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6114C" w14:textId="77777777"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Title: Equivalent noise characterization of human lightness constancy</w:t>
      </w:r>
    </w:p>
    <w:p w14:paraId="77326F8A" w14:textId="7F1CE570" w:rsidR="00BA5E45" w:rsidRDefault="00554DFF">
      <w:pPr>
        <w:pStyle w:val="Default"/>
        <w:spacing w:before="100" w:after="100"/>
        <w:rPr>
          <w:rFonts w:ascii="Times New Roman" w:hAnsi="Times New Roman"/>
          <w:sz w:val="22"/>
          <w:szCs w:val="22"/>
        </w:rPr>
      </w:pPr>
      <w:r>
        <w:rPr>
          <w:rFonts w:ascii="Times New Roman" w:hAnsi="Times New Roman"/>
          <w:sz w:val="22"/>
          <w:szCs w:val="22"/>
        </w:rPr>
        <w:t>Authors: Vijay Singh</w:t>
      </w:r>
      <w:r w:rsidR="00FC7E7F" w:rsidRPr="002939D3">
        <w:rPr>
          <w:rFonts w:ascii="Times New Roman" w:hAnsi="Times New Roman"/>
          <w:sz w:val="22"/>
          <w:szCs w:val="22"/>
          <w:vertAlign w:val="superscript"/>
        </w:rPr>
        <w:t>1</w:t>
      </w:r>
      <w:r w:rsidR="00FC7E7F">
        <w:rPr>
          <w:rFonts w:ascii="Times New Roman" w:hAnsi="Times New Roman"/>
          <w:sz w:val="22"/>
          <w:szCs w:val="22"/>
          <w:vertAlign w:val="superscript"/>
        </w:rPr>
        <w:t>,2</w:t>
      </w:r>
      <w:r>
        <w:rPr>
          <w:rFonts w:ascii="Times New Roman" w:hAnsi="Times New Roman"/>
          <w:sz w:val="22"/>
          <w:szCs w:val="22"/>
        </w:rPr>
        <w:t>, Johannes Burge</w:t>
      </w:r>
      <w:r w:rsidR="00FC7E7F" w:rsidRPr="002939D3">
        <w:rPr>
          <w:rFonts w:ascii="Times New Roman" w:hAnsi="Times New Roman"/>
          <w:sz w:val="22"/>
          <w:szCs w:val="22"/>
          <w:vertAlign w:val="superscript"/>
        </w:rPr>
        <w:t>2</w:t>
      </w:r>
      <w:r w:rsidR="00562B72">
        <w:rPr>
          <w:rFonts w:ascii="Times New Roman" w:hAnsi="Times New Roman"/>
          <w:sz w:val="22"/>
          <w:szCs w:val="22"/>
          <w:vertAlign w:val="superscript"/>
        </w:rPr>
        <w:t>,3</w:t>
      </w:r>
      <w:r>
        <w:rPr>
          <w:rFonts w:ascii="Times New Roman" w:hAnsi="Times New Roman"/>
          <w:sz w:val="22"/>
          <w:szCs w:val="22"/>
        </w:rPr>
        <w:t>, David H. Brainard</w:t>
      </w:r>
      <w:r w:rsidR="00562B72" w:rsidRPr="00EE3391">
        <w:rPr>
          <w:rFonts w:ascii="Times New Roman" w:hAnsi="Times New Roman"/>
          <w:sz w:val="22"/>
          <w:szCs w:val="22"/>
          <w:vertAlign w:val="superscript"/>
        </w:rPr>
        <w:t>2</w:t>
      </w:r>
      <w:r w:rsidR="00562B72">
        <w:rPr>
          <w:rFonts w:ascii="Times New Roman" w:hAnsi="Times New Roman"/>
          <w:sz w:val="22"/>
          <w:szCs w:val="22"/>
          <w:vertAlign w:val="superscript"/>
        </w:rPr>
        <w:t>,3</w:t>
      </w:r>
      <w:r>
        <w:rPr>
          <w:rFonts w:ascii="Times New Roman" w:hAnsi="Times New Roman"/>
          <w:sz w:val="22"/>
          <w:szCs w:val="22"/>
        </w:rPr>
        <w:t xml:space="preserve"> </w:t>
      </w:r>
    </w:p>
    <w:p w14:paraId="591FB956" w14:textId="4FB97540" w:rsidR="00FC7E7F" w:rsidRDefault="00FC7E7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1 Department of Physics, North Carolina A&amp;T State University, Greensboro, NC, USA.</w:t>
      </w:r>
    </w:p>
    <w:p w14:paraId="6B9EA86A" w14:textId="2623D271" w:rsidR="00FC7E7F" w:rsidRDefault="00FC7E7F" w:rsidP="00FC7E7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2 Computational Neuroscience Initiative, University of Pennsylvania, Philadelphia, PA, USA.</w:t>
      </w:r>
    </w:p>
    <w:p w14:paraId="052E080A" w14:textId="4112ABFA" w:rsidR="00FC7E7F" w:rsidRDefault="00562B72" w:rsidP="00FC7E7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3</w:t>
      </w:r>
      <w:r w:rsidR="00FC7E7F">
        <w:rPr>
          <w:rFonts w:ascii="Times New Roman" w:hAnsi="Times New Roman"/>
          <w:sz w:val="22"/>
          <w:szCs w:val="22"/>
        </w:rPr>
        <w:t xml:space="preserve"> Department of Psychology, University of Pennsylvania, Philadelphia, PA, USA.</w:t>
      </w:r>
    </w:p>
    <w:p w14:paraId="64EE06A7" w14:textId="2DE9B7BE" w:rsidR="00BA5E45" w:rsidRDefault="00554DFF">
      <w:pPr>
        <w:pStyle w:val="Default"/>
        <w:spacing w:before="100" w:after="100"/>
        <w:rPr>
          <w:rFonts w:ascii="Times New Roman" w:hAnsi="Times New Roman"/>
          <w:sz w:val="22"/>
          <w:szCs w:val="22"/>
        </w:rPr>
      </w:pPr>
      <w:r>
        <w:rPr>
          <w:rFonts w:ascii="Arial Unicode MS" w:hAnsi="Arial Unicode MS"/>
          <w:sz w:val="22"/>
          <w:szCs w:val="22"/>
        </w:rPr>
        <w:br/>
      </w:r>
      <w:commentRangeStart w:id="0"/>
      <w:r w:rsidR="00DA0FC3">
        <w:rPr>
          <w:rFonts w:ascii="Times New Roman" w:hAnsi="Times New Roman"/>
          <w:b/>
          <w:bCs/>
          <w:sz w:val="22"/>
          <w:szCs w:val="22"/>
        </w:rPr>
        <w:t>ABSTRACT</w:t>
      </w:r>
      <w:commentRangeEnd w:id="0"/>
      <w:r w:rsidR="00856D22">
        <w:rPr>
          <w:rStyle w:val="CommentReference"/>
          <w:rFonts w:ascii="Times New Roman" w:hAnsi="Times New Roman" w:cs="Times New Roman"/>
          <w:color w:val="auto"/>
          <w14:textOutline w14:w="0" w14:cap="rnd" w14:cmpd="sng" w14:algn="ctr">
            <w14:noFill/>
            <w14:prstDash w14:val="solid"/>
            <w14:bevel/>
          </w14:textOutline>
        </w:rPr>
        <w:commentReference w:id="0"/>
      </w:r>
      <w:r w:rsidR="00DA0FC3">
        <w:rPr>
          <w:rFonts w:ascii="Times New Roman" w:hAnsi="Times New Roman"/>
          <w:b/>
          <w:bCs/>
          <w:sz w:val="22"/>
          <w:szCs w:val="22"/>
        </w:rPr>
        <w:t>:</w:t>
      </w:r>
      <w:r w:rsidR="00DA0FC3">
        <w:rPr>
          <w:rFonts w:ascii="Times New Roman" w:hAnsi="Times New Roman"/>
          <w:sz w:val="22"/>
          <w:szCs w:val="22"/>
        </w:rPr>
        <w:t xml:space="preserve"> </w:t>
      </w:r>
      <w:r w:rsidR="004C5F54">
        <w:rPr>
          <w:rFonts w:ascii="Times New Roman" w:hAnsi="Times New Roman"/>
          <w:sz w:val="22"/>
          <w:szCs w:val="22"/>
        </w:rPr>
        <w:t>A</w:t>
      </w:r>
      <w:r>
        <w:rPr>
          <w:rFonts w:ascii="Times New Roman" w:hAnsi="Times New Roman"/>
          <w:sz w:val="22"/>
          <w:szCs w:val="22"/>
        </w:rPr>
        <w:t xml:space="preserve"> goal </w:t>
      </w:r>
      <w:r w:rsidR="004C5F54">
        <w:rPr>
          <w:rFonts w:ascii="Times New Roman" w:hAnsi="Times New Roman"/>
          <w:sz w:val="22"/>
          <w:szCs w:val="22"/>
        </w:rPr>
        <w:t>of visual perception</w:t>
      </w:r>
      <w:r>
        <w:rPr>
          <w:rFonts w:ascii="Times New Roman" w:hAnsi="Times New Roman"/>
          <w:sz w:val="22"/>
          <w:szCs w:val="22"/>
        </w:rPr>
        <w:t xml:space="preserve"> is to provide stable representations of task-relevant scene properties (e.g. target object size, shape, reflectance) despite variation in task-irrelevant scene properties (e.g. illumination, reflectance of other nearby objects). </w:t>
      </w:r>
      <w:r w:rsidR="000461A2" w:rsidRPr="000461A2">
        <w:rPr>
          <w:rFonts w:ascii="Times New Roman" w:hAnsi="Times New Roman"/>
          <w:sz w:val="22"/>
          <w:szCs w:val="22"/>
        </w:rPr>
        <w:t xml:space="preserve">To study such stability in the context of </w:t>
      </w:r>
      <w:r w:rsidR="004C5F54">
        <w:rPr>
          <w:rFonts w:ascii="Times New Roman" w:hAnsi="Times New Roman"/>
          <w:sz w:val="22"/>
          <w:szCs w:val="22"/>
        </w:rPr>
        <w:t>lightness</w:t>
      </w:r>
      <w:r w:rsidR="000461A2" w:rsidRPr="000461A2">
        <w:rPr>
          <w:rFonts w:ascii="Times New Roman" w:hAnsi="Times New Roman"/>
          <w:sz w:val="22"/>
          <w:szCs w:val="22"/>
        </w:rPr>
        <w:t xml:space="preserve">, we </w:t>
      </w:r>
      <w:r w:rsidR="004C5F54">
        <w:rPr>
          <w:rFonts w:ascii="Times New Roman" w:hAnsi="Times New Roman"/>
          <w:sz w:val="22"/>
          <w:szCs w:val="22"/>
        </w:rPr>
        <w:t xml:space="preserve">introduce a threshold-based psychophysical paradigm. We </w:t>
      </w:r>
      <w:r w:rsidR="000461A2" w:rsidRPr="000461A2">
        <w:rPr>
          <w:rFonts w:ascii="Times New Roman" w:hAnsi="Times New Roman"/>
          <w:sz w:val="22"/>
          <w:szCs w:val="22"/>
        </w:rPr>
        <w:t xml:space="preserve">measured how thresholds for discriminating the lightness of a target object </w:t>
      </w:r>
      <w:r w:rsidR="0016469D">
        <w:rPr>
          <w:rFonts w:ascii="Times New Roman" w:hAnsi="Times New Roman"/>
          <w:sz w:val="22"/>
          <w:szCs w:val="22"/>
        </w:rPr>
        <w:t xml:space="preserve">(task-relevant property) </w:t>
      </w:r>
      <w:r w:rsidR="000461A2" w:rsidRPr="000461A2">
        <w:rPr>
          <w:rFonts w:ascii="Times New Roman" w:hAnsi="Times New Roman"/>
          <w:sz w:val="22"/>
          <w:szCs w:val="22"/>
        </w:rPr>
        <w:t>are impacted by variation in the reflectance functions of background objects</w:t>
      </w:r>
      <w:r w:rsidR="0016469D">
        <w:rPr>
          <w:rFonts w:ascii="Times New Roman" w:hAnsi="Times New Roman"/>
          <w:sz w:val="22"/>
          <w:szCs w:val="22"/>
        </w:rPr>
        <w:t xml:space="preserve"> (task-irrelevant property)</w:t>
      </w:r>
      <w:r w:rsidR="000461A2" w:rsidRPr="000461A2">
        <w:rPr>
          <w:rFonts w:ascii="Times New Roman" w:hAnsi="Times New Roman"/>
          <w:sz w:val="22"/>
          <w:szCs w:val="22"/>
        </w:rPr>
        <w:t>.</w:t>
      </w:r>
      <w:r>
        <w:rPr>
          <w:rFonts w:ascii="Times New Roman" w:hAnsi="Times New Roman"/>
          <w:sz w:val="22"/>
          <w:szCs w:val="22"/>
        </w:rPr>
        <w:t xml:space="preserve"> Four observers viewed computer-rendered images of a 1-degree sphere, within a 2-degree scene containing naturalistic background objects. The sphere’s reflectance was spectrally flat but varied in </w:t>
      </w:r>
      <w:r w:rsidR="004C5F54">
        <w:rPr>
          <w:rFonts w:ascii="Times New Roman" w:hAnsi="Times New Roman"/>
          <w:sz w:val="22"/>
          <w:szCs w:val="22"/>
        </w:rPr>
        <w:t>its overall level</w:t>
      </w:r>
      <w:r>
        <w:rPr>
          <w:rFonts w:ascii="Times New Roman" w:hAnsi="Times New Roman"/>
          <w:sz w:val="22"/>
          <w:szCs w:val="22"/>
        </w:rPr>
        <w:t>. On each trial, two images of the scene were presented in sequence and observers indicated which 25</w:t>
      </w:r>
      <w:r w:rsidR="00072048">
        <w:rPr>
          <w:rFonts w:ascii="Times New Roman" w:hAnsi="Times New Roman"/>
          <w:sz w:val="22"/>
          <w:szCs w:val="22"/>
        </w:rPr>
        <w:t>0m</w:t>
      </w:r>
      <w:r>
        <w:rPr>
          <w:rFonts w:ascii="Times New Roman" w:hAnsi="Times New Roman"/>
          <w:sz w:val="22"/>
          <w:szCs w:val="22"/>
        </w:rPr>
        <w:t xml:space="preserve">s interval contained the sphere with higher </w:t>
      </w:r>
      <w:r w:rsidR="004C5F54">
        <w:rPr>
          <w:rFonts w:ascii="Times New Roman" w:hAnsi="Times New Roman"/>
          <w:sz w:val="22"/>
          <w:szCs w:val="22"/>
        </w:rPr>
        <w:t>reflectance</w:t>
      </w:r>
      <w:r>
        <w:rPr>
          <w:rFonts w:ascii="Times New Roman" w:hAnsi="Times New Roman"/>
          <w:sz w:val="22"/>
          <w:szCs w:val="22"/>
        </w:rPr>
        <w:t xml:space="preserve">. Across intervals, the reflectances of the background objects were randomized by sampling from a probabilistic model of naturally occurring surface reflectances. Discrimination thresholds were measured as a function of the </w:t>
      </w:r>
      <w:r w:rsidR="00DB049D">
        <w:rPr>
          <w:rFonts w:ascii="Times New Roman" w:hAnsi="Times New Roman"/>
          <w:sz w:val="22"/>
          <w:szCs w:val="22"/>
        </w:rPr>
        <w:t xml:space="preserve">amount of variability in the </w:t>
      </w:r>
      <w:r w:rsidR="004C5F54">
        <w:rPr>
          <w:rFonts w:ascii="Times New Roman" w:hAnsi="Times New Roman"/>
          <w:sz w:val="22"/>
          <w:szCs w:val="22"/>
        </w:rPr>
        <w:t xml:space="preserve">background object </w:t>
      </w:r>
      <w:r w:rsidR="00DB049D">
        <w:rPr>
          <w:rFonts w:ascii="Times New Roman" w:hAnsi="Times New Roman"/>
          <w:sz w:val="22"/>
          <w:szCs w:val="22"/>
        </w:rPr>
        <w:t>reflectance functions</w:t>
      </w:r>
      <w:r w:rsidR="004C5F54">
        <w:rPr>
          <w:rFonts w:ascii="Times New Roman" w:hAnsi="Times New Roman"/>
          <w:sz w:val="22"/>
          <w:szCs w:val="22"/>
        </w:rPr>
        <w:t>, which we controlled in a parametric fashion</w:t>
      </w:r>
      <w:r>
        <w:rPr>
          <w:rFonts w:ascii="Times New Roman" w:hAnsi="Times New Roman"/>
          <w:sz w:val="22"/>
          <w:szCs w:val="22"/>
        </w:rPr>
        <w:t xml:space="preserve">. </w:t>
      </w:r>
      <w:r w:rsidR="00D07E6C">
        <w:rPr>
          <w:rFonts w:ascii="Times New Roman" w:hAnsi="Times New Roman"/>
          <w:sz w:val="22"/>
          <w:szCs w:val="22"/>
        </w:rPr>
        <w:t xml:space="preserve">This paradigm has roots in the use of contrast threshold versus noise (TvN) measurements to characterize the visual coding of contrast. </w:t>
      </w:r>
      <w:r>
        <w:rPr>
          <w:rFonts w:ascii="Times New Roman" w:hAnsi="Times New Roman"/>
          <w:sz w:val="22"/>
          <w:szCs w:val="22"/>
        </w:rPr>
        <w:t xml:space="preserve">For low </w:t>
      </w:r>
      <w:r w:rsidR="00D07E6C">
        <w:rPr>
          <w:rFonts w:ascii="Times New Roman" w:hAnsi="Times New Roman"/>
          <w:sz w:val="22"/>
          <w:szCs w:val="22"/>
        </w:rPr>
        <w:t xml:space="preserve">background reflectance </w:t>
      </w:r>
      <w:r>
        <w:rPr>
          <w:rFonts w:ascii="Times New Roman" w:hAnsi="Times New Roman"/>
          <w:sz w:val="22"/>
          <w:szCs w:val="22"/>
        </w:rPr>
        <w:t xml:space="preserve">variation, the discrimination thresholds were nearly constant, indicating that </w:t>
      </w:r>
      <w:r w:rsidR="004C5F54">
        <w:rPr>
          <w:rFonts w:ascii="Times New Roman" w:hAnsi="Times New Roman"/>
          <w:sz w:val="22"/>
          <w:szCs w:val="22"/>
        </w:rPr>
        <w:t>in th</w:t>
      </w:r>
      <w:r w:rsidR="00D07E6C">
        <w:rPr>
          <w:rFonts w:ascii="Times New Roman" w:hAnsi="Times New Roman"/>
          <w:sz w:val="22"/>
          <w:szCs w:val="22"/>
        </w:rPr>
        <w:t xml:space="preserve">is </w:t>
      </w:r>
      <w:r w:rsidR="004C5F54">
        <w:rPr>
          <w:rFonts w:ascii="Times New Roman" w:hAnsi="Times New Roman"/>
          <w:sz w:val="22"/>
          <w:szCs w:val="22"/>
        </w:rPr>
        <w:t xml:space="preserve">regime </w:t>
      </w:r>
      <w:r>
        <w:rPr>
          <w:rFonts w:ascii="Times New Roman" w:hAnsi="Times New Roman"/>
          <w:sz w:val="22"/>
          <w:szCs w:val="22"/>
        </w:rPr>
        <w:t>observers</w:t>
      </w:r>
      <w:r w:rsidR="00D07E6C">
        <w:rPr>
          <w:rFonts w:ascii="Times New Roman" w:hAnsi="Times New Roman"/>
          <w:sz w:val="22"/>
          <w:szCs w:val="22"/>
        </w:rPr>
        <w:t>’</w:t>
      </w:r>
      <w:r>
        <w:rPr>
          <w:rFonts w:ascii="Times New Roman" w:hAnsi="Times New Roman"/>
          <w:sz w:val="22"/>
          <w:szCs w:val="22"/>
        </w:rPr>
        <w:t xml:space="preserve"> internal noise </w:t>
      </w:r>
      <w:r w:rsidR="00DB049D">
        <w:rPr>
          <w:rFonts w:ascii="Times New Roman" w:hAnsi="Times New Roman"/>
          <w:sz w:val="22"/>
          <w:szCs w:val="22"/>
        </w:rPr>
        <w:t>determines</w:t>
      </w:r>
      <w:r>
        <w:rPr>
          <w:rFonts w:ascii="Times New Roman" w:hAnsi="Times New Roman"/>
          <w:sz w:val="22"/>
          <w:szCs w:val="22"/>
        </w:rPr>
        <w:t xml:space="preserve"> threshold. As the </w:t>
      </w:r>
      <w:r w:rsidR="00D07E6C">
        <w:rPr>
          <w:rFonts w:ascii="Times New Roman" w:hAnsi="Times New Roman"/>
          <w:sz w:val="22"/>
          <w:szCs w:val="22"/>
        </w:rPr>
        <w:t xml:space="preserve">background </w:t>
      </w:r>
      <w:r w:rsidR="009D102C">
        <w:rPr>
          <w:rFonts w:ascii="Times New Roman" w:hAnsi="Times New Roman"/>
          <w:sz w:val="22"/>
          <w:szCs w:val="22"/>
        </w:rPr>
        <w:t>object reflectance variation</w:t>
      </w:r>
      <w:r w:rsidR="00D07E6C">
        <w:rPr>
          <w:rFonts w:ascii="Times New Roman" w:hAnsi="Times New Roman"/>
          <w:sz w:val="22"/>
          <w:szCs w:val="22"/>
        </w:rPr>
        <w:t xml:space="preserve"> </w:t>
      </w:r>
      <w:r>
        <w:rPr>
          <w:rFonts w:ascii="Times New Roman" w:hAnsi="Times New Roman"/>
          <w:sz w:val="22"/>
          <w:szCs w:val="22"/>
        </w:rPr>
        <w:t xml:space="preserve">increases, </w:t>
      </w:r>
      <w:r w:rsidR="00D07E6C">
        <w:rPr>
          <w:rFonts w:ascii="Times New Roman" w:hAnsi="Times New Roman"/>
          <w:sz w:val="22"/>
          <w:szCs w:val="22"/>
        </w:rPr>
        <w:t xml:space="preserve">its effects </w:t>
      </w:r>
      <w:r>
        <w:rPr>
          <w:rFonts w:ascii="Times New Roman" w:hAnsi="Times New Roman"/>
          <w:sz w:val="22"/>
          <w:szCs w:val="22"/>
        </w:rPr>
        <w:t xml:space="preserve">start </w:t>
      </w:r>
      <w:r w:rsidR="00DB049D">
        <w:rPr>
          <w:rFonts w:ascii="Times New Roman" w:hAnsi="Times New Roman"/>
          <w:sz w:val="22"/>
          <w:szCs w:val="22"/>
        </w:rPr>
        <w:t xml:space="preserve">to </w:t>
      </w:r>
      <w:r>
        <w:rPr>
          <w:rFonts w:ascii="Times New Roman" w:hAnsi="Times New Roman"/>
          <w:sz w:val="22"/>
          <w:szCs w:val="22"/>
        </w:rPr>
        <w:t>dominat</w:t>
      </w:r>
      <w:r w:rsidR="00DB049D">
        <w:rPr>
          <w:rFonts w:ascii="Times New Roman" w:hAnsi="Times New Roman"/>
          <w:sz w:val="22"/>
          <w:szCs w:val="22"/>
        </w:rPr>
        <w:t>e</w:t>
      </w:r>
      <w:r w:rsidR="009D102C">
        <w:rPr>
          <w:rFonts w:ascii="Times New Roman" w:hAnsi="Times New Roman"/>
          <w:sz w:val="22"/>
          <w:szCs w:val="22"/>
        </w:rPr>
        <w:t xml:space="preserve"> performance</w:t>
      </w:r>
      <w:r w:rsidR="00DB049D">
        <w:rPr>
          <w:rFonts w:ascii="Times New Roman" w:hAnsi="Times New Roman"/>
          <w:sz w:val="22"/>
          <w:szCs w:val="22"/>
        </w:rPr>
        <w:t xml:space="preserve">, </w:t>
      </w:r>
      <w:r>
        <w:rPr>
          <w:rFonts w:ascii="Times New Roman" w:hAnsi="Times New Roman"/>
          <w:sz w:val="22"/>
          <w:szCs w:val="22"/>
        </w:rPr>
        <w:t xml:space="preserve">resulting in </w:t>
      </w:r>
      <w:r w:rsidR="009D102C">
        <w:rPr>
          <w:rFonts w:ascii="Times New Roman" w:hAnsi="Times New Roman"/>
          <w:sz w:val="22"/>
          <w:szCs w:val="22"/>
        </w:rPr>
        <w:t xml:space="preserve">rising </w:t>
      </w:r>
      <w:r>
        <w:rPr>
          <w:rFonts w:ascii="Times New Roman" w:hAnsi="Times New Roman"/>
          <w:sz w:val="22"/>
          <w:szCs w:val="22"/>
        </w:rPr>
        <w:t xml:space="preserve">discrimination thresholds. </w:t>
      </w:r>
      <w:r w:rsidR="009D102C">
        <w:rPr>
          <w:rFonts w:ascii="Times New Roman" w:hAnsi="Times New Roman"/>
          <w:sz w:val="22"/>
          <w:szCs w:val="22"/>
        </w:rPr>
        <w:t xml:space="preserve">The level of variability at which thresholds </w:t>
      </w:r>
      <w:r w:rsidR="00F86E10">
        <w:rPr>
          <w:rFonts w:ascii="Times New Roman" w:hAnsi="Times New Roman"/>
          <w:sz w:val="22"/>
          <w:szCs w:val="22"/>
        </w:rPr>
        <w:t>begin</w:t>
      </w:r>
      <w:r w:rsidR="009D102C">
        <w:rPr>
          <w:rFonts w:ascii="Times New Roman" w:hAnsi="Times New Roman"/>
          <w:sz w:val="22"/>
          <w:szCs w:val="22"/>
        </w:rPr>
        <w:t xml:space="preserve"> to rise quantifies the equiv</w:t>
      </w:r>
      <w:r w:rsidR="008B32BE">
        <w:rPr>
          <w:rFonts w:ascii="Times New Roman" w:hAnsi="Times New Roman"/>
          <w:sz w:val="22"/>
          <w:szCs w:val="22"/>
        </w:rPr>
        <w:t>a</w:t>
      </w:r>
      <w:r w:rsidR="009D102C">
        <w:rPr>
          <w:rFonts w:ascii="Times New Roman" w:hAnsi="Times New Roman"/>
          <w:sz w:val="22"/>
          <w:szCs w:val="22"/>
        </w:rPr>
        <w:t xml:space="preserve">lent noise - the level of variation at which the task-irrelevant variable (background object reflectance) intrudes on the visual representation of the task-relevant variable (target object reflectance), to the same degree </w:t>
      </w:r>
      <w:r w:rsidR="00AD5ECF">
        <w:rPr>
          <w:rFonts w:ascii="Times New Roman" w:hAnsi="Times New Roman"/>
          <w:sz w:val="22"/>
          <w:szCs w:val="22"/>
        </w:rPr>
        <w:t xml:space="preserve">as </w:t>
      </w:r>
      <w:r w:rsidR="009D102C">
        <w:rPr>
          <w:rFonts w:ascii="Times New Roman" w:hAnsi="Times New Roman"/>
          <w:sz w:val="22"/>
          <w:szCs w:val="22"/>
        </w:rPr>
        <w:t xml:space="preserve">the intrinsic variability of the internal representation. </w:t>
      </w:r>
      <w:r>
        <w:rPr>
          <w:rFonts w:ascii="Times New Roman" w:hAnsi="Times New Roman"/>
          <w:sz w:val="22"/>
          <w:szCs w:val="22"/>
        </w:rPr>
        <w:t xml:space="preserve">A computational model that uses a center-surround receptive field to estimate object lightness captures human behavior at this task. Our </w:t>
      </w:r>
      <w:r w:rsidR="00AB40AC">
        <w:rPr>
          <w:rFonts w:ascii="Times New Roman" w:hAnsi="Times New Roman"/>
          <w:sz w:val="22"/>
          <w:szCs w:val="22"/>
        </w:rPr>
        <w:t xml:space="preserve">approach </w:t>
      </w:r>
      <w:r>
        <w:rPr>
          <w:rFonts w:ascii="Times New Roman" w:hAnsi="Times New Roman"/>
          <w:sz w:val="22"/>
          <w:szCs w:val="22"/>
        </w:rPr>
        <w:t xml:space="preserve">provides a novel method to characterize the effect of task-irrelevant </w:t>
      </w:r>
      <w:r w:rsidR="009D102C">
        <w:rPr>
          <w:rFonts w:ascii="Times New Roman" w:hAnsi="Times New Roman"/>
          <w:sz w:val="22"/>
          <w:szCs w:val="22"/>
        </w:rPr>
        <w:t xml:space="preserve">scene </w:t>
      </w:r>
      <w:r>
        <w:rPr>
          <w:rFonts w:ascii="Times New Roman" w:hAnsi="Times New Roman"/>
          <w:sz w:val="22"/>
          <w:szCs w:val="22"/>
        </w:rPr>
        <w:t xml:space="preserve">variations </w:t>
      </w:r>
      <w:r w:rsidR="009D102C">
        <w:rPr>
          <w:rFonts w:ascii="Times New Roman" w:hAnsi="Times New Roman"/>
          <w:sz w:val="22"/>
          <w:szCs w:val="22"/>
        </w:rPr>
        <w:t>on the perceptual representation of a task-relevant scene property.</w:t>
      </w:r>
    </w:p>
    <w:p w14:paraId="4FD2BEFC" w14:textId="304A5D6E" w:rsidR="00742C66" w:rsidRPr="00742C66" w:rsidRDefault="00D417C7">
      <w:pPr>
        <w:pStyle w:val="Default"/>
        <w:spacing w:before="100" w:after="100"/>
        <w:rPr>
          <w:rFonts w:ascii="Times New Roman" w:eastAsia="Times New Roman" w:hAnsi="Times New Roman" w:cs="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Equivalent Noise, Human Psychophysics,</w:t>
      </w:r>
      <w:r w:rsidR="008C48AB">
        <w:rPr>
          <w:rFonts w:ascii="Times New Roman" w:hAnsi="Times New Roman"/>
          <w:sz w:val="22"/>
          <w:szCs w:val="22"/>
        </w:rPr>
        <w:t xml:space="preserve"> Color Vision</w:t>
      </w:r>
    </w:p>
    <w:p w14:paraId="1A8228E2" w14:textId="77777777" w:rsidR="00BA5E45" w:rsidRDefault="00BA5E45">
      <w:pPr>
        <w:pStyle w:val="Default"/>
        <w:spacing w:before="0"/>
        <w:rPr>
          <w:rFonts w:ascii="Times New Roman" w:eastAsia="Times New Roman" w:hAnsi="Times New Roman" w:cs="Times New Roman"/>
          <w:sz w:val="22"/>
          <w:szCs w:val="22"/>
        </w:rPr>
      </w:pPr>
    </w:p>
    <w:p w14:paraId="28778476" w14:textId="77777777" w:rsidR="00BA5E45" w:rsidRDefault="00BA5E45">
      <w:pPr>
        <w:pStyle w:val="Default"/>
        <w:spacing w:before="0"/>
        <w:rPr>
          <w:rFonts w:ascii="Times New Roman" w:eastAsia="Times New Roman" w:hAnsi="Times New Roman" w:cs="Times New Roman"/>
          <w:sz w:val="22"/>
          <w:szCs w:val="22"/>
        </w:rPr>
      </w:pPr>
    </w:p>
    <w:p w14:paraId="0C215B84" w14:textId="77777777" w:rsidR="00BA5E45" w:rsidRDefault="00554DFF">
      <w:pPr>
        <w:pStyle w:val="Default"/>
        <w:spacing w:before="0"/>
      </w:pPr>
      <w:r>
        <w:rPr>
          <w:rFonts w:ascii="Arial Unicode MS" w:hAnsi="Arial Unicode MS"/>
          <w:sz w:val="22"/>
          <w:szCs w:val="22"/>
        </w:rPr>
        <w:br w:type="page"/>
      </w:r>
    </w:p>
    <w:p w14:paraId="5369E58D" w14:textId="627691C0" w:rsidR="00744589" w:rsidRDefault="006957D2">
      <w:pPr>
        <w:pStyle w:val="Default"/>
        <w:spacing w:before="0"/>
        <w:rPr>
          <w:rFonts w:ascii="Times New Roman" w:hAnsi="Times New Roman"/>
          <w:sz w:val="22"/>
          <w:szCs w:val="22"/>
        </w:rPr>
      </w:pPr>
      <w:r>
        <w:rPr>
          <w:rFonts w:ascii="Times New Roman" w:hAnsi="Times New Roman"/>
          <w:b/>
          <w:bCs/>
          <w:sz w:val="22"/>
          <w:szCs w:val="22"/>
        </w:rPr>
        <w:lastRenderedPageBreak/>
        <w:t>INTRODUCTION</w:t>
      </w:r>
      <w:r w:rsidR="00554DFF">
        <w:rPr>
          <w:rFonts w:ascii="Times New Roman" w:hAnsi="Times New Roman"/>
          <w:b/>
          <w:bCs/>
          <w:sz w:val="22"/>
          <w:szCs w:val="22"/>
        </w:rPr>
        <w:t xml:space="preserve">: </w:t>
      </w:r>
      <w:r w:rsidR="00744589">
        <w:rPr>
          <w:rFonts w:ascii="Times New Roman" w:hAnsi="Times New Roman"/>
          <w:sz w:val="22"/>
          <w:szCs w:val="22"/>
        </w:rPr>
        <w:t>To support effective thought and action, vision needs to provide stable perceptual representations of the</w:t>
      </w:r>
      <w:r w:rsidR="00554DFF">
        <w:rPr>
          <w:rFonts w:ascii="Times New Roman" w:hAnsi="Times New Roman"/>
          <w:sz w:val="22"/>
          <w:szCs w:val="22"/>
        </w:rPr>
        <w:t xml:space="preserve"> distal properties of</w:t>
      </w:r>
      <w:r w:rsidR="00C123BE">
        <w:rPr>
          <w:rFonts w:ascii="Times New Roman" w:hAnsi="Times New Roman"/>
          <w:sz w:val="22"/>
          <w:szCs w:val="22"/>
        </w:rPr>
        <w:t xml:space="preserve"> </w:t>
      </w:r>
      <w:r w:rsidR="00554DFF">
        <w:rPr>
          <w:rFonts w:ascii="Times New Roman" w:hAnsi="Times New Roman"/>
          <w:sz w:val="22"/>
          <w:szCs w:val="22"/>
        </w:rPr>
        <w:t>object</w:t>
      </w:r>
      <w:r w:rsidR="00C123BE">
        <w:rPr>
          <w:rFonts w:ascii="Times New Roman" w:hAnsi="Times New Roman"/>
          <w:sz w:val="22"/>
          <w:szCs w:val="22"/>
        </w:rPr>
        <w:t>s</w:t>
      </w:r>
      <w:r w:rsidR="00744589">
        <w:rPr>
          <w:rFonts w:ascii="Times New Roman" w:hAnsi="Times New Roman"/>
          <w:sz w:val="22"/>
          <w:szCs w:val="22"/>
        </w:rPr>
        <w:t>, starting with the information provided by the proximal stimuli reaching the retinae.</w:t>
      </w:r>
      <w:r w:rsidR="00554DFF">
        <w:rPr>
          <w:rFonts w:ascii="Times New Roman" w:hAnsi="Times New Roman"/>
          <w:sz w:val="22"/>
          <w:szCs w:val="22"/>
        </w:rPr>
        <w:t xml:space="preserve"> </w:t>
      </w:r>
      <w:r w:rsidR="00744589">
        <w:rPr>
          <w:rFonts w:ascii="Times New Roman" w:hAnsi="Times New Roman"/>
          <w:sz w:val="22"/>
          <w:szCs w:val="22"/>
        </w:rPr>
        <w:t>These</w:t>
      </w:r>
      <w:r w:rsidR="00554DFF">
        <w:rPr>
          <w:rFonts w:ascii="Times New Roman" w:hAnsi="Times New Roman"/>
          <w:sz w:val="22"/>
          <w:szCs w:val="22"/>
        </w:rPr>
        <w:t xml:space="preserve"> proximal </w:t>
      </w:r>
      <w:r w:rsidR="00744589">
        <w:rPr>
          <w:rFonts w:ascii="Times New Roman" w:hAnsi="Times New Roman"/>
          <w:sz w:val="22"/>
          <w:szCs w:val="22"/>
        </w:rPr>
        <w:t xml:space="preserve">stimuli </w:t>
      </w:r>
      <w:r w:rsidR="00554DFF">
        <w:rPr>
          <w:rFonts w:ascii="Times New Roman" w:hAnsi="Times New Roman"/>
          <w:sz w:val="22"/>
          <w:szCs w:val="22"/>
        </w:rPr>
        <w:t>depend</w:t>
      </w:r>
      <w:r w:rsidR="00744589">
        <w:rPr>
          <w:rFonts w:ascii="Times New Roman" w:hAnsi="Times New Roman"/>
          <w:sz w:val="22"/>
          <w:szCs w:val="22"/>
        </w:rPr>
        <w:t xml:space="preserve"> not only on the intrinsic properties of objects, but also</w:t>
      </w:r>
      <w:r w:rsidR="00554DFF">
        <w:rPr>
          <w:rFonts w:ascii="Times New Roman" w:hAnsi="Times New Roman"/>
          <w:sz w:val="22"/>
          <w:szCs w:val="22"/>
        </w:rPr>
        <w:t xml:space="preserve"> on </w:t>
      </w:r>
      <w:r w:rsidR="00744589">
        <w:rPr>
          <w:rFonts w:ascii="Times New Roman" w:hAnsi="Times New Roman"/>
          <w:sz w:val="22"/>
          <w:szCs w:val="22"/>
        </w:rPr>
        <w:t>object-</w:t>
      </w:r>
      <w:r w:rsidR="00554DFF">
        <w:rPr>
          <w:rFonts w:ascii="Times New Roman" w:hAnsi="Times New Roman"/>
          <w:sz w:val="22"/>
          <w:szCs w:val="22"/>
        </w:rPr>
        <w:t xml:space="preserve">extrinsic </w:t>
      </w:r>
      <w:r w:rsidR="00744589">
        <w:rPr>
          <w:rFonts w:ascii="Times New Roman" w:hAnsi="Times New Roman"/>
          <w:sz w:val="22"/>
          <w:szCs w:val="22"/>
        </w:rPr>
        <w:t>properties of</w:t>
      </w:r>
      <w:r w:rsidR="00554DFF">
        <w:rPr>
          <w:rFonts w:ascii="Times New Roman" w:hAnsi="Times New Roman"/>
          <w:sz w:val="22"/>
          <w:szCs w:val="22"/>
        </w:rPr>
        <w:t xml:space="preserve"> the visual scene</w:t>
      </w:r>
      <w:r w:rsidR="00744589">
        <w:rPr>
          <w:rFonts w:ascii="Times New Roman" w:hAnsi="Times New Roman"/>
          <w:sz w:val="22"/>
          <w:szCs w:val="22"/>
        </w:rPr>
        <w:t>, for example the illumination</w:t>
      </w:r>
      <w:r w:rsidR="00765ECD">
        <w:rPr>
          <w:rFonts w:ascii="Times New Roman" w:hAnsi="Times New Roman"/>
          <w:sz w:val="22"/>
          <w:szCs w:val="22"/>
        </w:rPr>
        <w:t>, the observer’s viewpoint,</w:t>
      </w:r>
      <w:r w:rsidR="00744589">
        <w:rPr>
          <w:rFonts w:ascii="Times New Roman" w:hAnsi="Times New Roman"/>
          <w:sz w:val="22"/>
          <w:szCs w:val="22"/>
        </w:rPr>
        <w:t xml:space="preserve"> and the </w:t>
      </w:r>
      <w:r w:rsidR="00DF596E">
        <w:rPr>
          <w:rFonts w:ascii="Times New Roman" w:hAnsi="Times New Roman"/>
          <w:sz w:val="22"/>
          <w:szCs w:val="22"/>
        </w:rPr>
        <w:t xml:space="preserve">object’s </w:t>
      </w:r>
      <w:r w:rsidR="00744589">
        <w:rPr>
          <w:rFonts w:ascii="Times New Roman" w:hAnsi="Times New Roman"/>
          <w:sz w:val="22"/>
          <w:szCs w:val="22"/>
        </w:rPr>
        <w:t xml:space="preserve">position and pose. </w:t>
      </w:r>
      <w:r w:rsidR="00554DFF">
        <w:rPr>
          <w:rFonts w:ascii="Times New Roman" w:hAnsi="Times New Roman"/>
          <w:sz w:val="22"/>
          <w:szCs w:val="22"/>
        </w:rPr>
        <w:t xml:space="preserve">The challenge </w:t>
      </w:r>
      <w:r w:rsidR="005D676E">
        <w:rPr>
          <w:rFonts w:ascii="Times New Roman" w:hAnsi="Times New Roman"/>
          <w:sz w:val="22"/>
          <w:szCs w:val="22"/>
        </w:rPr>
        <w:t>for</w:t>
      </w:r>
      <w:r w:rsidR="008B71AB">
        <w:rPr>
          <w:rFonts w:ascii="Times New Roman" w:hAnsi="Times New Roman"/>
          <w:sz w:val="22"/>
          <w:szCs w:val="22"/>
        </w:rPr>
        <w:t xml:space="preserve"> the</w:t>
      </w:r>
      <w:r w:rsidR="005D676E">
        <w:rPr>
          <w:rFonts w:ascii="Times New Roman" w:hAnsi="Times New Roman"/>
          <w:sz w:val="22"/>
          <w:szCs w:val="22"/>
        </w:rPr>
        <w:t xml:space="preserve"> </w:t>
      </w:r>
      <w:r w:rsidR="00554DFF">
        <w:rPr>
          <w:rFonts w:ascii="Times New Roman" w:hAnsi="Times New Roman"/>
          <w:sz w:val="22"/>
          <w:szCs w:val="22"/>
        </w:rPr>
        <w:t xml:space="preserve">visual system is </w:t>
      </w:r>
      <w:r w:rsidR="00744589">
        <w:rPr>
          <w:rFonts w:ascii="Times New Roman" w:hAnsi="Times New Roman"/>
          <w:sz w:val="22"/>
          <w:szCs w:val="22"/>
        </w:rPr>
        <w:t xml:space="preserve">thus </w:t>
      </w:r>
      <w:r w:rsidR="00554DFF">
        <w:rPr>
          <w:rFonts w:ascii="Times New Roman" w:hAnsi="Times New Roman"/>
          <w:sz w:val="22"/>
          <w:szCs w:val="22"/>
        </w:rPr>
        <w:t>to recover stable correlate</w:t>
      </w:r>
      <w:r w:rsidR="00744589">
        <w:rPr>
          <w:rFonts w:ascii="Times New Roman" w:hAnsi="Times New Roman"/>
          <w:sz w:val="22"/>
          <w:szCs w:val="22"/>
        </w:rPr>
        <w:t>s</w:t>
      </w:r>
      <w:r w:rsidR="00554DFF">
        <w:rPr>
          <w:rFonts w:ascii="Times New Roman" w:hAnsi="Times New Roman"/>
          <w:sz w:val="22"/>
          <w:szCs w:val="22"/>
        </w:rPr>
        <w:t xml:space="preserve"> </w:t>
      </w:r>
      <w:r w:rsidR="00D542A9">
        <w:rPr>
          <w:rFonts w:ascii="Times New Roman" w:hAnsi="Times New Roman"/>
          <w:sz w:val="22"/>
          <w:szCs w:val="22"/>
        </w:rPr>
        <w:t xml:space="preserve">of </w:t>
      </w:r>
      <w:r w:rsidR="00554DFF">
        <w:rPr>
          <w:rFonts w:ascii="Times New Roman" w:hAnsi="Times New Roman"/>
          <w:sz w:val="22"/>
          <w:szCs w:val="22"/>
        </w:rPr>
        <w:t xml:space="preserve">object </w:t>
      </w:r>
      <w:r w:rsidR="00744589">
        <w:rPr>
          <w:rFonts w:ascii="Times New Roman" w:hAnsi="Times New Roman"/>
          <w:sz w:val="22"/>
          <w:szCs w:val="22"/>
        </w:rPr>
        <w:t xml:space="preserve">properties across variation in other scene variables. Understanding the degree to which the visual system does this, and how it does so, is a </w:t>
      </w:r>
      <w:del w:id="1" w:author="Brainard, David H" w:date="2021-01-10T14:45:00Z">
        <w:r w:rsidR="00744589" w:rsidDel="00B26547">
          <w:rPr>
            <w:rFonts w:ascii="Times New Roman" w:hAnsi="Times New Roman"/>
            <w:sz w:val="22"/>
            <w:szCs w:val="22"/>
          </w:rPr>
          <w:delText xml:space="preserve">central </w:delText>
        </w:r>
      </w:del>
      <w:ins w:id="2" w:author="Brainard, David H" w:date="2021-01-10T14:45:00Z">
        <w:r w:rsidR="00B26547">
          <w:rPr>
            <w:rFonts w:ascii="Times New Roman" w:hAnsi="Times New Roman"/>
            <w:sz w:val="22"/>
            <w:szCs w:val="22"/>
          </w:rPr>
          <w:t xml:space="preserve">important </w:t>
        </w:r>
      </w:ins>
      <w:r w:rsidR="00744589">
        <w:rPr>
          <w:rFonts w:ascii="Times New Roman" w:hAnsi="Times New Roman"/>
          <w:sz w:val="22"/>
          <w:szCs w:val="22"/>
        </w:rPr>
        <w:t xml:space="preserve">goal of vision </w:t>
      </w:r>
      <w:commentRangeStart w:id="3"/>
      <w:r w:rsidR="00744589">
        <w:rPr>
          <w:rFonts w:ascii="Times New Roman" w:hAnsi="Times New Roman"/>
          <w:sz w:val="22"/>
          <w:szCs w:val="22"/>
        </w:rPr>
        <w:t>science</w:t>
      </w:r>
      <w:commentRangeEnd w:id="3"/>
      <w:r w:rsidR="00AF67E8">
        <w:rPr>
          <w:rStyle w:val="CommentReference"/>
          <w:rFonts w:ascii="Times New Roman" w:hAnsi="Times New Roman" w:cs="Times New Roman"/>
          <w:color w:val="auto"/>
          <w14:textOutline w14:w="0" w14:cap="rnd" w14:cmpd="sng" w14:algn="ctr">
            <w14:noFill/>
            <w14:prstDash w14:val="solid"/>
            <w14:bevel/>
          </w14:textOutline>
        </w:rPr>
        <w:commentReference w:id="3"/>
      </w:r>
      <w:r w:rsidR="00744589">
        <w:rPr>
          <w:rFonts w:ascii="Times New Roman" w:hAnsi="Times New Roman"/>
          <w:sz w:val="22"/>
          <w:szCs w:val="22"/>
        </w:rPr>
        <w:t>.</w:t>
      </w:r>
    </w:p>
    <w:p w14:paraId="07FEFD93" w14:textId="77777777" w:rsidR="00744589" w:rsidRDefault="00744589">
      <w:pPr>
        <w:pStyle w:val="Default"/>
        <w:spacing w:before="0"/>
        <w:rPr>
          <w:rFonts w:ascii="Times New Roman" w:hAnsi="Times New Roman"/>
          <w:sz w:val="22"/>
          <w:szCs w:val="22"/>
        </w:rPr>
      </w:pPr>
    </w:p>
    <w:p w14:paraId="1BC7D3EF" w14:textId="00E657AE" w:rsidR="008B32BE" w:rsidRDefault="00AF67E8">
      <w:pPr>
        <w:pStyle w:val="Default"/>
        <w:spacing w:before="0"/>
        <w:rPr>
          <w:rFonts w:ascii="Times New Roman" w:hAnsi="Times New Roman"/>
          <w:sz w:val="22"/>
          <w:szCs w:val="22"/>
        </w:rPr>
      </w:pPr>
      <w:r>
        <w:rPr>
          <w:rFonts w:ascii="Times New Roman" w:hAnsi="Times New Roman"/>
          <w:sz w:val="22"/>
          <w:szCs w:val="22"/>
        </w:rPr>
        <w:t>Here we</w:t>
      </w:r>
      <w:r w:rsidR="00554DFF">
        <w:rPr>
          <w:rFonts w:ascii="Times New Roman" w:hAnsi="Times New Roman"/>
          <w:sz w:val="22"/>
          <w:szCs w:val="22"/>
        </w:rPr>
        <w:t xml:space="preserve"> consider the </w:t>
      </w:r>
      <w:r>
        <w:rPr>
          <w:rFonts w:ascii="Times New Roman" w:hAnsi="Times New Roman"/>
          <w:sz w:val="22"/>
          <w:szCs w:val="22"/>
        </w:rPr>
        <w:t xml:space="preserve">perceptual </w:t>
      </w:r>
      <w:r w:rsidR="00554DFF">
        <w:rPr>
          <w:rFonts w:ascii="Times New Roman" w:hAnsi="Times New Roman"/>
          <w:sz w:val="22"/>
          <w:szCs w:val="22"/>
        </w:rPr>
        <w:t xml:space="preserve">task of </w:t>
      </w:r>
      <w:r>
        <w:rPr>
          <w:rFonts w:ascii="Times New Roman" w:hAnsi="Times New Roman"/>
          <w:sz w:val="22"/>
          <w:szCs w:val="22"/>
        </w:rPr>
        <w:t>representing the reflectance of an achromatic object from the light</w:t>
      </w:r>
      <w:r w:rsidR="00554DFF">
        <w:rPr>
          <w:rFonts w:ascii="Times New Roman" w:hAnsi="Times New Roman"/>
          <w:sz w:val="22"/>
          <w:szCs w:val="22"/>
        </w:rPr>
        <w:t xml:space="preserve"> reflected from the object </w:t>
      </w:r>
      <w:r>
        <w:rPr>
          <w:rFonts w:ascii="Times New Roman" w:hAnsi="Times New Roman"/>
          <w:sz w:val="22"/>
          <w:szCs w:val="22"/>
        </w:rPr>
        <w:t>to the eye</w:t>
      </w:r>
      <w:r w:rsidR="00554DFF">
        <w:rPr>
          <w:rFonts w:ascii="Times New Roman" w:hAnsi="Times New Roman"/>
          <w:sz w:val="22"/>
          <w:szCs w:val="22"/>
        </w:rPr>
        <w:t xml:space="preserve">. </w:t>
      </w:r>
      <w:r w:rsidR="00DF596E">
        <w:rPr>
          <w:rFonts w:ascii="Times New Roman" w:hAnsi="Times New Roman"/>
          <w:sz w:val="22"/>
          <w:szCs w:val="22"/>
        </w:rPr>
        <w:t>The corresponding perceptual representation is termed lightness</w:t>
      </w:r>
      <w:r w:rsidR="008B32BE">
        <w:rPr>
          <w:rFonts w:ascii="Times New Roman" w:hAnsi="Times New Roman"/>
          <w:sz w:val="22"/>
          <w:szCs w:val="22"/>
        </w:rPr>
        <w:t xml:space="preserve"> – to put it another way, lightness is the perceptual correlate of the surface reflectance of achromatic objects.  Providing a stable lightness representation challenges the visual system because </w:t>
      </w:r>
      <w:r w:rsidR="000703E2">
        <w:rPr>
          <w:rFonts w:ascii="Times New Roman" w:hAnsi="Times New Roman"/>
          <w:sz w:val="22"/>
          <w:szCs w:val="22"/>
        </w:rPr>
        <w:t xml:space="preserve">the retinal irradiance of the image of the object varies both with the object’s overall reflectance but also with the </w:t>
      </w:r>
      <w:r w:rsidR="00765ECD">
        <w:rPr>
          <w:rFonts w:ascii="Times New Roman" w:hAnsi="Times New Roman"/>
          <w:sz w:val="22"/>
          <w:szCs w:val="22"/>
        </w:rPr>
        <w:t>irradiance</w:t>
      </w:r>
      <w:r w:rsidR="000703E2">
        <w:rPr>
          <w:rFonts w:ascii="Times New Roman" w:hAnsi="Times New Roman"/>
          <w:sz w:val="22"/>
          <w:szCs w:val="22"/>
        </w:rPr>
        <w:t xml:space="preserve"> of the illumination and the position and pose of the object in the scene.</w:t>
      </w:r>
      <w:r w:rsidR="00BE2972">
        <w:rPr>
          <w:rFonts w:ascii="Times New Roman" w:hAnsi="Times New Roman"/>
          <w:sz w:val="22"/>
          <w:szCs w:val="22"/>
        </w:rPr>
        <w:t xml:space="preserve"> To the degree that the visual system successfully stabilizes the lightness representation against object-intrinsic variation, it is said to be lightness constant.</w:t>
      </w:r>
    </w:p>
    <w:p w14:paraId="79B7BE03" w14:textId="19016750" w:rsidR="004E4848" w:rsidRDefault="004E4848">
      <w:pPr>
        <w:pStyle w:val="Default"/>
        <w:spacing w:before="0"/>
        <w:rPr>
          <w:rFonts w:ascii="Times New Roman" w:hAnsi="Times New Roman"/>
          <w:sz w:val="22"/>
          <w:szCs w:val="22"/>
        </w:rPr>
      </w:pPr>
    </w:p>
    <w:p w14:paraId="65E52307" w14:textId="1FBE5540" w:rsidR="004E4848" w:rsidRDefault="004E4848">
      <w:pPr>
        <w:pStyle w:val="Default"/>
        <w:spacing w:before="0"/>
        <w:rPr>
          <w:rFonts w:ascii="Times New Roman" w:hAnsi="Times New Roman"/>
          <w:sz w:val="22"/>
          <w:szCs w:val="22"/>
        </w:rPr>
      </w:pPr>
      <w:r>
        <w:rPr>
          <w:rFonts w:ascii="Times New Roman" w:hAnsi="Times New Roman"/>
          <w:sz w:val="22"/>
          <w:szCs w:val="22"/>
        </w:rPr>
        <w:t>The perceptual representation of lightness has been extensively studie</w:t>
      </w:r>
      <w:r w:rsidR="003D6298">
        <w:rPr>
          <w:rFonts w:ascii="Times New Roman" w:hAnsi="Times New Roman"/>
          <w:sz w:val="22"/>
          <w:szCs w:val="22"/>
        </w:rPr>
        <w:t>d</w:t>
      </w:r>
      <w:r>
        <w:rPr>
          <w:rFonts w:ascii="Times New Roman" w:hAnsi="Times New Roman"/>
          <w:sz w:val="22"/>
          <w:szCs w:val="22"/>
        </w:rPr>
        <w:t xml:space="preserve"> using appearance methods, in which observers report their subjective judgment of the lightness of </w:t>
      </w:r>
      <w:commentRangeStart w:id="4"/>
      <w:r>
        <w:rPr>
          <w:rFonts w:ascii="Times New Roman" w:hAnsi="Times New Roman"/>
          <w:sz w:val="22"/>
          <w:szCs w:val="22"/>
        </w:rPr>
        <w:t xml:space="preserve">objects. </w:t>
      </w:r>
      <w:commentRangeEnd w:id="4"/>
      <w:r>
        <w:rPr>
          <w:rStyle w:val="CommentReference"/>
          <w:rFonts w:ascii="Times New Roman" w:hAnsi="Times New Roman" w:cs="Times New Roman"/>
          <w:color w:val="auto"/>
          <w14:textOutline w14:w="0" w14:cap="rnd" w14:cmpd="sng" w14:algn="ctr">
            <w14:noFill/>
            <w14:prstDash w14:val="solid"/>
            <w14:bevel/>
          </w14:textOutline>
        </w:rPr>
        <w:commentReference w:id="4"/>
      </w:r>
    </w:p>
    <w:p w14:paraId="77A7C4D8" w14:textId="77777777" w:rsidR="008B32BE" w:rsidRDefault="008B32BE">
      <w:pPr>
        <w:pStyle w:val="Default"/>
        <w:spacing w:before="0"/>
        <w:rPr>
          <w:rFonts w:ascii="Times New Roman" w:hAnsi="Times New Roman"/>
          <w:sz w:val="22"/>
          <w:szCs w:val="22"/>
        </w:rPr>
      </w:pPr>
    </w:p>
    <w:p w14:paraId="0224BAC6" w14:textId="4B257F86" w:rsidR="00222EA0" w:rsidRDefault="00554DFF">
      <w:pPr>
        <w:pStyle w:val="Default"/>
        <w:spacing w:before="0"/>
        <w:rPr>
          <w:rFonts w:ascii="Times New Roman" w:hAnsi="Times New Roman"/>
          <w:sz w:val="22"/>
          <w:szCs w:val="22"/>
        </w:rPr>
      </w:pPr>
      <w:r>
        <w:rPr>
          <w:rFonts w:ascii="Times New Roman" w:hAnsi="Times New Roman"/>
          <w:sz w:val="22"/>
          <w:szCs w:val="22"/>
        </w:rPr>
        <w:t xml:space="preserve">It is related to the amount of light that is reflected </w:t>
      </w:r>
      <w:r w:rsidR="00043E64">
        <w:rPr>
          <w:rFonts w:ascii="Times New Roman" w:hAnsi="Times New Roman"/>
          <w:sz w:val="22"/>
          <w:szCs w:val="22"/>
        </w:rPr>
        <w:t>by the</w:t>
      </w:r>
      <w:r>
        <w:rPr>
          <w:rFonts w:ascii="Times New Roman" w:hAnsi="Times New Roman"/>
          <w:sz w:val="22"/>
          <w:szCs w:val="22"/>
        </w:rPr>
        <w:t xml:space="preserve"> object’s surface </w:t>
      </w:r>
      <w:r w:rsidR="00723CC7">
        <w:rPr>
          <w:rFonts w:ascii="Times New Roman" w:hAnsi="Times New Roman"/>
          <w:color w:val="000000" w:themeColor="text1"/>
          <w:sz w:val="22"/>
          <w:szCs w:val="22"/>
        </w:rPr>
        <w:t>{Kingdom, 2011 #396}</w:t>
      </w:r>
      <w:r w:rsidRPr="00723CC7">
        <w:rPr>
          <w:rFonts w:ascii="Times New Roman" w:hAnsi="Times New Roman"/>
          <w:color w:val="000000" w:themeColor="text1"/>
          <w:sz w:val="22"/>
          <w:szCs w:val="22"/>
        </w:rPr>
        <w:t>.</w:t>
      </w:r>
      <w:r>
        <w:rPr>
          <w:rFonts w:ascii="Times New Roman" w:hAnsi="Times New Roman"/>
          <w:sz w:val="22"/>
          <w:szCs w:val="22"/>
        </w:rPr>
        <w:t xml:space="preserve"> </w:t>
      </w:r>
      <w:r w:rsidR="002B4F17">
        <w:rPr>
          <w:rFonts w:ascii="Times New Roman" w:hAnsi="Times New Roman"/>
          <w:sz w:val="22"/>
          <w:szCs w:val="22"/>
        </w:rPr>
        <w:t>However</w:t>
      </w:r>
      <w:r>
        <w:rPr>
          <w:rFonts w:ascii="Times New Roman" w:hAnsi="Times New Roman"/>
          <w:sz w:val="22"/>
          <w:szCs w:val="22"/>
        </w:rPr>
        <w:t>, the light reflected from the object also depends on the context in which the object lies. It is well known that the perceived lightness of an object is affected by the background</w:t>
      </w:r>
      <w:r w:rsidR="00761DC9">
        <w:rPr>
          <w:rFonts w:ascii="Times New Roman" w:hAnsi="Times New Roman"/>
          <w:sz w:val="22"/>
          <w:szCs w:val="22"/>
        </w:rPr>
        <w:t xml:space="preserve"> </w:t>
      </w:r>
      <w:r w:rsidR="00761DC9">
        <w:rPr>
          <w:rFonts w:ascii="Times New Roman" w:hAnsi="Times New Roman"/>
          <w:sz w:val="22"/>
          <w:szCs w:val="22"/>
        </w:rPr>
        <w:fldChar w:fldCharType="begin"/>
      </w:r>
      <w:r w:rsidR="00EC474D">
        <w:rPr>
          <w:rFonts w:ascii="Times New Roman" w:hAnsi="Times New Roman"/>
          <w:sz w:val="22"/>
          <w:szCs w:val="22"/>
        </w:rPr>
        <w:instrText xml:space="preserve"> ADDIN EN.CITE &lt;EndNote&gt;&lt;Cite&gt;&lt;Author&gt;Adelson&lt;/Author&gt;&lt;Year&gt;2000&lt;/Year&gt;&lt;RecNum&gt;329&lt;/RecNum&gt;&lt;DisplayText&gt;[2]&lt;/DisplayText&gt;&lt;record&gt;&lt;rec-number&gt;329&lt;/rec-number&gt;&lt;foreign-keys&gt;&lt;key app="EN" db-id="592dpt2f590x0mezte35f5fwef0rtp2xsfrz" timestamp="1598112692"&gt;329&lt;/key&gt;&lt;/foreign-keys&gt;&lt;ref-type name="Book Section"&gt;5&lt;/ref-type&gt;&lt;contributors&gt;&lt;authors&gt;&lt;author&gt;Adelson, E.H.&lt;/author&gt;&lt;/authors&gt;&lt;secondary-authors&gt;&lt;author&gt;M. Gazzaniga&lt;/author&gt;&lt;/secondary-authors&gt;&lt;/contributors&gt;&lt;titles&gt;&lt;title&gt;Lightness Perception and Lightness Illusions.&lt;/title&gt;&lt;secondary-title&gt;The New Cognitive Neurosciences, 2nd edition&lt;/secondary-title&gt;&lt;/titles&gt;&lt;pages&gt;339-351&lt;/pages&gt;&lt;dates&gt;&lt;year&gt;2000&lt;/year&gt;&lt;/dates&gt;&lt;pub-location&gt;Cambridge, MA&lt;/pub-location&gt;&lt;publisher&gt;MIT Press&lt;/publisher&gt;&lt;urls&gt;&lt;/urls&gt;&lt;/record&gt;&lt;/Cite&gt;&lt;/EndNote&gt;</w:instrText>
      </w:r>
      <w:r w:rsidR="00761DC9">
        <w:rPr>
          <w:rFonts w:ascii="Times New Roman" w:hAnsi="Times New Roman"/>
          <w:sz w:val="22"/>
          <w:szCs w:val="22"/>
        </w:rPr>
        <w:fldChar w:fldCharType="separate"/>
      </w:r>
      <w:r w:rsidR="00EC474D">
        <w:rPr>
          <w:rFonts w:ascii="Times New Roman" w:hAnsi="Times New Roman"/>
          <w:noProof/>
          <w:sz w:val="22"/>
          <w:szCs w:val="22"/>
        </w:rPr>
        <w:t>[2]</w:t>
      </w:r>
      <w:r w:rsidR="00761DC9">
        <w:rPr>
          <w:rFonts w:ascii="Times New Roman" w:hAnsi="Times New Roman"/>
          <w:sz w:val="22"/>
          <w:szCs w:val="22"/>
        </w:rPr>
        <w:fldChar w:fldCharType="end"/>
      </w:r>
      <w:r>
        <w:rPr>
          <w:rFonts w:ascii="Times New Roman" w:hAnsi="Times New Roman"/>
          <w:sz w:val="22"/>
          <w:szCs w:val="22"/>
        </w:rPr>
        <w:t xml:space="preserve">. </w:t>
      </w:r>
      <w:r w:rsidR="00D949EF" w:rsidRPr="00D949EF">
        <w:rPr>
          <w:rFonts w:ascii="Times New Roman" w:hAnsi="Times New Roman"/>
          <w:sz w:val="22"/>
          <w:szCs w:val="22"/>
        </w:rPr>
        <w:t xml:space="preserve"> </w:t>
      </w:r>
      <w:r w:rsidR="00D949EF">
        <w:rPr>
          <w:rFonts w:ascii="Times New Roman" w:hAnsi="Times New Roman"/>
          <w:sz w:val="22"/>
          <w:szCs w:val="22"/>
        </w:rPr>
        <w:t xml:space="preserve">The manner in which variation in the background impacts the corresponding variation in the perceived lightness </w:t>
      </w:r>
      <w:commentRangeStart w:id="5"/>
      <w:r w:rsidR="00D949EF">
        <w:rPr>
          <w:rFonts w:ascii="Times New Roman" w:hAnsi="Times New Roman"/>
          <w:sz w:val="22"/>
          <w:szCs w:val="22"/>
        </w:rPr>
        <w:t xml:space="preserve">is not </w:t>
      </w:r>
      <w:commentRangeEnd w:id="5"/>
      <w:r w:rsidR="00D949EF">
        <w:rPr>
          <w:rStyle w:val="CommentReference"/>
          <w:rFonts w:ascii="Times New Roman" w:hAnsi="Times New Roman" w:cs="Times New Roman"/>
          <w:color w:val="auto"/>
          <w14:textOutline w14:w="0" w14:cap="rnd" w14:cmpd="sng" w14:algn="ctr">
            <w14:noFill/>
            <w14:prstDash w14:val="solid"/>
            <w14:bevel/>
          </w14:textOutline>
        </w:rPr>
        <w:commentReference w:id="5"/>
      </w:r>
      <w:r w:rsidR="00D949EF">
        <w:rPr>
          <w:rFonts w:ascii="Times New Roman" w:hAnsi="Times New Roman"/>
          <w:sz w:val="22"/>
          <w:szCs w:val="22"/>
        </w:rPr>
        <w:t>well understood.</w:t>
      </w:r>
    </w:p>
    <w:p w14:paraId="564CEE3F" w14:textId="77777777" w:rsidR="00222EA0" w:rsidRDefault="00222EA0">
      <w:pPr>
        <w:pStyle w:val="Default"/>
        <w:spacing w:before="0"/>
        <w:rPr>
          <w:rFonts w:ascii="Times New Roman" w:hAnsi="Times New Roman"/>
          <w:sz w:val="22"/>
          <w:szCs w:val="22"/>
        </w:rPr>
      </w:pPr>
    </w:p>
    <w:p w14:paraId="76C096B7" w14:textId="4657C910" w:rsidR="00BA5E45" w:rsidRDefault="00D949EF">
      <w:pPr>
        <w:pStyle w:val="Default"/>
        <w:spacing w:before="0"/>
        <w:rPr>
          <w:rFonts w:ascii="Times New Roman" w:eastAsia="Times New Roman" w:hAnsi="Times New Roman" w:cs="Times New Roman"/>
          <w:b/>
          <w:bCs/>
          <w:sz w:val="22"/>
          <w:szCs w:val="22"/>
        </w:rPr>
      </w:pPr>
      <w:r>
        <w:rPr>
          <w:rFonts w:ascii="Times New Roman" w:hAnsi="Times New Roman"/>
          <w:sz w:val="22"/>
          <w:szCs w:val="22"/>
        </w:rPr>
        <w:t>Here, we empirically establish this relation for variation in the spectra of background objects. To do so, we measure the ability of human observers to discriminate the lightness of two objects. We study how discrimination thresholds change with variation in the color of objects in the background. We randomize the color of background objects by sampling from a statistical model based on the reflectance spectra of natural surfaces.  We measure discrimination thresholds as a function of the amount of background spectral variation, which is controlled by a single model parameter. The effect of background spectral variation is quantified by the difficulty of the lightness discrimination task. We observe that as the variation in background color is increased, the discrimination thresholds first remain nearly constant and then increase, with log squared threshold increasing linearly with log color variance. The minimum discrimination threshold and the color variance at which the threshold begins to rise are consistent across different observers. Moreover, a simple computational model that uses a center-surround receptive field to estimates the object lightness</w:t>
      </w:r>
      <w:r w:rsidR="009B67CC">
        <w:rPr>
          <w:rFonts w:ascii="Times New Roman" w:hAnsi="Times New Roman"/>
          <w:sz w:val="22"/>
          <w:szCs w:val="22"/>
        </w:rPr>
        <w:t>,</w:t>
      </w:r>
      <w:r>
        <w:rPr>
          <w:rFonts w:ascii="Times New Roman" w:hAnsi="Times New Roman"/>
          <w:sz w:val="22"/>
          <w:szCs w:val="22"/>
        </w:rPr>
        <w:t xml:space="preserve"> captures the essential features of human observers.</w:t>
      </w:r>
    </w:p>
    <w:p w14:paraId="23E9133C" w14:textId="77777777" w:rsidR="00F9135E" w:rsidRDefault="00F9135E">
      <w:pPr>
        <w:pStyle w:val="Default"/>
        <w:spacing w:before="0"/>
        <w:rPr>
          <w:ins w:id="6" w:author="Vijay Singh" w:date="2021-01-11T13:26:00Z"/>
          <w:rFonts w:ascii="Times New Roman" w:hAnsi="Times New Roman"/>
          <w:b/>
          <w:bCs/>
          <w:sz w:val="22"/>
          <w:szCs w:val="22"/>
        </w:rPr>
      </w:pPr>
    </w:p>
    <w:p w14:paraId="4C624976" w14:textId="47D07A1A" w:rsidR="00BA5E45" w:rsidRDefault="00E75B9E">
      <w:pPr>
        <w:pStyle w:val="Default"/>
        <w:spacing w:before="0"/>
        <w:rPr>
          <w:rFonts w:ascii="Times New Roman" w:eastAsia="Times New Roman" w:hAnsi="Times New Roman" w:cs="Times New Roman"/>
          <w:b/>
          <w:bCs/>
          <w:sz w:val="22"/>
          <w:szCs w:val="22"/>
        </w:rPr>
      </w:pPr>
      <w:r>
        <w:rPr>
          <w:rFonts w:ascii="Times New Roman" w:hAnsi="Times New Roman"/>
          <w:b/>
          <w:bCs/>
          <w:sz w:val="22"/>
          <w:szCs w:val="22"/>
        </w:rPr>
        <w:t>RESULTS:</w:t>
      </w:r>
    </w:p>
    <w:p w14:paraId="71A900BE" w14:textId="77777777" w:rsidR="00BA5E45" w:rsidRDefault="00554DFF">
      <w:pPr>
        <w:pStyle w:val="Default"/>
        <w:numPr>
          <w:ilvl w:val="0"/>
          <w:numId w:val="2"/>
        </w:numPr>
        <w:spacing w:before="0"/>
        <w:rPr>
          <w:rFonts w:ascii="Times New Roman" w:hAnsi="Times New Roman"/>
          <w:sz w:val="22"/>
          <w:szCs w:val="22"/>
        </w:rPr>
      </w:pPr>
      <w:r>
        <w:rPr>
          <w:rFonts w:ascii="Times New Roman" w:hAnsi="Times New Roman"/>
          <w:b/>
          <w:bCs/>
          <w:sz w:val="22"/>
          <w:szCs w:val="22"/>
        </w:rPr>
        <w:t>Measurement of lightness discrimination thresholds</w:t>
      </w:r>
    </w:p>
    <w:p w14:paraId="7F1B82FF" w14:textId="55332668" w:rsidR="00247CF9" w:rsidRPr="009669B4" w:rsidRDefault="00222EA0" w:rsidP="00247CF9">
      <w:pPr>
        <w:pStyle w:val="Default"/>
        <w:spacing w:before="0"/>
        <w:rPr>
          <w:rFonts w:ascii="Times New Roman" w:hAnsi="Times New Roman"/>
          <w:sz w:val="22"/>
          <w:szCs w:val="22"/>
        </w:rPr>
      </w:pPr>
      <w:r>
        <w:rPr>
          <w:rFonts w:ascii="Times New Roman" w:hAnsi="Times New Roman"/>
          <w:sz w:val="22"/>
          <w:szCs w:val="22"/>
        </w:rPr>
        <w:t>We measured</w:t>
      </w:r>
      <w:r w:rsidR="009B2D9C">
        <w:rPr>
          <w:rFonts w:ascii="Times New Roman" w:hAnsi="Times New Roman"/>
          <w:sz w:val="22"/>
          <w:szCs w:val="22"/>
        </w:rPr>
        <w:t xml:space="preserve"> how variation in the </w:t>
      </w:r>
      <w:r>
        <w:rPr>
          <w:rFonts w:ascii="Times New Roman" w:hAnsi="Times New Roman"/>
          <w:sz w:val="22"/>
          <w:szCs w:val="22"/>
        </w:rPr>
        <w:t xml:space="preserve">reflectance spectra </w:t>
      </w:r>
      <w:r w:rsidR="009B2D9C">
        <w:rPr>
          <w:rFonts w:ascii="Times New Roman" w:hAnsi="Times New Roman"/>
          <w:sz w:val="22"/>
          <w:szCs w:val="22"/>
        </w:rPr>
        <w:t xml:space="preserve">of background objects </w:t>
      </w:r>
      <w:r w:rsidR="00CC3BA2">
        <w:rPr>
          <w:rFonts w:ascii="Times New Roman" w:hAnsi="Times New Roman"/>
          <w:sz w:val="22"/>
          <w:szCs w:val="22"/>
        </w:rPr>
        <w:t>affect</w:t>
      </w:r>
      <w:r w:rsidR="009B2D9C">
        <w:rPr>
          <w:rFonts w:ascii="Times New Roman" w:hAnsi="Times New Roman"/>
          <w:sz w:val="22"/>
          <w:szCs w:val="22"/>
        </w:rPr>
        <w:t xml:space="preserve"> lightness discrimination thresholds. The psychophysical task </w:t>
      </w:r>
      <w:r>
        <w:rPr>
          <w:rFonts w:ascii="Times New Roman" w:hAnsi="Times New Roman"/>
          <w:sz w:val="22"/>
          <w:szCs w:val="22"/>
        </w:rPr>
        <w:t>is illustrated</w:t>
      </w:r>
      <w:r w:rsidR="009B2D9C">
        <w:rPr>
          <w:rFonts w:ascii="Times New Roman" w:hAnsi="Times New Roman"/>
          <w:sz w:val="22"/>
          <w:szCs w:val="22"/>
        </w:rPr>
        <w:t xml:space="preserve"> in Figure 1. We used a two-alternative forced-choice (</w:t>
      </w:r>
      <w:r w:rsidR="00802A61">
        <w:rPr>
          <w:rFonts w:ascii="Times New Roman" w:hAnsi="Times New Roman"/>
          <w:sz w:val="22"/>
          <w:szCs w:val="22"/>
        </w:rPr>
        <w:t>TAFC</w:t>
      </w:r>
      <w:r w:rsidR="009B2D9C">
        <w:rPr>
          <w:rFonts w:ascii="Times New Roman" w:hAnsi="Times New Roman"/>
          <w:sz w:val="22"/>
          <w:szCs w:val="22"/>
        </w:rPr>
        <w:t>) experiment to measure the thresholds. On each trial, observers viewed two images</w:t>
      </w:r>
      <w:r w:rsidR="00723CC7">
        <w:rPr>
          <w:rFonts w:ascii="Times New Roman" w:hAnsi="Times New Roman"/>
          <w:sz w:val="22"/>
          <w:szCs w:val="22"/>
        </w:rPr>
        <w:t xml:space="preserve"> containing an achromatic spherical target object</w:t>
      </w:r>
      <w:r w:rsidR="009B2D9C">
        <w:rPr>
          <w:rFonts w:ascii="Times New Roman" w:hAnsi="Times New Roman"/>
          <w:sz w:val="22"/>
          <w:szCs w:val="22"/>
        </w:rPr>
        <w:t xml:space="preserve">: a standard image and a comparison image (Figure 1a). The images </w:t>
      </w:r>
      <w:r w:rsidR="00211AFF">
        <w:rPr>
          <w:rFonts w:ascii="Times New Roman" w:hAnsi="Times New Roman"/>
          <w:sz w:val="22"/>
          <w:szCs w:val="22"/>
        </w:rPr>
        <w:t xml:space="preserve">were </w:t>
      </w:r>
      <w:r w:rsidR="00723CC7">
        <w:rPr>
          <w:rFonts w:ascii="Times New Roman" w:hAnsi="Times New Roman"/>
          <w:sz w:val="22"/>
          <w:szCs w:val="22"/>
        </w:rPr>
        <w:t xml:space="preserve">computer graphics renderings of 3D scenes. They </w:t>
      </w:r>
      <w:r w:rsidR="009B2D9C">
        <w:rPr>
          <w:rFonts w:ascii="Times New Roman" w:hAnsi="Times New Roman"/>
          <w:sz w:val="22"/>
          <w:szCs w:val="22"/>
        </w:rPr>
        <w:t xml:space="preserve">were </w:t>
      </w:r>
      <w:r w:rsidR="00723CC7">
        <w:rPr>
          <w:rFonts w:ascii="Times New Roman" w:hAnsi="Times New Roman"/>
          <w:sz w:val="22"/>
          <w:szCs w:val="22"/>
        </w:rPr>
        <w:t xml:space="preserve">presented </w:t>
      </w:r>
      <w:r w:rsidR="009B2D9C">
        <w:rPr>
          <w:rFonts w:ascii="Times New Roman" w:hAnsi="Times New Roman"/>
          <w:sz w:val="22"/>
          <w:szCs w:val="22"/>
        </w:rPr>
        <w:t>on a calibrated monitor for 250ms each, one after the other</w:t>
      </w:r>
      <w:r w:rsidR="00723CC7">
        <w:rPr>
          <w:rFonts w:ascii="Times New Roman" w:hAnsi="Times New Roman"/>
          <w:sz w:val="22"/>
          <w:szCs w:val="22"/>
        </w:rPr>
        <w:t xml:space="preserve"> with a </w:t>
      </w:r>
      <w:r w:rsidR="009B2D9C">
        <w:rPr>
          <w:rFonts w:ascii="Times New Roman" w:hAnsi="Times New Roman"/>
          <w:sz w:val="22"/>
          <w:szCs w:val="22"/>
        </w:rPr>
        <w:t xml:space="preserve">250ms inter-stimulus interval. The observer’s task was to report the image in which the target object was lighter. </w:t>
      </w:r>
      <w:r w:rsidR="00802A61">
        <w:rPr>
          <w:rFonts w:ascii="Times New Roman" w:hAnsi="Times New Roman"/>
          <w:sz w:val="22"/>
          <w:szCs w:val="22"/>
        </w:rPr>
        <w:t>Across trials, we varied the</w:t>
      </w:r>
      <w:r w:rsidR="009B2D9C">
        <w:rPr>
          <w:rFonts w:ascii="Times New Roman" w:hAnsi="Times New Roman"/>
          <w:sz w:val="22"/>
          <w:szCs w:val="22"/>
        </w:rPr>
        <w:t xml:space="preserve"> luminous reflectance factor </w:t>
      </w:r>
      <w:r w:rsidR="00554DFF">
        <w:rPr>
          <w:rFonts w:ascii="Times New Roman" w:hAnsi="Times New Roman"/>
          <w:sz w:val="22"/>
          <w:szCs w:val="22"/>
        </w:rPr>
        <w:t>(LRF,</w:t>
      </w:r>
      <w:r w:rsidR="003768D0">
        <w:rPr>
          <w:rFonts w:ascii="Times New Roman" w:hAnsi="Times New Roman"/>
          <w:color w:val="0076BA"/>
          <w:sz w:val="22"/>
          <w:szCs w:val="22"/>
        </w:rPr>
        <w:t xml:space="preserve"> </w:t>
      </w:r>
      <w:r w:rsidR="003768D0">
        <w:rPr>
          <w:rFonts w:ascii="Times New Roman" w:hAnsi="Times New Roman"/>
          <w:color w:val="0076BA"/>
          <w:sz w:val="22"/>
          <w:szCs w:val="22"/>
        </w:rPr>
        <w:fldChar w:fldCharType="begin"/>
      </w:r>
      <w:r w:rsidR="00EC474D">
        <w:rPr>
          <w:rFonts w:ascii="Times New Roman" w:hAnsi="Times New Roman"/>
          <w:color w:val="0076BA"/>
          <w:sz w:val="22"/>
          <w:szCs w:val="22"/>
        </w:rPr>
        <w:instrText xml:space="preserve"> ADDIN EN.CITE &lt;EndNote&gt;&lt;Cite&gt;&lt;Author&gt;Materials&lt;/Author&gt;&lt;Year&gt;2017 &lt;/Year&gt;&lt;RecNum&gt;331&lt;/RecNum&gt;&lt;DisplayText&gt;[3]&lt;/DisplayText&gt;&lt;record&gt;&lt;rec-number&gt;331&lt;/rec-number&gt;&lt;foreign-keys&gt;&lt;key app="EN" db-id="592dpt2f590x0mezte35f5fwef0rtp2xsfrz" timestamp="1598113487"&gt;331&lt;/key&gt;&lt;/foreign-keys&gt;&lt;ref-type name="Journal Article"&gt;17&lt;/ref-type&gt;&lt;contributors&gt;&lt;authors&gt;&lt;author&gt;American Society for Testing and Materials&lt;/author&gt;&lt;/authors&gt;&lt;/contributors&gt;&lt;titles&gt;&lt;title&gt;Standard test method for luminous reflectance factor of acoustical materials by use of integrating-sphere reflectometers.&lt;/title&gt;&lt;secondary-title&gt;Renovations of Center for Historic Preservation&lt;/secondary-title&gt;&lt;/titles&gt;&lt;periodical&gt;&lt;full-title&gt;Renovations of Center for Historic Preservation&lt;/full-title&gt;&lt;/periodical&gt;&lt;pages&gt;E1477&lt;/pages&gt;&lt;volume&gt;98(A)&lt;/volume&gt;&lt;dates&gt;&lt;year&gt;2017 &lt;/year&gt;&lt;/dates&gt;&lt;urls&gt;&lt;/urls&gt;&lt;/record&gt;&lt;/Cite&gt;&lt;/EndNote&gt;</w:instrText>
      </w:r>
      <w:r w:rsidR="003768D0">
        <w:rPr>
          <w:rFonts w:ascii="Times New Roman" w:hAnsi="Times New Roman"/>
          <w:color w:val="0076BA"/>
          <w:sz w:val="22"/>
          <w:szCs w:val="22"/>
        </w:rPr>
        <w:fldChar w:fldCharType="separate"/>
      </w:r>
      <w:r w:rsidR="00EC474D" w:rsidRPr="00723CC7">
        <w:rPr>
          <w:rFonts w:ascii="Times New Roman" w:hAnsi="Times New Roman"/>
          <w:noProof/>
          <w:color w:val="000000" w:themeColor="text1"/>
          <w:sz w:val="22"/>
          <w:szCs w:val="22"/>
        </w:rPr>
        <w:t>[3</w:t>
      </w:r>
      <w:r w:rsidR="00EC474D">
        <w:rPr>
          <w:rFonts w:ascii="Times New Roman" w:hAnsi="Times New Roman"/>
          <w:noProof/>
          <w:color w:val="0076BA"/>
          <w:sz w:val="22"/>
          <w:szCs w:val="22"/>
        </w:rPr>
        <w:t>]</w:t>
      </w:r>
      <w:r w:rsidR="003768D0">
        <w:rPr>
          <w:rFonts w:ascii="Times New Roman" w:hAnsi="Times New Roman"/>
          <w:color w:val="0076BA"/>
          <w:sz w:val="22"/>
          <w:szCs w:val="22"/>
        </w:rPr>
        <w:fldChar w:fldCharType="end"/>
      </w:r>
      <w:r w:rsidR="00554DFF">
        <w:rPr>
          <w:rFonts w:ascii="Times New Roman" w:hAnsi="Times New Roman"/>
          <w:sz w:val="22"/>
          <w:szCs w:val="22"/>
        </w:rPr>
        <w:t>)</w:t>
      </w:r>
      <w:r w:rsidR="00802A61">
        <w:rPr>
          <w:rFonts w:ascii="Times New Roman" w:hAnsi="Times New Roman"/>
          <w:sz w:val="22"/>
          <w:szCs w:val="22"/>
        </w:rPr>
        <w:t xml:space="preserve"> of the sphere in the comparison image while keeping the LRF of the sphere in the standard image fixed. The </w:t>
      </w:r>
      <w:r w:rsidR="00247CF9">
        <w:rPr>
          <w:rFonts w:ascii="Times New Roman" w:hAnsi="Times New Roman"/>
          <w:sz w:val="22"/>
          <w:szCs w:val="22"/>
        </w:rPr>
        <w:t xml:space="preserve">LRF is the ratio of the luminance of a surface under a reference illuminant </w:t>
      </w:r>
      <w:r w:rsidR="006C5922">
        <w:rPr>
          <w:rFonts w:ascii="Times New Roman" w:hAnsi="Times New Roman"/>
          <w:sz w:val="22"/>
          <w:szCs w:val="22"/>
        </w:rPr>
        <w:t xml:space="preserve">(here CIE D65; </w:t>
      </w:r>
      <w:r w:rsidR="006C5922" w:rsidRPr="00723CC7">
        <w:rPr>
          <w:rFonts w:ascii="Times New Roman" w:hAnsi="Times New Roman"/>
          <w:sz w:val="22"/>
          <w:szCs w:val="22"/>
          <w:highlight w:val="yellow"/>
        </w:rPr>
        <w:t>ref</w:t>
      </w:r>
      <w:r w:rsidR="006C5922">
        <w:rPr>
          <w:rFonts w:ascii="Times New Roman" w:hAnsi="Times New Roman"/>
          <w:sz w:val="22"/>
          <w:szCs w:val="22"/>
        </w:rPr>
        <w:t xml:space="preserve">) </w:t>
      </w:r>
      <w:r w:rsidR="00247CF9">
        <w:rPr>
          <w:rFonts w:ascii="Times New Roman" w:hAnsi="Times New Roman"/>
          <w:sz w:val="22"/>
          <w:szCs w:val="22"/>
        </w:rPr>
        <w:t>to the luminance of the reference illuminant itself.</w:t>
      </w:r>
    </w:p>
    <w:p w14:paraId="5D7D5FE7" w14:textId="77777777" w:rsidR="00247CF9" w:rsidRDefault="00247CF9" w:rsidP="00247CF9">
      <w:pPr>
        <w:pStyle w:val="Default"/>
        <w:spacing w:before="0"/>
        <w:rPr>
          <w:rFonts w:ascii="Times New Roman" w:eastAsia="Times New Roman" w:hAnsi="Times New Roman" w:cs="Times New Roman"/>
          <w:sz w:val="22"/>
          <w:szCs w:val="22"/>
        </w:rPr>
      </w:pPr>
    </w:p>
    <w:p w14:paraId="666AF825" w14:textId="651B6A60" w:rsidR="003741FC" w:rsidRDefault="00247CF9" w:rsidP="00CC0064">
      <w:pPr>
        <w:pStyle w:val="Default"/>
        <w:spacing w:before="0"/>
        <w:rPr>
          <w:rFonts w:ascii="Times New Roman" w:hAnsi="Times New Roman"/>
          <w:sz w:val="22"/>
          <w:szCs w:val="22"/>
        </w:rPr>
      </w:pPr>
      <w:r>
        <w:rPr>
          <w:rFonts w:ascii="Times New Roman" w:hAnsi="Times New Roman"/>
          <w:sz w:val="22"/>
          <w:szCs w:val="22"/>
        </w:rPr>
        <w:t xml:space="preserve">We recorded the proportion of times </w:t>
      </w:r>
      <w:r w:rsidR="00ED6B02">
        <w:rPr>
          <w:rStyle w:val="None"/>
          <w:rFonts w:ascii="Times New Roman" w:hAnsi="Times New Roman"/>
          <w:sz w:val="22"/>
          <w:szCs w:val="22"/>
        </w:rPr>
        <w:t>observer</w:t>
      </w:r>
      <w:r>
        <w:rPr>
          <w:rFonts w:ascii="Times New Roman" w:hAnsi="Times New Roman"/>
          <w:sz w:val="22"/>
          <w:szCs w:val="22"/>
        </w:rPr>
        <w:t xml:space="preserve">s chose the comparison image to have the lighter target object at 11 values of the target object </w:t>
      </w:r>
      <w:r w:rsidR="005552ED">
        <w:rPr>
          <w:rFonts w:ascii="Times New Roman" w:hAnsi="Times New Roman"/>
          <w:sz w:val="22"/>
          <w:szCs w:val="22"/>
        </w:rPr>
        <w:t>LRF</w:t>
      </w:r>
      <w:r>
        <w:rPr>
          <w:rFonts w:ascii="Times New Roman" w:hAnsi="Times New Roman"/>
          <w:sz w:val="22"/>
          <w:szCs w:val="22"/>
        </w:rPr>
        <w:t xml:space="preserve">. Figure 2 shows a psychometric function from a typical human observer in our psychophysical task. We fit the proportion comparison chosen data with a cumulative Gaussian using maximum likelihood methods (See Methods: Psychometric </w:t>
      </w:r>
      <w:r w:rsidR="005552ED">
        <w:rPr>
          <w:rFonts w:ascii="Times New Roman" w:hAnsi="Times New Roman"/>
          <w:sz w:val="22"/>
          <w:szCs w:val="22"/>
        </w:rPr>
        <w:t>Function</w:t>
      </w:r>
      <w:r>
        <w:rPr>
          <w:rFonts w:ascii="Times New Roman" w:hAnsi="Times New Roman"/>
          <w:sz w:val="22"/>
          <w:szCs w:val="22"/>
        </w:rPr>
        <w:t xml:space="preserve">). We defined the threshold as the difference between the LRF of the target object at </w:t>
      </w:r>
      <w:r w:rsidR="00F13E84">
        <w:rPr>
          <w:rFonts w:ascii="Times New Roman" w:hAnsi="Times New Roman"/>
          <w:sz w:val="22"/>
          <w:szCs w:val="22"/>
        </w:rPr>
        <w:t xml:space="preserve">proportion </w:t>
      </w:r>
      <w:r>
        <w:rPr>
          <w:rFonts w:ascii="Times New Roman" w:hAnsi="Times New Roman"/>
          <w:sz w:val="22"/>
          <w:szCs w:val="22"/>
        </w:rPr>
        <w:t xml:space="preserve">comparison chosen </w:t>
      </w:r>
      <w:r w:rsidR="00526C12">
        <w:rPr>
          <w:rFonts w:ascii="Times New Roman" w:hAnsi="Times New Roman"/>
          <w:sz w:val="22"/>
          <w:szCs w:val="22"/>
        </w:rPr>
        <w:t>0.</w:t>
      </w:r>
      <w:r>
        <w:rPr>
          <w:rFonts w:ascii="Times New Roman" w:hAnsi="Times New Roman"/>
          <w:sz w:val="22"/>
          <w:szCs w:val="22"/>
        </w:rPr>
        <w:t xml:space="preserve">76 and </w:t>
      </w:r>
      <w:r w:rsidR="00526C12">
        <w:rPr>
          <w:rFonts w:ascii="Times New Roman" w:hAnsi="Times New Roman"/>
          <w:sz w:val="22"/>
          <w:szCs w:val="22"/>
        </w:rPr>
        <w:t>0.</w:t>
      </w:r>
      <w:r>
        <w:rPr>
          <w:rFonts w:ascii="Times New Roman" w:hAnsi="Times New Roman"/>
          <w:sz w:val="22"/>
          <w:szCs w:val="22"/>
        </w:rPr>
        <w:t>50</w:t>
      </w:r>
      <w:r w:rsidR="00526C12">
        <w:rPr>
          <w:rFonts w:ascii="Times New Roman" w:hAnsi="Times New Roman"/>
          <w:sz w:val="22"/>
          <w:szCs w:val="22"/>
        </w:rPr>
        <w:t>, as determined from the cumulative Gaussian fit</w:t>
      </w:r>
      <w:r>
        <w:rPr>
          <w:rFonts w:ascii="Times New Roman" w:hAnsi="Times New Roman"/>
          <w:sz w:val="22"/>
          <w:szCs w:val="22"/>
        </w:rPr>
        <w:t xml:space="preserve">. </w:t>
      </w:r>
    </w:p>
    <w:p w14:paraId="26F6F5BD" w14:textId="57A71B40" w:rsidR="003741FC" w:rsidRDefault="003741FC">
      <w:pPr>
        <w:rPr>
          <w:rFonts w:cs="Arial Unicode MS"/>
          <w:color w:val="000000"/>
          <w:sz w:val="22"/>
          <w:szCs w:val="22"/>
          <w14:textOutline w14:w="0" w14:cap="flat" w14:cmpd="sng" w14:algn="ctr">
            <w14:noFill/>
            <w14:prstDash w14:val="solid"/>
            <w14:bevel/>
          </w14:textOutline>
        </w:rPr>
      </w:pPr>
    </w:p>
    <w:p w14:paraId="530219EC" w14:textId="790B63FC" w:rsidR="009F434F" w:rsidRDefault="00554DFF" w:rsidP="009F434F">
      <w:pPr>
        <w:pStyle w:val="Default"/>
        <w:numPr>
          <w:ilvl w:val="0"/>
          <w:numId w:val="3"/>
        </w:numPr>
        <w:spacing w:before="0"/>
        <w:rPr>
          <w:rFonts w:ascii="Times New Roman" w:hAnsi="Times New Roman"/>
          <w:b/>
          <w:bCs/>
          <w:sz w:val="22"/>
          <w:szCs w:val="22"/>
        </w:rPr>
      </w:pPr>
      <w:r>
        <w:rPr>
          <w:rFonts w:ascii="Times New Roman" w:hAnsi="Times New Roman"/>
          <w:b/>
          <w:bCs/>
          <w:sz w:val="22"/>
          <w:szCs w:val="22"/>
        </w:rPr>
        <w:t xml:space="preserve">Human lightness discrimination thresholds increase with variation in </w:t>
      </w:r>
      <w:r w:rsidR="0004085B">
        <w:rPr>
          <w:rFonts w:ascii="Times New Roman" w:hAnsi="Times New Roman"/>
          <w:b/>
          <w:bCs/>
          <w:sz w:val="22"/>
          <w:szCs w:val="22"/>
        </w:rPr>
        <w:t xml:space="preserve">reflectance </w:t>
      </w:r>
      <w:r>
        <w:rPr>
          <w:rFonts w:ascii="Times New Roman" w:hAnsi="Times New Roman"/>
          <w:b/>
          <w:bCs/>
          <w:sz w:val="22"/>
          <w:szCs w:val="22"/>
        </w:rPr>
        <w:t>of background objects</w:t>
      </w:r>
    </w:p>
    <w:p w14:paraId="58BE7E20" w14:textId="1EF96FAA" w:rsidR="0004085B" w:rsidRDefault="0004085B" w:rsidP="0004085B">
      <w:pPr>
        <w:pStyle w:val="Default"/>
        <w:spacing w:before="0"/>
        <w:rPr>
          <w:rFonts w:ascii="Times New Roman" w:hAnsi="Times New Roman"/>
          <w:b/>
          <w:bCs/>
          <w:sz w:val="22"/>
          <w:szCs w:val="22"/>
        </w:rPr>
      </w:pPr>
    </w:p>
    <w:p w14:paraId="6C30F22F" w14:textId="088AAD13"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To study the effect of </w:t>
      </w:r>
      <w:r w:rsidR="0092304B">
        <w:rPr>
          <w:rFonts w:ascii="Times New Roman" w:hAnsi="Times New Roman"/>
          <w:sz w:val="22"/>
          <w:szCs w:val="22"/>
        </w:rPr>
        <w:t xml:space="preserve">variation in </w:t>
      </w:r>
      <w:r>
        <w:rPr>
          <w:rFonts w:ascii="Times New Roman" w:hAnsi="Times New Roman"/>
          <w:sz w:val="22"/>
          <w:szCs w:val="22"/>
        </w:rPr>
        <w:t>background on lightness discrimination thresholds, we varied the reflectance spectra of the background objects in the images by sampling them from a statistical model based on natural surface reflectance databases (See Methods: Reflectance and Illumination Spectra,</w:t>
      </w:r>
      <w:r>
        <w:rPr>
          <w:rFonts w:ascii="Times New Roman" w:hAnsi="Times New Roman"/>
          <w:color w:val="0076BA"/>
          <w:sz w:val="22"/>
          <w:szCs w:val="22"/>
        </w:rPr>
        <w:t xml:space="preserve"> </w:t>
      </w:r>
      <w:r>
        <w:rPr>
          <w:rFonts w:ascii="Times New Roman" w:hAnsi="Times New Roman"/>
          <w:color w:val="0076BA"/>
          <w:sz w:val="22"/>
          <w:szCs w:val="22"/>
        </w:rPr>
        <w:fldChar w:fldCharType="begin"/>
      </w:r>
      <w:r>
        <w:rPr>
          <w:rFonts w:ascii="Times New Roman" w:hAnsi="Times New Roman"/>
          <w:color w:val="0076BA"/>
          <w:sz w:val="22"/>
          <w:szCs w:val="22"/>
        </w:rPr>
        <w:instrText xml:space="preserve"> ADDIN EN.CITE &lt;EndNote&gt;&lt;Cite&gt;&lt;Author&gt;Kelly&lt;/Author&gt;&lt;Year&gt;1943&lt;/Year&gt;&lt;RecNum&gt;394&lt;/RecNum&gt;&lt;DisplayText&gt;[4, 5]&lt;/DisplayText&gt;&lt;record&gt;&lt;rec-number&gt;394&lt;/rec-number&gt;&lt;foreign-keys&gt;&lt;key app="EN" db-id="592dpt2f590x0mezte35f5fwef0rtp2xsfrz" timestamp="1598114951"&gt;394&lt;/key&gt;&lt;/foreign-keys&gt;&lt;ref-type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Cite&gt;&lt;Author&gt;Vrhel&lt;/Author&gt;&lt;Year&gt;1994&lt;/Year&gt;&lt;RecNum&gt;805&lt;/RecNum&gt;&lt;record&gt;&lt;rec-number&gt;805&lt;/rec-number&gt;&lt;foreign-keys&gt;&lt;key app="EN" db-id="592dpt2f590x0mezte35f5fwef0rtp2xsfrz" timestamp="1598120933"&gt;805&lt;/key&gt;&lt;/foreign-keys&gt;&lt;ref-type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Pr>
          <w:rFonts w:ascii="Times New Roman" w:hAnsi="Times New Roman"/>
          <w:color w:val="0076BA"/>
          <w:sz w:val="22"/>
          <w:szCs w:val="22"/>
        </w:rPr>
        <w:fldChar w:fldCharType="separate"/>
      </w:r>
      <w:r w:rsidRPr="003E366B">
        <w:rPr>
          <w:rFonts w:ascii="Times New Roman" w:hAnsi="Times New Roman"/>
          <w:noProof/>
          <w:color w:val="000000" w:themeColor="text1"/>
          <w:sz w:val="22"/>
          <w:szCs w:val="22"/>
        </w:rPr>
        <w:t>[4, 5]</w:t>
      </w:r>
      <w:r>
        <w:rPr>
          <w:rFonts w:ascii="Times New Roman" w:hAnsi="Times New Roman"/>
          <w:color w:val="0076BA"/>
          <w:sz w:val="22"/>
          <w:szCs w:val="22"/>
        </w:rPr>
        <w:fldChar w:fldCharType="end"/>
      </w:r>
      <w:r>
        <w:rPr>
          <w:rFonts w:ascii="Times New Roman" w:hAnsi="Times New Roman"/>
          <w:sz w:val="22"/>
          <w:szCs w:val="22"/>
        </w:rPr>
        <w:t>). Briefly, a database of natural surface reflectance functions was projected along eigenvectors associated with the largest six eigenvalues of the dataset. These eigenvalues captured more than 90% of the variance in the database. The distribution of projection weights was approximated as a multivariate-normal distribution. Reflectance spectra of background objects were sampled from the multivariate-normal distribution and using the weights to construct spectra as the corresponding linear combination of the eigenvectors.</w:t>
      </w:r>
    </w:p>
    <w:p w14:paraId="2CC7D848" w14:textId="77777777" w:rsidR="0004085B" w:rsidRDefault="0004085B" w:rsidP="0004085B">
      <w:pPr>
        <w:pStyle w:val="Default"/>
        <w:spacing w:before="0"/>
        <w:rPr>
          <w:rFonts w:ascii="Times New Roman" w:hAnsi="Times New Roman"/>
          <w:sz w:val="22"/>
          <w:szCs w:val="22"/>
        </w:rPr>
      </w:pPr>
    </w:p>
    <w:p w14:paraId="09C10884" w14:textId="4DA7BA7D" w:rsidR="0004085B" w:rsidRDefault="0004085B" w:rsidP="0004085B">
      <w:pPr>
        <w:pStyle w:val="Default"/>
        <w:spacing w:before="0"/>
        <w:rPr>
          <w:rFonts w:ascii="Times New Roman" w:eastAsia="Times New Roman" w:hAnsi="Times New Roman" w:cs="Times New Roman"/>
          <w:sz w:val="22"/>
          <w:szCs w:val="22"/>
        </w:rPr>
      </w:pPr>
      <w:r>
        <w:rPr>
          <w:rFonts w:ascii="Times New Roman" w:hAnsi="Times New Roman"/>
          <w:sz w:val="22"/>
          <w:szCs w:val="22"/>
        </w:rPr>
        <w:t>We measured threshold as a function of a scalar that multiplied the covariance matrix of the projection weight distribution. By varying the scalar from 0 (no variation) to 1 (variation in natural scenes), we can examine parametrically how background variation affects performance in the task. We generated images f</w:t>
      </w:r>
      <w:r w:rsidR="00786339">
        <w:rPr>
          <w:rFonts w:ascii="Times New Roman" w:hAnsi="Times New Roman"/>
          <w:sz w:val="22"/>
          <w:szCs w:val="22"/>
        </w:rPr>
        <w:t>or</w:t>
      </w:r>
      <w:r>
        <w:rPr>
          <w:rFonts w:ascii="Times New Roman" w:hAnsi="Times New Roman"/>
          <w:sz w:val="22"/>
          <w:szCs w:val="22"/>
        </w:rPr>
        <w:t xml:space="preserve"> six logarithmically spaced values of the covariance scalar. Figure 3 shows particular image samples used in our psychophysical task. Discrimination thresholds were measured separately for each of the six values of the covariance scalar.</w:t>
      </w:r>
      <w:r w:rsidRPr="00717D08">
        <w:rPr>
          <w:rFonts w:ascii="Times New Roman" w:hAnsi="Times New Roman"/>
          <w:sz w:val="22"/>
          <w:szCs w:val="22"/>
        </w:rPr>
        <w:t xml:space="preserve"> </w:t>
      </w:r>
    </w:p>
    <w:p w14:paraId="623D7EA9" w14:textId="77777777" w:rsidR="0004085B" w:rsidRPr="009F434F" w:rsidRDefault="0004085B" w:rsidP="00723CC7">
      <w:pPr>
        <w:pStyle w:val="Default"/>
        <w:spacing w:before="0"/>
        <w:rPr>
          <w:rFonts w:ascii="Times New Roman" w:hAnsi="Times New Roman"/>
          <w:b/>
          <w:bCs/>
          <w:sz w:val="22"/>
          <w:szCs w:val="22"/>
        </w:rPr>
      </w:pPr>
    </w:p>
    <w:p w14:paraId="78A3BA4F" w14:textId="2C3ECC70" w:rsidR="00DC4E76" w:rsidRPr="00B010E0" w:rsidRDefault="009F434F" w:rsidP="00723CC7">
      <w:pPr>
        <w:pStyle w:val="Heading3"/>
        <w:rPr>
          <w:rFonts w:ascii="Times New Roman" w:hAnsi="Times New Roman"/>
          <w:color w:val="000000" w:themeColor="text1"/>
          <w:sz w:val="22"/>
          <w:szCs w:val="22"/>
        </w:rPr>
      </w:pPr>
      <w:r w:rsidRPr="00B010E0">
        <w:rPr>
          <w:rFonts w:ascii="Times New Roman" w:hAnsi="Times New Roman"/>
          <w:color w:val="000000" w:themeColor="text1"/>
          <w:sz w:val="22"/>
          <w:szCs w:val="22"/>
        </w:rPr>
        <w:t xml:space="preserve">Figure 4 shows </w:t>
      </w:r>
      <w:r w:rsidR="0092304B" w:rsidRPr="00B010E0">
        <w:rPr>
          <w:rFonts w:ascii="Times New Roman" w:hAnsi="Times New Roman"/>
          <w:color w:val="000000" w:themeColor="text1"/>
          <w:sz w:val="22"/>
          <w:szCs w:val="22"/>
        </w:rPr>
        <w:t>how</w:t>
      </w:r>
      <w:r w:rsidRPr="00B010E0">
        <w:rPr>
          <w:rFonts w:ascii="Times New Roman" w:hAnsi="Times New Roman"/>
          <w:color w:val="000000" w:themeColor="text1"/>
          <w:sz w:val="22"/>
          <w:szCs w:val="22"/>
        </w:rPr>
        <w:t xml:space="preserve"> discrimination thresholds </w:t>
      </w:r>
      <w:r w:rsidR="0092304B" w:rsidRPr="00B010E0">
        <w:rPr>
          <w:rFonts w:ascii="Times New Roman" w:hAnsi="Times New Roman"/>
          <w:color w:val="000000" w:themeColor="text1"/>
          <w:sz w:val="22"/>
          <w:szCs w:val="22"/>
        </w:rPr>
        <w:t xml:space="preserve">change </w:t>
      </w:r>
      <w:r w:rsidRPr="00B010E0">
        <w:rPr>
          <w:rFonts w:ascii="Times New Roman" w:hAnsi="Times New Roman"/>
          <w:color w:val="000000" w:themeColor="text1"/>
          <w:sz w:val="22"/>
          <w:szCs w:val="22"/>
        </w:rPr>
        <w:t xml:space="preserve">with the amount of variability in the </w:t>
      </w:r>
      <w:r w:rsidR="0092304B" w:rsidRPr="00B010E0">
        <w:rPr>
          <w:rFonts w:ascii="Times New Roman" w:hAnsi="Times New Roman"/>
          <w:color w:val="000000" w:themeColor="text1"/>
          <w:sz w:val="22"/>
          <w:szCs w:val="22"/>
        </w:rPr>
        <w:t xml:space="preserve">spectra </w:t>
      </w:r>
      <w:r w:rsidRPr="00B010E0">
        <w:rPr>
          <w:rFonts w:ascii="Times New Roman" w:hAnsi="Times New Roman"/>
          <w:color w:val="000000" w:themeColor="text1"/>
          <w:sz w:val="22"/>
          <w:szCs w:val="22"/>
        </w:rPr>
        <w:t xml:space="preserve">of the background objects. We plot </w:t>
      </w:r>
      <w:r w:rsidR="0092304B" w:rsidRPr="00B010E0">
        <w:rPr>
          <w:rFonts w:ascii="Times New Roman" w:hAnsi="Times New Roman"/>
          <w:color w:val="000000" w:themeColor="text1"/>
          <w:sz w:val="22"/>
          <w:szCs w:val="22"/>
        </w:rPr>
        <w:t xml:space="preserve">mean (across </w:t>
      </w:r>
      <w:r w:rsidR="00A94812" w:rsidRPr="00B010E0">
        <w:rPr>
          <w:rStyle w:val="None"/>
          <w:rFonts w:ascii="Times New Roman" w:hAnsi="Times New Roman"/>
          <w:color w:val="000000" w:themeColor="text1"/>
          <w:sz w:val="22"/>
          <w:szCs w:val="22"/>
        </w:rPr>
        <w:t>observer</w:t>
      </w:r>
      <w:r w:rsidR="0092304B" w:rsidRPr="00B010E0">
        <w:rPr>
          <w:rFonts w:ascii="Times New Roman" w:hAnsi="Times New Roman"/>
          <w:color w:val="000000" w:themeColor="text1"/>
          <w:sz w:val="22"/>
          <w:szCs w:val="22"/>
        </w:rPr>
        <w:t xml:space="preserve">s, N = 4) </w:t>
      </w:r>
      <w:r w:rsidRPr="00B010E0">
        <w:rPr>
          <w:rFonts w:ascii="Times New Roman" w:hAnsi="Times New Roman"/>
          <w:color w:val="000000" w:themeColor="text1"/>
          <w:sz w:val="22"/>
          <w:szCs w:val="22"/>
        </w:rPr>
        <w:t xml:space="preserve">log threshold squared vs the log of the covariance scalar of the </w:t>
      </w:r>
      <w:r w:rsidR="00554DFF" w:rsidRPr="00B010E0">
        <w:rPr>
          <w:rFonts w:ascii="Times New Roman" w:hAnsi="Times New Roman"/>
          <w:color w:val="000000" w:themeColor="text1"/>
          <w:sz w:val="22"/>
          <w:szCs w:val="22"/>
        </w:rPr>
        <w:t>distribution. For low values of the covariance scalar, threshold is nearly constant</w:t>
      </w:r>
      <w:r w:rsidR="0004085B" w:rsidRPr="00B010E0">
        <w:rPr>
          <w:rFonts w:ascii="Times New Roman" w:hAnsi="Times New Roman"/>
          <w:color w:val="000000" w:themeColor="text1"/>
          <w:sz w:val="22"/>
          <w:szCs w:val="22"/>
        </w:rPr>
        <w:t>. As the covariance scalar increases, lo</w:t>
      </w:r>
      <w:r w:rsidR="001B3BDD" w:rsidRPr="00B010E0">
        <w:rPr>
          <w:rFonts w:ascii="Times New Roman" w:hAnsi="Times New Roman"/>
          <w:color w:val="000000" w:themeColor="text1"/>
          <w:sz w:val="22"/>
          <w:szCs w:val="22"/>
        </w:rPr>
        <w:t>g</w:t>
      </w:r>
      <w:r w:rsidR="0004085B" w:rsidRPr="00B010E0">
        <w:rPr>
          <w:rFonts w:ascii="Times New Roman" w:hAnsi="Times New Roman"/>
          <w:color w:val="000000" w:themeColor="text1"/>
          <w:sz w:val="22"/>
          <w:szCs w:val="22"/>
        </w:rPr>
        <w:t xml:space="preserve"> squared threshold </w:t>
      </w:r>
      <w:r w:rsidR="00554DFF" w:rsidRPr="00B010E0">
        <w:rPr>
          <w:rFonts w:ascii="Times New Roman" w:hAnsi="Times New Roman"/>
          <w:color w:val="000000" w:themeColor="text1"/>
          <w:sz w:val="22"/>
          <w:szCs w:val="22"/>
        </w:rPr>
        <w:t>rise</w:t>
      </w:r>
      <w:r w:rsidR="0092304B" w:rsidRPr="00B010E0">
        <w:rPr>
          <w:rFonts w:ascii="Times New Roman" w:hAnsi="Times New Roman"/>
          <w:color w:val="000000" w:themeColor="text1"/>
          <w:sz w:val="22"/>
          <w:szCs w:val="22"/>
        </w:rPr>
        <w:t>s</w:t>
      </w:r>
      <w:r w:rsidR="00554DFF" w:rsidRPr="00B010E0">
        <w:rPr>
          <w:rFonts w:ascii="Times New Roman" w:hAnsi="Times New Roman"/>
          <w:color w:val="000000" w:themeColor="text1"/>
          <w:sz w:val="22"/>
          <w:szCs w:val="22"/>
        </w:rPr>
        <w:t xml:space="preserve"> approximately linearly</w:t>
      </w:r>
      <w:r w:rsidR="0004085B" w:rsidRPr="00B010E0">
        <w:rPr>
          <w:rFonts w:ascii="Times New Roman" w:hAnsi="Times New Roman"/>
          <w:color w:val="000000" w:themeColor="text1"/>
          <w:sz w:val="22"/>
          <w:szCs w:val="22"/>
        </w:rPr>
        <w:t xml:space="preserve"> with log covariance scalar</w:t>
      </w:r>
      <w:r w:rsidR="00C6744D" w:rsidRPr="00B010E0">
        <w:rPr>
          <w:rFonts w:ascii="Times New Roman" w:hAnsi="Times New Roman"/>
          <w:color w:val="000000" w:themeColor="text1"/>
          <w:sz w:val="22"/>
          <w:szCs w:val="22"/>
        </w:rPr>
        <w:t>, a</w:t>
      </w:r>
      <w:r w:rsidR="0004085B" w:rsidRPr="00B010E0">
        <w:rPr>
          <w:rFonts w:ascii="Times New Roman" w:hAnsi="Times New Roman"/>
          <w:color w:val="000000" w:themeColor="text1"/>
          <w:sz w:val="22"/>
          <w:szCs w:val="22"/>
        </w:rPr>
        <w:t xml:space="preserve"> dependence </w:t>
      </w:r>
      <w:r w:rsidR="00815E09" w:rsidRPr="00B010E0">
        <w:rPr>
          <w:rFonts w:ascii="Times New Roman" w:hAnsi="Times New Roman"/>
          <w:color w:val="000000" w:themeColor="text1"/>
          <w:sz w:val="22"/>
          <w:szCs w:val="22"/>
        </w:rPr>
        <w:t xml:space="preserve">predicted by </w:t>
      </w:r>
      <w:r w:rsidR="00361F39" w:rsidRPr="00B010E0">
        <w:rPr>
          <w:rFonts w:ascii="Times New Roman" w:hAnsi="Times New Roman"/>
          <w:color w:val="000000" w:themeColor="text1"/>
          <w:sz w:val="22"/>
          <w:szCs w:val="22"/>
        </w:rPr>
        <w:t>Signal Detection Theory</w:t>
      </w:r>
      <w:r w:rsidR="00554DFF" w:rsidRPr="00B010E0">
        <w:rPr>
          <w:rFonts w:ascii="Times New Roman" w:hAnsi="Times New Roman"/>
          <w:color w:val="000000" w:themeColor="text1"/>
          <w:sz w:val="22"/>
          <w:szCs w:val="22"/>
        </w:rPr>
        <w:t xml:space="preserve"> (</w:t>
      </w:r>
      <w:r w:rsidR="0004085B" w:rsidRPr="00B010E0">
        <w:rPr>
          <w:rFonts w:ascii="Times New Roman" w:hAnsi="Times New Roman"/>
          <w:color w:val="000000" w:themeColor="text1"/>
          <w:sz w:val="22"/>
          <w:szCs w:val="22"/>
        </w:rPr>
        <w:t>Figure 4;</w:t>
      </w:r>
      <w:r w:rsidR="0092304B" w:rsidRPr="00B010E0">
        <w:rPr>
          <w:rFonts w:ascii="Times New Roman" w:hAnsi="Times New Roman"/>
          <w:color w:val="000000" w:themeColor="text1"/>
          <w:sz w:val="22"/>
          <w:szCs w:val="22"/>
        </w:rPr>
        <w:t xml:space="preserve"> see</w:t>
      </w:r>
      <w:r w:rsidR="0004085B" w:rsidRPr="00B010E0">
        <w:rPr>
          <w:rFonts w:ascii="Times New Roman" w:hAnsi="Times New Roman"/>
          <w:color w:val="000000" w:themeColor="text1"/>
          <w:sz w:val="22"/>
          <w:szCs w:val="22"/>
        </w:rPr>
        <w:t xml:space="preserve"> </w:t>
      </w:r>
      <w:r w:rsidR="00554DFF" w:rsidRPr="00B010E0">
        <w:rPr>
          <w:rFonts w:ascii="Times New Roman" w:hAnsi="Times New Roman"/>
          <w:color w:val="000000" w:themeColor="text1"/>
          <w:sz w:val="22"/>
          <w:szCs w:val="22"/>
        </w:rPr>
        <w:t xml:space="preserve">Methods: </w:t>
      </w:r>
      <w:r w:rsidR="00684003" w:rsidRPr="00B010E0">
        <w:rPr>
          <w:rFonts w:ascii="Times New Roman" w:hAnsi="Times New Roman"/>
          <w:color w:val="000000" w:themeColor="text1"/>
          <w:sz w:val="22"/>
          <w:szCs w:val="22"/>
        </w:rPr>
        <w:t>Signal Detection Theory</w:t>
      </w:r>
      <w:r w:rsidR="00B1518D" w:rsidRPr="00B010E0">
        <w:rPr>
          <w:rFonts w:ascii="Times New Roman" w:hAnsi="Times New Roman"/>
          <w:color w:val="000000" w:themeColor="text1"/>
          <w:sz w:val="22"/>
          <w:szCs w:val="22"/>
        </w:rPr>
        <w:t xml:space="preserve"> and Model Fit</w:t>
      </w:r>
      <w:r w:rsidR="00554DFF" w:rsidRPr="00B010E0">
        <w:rPr>
          <w:rFonts w:ascii="Times New Roman" w:hAnsi="Times New Roman"/>
          <w:color w:val="000000" w:themeColor="text1"/>
          <w:sz w:val="22"/>
          <w:szCs w:val="22"/>
        </w:rPr>
        <w:t>).</w:t>
      </w:r>
      <w:r w:rsidR="007B4E86" w:rsidRPr="00B010E0">
        <w:rPr>
          <w:rFonts w:ascii="Times New Roman" w:hAnsi="Times New Roman"/>
          <w:color w:val="000000" w:themeColor="text1"/>
          <w:sz w:val="22"/>
          <w:szCs w:val="22"/>
        </w:rPr>
        <w:t xml:space="preserve"> </w:t>
      </w:r>
    </w:p>
    <w:p w14:paraId="7E0123E4" w14:textId="77777777" w:rsidR="00DC4E76" w:rsidRDefault="00DC4E76" w:rsidP="009F434F">
      <w:pPr>
        <w:pStyle w:val="Default"/>
        <w:spacing w:before="0"/>
        <w:rPr>
          <w:rFonts w:ascii="Times New Roman" w:hAnsi="Times New Roman"/>
          <w:sz w:val="22"/>
          <w:szCs w:val="22"/>
        </w:rPr>
      </w:pPr>
    </w:p>
    <w:p w14:paraId="5F57E3D4" w14:textId="73DA41F4" w:rsidR="007B4E86" w:rsidRDefault="0092304B" w:rsidP="009F434F">
      <w:pPr>
        <w:pStyle w:val="Default"/>
        <w:spacing w:before="0"/>
        <w:rPr>
          <w:rFonts w:ascii="Times New Roman" w:hAnsi="Times New Roman"/>
          <w:sz w:val="22"/>
          <w:szCs w:val="22"/>
        </w:rPr>
      </w:pPr>
      <w:r>
        <w:rPr>
          <w:rFonts w:ascii="Times New Roman" w:hAnsi="Times New Roman"/>
          <w:sz w:val="22"/>
          <w:szCs w:val="22"/>
        </w:rPr>
        <w:t xml:space="preserve">When the covariance scalar is 0, </w:t>
      </w:r>
      <w:r w:rsidR="006C5922">
        <w:rPr>
          <w:rFonts w:ascii="Times New Roman" w:hAnsi="Times New Roman"/>
          <w:sz w:val="22"/>
          <w:szCs w:val="22"/>
        </w:rPr>
        <w:t>we conceptualize</w:t>
      </w:r>
      <w:r>
        <w:rPr>
          <w:rFonts w:ascii="Times New Roman" w:hAnsi="Times New Roman"/>
          <w:sz w:val="22"/>
          <w:szCs w:val="22"/>
        </w:rPr>
        <w:t xml:space="preserve"> performance </w:t>
      </w:r>
      <w:r w:rsidR="006C5922">
        <w:rPr>
          <w:rFonts w:ascii="Times New Roman" w:hAnsi="Times New Roman"/>
          <w:sz w:val="22"/>
          <w:szCs w:val="22"/>
        </w:rPr>
        <w:t>as limited by two factors</w:t>
      </w:r>
      <w:r w:rsidR="009C2926">
        <w:rPr>
          <w:rFonts w:ascii="Times New Roman" w:hAnsi="Times New Roman"/>
          <w:sz w:val="22"/>
          <w:szCs w:val="22"/>
        </w:rPr>
        <w:t xml:space="preserve"> (</w:t>
      </w:r>
      <w:commentRangeStart w:id="7"/>
      <w:r w:rsidR="009C2926" w:rsidRPr="00723CC7">
        <w:rPr>
          <w:rFonts w:ascii="Times New Roman" w:hAnsi="Times New Roman"/>
          <w:sz w:val="22"/>
          <w:szCs w:val="22"/>
          <w:highlight w:val="yellow"/>
        </w:rPr>
        <w:t>ref</w:t>
      </w:r>
      <w:r w:rsidR="009C2926">
        <w:rPr>
          <w:rFonts w:ascii="Times New Roman" w:hAnsi="Times New Roman"/>
          <w:sz w:val="22"/>
          <w:szCs w:val="22"/>
        </w:rPr>
        <w:t>)</w:t>
      </w:r>
      <w:commentRangeEnd w:id="7"/>
      <w:r w:rsidR="009C2926">
        <w:rPr>
          <w:rStyle w:val="CommentReference"/>
          <w:rFonts w:ascii="Times New Roman" w:hAnsi="Times New Roman" w:cs="Times New Roman"/>
          <w:color w:val="auto"/>
          <w14:textOutline w14:w="0" w14:cap="rnd" w14:cmpd="sng" w14:algn="ctr">
            <w14:noFill/>
            <w14:prstDash w14:val="solid"/>
            <w14:bevel/>
          </w14:textOutline>
        </w:rPr>
        <w:commentReference w:id="7"/>
      </w:r>
      <w:r w:rsidR="006C5922">
        <w:rPr>
          <w:rFonts w:ascii="Times New Roman" w:hAnsi="Times New Roman"/>
          <w:sz w:val="22"/>
          <w:szCs w:val="22"/>
        </w:rPr>
        <w:t>. One is internal variability in the observer’s representation of target object lightness. The other is the efficiency with which the observer’s decision processes make use of the information provided by this representation.</w:t>
      </w:r>
      <w:r w:rsidR="007B4E86">
        <w:rPr>
          <w:rFonts w:ascii="Times New Roman" w:hAnsi="Times New Roman"/>
          <w:sz w:val="22"/>
          <w:szCs w:val="22"/>
        </w:rPr>
        <w:t xml:space="preserve"> Our experiments do not separate the relative contributions of these two conceptually distinct factors, and in the following we refer to them collectively as the observer’s internal noise for the lightness discrimination task.</w:t>
      </w:r>
    </w:p>
    <w:p w14:paraId="058F9837" w14:textId="77777777" w:rsidR="007B4E86" w:rsidRDefault="007B4E86" w:rsidP="009F434F">
      <w:pPr>
        <w:pStyle w:val="Default"/>
        <w:spacing w:before="0"/>
        <w:rPr>
          <w:rFonts w:ascii="Times New Roman" w:hAnsi="Times New Roman"/>
          <w:sz w:val="22"/>
          <w:szCs w:val="22"/>
        </w:rPr>
      </w:pPr>
    </w:p>
    <w:p w14:paraId="7009456F" w14:textId="26BB296E" w:rsidR="009C2926" w:rsidRDefault="007B4E86" w:rsidP="009F434F">
      <w:pPr>
        <w:pStyle w:val="Default"/>
        <w:spacing w:before="0"/>
        <w:rPr>
          <w:rFonts w:ascii="Times New Roman" w:hAnsi="Times New Roman"/>
          <w:sz w:val="22"/>
          <w:szCs w:val="22"/>
        </w:rPr>
      </w:pPr>
      <w:r>
        <w:rPr>
          <w:rFonts w:ascii="Times New Roman" w:hAnsi="Times New Roman"/>
          <w:sz w:val="22"/>
          <w:szCs w:val="22"/>
        </w:rPr>
        <w:t xml:space="preserve">As the covariance </w:t>
      </w:r>
      <w:r w:rsidR="00666053">
        <w:rPr>
          <w:rFonts w:ascii="Times New Roman" w:hAnsi="Times New Roman"/>
          <w:sz w:val="22"/>
          <w:szCs w:val="22"/>
        </w:rPr>
        <w:t>scalar</w:t>
      </w:r>
      <w:r>
        <w:rPr>
          <w:rFonts w:ascii="Times New Roman" w:hAnsi="Times New Roman"/>
          <w:sz w:val="22"/>
          <w:szCs w:val="22"/>
        </w:rPr>
        <w:t xml:space="preserve"> increases, a third factor comes into play. This is the </w:t>
      </w:r>
      <w:r w:rsidR="00802B44">
        <w:rPr>
          <w:rFonts w:ascii="Times New Roman" w:hAnsi="Times New Roman"/>
          <w:sz w:val="22"/>
          <w:szCs w:val="22"/>
        </w:rPr>
        <w:t xml:space="preserve">external </w:t>
      </w:r>
      <w:r>
        <w:rPr>
          <w:rFonts w:ascii="Times New Roman" w:hAnsi="Times New Roman"/>
          <w:sz w:val="22"/>
          <w:szCs w:val="22"/>
        </w:rPr>
        <w:t>variability introduced by the variation in background objects</w:t>
      </w:r>
      <w:r w:rsidR="00802B44">
        <w:rPr>
          <w:rFonts w:ascii="Times New Roman" w:hAnsi="Times New Roman"/>
          <w:sz w:val="22"/>
          <w:szCs w:val="22"/>
        </w:rPr>
        <w:t>, to the extent that it impinges on the representation of target object lightness.</w:t>
      </w:r>
      <w:r>
        <w:rPr>
          <w:rFonts w:ascii="Times New Roman" w:hAnsi="Times New Roman"/>
          <w:sz w:val="22"/>
          <w:szCs w:val="22"/>
        </w:rPr>
        <w:t xml:space="preserve"> </w:t>
      </w:r>
      <w:r w:rsidR="00802B44">
        <w:rPr>
          <w:rFonts w:ascii="Times New Roman" w:hAnsi="Times New Roman"/>
          <w:sz w:val="22"/>
          <w:szCs w:val="22"/>
        </w:rPr>
        <w:t xml:space="preserve">At low values of the covariance scalar, the internal noise dominates the effect of the external variability and threshold remains roughly constant. At high values of the covariance scalar, the effect </w:t>
      </w:r>
      <w:r w:rsidR="00B63AC8">
        <w:rPr>
          <w:rFonts w:ascii="Times New Roman" w:hAnsi="Times New Roman"/>
          <w:sz w:val="22"/>
          <w:szCs w:val="22"/>
        </w:rPr>
        <w:t xml:space="preserve">of </w:t>
      </w:r>
      <w:r w:rsidR="00802B44">
        <w:rPr>
          <w:rFonts w:ascii="Times New Roman" w:hAnsi="Times New Roman"/>
          <w:sz w:val="22"/>
          <w:szCs w:val="22"/>
        </w:rPr>
        <w:t xml:space="preserve">external variability limits performance, and thresholds rise with the covariance scalar. We interpret these effects further in the context of modeling introduced below. </w:t>
      </w:r>
    </w:p>
    <w:p w14:paraId="473C0D17" w14:textId="77777777" w:rsidR="00BA5E45" w:rsidRDefault="00BA5E45">
      <w:pPr>
        <w:pStyle w:val="Default"/>
        <w:spacing w:before="0"/>
        <w:rPr>
          <w:rFonts w:ascii="Times New Roman" w:eastAsia="Times New Roman" w:hAnsi="Times New Roman" w:cs="Times New Roman"/>
          <w:sz w:val="22"/>
          <w:szCs w:val="22"/>
        </w:rPr>
      </w:pPr>
    </w:p>
    <w:p w14:paraId="4164C9CF" w14:textId="7F900937" w:rsidR="00CC0064" w:rsidRDefault="00554DFF" w:rsidP="00095375">
      <w:pPr>
        <w:pStyle w:val="Default"/>
        <w:spacing w:before="0"/>
      </w:pPr>
      <w:r>
        <w:rPr>
          <w:rFonts w:ascii="Times New Roman" w:hAnsi="Times New Roman"/>
          <w:sz w:val="22"/>
          <w:szCs w:val="22"/>
        </w:rPr>
        <w:t xml:space="preserve">Figure 5 shows the threshold variation for the individual </w:t>
      </w:r>
      <w:r w:rsidR="00A94812">
        <w:rPr>
          <w:rStyle w:val="None"/>
          <w:rFonts w:ascii="Times New Roman" w:hAnsi="Times New Roman"/>
          <w:sz w:val="22"/>
          <w:szCs w:val="22"/>
        </w:rPr>
        <w:t>observer</w:t>
      </w:r>
      <w:r>
        <w:rPr>
          <w:rFonts w:ascii="Times New Roman" w:hAnsi="Times New Roman"/>
          <w:sz w:val="22"/>
          <w:szCs w:val="22"/>
        </w:rPr>
        <w:t xml:space="preserve">s. </w:t>
      </w:r>
      <w:r w:rsidR="00802B44">
        <w:rPr>
          <w:rFonts w:ascii="Times New Roman" w:hAnsi="Times New Roman"/>
          <w:sz w:val="22"/>
          <w:szCs w:val="22"/>
        </w:rPr>
        <w:t xml:space="preserve">Each observer shows the same basic pattern as the mean results, with constant thresholds across low values of the covariance scalar and then a </w:t>
      </w:r>
      <w:r w:rsidR="00802B44">
        <w:rPr>
          <w:rFonts w:ascii="Times New Roman" w:hAnsi="Times New Roman"/>
          <w:sz w:val="22"/>
          <w:szCs w:val="22"/>
        </w:rPr>
        <w:lastRenderedPageBreak/>
        <w:t xml:space="preserve">rise of thresholds that is approximately linear on the log threshold squared versus log covariance plot.  The most notable individual difference is in the slope of the rising limb measured functions. </w:t>
      </w:r>
    </w:p>
    <w:p w14:paraId="41BCD7AB" w14:textId="3CDA2C8B" w:rsidR="00CC12A9" w:rsidRDefault="00CC12A9" w:rsidP="00095375">
      <w:pPr>
        <w:pStyle w:val="Default"/>
        <w:spacing w:before="0"/>
        <w:rPr>
          <w:rStyle w:val="None"/>
          <w:rFonts w:ascii="Arial Unicode MS" w:hAnsi="Arial Unicode MS"/>
          <w:sz w:val="22"/>
          <w:szCs w:val="22"/>
        </w:rPr>
      </w:pPr>
    </w:p>
    <w:p w14:paraId="70CEDEF0" w14:textId="00A64EDE" w:rsidR="00BA5E45" w:rsidRDefault="00554DFF">
      <w:pPr>
        <w:pStyle w:val="Default"/>
        <w:numPr>
          <w:ilvl w:val="0"/>
          <w:numId w:val="3"/>
        </w:numPr>
        <w:spacing w:before="0"/>
        <w:rPr>
          <w:rFonts w:ascii="Times New Roman" w:hAnsi="Times New Roman"/>
          <w:b/>
          <w:bCs/>
          <w:sz w:val="22"/>
          <w:szCs w:val="22"/>
        </w:rPr>
      </w:pPr>
      <w:r>
        <w:rPr>
          <w:rFonts w:ascii="Times New Roman" w:hAnsi="Times New Roman"/>
          <w:b/>
          <w:bCs/>
          <w:sz w:val="22"/>
          <w:szCs w:val="22"/>
        </w:rPr>
        <w:t xml:space="preserve">A computational model with </w:t>
      </w:r>
      <w:r w:rsidR="00432895">
        <w:rPr>
          <w:rFonts w:ascii="Times New Roman" w:hAnsi="Times New Roman"/>
          <w:b/>
          <w:bCs/>
          <w:sz w:val="22"/>
          <w:szCs w:val="22"/>
        </w:rPr>
        <w:t>center-</w:t>
      </w:r>
      <w:r>
        <w:rPr>
          <w:rFonts w:ascii="Times New Roman" w:hAnsi="Times New Roman"/>
          <w:b/>
          <w:bCs/>
          <w:sz w:val="22"/>
          <w:szCs w:val="22"/>
        </w:rPr>
        <w:t>surround receptive field captures human threshold increase</w:t>
      </w:r>
    </w:p>
    <w:p w14:paraId="3FF2DBF5" w14:textId="45C58A07" w:rsidR="00F60DBF" w:rsidRDefault="00554DFF" w:rsidP="00CC0064">
      <w:pPr>
        <w:pStyle w:val="Default"/>
        <w:spacing w:before="0"/>
        <w:rPr>
          <w:rFonts w:ascii="Times New Roman" w:hAnsi="Times New Roman"/>
          <w:sz w:val="22"/>
          <w:szCs w:val="22"/>
        </w:rPr>
      </w:pPr>
      <w:r>
        <w:rPr>
          <w:rFonts w:ascii="Times New Roman" w:hAnsi="Times New Roman"/>
          <w:sz w:val="22"/>
          <w:szCs w:val="22"/>
        </w:rPr>
        <w:t xml:space="preserve">We modeled human response in the psychophysical task using a computational observer model (See Methods: </w:t>
      </w:r>
      <w:r w:rsidR="00CD368A" w:rsidRPr="00723CC7">
        <w:rPr>
          <w:rStyle w:val="None"/>
          <w:rFonts w:ascii="Times New Roman" w:hAnsi="Times New Roman"/>
          <w:sz w:val="22"/>
          <w:szCs w:val="22"/>
        </w:rPr>
        <w:t>Model of visual-system</w:t>
      </w:r>
      <w:r>
        <w:rPr>
          <w:rFonts w:ascii="Times New Roman" w:hAnsi="Times New Roman"/>
          <w:sz w:val="22"/>
          <w:szCs w:val="22"/>
        </w:rPr>
        <w:t>;</w:t>
      </w:r>
      <w:r w:rsidR="003768D0">
        <w:rPr>
          <w:rFonts w:ascii="Times New Roman" w:hAnsi="Times New Roman"/>
          <w:color w:val="0076BA"/>
          <w:sz w:val="22"/>
          <w:szCs w:val="22"/>
        </w:rPr>
        <w:t xml:space="preserve"> </w:t>
      </w:r>
      <w:r w:rsidR="002F685E">
        <w:rPr>
          <w:rFonts w:ascii="Times New Roman" w:hAnsi="Times New Roman"/>
          <w:sz w:val="22"/>
          <w:szCs w:val="22"/>
        </w:rPr>
        <w:fldChar w:fldCharType="begin"/>
      </w:r>
      <w:r w:rsidR="00FF1BE5">
        <w:rPr>
          <w:rFonts w:ascii="Times New Roman" w:hAnsi="Times New Roman"/>
          <w:sz w:val="22"/>
          <w:szCs w:val="22"/>
        </w:rPr>
        <w:instrText xml:space="preserve"> ADDIN EN.CITE &lt;EndNote&gt;&lt;Cite&gt;&lt;Author&gt;Cottaris&lt;/Author&gt;&lt;Year&gt;2019&lt;/Year&gt;&lt;RecNum&gt;121&lt;/RecNum&gt;&lt;DisplayText&gt;[6]&lt;/DisplayText&gt;&lt;record&gt;&lt;rec-number&gt;121&lt;/rec-number&gt;&lt;foreign-keys&gt;&lt;key app="EN" db-id="592dpt2f590x0mezte35f5fwef0rtp2xsfrz" timestamp="1598111302"&gt;121&lt;/key&gt;&lt;/foreign-keys&gt;&lt;ref-type name="Journal Article"&gt;17&lt;/ref-type&gt;&lt;contributors&gt;&lt;authors&gt;&lt;author&gt;Cottaris, N. P.&lt;/author&gt;&lt;author&gt;Jiang, H.&lt;/author&gt;&lt;author&gt;Ding, X.&lt;/author&gt;&lt;author&gt;Wandell, B. A.&lt;/author&gt;&lt;author&gt;Brainard, D. H.&lt;/author&gt;&lt;/authors&gt;&lt;/contributors&gt;&lt;auth-address&gt;Department of Psychology, University of Pennsylvania, Philadelphia, PA, USA.&amp;#xD;Department of Electrical Engineering, Stanford University, Stanford, CA, USA.&amp;#xD;Department of Psychology, Stanford University, Stanford, CA, USA.&lt;/auth-address&gt;&lt;titles&gt;&lt;title&gt;A computational-observer model of spatial contrast sensitivity: Effects of wave-front-based optics, cone-mosaic structure, and inference engine&lt;/title&gt;&lt;secondary-title&gt;J Vis&lt;/secondary-title&gt;&lt;/titles&gt;&lt;periodical&gt;&lt;full-title&gt;J Vis&lt;/full-title&gt;&lt;/periodical&gt;&lt;pages&gt;8&lt;/pages&gt;&lt;volume&gt;19&lt;/volume&gt;&lt;number&gt;4&lt;/number&gt;&lt;edition&gt;2019/04/04&lt;/edition&gt;&lt;keywords&gt;&lt;keyword&gt;*Computer Simulation&lt;/keyword&gt;&lt;keyword&gt;Contrast Sensitivity/*physiology&lt;/keyword&gt;&lt;keyword&gt;Humans&lt;/keyword&gt;&lt;keyword&gt;Psychophysics&lt;/keyword&gt;&lt;keyword&gt;Retinal Cone Photoreceptor Cells/*cytology/physiology&lt;/keyword&gt;&lt;keyword&gt;Visual Pathways/physiology&lt;/keyword&gt;&lt;/keywords&gt;&lt;dates&gt;&lt;year&gt;2019&lt;/year&gt;&lt;pub-dates&gt;&lt;date&gt;Apr 1&lt;/date&gt;&lt;/pub-dates&gt;&lt;/dates&gt;&lt;isbn&gt;1534-7362 (Electronic)&amp;#xD;1534-7362 (Linking)&lt;/isbn&gt;&lt;accession-num&gt;30943530&lt;/accession-num&gt;&lt;urls&gt;&lt;related-urls&gt;&lt;url&gt;https://www.ncbi.nlm.nih.gov/pubmed/30943530&lt;/url&gt;&lt;/related-urls&gt;&lt;/urls&gt;&lt;electronic-resource-num&gt;10.1167/19.4.8&lt;/electronic-resource-num&gt;&lt;/record&gt;&lt;/Cite&gt;&lt;/EndNote&gt;</w:instrText>
      </w:r>
      <w:r w:rsidR="002F685E">
        <w:rPr>
          <w:rFonts w:ascii="Times New Roman" w:hAnsi="Times New Roman"/>
          <w:sz w:val="22"/>
          <w:szCs w:val="22"/>
        </w:rPr>
        <w:fldChar w:fldCharType="separate"/>
      </w:r>
      <w:r w:rsidR="00FF1BE5">
        <w:rPr>
          <w:rFonts w:ascii="Times New Roman" w:hAnsi="Times New Roman"/>
          <w:noProof/>
          <w:sz w:val="22"/>
          <w:szCs w:val="22"/>
        </w:rPr>
        <w:t>[6]</w:t>
      </w:r>
      <w:r w:rsidR="002F685E">
        <w:rPr>
          <w:rFonts w:ascii="Times New Roman" w:hAnsi="Times New Roman"/>
          <w:sz w:val="22"/>
          <w:szCs w:val="22"/>
        </w:rPr>
        <w:fldChar w:fldCharType="end"/>
      </w:r>
      <w:r>
        <w:rPr>
          <w:rFonts w:ascii="Times New Roman" w:hAnsi="Times New Roman"/>
          <w:sz w:val="22"/>
          <w:szCs w:val="22"/>
        </w:rPr>
        <w:t xml:space="preserve">). In this model, we first simulate the response of the early visual system to the images in our database. The </w:t>
      </w:r>
      <w:r>
        <w:rPr>
          <w:rFonts w:ascii="Times New Roman" w:hAnsi="Times New Roman"/>
          <w:sz w:val="22"/>
          <w:szCs w:val="22"/>
          <w:lang w:val="it-IT"/>
        </w:rPr>
        <w:t xml:space="preserve">model </w:t>
      </w:r>
      <w:r>
        <w:rPr>
          <w:rFonts w:ascii="Times New Roman" w:hAnsi="Times New Roman"/>
          <w:sz w:val="22"/>
          <w:szCs w:val="22"/>
        </w:rPr>
        <w:t xml:space="preserve">of the visual system incorporates optical blurring, axial chromatic aberration, spatial sampling of the cone mosaic and the Poisson nature of the photopigment isomerization. We simulate the response of the long (L), middle (M), and short (S) type photoreceptors of this model eye to each image in our image database. </w:t>
      </w:r>
      <w:r w:rsidR="00553E09">
        <w:rPr>
          <w:rFonts w:ascii="Times New Roman" w:hAnsi="Times New Roman"/>
          <w:sz w:val="22"/>
          <w:szCs w:val="22"/>
        </w:rPr>
        <w:t xml:space="preserve">The rest of the visual system is modeled as a </w:t>
      </w:r>
      <w:r w:rsidR="00D14F1D">
        <w:rPr>
          <w:rFonts w:ascii="Times New Roman" w:hAnsi="Times New Roman"/>
          <w:sz w:val="22"/>
          <w:szCs w:val="22"/>
        </w:rPr>
        <w:t xml:space="preserve">center surround receptive field. </w:t>
      </w:r>
      <w:r>
        <w:rPr>
          <w:rFonts w:ascii="Times New Roman" w:hAnsi="Times New Roman"/>
          <w:sz w:val="22"/>
          <w:szCs w:val="22"/>
        </w:rPr>
        <w:t xml:space="preserve">The RF consists of three channels, one each for the L, M, and S channels of the retinal image. The size of individual L, M and S channels of the RF </w:t>
      </w:r>
      <w:r w:rsidR="00463F83">
        <w:rPr>
          <w:rFonts w:ascii="Times New Roman" w:hAnsi="Times New Roman"/>
          <w:sz w:val="22"/>
          <w:szCs w:val="22"/>
        </w:rPr>
        <w:t xml:space="preserve">was </w:t>
      </w:r>
      <w:r w:rsidR="00057BF4">
        <w:rPr>
          <w:rFonts w:ascii="Times New Roman" w:hAnsi="Times New Roman"/>
          <w:sz w:val="22"/>
          <w:szCs w:val="22"/>
        </w:rPr>
        <w:t xml:space="preserve">chosen </w:t>
      </w:r>
      <w:r w:rsidR="00463F83">
        <w:rPr>
          <w:rFonts w:ascii="Times New Roman" w:hAnsi="Times New Roman"/>
          <w:sz w:val="22"/>
          <w:szCs w:val="22"/>
        </w:rPr>
        <w:t xml:space="preserve">to be equal to </w:t>
      </w:r>
      <w:r>
        <w:rPr>
          <w:rFonts w:ascii="Times New Roman" w:hAnsi="Times New Roman"/>
          <w:sz w:val="22"/>
          <w:szCs w:val="22"/>
        </w:rPr>
        <w:t xml:space="preserve">the extent of the retinal image. The center of the RF was a uniform circular patch the same size as the target object in the images. The surround was a uniform square patch of the size of the images except the target object. </w:t>
      </w:r>
      <w:r w:rsidR="001168BE">
        <w:rPr>
          <w:rFonts w:ascii="Times New Roman" w:hAnsi="Times New Roman"/>
          <w:sz w:val="22"/>
          <w:szCs w:val="22"/>
        </w:rPr>
        <w:t xml:space="preserve">The mean response of the computational observer is estimated as the </w:t>
      </w:r>
      <w:r w:rsidR="009E260A">
        <w:rPr>
          <w:rFonts w:ascii="Times New Roman" w:hAnsi="Times New Roman"/>
          <w:sz w:val="22"/>
          <w:szCs w:val="22"/>
        </w:rPr>
        <w:t xml:space="preserve">dot product of this center surround RF with the </w:t>
      </w:r>
      <w:r w:rsidR="00F11903">
        <w:rPr>
          <w:rFonts w:ascii="Times New Roman" w:hAnsi="Times New Roman"/>
          <w:sz w:val="22"/>
          <w:szCs w:val="22"/>
        </w:rPr>
        <w:t>retinal images (</w:t>
      </w:r>
      <w:r w:rsidR="00EE4BD1">
        <w:rPr>
          <w:rFonts w:ascii="Times New Roman" w:hAnsi="Times New Roman"/>
          <w:sz w:val="22"/>
          <w:szCs w:val="22"/>
        </w:rPr>
        <w:t xml:space="preserve">simulated </w:t>
      </w:r>
      <w:r w:rsidR="00F11903">
        <w:rPr>
          <w:rFonts w:ascii="Times New Roman" w:hAnsi="Times New Roman"/>
          <w:sz w:val="22"/>
          <w:szCs w:val="22"/>
        </w:rPr>
        <w:t xml:space="preserve">response of L, M, S </w:t>
      </w:r>
      <w:r w:rsidR="009E260A">
        <w:rPr>
          <w:rFonts w:ascii="Times New Roman" w:hAnsi="Times New Roman"/>
          <w:sz w:val="22"/>
          <w:szCs w:val="22"/>
        </w:rPr>
        <w:t>photoreceptor</w:t>
      </w:r>
      <w:r w:rsidR="00F11903">
        <w:rPr>
          <w:rFonts w:ascii="Times New Roman" w:hAnsi="Times New Roman"/>
          <w:sz w:val="22"/>
          <w:szCs w:val="22"/>
        </w:rPr>
        <w:t>s to the images).</w:t>
      </w:r>
      <w:r w:rsidR="001956AE">
        <w:rPr>
          <w:rFonts w:ascii="Times New Roman" w:hAnsi="Times New Roman"/>
          <w:sz w:val="22"/>
          <w:szCs w:val="22"/>
        </w:rPr>
        <w:t xml:space="preserve"> </w:t>
      </w:r>
    </w:p>
    <w:p w14:paraId="3D9AF6C3" w14:textId="77777777" w:rsidR="00F60DBF" w:rsidRDefault="00F60DBF" w:rsidP="00CC0064">
      <w:pPr>
        <w:pStyle w:val="Default"/>
        <w:spacing w:before="0"/>
        <w:rPr>
          <w:rFonts w:ascii="Times New Roman" w:hAnsi="Times New Roman"/>
          <w:sz w:val="22"/>
          <w:szCs w:val="22"/>
        </w:rPr>
      </w:pPr>
    </w:p>
    <w:p w14:paraId="54AC4266" w14:textId="31EAC126" w:rsidR="00BA5E45" w:rsidRDefault="00554DFF" w:rsidP="00CC0064">
      <w:pPr>
        <w:pStyle w:val="Default"/>
        <w:spacing w:before="0"/>
        <w:rPr>
          <w:rFonts w:ascii="Times New Roman" w:hAnsi="Times New Roman"/>
          <w:sz w:val="22"/>
          <w:szCs w:val="22"/>
        </w:rPr>
      </w:pPr>
      <w:r>
        <w:rPr>
          <w:rFonts w:ascii="Times New Roman" w:hAnsi="Times New Roman"/>
          <w:sz w:val="22"/>
          <w:szCs w:val="22"/>
        </w:rPr>
        <w:t xml:space="preserve">The response of the computational observer to the standard and comparison images were used in a two alternate forced choice paradigm, similar to the human psychophysics experiments, to obtain the threshold of the computational observer. To compare model thresholds with humans, we added a gaussian noise to the receptive response. The Gaussian noise had zero mean and its variance was proportional to the dot product of the receptive field with the image. </w:t>
      </w:r>
      <w:r w:rsidR="00F75F51">
        <w:rPr>
          <w:rFonts w:ascii="Times New Roman" w:hAnsi="Times New Roman"/>
          <w:sz w:val="22"/>
          <w:szCs w:val="22"/>
        </w:rPr>
        <w:t xml:space="preserve">The proportionality constant and the </w:t>
      </w:r>
      <w:r w:rsidR="00B77324">
        <w:rPr>
          <w:rFonts w:ascii="Times New Roman" w:hAnsi="Times New Roman"/>
          <w:sz w:val="22"/>
          <w:szCs w:val="22"/>
        </w:rPr>
        <w:t xml:space="preserve">ratio of the RF surround to center were the two parameters of the model. These were chosen such that the mean square error between the </w:t>
      </w:r>
      <w:r w:rsidR="00F70F91">
        <w:rPr>
          <w:rFonts w:ascii="Times New Roman" w:hAnsi="Times New Roman"/>
          <w:sz w:val="22"/>
          <w:szCs w:val="22"/>
        </w:rPr>
        <w:t xml:space="preserve">threshold of the computational model and the mean human observer. </w:t>
      </w:r>
      <w:r>
        <w:rPr>
          <w:rFonts w:ascii="Times New Roman" w:hAnsi="Times New Roman"/>
          <w:sz w:val="22"/>
          <w:szCs w:val="22"/>
        </w:rPr>
        <w:t xml:space="preserve">We calculated the equivalent noise and the rate of threshold increase of the computational observer using the </w:t>
      </w:r>
      <w:r w:rsidR="00EF444B">
        <w:rPr>
          <w:rFonts w:ascii="Times New Roman" w:hAnsi="Times New Roman"/>
          <w:sz w:val="22"/>
          <w:szCs w:val="22"/>
        </w:rPr>
        <w:t>fit to Signal Detection Theory model</w:t>
      </w:r>
      <w:r w:rsidR="00905953">
        <w:rPr>
          <w:rFonts w:ascii="Times New Roman" w:hAnsi="Times New Roman"/>
          <w:sz w:val="22"/>
          <w:szCs w:val="22"/>
        </w:rPr>
        <w:t xml:space="preserve"> (see </w:t>
      </w:r>
      <w:r w:rsidR="00AB3C37">
        <w:rPr>
          <w:rFonts w:ascii="Times New Roman" w:hAnsi="Times New Roman"/>
          <w:sz w:val="22"/>
          <w:szCs w:val="22"/>
        </w:rPr>
        <w:t>Methods:</w:t>
      </w:r>
      <w:r w:rsidR="000F672B">
        <w:rPr>
          <w:rFonts w:ascii="Times New Roman" w:hAnsi="Times New Roman"/>
          <w:sz w:val="22"/>
          <w:szCs w:val="22"/>
        </w:rPr>
        <w:t xml:space="preserve"> </w:t>
      </w:r>
      <w:r w:rsidR="00C22807">
        <w:rPr>
          <w:rFonts w:ascii="Times New Roman" w:hAnsi="Times New Roman"/>
          <w:sz w:val="22"/>
          <w:szCs w:val="22"/>
        </w:rPr>
        <w:t>Signal Detection Theory</w:t>
      </w:r>
      <w:r w:rsidR="000F672B">
        <w:rPr>
          <w:rFonts w:ascii="Times New Roman" w:hAnsi="Times New Roman"/>
          <w:sz w:val="22"/>
          <w:szCs w:val="22"/>
        </w:rPr>
        <w:t xml:space="preserve"> and Model Fit</w:t>
      </w:r>
      <w:r w:rsidR="00905953">
        <w:rPr>
          <w:rFonts w:ascii="Times New Roman" w:hAnsi="Times New Roman"/>
          <w:sz w:val="22"/>
          <w:szCs w:val="22"/>
        </w:rPr>
        <w:t>)</w:t>
      </w:r>
      <w:r>
        <w:rPr>
          <w:rFonts w:ascii="Times New Roman" w:hAnsi="Times New Roman"/>
          <w:sz w:val="22"/>
          <w:szCs w:val="22"/>
        </w:rPr>
        <w:t>. These values compare well with the values of the mean human observer (</w:t>
      </w:r>
      <w:r w:rsidR="00847D72">
        <w:rPr>
          <w:rFonts w:ascii="Times New Roman" w:hAnsi="Times New Roman"/>
          <w:sz w:val="22"/>
          <w:szCs w:val="22"/>
        </w:rPr>
        <w:t xml:space="preserve">Internal </w:t>
      </w:r>
      <w:r w:rsidR="00D011D3">
        <w:rPr>
          <w:rFonts w:ascii="Times New Roman" w:hAnsi="Times New Roman"/>
          <w:sz w:val="22"/>
          <w:szCs w:val="22"/>
        </w:rPr>
        <w:t xml:space="preserve">Noise </w:t>
      </w:r>
      <w:r w:rsidR="00A84824">
        <w:rPr>
          <w:rFonts w:ascii="Times New Roman" w:hAnsi="Times New Roman"/>
          <w:sz w:val="22"/>
          <w:szCs w:val="22"/>
        </w:rPr>
        <w:t xml:space="preserve">Human = </w:t>
      </w:r>
      <w:r w:rsidR="00D2277E">
        <w:rPr>
          <w:rFonts w:ascii="Times New Roman" w:hAnsi="Times New Roman"/>
          <w:sz w:val="22"/>
          <w:szCs w:val="22"/>
        </w:rPr>
        <w:t>0.0256</w:t>
      </w:r>
      <w:r w:rsidR="005D1195">
        <w:rPr>
          <w:rFonts w:ascii="Times New Roman" w:hAnsi="Times New Roman"/>
          <w:sz w:val="22"/>
          <w:szCs w:val="22"/>
        </w:rPr>
        <w:t xml:space="preserve">, Model = </w:t>
      </w:r>
      <w:r w:rsidR="00D2277E">
        <w:rPr>
          <w:rFonts w:ascii="Times New Roman" w:hAnsi="Times New Roman"/>
          <w:sz w:val="22"/>
          <w:szCs w:val="22"/>
        </w:rPr>
        <w:t>0.0257</w:t>
      </w:r>
      <w:r w:rsidR="005D1195">
        <w:rPr>
          <w:rFonts w:ascii="Times New Roman" w:hAnsi="Times New Roman"/>
          <w:sz w:val="22"/>
          <w:szCs w:val="22"/>
        </w:rPr>
        <w:t xml:space="preserve">; </w:t>
      </w:r>
      <w:r w:rsidR="00847D72">
        <w:rPr>
          <w:rFonts w:ascii="Times New Roman" w:hAnsi="Times New Roman"/>
          <w:sz w:val="22"/>
          <w:szCs w:val="22"/>
        </w:rPr>
        <w:t xml:space="preserve">External Noise </w:t>
      </w:r>
      <w:r w:rsidR="005D1195">
        <w:rPr>
          <w:rFonts w:ascii="Times New Roman" w:hAnsi="Times New Roman"/>
          <w:sz w:val="22"/>
          <w:szCs w:val="22"/>
        </w:rPr>
        <w:t>Human</w:t>
      </w:r>
      <w:r w:rsidR="00CA2B8A">
        <w:rPr>
          <w:rFonts w:ascii="Times New Roman" w:hAnsi="Times New Roman"/>
          <w:sz w:val="22"/>
          <w:szCs w:val="22"/>
        </w:rPr>
        <w:t xml:space="preserve"> </w:t>
      </w:r>
      <w:r w:rsidR="00C620C9">
        <w:rPr>
          <w:rFonts w:ascii="Times New Roman" w:hAnsi="Times New Roman"/>
          <w:sz w:val="22"/>
          <w:szCs w:val="22"/>
        </w:rPr>
        <w:t xml:space="preserve">= </w:t>
      </w:r>
      <w:r w:rsidR="00C620C9" w:rsidRPr="00847D72">
        <w:rPr>
          <w:rFonts w:ascii="Times New Roman" w:hAnsi="Times New Roman"/>
          <w:sz w:val="22"/>
          <w:szCs w:val="22"/>
        </w:rPr>
        <w:t>0.0294</w:t>
      </w:r>
      <w:r w:rsidR="00CA2B8A">
        <w:rPr>
          <w:rFonts w:ascii="Times New Roman" w:hAnsi="Times New Roman"/>
          <w:sz w:val="22"/>
          <w:szCs w:val="22"/>
        </w:rPr>
        <w:t xml:space="preserve">, Model = </w:t>
      </w:r>
      <w:r w:rsidR="00847D72">
        <w:rPr>
          <w:rFonts w:ascii="Times New Roman" w:hAnsi="Times New Roman"/>
          <w:sz w:val="22"/>
          <w:szCs w:val="22"/>
        </w:rPr>
        <w:t>0.0305</w:t>
      </w:r>
      <w:r w:rsidR="0024720C">
        <w:rPr>
          <w:rFonts w:ascii="Times New Roman" w:hAnsi="Times New Roman"/>
          <w:sz w:val="22"/>
          <w:szCs w:val="22"/>
        </w:rPr>
        <w:t>; Figure 4</w:t>
      </w:r>
      <w:r>
        <w:rPr>
          <w:rFonts w:ascii="Times New Roman" w:hAnsi="Times New Roman"/>
          <w:sz w:val="22"/>
          <w:szCs w:val="22"/>
        </w:rPr>
        <w:t>).</w:t>
      </w:r>
    </w:p>
    <w:p w14:paraId="6F7C1972" w14:textId="77777777" w:rsidR="005C0EFF" w:rsidRDefault="005C0EFF">
      <w:pPr>
        <w:pStyle w:val="Default"/>
        <w:spacing w:before="0"/>
        <w:rPr>
          <w:rFonts w:ascii="Times New Roman" w:hAnsi="Times New Roman"/>
          <w:sz w:val="22"/>
          <w:szCs w:val="22"/>
        </w:rPr>
      </w:pPr>
    </w:p>
    <w:p w14:paraId="06E914D1" w14:textId="0AA0ACFD" w:rsidR="005C0EFF" w:rsidRDefault="00E6746C" w:rsidP="005C0EFF">
      <w:pPr>
        <w:pStyle w:val="Default"/>
        <w:spacing w:before="0"/>
        <w:rPr>
          <w:rFonts w:ascii="Times New Roman" w:eastAsia="Times New Roman" w:hAnsi="Times New Roman" w:cs="Times New Roman"/>
          <w:b/>
          <w:bCs/>
          <w:sz w:val="22"/>
          <w:szCs w:val="22"/>
        </w:rPr>
      </w:pPr>
      <w:r>
        <w:rPr>
          <w:rFonts w:ascii="Times New Roman" w:hAnsi="Times New Roman"/>
          <w:b/>
          <w:bCs/>
          <w:sz w:val="22"/>
          <w:szCs w:val="22"/>
        </w:rPr>
        <w:t>DISCUSSION:</w:t>
      </w:r>
    </w:p>
    <w:p w14:paraId="36D046B4" w14:textId="77777777" w:rsidR="00BA5E45" w:rsidRDefault="00BA5E45">
      <w:pPr>
        <w:pStyle w:val="Default"/>
        <w:spacing w:before="0"/>
        <w:rPr>
          <w:rFonts w:ascii="Times New Roman" w:eastAsia="Times New Roman" w:hAnsi="Times New Roman" w:cs="Times New Roman"/>
          <w:sz w:val="22"/>
          <w:szCs w:val="22"/>
        </w:rPr>
      </w:pPr>
    </w:p>
    <w:p w14:paraId="71AB00D9" w14:textId="7D518D65" w:rsidR="002F5675" w:rsidRPr="00464B28" w:rsidRDefault="00464B28">
      <w:pPr>
        <w:rPr>
          <w:rStyle w:val="None"/>
          <w:b/>
          <w:bCs/>
          <w:sz w:val="22"/>
          <w:szCs w:val="22"/>
        </w:rPr>
      </w:pPr>
      <w:r w:rsidRPr="0048339D">
        <w:rPr>
          <w:b/>
          <w:bCs/>
        </w:rPr>
        <w:t>CONCLUSIONS:</w:t>
      </w:r>
    </w:p>
    <w:p w14:paraId="3603B0C8" w14:textId="77777777" w:rsidR="002F5675" w:rsidRDefault="002F5675">
      <w:pPr>
        <w:rPr>
          <w:rStyle w:val="None"/>
          <w:b/>
          <w:bCs/>
          <w:sz w:val="22"/>
          <w:szCs w:val="22"/>
        </w:rPr>
      </w:pPr>
    </w:p>
    <w:p w14:paraId="46AC73F0" w14:textId="080D10F2" w:rsidR="002F5675" w:rsidRDefault="00004436" w:rsidP="00004436">
      <w:pPr>
        <w:pStyle w:val="Default"/>
        <w:spacing w:before="0"/>
        <w:rPr>
          <w:rStyle w:val="None"/>
          <w:b/>
          <w:bCs/>
          <w:sz w:val="22"/>
          <w:szCs w:val="22"/>
        </w:rPr>
      </w:pPr>
      <w:r w:rsidRPr="00004436">
        <w:rPr>
          <w:rFonts w:ascii="Times New Roman" w:hAnsi="Times New Roman"/>
          <w:b/>
          <w:bCs/>
          <w:sz w:val="22"/>
          <w:szCs w:val="22"/>
        </w:rPr>
        <w:t>ACKNOWLEDGEMENTS</w:t>
      </w:r>
      <w:r>
        <w:rPr>
          <w:rFonts w:ascii="Times New Roman" w:hAnsi="Times New Roman"/>
          <w:sz w:val="22"/>
          <w:szCs w:val="22"/>
        </w:rPr>
        <w:t>: NIH RO1-EY10016 (DHB), NIH R01-EY028571 (JB).</w:t>
      </w:r>
    </w:p>
    <w:p w14:paraId="56A9EFE0" w14:textId="3F93ABD4" w:rsidR="002F5675" w:rsidRDefault="002F5675">
      <w:pPr>
        <w:rPr>
          <w:rStyle w:val="None"/>
          <w:b/>
          <w:bCs/>
          <w:sz w:val="22"/>
          <w:szCs w:val="22"/>
        </w:rPr>
      </w:pPr>
    </w:p>
    <w:p w14:paraId="1F33C55A" w14:textId="2D7BAF65" w:rsidR="00F9135E" w:rsidRDefault="00F9135E">
      <w:pPr>
        <w:rPr>
          <w:rStyle w:val="None"/>
          <w:b/>
          <w:bCs/>
          <w:sz w:val="22"/>
          <w:szCs w:val="22"/>
        </w:rPr>
      </w:pPr>
    </w:p>
    <w:p w14:paraId="3364E1AF" w14:textId="77777777" w:rsidR="00F9135E" w:rsidRDefault="00F9135E" w:rsidP="00F9135E">
      <w:pPr>
        <w:pStyle w:val="Default"/>
        <w:spacing w:before="0"/>
        <w:rPr>
          <w:rFonts w:ascii="Times New Roman" w:eastAsia="Times New Roman" w:hAnsi="Times New Roman" w:cs="Times New Roman"/>
          <w:sz w:val="22"/>
          <w:szCs w:val="22"/>
        </w:rPr>
      </w:pPr>
    </w:p>
    <w:p w14:paraId="4032B6F0" w14:textId="77777777" w:rsidR="00F9135E" w:rsidRDefault="00F9135E" w:rsidP="00F9135E">
      <w:pPr>
        <w:pStyle w:val="Default"/>
        <w:spacing w:before="0"/>
        <w:rPr>
          <w:rFonts w:ascii="Times New Roman" w:eastAsia="Times New Roman" w:hAnsi="Times New Roman" w:cs="Times New Roman"/>
          <w:b/>
          <w:bCs/>
          <w:sz w:val="22"/>
          <w:szCs w:val="22"/>
        </w:rPr>
      </w:pPr>
      <w:r>
        <w:rPr>
          <w:rFonts w:ascii="Times New Roman" w:hAnsi="Times New Roman"/>
          <w:b/>
          <w:bCs/>
          <w:sz w:val="22"/>
          <w:szCs w:val="22"/>
        </w:rPr>
        <w:t>METHODS:</w:t>
      </w:r>
    </w:p>
    <w:p w14:paraId="74A0F026" w14:textId="77777777"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b/>
          <w:bCs/>
          <w:sz w:val="22"/>
          <w:szCs w:val="22"/>
        </w:rPr>
        <w:t>Ethics statement.</w:t>
      </w:r>
      <w:r>
        <w:rPr>
          <w:rFonts w:ascii="Times New Roman" w:hAnsi="Times New Roman"/>
          <w:sz w:val="22"/>
          <w:szCs w:val="22"/>
        </w:rPr>
        <w:t xml:space="preserve"> All experimental procedures were approved by University of Pennsylvania Institutional Review Board and were in accordance with the World Medical Association Declaration of Helsinki.</w:t>
      </w:r>
    </w:p>
    <w:p w14:paraId="5D29CF46" w14:textId="77777777" w:rsidR="00F9135E" w:rsidRDefault="00F9135E" w:rsidP="00F9135E">
      <w:pPr>
        <w:pStyle w:val="Default"/>
        <w:spacing w:before="0" w:after="270"/>
        <w:rPr>
          <w:rFonts w:ascii="Times New Roman" w:hAnsi="Times New Roman"/>
          <w:sz w:val="22"/>
          <w:szCs w:val="22"/>
        </w:rPr>
      </w:pPr>
      <w:r>
        <w:rPr>
          <w:rFonts w:ascii="Times New Roman" w:hAnsi="Times New Roman"/>
          <w:b/>
          <w:bCs/>
          <w:sz w:val="22"/>
          <w:szCs w:val="22"/>
          <w:lang w:val="de-DE"/>
        </w:rPr>
        <w:t>Preregistration</w:t>
      </w:r>
      <w:r>
        <w:rPr>
          <w:rFonts w:ascii="Times New Roman" w:hAnsi="Times New Roman"/>
          <w:sz w:val="22"/>
          <w:szCs w:val="22"/>
        </w:rPr>
        <w:t xml:space="preserve">. The experimental design and the data analysis procedures for this study were preregistered before that start of the experiment. They are publicly available at: https://osf.io/7tgy8/. Deviations from and additions to the preregistered plan are described in the addendums to the pre-registration documents available at </w:t>
      </w:r>
      <w:hyperlink r:id="rId11" w:history="1">
        <w:r w:rsidRPr="00E82CC1">
          <w:rPr>
            <w:rStyle w:val="Hyperlink"/>
            <w:rFonts w:ascii="Times New Roman" w:hAnsi="Times New Roman"/>
            <w:sz w:val="22"/>
            <w:szCs w:val="22"/>
          </w:rPr>
          <w:t>https://osf.io/7tgy8/</w:t>
        </w:r>
      </w:hyperlink>
      <w:r>
        <w:rPr>
          <w:rFonts w:ascii="Times New Roman" w:hAnsi="Times New Roman"/>
          <w:sz w:val="22"/>
          <w:szCs w:val="22"/>
        </w:rPr>
        <w:t>.</w:t>
      </w:r>
    </w:p>
    <w:p w14:paraId="280198CE" w14:textId="77777777"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The broad aim of the study was to study the effect of object extrinsic scene variations on human object lightness discrimination thresholds. For this, we pre-registered three experiments. The first experiment (</w:t>
      </w:r>
      <w:commentRangeStart w:id="8"/>
      <w:commentRangeStart w:id="9"/>
      <w:r>
        <w:rPr>
          <w:rFonts w:ascii="Times New Roman" w:eastAsia="Times New Roman" w:hAnsi="Times New Roman" w:cs="Times New Roman"/>
          <w:sz w:val="22"/>
          <w:szCs w:val="22"/>
        </w:rPr>
        <w:t>pre-registered as Experiment 1</w:t>
      </w:r>
      <w:commentRangeEnd w:id="8"/>
      <w:r>
        <w:rPr>
          <w:rStyle w:val="CommentReference"/>
          <w:rFonts w:ascii="Times New Roman" w:hAnsi="Times New Roman" w:cs="Times New Roman"/>
          <w:color w:val="auto"/>
          <w14:textOutline w14:w="0" w14:cap="rnd" w14:cmpd="sng" w14:algn="ctr">
            <w14:noFill/>
            <w14:prstDash w14:val="solid"/>
            <w14:bevel/>
          </w14:textOutline>
        </w:rPr>
        <w:commentReference w:id="8"/>
      </w:r>
      <w:commentRangeEnd w:id="9"/>
      <w:r w:rsidR="002C7FBA">
        <w:rPr>
          <w:rStyle w:val="CommentReference"/>
          <w:rFonts w:ascii="Times New Roman" w:hAnsi="Times New Roman" w:cs="Times New Roman"/>
          <w:color w:val="auto"/>
          <w14:textOutline w14:w="0" w14:cap="rnd" w14:cmpd="sng" w14:algn="ctr">
            <w14:noFill/>
            <w14:prstDash w14:val="solid"/>
            <w14:bevel/>
          </w14:textOutline>
        </w:rPr>
        <w:commentReference w:id="9"/>
      </w:r>
      <w:r>
        <w:rPr>
          <w:rFonts w:ascii="Times New Roman" w:eastAsia="Times New Roman" w:hAnsi="Times New Roman" w:cs="Times New Roman"/>
          <w:sz w:val="22"/>
          <w:szCs w:val="22"/>
        </w:rPr>
        <w:t xml:space="preserve">) was abandoned because the task was too difficult. The findings of the </w:t>
      </w:r>
      <w:r>
        <w:rPr>
          <w:rFonts w:ascii="Times New Roman" w:eastAsia="Times New Roman" w:hAnsi="Times New Roman" w:cs="Times New Roman"/>
          <w:sz w:val="22"/>
          <w:szCs w:val="22"/>
        </w:rPr>
        <w:lastRenderedPageBreak/>
        <w:t>second (pre-registered as Experiment 2) provide control data and are reported in the Appendix. We focus in the paper on the the third experiment (pre-registered as Experiment 3).</w:t>
      </w:r>
    </w:p>
    <w:p w14:paraId="604FF1A6" w14:textId="77777777" w:rsidR="00F9135E" w:rsidRPr="00EF0ECA" w:rsidRDefault="00F9135E" w:rsidP="00F9135E">
      <w:pPr>
        <w:pStyle w:val="Default"/>
        <w:spacing w:before="0" w:after="270"/>
        <w:rPr>
          <w:rFonts w:ascii="Times New Roman" w:eastAsia="Times New Roman" w:hAnsi="Times New Roman" w:cs="Times New Roman"/>
          <w:strike/>
          <w:sz w:val="22"/>
          <w:szCs w:val="22"/>
        </w:rPr>
      </w:pPr>
      <w:r w:rsidRPr="00EF0ECA">
        <w:rPr>
          <w:rFonts w:ascii="Times New Roman" w:eastAsia="Times New Roman" w:hAnsi="Times New Roman" w:cs="Times New Roman"/>
          <w:strike/>
          <w:sz w:val="22"/>
          <w:szCs w:val="22"/>
        </w:rPr>
        <w:t xml:space="preserve">Experiment 1 aimed at the measurement of human object </w:t>
      </w:r>
      <w:commentRangeStart w:id="10"/>
      <w:r w:rsidRPr="00EF0ECA">
        <w:rPr>
          <w:rFonts w:ascii="Times New Roman" w:eastAsia="Times New Roman" w:hAnsi="Times New Roman" w:cs="Times New Roman"/>
          <w:strike/>
          <w:sz w:val="22"/>
          <w:szCs w:val="22"/>
        </w:rPr>
        <w:t xml:space="preserve">luminance discrimination </w:t>
      </w:r>
      <w:commentRangeEnd w:id="10"/>
      <w:r w:rsidRPr="00EF0ECA">
        <w:rPr>
          <w:rStyle w:val="CommentReference"/>
          <w:rFonts w:ascii="Times New Roman" w:hAnsi="Times New Roman" w:cs="Times New Roman"/>
          <w:strike/>
          <w:color w:val="auto"/>
          <w14:textOutline w14:w="0" w14:cap="rnd" w14:cmpd="sng" w14:algn="ctr">
            <w14:noFill/>
            <w14:prstDash w14:val="solid"/>
            <w14:bevel/>
          </w14:textOutline>
        </w:rPr>
        <w:commentReference w:id="10"/>
      </w:r>
      <w:r w:rsidRPr="00EF0ECA">
        <w:rPr>
          <w:rFonts w:ascii="Times New Roman" w:eastAsia="Times New Roman" w:hAnsi="Times New Roman" w:cs="Times New Roman"/>
          <w:strike/>
          <w:sz w:val="22"/>
          <w:szCs w:val="22"/>
        </w:rPr>
        <w:t xml:space="preserve">thresholds using naturalistic computer graphics images. </w:t>
      </w:r>
      <w:commentRangeStart w:id="11"/>
      <w:r w:rsidRPr="00EF0ECA">
        <w:rPr>
          <w:rFonts w:ascii="Times New Roman" w:eastAsia="Times New Roman" w:hAnsi="Times New Roman" w:cs="Times New Roman"/>
          <w:strike/>
          <w:sz w:val="22"/>
          <w:szCs w:val="22"/>
        </w:rPr>
        <w:t xml:space="preserve">Luminance is the equivalent of lightness for chromatic objects </w:t>
      </w:r>
      <w:commentRangeEnd w:id="11"/>
      <w:r w:rsidRPr="00EF0ECA">
        <w:rPr>
          <w:rStyle w:val="CommentReference"/>
          <w:rFonts w:ascii="Times New Roman" w:hAnsi="Times New Roman" w:cs="Times New Roman"/>
          <w:strike/>
          <w:color w:val="auto"/>
          <w14:textOutline w14:w="0" w14:cap="rnd" w14:cmpd="sng" w14:algn="ctr">
            <w14:noFill/>
            <w14:prstDash w14:val="solid"/>
            <w14:bevel/>
          </w14:textOutline>
        </w:rPr>
        <w:commentReference w:id="11"/>
      </w:r>
      <w:r w:rsidRPr="00EF0ECA">
        <w:rPr>
          <w:rFonts w:ascii="Times New Roman" w:eastAsia="Times New Roman" w:hAnsi="Times New Roman" w:cs="Times New Roman"/>
          <w:strike/>
          <w:sz w:val="22"/>
          <w:szCs w:val="22"/>
        </w:rPr>
        <w:fldChar w:fldCharType="begin"/>
      </w:r>
      <w:r w:rsidRPr="00EF0ECA">
        <w:rPr>
          <w:rFonts w:ascii="Times New Roman" w:eastAsia="Times New Roman" w:hAnsi="Times New Roman" w:cs="Times New Roman"/>
          <w:strike/>
          <w:sz w:val="22"/>
          <w:szCs w:val="22"/>
        </w:rPr>
        <w:instrText xml:space="preserve"> ADDIN EN.CITE &lt;EndNote&gt;&lt;Cite&gt;&lt;Author&gt;Singh&lt;/Author&gt;&lt;Year&gt;2018&lt;/Year&gt;&lt;RecNum&gt;124&lt;/RecNum&gt;&lt;DisplayText&gt;[7]&lt;/DisplayText&gt;&lt;record&gt;&lt;rec-number&gt;124&lt;/rec-number&gt;&lt;foreign-keys&gt;&lt;key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Pr="00EF0ECA">
        <w:rPr>
          <w:rFonts w:ascii="Times New Roman" w:eastAsia="Times New Roman" w:hAnsi="Times New Roman" w:cs="Times New Roman"/>
          <w:strike/>
          <w:sz w:val="22"/>
          <w:szCs w:val="22"/>
        </w:rPr>
        <w:fldChar w:fldCharType="separate"/>
      </w:r>
      <w:r w:rsidRPr="00EF0ECA">
        <w:rPr>
          <w:rFonts w:ascii="Times New Roman" w:eastAsia="Times New Roman" w:hAnsi="Times New Roman" w:cs="Times New Roman"/>
          <w:strike/>
          <w:noProof/>
          <w:sz w:val="22"/>
          <w:szCs w:val="22"/>
        </w:rPr>
        <w:t>[7]</w:t>
      </w:r>
      <w:r w:rsidRPr="00EF0ECA">
        <w:rPr>
          <w:rFonts w:ascii="Times New Roman" w:eastAsia="Times New Roman" w:hAnsi="Times New Roman" w:cs="Times New Roman"/>
          <w:strike/>
          <w:sz w:val="22"/>
          <w:szCs w:val="22"/>
        </w:rPr>
        <w:fldChar w:fldCharType="end"/>
      </w:r>
      <w:r w:rsidRPr="00EF0ECA">
        <w:rPr>
          <w:rFonts w:ascii="Times New Roman" w:eastAsia="Times New Roman" w:hAnsi="Times New Roman" w:cs="Times New Roman"/>
          <w:strike/>
          <w:sz w:val="22"/>
          <w:szCs w:val="22"/>
        </w:rPr>
        <w:t>. In this experiment, the task was to discriminate two images based on the luminance of a target object. The hue and chroma of the target object were allowed to vary from image-to-image. This experiment was abandoned after collecting preliminary threshold measurements with the authors as observers. The reason was the large variability in luminance judgement due to chromatic aspects of the target object, even when the object-extrinsic variables were kept fixed. Since our goal was to measure the effect of object extrinsic properties on lightness discrimination thresholds, to minimize the effect variations associated with the target object, we designed the next experiments with achromatic target objects.</w:t>
      </w:r>
    </w:p>
    <w:p w14:paraId="75F64CD6" w14:textId="77777777" w:rsidR="00F9135E" w:rsidRPr="00EF0ECA" w:rsidRDefault="00F9135E" w:rsidP="00F9135E">
      <w:pPr>
        <w:pStyle w:val="Default"/>
        <w:spacing w:before="0" w:after="270"/>
        <w:rPr>
          <w:rFonts w:ascii="Times New Roman" w:hAnsi="Times New Roman" w:cs="Times New Roman"/>
          <w:strike/>
          <w:sz w:val="22"/>
          <w:szCs w:val="22"/>
        </w:rPr>
      </w:pPr>
      <w:commentRangeStart w:id="12"/>
      <w:r w:rsidRPr="00EF0ECA">
        <w:rPr>
          <w:rFonts w:ascii="Times New Roman" w:eastAsia="Times New Roman" w:hAnsi="Times New Roman" w:cs="Times New Roman"/>
          <w:strike/>
          <w:sz w:val="22"/>
          <w:szCs w:val="22"/>
        </w:rPr>
        <w:t xml:space="preserve">Experiment 2 </w:t>
      </w:r>
      <w:commentRangeEnd w:id="12"/>
      <w:r>
        <w:rPr>
          <w:rStyle w:val="CommentReference"/>
          <w:rFonts w:ascii="Times New Roman" w:hAnsi="Times New Roman" w:cs="Times New Roman"/>
          <w:color w:val="auto"/>
          <w14:textOutline w14:w="0" w14:cap="rnd" w14:cmpd="sng" w14:algn="ctr">
            <w14:noFill/>
            <w14:prstDash w14:val="solid"/>
            <w14:bevel/>
          </w14:textOutline>
        </w:rPr>
        <w:commentReference w:id="12"/>
      </w:r>
      <w:r w:rsidRPr="00EF0ECA">
        <w:rPr>
          <w:rFonts w:ascii="Times New Roman" w:eastAsia="Times New Roman" w:hAnsi="Times New Roman" w:cs="Times New Roman"/>
          <w:strike/>
          <w:sz w:val="22"/>
          <w:szCs w:val="22"/>
        </w:rPr>
        <w:t xml:space="preserve">(see </w:t>
      </w:r>
      <w:r w:rsidRPr="00EF0ECA">
        <w:rPr>
          <w:rFonts w:ascii="Times New Roman" w:hAnsi="Times New Roman"/>
          <w:strike/>
          <w:sz w:val="22"/>
          <w:szCs w:val="22"/>
        </w:rPr>
        <w:t>Appendix</w:t>
      </w:r>
      <w:r w:rsidRPr="00EF0ECA">
        <w:rPr>
          <w:rFonts w:ascii="Times New Roman" w:eastAsia="Times New Roman" w:hAnsi="Times New Roman" w:cs="Times New Roman"/>
          <w:strike/>
          <w:sz w:val="22"/>
          <w:szCs w:val="22"/>
        </w:rPr>
        <w:t xml:space="preserve">) aimed at </w:t>
      </w:r>
      <w:r w:rsidRPr="00EF0ECA">
        <w:rPr>
          <w:rFonts w:ascii="Times New Roman" w:hAnsi="Times New Roman"/>
          <w:strike/>
          <w:sz w:val="22"/>
          <w:szCs w:val="22"/>
        </w:rPr>
        <w:t xml:space="preserve">measurement of human </w:t>
      </w:r>
      <w:r w:rsidRPr="00EF0ECA">
        <w:rPr>
          <w:rFonts w:ascii="Times New Roman" w:hAnsi="Times New Roman"/>
          <w:strike/>
          <w:sz w:val="22"/>
          <w:szCs w:val="22"/>
          <w:lang w:val="fr-FR"/>
        </w:rPr>
        <w:t>object lightness</w:t>
      </w:r>
      <w:r w:rsidRPr="00EF0ECA">
        <w:rPr>
          <w:rFonts w:ascii="Times New Roman" w:hAnsi="Times New Roman"/>
          <w:strike/>
          <w:sz w:val="22"/>
          <w:szCs w:val="22"/>
        </w:rPr>
        <w:t xml:space="preserve"> discrimination thresholds under variation in the reflectance of object background. In this experiment, we measured lightness discrimination thresholds for three conditions: (1) Fixed background condition, where the background was fixed throughout all trials and intervals, (2) Between-trial background variation condition, where the reflectance of objects in the background was fixed for the two intervals of a trial, but varied randomly from trial-to-trial, and (3) Within-trial background variation condition, where the reflectance of objects in the background varied randomly in each trial and interval. This experiment established that lightness discrimination thresholds </w:t>
      </w:r>
      <w:r w:rsidRPr="00EF0ECA">
        <w:rPr>
          <w:rFonts w:ascii="Times New Roman" w:hAnsi="Times New Roman" w:cs="Times New Roman"/>
          <w:strike/>
          <w:sz w:val="22"/>
          <w:szCs w:val="22"/>
        </w:rPr>
        <w:t xml:space="preserve">are higher for the condition when the two objects are being discriminated against different backgrounds on the same trial (Condition 3), as compared to the condition when the backgrounds are the same within trial (Condition 1 and 2). Trial-to-trial variability in background has little effect, if any. See </w:t>
      </w:r>
      <w:r w:rsidRPr="00EF0ECA">
        <w:rPr>
          <w:rFonts w:ascii="Times New Roman" w:hAnsi="Times New Roman"/>
          <w:strike/>
          <w:sz w:val="22"/>
          <w:szCs w:val="22"/>
        </w:rPr>
        <w:t>Appendix for details</w:t>
      </w:r>
      <w:r w:rsidRPr="00EF0ECA">
        <w:rPr>
          <w:rFonts w:ascii="Times New Roman" w:hAnsi="Times New Roman" w:cs="Times New Roman"/>
          <w:strike/>
          <w:sz w:val="22"/>
          <w:szCs w:val="22"/>
        </w:rPr>
        <w:t>.</w:t>
      </w:r>
    </w:p>
    <w:p w14:paraId="04EE9E4A" w14:textId="77777777" w:rsidR="00F9135E" w:rsidRPr="00EF0ECA" w:rsidRDefault="00F9135E" w:rsidP="00F9135E">
      <w:pPr>
        <w:pStyle w:val="Default"/>
        <w:spacing w:before="0" w:after="270"/>
        <w:rPr>
          <w:rFonts w:ascii="Times New Roman" w:hAnsi="Times New Roman"/>
          <w:strike/>
          <w:sz w:val="22"/>
          <w:szCs w:val="22"/>
        </w:rPr>
      </w:pPr>
      <w:r w:rsidRPr="00EF0ECA">
        <w:rPr>
          <w:rFonts w:ascii="Times New Roman" w:hAnsi="Times New Roman"/>
          <w:strike/>
          <w:sz w:val="22"/>
          <w:szCs w:val="22"/>
        </w:rPr>
        <w:t xml:space="preserve">This paper describes Experiment 3 which was </w:t>
      </w:r>
      <w:r w:rsidRPr="00EF0ECA">
        <w:rPr>
          <w:rFonts w:ascii="Times New Roman" w:eastAsia="Times New Roman" w:hAnsi="Times New Roman" w:cs="Times New Roman"/>
          <w:strike/>
          <w:sz w:val="22"/>
          <w:szCs w:val="22"/>
        </w:rPr>
        <w:t>aimed at</w:t>
      </w:r>
      <w:r w:rsidRPr="00EF0ECA">
        <w:rPr>
          <w:rFonts w:ascii="Times New Roman" w:hAnsi="Times New Roman" w:cs="Times New Roman"/>
          <w:strike/>
          <w:sz w:val="22"/>
          <w:szCs w:val="22"/>
        </w:rPr>
        <w:t xml:space="preserve"> </w:t>
      </w:r>
      <w:r w:rsidRPr="00EF0ECA">
        <w:rPr>
          <w:rFonts w:ascii="Times New Roman" w:hAnsi="Times New Roman"/>
          <w:strike/>
          <w:sz w:val="22"/>
          <w:szCs w:val="22"/>
        </w:rPr>
        <w:t xml:space="preserve">measurement of human </w:t>
      </w:r>
      <w:r w:rsidRPr="00EF0ECA">
        <w:rPr>
          <w:rFonts w:ascii="Times New Roman" w:hAnsi="Times New Roman"/>
          <w:strike/>
          <w:sz w:val="22"/>
          <w:szCs w:val="22"/>
          <w:lang w:val="fr-FR"/>
        </w:rPr>
        <w:t>object lightness</w:t>
      </w:r>
      <w:r w:rsidRPr="00EF0ECA">
        <w:rPr>
          <w:rFonts w:ascii="Times New Roman" w:hAnsi="Times New Roman"/>
          <w:strike/>
          <w:sz w:val="22"/>
          <w:szCs w:val="22"/>
        </w:rPr>
        <w:t xml:space="preserve"> discrimination thresholds as a function of the amount of variation in the reflectance of the object’s background. (For details see Stimulus Design and Experimental Details.)</w:t>
      </w:r>
    </w:p>
    <w:p w14:paraId="513B29C4" w14:textId="77777777" w:rsidR="00F9135E" w:rsidRPr="00723CC7" w:rsidRDefault="00F9135E" w:rsidP="00F9135E">
      <w:pPr>
        <w:pStyle w:val="Default"/>
        <w:spacing w:after="270"/>
        <w:rPr>
          <w:sz w:val="22"/>
          <w:szCs w:val="22"/>
        </w:rPr>
      </w:pPr>
      <w:commentRangeStart w:id="13"/>
      <w:r>
        <w:rPr>
          <w:rFonts w:ascii="Times New Roman" w:hAnsi="Times New Roman"/>
          <w:sz w:val="22"/>
          <w:szCs w:val="22"/>
        </w:rPr>
        <w:t xml:space="preserve">The pre-registration document also specifies the primary methods to analyze the data. It specified that the data </w:t>
      </w:r>
      <w:r w:rsidRPr="00537C43">
        <w:rPr>
          <w:rFonts w:ascii="Times New Roman" w:hAnsi="Times New Roman" w:cs="Times New Roman"/>
          <w:sz w:val="22"/>
          <w:szCs w:val="22"/>
        </w:rPr>
        <w:t xml:space="preserve">will be analyzed separately for each </w:t>
      </w:r>
      <w:r>
        <w:rPr>
          <w:rFonts w:ascii="Times New Roman" w:hAnsi="Times New Roman" w:cs="Times New Roman"/>
          <w:sz w:val="22"/>
          <w:szCs w:val="22"/>
        </w:rPr>
        <w:t xml:space="preserve">observer by </w:t>
      </w:r>
      <w:r w:rsidRPr="00537C43">
        <w:rPr>
          <w:rFonts w:ascii="Times New Roman" w:hAnsi="Times New Roman" w:cs="Times New Roman"/>
          <w:sz w:val="22"/>
          <w:szCs w:val="22"/>
        </w:rPr>
        <w:t>fit</w:t>
      </w:r>
      <w:r>
        <w:rPr>
          <w:rFonts w:ascii="Times New Roman" w:hAnsi="Times New Roman" w:cs="Times New Roman"/>
          <w:sz w:val="22"/>
          <w:szCs w:val="22"/>
        </w:rPr>
        <w:t>ting</w:t>
      </w:r>
      <w:r w:rsidRPr="00537C43">
        <w:rPr>
          <w:rFonts w:ascii="Times New Roman" w:hAnsi="Times New Roman" w:cs="Times New Roman"/>
          <w:sz w:val="22"/>
          <w:szCs w:val="22"/>
        </w:rPr>
        <w:t xml:space="preserve"> a cumulative normal to the </w:t>
      </w:r>
      <w:r>
        <w:rPr>
          <w:rFonts w:ascii="Times New Roman" w:hAnsi="Times New Roman" w:cs="Times New Roman"/>
          <w:sz w:val="22"/>
          <w:szCs w:val="22"/>
        </w:rPr>
        <w:t>proportion</w:t>
      </w:r>
      <w:r w:rsidRPr="00537C43">
        <w:rPr>
          <w:rFonts w:ascii="Times New Roman" w:hAnsi="Times New Roman" w:cs="Times New Roman"/>
          <w:sz w:val="22"/>
          <w:szCs w:val="22"/>
        </w:rPr>
        <w:t xml:space="preserve"> comparison chosen data using the maximum likelihood method. </w:t>
      </w:r>
      <w:r>
        <w:rPr>
          <w:rFonts w:ascii="Times New Roman" w:hAnsi="Times New Roman" w:cs="Times New Roman"/>
          <w:sz w:val="22"/>
          <w:szCs w:val="22"/>
        </w:rPr>
        <w:t xml:space="preserve">The </w:t>
      </w:r>
      <w:r w:rsidRPr="00537C43">
        <w:rPr>
          <w:rFonts w:ascii="Times New Roman" w:hAnsi="Times New Roman" w:cs="Times New Roman"/>
          <w:sz w:val="22"/>
          <w:szCs w:val="22"/>
        </w:rPr>
        <w:t xml:space="preserve">thresholds </w:t>
      </w:r>
      <w:r>
        <w:rPr>
          <w:rFonts w:ascii="Times New Roman" w:hAnsi="Times New Roman" w:cs="Times New Roman"/>
          <w:sz w:val="22"/>
          <w:szCs w:val="22"/>
        </w:rPr>
        <w:t xml:space="preserve">were to be extracted from the fit as </w:t>
      </w:r>
      <w:r w:rsidRPr="00537C43">
        <w:rPr>
          <w:rFonts w:ascii="Times New Roman" w:hAnsi="Times New Roman" w:cs="Times New Roman"/>
          <w:sz w:val="22"/>
          <w:szCs w:val="22"/>
        </w:rPr>
        <w:t xml:space="preserve">the difference between object </w:t>
      </w:r>
      <w:r>
        <w:rPr>
          <w:rFonts w:ascii="Times New Roman" w:hAnsi="Times New Roman" w:cs="Times New Roman"/>
          <w:sz w:val="22"/>
          <w:szCs w:val="22"/>
        </w:rPr>
        <w:t>LRV</w:t>
      </w:r>
      <w:r w:rsidRPr="00537C43">
        <w:rPr>
          <w:rFonts w:ascii="Times New Roman" w:hAnsi="Times New Roman" w:cs="Times New Roman"/>
          <w:sz w:val="22"/>
          <w:szCs w:val="22"/>
        </w:rPr>
        <w:t xml:space="preserve"> at</w:t>
      </w:r>
      <w:r>
        <w:rPr>
          <w:rFonts w:ascii="Times New Roman" w:hAnsi="Times New Roman" w:cs="Times New Roman"/>
          <w:sz w:val="22"/>
          <w:szCs w:val="22"/>
        </w:rPr>
        <w:t xml:space="preserve"> proportion</w:t>
      </w:r>
      <w:r w:rsidRPr="00537C43">
        <w:rPr>
          <w:rFonts w:ascii="Times New Roman" w:hAnsi="Times New Roman" w:cs="Times New Roman"/>
          <w:sz w:val="22"/>
          <w:szCs w:val="22"/>
        </w:rPr>
        <w:t xml:space="preserve"> comparison chosen</w:t>
      </w:r>
      <w:r>
        <w:rPr>
          <w:rFonts w:ascii="Times New Roman" w:hAnsi="Times New Roman" w:cs="Times New Roman"/>
          <w:sz w:val="22"/>
          <w:szCs w:val="22"/>
        </w:rPr>
        <w:t xml:space="preserve"> </w:t>
      </w:r>
      <w:r>
        <w:rPr>
          <w:rStyle w:val="None"/>
          <w:rFonts w:ascii="Times New Roman" w:hAnsi="Times New Roman"/>
          <w:sz w:val="22"/>
          <w:szCs w:val="22"/>
        </w:rPr>
        <w:t>0.76 and 0.50</w:t>
      </w:r>
      <w:r w:rsidRPr="00537C43">
        <w:rPr>
          <w:rFonts w:ascii="Times New Roman" w:hAnsi="Times New Roman" w:cs="Times New Roman"/>
          <w:sz w:val="22"/>
          <w:szCs w:val="22"/>
        </w:rPr>
        <w:t xml:space="preserve">. </w:t>
      </w:r>
      <w:r>
        <w:rPr>
          <w:rFonts w:ascii="Times New Roman" w:hAnsi="Times New Roman" w:cs="Times New Roman"/>
          <w:sz w:val="22"/>
          <w:szCs w:val="22"/>
        </w:rPr>
        <w:t xml:space="preserve">The </w:t>
      </w:r>
      <w:r w:rsidRPr="001C0EF5">
        <w:rPr>
          <w:rFonts w:ascii="Times New Roman" w:hAnsi="Times New Roman" w:cs="Times New Roman"/>
          <w:sz w:val="22"/>
          <w:szCs w:val="22"/>
        </w:rPr>
        <w:t>observer</w:t>
      </w:r>
      <w:r>
        <w:rPr>
          <w:rFonts w:ascii="Times New Roman" w:hAnsi="Times New Roman" w:cs="Times New Roman"/>
          <w:sz w:val="22"/>
          <w:szCs w:val="22"/>
        </w:rPr>
        <w:t xml:space="preserve"> thresholds at each level of background variability were to be measured three times and averaged. </w:t>
      </w:r>
      <w:r w:rsidRPr="00537C43">
        <w:rPr>
          <w:rFonts w:ascii="Times New Roman" w:hAnsi="Times New Roman" w:cs="Times New Roman"/>
          <w:sz w:val="22"/>
          <w:szCs w:val="22"/>
        </w:rPr>
        <w:t>We predict</w:t>
      </w:r>
      <w:r>
        <w:rPr>
          <w:rFonts w:ascii="Times New Roman" w:hAnsi="Times New Roman" w:cs="Times New Roman"/>
          <w:sz w:val="22"/>
          <w:szCs w:val="22"/>
        </w:rPr>
        <w:t>ed</w:t>
      </w:r>
      <w:r w:rsidRPr="00537C43">
        <w:rPr>
          <w:rFonts w:ascii="Times New Roman" w:hAnsi="Times New Roman" w:cs="Times New Roman"/>
          <w:sz w:val="22"/>
          <w:szCs w:val="22"/>
        </w:rPr>
        <w:t xml:space="preserve"> that thresholds </w:t>
      </w:r>
      <w:r w:rsidRPr="004B3427">
        <w:rPr>
          <w:rFonts w:ascii="Times New Roman" w:hAnsi="Times New Roman" w:cs="Times New Roman"/>
          <w:sz w:val="22"/>
          <w:szCs w:val="22"/>
        </w:rPr>
        <w:t>would</w:t>
      </w:r>
      <w:r w:rsidRPr="00537C43">
        <w:rPr>
          <w:rFonts w:ascii="Times New Roman" w:hAnsi="Times New Roman" w:cs="Times New Roman"/>
          <w:sz w:val="22"/>
          <w:szCs w:val="22"/>
        </w:rPr>
        <w:t xml:space="preserve"> increase as the </w:t>
      </w:r>
      <w:r>
        <w:rPr>
          <w:rFonts w:ascii="Times New Roman" w:hAnsi="Times New Roman" w:cs="Times New Roman"/>
          <w:sz w:val="22"/>
          <w:szCs w:val="22"/>
        </w:rPr>
        <w:t xml:space="preserve">background variability </w:t>
      </w:r>
      <w:r w:rsidRPr="00537C43">
        <w:rPr>
          <w:rFonts w:ascii="Times New Roman" w:hAnsi="Times New Roman" w:cs="Times New Roman"/>
          <w:sz w:val="22"/>
          <w:szCs w:val="22"/>
        </w:rPr>
        <w:t>increases</w:t>
      </w:r>
      <w:r>
        <w:rPr>
          <w:rFonts w:ascii="Times New Roman" w:hAnsi="Times New Roman" w:cs="Times New Roman"/>
          <w:sz w:val="22"/>
          <w:szCs w:val="22"/>
        </w:rPr>
        <w:t>.</w:t>
      </w:r>
      <w:commentRangeEnd w:id="13"/>
      <w:r>
        <w:rPr>
          <w:rStyle w:val="CommentReference"/>
          <w:rFonts w:ascii="Times New Roman" w:hAnsi="Times New Roman" w:cs="Times New Roman"/>
          <w:color w:val="auto"/>
          <w14:textOutline w14:w="0" w14:cap="rnd" w14:cmpd="sng" w14:algn="ctr">
            <w14:noFill/>
            <w14:prstDash w14:val="solid"/>
            <w14:bevel/>
          </w14:textOutline>
        </w:rPr>
        <w:commentReference w:id="13"/>
      </w:r>
    </w:p>
    <w:p w14:paraId="375CD25E" w14:textId="77777777"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b/>
          <w:bCs/>
          <w:sz w:val="22"/>
          <w:szCs w:val="22"/>
          <w:lang w:val="it-IT"/>
        </w:rPr>
        <w:t>Apparatus.</w:t>
      </w:r>
      <w:r>
        <w:rPr>
          <w:rFonts w:ascii="Times New Roman" w:hAnsi="Times New Roman"/>
          <w:sz w:val="22"/>
          <w:szCs w:val="22"/>
        </w:rPr>
        <w:t xml:space="preserve"> The stimuli were presented on a calibrated LCD color monitor (27-in. NEC MultiSync PA271W; NEC Display Solutions) in an otherwise dark room. The monitor was driven at a pixel resolution of 1920 x 1080, a refresh rate of 60Hz, and with 8-bit resolution for each RGB channel. The host computer was an Apple Macintosh with an Intel Core i7 processor. The experimental programs were written in MATLAB (MathWorks; Natick, MA) and relied on routines from the Psychophysics Toolbox (</w:t>
      </w:r>
      <w:hyperlink r:id="rId12" w:history="1">
        <w:r w:rsidRPr="0026279C">
          <w:rPr>
            <w:rStyle w:val="Hyperlink"/>
            <w:rFonts w:ascii="Times New Roman" w:hAnsi="Times New Roman"/>
            <w:sz w:val="22"/>
            <w:szCs w:val="22"/>
          </w:rPr>
          <w:t>http://psychtoolbox.org</w:t>
        </w:r>
      </w:hyperlink>
      <w:r>
        <w:rPr>
          <w:rFonts w:ascii="Times New Roman" w:hAnsi="Times New Roman"/>
          <w:sz w:val="22"/>
          <w:szCs w:val="22"/>
        </w:rPr>
        <w:t>) and mgl (</w:t>
      </w:r>
      <w:hyperlink r:id="rId13" w:history="1">
        <w:r>
          <w:rPr>
            <w:rStyle w:val="Hyperlink0"/>
            <w:rFonts w:ascii="Times New Roman" w:hAnsi="Times New Roman"/>
            <w:sz w:val="22"/>
            <w:szCs w:val="22"/>
            <w:lang w:val="de-DE"/>
          </w:rPr>
          <w:t>http://justingardner.net/doku.php/mgl/overview</w:t>
        </w:r>
      </w:hyperlink>
      <w:r>
        <w:rPr>
          <w:rFonts w:ascii="Times New Roman" w:hAnsi="Times New Roman"/>
          <w:sz w:val="22"/>
          <w:szCs w:val="22"/>
        </w:rPr>
        <w:t>). Responses were collected using a gamepad (Logitech F310).</w:t>
      </w:r>
    </w:p>
    <w:p w14:paraId="7EFF3304" w14:textId="77777777"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The observer’s head position was stabilized using chin cup and forehead rest (Headspot, UHCOTech, Houstion, TX). The observer's eyes were centered horizontally and vertically with respect to the display. The distance from observer's eyes to the monitor was 75cm.</w:t>
      </w:r>
    </w:p>
    <w:p w14:paraId="1F551C9D" w14:textId="77777777" w:rsidR="00F9135E" w:rsidRPr="00723CC7" w:rsidRDefault="00F9135E" w:rsidP="00F9135E">
      <w:pPr>
        <w:pStyle w:val="Default"/>
        <w:spacing w:before="0" w:after="270"/>
        <w:rPr>
          <w:rFonts w:ascii="Times New Roman" w:hAnsi="Times New Roman"/>
          <w:sz w:val="22"/>
          <w:szCs w:val="22"/>
        </w:rPr>
      </w:pPr>
      <w:r>
        <w:rPr>
          <w:rStyle w:val="None"/>
          <w:rFonts w:ascii="Times New Roman" w:hAnsi="Times New Roman"/>
          <w:b/>
          <w:bCs/>
          <w:sz w:val="22"/>
          <w:szCs w:val="22"/>
        </w:rPr>
        <w:t xml:space="preserve">Monitor Calibration: </w:t>
      </w:r>
      <w:r>
        <w:rPr>
          <w:rFonts w:ascii="Times New Roman" w:hAnsi="Times New Roman"/>
          <w:sz w:val="22"/>
          <w:szCs w:val="22"/>
        </w:rPr>
        <w:t xml:space="preserve">The monitor was calibrated using a spectroradiometer (PhotoResearch PR650). The spectral range of the spectroradiometer is 380-780nm at 4nm spacing, with an 8nm bandwidth and an </w:t>
      </w:r>
      <w:r>
        <w:rPr>
          <w:rFonts w:ascii="Times New Roman" w:hAnsi="Times New Roman"/>
          <w:sz w:val="22"/>
          <w:szCs w:val="22"/>
        </w:rPr>
        <w:lastRenderedPageBreak/>
        <w:t xml:space="preserve">accuracy of +/-2nm. To calibrate the monitor, we focused the spectroradiometer on a patch on the center of the monitor. The patch was of the size </w:t>
      </w:r>
      <w:commentRangeStart w:id="14"/>
      <w:commentRangeStart w:id="15"/>
      <w:r>
        <w:rPr>
          <w:rFonts w:ascii="Times New Roman" w:hAnsi="Times New Roman"/>
          <w:sz w:val="22"/>
          <w:szCs w:val="22"/>
        </w:rPr>
        <w:t>4.8cm x 4.6cm</w:t>
      </w:r>
      <w:commentRangeEnd w:id="14"/>
      <w:r>
        <w:rPr>
          <w:rStyle w:val="CommentReference"/>
          <w:rFonts w:ascii="Times New Roman" w:hAnsi="Times New Roman" w:cs="Times New Roman"/>
          <w:color w:val="auto"/>
          <w14:textOutline w14:w="0" w14:cap="rnd" w14:cmpd="sng" w14:algn="ctr">
            <w14:noFill/>
            <w14:prstDash w14:val="solid"/>
            <w14:bevel/>
          </w14:textOutline>
        </w:rPr>
        <w:commentReference w:id="14"/>
      </w:r>
      <w:commentRangeEnd w:id="15"/>
      <w:r>
        <w:rPr>
          <w:rStyle w:val="CommentReference"/>
          <w:rFonts w:ascii="Times New Roman" w:hAnsi="Times New Roman" w:cs="Times New Roman"/>
          <w:color w:val="auto"/>
          <w14:textOutline w14:w="0" w14:cap="rnd" w14:cmpd="sng" w14:algn="ctr">
            <w14:noFill/>
            <w14:prstDash w14:val="solid"/>
            <w14:bevel/>
          </w14:textOutline>
        </w:rPr>
        <w:commentReference w:id="15"/>
      </w:r>
      <w:r>
        <w:rPr>
          <w:rFonts w:ascii="Times New Roman" w:hAnsi="Times New Roman"/>
          <w:sz w:val="22"/>
          <w:szCs w:val="22"/>
        </w:rPr>
        <w:t xml:space="preserve"> (radiometer 75cm from screen, 3.67° by 3.51°) The optics of the radiometer sampled the emitted light from a 1° circular spot within the patch. </w:t>
      </w:r>
      <w:r w:rsidRPr="00723CC7">
        <w:rPr>
          <w:rFonts w:ascii="Times New Roman" w:hAnsi="Times New Roman" w:cs="Times New Roman"/>
          <w:sz w:val="22"/>
          <w:szCs w:val="22"/>
        </w:rPr>
        <w:t xml:space="preserve">The </w:t>
      </w:r>
      <w:r w:rsidRPr="00E41F87">
        <w:rPr>
          <w:rFonts w:ascii="Times New Roman" w:hAnsi="Times New Roman" w:cs="Times New Roman"/>
          <w:sz w:val="22"/>
          <w:szCs w:val="22"/>
        </w:rPr>
        <w:t xml:space="preserve">spectral power distribution of the three </w:t>
      </w:r>
      <w:r w:rsidRPr="00723CC7">
        <w:rPr>
          <w:rFonts w:ascii="Times New Roman" w:hAnsi="Times New Roman" w:cs="Times New Roman"/>
          <w:sz w:val="22"/>
          <w:szCs w:val="22"/>
        </w:rPr>
        <w:t xml:space="preserve">monitor </w:t>
      </w:r>
      <w:r w:rsidRPr="00E41F87">
        <w:rPr>
          <w:rFonts w:ascii="Times New Roman" w:hAnsi="Times New Roman" w:cs="Times New Roman"/>
          <w:sz w:val="22"/>
          <w:szCs w:val="22"/>
        </w:rPr>
        <w:t>primaries</w:t>
      </w:r>
      <w:r w:rsidRPr="00723CC7">
        <w:rPr>
          <w:rFonts w:ascii="Times New Roman" w:hAnsi="Times New Roman" w:cs="Times New Roman"/>
          <w:sz w:val="22"/>
          <w:szCs w:val="22"/>
        </w:rPr>
        <w:t xml:space="preserve"> </w:t>
      </w:r>
      <w:r>
        <w:rPr>
          <w:rFonts w:ascii="Times New Roman" w:hAnsi="Times New Roman" w:cs="Times New Roman"/>
          <w:sz w:val="22"/>
          <w:szCs w:val="22"/>
        </w:rPr>
        <w:t xml:space="preserve">was measured </w:t>
      </w:r>
      <w:r w:rsidRPr="00E41F87">
        <w:rPr>
          <w:rFonts w:ascii="Times New Roman" w:hAnsi="Times New Roman" w:cs="Times New Roman"/>
          <w:sz w:val="22"/>
          <w:szCs w:val="22"/>
        </w:rPr>
        <w:t xml:space="preserve">in the range 380nm to 780nm at 4nm steps. </w:t>
      </w:r>
      <w:r w:rsidRPr="00723CC7">
        <w:rPr>
          <w:rFonts w:ascii="Times New Roman" w:hAnsi="Times New Roman" w:cs="Times New Roman"/>
          <w:sz w:val="22"/>
          <w:szCs w:val="22"/>
        </w:rPr>
        <w:t>T</w:t>
      </w:r>
      <w:r w:rsidRPr="00E41F87">
        <w:rPr>
          <w:rFonts w:ascii="Times New Roman" w:hAnsi="Times New Roman" w:cs="Times New Roman"/>
          <w:sz w:val="22"/>
          <w:szCs w:val="22"/>
        </w:rPr>
        <w:t>he spectral power distributi</w:t>
      </w:r>
      <w:r w:rsidRPr="00EC6A85">
        <w:rPr>
          <w:rFonts w:ascii="Times New Roman" w:hAnsi="Times New Roman" w:cs="Times New Roman"/>
          <w:sz w:val="22"/>
          <w:szCs w:val="22"/>
        </w:rPr>
        <w:t xml:space="preserve">on </w:t>
      </w:r>
      <w:r w:rsidRPr="00723CC7">
        <w:rPr>
          <w:rFonts w:ascii="Times New Roman" w:hAnsi="Times New Roman" w:cs="Times New Roman"/>
          <w:sz w:val="22"/>
          <w:szCs w:val="22"/>
        </w:rPr>
        <w:t xml:space="preserve">was measured </w:t>
      </w:r>
      <w:r w:rsidRPr="00E41F87">
        <w:rPr>
          <w:rFonts w:ascii="Times New Roman" w:hAnsi="Times New Roman" w:cs="Times New Roman"/>
          <w:sz w:val="22"/>
          <w:szCs w:val="22"/>
        </w:rPr>
        <w:t xml:space="preserve">at 26 values of the input in the range [0, 1] spaced 0.04 apart, where 1 corresponds to the maximum value of the allowed input and 0 corresponds to no input. </w:t>
      </w:r>
      <w:r w:rsidRPr="00723CC7">
        <w:rPr>
          <w:rFonts w:ascii="Times New Roman" w:hAnsi="Times New Roman" w:cs="Times New Roman"/>
          <w:sz w:val="22"/>
          <w:szCs w:val="22"/>
        </w:rPr>
        <w:t>T</w:t>
      </w:r>
      <w:r>
        <w:rPr>
          <w:rFonts w:ascii="Times New Roman" w:hAnsi="Times New Roman" w:cs="Times New Roman"/>
          <w:sz w:val="22"/>
          <w:szCs w:val="22"/>
        </w:rPr>
        <w:t xml:space="preserve">he </w:t>
      </w:r>
      <w:r w:rsidRPr="00E41F87">
        <w:rPr>
          <w:rFonts w:ascii="Times New Roman" w:hAnsi="Times New Roman" w:cs="Times New Roman"/>
          <w:sz w:val="22"/>
          <w:szCs w:val="22"/>
        </w:rPr>
        <w:t xml:space="preserve">power distribution </w:t>
      </w:r>
      <w:r>
        <w:rPr>
          <w:rFonts w:ascii="Times New Roman" w:hAnsi="Times New Roman" w:cs="Times New Roman"/>
          <w:sz w:val="22"/>
          <w:szCs w:val="22"/>
        </w:rPr>
        <w:t xml:space="preserve">of the three primaries </w:t>
      </w:r>
      <w:r w:rsidRPr="00723CC7">
        <w:rPr>
          <w:rFonts w:ascii="Times New Roman" w:hAnsi="Times New Roman" w:cs="Times New Roman"/>
          <w:sz w:val="22"/>
          <w:szCs w:val="22"/>
        </w:rPr>
        <w:t>w</w:t>
      </w:r>
      <w:r>
        <w:rPr>
          <w:rFonts w:ascii="Times New Roman" w:hAnsi="Times New Roman" w:cs="Times New Roman"/>
          <w:sz w:val="22"/>
          <w:szCs w:val="22"/>
        </w:rPr>
        <w:t>ere</w:t>
      </w:r>
      <w:r w:rsidRPr="00723CC7">
        <w:rPr>
          <w:rFonts w:ascii="Times New Roman" w:hAnsi="Times New Roman" w:cs="Times New Roman"/>
          <w:sz w:val="22"/>
          <w:szCs w:val="22"/>
        </w:rPr>
        <w:t xml:space="preserve"> also measured </w:t>
      </w:r>
      <w:r w:rsidRPr="00E41F87">
        <w:rPr>
          <w:rFonts w:ascii="Times New Roman" w:hAnsi="Times New Roman" w:cs="Times New Roman"/>
          <w:sz w:val="22"/>
          <w:szCs w:val="22"/>
        </w:rPr>
        <w:t>at 32 different combinations of the input in the range [0,0,0] to [1,1,1]</w:t>
      </w:r>
      <w:r w:rsidRPr="00723CC7">
        <w:rPr>
          <w:rFonts w:ascii="Times New Roman" w:hAnsi="Times New Roman" w:cs="Times New Roman"/>
          <w:sz w:val="22"/>
          <w:szCs w:val="22"/>
        </w:rPr>
        <w:t xml:space="preserve">. These measurements were compared to </w:t>
      </w:r>
      <w:r w:rsidRPr="00E41F87">
        <w:rPr>
          <w:rFonts w:ascii="Times New Roman" w:hAnsi="Times New Roman" w:cs="Times New Roman"/>
          <w:sz w:val="22"/>
          <w:szCs w:val="22"/>
        </w:rPr>
        <w:t>the applied input settings</w:t>
      </w:r>
      <w:r>
        <w:rPr>
          <w:rFonts w:ascii="Times New Roman" w:hAnsi="Times New Roman" w:cs="Times New Roman"/>
          <w:sz w:val="22"/>
          <w:szCs w:val="22"/>
        </w:rPr>
        <w:t xml:space="preserve"> to </w:t>
      </w:r>
      <w:r w:rsidRPr="00CC4509">
        <w:rPr>
          <w:rFonts w:ascii="Times New Roman" w:hAnsi="Times New Roman" w:cs="Times New Roman"/>
          <w:sz w:val="22"/>
          <w:szCs w:val="22"/>
        </w:rPr>
        <w:t xml:space="preserve">check </w:t>
      </w:r>
      <w:r w:rsidRPr="00E41F87">
        <w:rPr>
          <w:rFonts w:ascii="Times New Roman" w:hAnsi="Times New Roman" w:cs="Times New Roman"/>
          <w:sz w:val="22"/>
          <w:szCs w:val="22"/>
        </w:rPr>
        <w:t>the linearity of the primaries. Th</w:t>
      </w:r>
      <w:r w:rsidRPr="00EC6A85">
        <w:rPr>
          <w:rFonts w:ascii="Times New Roman" w:hAnsi="Times New Roman" w:cs="Times New Roman"/>
          <w:sz w:val="22"/>
          <w:szCs w:val="22"/>
        </w:rPr>
        <w:t>e maximum deviation of the x-y chromaticity and luminance between the applied and measured values was less than 1% for the calibration</w:t>
      </w:r>
      <w:r w:rsidRPr="00404248">
        <w:rPr>
          <w:rFonts w:ascii="Times New Roman" w:hAnsi="Times New Roman" w:cs="Times New Roman"/>
          <w:sz w:val="22"/>
          <w:szCs w:val="22"/>
        </w:rPr>
        <w:t>.</w:t>
      </w:r>
    </w:p>
    <w:p w14:paraId="2EF3C60A" w14:textId="77777777" w:rsidR="00F9135E"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Recruitment and Exclusion:</w:t>
      </w:r>
      <w:r>
        <w:rPr>
          <w:rFonts w:ascii="Times New Roman" w:hAnsi="Times New Roman"/>
          <w:sz w:val="22"/>
          <w:szCs w:val="22"/>
          <w:shd w:val="clear" w:color="auto" w:fill="FFFFFF"/>
        </w:rPr>
        <w:t xml:space="preserve"> The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were recruited from the University of Pennsylvania and the local Philadelphia community and were compensated for their time. Before the start of measurements, observers were screened to have normal visual acuity (20/40 or better) and normal color vision (as tested with pseudo-isochromatic plates</w:t>
      </w:r>
      <w:r>
        <w:rPr>
          <w:rFonts w:ascii="Times New Roman" w:hAnsi="Times New Roman"/>
          <w:sz w:val="22"/>
          <w:szCs w:val="22"/>
        </w:rPr>
        <w:t xml:space="preserve">, </w:t>
      </w:r>
      <w:r>
        <w:rPr>
          <w:rFonts w:ascii="Times New Roman" w:hAnsi="Times New Roman"/>
          <w:sz w:val="22"/>
          <w:szCs w:val="22"/>
        </w:rPr>
        <w:fldChar w:fldCharType="begin"/>
      </w:r>
      <w:r>
        <w:rPr>
          <w:rFonts w:ascii="Times New Roman" w:hAnsi="Times New Roman"/>
          <w:sz w:val="22"/>
          <w:szCs w:val="22"/>
        </w:rPr>
        <w:instrText xml:space="preserve"> ADDIN EN.CITE &lt;EndNote&gt;&lt;Cite&gt;&lt;Author&gt;S&lt;/Author&gt;&lt;Year&gt;1977&lt;/Year&gt;&lt;RecNum&gt;2497&lt;/RecNum&gt;&lt;DisplayText&gt;[8]&lt;/DisplayText&gt;&lt;record&gt;&lt;rec-number&gt;2497&lt;/rec-number&gt;&lt;foreign-keys&gt;&lt;key app="EN" db-id="592dpt2f590x0mezte35f5fwef0rtp2xsfrz" timestamp="1608349675"&gt;2497&lt;/key&gt;&lt;/foreign-keys&gt;&lt;ref-type name="Journal Article"&gt;17&lt;/ref-type&gt;&lt;contributors&gt;&lt;authors&gt;&lt;author&gt;Ishihara S&lt;/author&gt;&lt;/authors&gt;&lt;/contributors&gt;&lt;titles&gt;&lt;title&gt;Tests for Colour-Blindness&lt;/title&gt;&lt;secondary-title&gt;Tokyo: Kanehara Shuppen Company, Ltd.&lt;/secondary-title&gt;&lt;/titles&gt;&lt;periodical&gt;&lt;full-title&gt;Tokyo: Kanehara Shuppen Company, Ltd.&lt;/full-title&gt;&lt;/periodical&gt;&lt;dates&gt;&lt;year&gt;1977&lt;/year&gt;&lt;/dates&gt;&lt;urls&gt;&lt;/urls&gt;&lt;/record&gt;&lt;/Cite&gt;&lt;/EndNote&gt;</w:instrText>
      </w:r>
      <w:r>
        <w:rPr>
          <w:rFonts w:ascii="Times New Roman" w:hAnsi="Times New Roman"/>
          <w:sz w:val="22"/>
          <w:szCs w:val="22"/>
        </w:rPr>
        <w:fldChar w:fldCharType="separate"/>
      </w:r>
      <w:r>
        <w:rPr>
          <w:rFonts w:ascii="Times New Roman" w:hAnsi="Times New Roman"/>
          <w:noProof/>
          <w:sz w:val="22"/>
          <w:szCs w:val="22"/>
        </w:rPr>
        <w:t>[8]</w:t>
      </w:r>
      <w:r>
        <w:rPr>
          <w:rFonts w:ascii="Times New Roman" w:hAnsi="Times New Roman"/>
          <w:sz w:val="22"/>
          <w:szCs w:val="22"/>
        </w:rPr>
        <w:fldChar w:fldCharType="end"/>
      </w:r>
      <w:r>
        <w:rPr>
          <w:rFonts w:ascii="Times New Roman" w:hAnsi="Times New Roman"/>
          <w:sz w:val="22"/>
          <w:szCs w:val="22"/>
          <w:shd w:val="clear" w:color="auto" w:fill="FFFFFF"/>
        </w:rPr>
        <w:t>).</w:t>
      </w:r>
    </w:p>
    <w:p w14:paraId="59012E25" w14:textId="77777777" w:rsidR="00F9135E" w:rsidRDefault="00F9135E" w:rsidP="00F9135E">
      <w:pPr>
        <w:pStyle w:val="Default"/>
        <w:spacing w:before="0"/>
        <w:rPr>
          <w:rFonts w:ascii="Times New Roman" w:hAnsi="Times New Roman"/>
          <w:sz w:val="22"/>
          <w:szCs w:val="22"/>
          <w:shd w:val="clear" w:color="auto" w:fill="FFFFFF"/>
        </w:rPr>
      </w:pPr>
    </w:p>
    <w:p w14:paraId="1D542A58"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r>
        <w:rPr>
          <w:rFonts w:ascii="Times New Roman" w:hAnsi="Times New Roman"/>
          <w:sz w:val="22"/>
          <w:szCs w:val="22"/>
          <w:shd w:val="clear" w:color="auto" w:fill="FFFFFF"/>
        </w:rPr>
        <w:t xml:space="preserve">Observers were also screened for their ability to reliably perform the psychophysical task. This screening was performed in the first session for each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which was considered a practice session. At the beginning of the practice session,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were familiarized with the task. For this they performed a familiarization acquisition (See Methods: Experimental Details</w:t>
      </w:r>
      <w:r>
        <w:rPr>
          <w:rStyle w:val="None"/>
          <w:rFonts w:ascii="Times New Roman" w:hAnsi="Times New Roman"/>
          <w:b/>
          <w:bCs/>
          <w:sz w:val="22"/>
          <w:szCs w:val="22"/>
          <w:shd w:val="clear" w:color="auto" w:fill="FFFFFF"/>
        </w:rPr>
        <w:t xml:space="preserve"> </w:t>
      </w:r>
      <w:r>
        <w:rPr>
          <w:rFonts w:ascii="Times New Roman" w:hAnsi="Times New Roman"/>
          <w:sz w:val="22"/>
          <w:szCs w:val="22"/>
          <w:shd w:val="clear" w:color="auto" w:fill="FFFFFF"/>
        </w:rPr>
        <w:t xml:space="preserve">for the definition of an acquisition). In the familiarization acquisition,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performed 40 trials of the task using images with covariance scale factor 0.00 (10 easy trials, 10 moderate trials, and 20 regular trials). In the easy trials, the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compared images with target object LRF 0.35 and 0.45. In the moderate trials, they compared images with target object LRF 0.40 to images with target object LRF 0.35 or 0.45. In the regular trials they compared images with target object LRF 0.40 to images with target object LRF in the range [0.35, 0.45]. The data from the familiarization acquisition was not saved. After this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performed three normal acquisitions for images with covariance scale factor 0.00. At the end of the practice session, the mean threshold of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for the last two acquisitions was computed.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was excluded from further participation if their mean threshold for the last two acquisitions in the practice session exceeded 0.025 (log T^2, -3.2). This exclusion criterion was specified in our pre-registered protocol.</w:t>
      </w:r>
    </w:p>
    <w:p w14:paraId="40E930D5"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4D03446E" w14:textId="77777777" w:rsidR="00F9135E" w:rsidRDefault="00F9135E" w:rsidP="00F9135E">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Observers who met the criteria participated in the rest of the experiment. O</w:t>
      </w:r>
      <w:r>
        <w:rPr>
          <w:rFonts w:ascii="Times New Roman" w:hAnsi="Times New Roman"/>
          <w:sz w:val="22"/>
          <w:szCs w:val="22"/>
          <w:shd w:val="clear" w:color="auto" w:fill="FFFFFF"/>
          <w:lang w:val="pt-PT"/>
        </w:rPr>
        <w:t>bservers</w:t>
      </w:r>
      <w:r>
        <w:rPr>
          <w:rFonts w:ascii="Times New Roman" w:hAnsi="Times New Roman"/>
          <w:sz w:val="22"/>
          <w:szCs w:val="22"/>
          <w:shd w:val="clear" w:color="auto" w:fill="FFFFFF"/>
        </w:rPr>
        <w:t xml:space="preserve"> performed only one session on a given day. The sessions were scheduled as per the availability of the experimenter and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The data of all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in the main experiment (pre-registered Experiment 3) was collected over a period of 4</w:t>
      </w:r>
      <w:r>
        <w:rPr>
          <w:rStyle w:val="None"/>
          <w:rFonts w:ascii="Times New Roman" w:hAnsi="Times New Roman"/>
          <w:color w:val="EE220C"/>
          <w:sz w:val="22"/>
          <w:szCs w:val="22"/>
          <w:shd w:val="clear" w:color="auto" w:fill="FFFFFF"/>
        </w:rPr>
        <w:t xml:space="preserve"> </w:t>
      </w:r>
      <w:r>
        <w:rPr>
          <w:rFonts w:ascii="Times New Roman" w:hAnsi="Times New Roman"/>
          <w:sz w:val="22"/>
          <w:szCs w:val="22"/>
          <w:shd w:val="clear" w:color="auto" w:fill="FFFFFF"/>
        </w:rPr>
        <w:t>weeks.</w:t>
      </w:r>
    </w:p>
    <w:p w14:paraId="1164FCC4" w14:textId="77777777" w:rsidR="00F9135E" w:rsidRDefault="00F9135E" w:rsidP="00F9135E">
      <w:pPr>
        <w:pStyle w:val="Default"/>
        <w:spacing w:before="0"/>
        <w:rPr>
          <w:rFonts w:ascii="Times New Roman" w:hAnsi="Times New Roman"/>
          <w:sz w:val="22"/>
          <w:szCs w:val="22"/>
          <w:shd w:val="clear" w:color="auto" w:fill="FFFFFF"/>
        </w:rPr>
      </w:pPr>
    </w:p>
    <w:p w14:paraId="6A41A5A5" w14:textId="77777777" w:rsidR="00F9135E" w:rsidRDefault="00F9135E" w:rsidP="00F9135E">
      <w:pPr>
        <w:pStyle w:val="Default"/>
        <w:spacing w:before="0"/>
        <w:rPr>
          <w:rFonts w:ascii="Times New Roman" w:hAnsi="Times New Roman"/>
          <w:sz w:val="22"/>
          <w:szCs w:val="22"/>
        </w:rPr>
      </w:pPr>
      <w:r>
        <w:rPr>
          <w:rFonts w:ascii="Times New Roman" w:hAnsi="Times New Roman"/>
          <w:sz w:val="22"/>
          <w:szCs w:val="22"/>
        </w:rPr>
        <w:t>A total of 11 observers participated in the practice sessions (7 Female, 4 Male; age 18-56; mean age 30.4). Four of these met the criteria set for screening (2 Female, 2 Male; age 23-56; mean age 38.25). All observers had normal or corrected-to-normal vision (20/40 or better in both eyes, assessed using Snellen chart) and normal color vision (0 Ishihara plates read incorrectly). Observers were dark adapted before performing the experiments. The choice of four observers to complete the experiment was specified in our pre-registered protocol.</w:t>
      </w:r>
    </w:p>
    <w:p w14:paraId="700C9D19" w14:textId="77777777" w:rsidR="00F9135E" w:rsidRDefault="00F9135E" w:rsidP="00F9135E">
      <w:pPr>
        <w:pStyle w:val="Default"/>
        <w:spacing w:before="0" w:after="270"/>
        <w:rPr>
          <w:rFonts w:ascii="Times New Roman" w:hAnsi="Times New Roman"/>
          <w:b/>
          <w:bCs/>
          <w:sz w:val="22"/>
          <w:szCs w:val="22"/>
          <w:shd w:val="clear" w:color="auto" w:fill="FFFFFF"/>
        </w:rPr>
      </w:pPr>
    </w:p>
    <w:p w14:paraId="65BE1679" w14:textId="552B0FDE" w:rsidR="00F9135E" w:rsidRPr="00480A6B" w:rsidRDefault="00F9135E" w:rsidP="00F9135E">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shd w:val="clear" w:color="auto" w:fill="FFFFFF"/>
        </w:rPr>
        <w:t>Stimulus Design:</w:t>
      </w:r>
      <w:r>
        <w:rPr>
          <w:rStyle w:val="None"/>
          <w:rFonts w:ascii="Times New Roman" w:hAnsi="Times New Roman"/>
          <w:sz w:val="22"/>
          <w:szCs w:val="22"/>
          <w:shd w:val="clear" w:color="auto" w:fill="FFFFFF"/>
        </w:rPr>
        <w:t xml:space="preserve"> Our aim was to measure lightness discrimination thresholds for a target object as we varied the color of the objects in the background. We measured the thresholds as a function of the amount of variability in the surface reflectance of the background objects. The reflectances were chosen from a distribution of natural surfaces. The amount of variability was controlled by multiplying the co</w:t>
      </w:r>
      <w:r>
        <w:rPr>
          <w:rStyle w:val="None"/>
          <w:rFonts w:ascii="Times New Roman" w:hAnsi="Times New Roman"/>
          <w:sz w:val="22"/>
          <w:szCs w:val="22"/>
          <w:shd w:val="clear" w:color="auto" w:fill="FFFFFF"/>
          <w:lang w:val="fr-FR"/>
        </w:rPr>
        <w:t xml:space="preserve">variance </w:t>
      </w:r>
      <w:r>
        <w:rPr>
          <w:rStyle w:val="None"/>
          <w:rFonts w:ascii="Times New Roman" w:hAnsi="Times New Roman"/>
          <w:sz w:val="22"/>
          <w:szCs w:val="22"/>
          <w:shd w:val="clear" w:color="auto" w:fill="FFFFFF"/>
        </w:rPr>
        <w:t>matrix of the distribution by a scalar (See Methods: Reflectance and Illumination Spectra). We measured thresholds for six logarithmically spaced values of the covariance scalar.</w:t>
      </w:r>
    </w:p>
    <w:p w14:paraId="48710ABB"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lastRenderedPageBreak/>
        <w:t xml:space="preserve">For each value of the covariance scalar, we generated a dataset of 1100 images. The dataset had 100 </w:t>
      </w:r>
      <w:r>
        <w:rPr>
          <w:rFonts w:ascii="Times New Roman" w:hAnsi="Times New Roman"/>
          <w:sz w:val="22"/>
          <w:szCs w:val="22"/>
          <w:shd w:val="clear" w:color="auto" w:fill="FFFFFF"/>
        </w:rPr>
        <w:t xml:space="preserve">images </w:t>
      </w:r>
      <w:r>
        <w:rPr>
          <w:rStyle w:val="None"/>
          <w:rFonts w:ascii="Times New Roman" w:hAnsi="Times New Roman"/>
          <w:sz w:val="22"/>
          <w:szCs w:val="22"/>
          <w:shd w:val="clear" w:color="auto" w:fill="FFFFFF"/>
        </w:rPr>
        <w:t xml:space="preserve">each at 11 values of the target object lightness. The lightness of the target object in the standard images was 0.4 and the lightness in the comparison image </w:t>
      </w:r>
      <w:r>
        <w:rPr>
          <w:rFonts w:ascii="Times New Roman" w:hAnsi="Times New Roman"/>
          <w:sz w:val="22"/>
          <w:szCs w:val="22"/>
          <w:shd w:val="clear" w:color="auto" w:fill="FFFFFF"/>
        </w:rPr>
        <w:t>varied between 0.35 and 0.45 at steps of 0.01 (11 comparison levels). We generated 100 images at each comparison level, each with a different choice of the reflectance spectra of the background scene objects. For scale factor 0.00 we generated a set of 11 images, one at each LRF level, as the background remained fixed in this case. All images were generated without secondary reflections specified in the rendering process. The spectral power distribution of each light source in the scene was fixed over all images. We choose this to be the standard daylight spectrum D65 (See Methods: Reflectance and Illumination Spectra). The geometry of the 3D scene and the spectral power distribution of the light sources were kept fixed.</w:t>
      </w:r>
    </w:p>
    <w:p w14:paraId="33B57B8E"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5451C556"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b/>
          <w:bCs/>
          <w:sz w:val="22"/>
          <w:szCs w:val="22"/>
          <w:shd w:val="clear" w:color="auto" w:fill="FFFFFF"/>
        </w:rPr>
        <w:t>Experimental Details:</w:t>
      </w:r>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 xml:space="preserve">We used a two-interval forced choice procedure to measure the thresholds. We showed two images, one after the other, on a calibrated computer monitor and asked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report the image in which the target object was lighter. We fixed the reflectance of the target object in the standard image and varied the </w:t>
      </w:r>
      <w:r>
        <w:rPr>
          <w:rFonts w:ascii="Times New Roman" w:hAnsi="Times New Roman"/>
          <w:sz w:val="22"/>
          <w:szCs w:val="22"/>
          <w:shd w:val="clear" w:color="auto" w:fill="FFFFFF"/>
        </w:rPr>
        <w:t>reflectance</w:t>
      </w:r>
      <w:r>
        <w:rPr>
          <w:rStyle w:val="None"/>
          <w:rFonts w:ascii="Times New Roman" w:hAnsi="Times New Roman"/>
          <w:sz w:val="22"/>
          <w:szCs w:val="22"/>
          <w:shd w:val="clear" w:color="auto" w:fill="FFFFFF"/>
        </w:rPr>
        <w:t xml:space="preserve"> of the target object in the other image, which we refer to as the comparison image. The method of constant stimuli was used. The temporal order in which the standard and comparison images were presented was randomized on each trial. An audio feedback was provided after every trial.</w:t>
      </w:r>
    </w:p>
    <w:p w14:paraId="600C4A6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28F73A3"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define a trial as the presentation of the two images (standard and comparison images) and collection of the observer’s response. We define </w:t>
      </w:r>
      <w:r>
        <w:rPr>
          <w:rFonts w:ascii="Times New Roman" w:hAnsi="Times New Roman"/>
          <w:sz w:val="22"/>
          <w:szCs w:val="22"/>
          <w:shd w:val="clear" w:color="auto" w:fill="FFFFFF"/>
        </w:rPr>
        <w:t xml:space="preserve">an interval as </w:t>
      </w:r>
      <w:r>
        <w:rPr>
          <w:rStyle w:val="None"/>
          <w:rFonts w:ascii="Times New Roman" w:hAnsi="Times New Roman"/>
          <w:sz w:val="22"/>
          <w:szCs w:val="22"/>
          <w:shd w:val="clear" w:color="auto" w:fill="FFFFFF"/>
        </w:rPr>
        <w:t>the presentation of one of the images in the trial. Thus, a trial has two intervals.</w:t>
      </w:r>
    </w:p>
    <w:p w14:paraId="645417B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091ED014"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The experiment was structured as follows. We define an acquisition as the data collected at one scale factor with 30 trials at each of the 11 comparison levels. We define a permutation as a set of six acquisitions, where each acquisition corresponds to one of the possible six scale factors. We collected three permutations for each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with a new random order drawn for each permutation. Thus, after the practice session (see: Recruitment and Exclusion), there were total 18 acquisitions. We divided these 18 acquisitions over 6 sessions, each session with 3 acquisitions. In each acquisition, we randomly selected the images on the trials from the pregenerated image databases. The first five trials of each acquisition were moderate trials (as defined above) to acclimatize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the experimental conditions. The responses for these five trials were not saved.</w:t>
      </w:r>
    </w:p>
    <w:p w14:paraId="7E2147C2"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DCADC07" w14:textId="77777777" w:rsidR="00F9135E"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sz w:val="22"/>
          <w:szCs w:val="22"/>
          <w:shd w:val="clear" w:color="auto" w:fill="FFFFFF"/>
        </w:rPr>
        <w:t xml:space="preserve">Each acquisition consisted of 330 trials (excluding the 5 moderate </w:t>
      </w:r>
      <w:r>
        <w:rPr>
          <w:rFonts w:ascii="Times New Roman" w:hAnsi="Times New Roman"/>
          <w:sz w:val="22"/>
          <w:szCs w:val="22"/>
          <w:shd w:val="clear" w:color="auto" w:fill="FFFFFF"/>
        </w:rPr>
        <w:t xml:space="preserve">acclimatization </w:t>
      </w:r>
      <w:r>
        <w:rPr>
          <w:rStyle w:val="None"/>
          <w:rFonts w:ascii="Times New Roman" w:hAnsi="Times New Roman"/>
          <w:sz w:val="22"/>
          <w:szCs w:val="22"/>
          <w:shd w:val="clear" w:color="auto" w:fill="FFFFFF"/>
        </w:rPr>
        <w:t xml:space="preserve">trials), 30 at each of the 11 comparison levels. The trial sequence (order of comparison stimuli) in an acquisition was generated pseudo-randomly at the beginning of the acquisition. For this, </w:t>
      </w:r>
      <w:r>
        <w:rPr>
          <w:rFonts w:ascii="Times New Roman" w:hAnsi="Times New Roman"/>
          <w:sz w:val="22"/>
          <w:szCs w:val="22"/>
          <w:shd w:val="clear" w:color="auto" w:fill="FFFFFF"/>
        </w:rPr>
        <w:t xml:space="preserve">at each comparison lightness level, </w:t>
      </w:r>
      <w:r>
        <w:rPr>
          <w:rStyle w:val="None"/>
          <w:rFonts w:ascii="Times New Roman" w:hAnsi="Times New Roman"/>
          <w:sz w:val="22"/>
          <w:szCs w:val="22"/>
          <w:shd w:val="clear" w:color="auto" w:fill="FFFFFF"/>
        </w:rPr>
        <w:t xml:space="preserve">30 standard and comparison images were chosen </w:t>
      </w:r>
      <w:r>
        <w:rPr>
          <w:rFonts w:ascii="Times New Roman" w:hAnsi="Times New Roman"/>
          <w:sz w:val="22"/>
          <w:szCs w:val="22"/>
          <w:shd w:val="clear" w:color="auto" w:fill="FFFFFF"/>
        </w:rPr>
        <w:t>pseudo-</w:t>
      </w:r>
      <w:r>
        <w:rPr>
          <w:rStyle w:val="None"/>
          <w:rFonts w:ascii="Times New Roman" w:hAnsi="Times New Roman"/>
          <w:sz w:val="22"/>
          <w:szCs w:val="22"/>
          <w:shd w:val="clear" w:color="auto" w:fill="FFFFFF"/>
        </w:rPr>
        <w:t xml:space="preserve">randomly with replacement from the dataset. The sequence of presentation of these 330 trials were randomized and saved. For each trial, the order of presentation of the standard and comparison image was also determined </w:t>
      </w:r>
      <w:r>
        <w:rPr>
          <w:rFonts w:ascii="Times New Roman" w:hAnsi="Times New Roman"/>
          <w:sz w:val="22"/>
          <w:szCs w:val="22"/>
          <w:shd w:val="clear" w:color="auto" w:fill="FFFFFF"/>
        </w:rPr>
        <w:t xml:space="preserve">pseudo-randomly and saved. The trials were presented according to the saved sequence. </w:t>
      </w:r>
    </w:p>
    <w:p w14:paraId="4A67F0CD"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108DD6C5"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Fonts w:ascii="Times New Roman" w:hAnsi="Times New Roman"/>
          <w:sz w:val="22"/>
          <w:szCs w:val="22"/>
          <w:shd w:val="clear" w:color="auto" w:fill="FFFFFF"/>
        </w:rPr>
        <w:t xml:space="preserve">The trials in an acquisition were presented in three blocks of 110 trials each. At the end of each block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took a rest (of minimum 1 minute).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could terminate the experiment anytime during the acquisition. If an observer terminated an acquisition, the data for that acquisition was not saved. No observer terminated any acquisition. One observer rescheduled at the beginning of a session due to tiredness for reasons unrelated to the experiment. The session was rescheduled.</w:t>
      </w:r>
    </w:p>
    <w:p w14:paraId="118DA379" w14:textId="3606629A" w:rsidR="00F9135E" w:rsidRDefault="00F9135E" w:rsidP="00F9135E">
      <w:pPr>
        <w:pStyle w:val="Default"/>
        <w:spacing w:before="0" w:after="270"/>
        <w:rPr>
          <w:rStyle w:val="None"/>
          <w:rFonts w:ascii="Times New Roman" w:hAnsi="Times New Roman"/>
          <w:b/>
          <w:bCs/>
          <w:sz w:val="22"/>
          <w:szCs w:val="22"/>
          <w:lang w:val="it-IT"/>
        </w:rPr>
      </w:pPr>
    </w:p>
    <w:p w14:paraId="2E017F9E" w14:textId="5D76C46C"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b/>
          <w:bCs/>
          <w:sz w:val="22"/>
          <w:szCs w:val="22"/>
          <w:shd w:val="clear" w:color="auto" w:fill="FFFFFF"/>
        </w:rPr>
        <w:t>Stimulus Presentation:</w:t>
      </w:r>
      <w:r>
        <w:rPr>
          <w:rStyle w:val="None"/>
          <w:rFonts w:ascii="Times New Roman" w:hAnsi="Times New Roman"/>
          <w:sz w:val="22"/>
          <w:szCs w:val="22"/>
          <w:shd w:val="clear" w:color="auto" w:fill="FFFFFF"/>
        </w:rPr>
        <w:t xml:space="preserve"> The images were presented on an LCD monitor. The monitor was located at a distance of 75cm from the observer. The size of each image was 2.6cm x 2.6cm on the monitor, corresponding to 2°</w:t>
      </w:r>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 xml:space="preserve">by 2° visual angle. The target object size on the screen in the 2D images was ~1° in </w:t>
      </w:r>
      <w:r>
        <w:rPr>
          <w:rStyle w:val="None"/>
          <w:rFonts w:ascii="Times New Roman" w:hAnsi="Times New Roman"/>
          <w:sz w:val="22"/>
          <w:szCs w:val="22"/>
          <w:shd w:val="clear" w:color="auto" w:fill="FFFFFF"/>
        </w:rPr>
        <w:lastRenderedPageBreak/>
        <w:t>diameter. Each image was presented for 250ms (this was a deviation from the preregistration document, which specifies the presentation time as 500ms), with an inter-stimulus interval of 250ms and inter-trial interval of 250ms. Inter-stimulus interval (ISI) is defined as the interval between the first and the second image presented on each trial. The response for each trial was collected after both the images had been displayed and removed from the screen. The observer could take as long as they wished before entering the response. Feedback was provided via tones presented after the response. The next trial was presented 250ms (ITI) after the feedback. Thus, the actual inter-trial interval depended on the response time of the observer.</w:t>
      </w:r>
    </w:p>
    <w:p w14:paraId="305A5594" w14:textId="7699DABE"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7B7EA5F4" w14:textId="77777777"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b/>
          <w:bCs/>
          <w:sz w:val="22"/>
          <w:szCs w:val="22"/>
        </w:rPr>
        <w:t>Image Generation:</w:t>
      </w:r>
      <w:r>
        <w:rPr>
          <w:rFonts w:ascii="Times New Roman" w:hAnsi="Times New Roman"/>
          <w:sz w:val="22"/>
          <w:szCs w:val="22"/>
        </w:rPr>
        <w:t xml:space="preserve"> </w:t>
      </w:r>
      <w:r>
        <w:rPr>
          <w:rStyle w:val="None"/>
          <w:rFonts w:ascii="Times New Roman" w:hAnsi="Times New Roman"/>
          <w:sz w:val="22"/>
          <w:szCs w:val="22"/>
        </w:rPr>
        <w:t>The images were generated using software we refer to as Virtual World Color Constancy (VWCC) (</w:t>
      </w:r>
      <w:hyperlink r:id="rId14" w:history="1">
        <w:r>
          <w:rPr>
            <w:rStyle w:val="Hyperlink1"/>
            <w:rFonts w:ascii="Times New Roman" w:hAnsi="Times New Roman"/>
            <w:sz w:val="22"/>
            <w:szCs w:val="22"/>
          </w:rPr>
          <w:t>https://github.com/BrainardLab/VirtualWorldColorConstancy</w:t>
        </w:r>
      </w:hyperlink>
      <w:r>
        <w:rPr>
          <w:rStyle w:val="None"/>
          <w:rFonts w:ascii="Times New Roman" w:hAnsi="Times New Roman"/>
          <w:sz w:val="22"/>
          <w:szCs w:val="22"/>
        </w:rPr>
        <w:t>). VWCC is written using MATLAB. It harnesses the Mitsuba renderer to render simulated images from scene descriptions, and also takes advantage of our RenderToolbox package (rendertoolbox.org;</w:t>
      </w:r>
      <w:r w:rsidRPr="00EC6A85">
        <w:rPr>
          <w:rStyle w:val="None"/>
          <w:rFonts w:ascii="Times New Roman" w:hAnsi="Times New Roman"/>
          <w:sz w:val="22"/>
          <w:szCs w:val="22"/>
        </w:rPr>
        <w:t xml:space="preserve"> </w:t>
      </w:r>
      <w:r>
        <w:rPr>
          <w:rStyle w:val="None"/>
          <w:rFonts w:ascii="Times New Roman" w:hAnsi="Times New Roman"/>
          <w:sz w:val="22"/>
          <w:szCs w:val="22"/>
        </w:rPr>
        <w:fldChar w:fldCharType="begin"/>
      </w:r>
      <w:r>
        <w:rPr>
          <w:rStyle w:val="None"/>
          <w:rFonts w:ascii="Times New Roman" w:hAnsi="Times New Roman"/>
          <w:sz w:val="22"/>
          <w:szCs w:val="22"/>
        </w:rPr>
        <w:instrText xml:space="preserve"> ADDIN EN.CITE &lt;EndNote&gt;&lt;Cite&gt;&lt;Author&gt;Heasly&lt;/Author&gt;&lt;Year&gt;2014&lt;/Year&gt;&lt;RecNum&gt;154&lt;/RecNum&gt;&lt;DisplayText&gt;[9]&lt;/DisplayText&gt;&lt;record&gt;&lt;rec-number&gt;154&lt;/rec-number&gt;&lt;foreign-keys&gt;&lt;key app="EN" db-id="592dpt2f590x0mezte35f5fwef0rtp2xsfrz" timestamp="1598111302"&gt;154&lt;/key&gt;&lt;/foreign-keys&gt;&lt;ref-type name="Journal Article"&gt;17&lt;/ref-type&gt;&lt;contributors&gt;&lt;authors&gt;&lt;author&gt;Heasly, B. S.&lt;/author&gt;&lt;author&gt;Cottaris, N. P.&lt;/author&gt;&lt;author&gt;Lichtman, D. P.&lt;/author&gt;&lt;author&gt;Xiao, B.&lt;/author&gt;&lt;author&gt;Brainard, D. H.&lt;/author&gt;&lt;/authors&gt;&lt;/contributors&gt;&lt;auth-address&gt;Department of Psychology, University of Pennsylvania, Philadelphia, PA, USA.&lt;/auth-address&gt;&lt;titles&gt;&lt;title&gt;RenderToolbox3: MATLAB tools that facilitate physically based stimulus rendering for vision research&lt;/title&gt;&lt;secondary-title&gt;J Vis&lt;/secondary-title&gt;&lt;/titles&gt;&lt;periodical&gt;&lt;full-title&gt;J Vis&lt;/full-title&gt;&lt;/periodical&gt;&lt;volume&gt;14&lt;/volume&gt;&lt;number&gt;2&lt;/number&gt;&lt;edition&gt;2014/02/11&lt;/edition&gt;&lt;keywords&gt;&lt;keyword&gt;Algorithms&lt;/keyword&gt;&lt;keyword&gt;Cognition/*physiology&lt;/keyword&gt;&lt;keyword&gt;Color Perception/*physiology&lt;/keyword&gt;&lt;keyword&gt;*Computers&lt;/keyword&gt;&lt;keyword&gt;*Cues&lt;/keyword&gt;&lt;keyword&gt;Humans&lt;/keyword&gt;&lt;keyword&gt;Pattern Recognition, Visual/*physiology&lt;/keyword&gt;&lt;keyword&gt;Perceptual Masking/*physiology&lt;/keyword&gt;&lt;keyword&gt;Photic Stimulation/methods&lt;/keyword&gt;&lt;keyword&gt;*Software&lt;/keyword&gt;&lt;keyword&gt;color&lt;/keyword&gt;&lt;keyword&gt;graphics rendering&lt;/keyword&gt;&lt;keyword&gt;material perception&lt;/keyword&gt;&lt;keyword&gt;stimuli&lt;/keyword&gt;&lt;keyword&gt;vision science&lt;/keyword&gt;&lt;/keywords&gt;&lt;dates&gt;&lt;year&gt;2014&lt;/year&gt;&lt;pub-dates&gt;&lt;date&gt;Feb 7&lt;/date&gt;&lt;/pub-dates&gt;&lt;/dates&gt;&lt;isbn&gt;1534-7362 (Electronic)&amp;#xD;1534-7362 (Linking)&lt;/isbn&gt;&lt;accession-num&gt;24511145&lt;/accession-num&gt;&lt;urls&gt;&lt;related-urls&gt;&lt;url&gt;https://www.ncbi.nlm.nih.gov/pubmed/24511145&lt;/url&gt;&lt;/related-urls&gt;&lt;/urls&gt;&lt;custom2&gt;PMC3919102&lt;/custom2&gt;&lt;electronic-resource-num&gt;10.1167/14.2.6&lt;/electronic-resource-num&gt;&lt;/record&gt;&lt;/Cite&gt;&lt;/EndNote&gt;</w:instrText>
      </w:r>
      <w:r>
        <w:rPr>
          <w:rStyle w:val="None"/>
          <w:rFonts w:ascii="Times New Roman" w:hAnsi="Times New Roman"/>
          <w:sz w:val="22"/>
          <w:szCs w:val="22"/>
        </w:rPr>
        <w:fldChar w:fldCharType="separate"/>
      </w:r>
      <w:r>
        <w:rPr>
          <w:rStyle w:val="None"/>
          <w:rFonts w:ascii="Times New Roman" w:hAnsi="Times New Roman"/>
          <w:noProof/>
          <w:sz w:val="22"/>
          <w:szCs w:val="22"/>
        </w:rPr>
        <w:t>[9]</w:t>
      </w:r>
      <w:r>
        <w:rPr>
          <w:rStyle w:val="None"/>
          <w:rFonts w:ascii="Times New Roman" w:hAnsi="Times New Roman"/>
          <w:sz w:val="22"/>
          <w:szCs w:val="22"/>
        </w:rPr>
        <w:fldChar w:fldCharType="end"/>
      </w:r>
      <w:r>
        <w:rPr>
          <w:rStyle w:val="None"/>
          <w:rFonts w:ascii="Times New Roman" w:hAnsi="Times New Roman"/>
          <w:sz w:val="22"/>
          <w:szCs w:val="22"/>
        </w:rPr>
        <w:t xml:space="preserve">). To render an image, we first create a 3D model that specifies the base scene. Objects and light sources can be inserted in the base scene at user specified locations. The 3D models were based on a base scene provided as part of RenderToolbox and modified using Blender, </w:t>
      </w:r>
      <w:r>
        <w:rPr>
          <w:rFonts w:ascii="Times New Roman" w:hAnsi="Times New Roman"/>
          <w:sz w:val="22"/>
          <w:szCs w:val="22"/>
        </w:rPr>
        <w:t>an open-source 3-D modeling and animation package (</w:t>
      </w:r>
      <w:hyperlink r:id="rId15" w:history="1">
        <w:r>
          <w:rPr>
            <w:rStyle w:val="Hyperlink0"/>
            <w:rFonts w:ascii="Times New Roman" w:hAnsi="Times New Roman"/>
            <w:sz w:val="22"/>
            <w:szCs w:val="22"/>
          </w:rPr>
          <w:t>https://www.blender.org/</w:t>
        </w:r>
      </w:hyperlink>
      <w:r>
        <w:rPr>
          <w:rFonts w:ascii="Times New Roman" w:hAnsi="Times New Roman"/>
          <w:sz w:val="22"/>
          <w:szCs w:val="22"/>
        </w:rPr>
        <w:t>)</w:t>
      </w:r>
      <w:r>
        <w:rPr>
          <w:rStyle w:val="None"/>
          <w:rFonts w:ascii="Times New Roman" w:hAnsi="Times New Roman"/>
          <w:sz w:val="22"/>
          <w:szCs w:val="22"/>
        </w:rPr>
        <w:t xml:space="preserve">. Next, we assigned reflectance spectra and spectral power distribution functions to the objects and light sources in the scene (see </w:t>
      </w:r>
      <w:r>
        <w:rPr>
          <w:rFonts w:ascii="Times New Roman" w:hAnsi="Times New Roman"/>
          <w:sz w:val="22"/>
          <w:szCs w:val="22"/>
        </w:rPr>
        <w:t>Reflectance and Illumination Spectra Generation</w:t>
      </w:r>
      <w:r>
        <w:rPr>
          <w:rStyle w:val="None"/>
          <w:rFonts w:ascii="Times New Roman" w:hAnsi="Times New Roman"/>
          <w:sz w:val="22"/>
          <w:szCs w:val="22"/>
        </w:rPr>
        <w:t xml:space="preserve"> for how these spectra were generated). Once the geometrical and spectral features were specified, we render a 2D multispectral image of the scene using Mitsuba, </w:t>
      </w:r>
      <w:r>
        <w:rPr>
          <w:rFonts w:ascii="Times New Roman" w:hAnsi="Times New Roman"/>
          <w:sz w:val="22"/>
          <w:szCs w:val="22"/>
        </w:rPr>
        <w:t>a physically-realistic open-source rendering system (</w:t>
      </w:r>
      <w:hyperlink r:id="rId16" w:history="1">
        <w:r>
          <w:rPr>
            <w:rStyle w:val="Hyperlink0"/>
            <w:rFonts w:ascii="Times New Roman" w:hAnsi="Times New Roman"/>
            <w:sz w:val="22"/>
            <w:szCs w:val="22"/>
          </w:rPr>
          <w:t>https://www.mitsuba-renderer.org</w:t>
        </w:r>
      </w:hyperlink>
      <w:r>
        <w:rPr>
          <w:rStyle w:val="Hyperlink0"/>
          <w:rFonts w:ascii="Times New Roman" w:hAnsi="Times New Roman"/>
          <w:sz w:val="22"/>
          <w:szCs w:val="22"/>
        </w:rPr>
        <w:t xml:space="preserve">, </w:t>
      </w:r>
      <w:r>
        <w:rPr>
          <w:rStyle w:val="Hyperlink0"/>
          <w:rFonts w:ascii="Times New Roman" w:hAnsi="Times New Roman"/>
          <w:color w:val="000000"/>
          <w:sz w:val="22"/>
          <w:szCs w:val="22"/>
          <w:u w:val="none"/>
        </w:rPr>
        <w:fldChar w:fldCharType="begin"/>
      </w:r>
      <w:r>
        <w:rPr>
          <w:rStyle w:val="Hyperlink0"/>
          <w:rFonts w:ascii="Times New Roman" w:hAnsi="Times New Roman"/>
          <w:color w:val="000000"/>
          <w:sz w:val="22"/>
          <w:szCs w:val="22"/>
          <w:u w:val="none"/>
        </w:rPr>
        <w:instrText xml:space="preserve"> ADDIN EN.CITE &lt;EndNote&gt;&lt;Cite&gt;&lt;Author&gt;Jakob&lt;/Author&gt;&lt;Year&gt;2010&lt;/Year&gt;&lt;RecNum&gt;391&lt;/RecNum&gt;&lt;DisplayText&gt;[10]&lt;/DisplayText&gt;&lt;record&gt;&lt;rec-number&gt;391&lt;/rec-number&gt;&lt;foreign-keys&gt;&lt;key app="EN" db-id="592dpt2f590x0mezte35f5fwef0rtp2xsfrz" timestamp="1598114816"&gt;391&lt;/key&gt;&lt;/foreign-keys&gt;&lt;ref-type name="Journal Article"&gt;17&lt;/ref-type&gt;&lt;contributors&gt;&lt;authors&gt;&lt;author&gt;Jakob, W.&lt;/author&gt;&lt;/authors&gt;&lt;/contributors&gt;&lt;titles&gt;&lt;title&gt;Mitsuba renderer&lt;/title&gt;&lt;/titles&gt;&lt;dates&gt;&lt;year&gt;2010&lt;/year&gt;&lt;/dates&gt;&lt;urls&gt;&lt;/urls&gt;&lt;electronic-resource-num&gt;http://www.mitsuba-renderer.org&lt;/electronic-resource-num&gt;&lt;/record&gt;&lt;/Cite&gt;&lt;/EndNote&gt;</w:instrText>
      </w:r>
      <w:r>
        <w:rPr>
          <w:rStyle w:val="Hyperlink0"/>
          <w:rFonts w:ascii="Times New Roman" w:hAnsi="Times New Roman"/>
          <w:color w:val="000000"/>
          <w:sz w:val="22"/>
          <w:szCs w:val="22"/>
          <w:u w:val="none"/>
        </w:rPr>
        <w:fldChar w:fldCharType="separate"/>
      </w:r>
      <w:r>
        <w:rPr>
          <w:rStyle w:val="Hyperlink0"/>
          <w:rFonts w:ascii="Times New Roman" w:hAnsi="Times New Roman"/>
          <w:noProof/>
          <w:color w:val="000000"/>
          <w:sz w:val="22"/>
          <w:szCs w:val="22"/>
          <w:u w:val="none"/>
        </w:rPr>
        <w:t>[10]</w:t>
      </w:r>
      <w:r>
        <w:rPr>
          <w:rStyle w:val="Hyperlink0"/>
          <w:rFonts w:ascii="Times New Roman" w:hAnsi="Times New Roman"/>
          <w:color w:val="000000"/>
          <w:sz w:val="22"/>
          <w:szCs w:val="22"/>
          <w:u w:val="none"/>
        </w:rPr>
        <w:fldChar w:fldCharType="end"/>
      </w:r>
      <w:r>
        <w:rPr>
          <w:rFonts w:ascii="Times New Roman" w:hAnsi="Times New Roman"/>
          <w:sz w:val="22"/>
          <w:szCs w:val="22"/>
        </w:rPr>
        <w:t>). The images were rendered</w:t>
      </w:r>
      <w:r>
        <w:rPr>
          <w:rStyle w:val="None"/>
          <w:rFonts w:ascii="Times New Roman" w:hAnsi="Times New Roman"/>
          <w:sz w:val="22"/>
          <w:szCs w:val="22"/>
        </w:rPr>
        <w:t xml:space="preserve"> at 31 wavelengths equally spaced between 400nm and 700nm. The images were rendered with the camera field of view of 17</w:t>
      </w:r>
      <w:r>
        <w:rPr>
          <w:rStyle w:val="None"/>
          <w:rFonts w:ascii="Times New Roman" w:hAnsi="Times New Roman"/>
          <w:sz w:val="22"/>
          <w:szCs w:val="22"/>
          <w:shd w:val="clear" w:color="auto" w:fill="FFFFFF"/>
        </w:rPr>
        <w:t>°</w:t>
      </w:r>
      <w:r>
        <w:rPr>
          <w:rFonts w:ascii="Times New Roman" w:hAnsi="Times New Roman"/>
          <w:sz w:val="22"/>
          <w:szCs w:val="22"/>
          <w:shd w:val="clear" w:color="auto" w:fill="FFFFFF"/>
        </w:rPr>
        <w:t xml:space="preserve"> </w:t>
      </w:r>
      <w:r>
        <w:rPr>
          <w:rStyle w:val="None"/>
          <w:rFonts w:ascii="Times New Roman" w:hAnsi="Times New Roman"/>
          <w:sz w:val="22"/>
          <w:szCs w:val="22"/>
        </w:rPr>
        <w:t xml:space="preserve">with an image resolution of 320-pixel by 240-pixels with the target object at the center. A 201-pixel by 201-pixel area, centered around the spherical target object, was cropped for display on the monitor. </w:t>
      </w:r>
    </w:p>
    <w:p w14:paraId="44B172C8" w14:textId="77777777"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To present the multispectral images on the monitor, they were first converted to LMS images using the </w:t>
      </w:r>
      <w:r>
        <w:rPr>
          <w:rStyle w:val="None"/>
          <w:rFonts w:ascii="Times New Roman" w:hAnsi="Times New Roman"/>
          <w:sz w:val="22"/>
          <w:szCs w:val="22"/>
          <w:lang w:val="de-DE"/>
        </w:rPr>
        <w:t xml:space="preserve">Stockman-Sharpe </w:t>
      </w:r>
      <w:r>
        <w:rPr>
          <w:rStyle w:val="None"/>
          <w:rFonts w:ascii="Times New Roman" w:hAnsi="Times New Roman"/>
          <w:sz w:val="22"/>
          <w:szCs w:val="22"/>
        </w:rPr>
        <w:t xml:space="preserve">2° cone fundamentals (T_cones_ss2 in the Psychophysics Toolbox). Then the monitor calibration data and standard methods </w:t>
      </w:r>
      <w:r>
        <w:rPr>
          <w:rStyle w:val="None"/>
          <w:rFonts w:ascii="Times New Roman" w:hAnsi="Times New Roman"/>
          <w:sz w:val="22"/>
          <w:szCs w:val="22"/>
        </w:rPr>
        <w:fldChar w:fldCharType="begin"/>
      </w:r>
      <w:r>
        <w:rPr>
          <w:rStyle w:val="None"/>
          <w:rFonts w:ascii="Times New Roman" w:hAnsi="Times New Roman"/>
          <w:sz w:val="22"/>
          <w:szCs w:val="22"/>
        </w:rPr>
        <w:instrText xml:space="preserve"> ADDIN EN.CITE &lt;EndNote&gt;&lt;Cite&gt;&lt;Author&gt;Brainard&lt;/Author&gt;&lt;Year&gt;1989&lt;/Year&gt;&lt;RecNum&gt;808&lt;/RecNum&gt;&lt;DisplayText&gt;[11]&lt;/DisplayText&gt;&lt;record&gt;&lt;rec-number&gt;808&lt;/rec-number&gt;&lt;foreign-keys&gt;&lt;key app="EN" db-id="592dpt2f590x0mezte35f5fwef0rtp2xsfrz" timestamp="1598122907"&gt;808&lt;/key&gt;&lt;/foreign-keys&gt;&lt;ref-type name="Journal Article"&gt;17&lt;/ref-type&gt;&lt;contributors&gt;&lt;authors&gt;&lt;author&gt;Brainard, D. H.&lt;/author&gt;&lt;/authors&gt;&lt;/contributors&gt;&lt;titles&gt;&lt;title&gt;Calibration of a computer controlled color monitor.&lt;/title&gt;&lt;secondary-title&gt;Color Research &amp;amp; Application&lt;/secondary-title&gt;&lt;/titles&gt;&lt;periodical&gt;&lt;full-title&gt;Color Research &amp;amp; Application&lt;/full-title&gt;&lt;/periodical&gt;&lt;pages&gt;23-34&lt;/pages&gt;&lt;volume&gt;14&lt;/volume&gt;&lt;number&gt;1&lt;/number&gt;&lt;dates&gt;&lt;year&gt;1989&lt;/year&gt;&lt;/dates&gt;&lt;urls&gt;&lt;/urls&gt;&lt;/record&gt;&lt;/Cite&gt;&lt;/EndNote&gt;</w:instrText>
      </w:r>
      <w:r>
        <w:rPr>
          <w:rStyle w:val="None"/>
          <w:rFonts w:ascii="Times New Roman" w:hAnsi="Times New Roman"/>
          <w:sz w:val="22"/>
          <w:szCs w:val="22"/>
        </w:rPr>
        <w:fldChar w:fldCharType="separate"/>
      </w:r>
      <w:r>
        <w:rPr>
          <w:rStyle w:val="None"/>
          <w:rFonts w:ascii="Times New Roman" w:hAnsi="Times New Roman"/>
          <w:noProof/>
          <w:sz w:val="22"/>
          <w:szCs w:val="22"/>
        </w:rPr>
        <w:t>[11]</w:t>
      </w:r>
      <w:r>
        <w:rPr>
          <w:rStyle w:val="None"/>
          <w:rFonts w:ascii="Times New Roman" w:hAnsi="Times New Roman"/>
          <w:sz w:val="22"/>
          <w:szCs w:val="22"/>
        </w:rPr>
        <w:fldChar w:fldCharType="end"/>
      </w:r>
      <w:r>
        <w:rPr>
          <w:rStyle w:val="None"/>
          <w:rFonts w:ascii="Times New Roman" w:hAnsi="Times New Roman"/>
          <w:sz w:val="22"/>
          <w:szCs w:val="22"/>
        </w:rPr>
        <w:t xml:space="preserve"> were used to convert the LMS images to RGB images. Finally, a common scaling was applied to all of the images to bring them into the display gamut of the monitor. The gamma corrected RGB images was presented on the monitor during the experiment.</w:t>
      </w:r>
    </w:p>
    <w:p w14:paraId="668D4748" w14:textId="77777777"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b/>
          <w:bCs/>
          <w:sz w:val="22"/>
          <w:szCs w:val="22"/>
        </w:rPr>
        <w:t>Reflectance and Illumination Spectra:</w:t>
      </w:r>
      <w:r>
        <w:rPr>
          <w:rStyle w:val="None"/>
          <w:rFonts w:ascii="Times New Roman" w:hAnsi="Times New Roman"/>
          <w:sz w:val="22"/>
          <w:szCs w:val="22"/>
        </w:rPr>
        <w:t xml:space="preserve"> The reflectance spectra for the objects were generated using random sampling of datasets of natural world objects as described in Singh et. al (</w:t>
      </w:r>
      <w:r>
        <w:rPr>
          <w:rStyle w:val="None"/>
          <w:rFonts w:ascii="Times New Roman" w:hAnsi="Times New Roman"/>
          <w:sz w:val="22"/>
          <w:szCs w:val="22"/>
        </w:rPr>
        <w:fldChar w:fldCharType="begin"/>
      </w:r>
      <w:r>
        <w:rPr>
          <w:rStyle w:val="None"/>
          <w:rFonts w:ascii="Times New Roman" w:hAnsi="Times New Roman"/>
          <w:sz w:val="22"/>
          <w:szCs w:val="22"/>
        </w:rPr>
        <w:instrText xml:space="preserve"> ADDIN EN.CITE &lt;EndNote&gt;&lt;Cite&gt;&lt;Author&gt;Singh&lt;/Author&gt;&lt;Year&gt;2018&lt;/Year&gt;&lt;RecNum&gt;124&lt;/RecNum&gt;&lt;DisplayText&gt;[7]&lt;/DisplayText&gt;&lt;record&gt;&lt;rec-number&gt;124&lt;/rec-number&gt;&lt;foreign-keys&gt;&lt;key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Pr>
          <w:rStyle w:val="None"/>
          <w:rFonts w:ascii="Times New Roman" w:hAnsi="Times New Roman"/>
          <w:sz w:val="22"/>
          <w:szCs w:val="22"/>
        </w:rPr>
        <w:fldChar w:fldCharType="separate"/>
      </w:r>
      <w:r>
        <w:rPr>
          <w:rStyle w:val="None"/>
          <w:rFonts w:ascii="Times New Roman" w:hAnsi="Times New Roman"/>
          <w:noProof/>
          <w:sz w:val="22"/>
          <w:szCs w:val="22"/>
        </w:rPr>
        <w:t>[7]</w:t>
      </w:r>
      <w:r>
        <w:rPr>
          <w:rStyle w:val="None"/>
          <w:rFonts w:ascii="Times New Roman" w:hAnsi="Times New Roman"/>
          <w:sz w:val="22"/>
          <w:szCs w:val="22"/>
        </w:rPr>
        <w:fldChar w:fldCharType="end"/>
      </w:r>
      <w:r>
        <w:rPr>
          <w:rStyle w:val="None"/>
          <w:rFonts w:ascii="Times New Roman" w:hAnsi="Times New Roman"/>
          <w:sz w:val="22"/>
          <w:szCs w:val="22"/>
        </w:rPr>
        <w:t xml:space="preserve">). We first approximated the natural datasets using principal component analysis (PCA). We projected the dataset along the PCA eigenvectors with the largest 6 eigenvalues. For the reflectance spectrum dataset, these directions capture more than 90% of the variance. We then approximated the resulting distribution by a multi-normal distribution. Reflectance spectra for the objects in the scene were generated using random sampling from this multi-normal distribution. </w:t>
      </w:r>
      <w:commentRangeStart w:id="16"/>
      <w:r>
        <w:rPr>
          <w:rStyle w:val="None"/>
          <w:rFonts w:ascii="Times New Roman" w:hAnsi="Times New Roman"/>
          <w:sz w:val="22"/>
          <w:szCs w:val="22"/>
        </w:rPr>
        <w:t xml:space="preserve">The reflectance spectra were constructed as a linear combination of PCA eigenvectors and the sampled weights. We imposed a physical realizability condition on the spectral samples by ensuring that the reflectance at each spectral frequency was within 0 and 1. Due to this condition, the variance of the generated spectral samples was lower than the variance of the multi-normal distribution. </w:t>
      </w:r>
      <w:commentRangeEnd w:id="16"/>
      <w:r>
        <w:rPr>
          <w:rStyle w:val="CommentReference"/>
          <w:rFonts w:ascii="Times New Roman" w:hAnsi="Times New Roman" w:cs="Times New Roman"/>
          <w:color w:val="auto"/>
          <w14:textOutline w14:w="0" w14:cap="rnd" w14:cmpd="sng" w14:algn="ctr">
            <w14:noFill/>
            <w14:prstDash w14:val="solid"/>
            <w14:bevel/>
          </w14:textOutline>
        </w:rPr>
        <w:commentReference w:id="16"/>
      </w:r>
      <w:r>
        <w:rPr>
          <w:rStyle w:val="None"/>
          <w:rFonts w:ascii="Times New Roman" w:hAnsi="Times New Roman"/>
          <w:sz w:val="22"/>
          <w:szCs w:val="22"/>
        </w:rPr>
        <w:t xml:space="preserve">The amount of variation in the color of the background objects was controlled by multiplying the covariance matrix of the distribution with a scalar. We generated images for six logarithmically spaced values of the covariance scalar [0, 0.01, 0.03, 0.1, 0.3, 1.0]. </w:t>
      </w:r>
    </w:p>
    <w:p w14:paraId="54F4932F" w14:textId="77777777"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The power spectrum of the light sources was chosen as standard daylight D65 spectrum. We normalized the D65 spectrum by its mean power to get the relative spectral shape. This spectral shape was scaled by a fixed scalar to get the power spectrum. The same relative spectral shape and scale factor was applied to the power spectrum of all light sources in the visual scene.</w:t>
      </w:r>
    </w:p>
    <w:p w14:paraId="01C52217" w14:textId="77777777" w:rsidR="00F9135E" w:rsidRDefault="00F9135E" w:rsidP="00F9135E">
      <w:pPr>
        <w:pStyle w:val="Default"/>
        <w:spacing w:before="0" w:after="270"/>
        <w:rPr>
          <w:rFonts w:ascii="Times New Roman" w:eastAsia="Times New Roman" w:hAnsi="Times New Roman" w:cs="Times New Roman"/>
          <w:sz w:val="22"/>
          <w:szCs w:val="22"/>
        </w:rPr>
      </w:pPr>
      <w:r>
        <w:rPr>
          <w:rStyle w:val="None"/>
          <w:rFonts w:ascii="Times New Roman" w:hAnsi="Times New Roman"/>
          <w:b/>
          <w:bCs/>
          <w:sz w:val="22"/>
          <w:szCs w:val="22"/>
          <w:lang w:val="it-IT"/>
        </w:rPr>
        <w:lastRenderedPageBreak/>
        <w:t>Experimental Procedure:</w:t>
      </w:r>
      <w:r>
        <w:rPr>
          <w:rFonts w:ascii="Times New Roman" w:hAnsi="Times New Roman"/>
          <w:sz w:val="22"/>
          <w:szCs w:val="22"/>
        </w:rPr>
        <w:t xml:space="preserve"> At the beginning of the first experimental session (the practice session), the experimenter </w:t>
      </w:r>
      <w:r w:rsidRPr="007B1C7B">
        <w:rPr>
          <w:rFonts w:ascii="Times New Roman" w:hAnsi="Times New Roman"/>
          <w:sz w:val="22"/>
          <w:szCs w:val="22"/>
        </w:rPr>
        <w:t>explained the experimental procedures</w:t>
      </w:r>
      <w:r>
        <w:rPr>
          <w:rFonts w:ascii="Times New Roman" w:hAnsi="Times New Roman"/>
          <w:sz w:val="22"/>
          <w:szCs w:val="22"/>
        </w:rPr>
        <w:t xml:space="preserve"> and obtained consent for the experiments. The experimenter then tested the observers for normal visual acuity and color vision. The observers were then taken to the dark room where the observers were described the task and familiarized with the instruments. Once familiar, the </w:t>
      </w:r>
      <w:r>
        <w:rPr>
          <w:rFonts w:ascii="Times New Roman" w:hAnsi="Times New Roman"/>
          <w:sz w:val="22"/>
          <w:szCs w:val="22"/>
          <w:lang w:val="pt-PT"/>
        </w:rPr>
        <w:t>observers</w:t>
      </w:r>
      <w:r>
        <w:rPr>
          <w:rFonts w:ascii="Times New Roman" w:hAnsi="Times New Roman"/>
          <w:sz w:val="22"/>
          <w:szCs w:val="22"/>
        </w:rPr>
        <w:t xml:space="preserve"> were dark adapted (by sitting in the dark room for approximately 5 minutes). Once ready, the </w:t>
      </w:r>
      <w:r>
        <w:rPr>
          <w:rFonts w:ascii="Times New Roman" w:hAnsi="Times New Roman"/>
          <w:sz w:val="22"/>
          <w:szCs w:val="22"/>
          <w:lang w:val="pt-PT"/>
        </w:rPr>
        <w:t>observers</w:t>
      </w:r>
      <w:r>
        <w:rPr>
          <w:rFonts w:ascii="Times New Roman" w:hAnsi="Times New Roman"/>
          <w:sz w:val="22"/>
          <w:szCs w:val="22"/>
        </w:rPr>
        <w:t xml:space="preserve"> performed the familiarization acquisition. After the familiarization acquisition, the </w:t>
      </w:r>
      <w:r>
        <w:rPr>
          <w:rFonts w:ascii="Times New Roman" w:hAnsi="Times New Roman"/>
          <w:sz w:val="22"/>
          <w:szCs w:val="22"/>
          <w:lang w:val="pt-PT"/>
        </w:rPr>
        <w:t>observers</w:t>
      </w:r>
      <w:r>
        <w:rPr>
          <w:rFonts w:ascii="Times New Roman" w:hAnsi="Times New Roman"/>
          <w:sz w:val="22"/>
          <w:szCs w:val="22"/>
        </w:rPr>
        <w:t xml:space="preserve"> performed the other three acquisitions of the practice session. The entire practice session took nearly one hour.</w:t>
      </w:r>
    </w:p>
    <w:p w14:paraId="7D60D35D" w14:textId="2843399F" w:rsidR="00F9135E" w:rsidRPr="00C96C07" w:rsidRDefault="00F9135E" w:rsidP="00C96C07">
      <w:pPr>
        <w:pStyle w:val="Default"/>
        <w:spacing w:before="0" w:after="270"/>
        <w:rPr>
          <w:rFonts w:ascii="Times New Roman" w:hAnsi="Times New Roman"/>
          <w:b/>
          <w:bCs/>
          <w:sz w:val="22"/>
          <w:szCs w:val="22"/>
          <w:shd w:val="clear" w:color="auto" w:fill="FFFFFF"/>
        </w:rPr>
      </w:pPr>
      <w:r>
        <w:rPr>
          <w:rFonts w:ascii="Times New Roman" w:hAnsi="Times New Roman"/>
          <w:sz w:val="22"/>
          <w:szCs w:val="22"/>
        </w:rPr>
        <w:t>The observers who met the criteria performed 18 acquisitions over 6 other sessions. The order of these acquisitions was determined pseudo-randomly at the beginning of the practice session. In each session, the observer performed only three acquisitions. The observers were dark adapted at the beginning of each session.</w:t>
      </w:r>
    </w:p>
    <w:p w14:paraId="7206B388" w14:textId="77777777" w:rsidR="00F9135E" w:rsidRDefault="00F9135E" w:rsidP="00F9135E">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t>Psychometric Function:</w:t>
      </w:r>
      <w:r>
        <w:rPr>
          <w:rStyle w:val="None"/>
          <w:rFonts w:ascii="Times New Roman" w:hAnsi="Times New Roman"/>
          <w:sz w:val="22"/>
          <w:szCs w:val="22"/>
        </w:rPr>
        <w:t xml:space="preserve"> The proportion comparison chosen data was used to obtain the psychometric function for each acquisition. Each acquisition consisted of 330 trials with 30 trials at each comparison lightness level. At each lightness level, we recorded the number of times the observers chose the comparison image to be lighter. The proportion comparison chosen data was fit with a cumulative Gaussian using the Palamedes toolbox </w:t>
      </w:r>
      <w:r>
        <w:rPr>
          <w:rStyle w:val="None"/>
          <w:rFonts w:ascii="Times New Roman" w:hAnsi="Times New Roman"/>
          <w:sz w:val="22"/>
          <w:szCs w:val="22"/>
        </w:rPr>
        <w:fldChar w:fldCharType="begin"/>
      </w:r>
      <w:r>
        <w:rPr>
          <w:rStyle w:val="None"/>
          <w:rFonts w:ascii="Times New Roman" w:hAnsi="Times New Roman"/>
          <w:sz w:val="22"/>
          <w:szCs w:val="22"/>
        </w:rPr>
        <w:instrText xml:space="preserve"> ADDIN EN.CITE &lt;EndNote&gt;&lt;Cite&gt;&lt;Author&gt;Prins&lt;/Author&gt;&lt;Year&gt;2018&lt;/Year&gt;&lt;RecNum&gt;809&lt;/RecNum&gt;&lt;DisplayText&gt;[12]&lt;/DisplayText&gt;&lt;record&gt;&lt;rec-number&gt;809&lt;/rec-number&gt;&lt;foreign-keys&gt;&lt;key app="EN" db-id="592dpt2f590x0mezte35f5fwef0rtp2xsfrz" timestamp="1598123093"&gt;809&lt;/key&gt;&lt;/foreign-keys&gt;&lt;ref-type name="Journal Article"&gt;17&lt;/ref-type&gt;&lt;contributors&gt;&lt;authors&gt;&lt;author&gt;Prins, N&lt;/author&gt;&lt;author&gt;Kingdom, F. A. A.&lt;/author&gt;&lt;/authors&gt;&lt;/contributors&gt;&lt;titles&gt;&lt;title&gt;Applying the Model-Comparison Approach to Test Specific Research Hypotheses in Psychophysical Research Using the Palamedes Toolbox.&lt;/title&gt;&lt;secondary-title&gt;Frontiers in Psychology&lt;/secondary-title&gt;&lt;/titles&gt;&lt;periodical&gt;&lt;full-title&gt;Frontiers in Psychology&lt;/full-title&gt;&lt;/periodical&gt;&lt;pages&gt;1250&lt;/pages&gt;&lt;volume&gt;9&lt;/volume&gt;&lt;dates&gt;&lt;year&gt;2018&lt;/year&gt;&lt;/dates&gt;&lt;urls&gt;&lt;/urls&gt;&lt;electronic-resource-num&gt;doi: 10.3389/fpsyg.2018.01250&lt;/electronic-resource-num&gt;&lt;/record&gt;&lt;/Cite&gt;&lt;/EndNote&gt;</w:instrText>
      </w:r>
      <w:r>
        <w:rPr>
          <w:rStyle w:val="None"/>
          <w:rFonts w:ascii="Times New Roman" w:hAnsi="Times New Roman"/>
          <w:sz w:val="22"/>
          <w:szCs w:val="22"/>
        </w:rPr>
        <w:fldChar w:fldCharType="separate"/>
      </w:r>
      <w:r>
        <w:rPr>
          <w:rStyle w:val="None"/>
          <w:rFonts w:ascii="Times New Roman" w:hAnsi="Times New Roman"/>
          <w:noProof/>
          <w:sz w:val="22"/>
          <w:szCs w:val="22"/>
        </w:rPr>
        <w:t>[12]</w:t>
      </w:r>
      <w:r>
        <w:rPr>
          <w:rStyle w:val="None"/>
          <w:rFonts w:ascii="Times New Roman" w:hAnsi="Times New Roman"/>
          <w:sz w:val="22"/>
          <w:szCs w:val="22"/>
        </w:rPr>
        <w:fldChar w:fldCharType="end"/>
      </w:r>
      <w:r>
        <w:rPr>
          <w:rStyle w:val="None"/>
          <w:rFonts w:ascii="Times New Roman" w:hAnsi="Times New Roman"/>
          <w:sz w:val="22"/>
          <w:szCs w:val="22"/>
        </w:rPr>
        <w:t>. The data was fit to obtain all four parameters of the psychometric function: threshold, slope, lapse rate and guess rate. While estimating the parameters, the lapse rate was set equal to the guess rate and was forced to be in the range [0 0.05]. The model was fit to the data using maximum likelihood method. The threshold was obtained as the difference between the LRFs at proportion comparison chosen 0.76 and 0.50 as obtained from the cumulative gaussian fit.</w:t>
      </w:r>
    </w:p>
    <w:p w14:paraId="0B3BE98B" w14:textId="77777777" w:rsidR="00F9135E" w:rsidRDefault="00F9135E" w:rsidP="00F9135E">
      <w:pPr>
        <w:pStyle w:val="Default"/>
        <w:spacing w:before="0" w:after="270"/>
        <w:rPr>
          <w:rStyle w:val="None"/>
          <w:rFonts w:ascii="Times New Roman" w:eastAsia="Times New Roman" w:hAnsi="Times New Roman" w:cs="Times New Roman"/>
          <w:sz w:val="22"/>
          <w:szCs w:val="22"/>
        </w:rPr>
      </w:pPr>
      <w:r w:rsidRPr="00374B95">
        <w:rPr>
          <w:rFonts w:ascii="Times New Roman" w:hAnsi="Times New Roman" w:cs="Times New Roman"/>
          <w:b/>
          <w:bCs/>
          <w:sz w:val="22"/>
          <w:szCs w:val="22"/>
        </w:rPr>
        <w:t>Theory of Signal Detection:</w:t>
      </w:r>
      <w:r w:rsidRPr="00374B95">
        <w:rPr>
          <w:rFonts w:ascii="Times New Roman" w:hAnsi="Times New Roman" w:cs="Times New Roman"/>
          <w:sz w:val="22"/>
          <w:szCs w:val="22"/>
        </w:rPr>
        <w:t xml:space="preserve"> Here</w:t>
      </w:r>
      <w:r w:rsidRPr="00723CC7">
        <w:rPr>
          <w:rFonts w:cs="Times New Roman"/>
          <w:sz w:val="22"/>
          <w:szCs w:val="22"/>
        </w:rPr>
        <w:t xml:space="preserve"> </w:t>
      </w:r>
      <w:r w:rsidRPr="00723CC7">
        <w:rPr>
          <w:rFonts w:ascii="Times New Roman" w:hAnsi="Times New Roman" w:cs="Times New Roman"/>
          <w:sz w:val="22"/>
          <w:szCs w:val="22"/>
        </w:rPr>
        <w:t>we</w:t>
      </w:r>
      <w:r w:rsidRPr="00723CC7">
        <w:rPr>
          <w:sz w:val="22"/>
          <w:szCs w:val="22"/>
        </w:rPr>
        <w:t xml:space="preserve"> </w:t>
      </w:r>
      <w:r>
        <w:rPr>
          <w:rStyle w:val="None"/>
          <w:rFonts w:ascii="Times New Roman" w:eastAsia="Times New Roman" w:hAnsi="Times New Roman" w:cs="Times New Roman"/>
          <w:sz w:val="22"/>
          <w:szCs w:val="22"/>
        </w:rPr>
        <w:t xml:space="preserve">give a brief introduction to the theory of signal detection. For a more comprehensive discussion see </w:t>
      </w:r>
      <w:r>
        <w:rPr>
          <w:rStyle w:val="None"/>
          <w:rFonts w:ascii="Times New Roman" w:eastAsia="Times New Roman" w:hAnsi="Times New Roman" w:cs="Times New Roman"/>
          <w:sz w:val="22"/>
          <w:szCs w:val="22"/>
        </w:rPr>
        <w:fldChar w:fldCharType="begin"/>
      </w:r>
      <w:r>
        <w:rPr>
          <w:rStyle w:val="None"/>
          <w:rFonts w:ascii="Times New Roman" w:eastAsia="Times New Roman" w:hAnsi="Times New Roman" w:cs="Times New Roman"/>
          <w:sz w:val="22"/>
          <w:szCs w:val="22"/>
        </w:rPr>
        <w:instrText xml:space="preserve"> ADDIN EN.CITE &lt;EndNote&gt;&lt;Cite&gt;&lt;Author&gt;Green&lt;/Author&gt;&lt;Year&gt;1996&lt;/Year&gt;&lt;RecNum&gt;2500&lt;/RecNum&gt;&lt;DisplayText&gt;[13]&lt;/DisplayText&gt;&lt;record&gt;&lt;rec-number&gt;2500&lt;/rec-number&gt;&lt;foreign-keys&gt;&lt;key app="EN" db-id="592dpt2f590x0mezte35f5fwef0rtp2xsfrz" timestamp="1609187851"&gt;2500&lt;/key&gt;&lt;/foreign-keys&gt;&lt;ref-type name="Book"&gt;6&lt;/ref-type&gt;&lt;contributors&gt;&lt;authors&gt;&lt;author&gt;Green, D. M., &amp;amp; Swets, J. A.&lt;/author&gt;&lt;/authors&gt;&lt;/contributors&gt;&lt;titles&gt;&lt;title&gt;Signal detection theory and psychophysics&lt;/title&gt;&lt;/titles&gt;&lt;volume&gt;1&lt;/volume&gt;&lt;dates&gt;&lt;year&gt;1996&lt;/year&gt;&lt;/dates&gt;&lt;pub-location&gt;New York&lt;/pub-location&gt;&lt;publisher&gt;Wiley&lt;/publisher&gt;&lt;urls&gt;&lt;/urls&gt;&lt;/record&gt;&lt;/Cite&gt;&lt;/EndNote&gt;</w:instrText>
      </w:r>
      <w:r>
        <w:rPr>
          <w:rStyle w:val="None"/>
          <w:rFonts w:ascii="Times New Roman" w:eastAsia="Times New Roman" w:hAnsi="Times New Roman" w:cs="Times New Roman"/>
          <w:sz w:val="22"/>
          <w:szCs w:val="22"/>
        </w:rPr>
        <w:fldChar w:fldCharType="separate"/>
      </w:r>
      <w:r>
        <w:rPr>
          <w:rStyle w:val="None"/>
          <w:rFonts w:ascii="Times New Roman" w:eastAsia="Times New Roman" w:hAnsi="Times New Roman" w:cs="Times New Roman"/>
          <w:noProof/>
          <w:sz w:val="22"/>
          <w:szCs w:val="22"/>
        </w:rPr>
        <w:t>[13]</w:t>
      </w:r>
      <w:r>
        <w:rPr>
          <w:rStyle w:val="None"/>
          <w:rFonts w:ascii="Times New Roman" w:eastAsia="Times New Roman" w:hAnsi="Times New Roman" w:cs="Times New Roman"/>
          <w:sz w:val="22"/>
          <w:szCs w:val="22"/>
        </w:rPr>
        <w:fldChar w:fldCharType="end"/>
      </w:r>
      <w:r>
        <w:rPr>
          <w:rStyle w:val="None"/>
          <w:rFonts w:ascii="Times New Roman" w:eastAsia="Times New Roman" w:hAnsi="Times New Roman" w:cs="Times New Roman"/>
          <w:sz w:val="22"/>
          <w:szCs w:val="22"/>
        </w:rPr>
        <w:t xml:space="preserve">. We can model the response of the observers in the TAFC task as a decision based on an internal variable </w:t>
      </w:r>
      <m:oMath>
        <m:r>
          <w:rPr>
            <w:rStyle w:val="None"/>
            <w:rFonts w:ascii="Cambria Math" w:eastAsia="Times New Roman" w:hAnsi="Cambria Math" w:cs="Times New Roman"/>
            <w:sz w:val="22"/>
            <w:szCs w:val="22"/>
          </w:rPr>
          <m:t>z</m:t>
        </m:r>
      </m:oMath>
      <w:r>
        <w:rPr>
          <w:rStyle w:val="None"/>
          <w:rFonts w:ascii="Times New Roman" w:eastAsia="Times New Roman" w:hAnsi="Times New Roman" w:cs="Times New Roman"/>
          <w:sz w:val="22"/>
          <w:szCs w:val="22"/>
        </w:rPr>
        <w:t xml:space="preserve">, that depends on the image presented on the screen. For simplicity, let us assume that for a given LRV of the target object in the image, the internal variable </w:t>
      </w:r>
      <m:oMath>
        <m:r>
          <w:rPr>
            <w:rStyle w:val="None"/>
            <w:rFonts w:ascii="Cambria Math" w:eastAsia="Times New Roman" w:hAnsi="Cambria Math" w:cs="Times New Roman"/>
            <w:sz w:val="22"/>
            <w:szCs w:val="22"/>
          </w:rPr>
          <m:t>z</m:t>
        </m:r>
      </m:oMath>
      <w:r>
        <w:rPr>
          <w:rStyle w:val="None"/>
          <w:rFonts w:ascii="Times New Roman" w:eastAsia="Times New Roman" w:hAnsi="Times New Roman" w:cs="Times New Roman"/>
          <w:sz w:val="22"/>
          <w:szCs w:val="22"/>
        </w:rPr>
        <w:t xml:space="preserve"> is Gaussian distributed random variable with a mean dependent on the target object LRV and the variance dependent on the total noise (including the internal noise, which is a combination of the noise in the visual representation of the image signal and the noise in the decision making process, and the external noise, which depends on the variability in the reflectance of background objects). In any trial of the experiment, the internal variable </w:t>
      </w:r>
      <m:oMath>
        <m:r>
          <w:rPr>
            <w:rStyle w:val="None"/>
            <w:rFonts w:ascii="Cambria Math" w:eastAsia="Times New Roman" w:hAnsi="Cambria Math" w:cs="Times New Roman"/>
            <w:sz w:val="22"/>
            <w:szCs w:val="22"/>
          </w:rPr>
          <m:t>z</m:t>
        </m:r>
      </m:oMath>
      <w:r>
        <w:rPr>
          <w:rStyle w:val="None"/>
          <w:rFonts w:ascii="Times New Roman" w:eastAsia="Times New Roman" w:hAnsi="Times New Roman" w:cs="Times New Roman"/>
          <w:sz w:val="22"/>
          <w:szCs w:val="22"/>
        </w:rPr>
        <w:t xml:space="preserve"> will take two values,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Pr>
          <w:rStyle w:val="None"/>
          <w:rFonts w:ascii="Times New Roman" w:eastAsia="Times New Roman" w:hAnsi="Times New Roman" w:cs="Times New Roman"/>
          <w:sz w:val="22"/>
          <w:szCs w:val="22"/>
        </w:rPr>
        <w:t xml:space="preserve">, whose distribution will be given as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Pr>
          <w:rStyle w:val="None"/>
          <w:rFonts w:ascii="Times New Roman" w:eastAsia="Times New Roman" w:hAnsi="Times New Roman" w:cs="Times New Roman"/>
          <w:sz w:val="22"/>
          <w:szCs w:val="22"/>
        </w:rPr>
        <w:t xml:space="preserve"> for the standard and comparison images, respectively. Here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Pr>
          <w:rStyle w:val="None"/>
          <w:rFonts w:ascii="Times New Roman" w:eastAsia="Times New Roman" w:hAnsi="Times New Roman" w:cs="Times New Roman"/>
          <w:sz w:val="22"/>
          <w:szCs w:val="22"/>
        </w:rPr>
        <w:t xml:space="preserve"> is the mean response of the standard image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Pr>
          <w:rStyle w:val="None"/>
          <w:rFonts w:ascii="Times New Roman" w:eastAsia="Times New Roman" w:hAnsi="Times New Roman" w:cs="Times New Roman"/>
          <w:sz w:val="22"/>
          <w:szCs w:val="22"/>
        </w:rPr>
        <w:t xml:space="preserve"> is the mean response of the comparison image.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 xml:space="preserve"> is the total variance, given as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Pr>
          <w:rStyle w:val="None"/>
          <w:rFonts w:ascii="Times New Roman" w:eastAsia="Times New Roman" w:hAnsi="Times New Roman" w:cs="Times New Roman"/>
          <w:sz w:val="22"/>
          <w:szCs w:val="22"/>
        </w:rPr>
        <w:t xml:space="preserve">, where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eastAsia="Times New Roman" w:hAnsi="Times New Roman" w:cs="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Pr>
          <w:rStyle w:val="None"/>
          <w:rFonts w:ascii="Times New Roman" w:eastAsia="Times New Roman" w:hAnsi="Times New Roman" w:cs="Times New Roman"/>
          <w:sz w:val="22"/>
          <w:szCs w:val="22"/>
        </w:rPr>
        <w:t xml:space="preserve"> are the variance of the internal and external noise, respectively, both assumed to be Gaussian distributed. In the standard formulation of Signal Detection Theory, the observer makes their decision based on the decision variable </w:t>
      </w:r>
      <m:oMath>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oMath>
      <w:r>
        <w:rPr>
          <w:rStyle w:val="None"/>
          <w:rFonts w:ascii="Times New Roman" w:eastAsia="Times New Roman" w:hAnsi="Times New Roman" w:cs="Times New Roman"/>
          <w:sz w:val="22"/>
          <w:szCs w:val="22"/>
        </w:rPr>
        <w:t xml:space="preserve">. The observer sets a criterion value </w:t>
      </w:r>
      <m:oMath>
        <m:r>
          <w:rPr>
            <w:rStyle w:val="None"/>
            <w:rFonts w:ascii="Cambria Math" w:eastAsia="Times New Roman" w:hAnsi="Cambria Math" w:cs="Times New Roman"/>
            <w:sz w:val="22"/>
            <w:szCs w:val="22"/>
          </w:rPr>
          <m:t>c</m:t>
        </m:r>
      </m:oMath>
      <w:r>
        <w:rPr>
          <w:rStyle w:val="None"/>
          <w:rFonts w:ascii="Times New Roman" w:eastAsia="Times New Roman" w:hAnsi="Times New Roman" w:cs="Times New Roman"/>
          <w:sz w:val="22"/>
          <w:szCs w:val="22"/>
        </w:rPr>
        <w:t xml:space="preserve"> to make the decision. If the decision variable is larger than the criterion </w:t>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e>
        </m:d>
        <m:r>
          <m:rPr>
            <m:sty m:val="p"/>
          </m:rPr>
          <w:rPr>
            <w:rStyle w:val="None"/>
            <w:rFonts w:ascii="Cambria Math" w:eastAsia="Times New Roman" w:hAnsi="Cambria Math" w:cs="Times New Roman"/>
            <w:sz w:val="22"/>
            <w:szCs w:val="22"/>
          </w:rPr>
          <m:t>&gt;</m:t>
        </m:r>
        <m:r>
          <w:rPr>
            <w:rStyle w:val="None"/>
            <w:rFonts w:ascii="Cambria Math" w:eastAsia="Times New Roman" w:hAnsi="Cambria Math" w:cs="Times New Roman"/>
            <w:sz w:val="22"/>
            <w:szCs w:val="22"/>
          </w:rPr>
          <m:t>c</m:t>
        </m:r>
      </m:oMath>
      <w:r>
        <w:rPr>
          <w:rStyle w:val="None"/>
          <w:rFonts w:ascii="Times New Roman" w:eastAsia="Times New Roman" w:hAnsi="Times New Roman" w:cs="Times New Roman"/>
          <w:sz w:val="22"/>
          <w:szCs w:val="22"/>
        </w:rPr>
        <w:t xml:space="preserve">, the observer chooses the comparison to have the larger LRV, otherwise they choose the standard image. The observer’s sensitivity depends on the mean values and the variance and is captured by the quantity d-prime given as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 This quantity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measures the distance between the two distributions in terms of the standard deviation units.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=0</m:t>
        </m:r>
      </m:oMath>
      <w:r>
        <w:rPr>
          <w:rStyle w:val="None"/>
          <w:rFonts w:ascii="Times New Roman" w:eastAsia="Times New Roman" w:hAnsi="Times New Roman" w:cs="Times New Roman"/>
          <w:sz w:val="22"/>
          <w:szCs w:val="22"/>
        </w:rPr>
        <w:t xml:space="preserve"> indicates the inability to distinguish between the standard and the comparison image. Larger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indicates better ability to distinguish between the standard and the comparison image. </w:t>
      </w:r>
    </w:p>
    <w:p w14:paraId="147B2243" w14:textId="77777777"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For a fixed value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the difference in mean values is directly proportional to the standard deviation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w:t>
      </w:r>
    </w:p>
    <w:p w14:paraId="52DE109F" w14:textId="77777777" w:rsidR="00F9135E" w:rsidRDefault="008270A4" w:rsidP="00F9135E">
      <w:pPr>
        <w:pStyle w:val="Default"/>
        <w:spacing w:before="0" w:after="270"/>
        <w:rPr>
          <w:rStyle w:val="None"/>
          <w:rFonts w:ascii="Times New Roman" w:eastAsia="Times New Roman" w:hAnsi="Times New Roman" w:cs="Times New Roman"/>
          <w:sz w:val="22"/>
          <w:szCs w:val="22"/>
        </w:rPr>
      </w:pPr>
      <m:oMathPara>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m:oMathPara>
    </w:p>
    <w:p w14:paraId="2C308B04" w14:textId="77777777"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lastRenderedPageBreak/>
        <w:t xml:space="preserve">Let’s assume that the difference in mean value of the internal variable </w:t>
      </w:r>
      <m:oMath>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oMath>
      <w:r>
        <w:rPr>
          <w:rStyle w:val="None"/>
          <w:rFonts w:ascii="Times New Roman" w:eastAsia="Times New Roman" w:hAnsi="Times New Roman" w:cs="Times New Roman"/>
          <w:sz w:val="22"/>
          <w:szCs w:val="22"/>
        </w:rPr>
        <w:t xml:space="preserve"> is proportional to the difference in the LRVs of the target object in the standard and comparison images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LRV</m:t>
            </m:r>
          </m:sub>
        </m:sSub>
      </m:oMath>
      <w:r>
        <w:rPr>
          <w:rStyle w:val="None"/>
          <w:rFonts w:ascii="Times New Roman" w:eastAsia="Times New Roman" w:hAnsi="Times New Roman" w:cs="Times New Roman"/>
          <w:sz w:val="22"/>
          <w:szCs w:val="22"/>
        </w:rPr>
        <w:t xml:space="preserve">), i.e., </w:t>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1</m:t>
            </m:r>
          </m:num>
          <m:den>
            <m:r>
              <w:rPr>
                <w:rStyle w:val="None"/>
                <w:rFonts w:ascii="Cambria Math" w:eastAsia="Times New Roman" w:hAnsi="Cambria Math" w:cs="Times New Roman"/>
                <w:sz w:val="22"/>
                <w:szCs w:val="22"/>
              </w:rPr>
              <m:t>C</m:t>
            </m:r>
          </m:den>
        </m:f>
        <m:r>
          <w:rPr>
            <w:rStyle w:val="None"/>
            <w:rFonts w:ascii="Cambria Math" w:eastAsia="Times New Roman" w:hAnsi="Cambria Math" w:cs="Times New Roman"/>
            <w:sz w:val="22"/>
            <w:szCs w:val="22"/>
          </w:rPr>
          <m:t xml:space="preserve"> </m:t>
        </m:r>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LRV</m:t>
            </m:r>
          </m:sub>
        </m:sSub>
      </m:oMath>
      <w:r>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iCs/>
          <w:sz w:val="22"/>
          <w:szCs w:val="22"/>
        </w:rPr>
        <w:t xml:space="preserve">where </w:t>
      </w:r>
      <m:oMath>
        <m:r>
          <w:rPr>
            <w:rStyle w:val="None"/>
            <w:rFonts w:ascii="Cambria Math" w:eastAsia="Times New Roman" w:hAnsi="Cambria Math" w:cs="Times New Roman"/>
            <w:sz w:val="22"/>
            <w:szCs w:val="22"/>
          </w:rPr>
          <m:t>C</m:t>
        </m:r>
      </m:oMath>
      <w:r>
        <w:rPr>
          <w:rStyle w:val="None"/>
          <w:rFonts w:ascii="Times New Roman" w:eastAsia="Times New Roman" w:hAnsi="Times New Roman" w:cs="Times New Roman"/>
          <w:iCs/>
          <w:sz w:val="22"/>
          <w:szCs w:val="22"/>
        </w:rPr>
        <w:t xml:space="preserve"> is the proportionality constant.</w:t>
      </w:r>
      <w:r>
        <w:rPr>
          <w:rStyle w:val="None"/>
          <w:rFonts w:ascii="Times New Roman" w:eastAsia="Times New Roman" w:hAnsi="Times New Roman" w:cs="Times New Roman"/>
          <w:sz w:val="22"/>
          <w:szCs w:val="22"/>
        </w:rPr>
        <w:t xml:space="preserve"> Then,</w:t>
      </w:r>
    </w:p>
    <w:p w14:paraId="5D51D777" w14:textId="77777777" w:rsidR="00F9135E" w:rsidRDefault="008270A4" w:rsidP="00F9135E">
      <w:pPr>
        <w:pStyle w:val="Default"/>
        <w:spacing w:before="0" w:after="270"/>
        <w:rPr>
          <w:rStyle w:val="None"/>
          <w:rFonts w:ascii="Times New Roman" w:eastAsia="Times New Roman" w:hAnsi="Times New Roman" w:cs="Times New Roman"/>
          <w:sz w:val="22"/>
          <w:szCs w:val="22"/>
        </w:rPr>
      </w:pPr>
      <m:oMathPara>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LRV</m:t>
              </m:r>
            </m:sub>
          </m:sSub>
          <m:r>
            <w:rPr>
              <w:rStyle w:val="None"/>
              <w:rFonts w:ascii="Cambria Math" w:eastAsia="Times New Roman" w:hAnsi="Cambria Math" w:cs="Times New Roman"/>
              <w:sz w:val="22"/>
              <w:szCs w:val="22"/>
            </w:rPr>
            <m:t>=C</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m:oMathPara>
    </w:p>
    <w:p w14:paraId="27C3E738" w14:textId="77777777" w:rsidR="00F9135E" w:rsidRDefault="00F9135E" w:rsidP="00F9135E">
      <w:pPr>
        <w:pStyle w:val="Default"/>
        <w:spacing w:before="0" w:after="270"/>
        <w:rPr>
          <w:rStyle w:val="None"/>
          <w:rFonts w:ascii="Times New Roman" w:hAnsi="Times New Roman"/>
          <w:sz w:val="22"/>
          <w:szCs w:val="22"/>
        </w:rPr>
      </w:pPr>
      <m:oMath>
        <m:r>
          <m:rPr>
            <m:sty m:val="p"/>
          </m:rPr>
          <w:rPr>
            <w:rStyle w:val="None"/>
            <w:rFonts w:ascii="Cambria Math" w:eastAsia="Times New Roman" w:hAnsi="Cambria Math" w:cs="Times New Roman"/>
            <w:sz w:val="22"/>
            <w:szCs w:val="22"/>
          </w:rPr>
          <m:t xml:space="preserve">Thus, </m:t>
        </m:r>
      </m:oMath>
      <w:r>
        <w:rPr>
          <w:rStyle w:val="None"/>
          <w:rFonts w:ascii="Times New Roman" w:hAnsi="Times New Roman"/>
          <w:sz w:val="22"/>
          <w:szCs w:val="22"/>
        </w:rPr>
        <w:t xml:space="preserve"> given a set of measured values of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LRV</m:t>
            </m:r>
          </m:sub>
        </m:sSub>
      </m:oMath>
      <w:r>
        <w:rPr>
          <w:rStyle w:val="None"/>
          <w:rFonts w:ascii="Times New Roman" w:hAnsi="Times New Roman"/>
          <w:sz w:val="22"/>
          <w:szCs w:val="22"/>
        </w:rPr>
        <w:t xml:space="preserve"> for different values of external noise, one can use this relation to find the internal noise of the observer in units of the external noise.</w:t>
      </w:r>
    </w:p>
    <w:p w14:paraId="218A13E8" w14:textId="77777777" w:rsidR="00F9135E"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In our experiment, the external variability was induced by changing the surface reflectance of the objects in the background. We used a multinormal distribution to generate surface reflectance function of the background objects. To change the amount of external noise, we scaled the variance of the multinormal distribution by multiplying the covariance matrix with a scalar. Thus, to use the above relationship for the data collected in our experiments, we need to modify it as follows:</w:t>
      </w:r>
    </w:p>
    <w:p w14:paraId="492A6679" w14:textId="77777777" w:rsidR="00F9135E" w:rsidRDefault="008270A4" w:rsidP="00F9135E">
      <w:pPr>
        <w:pStyle w:val="Default"/>
        <w:spacing w:before="0" w:after="270"/>
        <w:rPr>
          <w:rStyle w:val="None"/>
          <w:rFonts w:ascii="Times New Roman" w:eastAsia="Times New Roman" w:hAnsi="Times New Roman" w:cs="Times New Roman"/>
          <w:sz w:val="22"/>
          <w:szCs w:val="22"/>
        </w:rPr>
      </w:pPr>
      <m:oMathPara>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LRV</m:t>
              </m:r>
            </m:sub>
          </m:sSub>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m:oMathPara>
    </w:p>
    <w:p w14:paraId="7AAA1CD3" w14:textId="77777777" w:rsidR="00F9135E"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where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Pr>
          <w:rStyle w:val="None"/>
          <w:rFonts w:ascii="Times New Roman" w:hAnsi="Times New Roman"/>
          <w:sz w:val="22"/>
          <w:szCs w:val="22"/>
        </w:rPr>
        <w:t xml:space="preserve"> is the covariance scalar.</w:t>
      </w:r>
    </w:p>
    <w:p w14:paraId="6B20C7EE" w14:textId="310BE502" w:rsidR="00F9135E" w:rsidRPr="00723CC7" w:rsidRDefault="00F9135E" w:rsidP="00F9135E">
      <w:pPr>
        <w:pStyle w:val="Default"/>
        <w:spacing w:before="0" w:after="270"/>
        <w:rPr>
          <w:rStyle w:val="None"/>
          <w:rFonts w:ascii="Times New Roman" w:hAnsi="Times New Roman"/>
          <w:sz w:val="22"/>
          <w:szCs w:val="22"/>
        </w:rPr>
      </w:pPr>
      <w:r>
        <w:rPr>
          <w:rFonts w:ascii="Times New Roman" w:hAnsi="Times New Roman"/>
          <w:b/>
          <w:bCs/>
          <w:sz w:val="22"/>
          <w:szCs w:val="22"/>
        </w:rPr>
        <w:t>Theory of Signal Detection for the Model of Visual System:</w:t>
      </w:r>
      <w:r>
        <w:rPr>
          <w:rStyle w:val="None"/>
          <w:rFonts w:ascii="Times New Roman" w:hAnsi="Times New Roman"/>
          <w:sz w:val="22"/>
          <w:szCs w:val="22"/>
        </w:rPr>
        <w:t xml:space="preserve"> The computational model approximates the response of the visual system to the images as the output of a linear receptive field. The observer’s behavior is modeled as a noisy decision-making process based on this internal representation of the stimulus images by the visual system. </w:t>
      </w:r>
    </w:p>
    <w:p w14:paraId="63A2EA46" w14:textId="77777777" w:rsidR="00F9135E" w:rsidRPr="00622619" w:rsidRDefault="00F9135E" w:rsidP="00F9135E">
      <w:pPr>
        <w:pStyle w:val="Default"/>
        <w:spacing w:after="270"/>
        <w:rPr>
          <w:rFonts w:ascii="Times New Roman" w:hAnsi="Times New Roman"/>
          <w:sz w:val="22"/>
          <w:szCs w:val="22"/>
        </w:rPr>
      </w:pPr>
      <w:r w:rsidRPr="00B87D7E">
        <w:rPr>
          <w:rFonts w:ascii="Times New Roman" w:hAnsi="Times New Roman" w:cs="Times New Roman"/>
          <w:sz w:val="22"/>
          <w:szCs w:val="22"/>
        </w:rPr>
        <w:t>Let</w:t>
      </w:r>
      <w:r>
        <w:rPr>
          <w:rFonts w:ascii="Times New Roman" w:hAnsi="Times New Roman" w:cs="Times New Roman"/>
          <w:sz w:val="22"/>
          <w:szCs w:val="22"/>
        </w:rPr>
        <w:t>’s</w:t>
      </w:r>
      <w:r w:rsidRPr="00B87D7E">
        <w:rPr>
          <w:rFonts w:ascii="Times New Roman" w:hAnsi="Times New Roman" w:cs="Times New Roman"/>
          <w:sz w:val="22"/>
          <w:szCs w:val="22"/>
        </w:rPr>
        <w:t xml:space="preserve"> denote </w:t>
      </w:r>
      <w:r>
        <w:rPr>
          <w:rFonts w:ascii="Times New Roman" w:hAnsi="Times New Roman" w:cs="Times New Roman"/>
          <w:sz w:val="22"/>
          <w:szCs w:val="22"/>
        </w:rPr>
        <w:t>the</w:t>
      </w:r>
      <w:r w:rsidRPr="00B87D7E">
        <w:rPr>
          <w:rFonts w:ascii="Times New Roman" w:hAnsi="Times New Roman" w:cs="Times New Roman"/>
          <w:sz w:val="22"/>
          <w:szCs w:val="22"/>
        </w:rPr>
        <w:t xml:space="preserve"> </w:t>
      </w:r>
      <w:r>
        <w:rPr>
          <w:rFonts w:ascii="Times New Roman" w:hAnsi="Times New Roman" w:cs="Times New Roman"/>
          <w:sz w:val="22"/>
          <w:szCs w:val="22"/>
        </w:rPr>
        <w:t>stimulus</w:t>
      </w:r>
      <w:r w:rsidRPr="00B87D7E">
        <w:rPr>
          <w:rFonts w:ascii="Times New Roman" w:hAnsi="Times New Roman" w:cs="Times New Roman"/>
          <w:sz w:val="22"/>
          <w:szCs w:val="22"/>
        </w:rPr>
        <w:t xml:space="preserve"> image by </w:t>
      </w:r>
      <w:r>
        <w:rPr>
          <w:rFonts w:ascii="Times New Roman" w:hAnsi="Times New Roman" w:cs="Times New Roman"/>
          <w:sz w:val="22"/>
          <w:szCs w:val="22"/>
        </w:rPr>
        <w:t xml:space="preserve">the </w:t>
      </w:r>
      <w:r w:rsidRPr="00B87D7E">
        <w:rPr>
          <w:rFonts w:ascii="Times New Roman" w:hAnsi="Times New Roman" w:cs="Times New Roman"/>
          <w:sz w:val="22"/>
          <w:szCs w:val="22"/>
        </w:rPr>
        <w:t xml:space="preserve">column vector </w:t>
      </w:r>
      <m:oMath>
        <m:r>
          <w:rPr>
            <w:rStyle w:val="None"/>
            <w:rFonts w:ascii="Cambria Math" w:eastAsia="Times New Roman" w:hAnsi="Cambria Math" w:cs="Times New Roman"/>
            <w:sz w:val="22"/>
            <w:szCs w:val="22"/>
          </w:rPr>
          <m:t>I</m:t>
        </m:r>
      </m:oMath>
      <w:r w:rsidRPr="00B87D7E">
        <w:rPr>
          <w:rFonts w:ascii="Times New Roman" w:hAnsi="Times New Roman" w:cs="Times New Roman"/>
          <w:sz w:val="22"/>
          <w:szCs w:val="22"/>
        </w:rPr>
        <w:t xml:space="preserve">, and the receptive field by </w:t>
      </w:r>
      <w:r>
        <w:rPr>
          <w:rFonts w:ascii="Times New Roman" w:hAnsi="Times New Roman" w:cs="Times New Roman"/>
          <w:sz w:val="22"/>
          <w:szCs w:val="22"/>
        </w:rPr>
        <w:t xml:space="preserve">the </w:t>
      </w:r>
      <w:r w:rsidRPr="00B574A0">
        <w:rPr>
          <w:rFonts w:ascii="Times New Roman" w:hAnsi="Times New Roman" w:cs="Times New Roman"/>
          <w:sz w:val="22"/>
          <w:szCs w:val="22"/>
        </w:rPr>
        <w:t>column</w:t>
      </w:r>
      <w:r w:rsidRPr="005306EC">
        <w:rPr>
          <w:rFonts w:ascii="Times New Roman" w:hAnsi="Times New Roman" w:cs="Times New Roman"/>
          <w:sz w:val="22"/>
          <w:szCs w:val="22"/>
        </w:rPr>
        <w:t xml:space="preserve"> </w:t>
      </w:r>
      <w:r w:rsidRPr="00B87D7E">
        <w:rPr>
          <w:rFonts w:ascii="Times New Roman" w:hAnsi="Times New Roman" w:cs="Times New Roman"/>
          <w:sz w:val="22"/>
          <w:szCs w:val="22"/>
        </w:rPr>
        <w:t xml:space="preserve">vector </w:t>
      </w:r>
      <m:oMath>
        <m:r>
          <w:rPr>
            <w:rStyle w:val="None"/>
            <w:rFonts w:ascii="Cambria Math" w:eastAsia="Times New Roman" w:hAnsi="Cambria Math" w:cs="Times New Roman"/>
            <w:sz w:val="22"/>
            <w:szCs w:val="22"/>
          </w:rPr>
          <m:t>R</m:t>
        </m:r>
      </m:oMath>
      <w:r w:rsidRPr="00B87D7E">
        <w:rPr>
          <w:rFonts w:ascii="Times New Roman" w:hAnsi="Times New Roman" w:cs="Times New Roman"/>
          <w:sz w:val="22"/>
          <w:szCs w:val="22"/>
        </w:rPr>
        <w:t>.</w:t>
      </w:r>
      <w:r>
        <w:rPr>
          <w:rFonts w:ascii="Times New Roman" w:hAnsi="Times New Roman" w:cs="Times New Roman"/>
          <w:sz w:val="22"/>
          <w:szCs w:val="22"/>
        </w:rPr>
        <w:t xml:space="preserve"> The </w:t>
      </w:r>
      <w:r w:rsidRPr="00B87D7E">
        <w:rPr>
          <w:rFonts w:ascii="Times New Roman" w:hAnsi="Times New Roman" w:cs="Times New Roman"/>
          <w:sz w:val="22"/>
          <w:szCs w:val="22"/>
        </w:rPr>
        <w:t xml:space="preserve">response of the </w:t>
      </w:r>
      <w:r>
        <w:rPr>
          <w:rFonts w:ascii="Times New Roman" w:hAnsi="Times New Roman" w:cs="Times New Roman"/>
          <w:sz w:val="22"/>
          <w:szCs w:val="22"/>
        </w:rPr>
        <w:t xml:space="preserve">visual system </w:t>
      </w:r>
      <w:r w:rsidRPr="00B87D7E">
        <w:rPr>
          <w:rFonts w:ascii="Times New Roman" w:hAnsi="Times New Roman" w:cs="Times New Roman"/>
          <w:sz w:val="22"/>
          <w:szCs w:val="22"/>
        </w:rPr>
        <w:t xml:space="preserve">is given </w:t>
      </w:r>
      <w:r>
        <w:rPr>
          <w:rFonts w:ascii="Times New Roman" w:hAnsi="Times New Roman" w:cs="Times New Roman"/>
          <w:sz w:val="22"/>
          <w:szCs w:val="22"/>
        </w:rPr>
        <w:t>as</w:t>
      </w:r>
      <w:r w:rsidRPr="00B87D7E">
        <w:rPr>
          <w:rFonts w:ascii="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r</m:t>
            </m:r>
          </m:e>
          <m:sub>
            <m:r>
              <w:rPr>
                <w:rStyle w:val="None"/>
                <w:rFonts w:ascii="Cambria Math" w:eastAsia="Times New Roman" w:hAnsi="Cambria Math" w:cs="Times New Roman"/>
                <w:sz w:val="22"/>
                <w:szCs w:val="22"/>
              </w:rPr>
              <m:t>i</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Pr>
          <w:rStyle w:val="None"/>
          <w:rFonts w:ascii="Times New Roman" w:hAnsi="Times New Roman" w:cs="Times New Roman"/>
          <w:sz w:val="22"/>
          <w:szCs w:val="22"/>
        </w:rPr>
        <w:t xml:space="preserve">, </w:t>
      </w:r>
      <w:r w:rsidRPr="00B87D7E">
        <w:rPr>
          <w:rFonts w:ascii="Times New Roman" w:hAnsi="Times New Roman" w:cs="Times New Roman"/>
          <w:sz w:val="22"/>
          <w:szCs w:val="22"/>
        </w:rPr>
        <w:t xml:space="preserve">where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Pr="00B87D7E">
        <w:rPr>
          <w:rFonts w:ascii="Times New Roman" w:hAnsi="Times New Roman" w:cs="Times New Roman"/>
          <w:sz w:val="22"/>
          <w:szCs w:val="22"/>
        </w:rPr>
        <w:t xml:space="preserve"> </w:t>
      </w:r>
      <w:r>
        <w:rPr>
          <w:rFonts w:ascii="Times New Roman" w:hAnsi="Times New Roman" w:cs="Times New Roman"/>
          <w:sz w:val="22"/>
          <w:szCs w:val="22"/>
        </w:rPr>
        <w:t xml:space="preserve">is </w:t>
      </w:r>
      <w:r w:rsidRPr="00B87D7E">
        <w:rPr>
          <w:rFonts w:ascii="Times New Roman" w:hAnsi="Times New Roman" w:cs="Times New Roman"/>
          <w:sz w:val="22"/>
          <w:szCs w:val="22"/>
        </w:rPr>
        <w:t>a random variable representing a draw of the internal noise</w:t>
      </w:r>
      <w:r>
        <w:rPr>
          <w:rFonts w:ascii="Times New Roman" w:hAnsi="Times New Roman" w:cs="Times New Roman"/>
          <w:sz w:val="22"/>
          <w:szCs w:val="22"/>
        </w:rPr>
        <w:t xml:space="preserve"> (</w:t>
      </w:r>
      <w:r w:rsidRPr="00B87D7E">
        <w:rPr>
          <w:rFonts w:ascii="Times New Roman" w:hAnsi="Times New Roman" w:cs="Times New Roman"/>
          <w:sz w:val="22"/>
          <w:szCs w:val="22"/>
        </w:rPr>
        <w:t>mean</w:t>
      </w:r>
      <w:r>
        <w:rPr>
          <w:rFonts w:ascii="Times New Roman" w:hAnsi="Times New Roman" w:cs="Times New Roman"/>
          <w:sz w:val="22"/>
          <w:szCs w:val="22"/>
        </w:rPr>
        <w:t xml:space="preserve"> zero, </w:t>
      </w:r>
      <w:r w:rsidRPr="00B87D7E">
        <w:rPr>
          <w:rFonts w:ascii="Times New Roman" w:hAnsi="Times New Roman" w:cs="Times New Roman"/>
          <w:sz w:val="22"/>
          <w:szCs w:val="22"/>
        </w:rPr>
        <w:t xml:space="preserve">variance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Pr>
          <w:rStyle w:val="None"/>
          <w:rFonts w:ascii="Times New Roman" w:hAnsi="Times New Roman" w:cs="Times New Roman"/>
          <w:sz w:val="22"/>
          <w:szCs w:val="22"/>
        </w:rPr>
        <w:t>) of the visual system</w:t>
      </w:r>
      <w:r w:rsidRPr="00B87D7E">
        <w:rPr>
          <w:rFonts w:ascii="Times New Roman" w:hAnsi="Times New Roman" w:cs="Times New Roman"/>
          <w:sz w:val="22"/>
          <w:szCs w:val="22"/>
        </w:rPr>
        <w:t xml:space="preserve">. Neglecting noise, the difference in response between comparison and standard is </w:t>
      </w:r>
      <m:oMath>
        <m:r>
          <m:rPr>
            <m:sty m:val="p"/>
          </m:rPr>
          <w:rPr>
            <w:rStyle w:val="None"/>
            <w:rFonts w:ascii="Cambria Math" w:hAnsi="Cambria Math" w:cs="Times New Roman"/>
            <w:sz w:val="22"/>
            <w:szCs w:val="22"/>
          </w:rPr>
          <m:t>Δ</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0</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m:t>
        </m:r>
      </m:oMath>
      <w:r>
        <w:rPr>
          <w:rFonts w:ascii="Times New Roman" w:hAnsi="Times New Roman" w:cs="Times New Roman"/>
          <w:sz w:val="22"/>
          <w:szCs w:val="22"/>
        </w:rPr>
        <w:t xml:space="preserve">, </w:t>
      </w:r>
      <w:r w:rsidRPr="00B87D7E">
        <w:rPr>
          <w:rFonts w:ascii="Times New Roman" w:hAnsi="Times New Roman" w:cs="Times New Roman"/>
          <w:sz w:val="22"/>
          <w:szCs w:val="22"/>
        </w:rPr>
        <w:t xml:space="preserve">where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Pr="00B87D7E">
        <w:rPr>
          <w:rFonts w:ascii="Times New Roman" w:hAnsi="Times New Roman" w:cs="Times New Roman"/>
          <w:sz w:val="22"/>
          <w:szCs w:val="22"/>
        </w:rPr>
        <w:t xml:space="preserve"> are the standard </w:t>
      </w:r>
      <w:r>
        <w:rPr>
          <w:rFonts w:ascii="Times New Roman" w:hAnsi="Times New Roman" w:cs="Times New Roman"/>
          <w:sz w:val="22"/>
          <w:szCs w:val="22"/>
        </w:rPr>
        <w:t xml:space="preserve">and comparison </w:t>
      </w:r>
      <w:r w:rsidRPr="00B87D7E">
        <w:rPr>
          <w:rFonts w:ascii="Times New Roman" w:hAnsi="Times New Roman" w:cs="Times New Roman"/>
          <w:sz w:val="22"/>
          <w:szCs w:val="22"/>
        </w:rPr>
        <w:t>images</w:t>
      </w:r>
      <w:r>
        <w:rPr>
          <w:rFonts w:ascii="Times New Roman" w:hAnsi="Times New Roman" w:cs="Times New Roman"/>
          <w:sz w:val="22"/>
          <w:szCs w:val="22"/>
        </w:rPr>
        <w:t xml:space="preserve"> without the </w:t>
      </w:r>
      <w:r w:rsidRPr="00B87D7E">
        <w:rPr>
          <w:rFonts w:ascii="Times New Roman" w:hAnsi="Times New Roman" w:cs="Times New Roman"/>
          <w:sz w:val="22"/>
          <w:szCs w:val="22"/>
        </w:rPr>
        <w:t xml:space="preserve">noise. External noise is added to both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Pr="00B574A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Pr="00B87D7E">
        <w:rPr>
          <w:rFonts w:ascii="Times New Roman" w:hAnsi="Times New Roman" w:cs="Times New Roman"/>
          <w:sz w:val="22"/>
          <w:szCs w:val="22"/>
        </w:rPr>
        <w:t xml:space="preserve">, with mean 0 and covariance matrix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Σ</m:t>
            </m:r>
            <m:ctrlPr>
              <w:rPr>
                <w:rStyle w:val="None"/>
                <w:rFonts w:ascii="Cambria Math" w:hAnsi="Cambria Math" w:cs="Times New Roman"/>
                <w:sz w:val="22"/>
                <w:szCs w:val="22"/>
              </w:rPr>
            </m:ctrlPr>
          </m:e>
          <m:sub>
            <m:r>
              <w:rPr>
                <w:rStyle w:val="None"/>
                <w:rFonts w:ascii="Cambria Math" w:hAnsi="Cambria Math" w:cs="Times New Roman"/>
                <w:sz w:val="22"/>
                <w:szCs w:val="22"/>
              </w:rPr>
              <m:t>e</m:t>
            </m:r>
          </m:sub>
        </m:sSub>
      </m:oMath>
      <w:r w:rsidRPr="00B87D7E">
        <w:rPr>
          <w:rFonts w:ascii="Times New Roman" w:hAnsi="Times New Roman" w:cs="Times New Roman"/>
          <w:sz w:val="22"/>
          <w:szCs w:val="22"/>
        </w:rPr>
        <w:t xml:space="preserve">, where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Σ</m:t>
            </m:r>
            <m:ctrlPr>
              <w:rPr>
                <w:rStyle w:val="None"/>
                <w:rFonts w:ascii="Cambria Math" w:hAnsi="Cambria Math" w:cs="Times New Roman"/>
                <w:sz w:val="22"/>
                <w:szCs w:val="22"/>
              </w:rPr>
            </m:ctrlPr>
          </m:e>
          <m:sub>
            <m:r>
              <w:rPr>
                <w:rStyle w:val="None"/>
                <w:rFonts w:ascii="Cambria Math" w:hAnsi="Cambria Math" w:cs="Times New Roman"/>
                <w:sz w:val="22"/>
                <w:szCs w:val="22"/>
              </w:rPr>
              <m:t>e</m:t>
            </m:r>
          </m:sub>
        </m:sSub>
      </m:oMath>
      <w:r w:rsidRPr="00B87D7E">
        <w:rPr>
          <w:rFonts w:ascii="Times New Roman" w:hAnsi="Times New Roman" w:cs="Times New Roman"/>
          <w:sz w:val="22"/>
          <w:szCs w:val="22"/>
        </w:rPr>
        <w:t xml:space="preserve"> is the covariance matrix.</w:t>
      </w:r>
      <w:r>
        <w:rPr>
          <w:rFonts w:ascii="Times New Roman" w:hAnsi="Times New Roman" w:cs="Times New Roman"/>
          <w:sz w:val="22"/>
          <w:szCs w:val="22"/>
        </w:rPr>
        <w:t xml:space="preserve"> After including noise, difference in the receptive field response is given as </w:t>
      </w:r>
    </w:p>
    <w:p w14:paraId="7C026029" w14:textId="77777777" w:rsidR="00F9135E" w:rsidRDefault="00F9135E" w:rsidP="00F9135E">
      <w:pPr>
        <w:pStyle w:val="Default"/>
        <w:spacing w:after="270"/>
        <w:rPr>
          <w:rFonts w:ascii="Times New Roman" w:hAnsi="Times New Roman" w:cs="Times New Roman"/>
          <w:sz w:val="22"/>
          <w:szCs w:val="22"/>
        </w:rPr>
      </w:pPr>
      <m:oMathPara>
        <m:oMath>
          <m:r>
            <m:rPr>
              <m:sty m:val="p"/>
            </m:rPr>
            <w:rPr>
              <w:rStyle w:val="None"/>
              <w:rFonts w:ascii="Cambria Math" w:hAnsi="Cambria Math" w:cs="Times New Roman"/>
              <w:sz w:val="22"/>
              <w:szCs w:val="22"/>
            </w:rPr>
            <m:t>Δ</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 xml:space="preserve"> </m:t>
          </m:r>
        </m:oMath>
      </m:oMathPara>
    </w:p>
    <w:p w14:paraId="022FF1D8" w14:textId="77777777" w:rsidR="00F9135E" w:rsidRDefault="00F9135E" w:rsidP="00F9135E">
      <w:pPr>
        <w:pStyle w:val="Default"/>
        <w:spacing w:after="270"/>
        <w:rPr>
          <w:rFonts w:ascii="Times New Roman" w:hAnsi="Times New Roman" w:cs="Times New Roman"/>
          <w:sz w:val="22"/>
          <w:szCs w:val="22"/>
        </w:rPr>
      </w:pPr>
      <w:r w:rsidRPr="00B87D7E">
        <w:rPr>
          <w:rFonts w:ascii="Times New Roman" w:hAnsi="Times New Roman" w:cs="Times New Roman"/>
          <w:sz w:val="22"/>
          <w:szCs w:val="22"/>
        </w:rPr>
        <w:t xml:space="preserve">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oMath>
      <w:r w:rsidRPr="00B87D7E">
        <w:rPr>
          <w:rFonts w:ascii="Times New Roman" w:hAnsi="Times New Roman" w:cs="Times New Roman"/>
          <w:sz w:val="22"/>
          <w:szCs w:val="22"/>
        </w:rPr>
        <w:t xml:space="preserve"> is a random variable representing a draw of external noise in the image space, while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Pr="00B87D7E">
        <w:rPr>
          <w:rFonts w:ascii="Times New Roman" w:hAnsi="Times New Roman" w:cs="Times New Roman"/>
          <w:sz w:val="22"/>
          <w:szCs w:val="22"/>
        </w:rPr>
        <w:t xml:space="preserve"> </w:t>
      </w:r>
      <w:r>
        <w:rPr>
          <w:rFonts w:ascii="Times New Roman" w:hAnsi="Times New Roman" w:cs="Times New Roman"/>
          <w:sz w:val="22"/>
          <w:szCs w:val="22"/>
        </w:rPr>
        <w:t>represents</w:t>
      </w:r>
      <w:r w:rsidRPr="00B87D7E">
        <w:rPr>
          <w:rFonts w:ascii="Times New Roman" w:hAnsi="Times New Roman" w:cs="Times New Roman"/>
          <w:sz w:val="22"/>
          <w:szCs w:val="22"/>
        </w:rPr>
        <w:t xml:space="preserve"> </w:t>
      </w:r>
      <w:r>
        <w:rPr>
          <w:rFonts w:ascii="Times New Roman" w:hAnsi="Times New Roman" w:cs="Times New Roman"/>
          <w:sz w:val="22"/>
          <w:szCs w:val="22"/>
        </w:rPr>
        <w:t>the internal noise</w:t>
      </w:r>
      <w:r w:rsidRPr="00B87D7E">
        <w:rPr>
          <w:rFonts w:ascii="Times New Roman" w:hAnsi="Times New Roman" w:cs="Times New Roman"/>
          <w:sz w:val="22"/>
          <w:szCs w:val="22"/>
        </w:rPr>
        <w:t xml:space="preserve">. </w:t>
      </w:r>
      <w:r>
        <w:rPr>
          <w:rFonts w:ascii="Times New Roman" w:hAnsi="Times New Roman" w:cs="Times New Roman"/>
          <w:sz w:val="22"/>
          <w:szCs w:val="22"/>
        </w:rPr>
        <w:t>T</w:t>
      </w:r>
      <w:r w:rsidRPr="00B87D7E">
        <w:rPr>
          <w:rFonts w:ascii="Times New Roman" w:hAnsi="Times New Roman" w:cs="Times New Roman"/>
          <w:sz w:val="22"/>
          <w:szCs w:val="22"/>
        </w:rPr>
        <w:t>his reduces to</w:t>
      </w:r>
    </w:p>
    <w:p w14:paraId="045DA325" w14:textId="77777777" w:rsidR="00F9135E" w:rsidRPr="00B87D7E" w:rsidRDefault="00F9135E" w:rsidP="00F9135E">
      <w:pPr>
        <w:pStyle w:val="Default"/>
        <w:spacing w:after="270"/>
        <w:rPr>
          <w:rFonts w:ascii="Times New Roman" w:hAnsi="Times New Roman" w:cs="Times New Roman"/>
          <w:sz w:val="22"/>
          <w:szCs w:val="22"/>
        </w:rPr>
      </w:pPr>
      <m:oMathPara>
        <m:oMath>
          <m:r>
            <m:rPr>
              <m:sty m:val="p"/>
            </m:rPr>
            <w:rPr>
              <w:rStyle w:val="None"/>
              <w:rFonts w:ascii="Cambria Math" w:hAnsi="Cambria Math" w:cs="Times New Roman"/>
              <w:sz w:val="22"/>
              <w:szCs w:val="22"/>
            </w:rPr>
            <m:t>Δ</m:t>
          </m:r>
          <m:r>
            <w:rPr>
              <w:rStyle w:val="None"/>
              <w:rFonts w:ascii="Cambria Math" w:hAnsi="Cambria Math" w:cs="Times New Roman"/>
              <w:sz w:val="22"/>
              <w:szCs w:val="22"/>
            </w:rPr>
            <m:t>r=</m:t>
          </m:r>
          <m:r>
            <m:rPr>
              <m:sty m:val="p"/>
            </m:rPr>
            <w:rPr>
              <w:rStyle w:val="None"/>
              <w:rFonts w:ascii="Cambria Math" w:hAnsi="Cambria Math" w:cs="Times New Roman"/>
              <w:sz w:val="22"/>
              <w:szCs w:val="22"/>
            </w:rPr>
            <m:t>Δ</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0</m:t>
              </m:r>
            </m:sub>
          </m:sSub>
          <m:r>
            <w:rPr>
              <w:rStyle w:val="None"/>
              <w:rFonts w:ascii="Cambria Math" w:hAnsi="Cambria Math" w:cs="Times New Roman"/>
              <w:sz w:val="22"/>
              <w:szCs w:val="22"/>
            </w:rPr>
            <m:t>+η</m:t>
          </m:r>
        </m:oMath>
      </m:oMathPara>
    </w:p>
    <w:p w14:paraId="17487459" w14:textId="77777777" w:rsidR="00F9135E" w:rsidRPr="00B87D7E" w:rsidRDefault="00F9135E" w:rsidP="00F9135E">
      <w:pPr>
        <w:pStyle w:val="Default"/>
        <w:spacing w:after="270"/>
        <w:rPr>
          <w:rFonts w:ascii="Times New Roman" w:hAnsi="Times New Roman" w:cs="Times New Roman"/>
          <w:sz w:val="22"/>
          <w:szCs w:val="22"/>
        </w:rPr>
      </w:pPr>
      <w:r w:rsidRPr="00B87D7E">
        <w:rPr>
          <w:rFonts w:ascii="Times New Roman" w:hAnsi="Times New Roman" w:cs="Times New Roman"/>
          <w:sz w:val="22"/>
          <w:szCs w:val="22"/>
        </w:rPr>
        <w:t xml:space="preserve">where </w:t>
      </w:r>
      <m:oMath>
        <m:r>
          <w:rPr>
            <w:rStyle w:val="None"/>
            <w:rFonts w:ascii="Cambria Math" w:hAnsi="Cambria Math" w:cs="Times New Roman"/>
            <w:sz w:val="22"/>
            <w:szCs w:val="22"/>
          </w:rPr>
          <m:t>η</m:t>
        </m:r>
      </m:oMath>
      <w:r w:rsidRPr="00B87D7E">
        <w:rPr>
          <w:rFonts w:ascii="Times New Roman" w:hAnsi="Times New Roman" w:cs="Times New Roman"/>
          <w:sz w:val="22"/>
          <w:szCs w:val="22"/>
        </w:rPr>
        <w:t xml:space="preserve"> is a random variable representing the overall effect of the external and internal noise. Since </w:t>
      </w:r>
      <w:r>
        <w:rPr>
          <w:rFonts w:ascii="Times New Roman" w:hAnsi="Times New Roman" w:cs="Times New Roman"/>
          <w:sz w:val="22"/>
          <w:szCs w:val="22"/>
        </w:rPr>
        <w:t xml:space="preserve">the receptive field and noise models are linear and </w:t>
      </w:r>
      <w:r w:rsidRPr="00B87D7E">
        <w:rPr>
          <w:rFonts w:ascii="Times New Roman" w:hAnsi="Times New Roman" w:cs="Times New Roman"/>
          <w:sz w:val="22"/>
          <w:szCs w:val="22"/>
        </w:rPr>
        <w:t xml:space="preserve">Gaussian, </w:t>
      </w:r>
      <m:oMath>
        <m:r>
          <w:rPr>
            <w:rStyle w:val="None"/>
            <w:rFonts w:ascii="Cambria Math" w:hAnsi="Cambria Math" w:cs="Times New Roman"/>
            <w:sz w:val="22"/>
            <w:szCs w:val="22"/>
          </w:rPr>
          <m:t>η</m:t>
        </m:r>
      </m:oMath>
      <w:r w:rsidRPr="00B87D7E">
        <w:rPr>
          <w:rFonts w:ascii="Times New Roman" w:hAnsi="Times New Roman" w:cs="Times New Roman"/>
          <w:sz w:val="22"/>
          <w:szCs w:val="22"/>
        </w:rPr>
        <w:t xml:space="preserve"> is Gaussian with mean 0 and variance</w:t>
      </w:r>
    </w:p>
    <w:p w14:paraId="51A443C0" w14:textId="77777777" w:rsidR="00F9135E" w:rsidRPr="00B574A0" w:rsidRDefault="008270A4" w:rsidP="00F9135E">
      <w:pPr>
        <w:pStyle w:val="Default"/>
        <w:spacing w:after="270"/>
        <w:rPr>
          <w:rFonts w:ascii="Times New Roman" w:hAnsi="Times New Roman" w:cs="Times New Roman"/>
          <w:sz w:val="22"/>
          <w:szCs w:val="22"/>
        </w:rPr>
      </w:pPr>
      <m:oMathPara>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η</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r>
            <m:rPr>
              <m:sty m:val="p"/>
            </m:rPr>
            <w:rPr>
              <w:rStyle w:val="None"/>
              <w:rFonts w:ascii="Cambria Math" w:hAnsi="Cambria Math" w:cs="Times New Roman"/>
              <w:sz w:val="22"/>
              <w:szCs w:val="22"/>
            </w:rPr>
            <m:t xml:space="preserve">2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m:t>
              </m:r>
            </m:sub>
          </m:sSub>
          <m:r>
            <w:rPr>
              <w:rStyle w:val="None"/>
              <w:rFonts w:ascii="Cambria Math" w:hAnsi="Cambria Math" w:cs="Times New Roman"/>
              <w:sz w:val="22"/>
              <w:szCs w:val="22"/>
            </w:rPr>
            <m:t>R</m:t>
          </m:r>
        </m:oMath>
      </m:oMathPara>
    </w:p>
    <w:p w14:paraId="25C80E02" w14:textId="77777777" w:rsidR="00F9135E" w:rsidRDefault="00F9135E" w:rsidP="00F9135E">
      <w:pPr>
        <w:pStyle w:val="Default"/>
        <w:spacing w:after="270"/>
        <w:rPr>
          <w:rFonts w:ascii="Times New Roman" w:hAnsi="Times New Roman"/>
          <w:sz w:val="22"/>
          <w:szCs w:val="22"/>
        </w:rPr>
      </w:pPr>
      <w:r>
        <w:rPr>
          <w:rFonts w:ascii="Times New Roman" w:hAnsi="Times New Roman" w:cs="Times New Roman"/>
          <w:sz w:val="22"/>
          <w:szCs w:val="22"/>
        </w:rPr>
        <w:t xml:space="preserve">Assuming </w:t>
      </w:r>
      <m:oMath>
        <m:r>
          <m:rPr>
            <m:sty m:val="p"/>
          </m:rPr>
          <w:rPr>
            <w:rStyle w:val="None"/>
            <w:rFonts w:ascii="Cambria Math" w:hAnsi="Cambria Math" w:cs="Times New Roman"/>
            <w:sz w:val="22"/>
            <w:szCs w:val="22"/>
          </w:rPr>
          <m:t>Δ</m:t>
        </m:r>
        <m:r>
          <w:rPr>
            <w:rStyle w:val="None"/>
            <w:rFonts w:ascii="Cambria Math" w:hAnsi="Cambria Math" w:cs="Times New Roman"/>
            <w:sz w:val="22"/>
            <w:szCs w:val="22"/>
          </w:rPr>
          <m:t>r∝</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LRV</m:t>
            </m:r>
          </m:sub>
        </m:sSub>
      </m:oMath>
      <w:r>
        <w:rPr>
          <w:rStyle w:val="None"/>
          <w:rFonts w:ascii="Times New Roman" w:hAnsi="Times New Roman" w:cs="Times New Roman"/>
          <w:sz w:val="22"/>
          <w:szCs w:val="22"/>
        </w:rPr>
        <w:t xml:space="preserve">, following the arguments of the section </w:t>
      </w:r>
      <w:r w:rsidRPr="00B87D7E">
        <w:rPr>
          <w:rFonts w:ascii="Times New Roman" w:hAnsi="Times New Roman"/>
          <w:sz w:val="22"/>
          <w:szCs w:val="22"/>
        </w:rPr>
        <w:t>Theory of Signal Detection</w:t>
      </w:r>
      <w:r>
        <w:rPr>
          <w:rFonts w:ascii="Times New Roman" w:hAnsi="Times New Roman"/>
          <w:sz w:val="22"/>
          <w:szCs w:val="22"/>
        </w:rPr>
        <w:t xml:space="preserve">, we have </w:t>
      </w:r>
    </w:p>
    <w:p w14:paraId="06CE1814" w14:textId="77777777" w:rsidR="00F9135E" w:rsidRPr="00723CC7" w:rsidRDefault="008270A4" w:rsidP="00F9135E">
      <w:pPr>
        <w:pStyle w:val="Default"/>
        <w:spacing w:before="0" w:after="270"/>
        <w:rPr>
          <w:rFonts w:ascii="Times New Roman" w:eastAsia="Times New Roman" w:hAnsi="Times New Roman" w:cs="Times New Roman"/>
          <w:sz w:val="22"/>
          <w:szCs w:val="22"/>
        </w:rPr>
      </w:pPr>
      <m:oMathPara>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LRV</m:t>
              </m:r>
            </m:sub>
          </m:sSub>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ad>
            <m:radPr>
              <m:degHide m:val="1"/>
              <m:ctrlPr>
                <w:rPr>
                  <w:rStyle w:val="None"/>
                  <w:rFonts w:ascii="Cambria Math" w:eastAsia="Times New Roman" w:hAnsi="Cambria Math" w:cs="Times New Roman"/>
                  <w:i/>
                  <w:sz w:val="22"/>
                  <w:szCs w:val="22"/>
                </w:rPr>
              </m:ctrlPr>
            </m:radPr>
            <m:deg/>
            <m:e>
              <m:r>
                <m:rPr>
                  <m:sty m:val="p"/>
                </m:rPr>
                <w:rPr>
                  <w:rStyle w:val="None"/>
                  <w:rFonts w:ascii="Cambria Math" w:hAnsi="Cambria Math" w:cs="Times New Roman"/>
                  <w:sz w:val="22"/>
                  <w:szCs w:val="22"/>
                </w:rPr>
                <m:t xml:space="preserve">2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m:t>
                  </m:r>
                </m:sub>
              </m:sSub>
              <m:r>
                <w:rPr>
                  <w:rStyle w:val="None"/>
                  <w:rFonts w:ascii="Cambria Math" w:hAnsi="Cambria Math" w:cs="Times New Roman"/>
                  <w:sz w:val="22"/>
                  <w:szCs w:val="22"/>
                </w:rPr>
                <m:t>R)</m:t>
              </m:r>
            </m:e>
          </m:rad>
        </m:oMath>
      </m:oMathPara>
    </w:p>
    <w:p w14:paraId="2B7E7755" w14:textId="77777777" w:rsidR="00F9135E" w:rsidRDefault="00F9135E" w:rsidP="00F9135E">
      <w:pPr>
        <w:pStyle w:val="Default"/>
        <w:spacing w:after="270"/>
        <w:rPr>
          <w:rStyle w:val="None"/>
          <w:rFonts w:ascii="Times New Roman" w:hAnsi="Times New Roman"/>
          <w:sz w:val="22"/>
          <w:szCs w:val="22"/>
        </w:rPr>
      </w:pPr>
      <w:r>
        <w:rPr>
          <w:rFonts w:ascii="Times New Roman" w:hAnsi="Times New Roman" w:cs="Times New Roman"/>
          <w:sz w:val="22"/>
          <w:szCs w:val="22"/>
        </w:rPr>
        <w:t xml:space="preserve">where we have introduced the covariance scalar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Pr>
          <w:rStyle w:val="None"/>
          <w:rFonts w:ascii="Times New Roman" w:hAnsi="Times New Roman" w:cs="Times New Roman"/>
          <w:sz w:val="22"/>
          <w:szCs w:val="22"/>
        </w:rPr>
        <w:t xml:space="preserve"> in the term corresponding to the variance in the external noise.</w:t>
      </w:r>
      <w:r>
        <w:rPr>
          <w:rFonts w:ascii="Times New Roman" w:hAnsi="Times New Roman" w:cs="Times New Roman"/>
          <w:sz w:val="22"/>
          <w:szCs w:val="22"/>
        </w:rPr>
        <w:t xml:space="preserve"> Comparing to relation derived in the section </w:t>
      </w:r>
      <w:r w:rsidRPr="00B87D7E">
        <w:rPr>
          <w:rFonts w:ascii="Times New Roman" w:hAnsi="Times New Roman"/>
          <w:sz w:val="22"/>
          <w:szCs w:val="22"/>
        </w:rPr>
        <w:t>Theory of Signal Detection</w:t>
      </w:r>
      <w:r>
        <w:rPr>
          <w:rFonts w:ascii="Times New Roman" w:hAnsi="Times New Roman"/>
          <w:sz w:val="22"/>
          <w:szCs w:val="22"/>
        </w:rPr>
        <w:t xml:space="preserve">, we have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 xml:space="preserve">=2 </m:t>
        </m:r>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m:t>
            </m:r>
          </m:sub>
          <m:sup>
            <m:r>
              <w:rPr>
                <w:rStyle w:val="None"/>
                <w:rFonts w:ascii="Cambria Math" w:hAnsi="Cambria Math" w:cs="Times New Roman"/>
                <w:sz w:val="22"/>
                <w:szCs w:val="22"/>
              </w:rPr>
              <m:t>2</m:t>
            </m:r>
          </m:sup>
        </m:sSubSup>
        <m:r>
          <w:rPr>
            <w:rStyle w:val="None"/>
            <w:rFonts w:ascii="Cambria Math" w:hAnsi="Cambria Math" w:cs="Times New Roman"/>
            <w:sz w:val="22"/>
            <w:szCs w:val="22"/>
          </w:rPr>
          <m:t>=R</m:t>
        </m:r>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m:t>
            </m:r>
          </m:sub>
        </m:sSub>
        <m:r>
          <w:rPr>
            <w:rStyle w:val="None"/>
            <w:rFonts w:ascii="Cambria Math" w:hAnsi="Cambria Math" w:cs="Times New Roman"/>
            <w:sz w:val="22"/>
            <w:szCs w:val="22"/>
          </w:rPr>
          <m:t>R'</m:t>
        </m:r>
      </m:oMath>
      <w:r>
        <w:rPr>
          <w:rStyle w:val="None"/>
          <w:rFonts w:ascii="Times New Roman" w:hAnsi="Times New Roman"/>
          <w:sz w:val="22"/>
          <w:szCs w:val="22"/>
        </w:rPr>
        <w:t>.</w:t>
      </w:r>
    </w:p>
    <w:p w14:paraId="4EC61496" w14:textId="089F553F" w:rsidR="00F9135E" w:rsidRPr="00031194" w:rsidRDefault="00F9135E" w:rsidP="00F9135E">
      <w:pPr>
        <w:pStyle w:val="Default"/>
        <w:spacing w:before="0" w:after="270"/>
        <w:rPr>
          <w:rStyle w:val="None"/>
          <w:rFonts w:ascii="Times New Roman" w:hAnsi="Times New Roman"/>
          <w:sz w:val="22"/>
          <w:szCs w:val="22"/>
          <w:u w:val="single"/>
        </w:rPr>
      </w:pPr>
      <w:r w:rsidRPr="00A86910">
        <w:rPr>
          <w:rFonts w:ascii="Times New Roman" w:hAnsi="Times New Roman"/>
          <w:b/>
          <w:bCs/>
          <w:sz w:val="22"/>
          <w:szCs w:val="22"/>
        </w:rPr>
        <w:t>Model Fit</w:t>
      </w:r>
      <w:r>
        <w:rPr>
          <w:rFonts w:ascii="Times New Roman" w:hAnsi="Times New Roman"/>
          <w:b/>
          <w:bCs/>
          <w:sz w:val="22"/>
          <w:szCs w:val="22"/>
        </w:rPr>
        <w:t>:</w:t>
      </w:r>
      <w:r w:rsidRPr="00A86910">
        <w:rPr>
          <w:rFonts w:ascii="Times New Roman" w:hAnsi="Times New Roman"/>
          <w:b/>
          <w:bCs/>
          <w:sz w:val="22"/>
          <w:szCs w:val="22"/>
        </w:rPr>
        <w:t xml:space="preserve"> </w:t>
      </w:r>
      <w:r w:rsidRPr="00A86910">
        <w:rPr>
          <w:rFonts w:ascii="Times New Roman" w:hAnsi="Times New Roman"/>
          <w:sz w:val="22"/>
          <w:szCs w:val="22"/>
        </w:rPr>
        <w:t>The</w:t>
      </w:r>
      <w:r w:rsidRPr="00A86910">
        <w:rPr>
          <w:rFonts w:ascii="Times New Roman" w:hAnsi="Times New Roman"/>
          <w:b/>
          <w:bCs/>
          <w:sz w:val="22"/>
          <w:szCs w:val="22"/>
        </w:rPr>
        <w:t xml:space="preserve"> </w:t>
      </w:r>
      <w:r w:rsidR="0014360D" w:rsidRPr="00C96C07">
        <w:rPr>
          <w:rFonts w:ascii="Times New Roman" w:hAnsi="Times New Roman"/>
          <w:sz w:val="22"/>
          <w:szCs w:val="22"/>
        </w:rPr>
        <w:t>theory of signal detection</w:t>
      </w:r>
      <w:r w:rsidR="0014360D">
        <w:rPr>
          <w:rFonts w:ascii="Times New Roman" w:hAnsi="Times New Roman"/>
          <w:b/>
          <w:bCs/>
          <w:sz w:val="22"/>
          <w:szCs w:val="22"/>
        </w:rPr>
        <w:t xml:space="preserve"> </w:t>
      </w:r>
      <w:r w:rsidRPr="00A86910">
        <w:rPr>
          <w:rFonts w:ascii="Times New Roman" w:hAnsi="Times New Roman"/>
          <w:sz w:val="22"/>
          <w:szCs w:val="22"/>
        </w:rPr>
        <w:t>model</w:t>
      </w:r>
      <w:r>
        <w:rPr>
          <w:rFonts w:ascii="Times New Roman" w:hAnsi="Times New Roman"/>
          <w:b/>
          <w:bCs/>
          <w:sz w:val="22"/>
          <w:szCs w:val="22"/>
        </w:rPr>
        <w:t xml:space="preserve"> </w:t>
      </w:r>
      <w:r w:rsidRPr="00A86910">
        <w:rPr>
          <w:rFonts w:ascii="Times New Roman" w:hAnsi="Times New Roman"/>
          <w:sz w:val="22"/>
          <w:szCs w:val="22"/>
        </w:rPr>
        <w:t>was</w:t>
      </w:r>
      <w:r>
        <w:rPr>
          <w:rFonts w:ascii="Times New Roman" w:hAnsi="Times New Roman"/>
          <w:b/>
          <w:bCs/>
          <w:sz w:val="22"/>
          <w:szCs w:val="22"/>
        </w:rPr>
        <w:t xml:space="preserve"> </w:t>
      </w:r>
      <w:r>
        <w:rPr>
          <w:rFonts w:ascii="Times New Roman" w:hAnsi="Times New Roman"/>
          <w:sz w:val="22"/>
          <w:szCs w:val="22"/>
        </w:rPr>
        <w:t xml:space="preserve">fit to the threshold v/s covariance scalar data to obtain the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The parameters were obtained by </w:t>
      </w:r>
      <w:r>
        <w:rPr>
          <w:rFonts w:ascii="Times New Roman" w:hAnsi="Times New Roman"/>
          <w:sz w:val="22"/>
          <w:szCs w:val="22"/>
        </w:rPr>
        <w:t xml:space="preserve">minimizing the mean squared error between the measured and predicted threshold using the MATLAB built-in function </w:t>
      </w:r>
      <w:r w:rsidRPr="00A86910">
        <w:rPr>
          <w:rFonts w:ascii="Times New Roman" w:hAnsi="Times New Roman"/>
          <w:i/>
          <w:iCs/>
          <w:sz w:val="22"/>
          <w:szCs w:val="22"/>
        </w:rPr>
        <w:t>fmincon</w:t>
      </w:r>
      <w:r>
        <w:rPr>
          <w:rFonts w:ascii="Times New Roman" w:hAnsi="Times New Roman"/>
          <w:sz w:val="22"/>
          <w:szCs w:val="22"/>
        </w:rPr>
        <w:t>. (MATLAB scripts are provided as supplementary documents.)</w:t>
      </w:r>
    </w:p>
    <w:p w14:paraId="305D59BD" w14:textId="77777777" w:rsidR="00F9135E" w:rsidRDefault="00F9135E" w:rsidP="00F9135E">
      <w:pPr>
        <w:pStyle w:val="Default"/>
        <w:spacing w:before="0" w:after="270"/>
        <w:rPr>
          <w:rStyle w:val="None"/>
          <w:rFonts w:ascii="Times New Roman" w:eastAsia="Times New Roman" w:hAnsi="Times New Roman" w:cs="Times New Roman"/>
          <w:sz w:val="22"/>
          <w:szCs w:val="22"/>
        </w:rPr>
      </w:pPr>
      <w:r w:rsidRPr="00723CC7">
        <w:rPr>
          <w:rStyle w:val="None"/>
          <w:rFonts w:ascii="Times New Roman" w:hAnsi="Times New Roman"/>
          <w:b/>
          <w:bCs/>
          <w:sz w:val="22"/>
          <w:szCs w:val="22"/>
        </w:rPr>
        <w:t>Model of visual-system:</w:t>
      </w:r>
      <w:r>
        <w:rPr>
          <w:rStyle w:val="None"/>
          <w:rFonts w:ascii="Times New Roman" w:hAnsi="Times New Roman"/>
          <w:sz w:val="22"/>
          <w:szCs w:val="22"/>
        </w:rPr>
        <w:t xml:space="preserve"> The response of the early visual system to the image database was estimated as described in </w:t>
      </w:r>
      <w:r>
        <w:rPr>
          <w:rStyle w:val="None"/>
          <w:rFonts w:ascii="Times New Roman" w:hAnsi="Times New Roman"/>
          <w:sz w:val="22"/>
          <w:szCs w:val="22"/>
        </w:rPr>
        <w:fldChar w:fldCharType="begin"/>
      </w:r>
      <w:r>
        <w:rPr>
          <w:rStyle w:val="None"/>
          <w:rFonts w:ascii="Times New Roman" w:hAnsi="Times New Roman"/>
          <w:sz w:val="22"/>
          <w:szCs w:val="22"/>
        </w:rPr>
        <w:instrText xml:space="preserve"> ADDIN EN.CITE &lt;EndNote&gt;&lt;Cite&gt;&lt;Author&gt;Singh&lt;/Author&gt;&lt;Year&gt;2018&lt;/Year&gt;&lt;RecNum&gt;124&lt;/RecNum&gt;&lt;DisplayText&gt;[7]&lt;/DisplayText&gt;&lt;record&gt;&lt;rec-number&gt;124&lt;/rec-number&gt;&lt;foreign-keys&gt;&lt;key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Pr>
          <w:rStyle w:val="None"/>
          <w:rFonts w:ascii="Times New Roman" w:hAnsi="Times New Roman"/>
          <w:sz w:val="22"/>
          <w:szCs w:val="22"/>
        </w:rPr>
        <w:fldChar w:fldCharType="separate"/>
      </w:r>
      <w:r>
        <w:rPr>
          <w:rStyle w:val="None"/>
          <w:rFonts w:ascii="Times New Roman" w:hAnsi="Times New Roman"/>
          <w:noProof/>
          <w:sz w:val="22"/>
          <w:szCs w:val="22"/>
        </w:rPr>
        <w:t>[7]</w:t>
      </w:r>
      <w:r>
        <w:rPr>
          <w:rStyle w:val="None"/>
          <w:rFonts w:ascii="Times New Roman" w:hAnsi="Times New Roman"/>
          <w:sz w:val="22"/>
          <w:szCs w:val="22"/>
        </w:rPr>
        <w:fldChar w:fldCharType="end"/>
      </w:r>
      <w:r>
        <w:rPr>
          <w:rStyle w:val="None"/>
          <w:rFonts w:ascii="Times New Roman" w:hAnsi="Times New Roman"/>
          <w:sz w:val="22"/>
          <w:szCs w:val="22"/>
        </w:rPr>
        <w:t xml:space="preserve">. The model incorporated typical optical blurring, axial chromatic aberration </w:t>
      </w:r>
      <w:r>
        <w:rPr>
          <w:rStyle w:val="None"/>
          <w:rFonts w:ascii="Times New Roman" w:hAnsi="Times New Roman"/>
          <w:sz w:val="22"/>
          <w:szCs w:val="22"/>
        </w:rPr>
        <w:fldChar w:fldCharType="begin"/>
      </w:r>
      <w:r>
        <w:rPr>
          <w:rStyle w:val="None"/>
          <w:rFonts w:ascii="Times New Roman" w:hAnsi="Times New Roman"/>
          <w:sz w:val="22"/>
          <w:szCs w:val="22"/>
        </w:rPr>
        <w:instrText xml:space="preserve"> ADDIN EN.CITE &lt;EndNote&gt;&lt;Cite&gt;&lt;Author&gt;Marimont&lt;/Author&gt;&lt;Year&gt;1994&lt;/Year&gt;&lt;RecNum&gt;409&lt;/RecNum&gt;&lt;DisplayText&gt;[14]&lt;/DisplayText&gt;&lt;record&gt;&lt;rec-number&gt;409&lt;/rec-number&gt;&lt;foreign-keys&gt;&lt;key app="EN" db-id="592dpt2f590x0mezte35f5fwef0rtp2xsfrz" timestamp="1598120443"&gt;409&lt;/key&gt;&lt;/foreign-keys&gt;&lt;ref-type name="Journal Article"&gt;17&lt;/ref-type&gt;&lt;contributors&gt;&lt;authors&gt;&lt;author&gt;Marimont, D. H.&lt;/author&gt;&lt;author&gt;Wandell, B. A.&lt;/author&gt;&lt;/authors&gt;&lt;/contributors&gt;&lt;titles&gt;&lt;title&gt;Matching color images: the effects of axial chromatic aberration.&lt;/title&gt;&lt;secondary-title&gt;Journal of the Optical Society of America A&lt;/secondary-title&gt;&lt;/titles&gt;&lt;periodical&gt;&lt;full-title&gt;Journal of the Optical Society of America A&lt;/full-title&gt;&lt;/periodical&gt;&lt;pages&gt;3113-3122.&lt;/pages&gt;&lt;volume&gt;11&lt;/volume&gt;&lt;number&gt;12&lt;/number&gt;&lt;dates&gt;&lt;year&gt;1994&lt;/year&gt;&lt;/dates&gt;&lt;urls&gt;&lt;/urls&gt;&lt;/record&gt;&lt;/Cite&gt;&lt;/EndNote&gt;</w:instrText>
      </w:r>
      <w:r>
        <w:rPr>
          <w:rStyle w:val="None"/>
          <w:rFonts w:ascii="Times New Roman" w:hAnsi="Times New Roman"/>
          <w:sz w:val="22"/>
          <w:szCs w:val="22"/>
        </w:rPr>
        <w:fldChar w:fldCharType="separate"/>
      </w:r>
      <w:r>
        <w:rPr>
          <w:rStyle w:val="None"/>
          <w:rFonts w:ascii="Times New Roman" w:hAnsi="Times New Roman"/>
          <w:noProof/>
          <w:sz w:val="22"/>
          <w:szCs w:val="22"/>
        </w:rPr>
        <w:t>[14]</w:t>
      </w:r>
      <w:r>
        <w:rPr>
          <w:rStyle w:val="None"/>
          <w:rFonts w:ascii="Times New Roman" w:hAnsi="Times New Roman"/>
          <w:sz w:val="22"/>
          <w:szCs w:val="22"/>
        </w:rPr>
        <w:fldChar w:fldCharType="end"/>
      </w:r>
      <w:r>
        <w:rPr>
          <w:rStyle w:val="None"/>
          <w:rFonts w:ascii="Times New Roman" w:hAnsi="Times New Roman"/>
          <w:sz w:val="22"/>
          <w:szCs w:val="22"/>
        </w:rPr>
        <w:t xml:space="preserve">, and spatial sampling of the long (L), middle (M) and short (S) wavelength- sensitive cones </w:t>
      </w:r>
      <w:r>
        <w:rPr>
          <w:rStyle w:val="None"/>
          <w:rFonts w:ascii="Times New Roman" w:hAnsi="Times New Roman"/>
          <w:sz w:val="22"/>
          <w:szCs w:val="22"/>
        </w:rPr>
        <w:fldChar w:fldCharType="begin"/>
      </w:r>
      <w:r>
        <w:rPr>
          <w:rStyle w:val="None"/>
          <w:rFonts w:ascii="Times New Roman" w:hAnsi="Times New Roman"/>
          <w:sz w:val="22"/>
          <w:szCs w:val="22"/>
        </w:rPr>
        <w:instrText xml:space="preserve"> ADDIN EN.CITE &lt;EndNote&gt;&lt;Cite&gt;&lt;Author&gt;Brainard&lt;/Author&gt;&lt;Year&gt;2015&lt;/Year&gt;&lt;RecNum&gt;142&lt;/RecNum&gt;&lt;DisplayText&gt;[15]&lt;/DisplayText&gt;&lt;record&gt;&lt;rec-number&gt;142&lt;/rec-number&gt;&lt;foreign-keys&gt;&lt;key app="EN" db-id="592dpt2f590x0mezte35f5fwef0rtp2xsfrz" timestamp="1598111302"&gt;142&lt;/key&gt;&lt;/foreign-keys&gt;&lt;ref-type name="Journal Article"&gt;17&lt;/ref-type&gt;&lt;contributors&gt;&lt;authors&gt;&lt;author&gt;Brainard, D. H.&lt;/author&gt;&lt;/authors&gt;&lt;/contributors&gt;&lt;auth-address&gt;Department of Psychology, University of Pennsylvania, Philadelphia, Pennsylvania 19104; email: brainard@psych.upenn.edu.&lt;/auth-address&gt;&lt;titles&gt;&lt;title&gt;Color and the Cone Mosaic&lt;/title&gt;&lt;secondary-title&gt;Annu Rev Vis Sci&lt;/secondary-title&gt;&lt;/titles&gt;&lt;periodical&gt;&lt;full-title&gt;Annu Rev Vis Sci&lt;/full-title&gt;&lt;/periodical&gt;&lt;pages&gt;519-546&lt;/pages&gt;&lt;volume&gt;1&lt;/volume&gt;&lt;edition&gt;2015/11/24&lt;/edition&gt;&lt;keywords&gt;&lt;keyword&gt;color vision&lt;/keyword&gt;&lt;keyword&gt;physiological optics&lt;/keyword&gt;&lt;/keywords&gt;&lt;dates&gt;&lt;year&gt;2015&lt;/year&gt;&lt;pub-dates&gt;&lt;date&gt;Nov 24&lt;/date&gt;&lt;/pub-dates&gt;&lt;/dates&gt;&lt;isbn&gt;2374-4650 (Electronic)&amp;#xD;2374-4642 (Linking)&lt;/isbn&gt;&lt;accession-num&gt;28532367&lt;/accession-num&gt;&lt;urls&gt;&lt;related-urls&gt;&lt;url&gt;https://www.ncbi.nlm.nih.gov/pubmed/28532367&lt;/url&gt;&lt;/related-urls&gt;&lt;/urls&gt;&lt;electronic-resource-num&gt;10.1146/annurev-vision-082114-035341&lt;/electronic-resource-num&gt;&lt;/record&gt;&lt;/Cite&gt;&lt;/EndNote&gt;</w:instrText>
      </w:r>
      <w:r>
        <w:rPr>
          <w:rStyle w:val="None"/>
          <w:rFonts w:ascii="Times New Roman" w:hAnsi="Times New Roman"/>
          <w:sz w:val="22"/>
          <w:szCs w:val="22"/>
        </w:rPr>
        <w:fldChar w:fldCharType="separate"/>
      </w:r>
      <w:r>
        <w:rPr>
          <w:rStyle w:val="None"/>
          <w:rFonts w:ascii="Times New Roman" w:hAnsi="Times New Roman"/>
          <w:noProof/>
          <w:sz w:val="22"/>
          <w:szCs w:val="22"/>
        </w:rPr>
        <w:t>[15]</w:t>
      </w:r>
      <w:r>
        <w:rPr>
          <w:rStyle w:val="None"/>
          <w:rFonts w:ascii="Times New Roman" w:hAnsi="Times New Roman"/>
          <w:sz w:val="22"/>
          <w:szCs w:val="22"/>
        </w:rPr>
        <w:fldChar w:fldCharType="end"/>
      </w:r>
      <w:r>
        <w:rPr>
          <w:rStyle w:val="None"/>
          <w:rFonts w:ascii="Times New Roman" w:hAnsi="Times New Roman"/>
          <w:sz w:val="22"/>
          <w:szCs w:val="22"/>
        </w:rPr>
        <w:t xml:space="preserve">. The L:M:S cone ratio in the </w:t>
      </w:r>
      <w:r>
        <w:rPr>
          <w:rStyle w:val="None"/>
          <w:rFonts w:ascii="Times New Roman" w:hAnsi="Times New Roman"/>
          <w:sz w:val="22"/>
          <w:szCs w:val="22"/>
          <w:lang w:val="it-IT"/>
        </w:rPr>
        <w:t xml:space="preserve">cone mosaic </w:t>
      </w:r>
      <w:r>
        <w:rPr>
          <w:rStyle w:val="None"/>
          <w:rFonts w:ascii="Times New Roman" w:hAnsi="Times New Roman"/>
          <w:sz w:val="22"/>
          <w:szCs w:val="22"/>
        </w:rPr>
        <w:t xml:space="preserve">was chosen to be </w:t>
      </w:r>
      <w:r>
        <w:rPr>
          <w:rStyle w:val="None"/>
          <w:rFonts w:ascii="Times New Roman" w:hAnsi="Times New Roman"/>
          <w:sz w:val="22"/>
          <w:szCs w:val="22"/>
          <w:lang w:val="es-ES_tradnl"/>
        </w:rPr>
        <w:t>0.6:0.3:0.1 (1523 L cones, 801 M cones, 277 S cones)</w:t>
      </w:r>
      <w:r>
        <w:rPr>
          <w:rStyle w:val="None"/>
          <w:rFonts w:ascii="Times New Roman" w:hAnsi="Times New Roman"/>
          <w:sz w:val="22"/>
          <w:szCs w:val="22"/>
        </w:rPr>
        <w:t xml:space="preserve">. The CIE physiological standard </w:t>
      </w:r>
      <w:r>
        <w:rPr>
          <w:rStyle w:val="None"/>
          <w:rFonts w:ascii="Times New Roman" w:hAnsi="Times New Roman"/>
          <w:sz w:val="22"/>
          <w:szCs w:val="22"/>
        </w:rPr>
        <w:fldChar w:fldCharType="begin"/>
      </w:r>
      <w:r>
        <w:rPr>
          <w:rStyle w:val="None"/>
          <w:rFonts w:ascii="Times New Roman" w:hAnsi="Times New Roman"/>
          <w:sz w:val="22"/>
          <w:szCs w:val="22"/>
        </w:rPr>
        <w:instrText xml:space="preserve"> ADDIN EN.CITE &lt;EndNote&gt;&lt;Cite&gt;&lt;Author&gt;Commission Internationale de l’e ́clairage&lt;/Author&gt;&lt;Year&gt;1986&lt;/Year&gt;&lt;RecNum&gt;353&lt;/RecNum&gt;&lt;DisplayText&gt;[16]&lt;/DisplayText&gt;&lt;record&gt;&lt;rec-number&gt;353&lt;/rec-number&gt;&lt;foreign-keys&gt;&lt;key app="EN" db-id="592dpt2f590x0mezte35f5fwef0rtp2xsfrz" timestamp="1598114372"&gt;353&lt;/key&gt;&lt;/foreign-keys&gt;&lt;ref-type name="Book"&gt;6&lt;/ref-type&gt;&lt;contributors&gt;&lt;authors&gt;&lt;author&gt;Commission Internationale de l’e ́clairage,&lt;/author&gt;&lt;/authors&gt;&lt;/contributors&gt;&lt;titles&gt;&lt;title&gt;Colorimetry, second edition (Tech. Rep. No. 15.2)&lt;/title&gt;&lt;/titles&gt;&lt;dates&gt;&lt;year&gt;1986&lt;/year&gt;&lt;/dates&gt;&lt;publisher&gt;Bureau Central de la CIE&lt;/publisher&gt;&lt;urls&gt;&lt;/urls&gt;&lt;/record&gt;&lt;/Cite&gt;&lt;/EndNote&gt;</w:instrText>
      </w:r>
      <w:r>
        <w:rPr>
          <w:rStyle w:val="None"/>
          <w:rFonts w:ascii="Times New Roman" w:hAnsi="Times New Roman"/>
          <w:sz w:val="22"/>
          <w:szCs w:val="22"/>
        </w:rPr>
        <w:fldChar w:fldCharType="separate"/>
      </w:r>
      <w:r>
        <w:rPr>
          <w:rStyle w:val="None"/>
          <w:rFonts w:ascii="Times New Roman" w:hAnsi="Times New Roman"/>
          <w:noProof/>
          <w:sz w:val="22"/>
          <w:szCs w:val="22"/>
        </w:rPr>
        <w:t>[16]</w:t>
      </w:r>
      <w:r>
        <w:rPr>
          <w:rStyle w:val="None"/>
          <w:rFonts w:ascii="Times New Roman" w:hAnsi="Times New Roman"/>
          <w:sz w:val="22"/>
          <w:szCs w:val="22"/>
        </w:rPr>
        <w:fldChar w:fldCharType="end"/>
      </w:r>
      <w:r>
        <w:rPr>
          <w:rStyle w:val="None"/>
          <w:rFonts w:ascii="Times New Roman" w:hAnsi="Times New Roman"/>
          <w:sz w:val="22"/>
          <w:szCs w:val="22"/>
        </w:rPr>
        <w:t xml:space="preserve"> was used to get the spectral sensitivities of the cones. The response of the c</w:t>
      </w:r>
      <w:r>
        <w:rPr>
          <w:rStyle w:val="None"/>
          <w:rFonts w:ascii="Times New Roman" w:hAnsi="Times New Roman"/>
          <w:sz w:val="22"/>
          <w:szCs w:val="22"/>
          <w:lang w:val="it-IT"/>
        </w:rPr>
        <w:t>one</w:t>
      </w:r>
      <w:r>
        <w:rPr>
          <w:rStyle w:val="None"/>
          <w:rFonts w:ascii="Times New Roman" w:hAnsi="Times New Roman"/>
          <w:sz w:val="22"/>
          <w:szCs w:val="22"/>
        </w:rPr>
        <w:t xml:space="preserve">s was calculated as the number of photopigment isomerizations in 100ms, including the Poisson nature of the isomerization </w:t>
      </w:r>
      <w:r>
        <w:rPr>
          <w:rStyle w:val="None"/>
          <w:rFonts w:ascii="Times New Roman" w:hAnsi="Times New Roman"/>
          <w:sz w:val="22"/>
          <w:szCs w:val="22"/>
        </w:rPr>
        <w:fldChar w:fldCharType="begin"/>
      </w:r>
      <w:r>
        <w:rPr>
          <w:rStyle w:val="None"/>
          <w:rFonts w:ascii="Times New Roman" w:hAnsi="Times New Roman"/>
          <w:sz w:val="22"/>
          <w:szCs w:val="22"/>
        </w:rPr>
        <w:instrText xml:space="preserve"> ADDIN EN.CITE &lt;EndNote&gt;&lt;Cite&gt;&lt;Author&gt;Hecht&lt;/Author&gt;&lt;Year&gt;1942&lt;/Year&gt;&lt;RecNum&gt;388&lt;/RecNum&gt;&lt;DisplayText&gt;[17]&lt;/DisplayText&gt;&lt;record&gt;&lt;rec-number&gt;388&lt;/rec-number&gt;&lt;foreign-keys&gt;&lt;key app="EN" db-id="592dpt2f590x0mezte35f5fwef0rtp2xsfrz" timestamp="1598114624"&gt;388&lt;/key&gt;&lt;/foreign-keys&gt;&lt;ref-type name="Journal Article"&gt;17&lt;/ref-type&gt;&lt;contributors&gt;&lt;authors&gt;&lt;author&gt;Hecht, S.&lt;/author&gt;&lt;author&gt;Shlaer, S.&lt;/author&gt;&lt;author&gt;Pirenne, M. H.&lt;/author&gt;&lt;/authors&gt;&lt;/contributors&gt;&lt;auth-address&gt;Laboratory of Biophysics, Columbia University, New York.&lt;/auth-address&gt;&lt;titles&gt;&lt;title&gt;Energy, Quanta, and Vision&lt;/title&gt;&lt;secondary-title&gt;J Gen Physiol&lt;/secondary-title&gt;&lt;/titles&gt;&lt;periodical&gt;&lt;full-title&gt;J Gen Physiol&lt;/full-title&gt;&lt;/periodical&gt;&lt;pages&gt;819-40&lt;/pages&gt;&lt;volume&gt;25&lt;/volume&gt;&lt;number&gt;6&lt;/number&gt;&lt;edition&gt;1942/07/20&lt;/edition&gt;&lt;dates&gt;&lt;year&gt;1942&lt;/year&gt;&lt;pub-dates&gt;&lt;date&gt;Jul 20&lt;/date&gt;&lt;/pub-dates&gt;&lt;/dates&gt;&lt;isbn&gt;0022-1295 (Print)&amp;#xD;0022-1295 (Linking)&lt;/isbn&gt;&lt;accession-num&gt;19873316&lt;/accession-num&gt;&lt;urls&gt;&lt;related-urls&gt;&lt;url&gt;https://www.ncbi.nlm.nih.gov/pubmed/19873316&lt;/url&gt;&lt;/related-urls&gt;&lt;/urls&gt;&lt;custom2&gt;PMC2142545&lt;/custom2&gt;&lt;electronic-resource-num&gt;10.1085/jgp.25.6.819&lt;/electronic-resource-num&gt;&lt;/record&gt;&lt;/Cite&gt;&lt;/EndNote&gt;</w:instrText>
      </w:r>
      <w:r>
        <w:rPr>
          <w:rStyle w:val="None"/>
          <w:rFonts w:ascii="Times New Roman" w:hAnsi="Times New Roman"/>
          <w:sz w:val="22"/>
          <w:szCs w:val="22"/>
        </w:rPr>
        <w:fldChar w:fldCharType="separate"/>
      </w:r>
      <w:r>
        <w:rPr>
          <w:rStyle w:val="None"/>
          <w:rFonts w:ascii="Times New Roman" w:hAnsi="Times New Roman"/>
          <w:noProof/>
          <w:sz w:val="22"/>
          <w:szCs w:val="22"/>
        </w:rPr>
        <w:t>[17]</w:t>
      </w:r>
      <w:r>
        <w:rPr>
          <w:rStyle w:val="None"/>
          <w:rFonts w:ascii="Times New Roman" w:hAnsi="Times New Roman"/>
          <w:sz w:val="22"/>
          <w:szCs w:val="22"/>
        </w:rPr>
        <w:fldChar w:fldCharType="end"/>
      </w:r>
      <w:r>
        <w:rPr>
          <w:rStyle w:val="None"/>
          <w:rFonts w:ascii="Times New Roman" w:hAnsi="Times New Roman"/>
          <w:sz w:val="22"/>
          <w:szCs w:val="22"/>
        </w:rPr>
        <w:t>. The model was implemented using the software infrastructure provided by ISETBio (</w:t>
      </w:r>
      <w:r>
        <w:rPr>
          <w:rStyle w:val="None"/>
          <w:rFonts w:ascii="Times New Roman" w:hAnsi="Times New Roman"/>
          <w:color w:val="0000FF"/>
          <w:sz w:val="22"/>
          <w:szCs w:val="22"/>
        </w:rPr>
        <w:t>https://isetbio.org</w:t>
      </w:r>
      <w:r>
        <w:rPr>
          <w:rStyle w:val="None"/>
          <w:rFonts w:ascii="Times New Roman" w:hAnsi="Times New Roman"/>
          <w:sz w:val="22"/>
          <w:szCs w:val="22"/>
        </w:rPr>
        <w:t xml:space="preserve">). The </w:t>
      </w:r>
      <w:r>
        <w:rPr>
          <w:rStyle w:val="None"/>
          <w:rFonts w:ascii="Times New Roman" w:hAnsi="Times New Roman"/>
          <w:sz w:val="22"/>
          <w:szCs w:val="22"/>
          <w:lang w:val="it-IT"/>
        </w:rPr>
        <w:t xml:space="preserve">cone </w:t>
      </w:r>
      <w:r>
        <w:rPr>
          <w:rStyle w:val="None"/>
          <w:rFonts w:ascii="Times New Roman" w:hAnsi="Times New Roman"/>
          <w:sz w:val="22"/>
          <w:szCs w:val="22"/>
        </w:rPr>
        <w:t>responses were demosaiced using linear interpolation to get the response of each cone class over the entire image. Further, the response of each cone class was normalized by the summed (over wavelength) quantal efficiency of the corresponding cone class to make the magnitude of the three cone classes similar to each other.</w:t>
      </w:r>
    </w:p>
    <w:p w14:paraId="0848839A" w14:textId="77777777" w:rsidR="00F9135E" w:rsidRPr="00723CC7" w:rsidRDefault="00F9135E" w:rsidP="00F9135E">
      <w:pPr>
        <w:pStyle w:val="Default"/>
        <w:spacing w:after="270"/>
        <w:rPr>
          <w:rStyle w:val="None"/>
          <w:rFonts w:ascii="Times New Roman" w:hAnsi="Times New Roman"/>
          <w:sz w:val="22"/>
          <w:szCs w:val="22"/>
        </w:rPr>
      </w:pPr>
      <w:r>
        <w:rPr>
          <w:rStyle w:val="None"/>
          <w:rFonts w:ascii="Times New Roman" w:hAnsi="Times New Roman"/>
          <w:sz w:val="22"/>
          <w:szCs w:val="22"/>
        </w:rPr>
        <w:t>The dot product of the cone response image was taken with a center-surround linear receptive field. The receptive field was square in shape and its size was equal to the size of cone response images. The center of the receptive was a circle of radius the size of the target object. The central region was taken to be positive and the surround was negative. Each point in the central region was at the same value (chosen to be unity) and the surround was at another value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The RF was copied three times; one each for the L, M and S cone response images. The mean RF response was estimated as the sum total of the dot product of the RF with the L, M and S cone response images. A gaussian noise (representing noise in the decision-making process) with mean zero and variance proportional to the total mean RF response was added to the resulting dot product. The proportionality constant to the decision noise variance 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were the two parameters of the model.</w:t>
      </w:r>
    </w:p>
    <w:p w14:paraId="60ED598D" w14:textId="77777777" w:rsidR="00F9135E"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To get the threshold of the computational model, we sampled random standard and comparison images from our dataset. The receptive field response (noise-added dot product) to the images were compared to predict the image with lighter target object. The proportion comparison chosen data was used to get the psychometric function and the threshold of discrimination. We estimated the threshold at six values of the covariance scalar at which we performed the human experiments. We calculated the mean squared error (averaged over the six covariance scalar values) between the thresholds of the mean human observer and the computational model for a large set of values of the two model parameters: noise variance proportionality constant and RF surround. The resulting values were fit with a degree two polynomial of two variables. The fit function was used to get the parameters with lowest mean square error. These values were chosen as the parameters of the model (surround value -0.1293; noise proportionality constant 0.0904).</w:t>
      </w:r>
    </w:p>
    <w:p w14:paraId="0C914F51" w14:textId="77777777" w:rsidR="00F9135E"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retinal images and the MATLAB function to get the model thresholds are provided as supplementary </w:t>
      </w:r>
      <w:r>
        <w:rPr>
          <w:rFonts w:ascii="Times New Roman" w:hAnsi="Times New Roman"/>
          <w:sz w:val="22"/>
          <w:szCs w:val="22"/>
        </w:rPr>
        <w:t>documents</w:t>
      </w:r>
      <w:r>
        <w:rPr>
          <w:rStyle w:val="None"/>
          <w:rFonts w:ascii="Times New Roman" w:hAnsi="Times New Roman"/>
          <w:sz w:val="22"/>
          <w:szCs w:val="22"/>
        </w:rPr>
        <w:t>.</w:t>
      </w:r>
    </w:p>
    <w:p w14:paraId="7D049213" w14:textId="1C98986B" w:rsidR="00F9135E" w:rsidRPr="00C96C07" w:rsidRDefault="00F9135E" w:rsidP="00C96C07">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b/>
          <w:bCs/>
          <w:sz w:val="22"/>
          <w:szCs w:val="22"/>
        </w:rPr>
        <w:lastRenderedPageBreak/>
        <w:t>Code and Data Availability:</w:t>
      </w:r>
      <w:r>
        <w:rPr>
          <w:rFonts w:ascii="Times New Roman" w:hAnsi="Times New Roman"/>
          <w:sz w:val="22"/>
          <w:szCs w:val="22"/>
        </w:rPr>
        <w:t xml:space="preserve"> Observers response in the psychophysics task and their thresholds are provided in the supplementary documents. The SI also provides the MATLAB scripts to generate Figures 2, 4, 5 and 6 and the scripts to get model thresholds. The retinal images are provided as .mat files in a zip folder.</w:t>
      </w:r>
    </w:p>
    <w:p w14:paraId="0985A9E5" w14:textId="67D35D27" w:rsidR="00F9135E" w:rsidRDefault="00F9135E">
      <w:pPr>
        <w:rPr>
          <w:rStyle w:val="None"/>
          <w:b/>
          <w:bCs/>
          <w:sz w:val="22"/>
          <w:szCs w:val="22"/>
        </w:rPr>
      </w:pPr>
    </w:p>
    <w:p w14:paraId="32A98C64" w14:textId="77777777" w:rsidR="00F9135E" w:rsidRDefault="00F9135E">
      <w:pPr>
        <w:rPr>
          <w:rStyle w:val="None"/>
          <w:b/>
          <w:bCs/>
          <w:sz w:val="22"/>
          <w:szCs w:val="22"/>
        </w:rPr>
      </w:pPr>
    </w:p>
    <w:p w14:paraId="3B963A35" w14:textId="50645A03" w:rsidR="00091515" w:rsidRPr="00AC2026" w:rsidRDefault="00091515">
      <w:pPr>
        <w:rPr>
          <w:sz w:val="22"/>
          <w:szCs w:val="22"/>
        </w:rPr>
      </w:pPr>
      <w:r w:rsidRPr="002F5675">
        <w:rPr>
          <w:rStyle w:val="None"/>
          <w:b/>
          <w:bCs/>
          <w:sz w:val="22"/>
          <w:szCs w:val="22"/>
        </w:rPr>
        <w:t>Figure 1:</w:t>
      </w:r>
      <w:r w:rsidRPr="00AC2026">
        <w:rPr>
          <w:sz w:val="22"/>
          <w:szCs w:val="22"/>
        </w:rPr>
        <w:t xml:space="preserve"> </w:t>
      </w:r>
      <w:r w:rsidRPr="00AC2026">
        <w:rPr>
          <w:b/>
          <w:bCs/>
          <w:sz w:val="22"/>
          <w:szCs w:val="22"/>
        </w:rPr>
        <w:t>Psychophysical task.</w:t>
      </w:r>
      <w:r w:rsidRPr="00AC2026">
        <w:rPr>
          <w:sz w:val="22"/>
          <w:szCs w:val="22"/>
        </w:rPr>
        <w:t xml:space="preserve"> </w:t>
      </w:r>
      <w:r w:rsidRPr="00AC2026">
        <w:rPr>
          <w:b/>
          <w:bCs/>
          <w:sz w:val="22"/>
          <w:szCs w:val="22"/>
        </w:rPr>
        <w:t>(a)</w:t>
      </w:r>
      <w:r w:rsidRPr="00AC2026">
        <w:rPr>
          <w:sz w:val="22"/>
          <w:szCs w:val="22"/>
        </w:rPr>
        <w:t xml:space="preserve"> On every trial of the experiment, human observers viewed two images in sequence, a standard image and a comparison image and indicated the one in which the spherical target object in the center of the image was lighter. Example standard and comparison images are shown. The images were computer graphics simulations. The simulated reflectance functions of the target were spectrally flat and the spheres appeared gray. The overall reflectance of the target was held fixed in the standard images, and differed between standard and comparison. Performance (</w:t>
      </w:r>
      <w:r w:rsidR="00723CC7" w:rsidRPr="00AC2026">
        <w:rPr>
          <w:sz w:val="22"/>
          <w:szCs w:val="22"/>
        </w:rPr>
        <w:t xml:space="preserve">proportion </w:t>
      </w:r>
      <w:r w:rsidRPr="00AC2026">
        <w:rPr>
          <w:sz w:val="22"/>
          <w:szCs w:val="22"/>
        </w:rPr>
        <w:t xml:space="preserve">correct) was measured as a function of this difference to determine discrimination threshold. The reflectance functions of objects in the background could </w:t>
      </w:r>
      <w:r w:rsidR="00723CC7" w:rsidRPr="00AC2026">
        <w:rPr>
          <w:sz w:val="22"/>
          <w:szCs w:val="22"/>
        </w:rPr>
        <w:t xml:space="preserve">be held fixed or </w:t>
      </w:r>
      <w:r w:rsidRPr="00AC2026">
        <w:rPr>
          <w:sz w:val="22"/>
          <w:szCs w:val="22"/>
        </w:rPr>
        <w:t xml:space="preserve">vary between standard and comparison </w:t>
      </w:r>
      <w:r w:rsidR="00723CC7" w:rsidRPr="00AC2026">
        <w:rPr>
          <w:sz w:val="22"/>
          <w:szCs w:val="22"/>
        </w:rPr>
        <w:t>on each trial (as illustrated here)</w:t>
      </w:r>
      <w:r w:rsidRPr="00AC2026">
        <w:rPr>
          <w:sz w:val="22"/>
          <w:szCs w:val="22"/>
        </w:rPr>
        <w:t xml:space="preserve">. The order of presentation of the standard and comparison images was randomized from trial to trial. Discrimination thresholds were measured as function of the amount of variation in background object reflectance. </w:t>
      </w:r>
      <w:r w:rsidRPr="00AC2026">
        <w:rPr>
          <w:b/>
          <w:bCs/>
          <w:sz w:val="22"/>
          <w:szCs w:val="22"/>
        </w:rPr>
        <w:t>(b)</w:t>
      </w:r>
      <w:r w:rsidRPr="00AC2026">
        <w:rPr>
          <w:sz w:val="22"/>
          <w:szCs w:val="22"/>
        </w:rPr>
        <w:t xml:space="preserve"> Trial sequence. R</w:t>
      </w:r>
      <w:r w:rsidRPr="00AC2026">
        <w:rPr>
          <w:sz w:val="22"/>
          <w:szCs w:val="22"/>
          <w:vertAlign w:val="subscript"/>
        </w:rPr>
        <w:t>N-1</w:t>
      </w:r>
      <w:r w:rsidRPr="00AC2026">
        <w:rPr>
          <w:sz w:val="22"/>
          <w:szCs w:val="22"/>
        </w:rPr>
        <w:t xml:space="preserve"> indicates the time of the observer’s response for the (N-1)</w:t>
      </w:r>
      <w:r w:rsidRPr="00AC2026">
        <w:rPr>
          <w:sz w:val="22"/>
          <w:szCs w:val="22"/>
          <w:vertAlign w:val="superscript"/>
        </w:rPr>
        <w:t>th</w:t>
      </w:r>
      <w:r w:rsidRPr="00AC2026">
        <w:rPr>
          <w:sz w:val="22"/>
          <w:szCs w:val="22"/>
        </w:rPr>
        <w:t xml:space="preserve"> trial. The N</w:t>
      </w:r>
      <w:r w:rsidRPr="00AC2026">
        <w:rPr>
          <w:sz w:val="22"/>
          <w:szCs w:val="22"/>
          <w:vertAlign w:val="superscript"/>
        </w:rPr>
        <w:t>th</w:t>
      </w:r>
      <w:r w:rsidRPr="00AC2026">
        <w:rPr>
          <w:sz w:val="22"/>
          <w:szCs w:val="22"/>
        </w:rPr>
        <w:t xml:space="preserve"> trial begins </w:t>
      </w:r>
      <w:r w:rsidR="009023BF" w:rsidRPr="00AC2026">
        <w:rPr>
          <w:sz w:val="22"/>
          <w:szCs w:val="22"/>
        </w:rPr>
        <w:t>250ms</w:t>
      </w:r>
      <w:r w:rsidRPr="00AC2026">
        <w:rPr>
          <w:sz w:val="22"/>
          <w:szCs w:val="22"/>
        </w:rPr>
        <w:t xml:space="preserve"> after that response (Inter Trial Interval, ITI). The N</w:t>
      </w:r>
      <w:r w:rsidRPr="00AC2026">
        <w:rPr>
          <w:sz w:val="22"/>
          <w:szCs w:val="22"/>
          <w:vertAlign w:val="superscript"/>
        </w:rPr>
        <w:t>th</w:t>
      </w:r>
      <w:r w:rsidRPr="00AC2026">
        <w:rPr>
          <w:sz w:val="22"/>
          <w:szCs w:val="22"/>
        </w:rPr>
        <w:t xml:space="preserve"> trial consists of two </w:t>
      </w:r>
      <w:r w:rsidR="009023BF" w:rsidRPr="00AC2026">
        <w:rPr>
          <w:sz w:val="22"/>
          <w:szCs w:val="22"/>
        </w:rPr>
        <w:t>250ms</w:t>
      </w:r>
      <w:r w:rsidRPr="00AC2026">
        <w:rPr>
          <w:sz w:val="22"/>
          <w:szCs w:val="22"/>
        </w:rPr>
        <w:t xml:space="preserve"> stimulus presentation intervals with a </w:t>
      </w:r>
      <w:r w:rsidR="009023BF" w:rsidRPr="00AC2026">
        <w:rPr>
          <w:sz w:val="22"/>
          <w:szCs w:val="22"/>
        </w:rPr>
        <w:t>250ms</w:t>
      </w:r>
      <w:r w:rsidRPr="00AC2026">
        <w:rPr>
          <w:sz w:val="22"/>
          <w:szCs w:val="22"/>
        </w:rPr>
        <w:t xml:space="preserve"> inter-stimulus interval (ISI). The observer responds by pressing a button on a gamepad after the second stimulus has been shown. The observer can take as long as he or she wishes before making the response, with an example time denoted by R</w:t>
      </w:r>
      <w:r w:rsidRPr="00AC2026">
        <w:rPr>
          <w:sz w:val="22"/>
          <w:szCs w:val="22"/>
          <w:vertAlign w:val="subscript"/>
        </w:rPr>
        <w:t xml:space="preserve">N </w:t>
      </w:r>
      <w:r w:rsidRPr="00AC2026">
        <w:rPr>
          <w:sz w:val="22"/>
          <w:szCs w:val="22"/>
        </w:rPr>
        <w:t xml:space="preserve">in the figure. The next trial begins </w:t>
      </w:r>
      <w:r w:rsidR="009023BF" w:rsidRPr="00AC2026">
        <w:rPr>
          <w:sz w:val="22"/>
          <w:szCs w:val="22"/>
        </w:rPr>
        <w:t>250ms</w:t>
      </w:r>
      <w:r w:rsidRPr="00AC2026">
        <w:rPr>
          <w:sz w:val="22"/>
          <w:szCs w:val="22"/>
        </w:rPr>
        <w:t xml:space="preserve"> after the response.</w:t>
      </w:r>
    </w:p>
    <w:p w14:paraId="34DE05AC" w14:textId="77777777" w:rsidR="002F5675" w:rsidRDefault="002F5675" w:rsidP="00AC2026">
      <w:pPr>
        <w:rPr>
          <w:rFonts w:eastAsia="Times New Roman"/>
        </w:rPr>
      </w:pPr>
    </w:p>
    <w:p w14:paraId="0D43D754" w14:textId="0CFAF75D" w:rsidR="00091515" w:rsidRDefault="00091515" w:rsidP="00091515">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t>Figure 2: Psychometric function.</w:t>
      </w:r>
      <w:r>
        <w:rPr>
          <w:rStyle w:val="None"/>
          <w:rFonts w:ascii="Times New Roman" w:hAnsi="Times New Roman"/>
          <w:sz w:val="22"/>
          <w:szCs w:val="22"/>
        </w:rPr>
        <w:t xml:space="preserve"> We recorded the proportion of times the observer chose the target in the comparison image to be lighter, as a function of the comparison LRF. The LRF of the target object in the standard image was fixed at 0.4. The LRF of the target object in the comparison image were chosen from 11 linearly spaced values in the range [0.35, 0.45]. Thirty trials were presented at each comparison LRF value. We fit a cumulative normal distribution to the proportion comparison chosen data using maximum likelihood methods. The guess and lapse rates were assumed to be equal and were restricted to be in the range [0, 0.05]. The threshold was measured as the difference between the LRF at proportion comparison chosen equal to 0.7604 and 0.5, as predicted by the cumulative normal fit. This figure shows the data for observer CNSU_0002 for scale factor 0.00 in the first experimental session for that observer.  The point of subjective equality (PSE, LRF for proportion chosen 0.5) was close to 0.4 as expected and the threshold was 0.0233. The lapse rate for this fit was </w:t>
      </w:r>
      <w:r w:rsidRPr="00723CC7">
        <w:rPr>
          <w:rStyle w:val="None"/>
          <w:rFonts w:ascii="Times New Roman" w:hAnsi="Times New Roman"/>
          <w:sz w:val="22"/>
          <w:szCs w:val="22"/>
        </w:rPr>
        <w:t>0.0</w:t>
      </w:r>
      <w:r>
        <w:rPr>
          <w:rStyle w:val="None"/>
          <w:rFonts w:ascii="Times New Roman" w:hAnsi="Times New Roman"/>
          <w:sz w:val="22"/>
          <w:szCs w:val="22"/>
        </w:rPr>
        <w:t>5.</w:t>
      </w:r>
    </w:p>
    <w:p w14:paraId="7EA85D58" w14:textId="77777777" w:rsidR="00091515" w:rsidRDefault="00091515" w:rsidP="00091515">
      <w:pPr>
        <w:pStyle w:val="Default"/>
        <w:spacing w:before="0" w:after="270"/>
        <w:rPr>
          <w:rFonts w:ascii="Times New Roman" w:eastAsia="Times New Roman" w:hAnsi="Times New Roman" w:cs="Times New Roman"/>
          <w:sz w:val="22"/>
          <w:szCs w:val="22"/>
        </w:rPr>
      </w:pPr>
      <w:r>
        <w:rPr>
          <w:rFonts w:ascii="Times New Roman" w:hAnsi="Times New Roman"/>
          <w:b/>
          <w:bCs/>
          <w:sz w:val="22"/>
          <w:szCs w:val="22"/>
        </w:rPr>
        <w:t xml:space="preserve">Figure 3: Variation in background spectra. </w:t>
      </w:r>
      <w:r>
        <w:rPr>
          <w:rStyle w:val="None"/>
          <w:rFonts w:ascii="Times New Roman" w:hAnsi="Times New Roman"/>
          <w:sz w:val="22"/>
          <w:szCs w:val="22"/>
        </w:rPr>
        <w:t>The reflectance spectra of background objects were chosen from multivariate Gaussian distribution that modeled the statistics of natural surface spectra. The variation in the reflectance spectra was controlled by multiplying the covariance matrix of the distribution with a scalar. We generated images at six levels of the scalar. Each column shows three sample images at each of the six values of the scalar. The leftmost column corresponds to no variation and the rightmost column corresponds to the variation in natural surfaces. The target object (sphere at the center of each panel) in each image has the same LRF. For each value of the scalar, we generated 1100 images, 100 each at 11 linearly spaced target LRF levels across the range [0.35, 0.45] LRF. Discrimination thresholds were measured separately for each value of the covariance scalar shown.</w:t>
      </w:r>
    </w:p>
    <w:p w14:paraId="532DDCC7" w14:textId="77777777" w:rsidR="004705BB" w:rsidRPr="006D7ABE" w:rsidRDefault="004705BB" w:rsidP="004705BB">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4: Background variation increases lightness discrimination threshold. </w:t>
      </w:r>
      <w:r w:rsidRPr="009579D6">
        <w:rPr>
          <w:rFonts w:ascii="Times New Roman" w:hAnsi="Times New Roman" w:cs="Times New Roman"/>
          <w:sz w:val="22"/>
          <w:szCs w:val="22"/>
        </w:rPr>
        <w:t>Mean (N = 4)</w:t>
      </w:r>
      <w:r w:rsidRPr="00ED0EB1">
        <w:rPr>
          <w:rFonts w:ascii="Times New Roman" w:hAnsi="Times New Roman" w:cs="Times New Roman"/>
          <w:b/>
          <w:bCs/>
          <w:sz w:val="22"/>
          <w:szCs w:val="22"/>
        </w:rPr>
        <w:t xml:space="preserve"> </w:t>
      </w:r>
      <w:r w:rsidRPr="00ED0EB1">
        <w:rPr>
          <w:rStyle w:val="None"/>
          <w:rFonts w:ascii="Times New Roman" w:hAnsi="Times New Roman" w:cs="Times New Roman"/>
          <w:sz w:val="22"/>
          <w:szCs w:val="22"/>
        </w:rPr>
        <w:t>log squared threshold vs log covariance scalar from the human psychophysics (</w:t>
      </w:r>
      <w:r>
        <w:rPr>
          <w:rStyle w:val="None"/>
          <w:rFonts w:ascii="Times New Roman" w:hAnsi="Times New Roman" w:cs="Times New Roman"/>
          <w:sz w:val="22"/>
          <w:szCs w:val="22"/>
        </w:rPr>
        <w:t>red</w:t>
      </w:r>
      <w:r w:rsidRPr="00ED0EB1">
        <w:rPr>
          <w:rStyle w:val="None"/>
          <w:rFonts w:ascii="Times New Roman" w:hAnsi="Times New Roman" w:cs="Times New Roman"/>
          <w:sz w:val="22"/>
          <w:szCs w:val="22"/>
        </w:rPr>
        <w:t xml:space="preserve"> circles). The error bars represent +/- 1 SEM taken between observers</w:t>
      </w:r>
      <w:r w:rsidRPr="009579D6">
        <w:rPr>
          <w:rStyle w:val="None"/>
          <w:rFonts w:ascii="Times New Roman" w:hAnsi="Times New Roman" w:cs="Times New Roman"/>
          <w:sz w:val="22"/>
          <w:szCs w:val="22"/>
        </w:rPr>
        <w:t xml:space="preserve">. The data were fit with </w:t>
      </w:r>
      <w:r>
        <w:rPr>
          <w:rStyle w:val="None"/>
          <w:rFonts w:ascii="Times New Roman" w:hAnsi="Times New Roman" w:cs="Times New Roman"/>
          <w:sz w:val="22"/>
          <w:szCs w:val="22"/>
        </w:rPr>
        <w:t xml:space="preserve">the function </w:t>
      </w:r>
      <m:oMath>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2</m:t>
            </m:r>
          </m:sup>
        </m:sSup>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T</m:t>
            </m:r>
          </m:e>
          <m:sub>
            <m:r>
              <w:rPr>
                <w:rFonts w:ascii="Cambria Math" w:hAnsi="Cambria Math" w:cs="Times New Roman"/>
                <w:sz w:val="22"/>
                <w:szCs w:val="22"/>
              </w:rPr>
              <m:t>0</m:t>
            </m:r>
          </m:sub>
          <m:sup>
            <m:r>
              <w:rPr>
                <w:rFonts w:ascii="Cambria Math" w:hAnsi="Cambria Math" w:cs="Times New Roman"/>
                <w:sz w:val="22"/>
                <w:szCs w:val="22"/>
              </w:rPr>
              <m:t>2</m:t>
            </m:r>
          </m:sup>
        </m:sSubSup>
        <m:r>
          <w:rPr>
            <w:rFonts w:ascii="Cambria Math" w:hAnsi="Cambria Math" w:cs="Times New Roman"/>
            <w:sz w:val="22"/>
            <w:szCs w:val="22"/>
          </w:rPr>
          <m:t xml:space="preserve"> </m:t>
        </m:r>
        <m:d>
          <m:dPr>
            <m:ctrlPr>
              <w:rPr>
                <w:rFonts w:ascii="Cambria Math" w:hAnsi="Cambria Math" w:cs="Times New Roman"/>
                <w:i/>
                <w:sz w:val="22"/>
                <w:szCs w:val="22"/>
              </w:rPr>
            </m:ctrlPr>
          </m:dPr>
          <m:e>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e>
        </m:d>
      </m:oMath>
      <w:r>
        <w:rPr>
          <w:rFonts w:ascii="Times New Roman" w:hAnsi="Times New Roman" w:cs="Times New Roman"/>
          <w:sz w:val="22"/>
          <w:szCs w:val="22"/>
        </w:rPr>
        <w:t xml:space="preserve"> </w:t>
      </w:r>
      <w:r>
        <w:rPr>
          <w:rFonts w:ascii="Times New Roman" w:hAnsi="Times New Roman" w:cs="Times New Roman"/>
          <w:sz w:val="22"/>
          <w:szCs w:val="22"/>
        </w:rPr>
        <w:lastRenderedPageBreak/>
        <w:t xml:space="preserve">with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r>
          <w:rPr>
            <w:rFonts w:ascii="Cambria Math" w:hAnsi="Cambria Math" w:cs="Times New Roman"/>
            <w:sz w:val="22"/>
            <w:szCs w:val="22"/>
          </w:rPr>
          <m:t>=1</m:t>
        </m:r>
      </m:oMath>
      <w:r>
        <w:rPr>
          <w:rFonts w:ascii="Times New Roman" w:hAnsi="Times New Roman" w:cs="Times New Roman"/>
          <w:sz w:val="22"/>
          <w:szCs w:val="22"/>
        </w:rPr>
        <w:t xml:space="preserve"> (red curve)</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The best fit parameters are indicated in the legend. </w:t>
      </w:r>
      <w:r w:rsidRPr="00ED0EB1">
        <w:rPr>
          <w:rStyle w:val="None"/>
          <w:rFonts w:ascii="Times New Roman" w:hAnsi="Times New Roman" w:cs="Times New Roman"/>
          <w:sz w:val="22"/>
          <w:szCs w:val="22"/>
        </w:rPr>
        <w:t xml:space="preserve">The </w:t>
      </w:r>
      <w:r>
        <w:rPr>
          <w:rStyle w:val="None"/>
          <w:rFonts w:ascii="Times New Roman" w:hAnsi="Times New Roman" w:cs="Times New Roman"/>
          <w:sz w:val="22"/>
          <w:szCs w:val="22"/>
        </w:rPr>
        <w:t xml:space="preserve">predictions of the threshold of the </w:t>
      </w:r>
      <w:r w:rsidRPr="00ED0EB1">
        <w:rPr>
          <w:rStyle w:val="None"/>
          <w:rFonts w:ascii="Times New Roman" w:hAnsi="Times New Roman" w:cs="Times New Roman"/>
          <w:sz w:val="22"/>
          <w:szCs w:val="22"/>
        </w:rPr>
        <w:t>computational model</w:t>
      </w:r>
      <w:r>
        <w:rPr>
          <w:rStyle w:val="None"/>
          <w:rFonts w:ascii="Times New Roman" w:hAnsi="Times New Roman" w:cs="Times New Roman"/>
          <w:sz w:val="22"/>
          <w:szCs w:val="22"/>
        </w:rPr>
        <w:t xml:space="preserve"> (black squares)</w:t>
      </w:r>
      <w:r w:rsidRPr="00ED0EB1">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and </w:t>
      </w:r>
      <w:r w:rsidRPr="00ED0EB1">
        <w:rPr>
          <w:rStyle w:val="None"/>
          <w:rFonts w:ascii="Times New Roman" w:hAnsi="Times New Roman" w:cs="Times New Roman"/>
          <w:sz w:val="22"/>
          <w:szCs w:val="22"/>
        </w:rPr>
        <w:t xml:space="preserve">the corresponding </w:t>
      </w:r>
      <w:r>
        <w:rPr>
          <w:rStyle w:val="None"/>
          <w:rFonts w:ascii="Times New Roman" w:hAnsi="Times New Roman" w:cs="Times New Roman"/>
          <w:sz w:val="22"/>
          <w:szCs w:val="22"/>
        </w:rPr>
        <w:t xml:space="preserve">model </w:t>
      </w:r>
      <w:r w:rsidRPr="00ED0EB1">
        <w:rPr>
          <w:rStyle w:val="None"/>
          <w:rFonts w:ascii="Times New Roman" w:hAnsi="Times New Roman" w:cs="Times New Roman"/>
          <w:sz w:val="22"/>
          <w:szCs w:val="22"/>
        </w:rPr>
        <w:t>fit (</w:t>
      </w:r>
      <w:r>
        <w:rPr>
          <w:rStyle w:val="None"/>
          <w:rFonts w:ascii="Times New Roman" w:hAnsi="Times New Roman" w:cs="Times New Roman"/>
          <w:sz w:val="22"/>
          <w:szCs w:val="22"/>
        </w:rPr>
        <w:t xml:space="preserve">black </w:t>
      </w:r>
      <w:r w:rsidRPr="00ED0EB1">
        <w:rPr>
          <w:rStyle w:val="None"/>
          <w:rFonts w:ascii="Times New Roman" w:hAnsi="Times New Roman" w:cs="Times New Roman"/>
          <w:sz w:val="22"/>
          <w:szCs w:val="22"/>
        </w:rPr>
        <w:t>dashed line).</w:t>
      </w:r>
    </w:p>
    <w:p w14:paraId="5C29CA9D" w14:textId="525DD54E" w:rsidR="00C661B9" w:rsidRDefault="004705BB" w:rsidP="00723CC7">
      <w:pPr>
        <w:pStyle w:val="Default"/>
        <w:spacing w:before="0" w:after="270"/>
        <w:rPr>
          <w:rFonts w:ascii="Times New Roman" w:hAnsi="Times New Roman"/>
          <w:b/>
          <w:bCs/>
          <w:sz w:val="22"/>
          <w:szCs w:val="22"/>
        </w:rPr>
      </w:pPr>
      <w:r w:rsidRPr="009579D6">
        <w:rPr>
          <w:rFonts w:ascii="Times New Roman" w:hAnsi="Times New Roman" w:cs="Times New Roman"/>
          <w:b/>
          <w:bCs/>
          <w:sz w:val="22"/>
          <w:szCs w:val="22"/>
        </w:rPr>
        <w:t>Figure 5: Threshold of individual human observers.</w:t>
      </w:r>
      <w:r w:rsidRPr="009579D6">
        <w:rPr>
          <w:rStyle w:val="None"/>
          <w:rFonts w:ascii="Times New Roman" w:hAnsi="Times New Roman" w:cs="Times New Roman"/>
          <w:sz w:val="22"/>
          <w:szCs w:val="22"/>
        </w:rPr>
        <w:t xml:space="preserve"> Mean (across sessions) squared threshold vs log covariance scalar for individual human observers. Same format as Figure 4; here the error bars represent +/- 1 SEM taken across sessions for each observer. </w:t>
      </w:r>
      <w:r>
        <w:rPr>
          <w:rStyle w:val="None"/>
          <w:rFonts w:ascii="Times New Roman" w:hAnsi="Times New Roman" w:cs="Times New Roman"/>
          <w:sz w:val="22"/>
          <w:szCs w:val="22"/>
        </w:rPr>
        <w:t xml:space="preserve">The smooth curves show the fit to the function </w:t>
      </w:r>
      <m:oMath>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2</m:t>
            </m:r>
          </m:sup>
        </m:sSup>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T</m:t>
            </m:r>
          </m:e>
          <m:sub>
            <m:r>
              <w:rPr>
                <w:rFonts w:ascii="Cambria Math" w:hAnsi="Cambria Math" w:cs="Times New Roman"/>
                <w:sz w:val="22"/>
                <w:szCs w:val="22"/>
              </w:rPr>
              <m:t>0</m:t>
            </m:r>
          </m:sub>
          <m:sup>
            <m:r>
              <w:rPr>
                <w:rFonts w:ascii="Cambria Math" w:hAnsi="Cambria Math" w:cs="Times New Roman"/>
                <w:sz w:val="22"/>
                <w:szCs w:val="22"/>
              </w:rPr>
              <m:t>2</m:t>
            </m:r>
          </m:sup>
        </m:sSubSup>
        <m:r>
          <w:rPr>
            <w:rFonts w:ascii="Cambria Math" w:hAnsi="Cambria Math" w:cs="Times New Roman"/>
            <w:sz w:val="22"/>
            <w:szCs w:val="22"/>
          </w:rPr>
          <m:t xml:space="preserve"> (</m:t>
        </m:r>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r>
          <w:rPr>
            <w:rFonts w:ascii="Cambria Math" w:hAnsi="Cambria Math" w:cs="Times New Roman"/>
            <w:sz w:val="22"/>
            <w:szCs w:val="22"/>
          </w:rPr>
          <m:t>)</m:t>
        </m:r>
      </m:oMath>
      <w:r>
        <w:rPr>
          <w:rFonts w:ascii="Times New Roman" w:hAnsi="Times New Roman" w:cs="Times New Roman"/>
          <w:sz w:val="22"/>
          <w:szCs w:val="22"/>
        </w:rPr>
        <w:t>,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r>
          <w:rPr>
            <w:rFonts w:ascii="Cambria Math" w:hAnsi="Cambria Math" w:cs="Times New Roman"/>
            <w:sz w:val="22"/>
            <w:szCs w:val="22"/>
          </w:rPr>
          <m:t>=1</m:t>
        </m:r>
      </m:oMath>
      <w:r>
        <w:rPr>
          <w:rFonts w:ascii="Times New Roman" w:hAnsi="Times New Roman" w:cs="Times New Roman"/>
          <w:sz w:val="22"/>
          <w:szCs w:val="22"/>
        </w:rPr>
        <w:t>)</w:t>
      </w:r>
      <w:r w:rsidRPr="009579D6">
        <w:rPr>
          <w:rStyle w:val="None"/>
          <w:rFonts w:ascii="Times New Roman" w:hAnsi="Times New Roman" w:cs="Times New Roman"/>
          <w:sz w:val="22"/>
          <w:szCs w:val="22"/>
        </w:rPr>
        <w:t>.</w:t>
      </w:r>
      <w:r>
        <w:rPr>
          <w:rStyle w:val="None"/>
          <w:rFonts w:ascii="Times New Roman" w:hAnsi="Times New Roman" w:cs="Times New Roman"/>
          <w:sz w:val="22"/>
          <w:szCs w:val="22"/>
        </w:rPr>
        <w:t xml:space="preserve"> The parameters of the computational model were obtained separately for each observer by minimizing the mean square error between the mean observer thresholds and the predicted model thresholds for the six values of the covariance scalar.</w:t>
      </w:r>
    </w:p>
    <w:p w14:paraId="61477113" w14:textId="77777777" w:rsidR="00C661B9" w:rsidRPr="00723CC7" w:rsidRDefault="00C661B9" w:rsidP="00723CC7">
      <w:pPr>
        <w:pStyle w:val="Default"/>
        <w:spacing w:before="0" w:after="270"/>
        <w:rPr>
          <w:rStyle w:val="None"/>
          <w:rFonts w:ascii="Times New Roman" w:eastAsia="Times New Roman" w:hAnsi="Times New Roman" w:cs="Times New Roman"/>
          <w:sz w:val="22"/>
          <w:szCs w:val="22"/>
        </w:rPr>
      </w:pPr>
    </w:p>
    <w:p w14:paraId="4FBE107B" w14:textId="0C384557" w:rsidR="00EF2452" w:rsidRDefault="00AA7A38" w:rsidP="00EF2452">
      <w:pPr>
        <w:pStyle w:val="Default"/>
        <w:spacing w:before="0" w:after="270"/>
        <w:rPr>
          <w:rFonts w:ascii="Times New Roman" w:eastAsia="Times New Roman" w:hAnsi="Times New Roman" w:cs="Times New Roman"/>
          <w:b/>
          <w:bCs/>
          <w:sz w:val="22"/>
          <w:szCs w:val="22"/>
        </w:rPr>
      </w:pPr>
      <w:r>
        <w:rPr>
          <w:rFonts w:ascii="Times New Roman" w:hAnsi="Times New Roman"/>
          <w:b/>
          <w:bCs/>
          <w:sz w:val="22"/>
          <w:szCs w:val="22"/>
        </w:rPr>
        <w:t>APPENDIX</w:t>
      </w:r>
      <w:r w:rsidR="00EF2452">
        <w:rPr>
          <w:rFonts w:ascii="Times New Roman" w:hAnsi="Times New Roman"/>
          <w:b/>
          <w:bCs/>
          <w:sz w:val="22"/>
          <w:szCs w:val="22"/>
        </w:rPr>
        <w:t>:</w:t>
      </w:r>
    </w:p>
    <w:p w14:paraId="498B13E0" w14:textId="22486885" w:rsidR="00EF2452" w:rsidRDefault="00EF2452" w:rsidP="00EF2452">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t xml:space="preserve">Measurement of human </w:t>
      </w:r>
      <w:r>
        <w:rPr>
          <w:rFonts w:ascii="Times New Roman" w:hAnsi="Times New Roman"/>
          <w:b/>
          <w:bCs/>
          <w:sz w:val="22"/>
          <w:szCs w:val="22"/>
          <w:lang w:val="fr-FR"/>
        </w:rPr>
        <w:t xml:space="preserve">object </w:t>
      </w:r>
      <w:r w:rsidR="001842DD">
        <w:rPr>
          <w:rFonts w:ascii="Times New Roman" w:hAnsi="Times New Roman"/>
          <w:b/>
          <w:bCs/>
          <w:sz w:val="22"/>
          <w:szCs w:val="22"/>
          <w:lang w:val="fr-FR"/>
        </w:rPr>
        <w:t>lightness</w:t>
      </w:r>
      <w:r w:rsidR="001842DD">
        <w:rPr>
          <w:rFonts w:ascii="Times New Roman" w:hAnsi="Times New Roman"/>
          <w:b/>
          <w:bCs/>
          <w:sz w:val="22"/>
          <w:szCs w:val="22"/>
        </w:rPr>
        <w:t xml:space="preserve"> </w:t>
      </w:r>
      <w:r>
        <w:rPr>
          <w:rFonts w:ascii="Times New Roman" w:hAnsi="Times New Roman"/>
          <w:b/>
          <w:bCs/>
          <w:sz w:val="22"/>
          <w:szCs w:val="22"/>
        </w:rPr>
        <w:t xml:space="preserve">discrimination thresholds under variation in object background: </w:t>
      </w:r>
      <w:r>
        <w:rPr>
          <w:rStyle w:val="None"/>
          <w:rFonts w:ascii="Times New Roman" w:hAnsi="Times New Roman"/>
          <w:sz w:val="22"/>
          <w:szCs w:val="22"/>
        </w:rPr>
        <w:t xml:space="preserve">This experiment was the precursor of the experiment performed in the main paper. </w:t>
      </w:r>
      <w:r w:rsidR="004400FC">
        <w:rPr>
          <w:rStyle w:val="None"/>
          <w:rFonts w:ascii="Times New Roman" w:hAnsi="Times New Roman"/>
          <w:sz w:val="22"/>
          <w:szCs w:val="22"/>
        </w:rPr>
        <w:t xml:space="preserve">It </w:t>
      </w:r>
      <w:r w:rsidR="000031CF">
        <w:rPr>
          <w:rStyle w:val="None"/>
          <w:rFonts w:ascii="Times New Roman" w:hAnsi="Times New Roman"/>
          <w:sz w:val="22"/>
          <w:szCs w:val="22"/>
        </w:rPr>
        <w:t xml:space="preserve">aimed to </w:t>
      </w:r>
      <w:r w:rsidR="001A6313">
        <w:rPr>
          <w:rStyle w:val="None"/>
          <w:rFonts w:ascii="Times New Roman" w:hAnsi="Times New Roman"/>
          <w:sz w:val="22"/>
          <w:szCs w:val="22"/>
        </w:rPr>
        <w:t xml:space="preserve">study </w:t>
      </w:r>
      <w:r w:rsidR="00FC0D8E">
        <w:rPr>
          <w:rStyle w:val="None"/>
          <w:rFonts w:ascii="Times New Roman" w:hAnsi="Times New Roman"/>
          <w:sz w:val="22"/>
          <w:szCs w:val="22"/>
        </w:rPr>
        <w:t xml:space="preserve">whether </w:t>
      </w:r>
      <w:r w:rsidR="000031CF">
        <w:rPr>
          <w:rStyle w:val="None"/>
          <w:rFonts w:ascii="Times New Roman" w:hAnsi="Times New Roman"/>
          <w:sz w:val="22"/>
          <w:szCs w:val="22"/>
        </w:rPr>
        <w:t xml:space="preserve">variation in the reflectance of background </w:t>
      </w:r>
      <w:r w:rsidR="0079239E">
        <w:rPr>
          <w:rStyle w:val="None"/>
          <w:rFonts w:ascii="Times New Roman" w:hAnsi="Times New Roman"/>
          <w:sz w:val="22"/>
          <w:szCs w:val="22"/>
        </w:rPr>
        <w:t xml:space="preserve">objects </w:t>
      </w:r>
      <w:r w:rsidR="00456BC8">
        <w:rPr>
          <w:rStyle w:val="None"/>
          <w:rFonts w:ascii="Times New Roman" w:hAnsi="Times New Roman"/>
          <w:sz w:val="22"/>
          <w:szCs w:val="22"/>
        </w:rPr>
        <w:t>ha</w:t>
      </w:r>
      <w:r w:rsidR="0079239E">
        <w:rPr>
          <w:rStyle w:val="None"/>
          <w:rFonts w:ascii="Times New Roman" w:hAnsi="Times New Roman"/>
          <w:sz w:val="22"/>
          <w:szCs w:val="22"/>
        </w:rPr>
        <w:t>d</w:t>
      </w:r>
      <w:r w:rsidR="00456BC8">
        <w:rPr>
          <w:rStyle w:val="None"/>
          <w:rFonts w:ascii="Times New Roman" w:hAnsi="Times New Roman"/>
          <w:sz w:val="22"/>
          <w:szCs w:val="22"/>
        </w:rPr>
        <w:t xml:space="preserve"> an effect on </w:t>
      </w:r>
      <w:r w:rsidR="008C30C2">
        <w:rPr>
          <w:rStyle w:val="None"/>
          <w:rFonts w:ascii="Times New Roman" w:hAnsi="Times New Roman"/>
          <w:sz w:val="22"/>
          <w:szCs w:val="22"/>
        </w:rPr>
        <w:t xml:space="preserve">human </w:t>
      </w:r>
      <w:r w:rsidR="000031CF">
        <w:rPr>
          <w:rStyle w:val="None"/>
          <w:rFonts w:ascii="Times New Roman" w:hAnsi="Times New Roman"/>
          <w:sz w:val="22"/>
          <w:szCs w:val="22"/>
        </w:rPr>
        <w:t xml:space="preserve">lightness discrimination thresholds. </w:t>
      </w:r>
      <w:r w:rsidR="00B65282">
        <w:rPr>
          <w:rStyle w:val="None"/>
          <w:rFonts w:ascii="Times New Roman" w:hAnsi="Times New Roman"/>
          <w:sz w:val="22"/>
          <w:szCs w:val="22"/>
        </w:rPr>
        <w:t xml:space="preserve">It </w:t>
      </w:r>
      <w:r w:rsidR="000031CF">
        <w:rPr>
          <w:rStyle w:val="None"/>
          <w:rFonts w:ascii="Times New Roman" w:hAnsi="Times New Roman"/>
          <w:sz w:val="22"/>
          <w:szCs w:val="22"/>
        </w:rPr>
        <w:t xml:space="preserve">established that human object lightness discrimination thresholds increase if the reflectance of background </w:t>
      </w:r>
      <w:r w:rsidR="006B58DA">
        <w:rPr>
          <w:rStyle w:val="None"/>
          <w:rFonts w:ascii="Times New Roman" w:hAnsi="Times New Roman"/>
          <w:sz w:val="22"/>
          <w:szCs w:val="22"/>
        </w:rPr>
        <w:t xml:space="preserve">objects </w:t>
      </w:r>
      <w:r w:rsidR="000031CF">
        <w:rPr>
          <w:rStyle w:val="None"/>
          <w:rFonts w:ascii="Times New Roman" w:hAnsi="Times New Roman"/>
          <w:sz w:val="22"/>
          <w:szCs w:val="22"/>
        </w:rPr>
        <w:t>vary</w:t>
      </w:r>
      <w:r w:rsidR="00BB0E74">
        <w:rPr>
          <w:rStyle w:val="None"/>
          <w:rFonts w:ascii="Times New Roman" w:hAnsi="Times New Roman"/>
          <w:sz w:val="22"/>
          <w:szCs w:val="22"/>
        </w:rPr>
        <w:t>,</w:t>
      </w:r>
      <w:r w:rsidR="000031CF">
        <w:rPr>
          <w:rStyle w:val="None"/>
          <w:rFonts w:ascii="Times New Roman" w:hAnsi="Times New Roman"/>
          <w:sz w:val="22"/>
          <w:szCs w:val="22"/>
        </w:rPr>
        <w:t xml:space="preserve"> as compared the case when the discrimination is made against the same background. The methods were same as the experiment described in the main paper. </w:t>
      </w:r>
      <w:r w:rsidR="00EE01C6">
        <w:rPr>
          <w:rStyle w:val="None"/>
          <w:rFonts w:ascii="Times New Roman" w:hAnsi="Times New Roman"/>
          <w:sz w:val="22"/>
          <w:szCs w:val="22"/>
        </w:rPr>
        <w:t xml:space="preserve">We measured lightness discrimination threshold of four naïve human observers </w:t>
      </w:r>
      <w:r w:rsidR="00277BEB">
        <w:rPr>
          <w:rStyle w:val="None"/>
          <w:rFonts w:ascii="Times New Roman" w:hAnsi="Times New Roman"/>
          <w:sz w:val="22"/>
          <w:szCs w:val="22"/>
        </w:rPr>
        <w:t xml:space="preserve">using a </w:t>
      </w:r>
      <w:r w:rsidR="00CD2FA2">
        <w:rPr>
          <w:rStyle w:val="None"/>
          <w:rFonts w:ascii="Times New Roman" w:hAnsi="Times New Roman"/>
          <w:sz w:val="22"/>
          <w:szCs w:val="22"/>
        </w:rPr>
        <w:t>two-interval</w:t>
      </w:r>
      <w:r w:rsidR="00277BEB">
        <w:rPr>
          <w:rStyle w:val="None"/>
          <w:rFonts w:ascii="Times New Roman" w:hAnsi="Times New Roman"/>
          <w:sz w:val="22"/>
          <w:szCs w:val="22"/>
        </w:rPr>
        <w:t xml:space="preserve"> forced choice paradigm. </w:t>
      </w:r>
      <w:r w:rsidR="00CE408E">
        <w:rPr>
          <w:rStyle w:val="None"/>
          <w:rFonts w:ascii="Times New Roman" w:hAnsi="Times New Roman"/>
          <w:sz w:val="22"/>
          <w:szCs w:val="22"/>
        </w:rPr>
        <w:t>The thresholds for were measured for three specific types of background variations</w:t>
      </w:r>
      <w:r>
        <w:rPr>
          <w:rStyle w:val="None"/>
          <w:rFonts w:ascii="Times New Roman" w:hAnsi="Times New Roman"/>
          <w:sz w:val="22"/>
          <w:szCs w:val="22"/>
        </w:rPr>
        <w:t xml:space="preserve"> (Figure S1).</w:t>
      </w:r>
      <w:r w:rsidR="00763C1A" w:rsidRPr="00763C1A">
        <w:rPr>
          <w:rStyle w:val="None"/>
          <w:rFonts w:ascii="Times New Roman" w:hAnsi="Times New Roman"/>
          <w:sz w:val="22"/>
          <w:szCs w:val="22"/>
        </w:rPr>
        <w:t xml:space="preserve"> </w:t>
      </w:r>
      <w:r w:rsidR="00763C1A">
        <w:rPr>
          <w:rStyle w:val="None"/>
          <w:rFonts w:ascii="Times New Roman" w:hAnsi="Times New Roman"/>
          <w:sz w:val="22"/>
          <w:szCs w:val="22"/>
        </w:rPr>
        <w:t xml:space="preserve">The reflectance spectra of the background objects were generated with scale factor set to 1. </w:t>
      </w:r>
      <w:r>
        <w:rPr>
          <w:rStyle w:val="None"/>
          <w:rFonts w:ascii="Times New Roman" w:hAnsi="Times New Roman"/>
          <w:sz w:val="22"/>
          <w:szCs w:val="22"/>
        </w:rPr>
        <w:t xml:space="preserve"> </w:t>
      </w:r>
      <w:commentRangeStart w:id="17"/>
      <w:commentRangeStart w:id="18"/>
      <w:r>
        <w:rPr>
          <w:rStyle w:val="None"/>
          <w:rFonts w:ascii="Times New Roman" w:hAnsi="Times New Roman"/>
          <w:sz w:val="22"/>
          <w:szCs w:val="22"/>
        </w:rPr>
        <w:t xml:space="preserve">These </w:t>
      </w:r>
      <w:r w:rsidR="005D35AB">
        <w:rPr>
          <w:rStyle w:val="None"/>
          <w:rFonts w:ascii="Times New Roman" w:hAnsi="Times New Roman"/>
          <w:sz w:val="22"/>
          <w:szCs w:val="22"/>
        </w:rPr>
        <w:t xml:space="preserve">three conditions </w:t>
      </w:r>
      <w:r>
        <w:rPr>
          <w:rStyle w:val="None"/>
          <w:rFonts w:ascii="Times New Roman" w:hAnsi="Times New Roman"/>
          <w:sz w:val="22"/>
          <w:szCs w:val="22"/>
        </w:rPr>
        <w:t>were</w:t>
      </w:r>
      <w:commentRangeEnd w:id="17"/>
      <w:r w:rsidR="00D72168">
        <w:rPr>
          <w:rStyle w:val="CommentReference"/>
          <w:rFonts w:ascii="Times New Roman" w:hAnsi="Times New Roman" w:cs="Times New Roman"/>
          <w:color w:val="auto"/>
          <w14:textOutline w14:w="0" w14:cap="rnd" w14:cmpd="sng" w14:algn="ctr">
            <w14:noFill/>
            <w14:prstDash w14:val="solid"/>
            <w14:bevel/>
          </w14:textOutline>
        </w:rPr>
        <w:commentReference w:id="17"/>
      </w:r>
      <w:commentRangeEnd w:id="18"/>
      <w:r w:rsidR="00BE2260">
        <w:rPr>
          <w:rStyle w:val="CommentReference"/>
          <w:rFonts w:ascii="Times New Roman" w:hAnsi="Times New Roman" w:cs="Times New Roman"/>
          <w:color w:val="auto"/>
          <w14:textOutline w14:w="0" w14:cap="rnd" w14:cmpd="sng" w14:algn="ctr">
            <w14:noFill/>
            <w14:prstDash w14:val="solid"/>
            <w14:bevel/>
          </w14:textOutline>
        </w:rPr>
        <w:commentReference w:id="18"/>
      </w:r>
      <w:r>
        <w:rPr>
          <w:rStyle w:val="None"/>
          <w:rFonts w:ascii="Times New Roman" w:hAnsi="Times New Roman"/>
          <w:sz w:val="22"/>
          <w:szCs w:val="22"/>
        </w:rPr>
        <w:t>:</w:t>
      </w:r>
    </w:p>
    <w:p w14:paraId="7786665E" w14:textId="4EDE843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Condition 1.</w:t>
      </w:r>
      <w:r>
        <w:rPr>
          <w:rStyle w:val="None"/>
          <w:rFonts w:ascii="Times New Roman" w:hAnsi="Times New Roman"/>
          <w:sz w:val="22"/>
          <w:szCs w:val="22"/>
        </w:rPr>
        <w:t xml:space="preserve"> </w:t>
      </w:r>
      <w:r>
        <w:rPr>
          <w:rStyle w:val="None"/>
          <w:rFonts w:ascii="Times New Roman" w:hAnsi="Times New Roman"/>
          <w:i/>
          <w:iCs/>
          <w:sz w:val="22"/>
          <w:szCs w:val="22"/>
          <w:u w:val="single"/>
        </w:rPr>
        <w:t>Fixed background:</w:t>
      </w:r>
      <w:r>
        <w:rPr>
          <w:rStyle w:val="None"/>
          <w:rFonts w:ascii="Times New Roman" w:hAnsi="Times New Roman"/>
          <w:i/>
          <w:iCs/>
          <w:sz w:val="22"/>
          <w:szCs w:val="22"/>
        </w:rPr>
        <w:t xml:space="preserve"> </w:t>
      </w:r>
      <w:r>
        <w:rPr>
          <w:rStyle w:val="None"/>
          <w:rFonts w:ascii="Times New Roman" w:hAnsi="Times New Roman"/>
          <w:sz w:val="22"/>
          <w:szCs w:val="22"/>
        </w:rPr>
        <w:t xml:space="preserve">In this condition, the spectra of objects in the background were kept fixed for all trials and for all intervals. We generated 11 images, one at each </w:t>
      </w:r>
      <w:r w:rsidR="001A68AE">
        <w:rPr>
          <w:rStyle w:val="None"/>
          <w:rFonts w:ascii="Times New Roman" w:hAnsi="Times New Roman"/>
          <w:sz w:val="22"/>
          <w:szCs w:val="22"/>
        </w:rPr>
        <w:t xml:space="preserve">comparison LRF </w:t>
      </w:r>
      <w:r>
        <w:rPr>
          <w:rStyle w:val="None"/>
          <w:rFonts w:ascii="Times New Roman" w:hAnsi="Times New Roman"/>
          <w:sz w:val="22"/>
          <w:szCs w:val="22"/>
        </w:rPr>
        <w:t>level.</w:t>
      </w:r>
    </w:p>
    <w:p w14:paraId="7A1216DC" w14:textId="77777777"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 </w:t>
      </w:r>
      <w:r>
        <w:rPr>
          <w:rStyle w:val="None"/>
          <w:rFonts w:ascii="Times New Roman" w:hAnsi="Times New Roman"/>
          <w:i/>
          <w:iCs/>
          <w:sz w:val="22"/>
          <w:szCs w:val="22"/>
          <w:u w:val="single"/>
        </w:rPr>
        <w:t>Between-trial background variation</w:t>
      </w:r>
      <w:r>
        <w:rPr>
          <w:rStyle w:val="None"/>
          <w:rFonts w:ascii="Times New Roman" w:hAnsi="Times New Roman"/>
          <w:sz w:val="22"/>
          <w:szCs w:val="22"/>
          <w:u w:val="single"/>
        </w:rPr>
        <w:t>:</w:t>
      </w:r>
      <w:r>
        <w:rPr>
          <w:rStyle w:val="None"/>
          <w:rFonts w:ascii="Times New Roman" w:hAnsi="Times New Roman"/>
          <w:sz w:val="22"/>
          <w:szCs w:val="22"/>
        </w:rPr>
        <w:t xml:space="preserve"> In this condition, the spectra of the objects in the background were the same for the two intervals within a trial but varied from trial-to-trial.</w:t>
      </w:r>
    </w:p>
    <w:p w14:paraId="2303F9B9" w14:textId="090C2F30"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 </w:t>
      </w:r>
      <w:r>
        <w:rPr>
          <w:rStyle w:val="None"/>
          <w:rFonts w:ascii="Times New Roman" w:hAnsi="Times New Roman"/>
          <w:i/>
          <w:iCs/>
          <w:sz w:val="22"/>
          <w:szCs w:val="22"/>
          <w:u w:val="single"/>
        </w:rPr>
        <w:t>Within-trial background variation</w:t>
      </w:r>
      <w:r>
        <w:rPr>
          <w:rStyle w:val="None"/>
          <w:rFonts w:ascii="Times New Roman" w:hAnsi="Times New Roman"/>
          <w:sz w:val="22"/>
          <w:szCs w:val="22"/>
        </w:rPr>
        <w:t>: In this condition, the spectra of the objects in the background varied between trials as well as between the two intervals of a trial.</w:t>
      </w:r>
      <w:r w:rsidR="00DC5C64">
        <w:rPr>
          <w:rStyle w:val="None"/>
          <w:rFonts w:ascii="Times New Roman" w:hAnsi="Times New Roman"/>
          <w:sz w:val="22"/>
          <w:szCs w:val="22"/>
        </w:rPr>
        <w:t xml:space="preserve"> This condition was same as the </w:t>
      </w:r>
      <w:r w:rsidR="00C457C3">
        <w:rPr>
          <w:rStyle w:val="None"/>
          <w:rFonts w:ascii="Times New Roman" w:hAnsi="Times New Roman"/>
          <w:sz w:val="22"/>
          <w:szCs w:val="22"/>
        </w:rPr>
        <w:t>experiment described in the main paper with scale</w:t>
      </w:r>
      <w:r w:rsidR="00A8782C">
        <w:rPr>
          <w:rStyle w:val="None"/>
          <w:rFonts w:ascii="Times New Roman" w:hAnsi="Times New Roman"/>
          <w:sz w:val="22"/>
          <w:szCs w:val="22"/>
        </w:rPr>
        <w:t xml:space="preserve"> </w:t>
      </w:r>
      <w:r w:rsidR="00C457C3">
        <w:rPr>
          <w:rStyle w:val="None"/>
          <w:rFonts w:ascii="Times New Roman" w:hAnsi="Times New Roman"/>
          <w:sz w:val="22"/>
          <w:szCs w:val="22"/>
        </w:rPr>
        <w:t>factor equal to 1.</w:t>
      </w:r>
    </w:p>
    <w:p w14:paraId="6A8FF529" w14:textId="6B1D7FAA"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In Condition 2 and 3, the light reflected from the target object </w:t>
      </w:r>
      <w:r w:rsidR="00E06E72">
        <w:rPr>
          <w:rStyle w:val="None"/>
          <w:rFonts w:ascii="Times New Roman" w:hAnsi="Times New Roman"/>
          <w:sz w:val="22"/>
          <w:szCs w:val="22"/>
        </w:rPr>
        <w:t xml:space="preserve">varied </w:t>
      </w:r>
      <w:r>
        <w:rPr>
          <w:rStyle w:val="None"/>
          <w:rFonts w:ascii="Times New Roman" w:hAnsi="Times New Roman"/>
          <w:sz w:val="22"/>
          <w:szCs w:val="22"/>
        </w:rPr>
        <w:t xml:space="preserve">from image to images (even at the same </w:t>
      </w:r>
      <w:r w:rsidR="00E06E72">
        <w:rPr>
          <w:rStyle w:val="None"/>
          <w:rFonts w:ascii="Times New Roman" w:hAnsi="Times New Roman"/>
          <w:sz w:val="22"/>
          <w:szCs w:val="22"/>
        </w:rPr>
        <w:t xml:space="preserve">LRF </w:t>
      </w:r>
      <w:r>
        <w:rPr>
          <w:rStyle w:val="None"/>
          <w:rFonts w:ascii="Times New Roman" w:hAnsi="Times New Roman"/>
          <w:sz w:val="22"/>
          <w:szCs w:val="22"/>
        </w:rPr>
        <w:t>level of the target object) because of secondary reflection of light coming from the background objects. We also measured the thresholds without secondary reflections for these two conditions. We call these conditions Condition 2a and 3a.</w:t>
      </w:r>
    </w:p>
    <w:p w14:paraId="2FBD269F" w14:textId="77777777"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2a. </w:t>
      </w:r>
      <w:r>
        <w:rPr>
          <w:rStyle w:val="None"/>
          <w:rFonts w:ascii="Times New Roman" w:hAnsi="Times New Roman"/>
          <w:i/>
          <w:iCs/>
          <w:sz w:val="22"/>
          <w:szCs w:val="22"/>
          <w:u w:val="single"/>
        </w:rPr>
        <w:t>Between-trial background variation without secondary reflection</w:t>
      </w:r>
      <w:r>
        <w:rPr>
          <w:rStyle w:val="None"/>
          <w:rFonts w:ascii="Times New Roman" w:hAnsi="Times New Roman"/>
          <w:sz w:val="22"/>
          <w:szCs w:val="22"/>
          <w:u w:val="single"/>
        </w:rPr>
        <w:t>:</w:t>
      </w:r>
      <w:r>
        <w:rPr>
          <w:rStyle w:val="None"/>
          <w:rFonts w:ascii="Times New Roman" w:hAnsi="Times New Roman"/>
          <w:sz w:val="22"/>
          <w:szCs w:val="22"/>
        </w:rPr>
        <w:t xml:space="preserve"> Same as Condition 2, but without multiple reflections of light from object surfaces. The light rays only bounce off once from the surfaces before coming to the camera.</w:t>
      </w:r>
    </w:p>
    <w:p w14:paraId="067F7DDA" w14:textId="77777777"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3a. </w:t>
      </w:r>
      <w:r>
        <w:rPr>
          <w:rStyle w:val="None"/>
          <w:rFonts w:ascii="Times New Roman" w:hAnsi="Times New Roman"/>
          <w:i/>
          <w:iCs/>
          <w:sz w:val="22"/>
          <w:szCs w:val="22"/>
          <w:u w:val="single"/>
        </w:rPr>
        <w:t>Within-trial background variation without secondary reflections</w:t>
      </w:r>
      <w:r>
        <w:rPr>
          <w:rStyle w:val="None"/>
          <w:rFonts w:ascii="Times New Roman" w:hAnsi="Times New Roman"/>
          <w:sz w:val="22"/>
          <w:szCs w:val="22"/>
        </w:rPr>
        <w:t>: Same as Condition 3, but without multiple reflections of light from object surfaces.</w:t>
      </w:r>
    </w:p>
    <w:p w14:paraId="3453B382" w14:textId="75DAAD7B" w:rsidR="00EF2452" w:rsidRDefault="002C2B85" w:rsidP="00EF2452">
      <w:pPr>
        <w:pStyle w:val="Body"/>
        <w:spacing w:before="0" w:after="160"/>
        <w:rPr>
          <w:rStyle w:val="None"/>
          <w:rFonts w:ascii="Times New Roman" w:hAnsi="Times New Roman"/>
          <w:sz w:val="22"/>
          <w:szCs w:val="22"/>
        </w:rPr>
      </w:pPr>
      <w:r>
        <w:rPr>
          <w:rFonts w:ascii="Times New Roman" w:hAnsi="Times New Roman"/>
          <w:b/>
          <w:bCs/>
          <w:sz w:val="22"/>
          <w:szCs w:val="22"/>
        </w:rPr>
        <w:t xml:space="preserve">Observer </w:t>
      </w:r>
      <w:r w:rsidR="00EF2452">
        <w:rPr>
          <w:rFonts w:ascii="Times New Roman" w:hAnsi="Times New Roman"/>
          <w:b/>
          <w:bCs/>
          <w:sz w:val="22"/>
          <w:szCs w:val="22"/>
        </w:rPr>
        <w:t xml:space="preserve">Recruitment and Exclusion: </w:t>
      </w:r>
      <w:r w:rsidR="00EF2452">
        <w:rPr>
          <w:rStyle w:val="None"/>
          <w:rFonts w:ascii="Times New Roman" w:hAnsi="Times New Roman"/>
          <w:sz w:val="22"/>
          <w:szCs w:val="22"/>
        </w:rPr>
        <w:t xml:space="preserve">Same as </w:t>
      </w:r>
      <w:r w:rsidR="00957661">
        <w:rPr>
          <w:rStyle w:val="None"/>
          <w:rFonts w:ascii="Times New Roman" w:hAnsi="Times New Roman"/>
          <w:sz w:val="22"/>
          <w:szCs w:val="22"/>
        </w:rPr>
        <w:t>for the main experiment</w:t>
      </w:r>
      <w:r w:rsidR="00EF2452">
        <w:rPr>
          <w:rStyle w:val="None"/>
          <w:rFonts w:ascii="Times New Roman" w:hAnsi="Times New Roman"/>
          <w:sz w:val="22"/>
          <w:szCs w:val="22"/>
        </w:rPr>
        <w:t>, except the three acquisition of the practice session was performed with the images in Condition 1.</w:t>
      </w:r>
    </w:p>
    <w:p w14:paraId="7C445DC7" w14:textId="5B84A20D" w:rsidR="00F55602" w:rsidRDefault="00EF2452">
      <w:pPr>
        <w:pStyle w:val="Body"/>
        <w:spacing w:after="160"/>
        <w:rPr>
          <w:rFonts w:ascii="Times New Roman" w:hAnsi="Times New Roman" w:cs="Times New Roman"/>
          <w:sz w:val="22"/>
          <w:szCs w:val="22"/>
        </w:rPr>
      </w:pPr>
      <w:r w:rsidRPr="004B096D">
        <w:rPr>
          <w:rStyle w:val="None"/>
          <w:rFonts w:ascii="Times New Roman" w:hAnsi="Times New Roman"/>
          <w:b/>
          <w:bCs/>
          <w:sz w:val="22"/>
          <w:szCs w:val="22"/>
        </w:rPr>
        <w:lastRenderedPageBreak/>
        <w:t>Results:</w:t>
      </w:r>
      <w:r>
        <w:rPr>
          <w:rStyle w:val="None"/>
          <w:rFonts w:ascii="Times New Roman" w:hAnsi="Times New Roman"/>
          <w:b/>
          <w:bCs/>
          <w:sz w:val="22"/>
          <w:szCs w:val="22"/>
        </w:rPr>
        <w:t xml:space="preserve"> </w:t>
      </w:r>
      <w:r w:rsidRPr="00A16544">
        <w:rPr>
          <w:rFonts w:ascii="Times New Roman" w:hAnsi="Times New Roman" w:cs="Times New Roman"/>
          <w:sz w:val="22"/>
          <w:szCs w:val="22"/>
        </w:rPr>
        <w:t xml:space="preserve">Figure </w:t>
      </w:r>
      <w:r>
        <w:rPr>
          <w:rFonts w:ascii="Times New Roman" w:hAnsi="Times New Roman" w:cs="Times New Roman"/>
          <w:sz w:val="22"/>
          <w:szCs w:val="22"/>
        </w:rPr>
        <w:t>S2</w:t>
      </w:r>
      <w:r w:rsidRPr="00A16544">
        <w:rPr>
          <w:rFonts w:ascii="Times New Roman" w:hAnsi="Times New Roman" w:cs="Times New Roman"/>
          <w:sz w:val="22"/>
          <w:szCs w:val="22"/>
        </w:rPr>
        <w:t xml:space="preserve"> shows the discrimination thresholds of four human observers for the five conditions studied in </w:t>
      </w:r>
      <w:r>
        <w:rPr>
          <w:rFonts w:ascii="Times New Roman" w:hAnsi="Times New Roman" w:cs="Times New Roman"/>
          <w:sz w:val="22"/>
          <w:szCs w:val="22"/>
        </w:rPr>
        <w:t>th</w:t>
      </w:r>
      <w:r w:rsidR="00893F67">
        <w:rPr>
          <w:rFonts w:ascii="Times New Roman" w:hAnsi="Times New Roman" w:cs="Times New Roman"/>
          <w:sz w:val="22"/>
          <w:szCs w:val="22"/>
        </w:rPr>
        <w:t>is</w:t>
      </w:r>
      <w:r w:rsidRPr="00A16544">
        <w:rPr>
          <w:rFonts w:ascii="Times New Roman" w:hAnsi="Times New Roman" w:cs="Times New Roman"/>
          <w:sz w:val="22"/>
          <w:szCs w:val="22"/>
        </w:rPr>
        <w:t xml:space="preserve"> experiment. We plot the mean threshold and the standard error of the mean (SEM) taken over the three separate threshold measurements. For each observer, the thresholds for Condition 3 and 3a were higher compared to Condition 1, 2 and 2a. The </w:t>
      </w:r>
      <w:r w:rsidR="001576D6">
        <w:rPr>
          <w:rFonts w:ascii="Times New Roman" w:hAnsi="Times New Roman" w:cs="Times New Roman"/>
          <w:sz w:val="22"/>
          <w:szCs w:val="22"/>
        </w:rPr>
        <w:t>average</w:t>
      </w:r>
      <w:r w:rsidR="001576D6" w:rsidRPr="00A16544">
        <w:rPr>
          <w:rFonts w:ascii="Times New Roman" w:hAnsi="Times New Roman" w:cs="Times New Roman"/>
          <w:sz w:val="22"/>
          <w:szCs w:val="22"/>
        </w:rPr>
        <w:t xml:space="preserve"> </w:t>
      </w:r>
      <w:r w:rsidRPr="00A16544">
        <w:rPr>
          <w:rFonts w:ascii="Times New Roman" w:hAnsi="Times New Roman" w:cs="Times New Roman"/>
          <w:sz w:val="22"/>
          <w:szCs w:val="22"/>
        </w:rPr>
        <w:t xml:space="preserve">increase </w:t>
      </w:r>
      <w:r>
        <w:rPr>
          <w:rFonts w:ascii="Times New Roman" w:hAnsi="Times New Roman" w:cs="Times New Roman"/>
          <w:sz w:val="22"/>
          <w:szCs w:val="22"/>
        </w:rPr>
        <w:t xml:space="preserve">in </w:t>
      </w:r>
      <w:r w:rsidRPr="00A16544">
        <w:rPr>
          <w:rFonts w:ascii="Times New Roman" w:hAnsi="Times New Roman" w:cs="Times New Roman"/>
          <w:sz w:val="22"/>
          <w:szCs w:val="22"/>
        </w:rPr>
        <w:t xml:space="preserve">threshold of the observers for Condition 3 and 3a as compared to Condition 1 (baseline) were 79% and 60% respectively. The </w:t>
      </w:r>
      <w:r w:rsidR="00FA1E45">
        <w:rPr>
          <w:rFonts w:ascii="Times New Roman" w:hAnsi="Times New Roman" w:cs="Times New Roman"/>
          <w:sz w:val="22"/>
          <w:szCs w:val="22"/>
        </w:rPr>
        <w:t>average</w:t>
      </w:r>
      <w:r w:rsidR="00FA1E45" w:rsidRPr="00A16544">
        <w:rPr>
          <w:rFonts w:ascii="Times New Roman" w:hAnsi="Times New Roman" w:cs="Times New Roman"/>
          <w:sz w:val="22"/>
          <w:szCs w:val="22"/>
        </w:rPr>
        <w:t xml:space="preserve"> </w:t>
      </w:r>
      <w:r w:rsidRPr="00A16544">
        <w:rPr>
          <w:rFonts w:ascii="Times New Roman" w:hAnsi="Times New Roman" w:cs="Times New Roman"/>
          <w:sz w:val="22"/>
          <w:szCs w:val="22"/>
        </w:rPr>
        <w:t xml:space="preserve">increase </w:t>
      </w:r>
      <w:r>
        <w:rPr>
          <w:rFonts w:ascii="Times New Roman" w:hAnsi="Times New Roman" w:cs="Times New Roman"/>
          <w:sz w:val="22"/>
          <w:szCs w:val="22"/>
        </w:rPr>
        <w:t xml:space="preserve">in </w:t>
      </w:r>
      <w:r w:rsidRPr="00A16544">
        <w:rPr>
          <w:rFonts w:ascii="Times New Roman" w:hAnsi="Times New Roman" w:cs="Times New Roman"/>
          <w:sz w:val="22"/>
          <w:szCs w:val="22"/>
        </w:rPr>
        <w:t xml:space="preserve">threshold for Condition 2 and 2a were much smaller 13% and 17% respectively. </w:t>
      </w:r>
      <w:r w:rsidR="007C7E5C" w:rsidRPr="00A16544">
        <w:rPr>
          <w:rFonts w:ascii="Times New Roman" w:hAnsi="Times New Roman" w:cs="Times New Roman"/>
          <w:sz w:val="22"/>
          <w:szCs w:val="22"/>
        </w:rPr>
        <w:t xml:space="preserve">The thresholds for Condition 1, 2 and 2a were </w:t>
      </w:r>
      <w:r w:rsidR="007C7E5C">
        <w:rPr>
          <w:rFonts w:ascii="Times New Roman" w:hAnsi="Times New Roman" w:cs="Times New Roman"/>
          <w:sz w:val="22"/>
          <w:szCs w:val="22"/>
        </w:rPr>
        <w:t>nearly</w:t>
      </w:r>
      <w:r w:rsidR="007C7E5C" w:rsidRPr="00A16544">
        <w:rPr>
          <w:rFonts w:ascii="Times New Roman" w:hAnsi="Times New Roman" w:cs="Times New Roman"/>
          <w:sz w:val="22"/>
          <w:szCs w:val="22"/>
        </w:rPr>
        <w:t xml:space="preserve"> </w:t>
      </w:r>
      <w:r w:rsidR="002D1E97">
        <w:rPr>
          <w:rFonts w:ascii="Times New Roman" w:hAnsi="Times New Roman" w:cs="Times New Roman"/>
          <w:sz w:val="22"/>
          <w:szCs w:val="22"/>
        </w:rPr>
        <w:t xml:space="preserve">within </w:t>
      </w:r>
      <w:r w:rsidR="009C0108">
        <w:rPr>
          <w:rFonts w:ascii="Times New Roman" w:hAnsi="Times New Roman" w:cs="Times New Roman"/>
          <w:sz w:val="22"/>
          <w:szCs w:val="22"/>
        </w:rPr>
        <w:t>one</w:t>
      </w:r>
      <w:r w:rsidR="007C7E5C" w:rsidRPr="00A16544">
        <w:rPr>
          <w:rFonts w:ascii="Times New Roman" w:hAnsi="Times New Roman" w:cs="Times New Roman"/>
          <w:sz w:val="22"/>
          <w:szCs w:val="22"/>
        </w:rPr>
        <w:t xml:space="preserve"> SEM</w:t>
      </w:r>
      <w:r w:rsidR="007C7E5C">
        <w:rPr>
          <w:rFonts w:ascii="Times New Roman" w:hAnsi="Times New Roman" w:cs="Times New Roman"/>
          <w:sz w:val="22"/>
          <w:szCs w:val="22"/>
        </w:rPr>
        <w:t xml:space="preserve"> (averaged over the observers and three conditions)</w:t>
      </w:r>
      <w:r w:rsidR="007C7E5C" w:rsidRPr="00A16544">
        <w:rPr>
          <w:rFonts w:ascii="Times New Roman" w:hAnsi="Times New Roman" w:cs="Times New Roman"/>
          <w:sz w:val="22"/>
          <w:szCs w:val="22"/>
        </w:rPr>
        <w:t xml:space="preserve">. On the other hand, the threshold for Condition 3 and 3a were respectively (on average) </w:t>
      </w:r>
      <w:r w:rsidR="007C7E5C">
        <w:rPr>
          <w:rFonts w:ascii="Times New Roman" w:hAnsi="Times New Roman" w:cs="Times New Roman"/>
          <w:sz w:val="22"/>
          <w:szCs w:val="22"/>
        </w:rPr>
        <w:t>7.2</w:t>
      </w:r>
      <w:r w:rsidR="007C7E5C" w:rsidRPr="00A16544">
        <w:rPr>
          <w:rFonts w:ascii="Times New Roman" w:hAnsi="Times New Roman" w:cs="Times New Roman"/>
          <w:sz w:val="22"/>
          <w:szCs w:val="22"/>
        </w:rPr>
        <w:t xml:space="preserve"> and 5</w:t>
      </w:r>
      <w:r w:rsidR="007C7E5C">
        <w:rPr>
          <w:rFonts w:ascii="Times New Roman" w:hAnsi="Times New Roman" w:cs="Times New Roman"/>
          <w:sz w:val="22"/>
          <w:szCs w:val="22"/>
        </w:rPr>
        <w:t>.4</w:t>
      </w:r>
      <w:r w:rsidR="007C7E5C" w:rsidRPr="00A16544">
        <w:rPr>
          <w:rFonts w:ascii="Times New Roman" w:hAnsi="Times New Roman" w:cs="Times New Roman"/>
          <w:sz w:val="22"/>
          <w:szCs w:val="22"/>
        </w:rPr>
        <w:t xml:space="preserve"> SEM larger than the threshold of Condition 1. The thresholds without secondary reflections (Condition 2a and 3a) </w:t>
      </w:r>
      <w:r w:rsidR="007C7E5C">
        <w:rPr>
          <w:rFonts w:ascii="Times New Roman" w:hAnsi="Times New Roman" w:cs="Times New Roman"/>
          <w:sz w:val="22"/>
          <w:szCs w:val="22"/>
        </w:rPr>
        <w:t>were</w:t>
      </w:r>
      <w:r w:rsidR="007C7E5C" w:rsidRPr="00A16544">
        <w:rPr>
          <w:rFonts w:ascii="Times New Roman" w:hAnsi="Times New Roman" w:cs="Times New Roman"/>
          <w:sz w:val="22"/>
          <w:szCs w:val="22"/>
        </w:rPr>
        <w:t xml:space="preserve"> within one SEM from the conditions with secondary reflections (Condition 2 and 3). </w:t>
      </w:r>
      <w:r w:rsidRPr="00A16544">
        <w:rPr>
          <w:rFonts w:ascii="Times New Roman" w:hAnsi="Times New Roman" w:cs="Times New Roman"/>
          <w:sz w:val="22"/>
          <w:szCs w:val="22"/>
        </w:rPr>
        <w:t xml:space="preserve">This preliminary experiment established that lightness discrimination thresholds are higher for the case when the two objects are being discriminated against different backgrounds compared </w:t>
      </w:r>
      <w:r w:rsidR="00DE2794">
        <w:rPr>
          <w:rFonts w:ascii="Times New Roman" w:hAnsi="Times New Roman" w:cs="Times New Roman"/>
          <w:sz w:val="22"/>
          <w:szCs w:val="22"/>
        </w:rPr>
        <w:t xml:space="preserve">on the same trial, as compared </w:t>
      </w:r>
      <w:r w:rsidRPr="00A16544">
        <w:rPr>
          <w:rFonts w:ascii="Times New Roman" w:hAnsi="Times New Roman" w:cs="Times New Roman"/>
          <w:sz w:val="22"/>
          <w:szCs w:val="22"/>
        </w:rPr>
        <w:t xml:space="preserve">to </w:t>
      </w:r>
      <w:r w:rsidR="00DE2794">
        <w:rPr>
          <w:rFonts w:ascii="Times New Roman" w:hAnsi="Times New Roman" w:cs="Times New Roman"/>
          <w:sz w:val="22"/>
          <w:szCs w:val="22"/>
        </w:rPr>
        <w:t>when</w:t>
      </w:r>
      <w:r w:rsidRPr="00A16544">
        <w:rPr>
          <w:rFonts w:ascii="Times New Roman" w:hAnsi="Times New Roman" w:cs="Times New Roman"/>
          <w:sz w:val="22"/>
          <w:szCs w:val="22"/>
        </w:rPr>
        <w:t xml:space="preserve"> the backgrounds are the same</w:t>
      </w:r>
      <w:r w:rsidR="00DE2794">
        <w:rPr>
          <w:rFonts w:ascii="Times New Roman" w:hAnsi="Times New Roman" w:cs="Times New Roman"/>
          <w:sz w:val="22"/>
          <w:szCs w:val="22"/>
        </w:rPr>
        <w:t xml:space="preserve"> within trial</w:t>
      </w:r>
      <w:r w:rsidRPr="00A16544">
        <w:rPr>
          <w:rFonts w:ascii="Times New Roman" w:hAnsi="Times New Roman" w:cs="Times New Roman"/>
          <w:sz w:val="22"/>
          <w:szCs w:val="22"/>
        </w:rPr>
        <w:t xml:space="preserve">. </w:t>
      </w:r>
      <w:r w:rsidR="00DE2794">
        <w:rPr>
          <w:rFonts w:ascii="Times New Roman" w:hAnsi="Times New Roman" w:cs="Times New Roman"/>
          <w:sz w:val="22"/>
          <w:szCs w:val="22"/>
        </w:rPr>
        <w:t>Trial-to-trial variability in background has little</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if any</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effect. </w:t>
      </w:r>
      <w:r w:rsidRPr="00A16544">
        <w:rPr>
          <w:rFonts w:ascii="Times New Roman" w:hAnsi="Times New Roman" w:cs="Times New Roman"/>
          <w:sz w:val="22"/>
          <w:szCs w:val="22"/>
        </w:rPr>
        <w:t>This effect persists even when the secondary reflections are switched off, indicating the effect is due to the spectral change in the background and not due to the variation in the amount of light being reflected from the target surface.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55602" w14:paraId="47E41A60" w14:textId="77777777" w:rsidTr="00404248">
        <w:tc>
          <w:tcPr>
            <w:tcW w:w="1558" w:type="dxa"/>
          </w:tcPr>
          <w:p w14:paraId="0CCBC621" w14:textId="77777777" w:rsidR="00F55602" w:rsidRPr="00FB6CBC"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p>
        </w:tc>
        <w:tc>
          <w:tcPr>
            <w:tcW w:w="7792" w:type="dxa"/>
            <w:gridSpan w:val="5"/>
          </w:tcPr>
          <w:p w14:paraId="007C9EC8" w14:textId="71DED47C" w:rsidR="00F55602" w:rsidRPr="00FB6CBC" w:rsidRDefault="0056248F"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 xml:space="preserve">Mean </w:t>
            </w:r>
            <w:r w:rsidR="00F55602">
              <w:rPr>
                <w:rFonts w:ascii="Times New Roman" w:hAnsi="Times New Roman" w:cs="Times New Roman"/>
                <w:sz w:val="20"/>
                <w:szCs w:val="20"/>
              </w:rPr>
              <w:t>Threshold +- SEM (</w:t>
            </w:r>
            <w:r w:rsidR="00DB1241">
              <w:rPr>
                <w:rFonts w:ascii="Times New Roman" w:hAnsi="Times New Roman" w:cs="Times New Roman"/>
                <w:sz w:val="20"/>
                <w:szCs w:val="20"/>
              </w:rPr>
              <w:t xml:space="preserve">averaged </w:t>
            </w:r>
            <w:r w:rsidR="00F55602">
              <w:rPr>
                <w:rFonts w:ascii="Times New Roman" w:hAnsi="Times New Roman" w:cs="Times New Roman"/>
                <w:sz w:val="20"/>
                <w:szCs w:val="20"/>
              </w:rPr>
              <w:t>over sessions)</w:t>
            </w:r>
          </w:p>
        </w:tc>
      </w:tr>
      <w:tr w:rsidR="00F55602" w14:paraId="2A18726C" w14:textId="77777777" w:rsidTr="00404248">
        <w:tc>
          <w:tcPr>
            <w:tcW w:w="1558" w:type="dxa"/>
          </w:tcPr>
          <w:p w14:paraId="14D4A5CD" w14:textId="01D7C6A0" w:rsidR="00F55602" w:rsidRPr="00E735A8" w:rsidRDefault="0089221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1558" w:type="dxa"/>
          </w:tcPr>
          <w:p w14:paraId="3CE96F02"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1</w:t>
            </w:r>
          </w:p>
        </w:tc>
        <w:tc>
          <w:tcPr>
            <w:tcW w:w="1558" w:type="dxa"/>
          </w:tcPr>
          <w:p w14:paraId="625468C8"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w:t>
            </w:r>
          </w:p>
        </w:tc>
        <w:tc>
          <w:tcPr>
            <w:tcW w:w="1558" w:type="dxa"/>
          </w:tcPr>
          <w:p w14:paraId="5B449E51"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2a</w:t>
            </w:r>
          </w:p>
        </w:tc>
        <w:tc>
          <w:tcPr>
            <w:tcW w:w="1559" w:type="dxa"/>
          </w:tcPr>
          <w:p w14:paraId="727A6536"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w:t>
            </w:r>
          </w:p>
        </w:tc>
        <w:tc>
          <w:tcPr>
            <w:tcW w:w="1559" w:type="dxa"/>
          </w:tcPr>
          <w:p w14:paraId="5C89B603"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3a</w:t>
            </w:r>
          </w:p>
        </w:tc>
      </w:tr>
      <w:tr w:rsidR="00F55602" w14:paraId="3E0FF13D" w14:textId="77777777" w:rsidTr="00404248">
        <w:tc>
          <w:tcPr>
            <w:tcW w:w="1558" w:type="dxa"/>
          </w:tcPr>
          <w:p w14:paraId="06EA713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4</w:t>
            </w:r>
          </w:p>
        </w:tc>
        <w:tc>
          <w:tcPr>
            <w:tcW w:w="1558" w:type="dxa"/>
            <w:tcBorders>
              <w:top w:val="single" w:sz="4" w:space="0" w:color="auto"/>
              <w:left w:val="nil"/>
              <w:bottom w:val="nil"/>
              <w:right w:val="single" w:sz="4" w:space="0" w:color="auto"/>
            </w:tcBorders>
            <w:shd w:val="clear" w:color="auto" w:fill="auto"/>
            <w:vAlign w:val="bottom"/>
          </w:tcPr>
          <w:p w14:paraId="6B0594C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0.0269+-0.0013</w:t>
            </w:r>
          </w:p>
        </w:tc>
        <w:tc>
          <w:tcPr>
            <w:tcW w:w="1558" w:type="dxa"/>
            <w:tcBorders>
              <w:top w:val="single" w:sz="4" w:space="0" w:color="auto"/>
              <w:left w:val="nil"/>
              <w:bottom w:val="nil"/>
              <w:right w:val="single" w:sz="4" w:space="0" w:color="auto"/>
            </w:tcBorders>
            <w:shd w:val="clear" w:color="auto" w:fill="auto"/>
            <w:vAlign w:val="bottom"/>
          </w:tcPr>
          <w:p w14:paraId="502A9686"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0.0254+-0.0013</w:t>
            </w:r>
          </w:p>
        </w:tc>
        <w:tc>
          <w:tcPr>
            <w:tcW w:w="1558" w:type="dxa"/>
            <w:tcBorders>
              <w:top w:val="single" w:sz="4" w:space="0" w:color="auto"/>
              <w:left w:val="nil"/>
              <w:bottom w:val="nil"/>
              <w:right w:val="single" w:sz="4" w:space="0" w:color="auto"/>
            </w:tcBorders>
            <w:shd w:val="clear" w:color="auto" w:fill="auto"/>
            <w:vAlign w:val="bottom"/>
          </w:tcPr>
          <w:p w14:paraId="0CDD7DE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0.0235+-0.0011</w:t>
            </w:r>
          </w:p>
        </w:tc>
        <w:tc>
          <w:tcPr>
            <w:tcW w:w="1559" w:type="dxa"/>
            <w:tcBorders>
              <w:top w:val="single" w:sz="4" w:space="0" w:color="auto"/>
              <w:left w:val="nil"/>
              <w:bottom w:val="nil"/>
              <w:right w:val="single" w:sz="4" w:space="0" w:color="auto"/>
            </w:tcBorders>
            <w:shd w:val="clear" w:color="auto" w:fill="auto"/>
            <w:vAlign w:val="bottom"/>
          </w:tcPr>
          <w:p w14:paraId="2833DDFD"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0.0366+-0.0030</w:t>
            </w:r>
          </w:p>
        </w:tc>
        <w:tc>
          <w:tcPr>
            <w:tcW w:w="1559" w:type="dxa"/>
            <w:tcBorders>
              <w:top w:val="single" w:sz="4" w:space="0" w:color="auto"/>
              <w:left w:val="nil"/>
              <w:bottom w:val="nil"/>
              <w:right w:val="single" w:sz="4" w:space="0" w:color="auto"/>
            </w:tcBorders>
            <w:shd w:val="clear" w:color="auto" w:fill="auto"/>
            <w:vAlign w:val="bottom"/>
          </w:tcPr>
          <w:p w14:paraId="68D7E8E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0.0330+-0.0018</w:t>
            </w:r>
          </w:p>
        </w:tc>
      </w:tr>
      <w:tr w:rsidR="00F55602" w14:paraId="59F7B5D0" w14:textId="77777777" w:rsidTr="00404248">
        <w:tc>
          <w:tcPr>
            <w:tcW w:w="1558" w:type="dxa"/>
          </w:tcPr>
          <w:p w14:paraId="04A697E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5</w:t>
            </w:r>
          </w:p>
        </w:tc>
        <w:tc>
          <w:tcPr>
            <w:tcW w:w="1558" w:type="dxa"/>
            <w:tcBorders>
              <w:top w:val="nil"/>
              <w:left w:val="nil"/>
              <w:bottom w:val="nil"/>
              <w:right w:val="single" w:sz="4" w:space="0" w:color="auto"/>
            </w:tcBorders>
            <w:shd w:val="clear" w:color="auto" w:fill="auto"/>
            <w:vAlign w:val="bottom"/>
          </w:tcPr>
          <w:p w14:paraId="061DBA6F"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0.0217+-0.0005</w:t>
            </w:r>
          </w:p>
        </w:tc>
        <w:tc>
          <w:tcPr>
            <w:tcW w:w="1558" w:type="dxa"/>
            <w:tcBorders>
              <w:top w:val="nil"/>
              <w:left w:val="nil"/>
              <w:bottom w:val="nil"/>
              <w:right w:val="single" w:sz="4" w:space="0" w:color="auto"/>
            </w:tcBorders>
            <w:shd w:val="clear" w:color="auto" w:fill="auto"/>
            <w:vAlign w:val="bottom"/>
          </w:tcPr>
          <w:p w14:paraId="3D85D512"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0.0305+-0.0039</w:t>
            </w:r>
          </w:p>
        </w:tc>
        <w:tc>
          <w:tcPr>
            <w:tcW w:w="1558" w:type="dxa"/>
            <w:tcBorders>
              <w:top w:val="nil"/>
              <w:left w:val="nil"/>
              <w:bottom w:val="nil"/>
              <w:right w:val="single" w:sz="4" w:space="0" w:color="auto"/>
            </w:tcBorders>
            <w:shd w:val="clear" w:color="auto" w:fill="auto"/>
            <w:vAlign w:val="bottom"/>
          </w:tcPr>
          <w:p w14:paraId="524BD57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0.0300+-0.0017</w:t>
            </w:r>
          </w:p>
        </w:tc>
        <w:tc>
          <w:tcPr>
            <w:tcW w:w="1559" w:type="dxa"/>
            <w:tcBorders>
              <w:top w:val="nil"/>
              <w:left w:val="nil"/>
              <w:bottom w:val="nil"/>
              <w:right w:val="single" w:sz="4" w:space="0" w:color="auto"/>
            </w:tcBorders>
            <w:shd w:val="clear" w:color="auto" w:fill="auto"/>
            <w:vAlign w:val="bottom"/>
          </w:tcPr>
          <w:p w14:paraId="42497D2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0.0382+-0.0031</w:t>
            </w:r>
          </w:p>
        </w:tc>
        <w:tc>
          <w:tcPr>
            <w:tcW w:w="1559" w:type="dxa"/>
            <w:tcBorders>
              <w:top w:val="nil"/>
              <w:left w:val="nil"/>
              <w:bottom w:val="nil"/>
              <w:right w:val="single" w:sz="4" w:space="0" w:color="auto"/>
            </w:tcBorders>
            <w:shd w:val="clear" w:color="auto" w:fill="auto"/>
            <w:vAlign w:val="bottom"/>
          </w:tcPr>
          <w:p w14:paraId="185397E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0.0389+-0.0022</w:t>
            </w:r>
          </w:p>
        </w:tc>
      </w:tr>
      <w:tr w:rsidR="00F55602" w14:paraId="1FB6D1AA" w14:textId="77777777" w:rsidTr="00404248">
        <w:tc>
          <w:tcPr>
            <w:tcW w:w="1558" w:type="dxa"/>
          </w:tcPr>
          <w:p w14:paraId="0F06C32F"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558" w:type="dxa"/>
            <w:tcBorders>
              <w:top w:val="nil"/>
              <w:left w:val="nil"/>
              <w:bottom w:val="nil"/>
              <w:right w:val="single" w:sz="4" w:space="0" w:color="auto"/>
            </w:tcBorders>
            <w:shd w:val="clear" w:color="auto" w:fill="auto"/>
            <w:vAlign w:val="bottom"/>
          </w:tcPr>
          <w:p w14:paraId="117A94A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0.0167+-0.0011</w:t>
            </w:r>
          </w:p>
        </w:tc>
        <w:tc>
          <w:tcPr>
            <w:tcW w:w="1558" w:type="dxa"/>
            <w:tcBorders>
              <w:top w:val="nil"/>
              <w:left w:val="nil"/>
              <w:bottom w:val="nil"/>
              <w:right w:val="single" w:sz="4" w:space="0" w:color="auto"/>
            </w:tcBorders>
            <w:shd w:val="clear" w:color="auto" w:fill="auto"/>
            <w:vAlign w:val="bottom"/>
          </w:tcPr>
          <w:p w14:paraId="26A5957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0.0169+-0.0020</w:t>
            </w:r>
          </w:p>
        </w:tc>
        <w:tc>
          <w:tcPr>
            <w:tcW w:w="1558" w:type="dxa"/>
            <w:tcBorders>
              <w:top w:val="nil"/>
              <w:left w:val="nil"/>
              <w:bottom w:val="nil"/>
              <w:right w:val="single" w:sz="4" w:space="0" w:color="auto"/>
            </w:tcBorders>
            <w:shd w:val="clear" w:color="auto" w:fill="auto"/>
            <w:vAlign w:val="bottom"/>
          </w:tcPr>
          <w:p w14:paraId="39631A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0.0175+-0.0017</w:t>
            </w:r>
          </w:p>
        </w:tc>
        <w:tc>
          <w:tcPr>
            <w:tcW w:w="1559" w:type="dxa"/>
            <w:tcBorders>
              <w:top w:val="nil"/>
              <w:left w:val="nil"/>
              <w:bottom w:val="nil"/>
              <w:right w:val="single" w:sz="4" w:space="0" w:color="auto"/>
            </w:tcBorders>
            <w:shd w:val="clear" w:color="auto" w:fill="auto"/>
            <w:vAlign w:val="bottom"/>
          </w:tcPr>
          <w:p w14:paraId="2A0B8CEC"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0.0325+-0.0016</w:t>
            </w:r>
          </w:p>
        </w:tc>
        <w:tc>
          <w:tcPr>
            <w:tcW w:w="1559" w:type="dxa"/>
            <w:tcBorders>
              <w:top w:val="nil"/>
              <w:left w:val="nil"/>
              <w:bottom w:val="nil"/>
              <w:right w:val="single" w:sz="4" w:space="0" w:color="auto"/>
            </w:tcBorders>
            <w:shd w:val="clear" w:color="auto" w:fill="auto"/>
            <w:vAlign w:val="bottom"/>
          </w:tcPr>
          <w:p w14:paraId="182A096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0.0273+-0.0016</w:t>
            </w:r>
          </w:p>
        </w:tc>
      </w:tr>
      <w:tr w:rsidR="00F55602" w14:paraId="4E125792" w14:textId="77777777" w:rsidTr="00404248">
        <w:tc>
          <w:tcPr>
            <w:tcW w:w="1558" w:type="dxa"/>
          </w:tcPr>
          <w:p w14:paraId="43963129"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11</w:t>
            </w:r>
          </w:p>
        </w:tc>
        <w:tc>
          <w:tcPr>
            <w:tcW w:w="1558" w:type="dxa"/>
            <w:tcBorders>
              <w:top w:val="nil"/>
              <w:left w:val="nil"/>
              <w:bottom w:val="single" w:sz="4" w:space="0" w:color="auto"/>
              <w:right w:val="single" w:sz="4" w:space="0" w:color="auto"/>
            </w:tcBorders>
            <w:shd w:val="clear" w:color="auto" w:fill="auto"/>
            <w:vAlign w:val="bottom"/>
          </w:tcPr>
          <w:p w14:paraId="73E8D9E4"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0.0252+-0.0013</w:t>
            </w:r>
          </w:p>
        </w:tc>
        <w:tc>
          <w:tcPr>
            <w:tcW w:w="1558" w:type="dxa"/>
            <w:tcBorders>
              <w:top w:val="nil"/>
              <w:left w:val="nil"/>
              <w:bottom w:val="single" w:sz="4" w:space="0" w:color="auto"/>
              <w:right w:val="single" w:sz="4" w:space="0" w:color="auto"/>
            </w:tcBorders>
            <w:shd w:val="clear" w:color="auto" w:fill="auto"/>
            <w:vAlign w:val="bottom"/>
          </w:tcPr>
          <w:p w14:paraId="46FC048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0.0268+-0.0018</w:t>
            </w:r>
          </w:p>
        </w:tc>
        <w:tc>
          <w:tcPr>
            <w:tcW w:w="1558" w:type="dxa"/>
            <w:tcBorders>
              <w:top w:val="nil"/>
              <w:left w:val="nil"/>
              <w:bottom w:val="single" w:sz="4" w:space="0" w:color="auto"/>
              <w:right w:val="single" w:sz="4" w:space="0" w:color="auto"/>
            </w:tcBorders>
            <w:shd w:val="clear" w:color="auto" w:fill="auto"/>
            <w:vAlign w:val="bottom"/>
          </w:tcPr>
          <w:p w14:paraId="4D467C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0.0285+-0.0002</w:t>
            </w:r>
          </w:p>
        </w:tc>
        <w:tc>
          <w:tcPr>
            <w:tcW w:w="1559" w:type="dxa"/>
            <w:tcBorders>
              <w:top w:val="nil"/>
              <w:left w:val="nil"/>
              <w:bottom w:val="single" w:sz="4" w:space="0" w:color="auto"/>
              <w:right w:val="single" w:sz="4" w:space="0" w:color="auto"/>
            </w:tcBorders>
            <w:shd w:val="clear" w:color="auto" w:fill="auto"/>
            <w:vAlign w:val="bottom"/>
          </w:tcPr>
          <w:p w14:paraId="24322C7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0.0525+-0.0038</w:t>
            </w:r>
          </w:p>
        </w:tc>
        <w:tc>
          <w:tcPr>
            <w:tcW w:w="1559" w:type="dxa"/>
            <w:tcBorders>
              <w:top w:val="nil"/>
              <w:left w:val="nil"/>
              <w:bottom w:val="single" w:sz="4" w:space="0" w:color="auto"/>
              <w:right w:val="single" w:sz="4" w:space="0" w:color="auto"/>
            </w:tcBorders>
            <w:shd w:val="clear" w:color="auto" w:fill="auto"/>
            <w:vAlign w:val="bottom"/>
          </w:tcPr>
          <w:p w14:paraId="33E0B1D0"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0.0439+-0.0068</w:t>
            </w:r>
          </w:p>
        </w:tc>
      </w:tr>
    </w:tbl>
    <w:p w14:paraId="18CE51C5" w14:textId="77777777" w:rsidR="00EF2452" w:rsidRPr="00A16544" w:rsidRDefault="00EF2452" w:rsidP="00EF2452">
      <w:pPr>
        <w:pStyle w:val="Body"/>
        <w:spacing w:after="160"/>
        <w:rPr>
          <w:rStyle w:val="None"/>
          <w:rFonts w:ascii="Times New Roman" w:hAnsi="Times New Roman" w:cs="Times New Roman"/>
          <w:sz w:val="22"/>
          <w:szCs w:val="22"/>
        </w:rPr>
      </w:pPr>
    </w:p>
    <w:p w14:paraId="7688E15C" w14:textId="36ADC651" w:rsidR="00CC0064" w:rsidRPr="005A56FB" w:rsidRDefault="00E3166E" w:rsidP="00CC0064">
      <w:pPr>
        <w:rPr>
          <w:rStyle w:val="None"/>
          <w:rFonts w:cs="Arial Unicode MS"/>
          <w:b/>
          <w:bCs/>
          <w:color w:val="000000"/>
          <w:sz w:val="22"/>
          <w:szCs w:val="22"/>
          <w14:textOutline w14:w="0" w14:cap="flat" w14:cmpd="sng" w14:algn="ctr">
            <w14:noFill/>
            <w14:prstDash w14:val="solid"/>
            <w14:bevel/>
          </w14:textOutline>
        </w:rPr>
      </w:pPr>
      <w:r w:rsidRPr="006D7ABE">
        <w:rPr>
          <w:rStyle w:val="None"/>
          <w:b/>
          <w:bCs/>
          <w:sz w:val="22"/>
          <w:szCs w:val="22"/>
        </w:rPr>
        <w:t xml:space="preserve">Figure S1: </w:t>
      </w:r>
      <w:r w:rsidRPr="006D7ABE">
        <w:rPr>
          <w:color w:val="000000"/>
          <w:sz w:val="22"/>
          <w:szCs w:val="22"/>
        </w:rPr>
        <w:t xml:space="preserve">Two example trials of each condition in </w:t>
      </w:r>
      <w:r w:rsidR="0090510B">
        <w:rPr>
          <w:color w:val="000000"/>
          <w:sz w:val="22"/>
          <w:szCs w:val="22"/>
        </w:rPr>
        <w:t>E</w:t>
      </w:r>
      <w:r w:rsidRPr="006D7ABE">
        <w:rPr>
          <w:color w:val="000000"/>
          <w:sz w:val="22"/>
          <w:szCs w:val="22"/>
        </w:rPr>
        <w:t xml:space="preserve">xperiment </w:t>
      </w:r>
      <w:r w:rsidR="0090510B">
        <w:rPr>
          <w:color w:val="000000"/>
          <w:sz w:val="22"/>
          <w:szCs w:val="22"/>
        </w:rPr>
        <w:t xml:space="preserve">2 </w:t>
      </w:r>
      <w:r w:rsidRPr="006D7ABE">
        <w:rPr>
          <w:color w:val="000000"/>
          <w:sz w:val="22"/>
          <w:szCs w:val="22"/>
        </w:rPr>
        <w:t>to study the effect of background color on lightness discrimination threshold. In condition 1, the background was fixed in every trail and every interval. In condition 2, the background varied from trial to trial, but remained fixed in the two intervals of a trial. In condition 3, the background varied in each trial and interval. For illustration, in this figure we have chosen the stimulus on the left to be the standard image with target object at 0.4 LRF and the on the right to be comparison image with target object at 0.45 LRF. In the experiment, the two images were presented sequentially in random order at the center of the screen. Conditions 2a and 3a stimuli are similar to condition 2 and 3 respectively, but without secondary reflections.</w:t>
      </w:r>
      <w:r w:rsidRPr="006D7ABE">
        <w:rPr>
          <w:rStyle w:val="None"/>
          <w:b/>
          <w:bCs/>
          <w:sz w:val="22"/>
          <w:szCs w:val="22"/>
        </w:rPr>
        <w:t xml:space="preserve"> </w:t>
      </w:r>
    </w:p>
    <w:p w14:paraId="0DEE5E37" w14:textId="3B95C04F" w:rsidR="00EF2452" w:rsidRDefault="00EF2452" w:rsidP="006E367E">
      <w:pPr>
        <w:rPr>
          <w:rStyle w:val="None"/>
          <w:sz w:val="22"/>
          <w:szCs w:val="22"/>
        </w:rPr>
      </w:pPr>
    </w:p>
    <w:p w14:paraId="0CA11536" w14:textId="439DDB3B" w:rsidR="00EF2452" w:rsidRPr="002F6574" w:rsidRDefault="00EF2452" w:rsidP="00EF2452">
      <w:pPr>
        <w:rPr>
          <w:rStyle w:val="None"/>
          <w:b/>
          <w:bCs/>
          <w:color w:val="000000"/>
          <w:sz w:val="22"/>
          <w:szCs w:val="22"/>
          <w14:textOutline w14:w="0" w14:cap="flat" w14:cmpd="sng" w14:algn="ctr">
            <w14:noFill/>
            <w14:prstDash w14:val="solid"/>
            <w14:bevel/>
          </w14:textOutline>
        </w:rPr>
      </w:pPr>
      <w:r w:rsidRPr="002F6574">
        <w:rPr>
          <w:rStyle w:val="None"/>
          <w:b/>
          <w:bCs/>
          <w:sz w:val="22"/>
          <w:szCs w:val="22"/>
        </w:rPr>
        <w:t>Figure S2:</w:t>
      </w:r>
      <w:r w:rsidRPr="002F6574">
        <w:rPr>
          <w:rStyle w:val="None"/>
          <w:sz w:val="22"/>
          <w:szCs w:val="22"/>
        </w:rPr>
        <w:t xml:space="preserve"> Lightness discrimination threshold of four </w:t>
      </w:r>
      <w:r w:rsidR="007F079C">
        <w:rPr>
          <w:rStyle w:val="None"/>
          <w:sz w:val="22"/>
          <w:szCs w:val="22"/>
        </w:rPr>
        <w:t>observer</w:t>
      </w:r>
      <w:r w:rsidR="007F079C" w:rsidRPr="002F6574">
        <w:rPr>
          <w:rStyle w:val="None"/>
          <w:sz w:val="22"/>
          <w:szCs w:val="22"/>
        </w:rPr>
        <w:t xml:space="preserve">s </w:t>
      </w:r>
      <w:r w:rsidRPr="002F6574">
        <w:rPr>
          <w:rStyle w:val="None"/>
          <w:sz w:val="22"/>
          <w:szCs w:val="22"/>
        </w:rPr>
        <w:t xml:space="preserve">in the </w:t>
      </w:r>
      <w:r w:rsidR="0090510B">
        <w:rPr>
          <w:rStyle w:val="None"/>
          <w:sz w:val="22"/>
          <w:szCs w:val="22"/>
        </w:rPr>
        <w:t>E</w:t>
      </w:r>
      <w:r w:rsidRPr="002F6574">
        <w:rPr>
          <w:rStyle w:val="None"/>
          <w:sz w:val="22"/>
          <w:szCs w:val="22"/>
        </w:rPr>
        <w:t>xperiment</w:t>
      </w:r>
      <w:r w:rsidR="0090510B">
        <w:rPr>
          <w:rStyle w:val="None"/>
          <w:sz w:val="22"/>
          <w:szCs w:val="22"/>
        </w:rPr>
        <w:t xml:space="preserve"> 2</w:t>
      </w:r>
      <w:r w:rsidRPr="002F6574">
        <w:rPr>
          <w:rStyle w:val="None"/>
          <w:sz w:val="22"/>
          <w:szCs w:val="22"/>
        </w:rPr>
        <w:t xml:space="preserve">. </w:t>
      </w:r>
      <w:r w:rsidRPr="002F6574">
        <w:rPr>
          <w:color w:val="000000"/>
          <w:sz w:val="22"/>
          <w:szCs w:val="22"/>
        </w:rPr>
        <w:t xml:space="preserve">The discrimination thresholds are higher for the condition where the objects are compared against different backgrounds (Condition 3 and 3a) as compared to the same background (Condition 1, 2, 2a). Secondary reflections do not </w:t>
      </w:r>
      <w:r w:rsidR="00141BF1">
        <w:rPr>
          <w:color w:val="000000"/>
          <w:sz w:val="22"/>
          <w:szCs w:val="22"/>
        </w:rPr>
        <w:t xml:space="preserve">have any significant </w:t>
      </w:r>
      <w:r w:rsidR="00404B67">
        <w:rPr>
          <w:color w:val="000000"/>
          <w:sz w:val="22"/>
          <w:szCs w:val="22"/>
        </w:rPr>
        <w:t>e</w:t>
      </w:r>
      <w:r w:rsidRPr="002F6574">
        <w:rPr>
          <w:color w:val="000000"/>
          <w:sz w:val="22"/>
          <w:szCs w:val="22"/>
        </w:rPr>
        <w:t xml:space="preserve">ffect </w:t>
      </w:r>
      <w:r w:rsidR="00A16705">
        <w:rPr>
          <w:color w:val="000000"/>
          <w:sz w:val="22"/>
          <w:szCs w:val="22"/>
        </w:rPr>
        <w:t xml:space="preserve">on </w:t>
      </w:r>
      <w:r w:rsidRPr="002F6574">
        <w:rPr>
          <w:color w:val="000000"/>
          <w:sz w:val="22"/>
          <w:szCs w:val="22"/>
        </w:rPr>
        <w:t>thresholds (</w:t>
      </w:r>
      <w:r w:rsidR="004644BD">
        <w:rPr>
          <w:color w:val="000000"/>
          <w:sz w:val="22"/>
          <w:szCs w:val="22"/>
        </w:rPr>
        <w:t xml:space="preserve">Condition </w:t>
      </w:r>
      <w:r w:rsidRPr="002F6574">
        <w:rPr>
          <w:color w:val="000000"/>
          <w:sz w:val="22"/>
          <w:szCs w:val="22"/>
        </w:rPr>
        <w:t>2a and 3a).</w:t>
      </w:r>
      <w:r w:rsidRPr="002F6574">
        <w:rPr>
          <w:rStyle w:val="None"/>
          <w:sz w:val="22"/>
          <w:szCs w:val="22"/>
        </w:rPr>
        <w:t xml:space="preserve"> </w:t>
      </w:r>
      <w:r w:rsidRPr="002F6574">
        <w:rPr>
          <w:rStyle w:val="None"/>
          <w:b/>
          <w:bCs/>
          <w:sz w:val="22"/>
          <w:szCs w:val="22"/>
        </w:rPr>
        <w:t xml:space="preserve"> </w:t>
      </w:r>
      <w:r w:rsidRPr="002F6574">
        <w:rPr>
          <w:rStyle w:val="None"/>
          <w:b/>
          <w:bCs/>
          <w:sz w:val="22"/>
          <w:szCs w:val="22"/>
        </w:rPr>
        <w:br w:type="page"/>
      </w:r>
    </w:p>
    <w:p w14:paraId="7F84F517" w14:textId="4A9D3AA7" w:rsidR="00720897" w:rsidRDefault="00720897" w:rsidP="00720897">
      <w:pPr>
        <w:rPr>
          <w:color w:val="000000"/>
          <w:sz w:val="22"/>
          <w:szCs w:val="22"/>
          <w14:textOutline w14:w="0" w14:cap="flat" w14:cmpd="sng" w14:algn="ctr">
            <w14:noFill/>
            <w14:prstDash w14:val="solid"/>
            <w14:bevel/>
          </w14:textOutline>
        </w:rPr>
      </w:pPr>
    </w:p>
    <w:p w14:paraId="3E959D42" w14:textId="7BD3A2BA" w:rsidR="00761DC9" w:rsidRDefault="00761DC9">
      <w:pPr>
        <w:pStyle w:val="Body"/>
        <w:spacing w:before="0" w:after="160"/>
        <w:rPr>
          <w:rStyle w:val="None"/>
          <w:rFonts w:ascii="Times New Roman" w:hAnsi="Times New Roman"/>
          <w:sz w:val="22"/>
          <w:szCs w:val="22"/>
        </w:rPr>
      </w:pPr>
    </w:p>
    <w:p w14:paraId="384E693E" w14:textId="77777777" w:rsidR="001C2A3C" w:rsidRPr="001C2A3C" w:rsidRDefault="00761DC9" w:rsidP="001C2A3C">
      <w:pPr>
        <w:pStyle w:val="EndNoteBibliography"/>
        <w:ind w:left="720" w:hanging="720"/>
        <w:rPr>
          <w:noProof/>
        </w:rPr>
      </w:pPr>
      <w:r>
        <w:fldChar w:fldCharType="begin"/>
      </w:r>
      <w:r>
        <w:instrText xml:space="preserve"> ADDIN EN.REFLIST </w:instrText>
      </w:r>
      <w:r>
        <w:fldChar w:fldCharType="separate"/>
      </w:r>
      <w:r w:rsidR="001C2A3C" w:rsidRPr="001C2A3C">
        <w:rPr>
          <w:noProof/>
        </w:rPr>
        <w:t>1.</w:t>
      </w:r>
      <w:r w:rsidR="001C2A3C" w:rsidRPr="001C2A3C">
        <w:rPr>
          <w:noProof/>
        </w:rPr>
        <w:tab/>
        <w:t xml:space="preserve">Kingdom, F.A., </w:t>
      </w:r>
      <w:r w:rsidR="001C2A3C" w:rsidRPr="001C2A3C">
        <w:rPr>
          <w:i/>
          <w:noProof/>
        </w:rPr>
        <w:t>Lightness, brightness and transparency: a quarter century of new ideas, captivating demonstrations and unrelenting controversy.</w:t>
      </w:r>
      <w:r w:rsidR="001C2A3C" w:rsidRPr="001C2A3C">
        <w:rPr>
          <w:noProof/>
        </w:rPr>
        <w:t xml:space="preserve"> Vision Res, 2011. </w:t>
      </w:r>
      <w:r w:rsidR="001C2A3C" w:rsidRPr="001C2A3C">
        <w:rPr>
          <w:b/>
          <w:noProof/>
        </w:rPr>
        <w:t>51</w:t>
      </w:r>
      <w:r w:rsidR="001C2A3C" w:rsidRPr="001C2A3C">
        <w:rPr>
          <w:noProof/>
        </w:rPr>
        <w:t>(7): p. 652-73.</w:t>
      </w:r>
    </w:p>
    <w:p w14:paraId="7B1D8EB5" w14:textId="77777777" w:rsidR="001C2A3C" w:rsidRPr="001C2A3C" w:rsidRDefault="001C2A3C" w:rsidP="001C2A3C">
      <w:pPr>
        <w:pStyle w:val="EndNoteBibliography"/>
        <w:ind w:left="720" w:hanging="720"/>
        <w:rPr>
          <w:noProof/>
        </w:rPr>
      </w:pPr>
      <w:r w:rsidRPr="001C2A3C">
        <w:rPr>
          <w:noProof/>
        </w:rPr>
        <w:t>2.</w:t>
      </w:r>
      <w:r w:rsidRPr="001C2A3C">
        <w:rPr>
          <w:noProof/>
        </w:rPr>
        <w:tab/>
        <w:t xml:space="preserve">Adelson, E.H., </w:t>
      </w:r>
      <w:r w:rsidRPr="001C2A3C">
        <w:rPr>
          <w:i/>
          <w:noProof/>
        </w:rPr>
        <w:t>Lightness Perception and Lightness Illusions.</w:t>
      </w:r>
      <w:r w:rsidRPr="001C2A3C">
        <w:rPr>
          <w:noProof/>
        </w:rPr>
        <w:t xml:space="preserve">, in </w:t>
      </w:r>
      <w:r w:rsidRPr="001C2A3C">
        <w:rPr>
          <w:i/>
          <w:noProof/>
        </w:rPr>
        <w:t>The New Cognitive Neurosciences, 2nd edition</w:t>
      </w:r>
      <w:r w:rsidRPr="001C2A3C">
        <w:rPr>
          <w:noProof/>
        </w:rPr>
        <w:t>, M. Gazzaniga, Editor. 2000, MIT Press: Cambridge, MA. p. 339-351.</w:t>
      </w:r>
    </w:p>
    <w:p w14:paraId="0B4C203F" w14:textId="77777777" w:rsidR="001C2A3C" w:rsidRPr="001C2A3C" w:rsidRDefault="001C2A3C" w:rsidP="001C2A3C">
      <w:pPr>
        <w:pStyle w:val="EndNoteBibliography"/>
        <w:ind w:left="720" w:hanging="720"/>
        <w:rPr>
          <w:noProof/>
        </w:rPr>
      </w:pPr>
      <w:r w:rsidRPr="001C2A3C">
        <w:rPr>
          <w:noProof/>
        </w:rPr>
        <w:t>3.</w:t>
      </w:r>
      <w:r w:rsidRPr="001C2A3C">
        <w:rPr>
          <w:noProof/>
        </w:rPr>
        <w:tab/>
        <w:t xml:space="preserve">Materials, A.S.f.T.a., </w:t>
      </w:r>
      <w:r w:rsidRPr="001C2A3C">
        <w:rPr>
          <w:i/>
          <w:noProof/>
        </w:rPr>
        <w:t>Standard test method for luminous reflectance factor of acoustical materials by use of integrating-sphere reflectometers.</w:t>
      </w:r>
      <w:r w:rsidRPr="001C2A3C">
        <w:rPr>
          <w:noProof/>
        </w:rPr>
        <w:t xml:space="preserve"> Renovations of Center for Historic Preservation, 2017 </w:t>
      </w:r>
      <w:r w:rsidRPr="001C2A3C">
        <w:rPr>
          <w:b/>
          <w:noProof/>
        </w:rPr>
        <w:t>98(A)</w:t>
      </w:r>
      <w:r w:rsidRPr="001C2A3C">
        <w:rPr>
          <w:noProof/>
        </w:rPr>
        <w:t>: p. E1477.</w:t>
      </w:r>
    </w:p>
    <w:p w14:paraId="5B17C6EE" w14:textId="77777777" w:rsidR="001C2A3C" w:rsidRPr="001C2A3C" w:rsidRDefault="001C2A3C" w:rsidP="001C2A3C">
      <w:pPr>
        <w:pStyle w:val="EndNoteBibliography"/>
        <w:ind w:left="720" w:hanging="720"/>
        <w:rPr>
          <w:noProof/>
        </w:rPr>
      </w:pPr>
      <w:r w:rsidRPr="001C2A3C">
        <w:rPr>
          <w:noProof/>
        </w:rPr>
        <w:t>4.</w:t>
      </w:r>
      <w:r w:rsidRPr="001C2A3C">
        <w:rPr>
          <w:noProof/>
        </w:rPr>
        <w:tab/>
        <w:t xml:space="preserve">Kelly, K.L., K.S. Gibson, and D. Nickerson, </w:t>
      </w:r>
      <w:r w:rsidRPr="001C2A3C">
        <w:rPr>
          <w:i/>
          <w:noProof/>
        </w:rPr>
        <w:t>Tristimulus specification of the Munsell book of color from spectrophoto-metric measurements.</w:t>
      </w:r>
      <w:r w:rsidRPr="001C2A3C">
        <w:rPr>
          <w:noProof/>
        </w:rPr>
        <w:t xml:space="preserve"> Journal of the Optical Society of America, 1943. </w:t>
      </w:r>
      <w:r w:rsidRPr="001C2A3C">
        <w:rPr>
          <w:b/>
          <w:noProof/>
        </w:rPr>
        <w:t>33</w:t>
      </w:r>
      <w:r w:rsidRPr="001C2A3C">
        <w:rPr>
          <w:noProof/>
        </w:rPr>
        <w:t>(7): p. 355-376.</w:t>
      </w:r>
    </w:p>
    <w:p w14:paraId="005055CC" w14:textId="77777777" w:rsidR="001C2A3C" w:rsidRPr="001C2A3C" w:rsidRDefault="001C2A3C" w:rsidP="001C2A3C">
      <w:pPr>
        <w:pStyle w:val="EndNoteBibliography"/>
        <w:ind w:left="720" w:hanging="720"/>
        <w:rPr>
          <w:noProof/>
        </w:rPr>
      </w:pPr>
      <w:r w:rsidRPr="001C2A3C">
        <w:rPr>
          <w:noProof/>
        </w:rPr>
        <w:t>5.</w:t>
      </w:r>
      <w:r w:rsidRPr="001C2A3C">
        <w:rPr>
          <w:noProof/>
        </w:rPr>
        <w:tab/>
        <w:t xml:space="preserve">Vrhel, M.J., R. Gershon, and L.S. Iwan, </w:t>
      </w:r>
      <w:r w:rsidRPr="001C2A3C">
        <w:rPr>
          <w:i/>
          <w:noProof/>
        </w:rPr>
        <w:t>Measurement and analysis of object reflectance spectra.</w:t>
      </w:r>
      <w:r w:rsidRPr="001C2A3C">
        <w:rPr>
          <w:noProof/>
        </w:rPr>
        <w:t xml:space="preserve"> Color Research &amp; Application, 1994. </w:t>
      </w:r>
      <w:r w:rsidRPr="001C2A3C">
        <w:rPr>
          <w:b/>
          <w:noProof/>
        </w:rPr>
        <w:t>19</w:t>
      </w:r>
      <w:r w:rsidRPr="001C2A3C">
        <w:rPr>
          <w:noProof/>
        </w:rPr>
        <w:t>(1): p. 4-9.</w:t>
      </w:r>
    </w:p>
    <w:p w14:paraId="332CEF7A" w14:textId="77777777" w:rsidR="001C2A3C" w:rsidRPr="001C2A3C" w:rsidRDefault="001C2A3C" w:rsidP="001C2A3C">
      <w:pPr>
        <w:pStyle w:val="EndNoteBibliography"/>
        <w:ind w:left="720" w:hanging="720"/>
        <w:rPr>
          <w:noProof/>
        </w:rPr>
      </w:pPr>
      <w:r w:rsidRPr="001C2A3C">
        <w:rPr>
          <w:noProof/>
        </w:rPr>
        <w:t>6.</w:t>
      </w:r>
      <w:r w:rsidRPr="001C2A3C">
        <w:rPr>
          <w:noProof/>
        </w:rPr>
        <w:tab/>
        <w:t xml:space="preserve">Cottaris, N.P., et al., </w:t>
      </w:r>
      <w:r w:rsidRPr="001C2A3C">
        <w:rPr>
          <w:i/>
          <w:noProof/>
        </w:rPr>
        <w:t>A computational-observer model of spatial contrast sensitivity: Effects of wave-front-based optics, cone-mosaic structure, and inference engine.</w:t>
      </w:r>
      <w:r w:rsidRPr="001C2A3C">
        <w:rPr>
          <w:noProof/>
        </w:rPr>
        <w:t xml:space="preserve"> J Vis, 2019. </w:t>
      </w:r>
      <w:r w:rsidRPr="001C2A3C">
        <w:rPr>
          <w:b/>
          <w:noProof/>
        </w:rPr>
        <w:t>19</w:t>
      </w:r>
      <w:r w:rsidRPr="001C2A3C">
        <w:rPr>
          <w:noProof/>
        </w:rPr>
        <w:t>(4): p. 8.</w:t>
      </w:r>
    </w:p>
    <w:p w14:paraId="3EE9E5EC" w14:textId="77777777" w:rsidR="001C2A3C" w:rsidRPr="001C2A3C" w:rsidRDefault="001C2A3C" w:rsidP="001C2A3C">
      <w:pPr>
        <w:pStyle w:val="EndNoteBibliography"/>
        <w:ind w:left="720" w:hanging="720"/>
        <w:rPr>
          <w:noProof/>
        </w:rPr>
      </w:pPr>
      <w:r w:rsidRPr="001C2A3C">
        <w:rPr>
          <w:noProof/>
        </w:rPr>
        <w:t>7.</w:t>
      </w:r>
      <w:r w:rsidRPr="001C2A3C">
        <w:rPr>
          <w:noProof/>
        </w:rPr>
        <w:tab/>
        <w:t xml:space="preserve">Singh, V., et al., </w:t>
      </w:r>
      <w:r w:rsidRPr="001C2A3C">
        <w:rPr>
          <w:i/>
          <w:noProof/>
        </w:rPr>
        <w:t>Computational luminance constancy from naturalistic images.</w:t>
      </w:r>
      <w:r w:rsidRPr="001C2A3C">
        <w:rPr>
          <w:noProof/>
        </w:rPr>
        <w:t xml:space="preserve"> J Vis, 2018. </w:t>
      </w:r>
      <w:r w:rsidRPr="001C2A3C">
        <w:rPr>
          <w:b/>
          <w:noProof/>
        </w:rPr>
        <w:t>18</w:t>
      </w:r>
      <w:r w:rsidRPr="001C2A3C">
        <w:rPr>
          <w:noProof/>
        </w:rPr>
        <w:t>(13): p. 19.</w:t>
      </w:r>
    </w:p>
    <w:p w14:paraId="6F7D9236" w14:textId="77777777" w:rsidR="001C2A3C" w:rsidRPr="001C2A3C" w:rsidRDefault="001C2A3C" w:rsidP="001C2A3C">
      <w:pPr>
        <w:pStyle w:val="EndNoteBibliography"/>
        <w:ind w:left="720" w:hanging="720"/>
        <w:rPr>
          <w:noProof/>
        </w:rPr>
      </w:pPr>
      <w:r w:rsidRPr="001C2A3C">
        <w:rPr>
          <w:noProof/>
        </w:rPr>
        <w:t>8.</w:t>
      </w:r>
      <w:r w:rsidRPr="001C2A3C">
        <w:rPr>
          <w:noProof/>
        </w:rPr>
        <w:tab/>
        <w:t xml:space="preserve">S, I., </w:t>
      </w:r>
      <w:r w:rsidRPr="001C2A3C">
        <w:rPr>
          <w:i/>
          <w:noProof/>
        </w:rPr>
        <w:t>Tests for Colour-Blindness.</w:t>
      </w:r>
      <w:r w:rsidRPr="001C2A3C">
        <w:rPr>
          <w:noProof/>
        </w:rPr>
        <w:t xml:space="preserve"> Tokyo: Kanehara Shuppen Company, Ltd., 1977.</w:t>
      </w:r>
    </w:p>
    <w:p w14:paraId="3B5CF82E" w14:textId="77777777" w:rsidR="001C2A3C" w:rsidRPr="001C2A3C" w:rsidRDefault="001C2A3C" w:rsidP="001C2A3C">
      <w:pPr>
        <w:pStyle w:val="EndNoteBibliography"/>
        <w:ind w:left="720" w:hanging="720"/>
        <w:rPr>
          <w:noProof/>
        </w:rPr>
      </w:pPr>
      <w:r w:rsidRPr="001C2A3C">
        <w:rPr>
          <w:noProof/>
        </w:rPr>
        <w:t>9.</w:t>
      </w:r>
      <w:r w:rsidRPr="001C2A3C">
        <w:rPr>
          <w:noProof/>
        </w:rPr>
        <w:tab/>
        <w:t xml:space="preserve">Heasly, B.S., et al., </w:t>
      </w:r>
      <w:r w:rsidRPr="001C2A3C">
        <w:rPr>
          <w:i/>
          <w:noProof/>
        </w:rPr>
        <w:t>RenderToolbox3: MATLAB tools that facilitate physically based stimulus rendering for vision research.</w:t>
      </w:r>
      <w:r w:rsidRPr="001C2A3C">
        <w:rPr>
          <w:noProof/>
        </w:rPr>
        <w:t xml:space="preserve"> J Vis, 2014. </w:t>
      </w:r>
      <w:r w:rsidRPr="001C2A3C">
        <w:rPr>
          <w:b/>
          <w:noProof/>
        </w:rPr>
        <w:t>14</w:t>
      </w:r>
      <w:r w:rsidRPr="001C2A3C">
        <w:rPr>
          <w:noProof/>
        </w:rPr>
        <w:t>(2).</w:t>
      </w:r>
    </w:p>
    <w:p w14:paraId="268A518B" w14:textId="77777777" w:rsidR="001C2A3C" w:rsidRPr="001C2A3C" w:rsidRDefault="001C2A3C" w:rsidP="001C2A3C">
      <w:pPr>
        <w:pStyle w:val="EndNoteBibliography"/>
        <w:ind w:left="720" w:hanging="720"/>
        <w:rPr>
          <w:noProof/>
        </w:rPr>
      </w:pPr>
      <w:r w:rsidRPr="001C2A3C">
        <w:rPr>
          <w:noProof/>
        </w:rPr>
        <w:t>10.</w:t>
      </w:r>
      <w:r w:rsidRPr="001C2A3C">
        <w:rPr>
          <w:noProof/>
        </w:rPr>
        <w:tab/>
        <w:t xml:space="preserve">Jakob, W., </w:t>
      </w:r>
      <w:r w:rsidRPr="001C2A3C">
        <w:rPr>
          <w:i/>
          <w:noProof/>
        </w:rPr>
        <w:t>Mitsuba renderer.</w:t>
      </w:r>
      <w:r w:rsidRPr="001C2A3C">
        <w:rPr>
          <w:noProof/>
        </w:rPr>
        <w:t xml:space="preserve"> 2010.</w:t>
      </w:r>
    </w:p>
    <w:p w14:paraId="159167DC" w14:textId="77777777" w:rsidR="001C2A3C" w:rsidRPr="001C2A3C" w:rsidRDefault="001C2A3C" w:rsidP="001C2A3C">
      <w:pPr>
        <w:pStyle w:val="EndNoteBibliography"/>
        <w:ind w:left="720" w:hanging="720"/>
        <w:rPr>
          <w:noProof/>
        </w:rPr>
      </w:pPr>
      <w:r w:rsidRPr="001C2A3C">
        <w:rPr>
          <w:noProof/>
        </w:rPr>
        <w:t>11.</w:t>
      </w:r>
      <w:r w:rsidRPr="001C2A3C">
        <w:rPr>
          <w:noProof/>
        </w:rPr>
        <w:tab/>
        <w:t xml:space="preserve">Brainard, D.H., </w:t>
      </w:r>
      <w:r w:rsidRPr="001C2A3C">
        <w:rPr>
          <w:i/>
          <w:noProof/>
        </w:rPr>
        <w:t>Calibration of a computer controlled color monitor.</w:t>
      </w:r>
      <w:r w:rsidRPr="001C2A3C">
        <w:rPr>
          <w:noProof/>
        </w:rPr>
        <w:t xml:space="preserve"> Color Research &amp; Application, 1989. </w:t>
      </w:r>
      <w:r w:rsidRPr="001C2A3C">
        <w:rPr>
          <w:b/>
          <w:noProof/>
        </w:rPr>
        <w:t>14</w:t>
      </w:r>
      <w:r w:rsidRPr="001C2A3C">
        <w:rPr>
          <w:noProof/>
        </w:rPr>
        <w:t>(1): p. 23-34.</w:t>
      </w:r>
    </w:p>
    <w:p w14:paraId="55AC2C43" w14:textId="77777777" w:rsidR="001C2A3C" w:rsidRPr="001C2A3C" w:rsidRDefault="001C2A3C" w:rsidP="001C2A3C">
      <w:pPr>
        <w:pStyle w:val="EndNoteBibliography"/>
        <w:ind w:left="720" w:hanging="720"/>
        <w:rPr>
          <w:noProof/>
        </w:rPr>
      </w:pPr>
      <w:r w:rsidRPr="001C2A3C">
        <w:rPr>
          <w:noProof/>
        </w:rPr>
        <w:t>12.</w:t>
      </w:r>
      <w:r w:rsidRPr="001C2A3C">
        <w:rPr>
          <w:noProof/>
        </w:rPr>
        <w:tab/>
        <w:t xml:space="preserve">Prins, N. and F.A.A. Kingdom, </w:t>
      </w:r>
      <w:r w:rsidRPr="001C2A3C">
        <w:rPr>
          <w:i/>
          <w:noProof/>
        </w:rPr>
        <w:t>Applying the Model-Comparison Approach to Test Specific Research Hypotheses in Psychophysical Research Using the Palamedes Toolbox.</w:t>
      </w:r>
      <w:r w:rsidRPr="001C2A3C">
        <w:rPr>
          <w:noProof/>
        </w:rPr>
        <w:t xml:space="preserve"> Frontiers in Psychology, 2018. </w:t>
      </w:r>
      <w:r w:rsidRPr="001C2A3C">
        <w:rPr>
          <w:b/>
          <w:noProof/>
        </w:rPr>
        <w:t>9</w:t>
      </w:r>
      <w:r w:rsidRPr="001C2A3C">
        <w:rPr>
          <w:noProof/>
        </w:rPr>
        <w:t>: p. 1250.</w:t>
      </w:r>
    </w:p>
    <w:p w14:paraId="0F037E13" w14:textId="77777777" w:rsidR="001C2A3C" w:rsidRPr="001C2A3C" w:rsidRDefault="001C2A3C" w:rsidP="001C2A3C">
      <w:pPr>
        <w:pStyle w:val="EndNoteBibliography"/>
        <w:ind w:left="720" w:hanging="720"/>
        <w:rPr>
          <w:noProof/>
        </w:rPr>
      </w:pPr>
      <w:r w:rsidRPr="001C2A3C">
        <w:rPr>
          <w:noProof/>
        </w:rPr>
        <w:t>13.</w:t>
      </w:r>
      <w:r w:rsidRPr="001C2A3C">
        <w:rPr>
          <w:noProof/>
        </w:rPr>
        <w:tab/>
        <w:t xml:space="preserve">Green, D.M., &amp; Swets, J. A., </w:t>
      </w:r>
      <w:r w:rsidRPr="001C2A3C">
        <w:rPr>
          <w:i/>
          <w:noProof/>
        </w:rPr>
        <w:t>Signal detection theory and psychophysics</w:t>
      </w:r>
      <w:r w:rsidRPr="001C2A3C">
        <w:rPr>
          <w:noProof/>
        </w:rPr>
        <w:t>. Vol. 1. 1996, New York: Wiley.</w:t>
      </w:r>
    </w:p>
    <w:p w14:paraId="6765FF9F" w14:textId="77777777" w:rsidR="001C2A3C" w:rsidRPr="001C2A3C" w:rsidRDefault="001C2A3C" w:rsidP="001C2A3C">
      <w:pPr>
        <w:pStyle w:val="EndNoteBibliography"/>
        <w:ind w:left="720" w:hanging="720"/>
        <w:rPr>
          <w:noProof/>
        </w:rPr>
      </w:pPr>
      <w:r w:rsidRPr="001C2A3C">
        <w:rPr>
          <w:noProof/>
        </w:rPr>
        <w:t>14.</w:t>
      </w:r>
      <w:r w:rsidRPr="001C2A3C">
        <w:rPr>
          <w:noProof/>
        </w:rPr>
        <w:tab/>
        <w:t xml:space="preserve">Marimont, D.H. and B.A. Wandell, </w:t>
      </w:r>
      <w:r w:rsidRPr="001C2A3C">
        <w:rPr>
          <w:i/>
          <w:noProof/>
        </w:rPr>
        <w:t>Matching color images: the effects of axial chromatic aberration.</w:t>
      </w:r>
      <w:r w:rsidRPr="001C2A3C">
        <w:rPr>
          <w:noProof/>
        </w:rPr>
        <w:t xml:space="preserve"> Journal of the Optical Society of America A, 1994. </w:t>
      </w:r>
      <w:r w:rsidRPr="001C2A3C">
        <w:rPr>
          <w:b/>
          <w:noProof/>
        </w:rPr>
        <w:t>11</w:t>
      </w:r>
      <w:r w:rsidRPr="001C2A3C">
        <w:rPr>
          <w:noProof/>
        </w:rPr>
        <w:t>(12): p. 3113-3122.</w:t>
      </w:r>
    </w:p>
    <w:p w14:paraId="2A4B69C7" w14:textId="77777777" w:rsidR="001C2A3C" w:rsidRPr="001C2A3C" w:rsidRDefault="001C2A3C" w:rsidP="001C2A3C">
      <w:pPr>
        <w:pStyle w:val="EndNoteBibliography"/>
        <w:ind w:left="720" w:hanging="720"/>
        <w:rPr>
          <w:noProof/>
        </w:rPr>
      </w:pPr>
      <w:r w:rsidRPr="001C2A3C">
        <w:rPr>
          <w:noProof/>
        </w:rPr>
        <w:t>15.</w:t>
      </w:r>
      <w:r w:rsidRPr="001C2A3C">
        <w:rPr>
          <w:noProof/>
        </w:rPr>
        <w:tab/>
        <w:t xml:space="preserve">Brainard, D.H., </w:t>
      </w:r>
      <w:r w:rsidRPr="001C2A3C">
        <w:rPr>
          <w:i/>
          <w:noProof/>
        </w:rPr>
        <w:t>Color and the Cone Mosaic.</w:t>
      </w:r>
      <w:r w:rsidRPr="001C2A3C">
        <w:rPr>
          <w:noProof/>
        </w:rPr>
        <w:t xml:space="preserve"> Annu Rev Vis Sci, 2015. </w:t>
      </w:r>
      <w:r w:rsidRPr="001C2A3C">
        <w:rPr>
          <w:b/>
          <w:noProof/>
        </w:rPr>
        <w:t>1</w:t>
      </w:r>
      <w:r w:rsidRPr="001C2A3C">
        <w:rPr>
          <w:noProof/>
        </w:rPr>
        <w:t>: p. 519-546.</w:t>
      </w:r>
    </w:p>
    <w:p w14:paraId="350D4484" w14:textId="77777777" w:rsidR="001C2A3C" w:rsidRPr="001C2A3C" w:rsidRDefault="001C2A3C" w:rsidP="001C2A3C">
      <w:pPr>
        <w:pStyle w:val="EndNoteBibliography"/>
        <w:ind w:left="720" w:hanging="720"/>
        <w:rPr>
          <w:noProof/>
        </w:rPr>
      </w:pPr>
      <w:r w:rsidRPr="001C2A3C">
        <w:rPr>
          <w:rFonts w:hint="eastAsia"/>
          <w:noProof/>
        </w:rPr>
        <w:t>16.</w:t>
      </w:r>
      <w:r w:rsidRPr="001C2A3C">
        <w:rPr>
          <w:rFonts w:hint="eastAsia"/>
          <w:noProof/>
        </w:rPr>
        <w:tab/>
        <w:t>Commission Internationale de l</w:t>
      </w:r>
      <w:r w:rsidRPr="001C2A3C">
        <w:rPr>
          <w:rFonts w:hint="eastAsia"/>
          <w:noProof/>
        </w:rPr>
        <w:t>’</w:t>
      </w:r>
      <w:r w:rsidRPr="001C2A3C">
        <w:rPr>
          <w:rFonts w:hint="eastAsia"/>
          <w:noProof/>
        </w:rPr>
        <w:t xml:space="preserve">e ́clairage, </w:t>
      </w:r>
      <w:r w:rsidRPr="001C2A3C">
        <w:rPr>
          <w:rFonts w:hint="eastAsia"/>
          <w:i/>
          <w:noProof/>
        </w:rPr>
        <w:t>Colorimetry, second edition</w:t>
      </w:r>
      <w:r w:rsidRPr="001C2A3C">
        <w:rPr>
          <w:i/>
          <w:noProof/>
        </w:rPr>
        <w:t xml:space="preserve"> (Tech. Rep. No. 15.2)</w:t>
      </w:r>
      <w:r w:rsidRPr="001C2A3C">
        <w:rPr>
          <w:noProof/>
        </w:rPr>
        <w:t>. 1986: Bureau Central de la CIE.</w:t>
      </w:r>
    </w:p>
    <w:p w14:paraId="7A007BA4" w14:textId="77777777" w:rsidR="001C2A3C" w:rsidRPr="001C2A3C" w:rsidRDefault="001C2A3C" w:rsidP="001C2A3C">
      <w:pPr>
        <w:pStyle w:val="EndNoteBibliography"/>
        <w:ind w:left="720" w:hanging="720"/>
        <w:rPr>
          <w:noProof/>
        </w:rPr>
      </w:pPr>
      <w:r w:rsidRPr="001C2A3C">
        <w:rPr>
          <w:noProof/>
        </w:rPr>
        <w:t>17.</w:t>
      </w:r>
      <w:r w:rsidRPr="001C2A3C">
        <w:rPr>
          <w:noProof/>
        </w:rPr>
        <w:tab/>
        <w:t xml:space="preserve">Hecht, S., S. Shlaer, and M.H. Pirenne, </w:t>
      </w:r>
      <w:r w:rsidRPr="001C2A3C">
        <w:rPr>
          <w:i/>
          <w:noProof/>
        </w:rPr>
        <w:t>Energy, Quanta, and Vision.</w:t>
      </w:r>
      <w:r w:rsidRPr="001C2A3C">
        <w:rPr>
          <w:noProof/>
        </w:rPr>
        <w:t xml:space="preserve"> J Gen Physiol, 1942. </w:t>
      </w:r>
      <w:r w:rsidRPr="001C2A3C">
        <w:rPr>
          <w:b/>
          <w:noProof/>
        </w:rPr>
        <w:t>25</w:t>
      </w:r>
      <w:r w:rsidRPr="001C2A3C">
        <w:rPr>
          <w:noProof/>
        </w:rPr>
        <w:t>(6): p. 819-40.</w:t>
      </w:r>
    </w:p>
    <w:p w14:paraId="634B4794" w14:textId="57BA1CC2" w:rsidR="00BA5E45" w:rsidRDefault="00761DC9">
      <w:pPr>
        <w:pStyle w:val="Body"/>
        <w:spacing w:before="0" w:after="160"/>
      </w:pPr>
      <w:r>
        <w:fldChar w:fldCharType="end"/>
      </w:r>
    </w:p>
    <w:sectPr w:rsidR="00BA5E45">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Vijay Singh" w:date="2021-01-09T18:27:00Z" w:initials="VS">
    <w:p w14:paraId="7A3AB429" w14:textId="1BF0D722" w:rsidR="00856D22" w:rsidRDefault="00856D22">
      <w:pPr>
        <w:pStyle w:val="CommentText"/>
      </w:pPr>
      <w:r>
        <w:rPr>
          <w:rStyle w:val="CommentReference"/>
        </w:rPr>
        <w:annotationRef/>
      </w:r>
      <w:r>
        <w:t>Should be around 200 words.</w:t>
      </w:r>
    </w:p>
  </w:comment>
  <w:comment w:id="3" w:author="Brainard, David H" w:date="2020-12-08T10:02:00Z" w:initials="BDH">
    <w:p w14:paraId="79CFFE29" w14:textId="0A86CB7D" w:rsidR="00723CC7" w:rsidRDefault="00723CC7">
      <w:pPr>
        <w:pStyle w:val="CommentText"/>
      </w:pPr>
      <w:r>
        <w:rPr>
          <w:rStyle w:val="CommentReference"/>
        </w:rPr>
        <w:annotationRef/>
      </w:r>
      <w:r>
        <w:t>It would be good to have a nice general reference here.  Shevell has a review that will be coming out in Ann Rev Vis Sci next year that might fit the bill.</w:t>
      </w:r>
    </w:p>
  </w:comment>
  <w:comment w:id="4" w:author="Brainard, David H" w:date="2020-12-08T10:59:00Z" w:initials="BDH">
    <w:p w14:paraId="63D5B4A9" w14:textId="77777777" w:rsidR="00723CC7" w:rsidRDefault="00723CC7">
      <w:pPr>
        <w:pStyle w:val="CommentText"/>
      </w:pPr>
      <w:r>
        <w:rPr>
          <w:rStyle w:val="CommentReference"/>
        </w:rPr>
        <w:annotationRef/>
      </w:r>
      <w:r>
        <w:t>Need to come back to this and make transition from judgments of appearance to rationale for developing threshold-based techniques.</w:t>
      </w:r>
    </w:p>
    <w:p w14:paraId="18BD8C0C" w14:textId="77777777" w:rsidR="00723CC7" w:rsidRDefault="00723CC7">
      <w:pPr>
        <w:pStyle w:val="CommentText"/>
      </w:pPr>
    </w:p>
    <w:p w14:paraId="457C81F5" w14:textId="77777777" w:rsidR="00723CC7" w:rsidRDefault="00723CC7">
      <w:pPr>
        <w:pStyle w:val="CommentText"/>
      </w:pPr>
      <w:r>
        <w:t>Need to link to our computational paper.</w:t>
      </w:r>
    </w:p>
    <w:p w14:paraId="10C6468F" w14:textId="77777777" w:rsidR="00723CC7" w:rsidRDefault="00723CC7">
      <w:pPr>
        <w:pStyle w:val="CommentText"/>
      </w:pPr>
    </w:p>
    <w:p w14:paraId="39B5AC9D" w14:textId="440FE4C9" w:rsidR="00723CC7" w:rsidRDefault="00723CC7">
      <w:pPr>
        <w:pStyle w:val="CommentText"/>
      </w:pPr>
      <w:r>
        <w:t>Maybe review a little bit of what is known about lightness constancy to help make transition to varying background objects.</w:t>
      </w:r>
    </w:p>
  </w:comment>
  <w:comment w:id="5" w:author="JohannesBurge" w:date="2020-08-24T00:39:00Z" w:initials="JDB">
    <w:p w14:paraId="2D9B32CB" w14:textId="77777777" w:rsidR="00723CC7" w:rsidRDefault="00723CC7" w:rsidP="00D949EF">
      <w:pPr>
        <w:pStyle w:val="CommentText"/>
      </w:pPr>
      <w:r>
        <w:t>?</w:t>
      </w:r>
      <w:r>
        <w:rPr>
          <w:rStyle w:val="CommentReference"/>
        </w:rPr>
        <w:annotationRef/>
      </w:r>
      <w:r>
        <w:t>’has not been? Is this true? Not under any circumstances?</w:t>
      </w:r>
    </w:p>
  </w:comment>
  <w:comment w:id="7" w:author="Brainard, David H" w:date="2020-12-09T13:14:00Z" w:initials="BDH">
    <w:p w14:paraId="0CB6365B" w14:textId="61F39344" w:rsidR="00723CC7" w:rsidRDefault="00723CC7">
      <w:pPr>
        <w:pStyle w:val="CommentText"/>
      </w:pPr>
      <w:r>
        <w:rPr>
          <w:rStyle w:val="CommentReference"/>
        </w:rPr>
        <w:annotationRef/>
      </w:r>
      <w:r>
        <w:t>Maybe to some Pelli paper that treats these ideas.</w:t>
      </w:r>
    </w:p>
  </w:comment>
  <w:comment w:id="8" w:author="Brainard, David H" w:date="2021-01-10T14:51:00Z" w:initials="BDH">
    <w:p w14:paraId="7FB8635F" w14:textId="583DC5AC" w:rsidR="002C7FBA" w:rsidRDefault="00F9135E" w:rsidP="00F9135E">
      <w:pPr>
        <w:pStyle w:val="CommentText"/>
      </w:pPr>
      <w:r>
        <w:rPr>
          <w:rStyle w:val="CommentReference"/>
        </w:rPr>
        <w:annotationRef/>
      </w:r>
      <w:r>
        <w:t>Correct?  Did we number them in this way in the pre-registration documents?</w:t>
      </w:r>
    </w:p>
  </w:comment>
  <w:comment w:id="9" w:author="Vijay Singh" w:date="2021-01-11T13:32:00Z" w:initials="VS">
    <w:p w14:paraId="54D54ED8" w14:textId="3A234B61" w:rsidR="002C7FBA" w:rsidRDefault="002C7FBA">
      <w:pPr>
        <w:pStyle w:val="CommentText"/>
      </w:pPr>
      <w:r>
        <w:rPr>
          <w:rStyle w:val="CommentReference"/>
        </w:rPr>
        <w:annotationRef/>
      </w:r>
      <w:r>
        <w:t>Yes.</w:t>
      </w:r>
    </w:p>
  </w:comment>
  <w:comment w:id="10" w:author="Brainard, David H" w:date="2021-01-10T14:48:00Z" w:initials="BDH">
    <w:p w14:paraId="5FC93BCE" w14:textId="77777777" w:rsidR="00F9135E" w:rsidRDefault="00F9135E" w:rsidP="00F9135E">
      <w:pPr>
        <w:pStyle w:val="CommentText"/>
      </w:pPr>
      <w:r>
        <w:rPr>
          <w:rStyle w:val="CommentReference"/>
        </w:rPr>
        <w:annotationRef/>
      </w:r>
      <w:r>
        <w:t>Not sure what distinction is being made here between luminance discrimination thresholds and lightness discrimination thresholds below.</w:t>
      </w:r>
    </w:p>
  </w:comment>
  <w:comment w:id="11" w:author="Brainard, David H" w:date="2021-01-10T14:48:00Z" w:initials="BDH">
    <w:p w14:paraId="46083743" w14:textId="77777777" w:rsidR="00F9135E" w:rsidRDefault="00F9135E" w:rsidP="00F9135E">
      <w:pPr>
        <w:pStyle w:val="CommentText"/>
      </w:pPr>
      <w:r>
        <w:rPr>
          <w:rStyle w:val="CommentReference"/>
        </w:rPr>
        <w:annotationRef/>
      </w:r>
      <w:r>
        <w:t>This is not correct. Luminance is a physical measurement; lightness is a percept.  Both achromatic and chromatic objects have luminance, and both have lightness.</w:t>
      </w:r>
    </w:p>
  </w:comment>
  <w:comment w:id="12" w:author="Brainard, David H" w:date="2021-01-10T14:54:00Z" w:initials="BDH">
    <w:p w14:paraId="443CCE9F" w14:textId="77777777" w:rsidR="00F9135E" w:rsidRDefault="00F9135E" w:rsidP="00F9135E">
      <w:pPr>
        <w:pStyle w:val="CommentText"/>
      </w:pPr>
      <w:r>
        <w:rPr>
          <w:rStyle w:val="CommentReference"/>
        </w:rPr>
        <w:annotationRef/>
      </w:r>
      <w:r>
        <w:t>Maybe some of this goes in the Appendix.</w:t>
      </w:r>
    </w:p>
  </w:comment>
  <w:comment w:id="13" w:author="Vijay Singh" w:date="2021-01-09T16:52:00Z" w:initials="VS">
    <w:p w14:paraId="6BCF75F6" w14:textId="77777777" w:rsidR="00F9135E" w:rsidRDefault="00F9135E" w:rsidP="00F9135E">
      <w:pPr>
        <w:pStyle w:val="CommentText"/>
      </w:pPr>
      <w:r>
        <w:rPr>
          <w:rStyle w:val="CommentReference"/>
        </w:rPr>
        <w:annotationRef/>
      </w:r>
      <w:r>
        <w:rPr>
          <w:rStyle w:val="CommentReference"/>
        </w:rPr>
        <w:t>Does this cover what we specified as data analysis methods in pre-reg document?</w:t>
      </w:r>
    </w:p>
  </w:comment>
  <w:comment w:id="14" w:author="Brainard, David H" w:date="2020-12-14T12:24:00Z" w:initials="BDH">
    <w:p w14:paraId="1F3765C4" w14:textId="77777777" w:rsidR="00F9135E" w:rsidRDefault="00F9135E" w:rsidP="00F9135E">
      <w:pPr>
        <w:pStyle w:val="CommentText"/>
      </w:pPr>
      <w:r>
        <w:rPr>
          <w:rStyle w:val="CommentReference"/>
        </w:rPr>
        <w:annotationRef/>
      </w:r>
      <w:r>
        <w:t>Surprised it wasn’t square.  Are you sure?</w:t>
      </w:r>
    </w:p>
  </w:comment>
  <w:comment w:id="15" w:author="Vijay Singh" w:date="2021-01-09T16:27:00Z" w:initials="VS">
    <w:p w14:paraId="2B47C28E" w14:textId="77777777" w:rsidR="00F9135E" w:rsidRDefault="00F9135E" w:rsidP="00F9135E">
      <w:pPr>
        <w:pStyle w:val="CommentText"/>
      </w:pPr>
      <w:r>
        <w:rPr>
          <w:rStyle w:val="CommentReference"/>
        </w:rPr>
        <w:annotationRef/>
      </w:r>
      <w:r>
        <w:t>I am not sure. I can’t find the notes. According to Matlab calibration script this should be a square patch of 150pixels.</w:t>
      </w:r>
    </w:p>
  </w:comment>
  <w:comment w:id="16" w:author="Vijay Singh" w:date="2021-01-09T16:43:00Z" w:initials="VS">
    <w:p w14:paraId="45BF5FD8" w14:textId="77777777" w:rsidR="00F9135E" w:rsidRDefault="00F9135E" w:rsidP="00F9135E">
      <w:pPr>
        <w:pStyle w:val="CommentText"/>
      </w:pPr>
      <w:r>
        <w:rPr>
          <w:rStyle w:val="CommentReference"/>
        </w:rPr>
        <w:annotationRef/>
      </w:r>
      <w:r>
        <w:rPr>
          <w:rStyle w:val="CommentReference"/>
        </w:rPr>
        <w:t>Added to address the truncation issue.</w:t>
      </w:r>
    </w:p>
  </w:comment>
  <w:comment w:id="17" w:author="Brainard, David H" w:date="2020-12-14T13:19:00Z" w:initials="BDH">
    <w:p w14:paraId="5A9C533D" w14:textId="04356B1C" w:rsidR="00723CC7" w:rsidRDefault="00723CC7">
      <w:pPr>
        <w:pStyle w:val="CommentText"/>
      </w:pPr>
      <w:r>
        <w:rPr>
          <w:rStyle w:val="CommentReference"/>
        </w:rPr>
        <w:annotationRef/>
      </w:r>
      <w:r>
        <w:t>Maybe say a little more about these experiments by reference to methods for the main experiment.  Otherwise the reader will have a hard time understanding them.</w:t>
      </w:r>
    </w:p>
  </w:comment>
  <w:comment w:id="18" w:author="Vijay Singh" w:date="2021-01-09T17:13:00Z" w:initials="VS">
    <w:p w14:paraId="6BDC2579" w14:textId="60624B59" w:rsidR="00BE2260" w:rsidRDefault="00BE2260">
      <w:pPr>
        <w:pStyle w:val="CommentText"/>
      </w:pPr>
      <w:r>
        <w:rPr>
          <w:rStyle w:val="CommentReference"/>
        </w:rPr>
        <w:annotationRef/>
      </w:r>
      <w:r>
        <w:t>Is this sufficient?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3AB429" w15:done="0"/>
  <w15:commentEx w15:paraId="79CFFE29" w15:done="0"/>
  <w15:commentEx w15:paraId="39B5AC9D" w15:done="0"/>
  <w15:commentEx w15:paraId="2D9B32CB" w15:done="0"/>
  <w15:commentEx w15:paraId="0CB6365B" w15:done="0"/>
  <w15:commentEx w15:paraId="7FB8635F" w15:done="0"/>
  <w15:commentEx w15:paraId="54D54ED8" w15:paraIdParent="7FB8635F" w15:done="0"/>
  <w15:commentEx w15:paraId="5FC93BCE" w15:done="0"/>
  <w15:commentEx w15:paraId="46083743" w15:done="0"/>
  <w15:commentEx w15:paraId="443CCE9F" w15:done="0"/>
  <w15:commentEx w15:paraId="6BCF75F6" w15:done="0"/>
  <w15:commentEx w15:paraId="1F3765C4" w15:done="0"/>
  <w15:commentEx w15:paraId="2B47C28E" w15:paraIdParent="1F3765C4" w15:done="0"/>
  <w15:commentEx w15:paraId="45BF5FD8" w15:done="0"/>
  <w15:commentEx w15:paraId="5A9C533D" w15:done="0"/>
  <w15:commentEx w15:paraId="6BDC2579" w15:paraIdParent="5A9C53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473FA" w16cex:dateUtc="2021-01-09T23:27:00Z"/>
  <w16cex:commentExtensible w16cex:durableId="2379CDC0" w16cex:dateUtc="2020-12-08T15:02:00Z"/>
  <w16cex:commentExtensible w16cex:durableId="2379DB25" w16cex:dateUtc="2020-12-08T15:59:00Z"/>
  <w16cex:commentExtensible w16cex:durableId="22ED8AD5" w16cex:dateUtc="2020-08-24T04:39:00Z"/>
  <w16cex:commentExtensible w16cex:durableId="237B4C3B" w16cex:dateUtc="2020-12-09T18:14:00Z"/>
  <w16cex:commentExtensible w16cex:durableId="23A6D080" w16cex:dateUtc="2021-01-10T19:51:00Z"/>
  <w16cex:commentExtensible w16cex:durableId="23A6D1DD" w16cex:dateUtc="2021-01-11T18:32:00Z"/>
  <w16cex:commentExtensible w16cex:durableId="23A6D07F" w16cex:dateUtc="2021-01-10T19:48:00Z"/>
  <w16cex:commentExtensible w16cex:durableId="23A6D07E" w16cex:dateUtc="2021-01-10T19:48:00Z"/>
  <w16cex:commentExtensible w16cex:durableId="23A6D07D" w16cex:dateUtc="2021-01-10T19:54:00Z"/>
  <w16cex:commentExtensible w16cex:durableId="23A6D07C" w16cex:dateUtc="2021-01-09T21:52:00Z"/>
  <w16cex:commentExtensible w16cex:durableId="23A6D07B" w16cex:dateUtc="2020-12-14T17:24:00Z"/>
  <w16cex:commentExtensible w16cex:durableId="23A6D07A" w16cex:dateUtc="2021-01-09T21:27:00Z"/>
  <w16cex:commentExtensible w16cex:durableId="23A6D079" w16cex:dateUtc="2021-01-09T21:43:00Z"/>
  <w16cex:commentExtensible w16cex:durableId="2381E4DB" w16cex:dateUtc="2020-12-14T18:19:00Z"/>
  <w16cex:commentExtensible w16cex:durableId="23A462B0" w16cex:dateUtc="2021-01-09T2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3AB429" w16cid:durableId="23A473FA"/>
  <w16cid:commentId w16cid:paraId="79CFFE29" w16cid:durableId="2379CDC0"/>
  <w16cid:commentId w16cid:paraId="39B5AC9D" w16cid:durableId="2379DB25"/>
  <w16cid:commentId w16cid:paraId="2D9B32CB" w16cid:durableId="22ED8AD5"/>
  <w16cid:commentId w16cid:paraId="0CB6365B" w16cid:durableId="237B4C3B"/>
  <w16cid:commentId w16cid:paraId="7FB8635F" w16cid:durableId="23A6D080"/>
  <w16cid:commentId w16cid:paraId="54D54ED8" w16cid:durableId="23A6D1DD"/>
  <w16cid:commentId w16cid:paraId="5FC93BCE" w16cid:durableId="23A6D07F"/>
  <w16cid:commentId w16cid:paraId="46083743" w16cid:durableId="23A6D07E"/>
  <w16cid:commentId w16cid:paraId="443CCE9F" w16cid:durableId="23A6D07D"/>
  <w16cid:commentId w16cid:paraId="6BCF75F6" w16cid:durableId="23A6D07C"/>
  <w16cid:commentId w16cid:paraId="1F3765C4" w16cid:durableId="23A6D07B"/>
  <w16cid:commentId w16cid:paraId="2B47C28E" w16cid:durableId="23A6D07A"/>
  <w16cid:commentId w16cid:paraId="45BF5FD8" w16cid:durableId="23A6D079"/>
  <w16cid:commentId w16cid:paraId="5A9C533D" w16cid:durableId="2381E4DB"/>
  <w16cid:commentId w16cid:paraId="6BDC2579" w16cid:durableId="23A462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7316A" w14:textId="77777777" w:rsidR="008270A4" w:rsidRDefault="008270A4">
      <w:r>
        <w:separator/>
      </w:r>
    </w:p>
  </w:endnote>
  <w:endnote w:type="continuationSeparator" w:id="0">
    <w:p w14:paraId="44F6AFDB" w14:textId="77777777" w:rsidR="008270A4" w:rsidRDefault="00827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A338FF" w14:textId="77777777" w:rsidR="008270A4" w:rsidRDefault="008270A4">
      <w:r>
        <w:separator/>
      </w:r>
    </w:p>
  </w:footnote>
  <w:footnote w:type="continuationSeparator" w:id="0">
    <w:p w14:paraId="50F92223" w14:textId="77777777" w:rsidR="008270A4" w:rsidRDefault="008270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C4045E2"/>
    <w:multiLevelType w:val="hybridMultilevel"/>
    <w:tmpl w:val="DE7E3DEA"/>
    <w:numStyleLink w:val="Numbered"/>
  </w:abstractNum>
  <w:num w:numId="1">
    <w:abstractNumId w:val="0"/>
  </w:num>
  <w:num w:numId="2">
    <w:abstractNumId w:val="1"/>
  </w:num>
  <w:num w:numId="3">
    <w:abstractNumId w:val="1"/>
    <w:lvlOverride w:ilvl="0">
      <w:lvl w:ilvl="0" w:tplc="C1D811A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FD58B0C2">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B67C3A84">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414C7AE6">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4332568C">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CA3CE220">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82E4CB50">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78EA2B40">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BD7E32F6">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jay Singh">
    <w15:presenceInfo w15:providerId="AD" w15:userId="S::vsingh@ncat.edu::c1b7cf81-31c2-4de5-ada1-64b98c3c1611"/>
  </w15:person>
  <w15:person w15:author="Brainard, David H">
    <w15:presenceInfo w15:providerId="AD" w15:userId="S::dhb@upenn.edu::1236c4e3-da23-40f6-afdd-6eec1c2786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3"/>
  <w:displayBackgroundShape/>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A5E45"/>
    <w:rsid w:val="00000FAC"/>
    <w:rsid w:val="0000256E"/>
    <w:rsid w:val="000031CF"/>
    <w:rsid w:val="00004436"/>
    <w:rsid w:val="00007738"/>
    <w:rsid w:val="00007F15"/>
    <w:rsid w:val="00011D2F"/>
    <w:rsid w:val="00011E80"/>
    <w:rsid w:val="000145A8"/>
    <w:rsid w:val="00014DED"/>
    <w:rsid w:val="0001612C"/>
    <w:rsid w:val="0002136B"/>
    <w:rsid w:val="0002392D"/>
    <w:rsid w:val="000241B5"/>
    <w:rsid w:val="0002456A"/>
    <w:rsid w:val="00027F74"/>
    <w:rsid w:val="00030516"/>
    <w:rsid w:val="00030643"/>
    <w:rsid w:val="00031194"/>
    <w:rsid w:val="00033045"/>
    <w:rsid w:val="00034202"/>
    <w:rsid w:val="00036153"/>
    <w:rsid w:val="0004085B"/>
    <w:rsid w:val="000412DF"/>
    <w:rsid w:val="00041AB8"/>
    <w:rsid w:val="000428B3"/>
    <w:rsid w:val="00043E64"/>
    <w:rsid w:val="000461A2"/>
    <w:rsid w:val="00046B50"/>
    <w:rsid w:val="0005024C"/>
    <w:rsid w:val="0005245D"/>
    <w:rsid w:val="00052C7B"/>
    <w:rsid w:val="000535E1"/>
    <w:rsid w:val="000561EB"/>
    <w:rsid w:val="00057BF4"/>
    <w:rsid w:val="00062C13"/>
    <w:rsid w:val="0006317A"/>
    <w:rsid w:val="000652F8"/>
    <w:rsid w:val="000665C3"/>
    <w:rsid w:val="00067798"/>
    <w:rsid w:val="000703E2"/>
    <w:rsid w:val="00072048"/>
    <w:rsid w:val="00080003"/>
    <w:rsid w:val="0008265A"/>
    <w:rsid w:val="00083145"/>
    <w:rsid w:val="00084893"/>
    <w:rsid w:val="000865D7"/>
    <w:rsid w:val="00087C19"/>
    <w:rsid w:val="00090579"/>
    <w:rsid w:val="00091515"/>
    <w:rsid w:val="000920F6"/>
    <w:rsid w:val="00095100"/>
    <w:rsid w:val="00095375"/>
    <w:rsid w:val="00096693"/>
    <w:rsid w:val="000A0E0B"/>
    <w:rsid w:val="000A36E2"/>
    <w:rsid w:val="000A3A19"/>
    <w:rsid w:val="000A6F00"/>
    <w:rsid w:val="000B1057"/>
    <w:rsid w:val="000B1637"/>
    <w:rsid w:val="000B2B5C"/>
    <w:rsid w:val="000B2F8B"/>
    <w:rsid w:val="000B7125"/>
    <w:rsid w:val="000C0062"/>
    <w:rsid w:val="000C269A"/>
    <w:rsid w:val="000C3EF3"/>
    <w:rsid w:val="000C4096"/>
    <w:rsid w:val="000C412B"/>
    <w:rsid w:val="000C5AC2"/>
    <w:rsid w:val="000C7B42"/>
    <w:rsid w:val="000D0A11"/>
    <w:rsid w:val="000D2276"/>
    <w:rsid w:val="000D3910"/>
    <w:rsid w:val="000D5F0C"/>
    <w:rsid w:val="000D6D15"/>
    <w:rsid w:val="000E0AE2"/>
    <w:rsid w:val="000E2694"/>
    <w:rsid w:val="000F32E4"/>
    <w:rsid w:val="000F46B6"/>
    <w:rsid w:val="000F672B"/>
    <w:rsid w:val="001004AC"/>
    <w:rsid w:val="0010234A"/>
    <w:rsid w:val="001038AA"/>
    <w:rsid w:val="00111BA8"/>
    <w:rsid w:val="001168BE"/>
    <w:rsid w:val="00116E50"/>
    <w:rsid w:val="00117FE4"/>
    <w:rsid w:val="00121700"/>
    <w:rsid w:val="00123BD7"/>
    <w:rsid w:val="00123EE8"/>
    <w:rsid w:val="00124593"/>
    <w:rsid w:val="001250C7"/>
    <w:rsid w:val="00127AF3"/>
    <w:rsid w:val="00131E2A"/>
    <w:rsid w:val="00134B93"/>
    <w:rsid w:val="0013575E"/>
    <w:rsid w:val="00135C29"/>
    <w:rsid w:val="00135DE9"/>
    <w:rsid w:val="00135E86"/>
    <w:rsid w:val="00136E6F"/>
    <w:rsid w:val="00140179"/>
    <w:rsid w:val="00141BF1"/>
    <w:rsid w:val="0014360D"/>
    <w:rsid w:val="00144482"/>
    <w:rsid w:val="001445C3"/>
    <w:rsid w:val="001457E3"/>
    <w:rsid w:val="001467F2"/>
    <w:rsid w:val="00146CFD"/>
    <w:rsid w:val="0015048E"/>
    <w:rsid w:val="001534DA"/>
    <w:rsid w:val="00153903"/>
    <w:rsid w:val="0015431F"/>
    <w:rsid w:val="00154426"/>
    <w:rsid w:val="00155D33"/>
    <w:rsid w:val="00156467"/>
    <w:rsid w:val="0015649F"/>
    <w:rsid w:val="001572FD"/>
    <w:rsid w:val="001576D6"/>
    <w:rsid w:val="00163175"/>
    <w:rsid w:val="0016392E"/>
    <w:rsid w:val="00163F75"/>
    <w:rsid w:val="0016439E"/>
    <w:rsid w:val="00164495"/>
    <w:rsid w:val="0016469D"/>
    <w:rsid w:val="00167452"/>
    <w:rsid w:val="00167C54"/>
    <w:rsid w:val="001716D0"/>
    <w:rsid w:val="0017268C"/>
    <w:rsid w:val="00173B5F"/>
    <w:rsid w:val="0017468A"/>
    <w:rsid w:val="001839A8"/>
    <w:rsid w:val="001842DD"/>
    <w:rsid w:val="00185392"/>
    <w:rsid w:val="00185D27"/>
    <w:rsid w:val="0018601D"/>
    <w:rsid w:val="00187E70"/>
    <w:rsid w:val="00190EBA"/>
    <w:rsid w:val="001912A1"/>
    <w:rsid w:val="00191AF9"/>
    <w:rsid w:val="001930F3"/>
    <w:rsid w:val="0019412F"/>
    <w:rsid w:val="001956AE"/>
    <w:rsid w:val="00196A08"/>
    <w:rsid w:val="001A3B36"/>
    <w:rsid w:val="001A6313"/>
    <w:rsid w:val="001A68AE"/>
    <w:rsid w:val="001A6D94"/>
    <w:rsid w:val="001B0364"/>
    <w:rsid w:val="001B1232"/>
    <w:rsid w:val="001B1CD1"/>
    <w:rsid w:val="001B219A"/>
    <w:rsid w:val="001B24BB"/>
    <w:rsid w:val="001B30E8"/>
    <w:rsid w:val="001B3209"/>
    <w:rsid w:val="001B3BDD"/>
    <w:rsid w:val="001B5027"/>
    <w:rsid w:val="001B571D"/>
    <w:rsid w:val="001B584E"/>
    <w:rsid w:val="001C0EF5"/>
    <w:rsid w:val="001C185E"/>
    <w:rsid w:val="001C1B28"/>
    <w:rsid w:val="001C20E9"/>
    <w:rsid w:val="001C2A3C"/>
    <w:rsid w:val="001C3EF5"/>
    <w:rsid w:val="001C4155"/>
    <w:rsid w:val="001C6D21"/>
    <w:rsid w:val="001C7064"/>
    <w:rsid w:val="001C72F7"/>
    <w:rsid w:val="001D1C2B"/>
    <w:rsid w:val="001D248E"/>
    <w:rsid w:val="001D357A"/>
    <w:rsid w:val="001D46B4"/>
    <w:rsid w:val="001D55E0"/>
    <w:rsid w:val="001E17A1"/>
    <w:rsid w:val="001E473E"/>
    <w:rsid w:val="001E4CB3"/>
    <w:rsid w:val="001E5DBA"/>
    <w:rsid w:val="001F158B"/>
    <w:rsid w:val="001F186E"/>
    <w:rsid w:val="001F326A"/>
    <w:rsid w:val="001F4D6D"/>
    <w:rsid w:val="001F51C7"/>
    <w:rsid w:val="0020237D"/>
    <w:rsid w:val="0020416D"/>
    <w:rsid w:val="00204952"/>
    <w:rsid w:val="00206E9F"/>
    <w:rsid w:val="00210516"/>
    <w:rsid w:val="00211976"/>
    <w:rsid w:val="00211AFF"/>
    <w:rsid w:val="00211FB2"/>
    <w:rsid w:val="00211FE9"/>
    <w:rsid w:val="0021449A"/>
    <w:rsid w:val="00214787"/>
    <w:rsid w:val="002147BC"/>
    <w:rsid w:val="0021535C"/>
    <w:rsid w:val="002200B0"/>
    <w:rsid w:val="00222EA0"/>
    <w:rsid w:val="0022589B"/>
    <w:rsid w:val="00226F28"/>
    <w:rsid w:val="00227C8B"/>
    <w:rsid w:val="00233498"/>
    <w:rsid w:val="00233624"/>
    <w:rsid w:val="0023566A"/>
    <w:rsid w:val="002417F3"/>
    <w:rsid w:val="002430D8"/>
    <w:rsid w:val="00246197"/>
    <w:rsid w:val="0024720C"/>
    <w:rsid w:val="00247CF9"/>
    <w:rsid w:val="002505BB"/>
    <w:rsid w:val="002510AC"/>
    <w:rsid w:val="00252B17"/>
    <w:rsid w:val="00252FA7"/>
    <w:rsid w:val="00255DBE"/>
    <w:rsid w:val="0026231E"/>
    <w:rsid w:val="002647BF"/>
    <w:rsid w:val="002648C5"/>
    <w:rsid w:val="002650FB"/>
    <w:rsid w:val="00265195"/>
    <w:rsid w:val="002661E2"/>
    <w:rsid w:val="00267165"/>
    <w:rsid w:val="002714A1"/>
    <w:rsid w:val="00275BAD"/>
    <w:rsid w:val="00277BEB"/>
    <w:rsid w:val="0028019E"/>
    <w:rsid w:val="00280B85"/>
    <w:rsid w:val="00281B11"/>
    <w:rsid w:val="00281BA0"/>
    <w:rsid w:val="00282ACA"/>
    <w:rsid w:val="0028303D"/>
    <w:rsid w:val="00283847"/>
    <w:rsid w:val="00287601"/>
    <w:rsid w:val="00291A4A"/>
    <w:rsid w:val="002939D3"/>
    <w:rsid w:val="00293C2C"/>
    <w:rsid w:val="00296182"/>
    <w:rsid w:val="0029787F"/>
    <w:rsid w:val="002A1E32"/>
    <w:rsid w:val="002A235C"/>
    <w:rsid w:val="002A256F"/>
    <w:rsid w:val="002A294B"/>
    <w:rsid w:val="002A51AC"/>
    <w:rsid w:val="002A5BB7"/>
    <w:rsid w:val="002A6675"/>
    <w:rsid w:val="002A7385"/>
    <w:rsid w:val="002A7BAD"/>
    <w:rsid w:val="002B0BA3"/>
    <w:rsid w:val="002B4B8D"/>
    <w:rsid w:val="002B4F17"/>
    <w:rsid w:val="002B5B24"/>
    <w:rsid w:val="002B5BA0"/>
    <w:rsid w:val="002B7A21"/>
    <w:rsid w:val="002C0EEF"/>
    <w:rsid w:val="002C1C90"/>
    <w:rsid w:val="002C2B85"/>
    <w:rsid w:val="002C3A28"/>
    <w:rsid w:val="002C54D7"/>
    <w:rsid w:val="002C5CD2"/>
    <w:rsid w:val="002C5DC7"/>
    <w:rsid w:val="002C68EB"/>
    <w:rsid w:val="002C7FBA"/>
    <w:rsid w:val="002D001A"/>
    <w:rsid w:val="002D11C8"/>
    <w:rsid w:val="002D15EC"/>
    <w:rsid w:val="002D1E97"/>
    <w:rsid w:val="002D306B"/>
    <w:rsid w:val="002D3539"/>
    <w:rsid w:val="002D3578"/>
    <w:rsid w:val="002D5994"/>
    <w:rsid w:val="002E0B64"/>
    <w:rsid w:val="002E50D3"/>
    <w:rsid w:val="002E704B"/>
    <w:rsid w:val="002E7DCD"/>
    <w:rsid w:val="002F121B"/>
    <w:rsid w:val="002F14D8"/>
    <w:rsid w:val="002F2690"/>
    <w:rsid w:val="002F3E45"/>
    <w:rsid w:val="002F4ED6"/>
    <w:rsid w:val="002F5675"/>
    <w:rsid w:val="002F60FD"/>
    <w:rsid w:val="002F6574"/>
    <w:rsid w:val="002F685E"/>
    <w:rsid w:val="002F6E18"/>
    <w:rsid w:val="00304729"/>
    <w:rsid w:val="00317AAB"/>
    <w:rsid w:val="00320A68"/>
    <w:rsid w:val="00320B41"/>
    <w:rsid w:val="00320DF9"/>
    <w:rsid w:val="0032219D"/>
    <w:rsid w:val="00325EF0"/>
    <w:rsid w:val="003271C3"/>
    <w:rsid w:val="003309DA"/>
    <w:rsid w:val="00331103"/>
    <w:rsid w:val="00331526"/>
    <w:rsid w:val="00331F3C"/>
    <w:rsid w:val="0033318D"/>
    <w:rsid w:val="003349E2"/>
    <w:rsid w:val="0033702D"/>
    <w:rsid w:val="00337255"/>
    <w:rsid w:val="00337CEE"/>
    <w:rsid w:val="00341540"/>
    <w:rsid w:val="00341E6D"/>
    <w:rsid w:val="00342C79"/>
    <w:rsid w:val="003449A6"/>
    <w:rsid w:val="00345A33"/>
    <w:rsid w:val="00346A80"/>
    <w:rsid w:val="003475CC"/>
    <w:rsid w:val="00350733"/>
    <w:rsid w:val="003517E9"/>
    <w:rsid w:val="00351B43"/>
    <w:rsid w:val="0035354A"/>
    <w:rsid w:val="00354AF8"/>
    <w:rsid w:val="00356113"/>
    <w:rsid w:val="003613E3"/>
    <w:rsid w:val="0036142C"/>
    <w:rsid w:val="00361F39"/>
    <w:rsid w:val="00363A98"/>
    <w:rsid w:val="00367514"/>
    <w:rsid w:val="003677CA"/>
    <w:rsid w:val="003705C9"/>
    <w:rsid w:val="00370793"/>
    <w:rsid w:val="00372EEA"/>
    <w:rsid w:val="00373232"/>
    <w:rsid w:val="003735F9"/>
    <w:rsid w:val="00373D23"/>
    <w:rsid w:val="003741FC"/>
    <w:rsid w:val="00374B95"/>
    <w:rsid w:val="00375F3A"/>
    <w:rsid w:val="00376090"/>
    <w:rsid w:val="003768D0"/>
    <w:rsid w:val="00377789"/>
    <w:rsid w:val="00377DDC"/>
    <w:rsid w:val="00380729"/>
    <w:rsid w:val="00382E73"/>
    <w:rsid w:val="00383F91"/>
    <w:rsid w:val="00384DD7"/>
    <w:rsid w:val="00384EDD"/>
    <w:rsid w:val="00387FEA"/>
    <w:rsid w:val="0039301C"/>
    <w:rsid w:val="003936AF"/>
    <w:rsid w:val="00393FDB"/>
    <w:rsid w:val="00394F24"/>
    <w:rsid w:val="003954DF"/>
    <w:rsid w:val="0039743A"/>
    <w:rsid w:val="003A2FB2"/>
    <w:rsid w:val="003A5EFE"/>
    <w:rsid w:val="003A75D8"/>
    <w:rsid w:val="003B1175"/>
    <w:rsid w:val="003B1B2C"/>
    <w:rsid w:val="003B24A8"/>
    <w:rsid w:val="003B2E21"/>
    <w:rsid w:val="003B353A"/>
    <w:rsid w:val="003B5569"/>
    <w:rsid w:val="003B66A4"/>
    <w:rsid w:val="003C1F7D"/>
    <w:rsid w:val="003C6F60"/>
    <w:rsid w:val="003D1F5A"/>
    <w:rsid w:val="003D2B09"/>
    <w:rsid w:val="003D2C54"/>
    <w:rsid w:val="003D4343"/>
    <w:rsid w:val="003D6298"/>
    <w:rsid w:val="003D67C5"/>
    <w:rsid w:val="003D71AB"/>
    <w:rsid w:val="003E1D8C"/>
    <w:rsid w:val="003E28D9"/>
    <w:rsid w:val="003E5ECE"/>
    <w:rsid w:val="003E7065"/>
    <w:rsid w:val="003F25CB"/>
    <w:rsid w:val="003F2D86"/>
    <w:rsid w:val="003F3838"/>
    <w:rsid w:val="003F3C5B"/>
    <w:rsid w:val="003F4885"/>
    <w:rsid w:val="003F4FDA"/>
    <w:rsid w:val="003F6A0F"/>
    <w:rsid w:val="003F6C57"/>
    <w:rsid w:val="003F6EDB"/>
    <w:rsid w:val="003F72D9"/>
    <w:rsid w:val="003F7626"/>
    <w:rsid w:val="00400364"/>
    <w:rsid w:val="00400A72"/>
    <w:rsid w:val="00400F79"/>
    <w:rsid w:val="0040229B"/>
    <w:rsid w:val="00404248"/>
    <w:rsid w:val="00404B67"/>
    <w:rsid w:val="00404E1B"/>
    <w:rsid w:val="0040790D"/>
    <w:rsid w:val="00410392"/>
    <w:rsid w:val="00410835"/>
    <w:rsid w:val="004109EB"/>
    <w:rsid w:val="0041176A"/>
    <w:rsid w:val="00413EE1"/>
    <w:rsid w:val="00414A3C"/>
    <w:rsid w:val="004155D6"/>
    <w:rsid w:val="00415E6E"/>
    <w:rsid w:val="00416F5B"/>
    <w:rsid w:val="00420825"/>
    <w:rsid w:val="004211FF"/>
    <w:rsid w:val="00422278"/>
    <w:rsid w:val="0042306B"/>
    <w:rsid w:val="00423783"/>
    <w:rsid w:val="00424825"/>
    <w:rsid w:val="004248C3"/>
    <w:rsid w:val="00425265"/>
    <w:rsid w:val="004307F1"/>
    <w:rsid w:val="00430F6B"/>
    <w:rsid w:val="004315E0"/>
    <w:rsid w:val="00432895"/>
    <w:rsid w:val="0043357C"/>
    <w:rsid w:val="00433EFA"/>
    <w:rsid w:val="004349AD"/>
    <w:rsid w:val="004358A6"/>
    <w:rsid w:val="004400FC"/>
    <w:rsid w:val="00440A1A"/>
    <w:rsid w:val="00440F3A"/>
    <w:rsid w:val="0044548A"/>
    <w:rsid w:val="004478B7"/>
    <w:rsid w:val="00451DE0"/>
    <w:rsid w:val="00454C58"/>
    <w:rsid w:val="00456BC8"/>
    <w:rsid w:val="004576E6"/>
    <w:rsid w:val="00457F2F"/>
    <w:rsid w:val="00462535"/>
    <w:rsid w:val="004639F3"/>
    <w:rsid w:val="00463F83"/>
    <w:rsid w:val="004644BD"/>
    <w:rsid w:val="00464B28"/>
    <w:rsid w:val="004705BB"/>
    <w:rsid w:val="0047350E"/>
    <w:rsid w:val="00480A6B"/>
    <w:rsid w:val="00481A43"/>
    <w:rsid w:val="0048339D"/>
    <w:rsid w:val="004850E5"/>
    <w:rsid w:val="00487C88"/>
    <w:rsid w:val="00491306"/>
    <w:rsid w:val="00496B7F"/>
    <w:rsid w:val="00497D21"/>
    <w:rsid w:val="00497D5B"/>
    <w:rsid w:val="004A054C"/>
    <w:rsid w:val="004A1CD8"/>
    <w:rsid w:val="004A6039"/>
    <w:rsid w:val="004B0766"/>
    <w:rsid w:val="004B096B"/>
    <w:rsid w:val="004B1361"/>
    <w:rsid w:val="004B142C"/>
    <w:rsid w:val="004B14BF"/>
    <w:rsid w:val="004B304E"/>
    <w:rsid w:val="004B54DF"/>
    <w:rsid w:val="004B60E0"/>
    <w:rsid w:val="004B7B74"/>
    <w:rsid w:val="004C065E"/>
    <w:rsid w:val="004C16AB"/>
    <w:rsid w:val="004C5F54"/>
    <w:rsid w:val="004C6979"/>
    <w:rsid w:val="004C6D08"/>
    <w:rsid w:val="004D1969"/>
    <w:rsid w:val="004D6330"/>
    <w:rsid w:val="004D641A"/>
    <w:rsid w:val="004D6D00"/>
    <w:rsid w:val="004E1437"/>
    <w:rsid w:val="004E4371"/>
    <w:rsid w:val="004E456A"/>
    <w:rsid w:val="004E46D5"/>
    <w:rsid w:val="004E4848"/>
    <w:rsid w:val="004F5BA9"/>
    <w:rsid w:val="00502E8F"/>
    <w:rsid w:val="0050484D"/>
    <w:rsid w:val="00504FF1"/>
    <w:rsid w:val="00506DB0"/>
    <w:rsid w:val="00506E5C"/>
    <w:rsid w:val="00513575"/>
    <w:rsid w:val="00515062"/>
    <w:rsid w:val="00520BDC"/>
    <w:rsid w:val="00522B1F"/>
    <w:rsid w:val="00523011"/>
    <w:rsid w:val="00523745"/>
    <w:rsid w:val="00524A47"/>
    <w:rsid w:val="00526C12"/>
    <w:rsid w:val="00530585"/>
    <w:rsid w:val="005306EC"/>
    <w:rsid w:val="005339FA"/>
    <w:rsid w:val="0053510F"/>
    <w:rsid w:val="00536324"/>
    <w:rsid w:val="00536E37"/>
    <w:rsid w:val="00540325"/>
    <w:rsid w:val="00541ED9"/>
    <w:rsid w:val="00542363"/>
    <w:rsid w:val="00543E43"/>
    <w:rsid w:val="00544BC6"/>
    <w:rsid w:val="0054548D"/>
    <w:rsid w:val="00547FA8"/>
    <w:rsid w:val="00551054"/>
    <w:rsid w:val="00551B13"/>
    <w:rsid w:val="00551D06"/>
    <w:rsid w:val="00553E09"/>
    <w:rsid w:val="00554DFF"/>
    <w:rsid w:val="005552ED"/>
    <w:rsid w:val="0055595D"/>
    <w:rsid w:val="00556836"/>
    <w:rsid w:val="00557847"/>
    <w:rsid w:val="0056248F"/>
    <w:rsid w:val="00562B72"/>
    <w:rsid w:val="00564AD3"/>
    <w:rsid w:val="0056588D"/>
    <w:rsid w:val="00565BCB"/>
    <w:rsid w:val="00572B8C"/>
    <w:rsid w:val="00574A79"/>
    <w:rsid w:val="00574C09"/>
    <w:rsid w:val="005759EC"/>
    <w:rsid w:val="00577F09"/>
    <w:rsid w:val="0058027E"/>
    <w:rsid w:val="00584857"/>
    <w:rsid w:val="00584E9E"/>
    <w:rsid w:val="005855F2"/>
    <w:rsid w:val="00585BA9"/>
    <w:rsid w:val="00587A1F"/>
    <w:rsid w:val="0059115E"/>
    <w:rsid w:val="00591AD2"/>
    <w:rsid w:val="00591B27"/>
    <w:rsid w:val="00592A8E"/>
    <w:rsid w:val="005A0F91"/>
    <w:rsid w:val="005A2B15"/>
    <w:rsid w:val="005A40CF"/>
    <w:rsid w:val="005A5A46"/>
    <w:rsid w:val="005A5A9E"/>
    <w:rsid w:val="005A617B"/>
    <w:rsid w:val="005B13C4"/>
    <w:rsid w:val="005B3FE1"/>
    <w:rsid w:val="005B4CBF"/>
    <w:rsid w:val="005B62C8"/>
    <w:rsid w:val="005B7466"/>
    <w:rsid w:val="005B7C50"/>
    <w:rsid w:val="005C0EFF"/>
    <w:rsid w:val="005C1072"/>
    <w:rsid w:val="005C11B9"/>
    <w:rsid w:val="005C60FE"/>
    <w:rsid w:val="005D0665"/>
    <w:rsid w:val="005D0EE3"/>
    <w:rsid w:val="005D1195"/>
    <w:rsid w:val="005D2E13"/>
    <w:rsid w:val="005D325B"/>
    <w:rsid w:val="005D35AB"/>
    <w:rsid w:val="005D5CC3"/>
    <w:rsid w:val="005D676E"/>
    <w:rsid w:val="005D76E6"/>
    <w:rsid w:val="005E0AA5"/>
    <w:rsid w:val="005E157E"/>
    <w:rsid w:val="005E20FD"/>
    <w:rsid w:val="005E4315"/>
    <w:rsid w:val="005E6096"/>
    <w:rsid w:val="00600888"/>
    <w:rsid w:val="006009B5"/>
    <w:rsid w:val="00600D0E"/>
    <w:rsid w:val="00601064"/>
    <w:rsid w:val="00602B19"/>
    <w:rsid w:val="0060520A"/>
    <w:rsid w:val="00605FB9"/>
    <w:rsid w:val="00611687"/>
    <w:rsid w:val="00613B6E"/>
    <w:rsid w:val="006156E9"/>
    <w:rsid w:val="00617140"/>
    <w:rsid w:val="0061788D"/>
    <w:rsid w:val="00621E8A"/>
    <w:rsid w:val="00622619"/>
    <w:rsid w:val="00623AEE"/>
    <w:rsid w:val="00633682"/>
    <w:rsid w:val="0063390C"/>
    <w:rsid w:val="00633A57"/>
    <w:rsid w:val="00633BB6"/>
    <w:rsid w:val="0063440F"/>
    <w:rsid w:val="00636076"/>
    <w:rsid w:val="00640356"/>
    <w:rsid w:val="006415FB"/>
    <w:rsid w:val="00646CD3"/>
    <w:rsid w:val="00654085"/>
    <w:rsid w:val="006542F9"/>
    <w:rsid w:val="00655686"/>
    <w:rsid w:val="006557F2"/>
    <w:rsid w:val="00657413"/>
    <w:rsid w:val="00661CB1"/>
    <w:rsid w:val="0066248E"/>
    <w:rsid w:val="00665B8E"/>
    <w:rsid w:val="00666053"/>
    <w:rsid w:val="00667636"/>
    <w:rsid w:val="0067015D"/>
    <w:rsid w:val="00671731"/>
    <w:rsid w:val="006744C8"/>
    <w:rsid w:val="006764E5"/>
    <w:rsid w:val="00680093"/>
    <w:rsid w:val="00681FFC"/>
    <w:rsid w:val="00684003"/>
    <w:rsid w:val="00685928"/>
    <w:rsid w:val="006862AF"/>
    <w:rsid w:val="006864B5"/>
    <w:rsid w:val="00691B65"/>
    <w:rsid w:val="00694263"/>
    <w:rsid w:val="006957D2"/>
    <w:rsid w:val="00696A45"/>
    <w:rsid w:val="006A05F4"/>
    <w:rsid w:val="006A11C3"/>
    <w:rsid w:val="006A1528"/>
    <w:rsid w:val="006A1901"/>
    <w:rsid w:val="006A1AED"/>
    <w:rsid w:val="006A1D6B"/>
    <w:rsid w:val="006A33D7"/>
    <w:rsid w:val="006A399F"/>
    <w:rsid w:val="006A4574"/>
    <w:rsid w:val="006A5227"/>
    <w:rsid w:val="006A553E"/>
    <w:rsid w:val="006A684C"/>
    <w:rsid w:val="006B0DE4"/>
    <w:rsid w:val="006B2BDB"/>
    <w:rsid w:val="006B382E"/>
    <w:rsid w:val="006B58DA"/>
    <w:rsid w:val="006B636B"/>
    <w:rsid w:val="006B6754"/>
    <w:rsid w:val="006B74AA"/>
    <w:rsid w:val="006C1285"/>
    <w:rsid w:val="006C25C5"/>
    <w:rsid w:val="006C333D"/>
    <w:rsid w:val="006C5922"/>
    <w:rsid w:val="006D0E20"/>
    <w:rsid w:val="006D10E7"/>
    <w:rsid w:val="006D1F8F"/>
    <w:rsid w:val="006D48CD"/>
    <w:rsid w:val="006D4AD6"/>
    <w:rsid w:val="006D5084"/>
    <w:rsid w:val="006E1A28"/>
    <w:rsid w:val="006E367E"/>
    <w:rsid w:val="006E3713"/>
    <w:rsid w:val="006E3906"/>
    <w:rsid w:val="006E3A18"/>
    <w:rsid w:val="006E5573"/>
    <w:rsid w:val="006E63D6"/>
    <w:rsid w:val="006E744A"/>
    <w:rsid w:val="006E74BC"/>
    <w:rsid w:val="006E7F8D"/>
    <w:rsid w:val="006F0F5C"/>
    <w:rsid w:val="006F213F"/>
    <w:rsid w:val="006F339A"/>
    <w:rsid w:val="006F4DB4"/>
    <w:rsid w:val="006F79E4"/>
    <w:rsid w:val="00703CB5"/>
    <w:rsid w:val="00705222"/>
    <w:rsid w:val="007057D9"/>
    <w:rsid w:val="0071115E"/>
    <w:rsid w:val="0071571C"/>
    <w:rsid w:val="00720897"/>
    <w:rsid w:val="00723CC7"/>
    <w:rsid w:val="0072601F"/>
    <w:rsid w:val="00727A29"/>
    <w:rsid w:val="00731E66"/>
    <w:rsid w:val="00735541"/>
    <w:rsid w:val="00737B86"/>
    <w:rsid w:val="00737EE6"/>
    <w:rsid w:val="00742597"/>
    <w:rsid w:val="00742C66"/>
    <w:rsid w:val="00744589"/>
    <w:rsid w:val="00746334"/>
    <w:rsid w:val="0075131E"/>
    <w:rsid w:val="007535AE"/>
    <w:rsid w:val="00755720"/>
    <w:rsid w:val="0075715A"/>
    <w:rsid w:val="00757553"/>
    <w:rsid w:val="00760328"/>
    <w:rsid w:val="0076188D"/>
    <w:rsid w:val="00761DC9"/>
    <w:rsid w:val="0076238A"/>
    <w:rsid w:val="00763C1A"/>
    <w:rsid w:val="00764CC8"/>
    <w:rsid w:val="007656E8"/>
    <w:rsid w:val="00765ECD"/>
    <w:rsid w:val="007732EF"/>
    <w:rsid w:val="00773C97"/>
    <w:rsid w:val="00775F7D"/>
    <w:rsid w:val="00780972"/>
    <w:rsid w:val="00781684"/>
    <w:rsid w:val="00781FE5"/>
    <w:rsid w:val="00782910"/>
    <w:rsid w:val="00783E78"/>
    <w:rsid w:val="007852BA"/>
    <w:rsid w:val="00785A05"/>
    <w:rsid w:val="00785C2C"/>
    <w:rsid w:val="00786339"/>
    <w:rsid w:val="00786722"/>
    <w:rsid w:val="00787032"/>
    <w:rsid w:val="0079239E"/>
    <w:rsid w:val="007939BE"/>
    <w:rsid w:val="00794CC2"/>
    <w:rsid w:val="007955F2"/>
    <w:rsid w:val="007A05C1"/>
    <w:rsid w:val="007A42E4"/>
    <w:rsid w:val="007A5302"/>
    <w:rsid w:val="007A5634"/>
    <w:rsid w:val="007A5BA0"/>
    <w:rsid w:val="007A5FFA"/>
    <w:rsid w:val="007A686A"/>
    <w:rsid w:val="007A7636"/>
    <w:rsid w:val="007A787C"/>
    <w:rsid w:val="007A7F65"/>
    <w:rsid w:val="007B0CE9"/>
    <w:rsid w:val="007B182E"/>
    <w:rsid w:val="007B1A34"/>
    <w:rsid w:val="007B1C7B"/>
    <w:rsid w:val="007B1CD2"/>
    <w:rsid w:val="007B2DB6"/>
    <w:rsid w:val="007B4502"/>
    <w:rsid w:val="007B4E86"/>
    <w:rsid w:val="007B56B7"/>
    <w:rsid w:val="007B632E"/>
    <w:rsid w:val="007B6F5D"/>
    <w:rsid w:val="007C1029"/>
    <w:rsid w:val="007C5875"/>
    <w:rsid w:val="007C6C83"/>
    <w:rsid w:val="007C7153"/>
    <w:rsid w:val="007C7E5C"/>
    <w:rsid w:val="007D11F8"/>
    <w:rsid w:val="007D200B"/>
    <w:rsid w:val="007D2245"/>
    <w:rsid w:val="007D3156"/>
    <w:rsid w:val="007D54CE"/>
    <w:rsid w:val="007D54E0"/>
    <w:rsid w:val="007E3A58"/>
    <w:rsid w:val="007E4EA4"/>
    <w:rsid w:val="007F079C"/>
    <w:rsid w:val="007F35F9"/>
    <w:rsid w:val="007F3E40"/>
    <w:rsid w:val="007F558F"/>
    <w:rsid w:val="007F5BA7"/>
    <w:rsid w:val="007F5F6A"/>
    <w:rsid w:val="007F751A"/>
    <w:rsid w:val="007F7BC1"/>
    <w:rsid w:val="00801755"/>
    <w:rsid w:val="00802A61"/>
    <w:rsid w:val="00802B44"/>
    <w:rsid w:val="008034DE"/>
    <w:rsid w:val="00804CE4"/>
    <w:rsid w:val="00813347"/>
    <w:rsid w:val="00815E09"/>
    <w:rsid w:val="00816520"/>
    <w:rsid w:val="00817939"/>
    <w:rsid w:val="00822B14"/>
    <w:rsid w:val="00822B66"/>
    <w:rsid w:val="00823990"/>
    <w:rsid w:val="008254B2"/>
    <w:rsid w:val="00825907"/>
    <w:rsid w:val="0082660B"/>
    <w:rsid w:val="008270A4"/>
    <w:rsid w:val="00830545"/>
    <w:rsid w:val="0083396B"/>
    <w:rsid w:val="00835980"/>
    <w:rsid w:val="0083642D"/>
    <w:rsid w:val="00840073"/>
    <w:rsid w:val="00844D2F"/>
    <w:rsid w:val="00844DA5"/>
    <w:rsid w:val="0084510C"/>
    <w:rsid w:val="00847D72"/>
    <w:rsid w:val="00851283"/>
    <w:rsid w:val="00851D0D"/>
    <w:rsid w:val="00852473"/>
    <w:rsid w:val="008529E5"/>
    <w:rsid w:val="00855132"/>
    <w:rsid w:val="00855FCD"/>
    <w:rsid w:val="00856D22"/>
    <w:rsid w:val="0085775E"/>
    <w:rsid w:val="00857DC6"/>
    <w:rsid w:val="0086313F"/>
    <w:rsid w:val="0086613C"/>
    <w:rsid w:val="00867148"/>
    <w:rsid w:val="008675A6"/>
    <w:rsid w:val="008676B0"/>
    <w:rsid w:val="00873E03"/>
    <w:rsid w:val="008754E5"/>
    <w:rsid w:val="00881944"/>
    <w:rsid w:val="00881B5E"/>
    <w:rsid w:val="008820AA"/>
    <w:rsid w:val="008827B0"/>
    <w:rsid w:val="00883415"/>
    <w:rsid w:val="0088535C"/>
    <w:rsid w:val="0088558D"/>
    <w:rsid w:val="0089205B"/>
    <w:rsid w:val="008921D6"/>
    <w:rsid w:val="00892212"/>
    <w:rsid w:val="00893F67"/>
    <w:rsid w:val="00896898"/>
    <w:rsid w:val="00896ABF"/>
    <w:rsid w:val="008A226A"/>
    <w:rsid w:val="008A24FE"/>
    <w:rsid w:val="008A429E"/>
    <w:rsid w:val="008A5D33"/>
    <w:rsid w:val="008A72B9"/>
    <w:rsid w:val="008B14CE"/>
    <w:rsid w:val="008B32BE"/>
    <w:rsid w:val="008B3DEF"/>
    <w:rsid w:val="008B71AB"/>
    <w:rsid w:val="008B7FA6"/>
    <w:rsid w:val="008C0149"/>
    <w:rsid w:val="008C1A74"/>
    <w:rsid w:val="008C30C2"/>
    <w:rsid w:val="008C48AB"/>
    <w:rsid w:val="008C607A"/>
    <w:rsid w:val="008D0C3C"/>
    <w:rsid w:val="008D195D"/>
    <w:rsid w:val="008D1A7E"/>
    <w:rsid w:val="008D66B5"/>
    <w:rsid w:val="008D7332"/>
    <w:rsid w:val="008E0BE3"/>
    <w:rsid w:val="008E3512"/>
    <w:rsid w:val="008E4A15"/>
    <w:rsid w:val="008F1AC8"/>
    <w:rsid w:val="008F3A3A"/>
    <w:rsid w:val="008F4CDF"/>
    <w:rsid w:val="008F745D"/>
    <w:rsid w:val="00900090"/>
    <w:rsid w:val="009020F2"/>
    <w:rsid w:val="009023BF"/>
    <w:rsid w:val="009024AB"/>
    <w:rsid w:val="00902A6B"/>
    <w:rsid w:val="0090510B"/>
    <w:rsid w:val="009053EE"/>
    <w:rsid w:val="00905953"/>
    <w:rsid w:val="00906FA8"/>
    <w:rsid w:val="00907A15"/>
    <w:rsid w:val="00907A1A"/>
    <w:rsid w:val="00910F4B"/>
    <w:rsid w:val="009110AF"/>
    <w:rsid w:val="00911CBE"/>
    <w:rsid w:val="00912318"/>
    <w:rsid w:val="00912A69"/>
    <w:rsid w:val="00913BD9"/>
    <w:rsid w:val="00914853"/>
    <w:rsid w:val="00914E60"/>
    <w:rsid w:val="00915AD6"/>
    <w:rsid w:val="00916D2F"/>
    <w:rsid w:val="00916EE0"/>
    <w:rsid w:val="0091749C"/>
    <w:rsid w:val="00921854"/>
    <w:rsid w:val="00922848"/>
    <w:rsid w:val="0092304B"/>
    <w:rsid w:val="00923105"/>
    <w:rsid w:val="0092369E"/>
    <w:rsid w:val="00923D55"/>
    <w:rsid w:val="009240D5"/>
    <w:rsid w:val="00925CCD"/>
    <w:rsid w:val="00925E14"/>
    <w:rsid w:val="00927AE5"/>
    <w:rsid w:val="00927E8A"/>
    <w:rsid w:val="009322E2"/>
    <w:rsid w:val="00932B7D"/>
    <w:rsid w:val="00934FCA"/>
    <w:rsid w:val="00940353"/>
    <w:rsid w:val="009404E4"/>
    <w:rsid w:val="00941285"/>
    <w:rsid w:val="00941642"/>
    <w:rsid w:val="009419E5"/>
    <w:rsid w:val="009429EA"/>
    <w:rsid w:val="00945A41"/>
    <w:rsid w:val="00950D71"/>
    <w:rsid w:val="00951F41"/>
    <w:rsid w:val="00952817"/>
    <w:rsid w:val="0095304B"/>
    <w:rsid w:val="0095331B"/>
    <w:rsid w:val="009546CC"/>
    <w:rsid w:val="00954C45"/>
    <w:rsid w:val="00956209"/>
    <w:rsid w:val="009563D1"/>
    <w:rsid w:val="00957661"/>
    <w:rsid w:val="00957D2D"/>
    <w:rsid w:val="0096042B"/>
    <w:rsid w:val="00961519"/>
    <w:rsid w:val="00963ADF"/>
    <w:rsid w:val="00963B50"/>
    <w:rsid w:val="009648B7"/>
    <w:rsid w:val="00965C90"/>
    <w:rsid w:val="00965E9C"/>
    <w:rsid w:val="009669B4"/>
    <w:rsid w:val="009676B4"/>
    <w:rsid w:val="00973CFD"/>
    <w:rsid w:val="00974A65"/>
    <w:rsid w:val="00974E62"/>
    <w:rsid w:val="00975E88"/>
    <w:rsid w:val="00977A4E"/>
    <w:rsid w:val="00977FC1"/>
    <w:rsid w:val="0098230E"/>
    <w:rsid w:val="00982424"/>
    <w:rsid w:val="009826B6"/>
    <w:rsid w:val="00984149"/>
    <w:rsid w:val="00984BE7"/>
    <w:rsid w:val="00987BED"/>
    <w:rsid w:val="00990853"/>
    <w:rsid w:val="00992E17"/>
    <w:rsid w:val="00993F3B"/>
    <w:rsid w:val="0099469A"/>
    <w:rsid w:val="009A09A9"/>
    <w:rsid w:val="009A43B6"/>
    <w:rsid w:val="009A53E6"/>
    <w:rsid w:val="009B20CF"/>
    <w:rsid w:val="009B2D9C"/>
    <w:rsid w:val="009B2EE0"/>
    <w:rsid w:val="009B37AE"/>
    <w:rsid w:val="009B387B"/>
    <w:rsid w:val="009B6260"/>
    <w:rsid w:val="009B67CC"/>
    <w:rsid w:val="009C0108"/>
    <w:rsid w:val="009C0A82"/>
    <w:rsid w:val="009C0ECF"/>
    <w:rsid w:val="009C2926"/>
    <w:rsid w:val="009C363C"/>
    <w:rsid w:val="009C5342"/>
    <w:rsid w:val="009C635A"/>
    <w:rsid w:val="009C6965"/>
    <w:rsid w:val="009D050A"/>
    <w:rsid w:val="009D102C"/>
    <w:rsid w:val="009D170F"/>
    <w:rsid w:val="009D18C8"/>
    <w:rsid w:val="009D1C06"/>
    <w:rsid w:val="009D6B6D"/>
    <w:rsid w:val="009D6D7A"/>
    <w:rsid w:val="009E068C"/>
    <w:rsid w:val="009E2052"/>
    <w:rsid w:val="009E260A"/>
    <w:rsid w:val="009E3999"/>
    <w:rsid w:val="009E7FC1"/>
    <w:rsid w:val="009F1B53"/>
    <w:rsid w:val="009F31B9"/>
    <w:rsid w:val="009F434F"/>
    <w:rsid w:val="009F47AE"/>
    <w:rsid w:val="009F6522"/>
    <w:rsid w:val="009F703E"/>
    <w:rsid w:val="009F7573"/>
    <w:rsid w:val="00A01BE2"/>
    <w:rsid w:val="00A02E6C"/>
    <w:rsid w:val="00A03489"/>
    <w:rsid w:val="00A04930"/>
    <w:rsid w:val="00A04BDA"/>
    <w:rsid w:val="00A04CE3"/>
    <w:rsid w:val="00A06416"/>
    <w:rsid w:val="00A07F38"/>
    <w:rsid w:val="00A1128C"/>
    <w:rsid w:val="00A1263E"/>
    <w:rsid w:val="00A1601F"/>
    <w:rsid w:val="00A16705"/>
    <w:rsid w:val="00A21172"/>
    <w:rsid w:val="00A2348C"/>
    <w:rsid w:val="00A23EB5"/>
    <w:rsid w:val="00A25700"/>
    <w:rsid w:val="00A25EE2"/>
    <w:rsid w:val="00A329ED"/>
    <w:rsid w:val="00A33CB9"/>
    <w:rsid w:val="00A368CE"/>
    <w:rsid w:val="00A415E5"/>
    <w:rsid w:val="00A41E42"/>
    <w:rsid w:val="00A42094"/>
    <w:rsid w:val="00A45E1E"/>
    <w:rsid w:val="00A46E05"/>
    <w:rsid w:val="00A47618"/>
    <w:rsid w:val="00A511F1"/>
    <w:rsid w:val="00A515F9"/>
    <w:rsid w:val="00A518C7"/>
    <w:rsid w:val="00A51CBA"/>
    <w:rsid w:val="00A529D0"/>
    <w:rsid w:val="00A53C9F"/>
    <w:rsid w:val="00A54566"/>
    <w:rsid w:val="00A54B1D"/>
    <w:rsid w:val="00A554A1"/>
    <w:rsid w:val="00A55E86"/>
    <w:rsid w:val="00A55F2B"/>
    <w:rsid w:val="00A56E41"/>
    <w:rsid w:val="00A57AB2"/>
    <w:rsid w:val="00A6156B"/>
    <w:rsid w:val="00A63820"/>
    <w:rsid w:val="00A67237"/>
    <w:rsid w:val="00A67AA2"/>
    <w:rsid w:val="00A67E13"/>
    <w:rsid w:val="00A67EC4"/>
    <w:rsid w:val="00A7012E"/>
    <w:rsid w:val="00A70CBA"/>
    <w:rsid w:val="00A75B7D"/>
    <w:rsid w:val="00A75BC1"/>
    <w:rsid w:val="00A824F1"/>
    <w:rsid w:val="00A82BFD"/>
    <w:rsid w:val="00A84824"/>
    <w:rsid w:val="00A84834"/>
    <w:rsid w:val="00A84A3C"/>
    <w:rsid w:val="00A850FF"/>
    <w:rsid w:val="00A8782C"/>
    <w:rsid w:val="00A910F5"/>
    <w:rsid w:val="00A923CF"/>
    <w:rsid w:val="00A92CEC"/>
    <w:rsid w:val="00A93966"/>
    <w:rsid w:val="00A94529"/>
    <w:rsid w:val="00A94812"/>
    <w:rsid w:val="00AA19DF"/>
    <w:rsid w:val="00AA1B09"/>
    <w:rsid w:val="00AA1CC4"/>
    <w:rsid w:val="00AA1ED7"/>
    <w:rsid w:val="00AA3CB7"/>
    <w:rsid w:val="00AA4DF2"/>
    <w:rsid w:val="00AA7A38"/>
    <w:rsid w:val="00AA7C9F"/>
    <w:rsid w:val="00AB050C"/>
    <w:rsid w:val="00AB1959"/>
    <w:rsid w:val="00AB3030"/>
    <w:rsid w:val="00AB3C37"/>
    <w:rsid w:val="00AB3FEE"/>
    <w:rsid w:val="00AB40AC"/>
    <w:rsid w:val="00AB44AF"/>
    <w:rsid w:val="00AB59D5"/>
    <w:rsid w:val="00AB7D56"/>
    <w:rsid w:val="00AC07A6"/>
    <w:rsid w:val="00AC2026"/>
    <w:rsid w:val="00AC259B"/>
    <w:rsid w:val="00AC2D5B"/>
    <w:rsid w:val="00AC6FF7"/>
    <w:rsid w:val="00AC7648"/>
    <w:rsid w:val="00AD03B4"/>
    <w:rsid w:val="00AD0D56"/>
    <w:rsid w:val="00AD10B7"/>
    <w:rsid w:val="00AD2256"/>
    <w:rsid w:val="00AD24BC"/>
    <w:rsid w:val="00AD3A28"/>
    <w:rsid w:val="00AD518B"/>
    <w:rsid w:val="00AD5ECF"/>
    <w:rsid w:val="00AD6AB1"/>
    <w:rsid w:val="00AE2007"/>
    <w:rsid w:val="00AE3D79"/>
    <w:rsid w:val="00AE3E36"/>
    <w:rsid w:val="00AE3EC0"/>
    <w:rsid w:val="00AE5828"/>
    <w:rsid w:val="00AE6B61"/>
    <w:rsid w:val="00AE7025"/>
    <w:rsid w:val="00AF134E"/>
    <w:rsid w:val="00AF1A60"/>
    <w:rsid w:val="00AF45CE"/>
    <w:rsid w:val="00AF53EF"/>
    <w:rsid w:val="00AF5B42"/>
    <w:rsid w:val="00AF67E8"/>
    <w:rsid w:val="00AF6D57"/>
    <w:rsid w:val="00B00EFC"/>
    <w:rsid w:val="00B010E0"/>
    <w:rsid w:val="00B012AC"/>
    <w:rsid w:val="00B02121"/>
    <w:rsid w:val="00B02513"/>
    <w:rsid w:val="00B04BB9"/>
    <w:rsid w:val="00B05C5A"/>
    <w:rsid w:val="00B05C78"/>
    <w:rsid w:val="00B0677A"/>
    <w:rsid w:val="00B1518D"/>
    <w:rsid w:val="00B205E2"/>
    <w:rsid w:val="00B22D08"/>
    <w:rsid w:val="00B23412"/>
    <w:rsid w:val="00B246CA"/>
    <w:rsid w:val="00B26547"/>
    <w:rsid w:val="00B30EBF"/>
    <w:rsid w:val="00B32738"/>
    <w:rsid w:val="00B343A5"/>
    <w:rsid w:val="00B35112"/>
    <w:rsid w:val="00B35192"/>
    <w:rsid w:val="00B401E9"/>
    <w:rsid w:val="00B4157C"/>
    <w:rsid w:val="00B42DE7"/>
    <w:rsid w:val="00B45537"/>
    <w:rsid w:val="00B45EF2"/>
    <w:rsid w:val="00B50768"/>
    <w:rsid w:val="00B51EEF"/>
    <w:rsid w:val="00B5202B"/>
    <w:rsid w:val="00B53739"/>
    <w:rsid w:val="00B57BCF"/>
    <w:rsid w:val="00B60CC2"/>
    <w:rsid w:val="00B61016"/>
    <w:rsid w:val="00B615D7"/>
    <w:rsid w:val="00B61A85"/>
    <w:rsid w:val="00B625A2"/>
    <w:rsid w:val="00B63AC8"/>
    <w:rsid w:val="00B65282"/>
    <w:rsid w:val="00B658FD"/>
    <w:rsid w:val="00B74135"/>
    <w:rsid w:val="00B74698"/>
    <w:rsid w:val="00B75BE3"/>
    <w:rsid w:val="00B77324"/>
    <w:rsid w:val="00B77DEA"/>
    <w:rsid w:val="00B80407"/>
    <w:rsid w:val="00B80EF6"/>
    <w:rsid w:val="00B828BE"/>
    <w:rsid w:val="00B83DEE"/>
    <w:rsid w:val="00B83E78"/>
    <w:rsid w:val="00B857C1"/>
    <w:rsid w:val="00B86C7E"/>
    <w:rsid w:val="00B90791"/>
    <w:rsid w:val="00B92713"/>
    <w:rsid w:val="00B93D9E"/>
    <w:rsid w:val="00B93F42"/>
    <w:rsid w:val="00B94AE2"/>
    <w:rsid w:val="00B95053"/>
    <w:rsid w:val="00B950E4"/>
    <w:rsid w:val="00B95AFC"/>
    <w:rsid w:val="00BA0A5A"/>
    <w:rsid w:val="00BA1355"/>
    <w:rsid w:val="00BA14A0"/>
    <w:rsid w:val="00BA2C38"/>
    <w:rsid w:val="00BA4E35"/>
    <w:rsid w:val="00BA5E45"/>
    <w:rsid w:val="00BA6E92"/>
    <w:rsid w:val="00BA70E0"/>
    <w:rsid w:val="00BA7677"/>
    <w:rsid w:val="00BB0E74"/>
    <w:rsid w:val="00BB31B7"/>
    <w:rsid w:val="00BB49E6"/>
    <w:rsid w:val="00BC0769"/>
    <w:rsid w:val="00BC56C4"/>
    <w:rsid w:val="00BC636A"/>
    <w:rsid w:val="00BC63B4"/>
    <w:rsid w:val="00BD05DB"/>
    <w:rsid w:val="00BD27A6"/>
    <w:rsid w:val="00BD330D"/>
    <w:rsid w:val="00BD40A2"/>
    <w:rsid w:val="00BD56FC"/>
    <w:rsid w:val="00BD5D0E"/>
    <w:rsid w:val="00BD6FC6"/>
    <w:rsid w:val="00BE1D26"/>
    <w:rsid w:val="00BE2260"/>
    <w:rsid w:val="00BE2972"/>
    <w:rsid w:val="00BE2D33"/>
    <w:rsid w:val="00BE64A0"/>
    <w:rsid w:val="00BE7089"/>
    <w:rsid w:val="00BF0493"/>
    <w:rsid w:val="00BF3DB0"/>
    <w:rsid w:val="00BF4C63"/>
    <w:rsid w:val="00BF5891"/>
    <w:rsid w:val="00BF6280"/>
    <w:rsid w:val="00BF6465"/>
    <w:rsid w:val="00BF6C62"/>
    <w:rsid w:val="00C02BE8"/>
    <w:rsid w:val="00C0439E"/>
    <w:rsid w:val="00C04C0D"/>
    <w:rsid w:val="00C06519"/>
    <w:rsid w:val="00C07927"/>
    <w:rsid w:val="00C123BE"/>
    <w:rsid w:val="00C138CE"/>
    <w:rsid w:val="00C13F17"/>
    <w:rsid w:val="00C22807"/>
    <w:rsid w:val="00C23F49"/>
    <w:rsid w:val="00C27F93"/>
    <w:rsid w:val="00C3037A"/>
    <w:rsid w:val="00C327B5"/>
    <w:rsid w:val="00C339B8"/>
    <w:rsid w:val="00C33BB8"/>
    <w:rsid w:val="00C34C2A"/>
    <w:rsid w:val="00C36640"/>
    <w:rsid w:val="00C408EA"/>
    <w:rsid w:val="00C41672"/>
    <w:rsid w:val="00C423CD"/>
    <w:rsid w:val="00C42607"/>
    <w:rsid w:val="00C42814"/>
    <w:rsid w:val="00C457C3"/>
    <w:rsid w:val="00C46482"/>
    <w:rsid w:val="00C4672F"/>
    <w:rsid w:val="00C53A70"/>
    <w:rsid w:val="00C57631"/>
    <w:rsid w:val="00C620C9"/>
    <w:rsid w:val="00C62B17"/>
    <w:rsid w:val="00C661B9"/>
    <w:rsid w:val="00C673D9"/>
    <w:rsid w:val="00C6744D"/>
    <w:rsid w:val="00C7007B"/>
    <w:rsid w:val="00C70FC1"/>
    <w:rsid w:val="00C7275F"/>
    <w:rsid w:val="00C73936"/>
    <w:rsid w:val="00C745AB"/>
    <w:rsid w:val="00C74B19"/>
    <w:rsid w:val="00C8310E"/>
    <w:rsid w:val="00C92E52"/>
    <w:rsid w:val="00C93048"/>
    <w:rsid w:val="00C934DA"/>
    <w:rsid w:val="00C94070"/>
    <w:rsid w:val="00C94C45"/>
    <w:rsid w:val="00C9569F"/>
    <w:rsid w:val="00C96C07"/>
    <w:rsid w:val="00C9744D"/>
    <w:rsid w:val="00CA0533"/>
    <w:rsid w:val="00CA1105"/>
    <w:rsid w:val="00CA1CB2"/>
    <w:rsid w:val="00CA2B8A"/>
    <w:rsid w:val="00CA324C"/>
    <w:rsid w:val="00CA34CB"/>
    <w:rsid w:val="00CA385D"/>
    <w:rsid w:val="00CA416C"/>
    <w:rsid w:val="00CA66DC"/>
    <w:rsid w:val="00CA6819"/>
    <w:rsid w:val="00CB10AE"/>
    <w:rsid w:val="00CB1248"/>
    <w:rsid w:val="00CB2539"/>
    <w:rsid w:val="00CB295F"/>
    <w:rsid w:val="00CB7249"/>
    <w:rsid w:val="00CB79F8"/>
    <w:rsid w:val="00CB7ABA"/>
    <w:rsid w:val="00CB7D89"/>
    <w:rsid w:val="00CC0064"/>
    <w:rsid w:val="00CC08CB"/>
    <w:rsid w:val="00CC12A9"/>
    <w:rsid w:val="00CC3B9B"/>
    <w:rsid w:val="00CC3BA2"/>
    <w:rsid w:val="00CC41CD"/>
    <w:rsid w:val="00CC4DE0"/>
    <w:rsid w:val="00CC64E0"/>
    <w:rsid w:val="00CC6CE2"/>
    <w:rsid w:val="00CD2FA2"/>
    <w:rsid w:val="00CD368A"/>
    <w:rsid w:val="00CD6D30"/>
    <w:rsid w:val="00CD70B0"/>
    <w:rsid w:val="00CD7829"/>
    <w:rsid w:val="00CE07DA"/>
    <w:rsid w:val="00CE09E9"/>
    <w:rsid w:val="00CE0E83"/>
    <w:rsid w:val="00CE248F"/>
    <w:rsid w:val="00CE380A"/>
    <w:rsid w:val="00CE408E"/>
    <w:rsid w:val="00CE4A2C"/>
    <w:rsid w:val="00CE75E2"/>
    <w:rsid w:val="00CF0950"/>
    <w:rsid w:val="00CF3BAF"/>
    <w:rsid w:val="00CF5559"/>
    <w:rsid w:val="00CF5E57"/>
    <w:rsid w:val="00CF6521"/>
    <w:rsid w:val="00CF79AC"/>
    <w:rsid w:val="00D011D3"/>
    <w:rsid w:val="00D02F20"/>
    <w:rsid w:val="00D03ACD"/>
    <w:rsid w:val="00D07B42"/>
    <w:rsid w:val="00D07E6C"/>
    <w:rsid w:val="00D1069F"/>
    <w:rsid w:val="00D10E8D"/>
    <w:rsid w:val="00D12632"/>
    <w:rsid w:val="00D1277E"/>
    <w:rsid w:val="00D14F1D"/>
    <w:rsid w:val="00D15E7D"/>
    <w:rsid w:val="00D2277E"/>
    <w:rsid w:val="00D23F07"/>
    <w:rsid w:val="00D25AB5"/>
    <w:rsid w:val="00D27D2A"/>
    <w:rsid w:val="00D27FF8"/>
    <w:rsid w:val="00D3036F"/>
    <w:rsid w:val="00D31604"/>
    <w:rsid w:val="00D317A5"/>
    <w:rsid w:val="00D32178"/>
    <w:rsid w:val="00D32C5D"/>
    <w:rsid w:val="00D33247"/>
    <w:rsid w:val="00D341D2"/>
    <w:rsid w:val="00D349FC"/>
    <w:rsid w:val="00D34BAD"/>
    <w:rsid w:val="00D37D23"/>
    <w:rsid w:val="00D40F55"/>
    <w:rsid w:val="00D4155B"/>
    <w:rsid w:val="00D417C7"/>
    <w:rsid w:val="00D430BB"/>
    <w:rsid w:val="00D4592A"/>
    <w:rsid w:val="00D47C8C"/>
    <w:rsid w:val="00D50F06"/>
    <w:rsid w:val="00D51C52"/>
    <w:rsid w:val="00D53434"/>
    <w:rsid w:val="00D53C7D"/>
    <w:rsid w:val="00D542A9"/>
    <w:rsid w:val="00D56B19"/>
    <w:rsid w:val="00D57E15"/>
    <w:rsid w:val="00D61820"/>
    <w:rsid w:val="00D63C7B"/>
    <w:rsid w:val="00D64E43"/>
    <w:rsid w:val="00D67873"/>
    <w:rsid w:val="00D71A49"/>
    <w:rsid w:val="00D72168"/>
    <w:rsid w:val="00D738B0"/>
    <w:rsid w:val="00D75C46"/>
    <w:rsid w:val="00D7785F"/>
    <w:rsid w:val="00D807A5"/>
    <w:rsid w:val="00D830D3"/>
    <w:rsid w:val="00D83B7A"/>
    <w:rsid w:val="00D84ACE"/>
    <w:rsid w:val="00D8561F"/>
    <w:rsid w:val="00D85717"/>
    <w:rsid w:val="00D85FCD"/>
    <w:rsid w:val="00D86264"/>
    <w:rsid w:val="00D86C85"/>
    <w:rsid w:val="00D86ED0"/>
    <w:rsid w:val="00D870CB"/>
    <w:rsid w:val="00D8713C"/>
    <w:rsid w:val="00D876D8"/>
    <w:rsid w:val="00D90805"/>
    <w:rsid w:val="00D934E9"/>
    <w:rsid w:val="00D949EF"/>
    <w:rsid w:val="00D956D3"/>
    <w:rsid w:val="00D97930"/>
    <w:rsid w:val="00DA02E9"/>
    <w:rsid w:val="00DA05A0"/>
    <w:rsid w:val="00DA0FC3"/>
    <w:rsid w:val="00DA2C60"/>
    <w:rsid w:val="00DA6C42"/>
    <w:rsid w:val="00DB0284"/>
    <w:rsid w:val="00DB049D"/>
    <w:rsid w:val="00DB1241"/>
    <w:rsid w:val="00DB25F7"/>
    <w:rsid w:val="00DB2B4D"/>
    <w:rsid w:val="00DB3EB4"/>
    <w:rsid w:val="00DC05C5"/>
    <w:rsid w:val="00DC1D71"/>
    <w:rsid w:val="00DC23DE"/>
    <w:rsid w:val="00DC33B3"/>
    <w:rsid w:val="00DC4E76"/>
    <w:rsid w:val="00DC5C64"/>
    <w:rsid w:val="00DC669F"/>
    <w:rsid w:val="00DC6D92"/>
    <w:rsid w:val="00DC7D06"/>
    <w:rsid w:val="00DD0BCE"/>
    <w:rsid w:val="00DD2569"/>
    <w:rsid w:val="00DD3AE4"/>
    <w:rsid w:val="00DD47D3"/>
    <w:rsid w:val="00DE0879"/>
    <w:rsid w:val="00DE0F68"/>
    <w:rsid w:val="00DE1755"/>
    <w:rsid w:val="00DE2794"/>
    <w:rsid w:val="00DE3E1D"/>
    <w:rsid w:val="00DE4D97"/>
    <w:rsid w:val="00DE556A"/>
    <w:rsid w:val="00DE60F4"/>
    <w:rsid w:val="00DF132F"/>
    <w:rsid w:val="00DF170A"/>
    <w:rsid w:val="00DF5352"/>
    <w:rsid w:val="00DF596E"/>
    <w:rsid w:val="00DF59BA"/>
    <w:rsid w:val="00DF6AE5"/>
    <w:rsid w:val="00DF7F47"/>
    <w:rsid w:val="00E000EE"/>
    <w:rsid w:val="00E02D8D"/>
    <w:rsid w:val="00E04A5D"/>
    <w:rsid w:val="00E05D24"/>
    <w:rsid w:val="00E06E72"/>
    <w:rsid w:val="00E10263"/>
    <w:rsid w:val="00E113BC"/>
    <w:rsid w:val="00E11791"/>
    <w:rsid w:val="00E15FC3"/>
    <w:rsid w:val="00E16BDC"/>
    <w:rsid w:val="00E177D7"/>
    <w:rsid w:val="00E20AAE"/>
    <w:rsid w:val="00E22DB9"/>
    <w:rsid w:val="00E2471A"/>
    <w:rsid w:val="00E274A8"/>
    <w:rsid w:val="00E3026F"/>
    <w:rsid w:val="00E3166E"/>
    <w:rsid w:val="00E33764"/>
    <w:rsid w:val="00E35AF9"/>
    <w:rsid w:val="00E40249"/>
    <w:rsid w:val="00E41F87"/>
    <w:rsid w:val="00E42FC3"/>
    <w:rsid w:val="00E46402"/>
    <w:rsid w:val="00E50E26"/>
    <w:rsid w:val="00E53B12"/>
    <w:rsid w:val="00E55916"/>
    <w:rsid w:val="00E5596D"/>
    <w:rsid w:val="00E55BDD"/>
    <w:rsid w:val="00E5789A"/>
    <w:rsid w:val="00E61C59"/>
    <w:rsid w:val="00E63CC8"/>
    <w:rsid w:val="00E642FA"/>
    <w:rsid w:val="00E66070"/>
    <w:rsid w:val="00E6746C"/>
    <w:rsid w:val="00E71ABF"/>
    <w:rsid w:val="00E71F84"/>
    <w:rsid w:val="00E734BF"/>
    <w:rsid w:val="00E75B9E"/>
    <w:rsid w:val="00E77127"/>
    <w:rsid w:val="00E77D92"/>
    <w:rsid w:val="00E802E0"/>
    <w:rsid w:val="00E853CE"/>
    <w:rsid w:val="00E85CC6"/>
    <w:rsid w:val="00E86069"/>
    <w:rsid w:val="00E86232"/>
    <w:rsid w:val="00E9046C"/>
    <w:rsid w:val="00E937E2"/>
    <w:rsid w:val="00E95B0E"/>
    <w:rsid w:val="00E968A5"/>
    <w:rsid w:val="00E96B35"/>
    <w:rsid w:val="00EA07BE"/>
    <w:rsid w:val="00EA08E3"/>
    <w:rsid w:val="00EA169E"/>
    <w:rsid w:val="00EA4685"/>
    <w:rsid w:val="00EA60DC"/>
    <w:rsid w:val="00EA651A"/>
    <w:rsid w:val="00EA679E"/>
    <w:rsid w:val="00EB13F1"/>
    <w:rsid w:val="00EB526D"/>
    <w:rsid w:val="00EC3303"/>
    <w:rsid w:val="00EC44E5"/>
    <w:rsid w:val="00EC474D"/>
    <w:rsid w:val="00EC55A9"/>
    <w:rsid w:val="00EC6A85"/>
    <w:rsid w:val="00ED0E2E"/>
    <w:rsid w:val="00ED3B80"/>
    <w:rsid w:val="00ED4588"/>
    <w:rsid w:val="00ED4E24"/>
    <w:rsid w:val="00ED6B02"/>
    <w:rsid w:val="00EE01C6"/>
    <w:rsid w:val="00EE34A6"/>
    <w:rsid w:val="00EE3785"/>
    <w:rsid w:val="00EE4440"/>
    <w:rsid w:val="00EE4BD1"/>
    <w:rsid w:val="00EE4F49"/>
    <w:rsid w:val="00EF00CB"/>
    <w:rsid w:val="00EF0449"/>
    <w:rsid w:val="00EF0723"/>
    <w:rsid w:val="00EF173E"/>
    <w:rsid w:val="00EF2452"/>
    <w:rsid w:val="00EF2C93"/>
    <w:rsid w:val="00EF444B"/>
    <w:rsid w:val="00EF5F57"/>
    <w:rsid w:val="00EF729E"/>
    <w:rsid w:val="00F06150"/>
    <w:rsid w:val="00F07045"/>
    <w:rsid w:val="00F070B5"/>
    <w:rsid w:val="00F07727"/>
    <w:rsid w:val="00F11903"/>
    <w:rsid w:val="00F124D5"/>
    <w:rsid w:val="00F13485"/>
    <w:rsid w:val="00F13E84"/>
    <w:rsid w:val="00F14D72"/>
    <w:rsid w:val="00F15707"/>
    <w:rsid w:val="00F179AE"/>
    <w:rsid w:val="00F20B6A"/>
    <w:rsid w:val="00F21E0F"/>
    <w:rsid w:val="00F225F1"/>
    <w:rsid w:val="00F22D48"/>
    <w:rsid w:val="00F243AC"/>
    <w:rsid w:val="00F2533A"/>
    <w:rsid w:val="00F2598F"/>
    <w:rsid w:val="00F330BA"/>
    <w:rsid w:val="00F3382B"/>
    <w:rsid w:val="00F34852"/>
    <w:rsid w:val="00F357E6"/>
    <w:rsid w:val="00F35ED7"/>
    <w:rsid w:val="00F37917"/>
    <w:rsid w:val="00F37E4F"/>
    <w:rsid w:val="00F45FD1"/>
    <w:rsid w:val="00F465E0"/>
    <w:rsid w:val="00F47765"/>
    <w:rsid w:val="00F505F0"/>
    <w:rsid w:val="00F537C6"/>
    <w:rsid w:val="00F55602"/>
    <w:rsid w:val="00F55E6A"/>
    <w:rsid w:val="00F60DBF"/>
    <w:rsid w:val="00F6171D"/>
    <w:rsid w:val="00F61D8E"/>
    <w:rsid w:val="00F64084"/>
    <w:rsid w:val="00F6560B"/>
    <w:rsid w:val="00F675B3"/>
    <w:rsid w:val="00F67C21"/>
    <w:rsid w:val="00F70675"/>
    <w:rsid w:val="00F70F91"/>
    <w:rsid w:val="00F74241"/>
    <w:rsid w:val="00F7491E"/>
    <w:rsid w:val="00F75F51"/>
    <w:rsid w:val="00F766C2"/>
    <w:rsid w:val="00F76DAF"/>
    <w:rsid w:val="00F80646"/>
    <w:rsid w:val="00F834A5"/>
    <w:rsid w:val="00F84024"/>
    <w:rsid w:val="00F86E10"/>
    <w:rsid w:val="00F86FF8"/>
    <w:rsid w:val="00F9054B"/>
    <w:rsid w:val="00F906B0"/>
    <w:rsid w:val="00F9135E"/>
    <w:rsid w:val="00F915A1"/>
    <w:rsid w:val="00F9585F"/>
    <w:rsid w:val="00F964BB"/>
    <w:rsid w:val="00F97E74"/>
    <w:rsid w:val="00FA070E"/>
    <w:rsid w:val="00FA095A"/>
    <w:rsid w:val="00FA0AEC"/>
    <w:rsid w:val="00FA12BF"/>
    <w:rsid w:val="00FA160F"/>
    <w:rsid w:val="00FA1E45"/>
    <w:rsid w:val="00FA27E7"/>
    <w:rsid w:val="00FA347B"/>
    <w:rsid w:val="00FA4A0A"/>
    <w:rsid w:val="00FA4B53"/>
    <w:rsid w:val="00FA6497"/>
    <w:rsid w:val="00FA68AF"/>
    <w:rsid w:val="00FA7BC0"/>
    <w:rsid w:val="00FB5D5D"/>
    <w:rsid w:val="00FB6D3E"/>
    <w:rsid w:val="00FC0D8E"/>
    <w:rsid w:val="00FC1604"/>
    <w:rsid w:val="00FC194A"/>
    <w:rsid w:val="00FC3476"/>
    <w:rsid w:val="00FC3720"/>
    <w:rsid w:val="00FC4F0D"/>
    <w:rsid w:val="00FC5F2C"/>
    <w:rsid w:val="00FC6CE1"/>
    <w:rsid w:val="00FC7E7F"/>
    <w:rsid w:val="00FD1423"/>
    <w:rsid w:val="00FD14D7"/>
    <w:rsid w:val="00FD47E6"/>
    <w:rsid w:val="00FD7927"/>
    <w:rsid w:val="00FE1240"/>
    <w:rsid w:val="00FE1463"/>
    <w:rsid w:val="00FE285E"/>
    <w:rsid w:val="00FE2E58"/>
    <w:rsid w:val="00FE7EBE"/>
    <w:rsid w:val="00FF1AC7"/>
    <w:rsid w:val="00FF1BE5"/>
    <w:rsid w:val="00FF1F7C"/>
    <w:rsid w:val="00FF2584"/>
    <w:rsid w:val="00FF2C2E"/>
    <w:rsid w:val="00FF612E"/>
    <w:rsid w:val="00FF66E4"/>
    <w:rsid w:val="00FF6B3D"/>
    <w:rsid w:val="00FF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AD7A8"/>
  <w15:docId w15:val="{EB12CF2C-27B4-4742-9092-DF6534DC1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6557F2"/>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next w:val="Normal"/>
    <w:link w:val="Heading3Char"/>
    <w:uiPriority w:val="9"/>
    <w:unhideWhenUsed/>
    <w:qFormat/>
    <w:rsid w:val="006557F2"/>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rPr>
      <w:sz w:val="18"/>
      <w:szCs w:val="18"/>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jc w:val="center"/>
    </w:p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semiHidden/>
    <w:unhideWhenUsed/>
    <w:rsid w:val="00D949EF"/>
    <w:rPr>
      <w:sz w:val="20"/>
      <w:szCs w:val="20"/>
    </w:rPr>
  </w:style>
  <w:style w:type="character" w:customStyle="1" w:styleId="CommentTextChar">
    <w:name w:val="Comment Text Char"/>
    <w:basedOn w:val="DefaultParagraphFont"/>
    <w:link w:val="CommentText"/>
    <w:uiPriority w:val="99"/>
    <w:semiHidden/>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justingardner.net/doku.php/mgl/overview"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psychtoolbox.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itsuba-renderer.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7tgy8/" TargetMode="External"/><Relationship Id="rId5" Type="http://schemas.openxmlformats.org/officeDocument/2006/relationships/footnotes" Target="footnotes.xml"/><Relationship Id="rId15" Type="http://schemas.openxmlformats.org/officeDocument/2006/relationships/hyperlink" Target="https://www.blender.org/" TargetMode="Externa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github.com/BrainardLab/VirtualWorldColorConstancy"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11480</Words>
  <Characters>65441</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Vijay Singh</cp:lastModifiedBy>
  <cp:revision>3</cp:revision>
  <cp:lastPrinted>2020-12-07T21:16:00Z</cp:lastPrinted>
  <dcterms:created xsi:type="dcterms:W3CDTF">2021-01-11T18:33:00Z</dcterms:created>
  <dcterms:modified xsi:type="dcterms:W3CDTF">2021-01-11T18:35:00Z</dcterms:modified>
</cp:coreProperties>
</file>