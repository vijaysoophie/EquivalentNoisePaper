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 Authors: Vijay Singh, Johannes Burge, David H. Brainard </w:t>
      </w:r>
    </w:p>
    <w:p w14:paraId="64EE06A7" w14:textId="649BE3A9" w:rsidR="00BA5E45" w:rsidRDefault="00554DFF">
      <w:pPr>
        <w:pStyle w:val="Default"/>
        <w:spacing w:before="100" w:after="100"/>
        <w:rPr>
          <w:rFonts w:ascii="Times New Roman" w:eastAsia="Times New Roman" w:hAnsi="Times New Roman" w:cs="Times New Roman"/>
          <w:sz w:val="22"/>
          <w:szCs w:val="22"/>
        </w:rPr>
      </w:pPr>
      <w:r>
        <w:rPr>
          <w:rFonts w:ascii="Arial Unicode MS" w:hAnsi="Arial Unicode MS"/>
          <w:sz w:val="22"/>
          <w:szCs w:val="22"/>
        </w:rPr>
        <w:br/>
      </w:r>
      <w:r>
        <w:rPr>
          <w:rFonts w:ascii="Times New Roman" w:hAnsi="Times New Roman"/>
          <w:b/>
          <w:bCs/>
          <w:sz w:val="22"/>
          <w:szCs w:val="22"/>
        </w:rPr>
        <w:t>Abstract:</w:t>
      </w:r>
      <w:r>
        <w:rPr>
          <w:rFonts w:ascii="Times New Roman" w:hAnsi="Times New Roman"/>
          <w:sz w:val="22"/>
          <w:szCs w:val="22"/>
        </w:rPr>
        <w:t xml:space="preserve"> </w:t>
      </w:r>
      <w:del w:id="0" w:author="Brainard, David H" w:date="2020-12-08T09:05:00Z">
        <w:r w:rsidDel="004C5F54">
          <w:rPr>
            <w:rFonts w:ascii="Times New Roman" w:hAnsi="Times New Roman"/>
            <w:sz w:val="22"/>
            <w:szCs w:val="22"/>
          </w:rPr>
          <w:delText>An important</w:delText>
        </w:r>
      </w:del>
      <w:ins w:id="1" w:author="Brainard, David H" w:date="2020-12-08T09:05:00Z">
        <w:r w:rsidR="004C5F54">
          <w:rPr>
            <w:rFonts w:ascii="Times New Roman" w:hAnsi="Times New Roman"/>
            <w:sz w:val="22"/>
            <w:szCs w:val="22"/>
          </w:rPr>
          <w:t>A</w:t>
        </w:r>
      </w:ins>
      <w:r>
        <w:rPr>
          <w:rFonts w:ascii="Times New Roman" w:hAnsi="Times New Roman"/>
          <w:sz w:val="22"/>
          <w:szCs w:val="22"/>
        </w:rPr>
        <w:t xml:space="preserve"> goal </w:t>
      </w:r>
      <w:del w:id="2" w:author="Brainard, David H" w:date="2020-12-08T09:05:00Z">
        <w:r w:rsidDel="004C5F54">
          <w:rPr>
            <w:rFonts w:ascii="Times New Roman" w:hAnsi="Times New Roman"/>
            <w:sz w:val="22"/>
            <w:szCs w:val="22"/>
          </w:rPr>
          <w:delText>for vision</w:delText>
        </w:r>
      </w:del>
      <w:ins w:id="3" w:author="Brainard, David H" w:date="2020-12-08T09:05:00Z">
        <w:r w:rsidR="004C5F54">
          <w:rPr>
            <w:rFonts w:ascii="Times New Roman" w:hAnsi="Times New Roman"/>
            <w:sz w:val="22"/>
            <w:szCs w:val="22"/>
          </w:rPr>
          <w:t>of visual perception</w:t>
        </w:r>
      </w:ins>
      <w:r>
        <w:rPr>
          <w:rFonts w:ascii="Times New Roman" w:hAnsi="Times New Roman"/>
          <w:sz w:val="22"/>
          <w:szCs w:val="22"/>
        </w:rPr>
        <w:t xml:space="preserve"> is to provide stable </w:t>
      </w:r>
      <w:del w:id="4" w:author="Brainard, David H" w:date="2020-12-08T09:06:00Z">
        <w:r w:rsidDel="004C5F54">
          <w:rPr>
            <w:rFonts w:ascii="Times New Roman" w:hAnsi="Times New Roman"/>
            <w:sz w:val="22"/>
            <w:szCs w:val="22"/>
          </w:rPr>
          <w:delText xml:space="preserve">perceptual </w:delText>
        </w:r>
      </w:del>
      <w:r>
        <w:rPr>
          <w:rFonts w:ascii="Times New Roman" w:hAnsi="Times New Roman"/>
          <w:sz w:val="22"/>
          <w:szCs w:val="22"/>
        </w:rPr>
        <w:t>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del w:id="5" w:author="Brainard, David H" w:date="2020-12-08T09:07:00Z">
        <w:r w:rsidR="000461A2" w:rsidRPr="000461A2" w:rsidDel="004C5F54">
          <w:rPr>
            <w:rFonts w:ascii="Times New Roman" w:hAnsi="Times New Roman"/>
            <w:sz w:val="22"/>
            <w:szCs w:val="22"/>
          </w:rPr>
          <w:delText xml:space="preserve">brightness </w:delText>
        </w:r>
      </w:del>
      <w:ins w:id="6" w:author="Brainard, David H" w:date="2020-12-08T09:07:00Z">
        <w:r w:rsidR="004C5F54">
          <w:rPr>
            <w:rFonts w:ascii="Times New Roman" w:hAnsi="Times New Roman"/>
            <w:sz w:val="22"/>
            <w:szCs w:val="22"/>
          </w:rPr>
          <w:t>lightness</w:t>
        </w:r>
      </w:ins>
      <w:del w:id="7" w:author="Brainard, David H" w:date="2020-12-08T09:07:00Z">
        <w:r w:rsidR="000461A2" w:rsidRPr="000461A2" w:rsidDel="004C5F54">
          <w:rPr>
            <w:rFonts w:ascii="Times New Roman" w:hAnsi="Times New Roman"/>
            <w:sz w:val="22"/>
            <w:szCs w:val="22"/>
          </w:rPr>
          <w:delText>discrimination</w:delText>
        </w:r>
      </w:del>
      <w:r w:rsidR="000461A2" w:rsidRPr="000461A2">
        <w:rPr>
          <w:rFonts w:ascii="Times New Roman" w:hAnsi="Times New Roman"/>
          <w:sz w:val="22"/>
          <w:szCs w:val="22"/>
        </w:rPr>
        <w:t xml:space="preserve">, we </w:t>
      </w:r>
      <w:ins w:id="8" w:author="Brainard, David H" w:date="2020-12-08T09:07:00Z">
        <w:r w:rsidR="004C5F54">
          <w:rPr>
            <w:rFonts w:ascii="Times New Roman" w:hAnsi="Times New Roman"/>
            <w:sz w:val="22"/>
            <w:szCs w:val="22"/>
          </w:rPr>
          <w:t xml:space="preserve">introduce a </w:t>
        </w:r>
      </w:ins>
      <w:ins w:id="9" w:author="Brainard, David H" w:date="2020-12-08T09:08:00Z">
        <w:r w:rsidR="004C5F54">
          <w:rPr>
            <w:rFonts w:ascii="Times New Roman" w:hAnsi="Times New Roman"/>
            <w:sz w:val="22"/>
            <w:szCs w:val="22"/>
          </w:rPr>
          <w:t xml:space="preserve">threshold-based psychophysical paradigm. We </w:t>
        </w:r>
      </w:ins>
      <w:r w:rsidR="000461A2" w:rsidRPr="000461A2">
        <w:rPr>
          <w:rFonts w:ascii="Times New Roman" w:hAnsi="Times New Roman"/>
          <w:sz w:val="22"/>
          <w:szCs w:val="22"/>
        </w:rPr>
        <w:t>measured how thresholds for discriminating the lightness of a target object</w:t>
      </w:r>
      <w:del w:id="10" w:author="Brainard, David H" w:date="2020-12-08T09:16:00Z">
        <w:r w:rsidR="000461A2" w:rsidRPr="000461A2" w:rsidDel="009D102C">
          <w:rPr>
            <w:rFonts w:ascii="Times New Roman" w:hAnsi="Times New Roman"/>
            <w:sz w:val="22"/>
            <w:szCs w:val="22"/>
          </w:rPr>
          <w:delText>s</w:delText>
        </w:r>
      </w:del>
      <w:r w:rsidR="000461A2" w:rsidRPr="000461A2">
        <w:rPr>
          <w:rFonts w:ascii="Times New Roman" w:hAnsi="Times New Roman"/>
          <w:sz w:val="22"/>
          <w:szCs w:val="22"/>
        </w:rPr>
        <w:t xml:space="preserve"> </w:t>
      </w:r>
      <w:ins w:id="11" w:author="Vijay Singh" w:date="2020-12-21T13:46:00Z">
        <w:r w:rsidR="0016469D">
          <w:rPr>
            <w:rFonts w:ascii="Times New Roman" w:hAnsi="Times New Roman"/>
            <w:sz w:val="22"/>
            <w:szCs w:val="22"/>
          </w:rPr>
          <w:t xml:space="preserve">(task-relevant property) </w:t>
        </w:r>
      </w:ins>
      <w:r w:rsidR="000461A2" w:rsidRPr="000461A2">
        <w:rPr>
          <w:rFonts w:ascii="Times New Roman" w:hAnsi="Times New Roman"/>
          <w:sz w:val="22"/>
          <w:szCs w:val="22"/>
        </w:rPr>
        <w:t>are impacted by variation in the reflectance functions of background objects</w:t>
      </w:r>
      <w:ins w:id="12" w:author="Vijay Singh" w:date="2020-12-21T13:46:00Z">
        <w:r w:rsidR="0016469D">
          <w:rPr>
            <w:rFonts w:ascii="Times New Roman" w:hAnsi="Times New Roman"/>
            <w:sz w:val="22"/>
            <w:szCs w:val="22"/>
          </w:rPr>
          <w:t xml:space="preserve"> (task-irrelevant property)</w:t>
        </w:r>
      </w:ins>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del w:id="13" w:author="Brainard, David H" w:date="2020-12-08T09:08:00Z">
        <w:r w:rsidDel="004C5F54">
          <w:rPr>
            <w:rFonts w:ascii="Times New Roman" w:hAnsi="Times New Roman"/>
            <w:sz w:val="22"/>
            <w:szCs w:val="22"/>
          </w:rPr>
          <w:delText>lightness</w:delText>
        </w:r>
      </w:del>
      <w:ins w:id="14" w:author="Brainard, David H" w:date="2020-12-08T09:08:00Z">
        <w:r w:rsidR="004C5F54">
          <w:rPr>
            <w:rFonts w:ascii="Times New Roman" w:hAnsi="Times New Roman"/>
            <w:sz w:val="22"/>
            <w:szCs w:val="22"/>
          </w:rPr>
          <w:t>its overall level</w:t>
        </w:r>
      </w:ins>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del w:id="15" w:author="Brainard, David H" w:date="2020-12-08T09:09:00Z">
        <w:r w:rsidDel="004C5F54">
          <w:rPr>
            <w:rFonts w:ascii="Times New Roman" w:hAnsi="Times New Roman"/>
            <w:sz w:val="22"/>
            <w:szCs w:val="22"/>
          </w:rPr>
          <w:delText>lightness</w:delText>
        </w:r>
      </w:del>
      <w:ins w:id="16" w:author="Brainard, David H" w:date="2020-12-08T09:09:00Z">
        <w:r w:rsidR="004C5F54">
          <w:rPr>
            <w:rFonts w:ascii="Times New Roman" w:hAnsi="Times New Roman"/>
            <w:sz w:val="22"/>
            <w:szCs w:val="22"/>
          </w:rPr>
          <w:t>reflectance</w:t>
        </w:r>
      </w:ins>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ins w:id="17" w:author="Brainard, David H" w:date="2020-12-08T09:09:00Z">
        <w:r w:rsidR="004C5F54">
          <w:rPr>
            <w:rFonts w:ascii="Times New Roman" w:hAnsi="Times New Roman"/>
            <w:sz w:val="22"/>
            <w:szCs w:val="22"/>
          </w:rPr>
          <w:t xml:space="preserve">background </w:t>
        </w:r>
      </w:ins>
      <w:ins w:id="18" w:author="Brainard, David H" w:date="2020-12-08T09:10:00Z">
        <w:r w:rsidR="004C5F54">
          <w:rPr>
            <w:rFonts w:ascii="Times New Roman" w:hAnsi="Times New Roman"/>
            <w:sz w:val="22"/>
            <w:szCs w:val="22"/>
          </w:rPr>
          <w:t xml:space="preserve">object </w:t>
        </w:r>
      </w:ins>
      <w:r w:rsidR="00DB049D">
        <w:rPr>
          <w:rFonts w:ascii="Times New Roman" w:hAnsi="Times New Roman"/>
          <w:sz w:val="22"/>
          <w:szCs w:val="22"/>
        </w:rPr>
        <w:t>reflectance functions</w:t>
      </w:r>
      <w:del w:id="19" w:author="Brainard, David H" w:date="2020-12-08T09:10:00Z">
        <w:r w:rsidR="00DB049D" w:rsidDel="004C5F54">
          <w:rPr>
            <w:rFonts w:ascii="Times New Roman" w:hAnsi="Times New Roman"/>
            <w:sz w:val="22"/>
            <w:szCs w:val="22"/>
          </w:rPr>
          <w:delText xml:space="preserve"> </w:delText>
        </w:r>
      </w:del>
      <w:ins w:id="20" w:author="Brainard, David H" w:date="2020-12-08T09:10:00Z">
        <w:r w:rsidR="004C5F54">
          <w:rPr>
            <w:rFonts w:ascii="Times New Roman" w:hAnsi="Times New Roman"/>
            <w:sz w:val="22"/>
            <w:szCs w:val="22"/>
          </w:rPr>
          <w:t>, which we controlled in a parametric fashion</w:t>
        </w:r>
      </w:ins>
      <w:del w:id="21" w:author="Brainard, David H" w:date="2020-12-08T09:10:00Z">
        <w:r w:rsidR="00DB049D" w:rsidDel="004C5F54">
          <w:rPr>
            <w:rFonts w:ascii="Times New Roman" w:hAnsi="Times New Roman"/>
            <w:sz w:val="22"/>
            <w:szCs w:val="22"/>
          </w:rPr>
          <w:delText>associated with the background objects</w:delText>
        </w:r>
      </w:del>
      <w:r>
        <w:rPr>
          <w:rFonts w:ascii="Times New Roman" w:hAnsi="Times New Roman"/>
          <w:sz w:val="22"/>
          <w:szCs w:val="22"/>
        </w:rPr>
        <w:t xml:space="preserve">. </w:t>
      </w:r>
      <w:ins w:id="22" w:author="Brainard, David H" w:date="2020-12-08T09:10:00Z">
        <w:r w:rsidR="00D07E6C">
          <w:rPr>
            <w:rFonts w:ascii="Times New Roman" w:hAnsi="Times New Roman"/>
            <w:sz w:val="22"/>
            <w:szCs w:val="22"/>
          </w:rPr>
          <w:t xml:space="preserve">This paradigm </w:t>
        </w:r>
      </w:ins>
      <w:ins w:id="23" w:author="Brainard, David H" w:date="2020-12-08T09:11:00Z">
        <w:r w:rsidR="00D07E6C">
          <w:rPr>
            <w:rFonts w:ascii="Times New Roman" w:hAnsi="Times New Roman"/>
            <w:sz w:val="22"/>
            <w:szCs w:val="22"/>
          </w:rPr>
          <w:t>has roots in the use of contrast threshold versus noise (</w:t>
        </w:r>
        <w:proofErr w:type="spellStart"/>
        <w:r w:rsidR="00D07E6C">
          <w:rPr>
            <w:rFonts w:ascii="Times New Roman" w:hAnsi="Times New Roman"/>
            <w:sz w:val="22"/>
            <w:szCs w:val="22"/>
          </w:rPr>
          <w:t>TvN</w:t>
        </w:r>
        <w:proofErr w:type="spellEnd"/>
        <w:r w:rsidR="00D07E6C">
          <w:rPr>
            <w:rFonts w:ascii="Times New Roman" w:hAnsi="Times New Roman"/>
            <w:sz w:val="22"/>
            <w:szCs w:val="22"/>
          </w:rPr>
          <w:t xml:space="preserve">) measurements to characterize the visual coding of contrast. </w:t>
        </w:r>
      </w:ins>
      <w:r>
        <w:rPr>
          <w:rFonts w:ascii="Times New Roman" w:hAnsi="Times New Roman"/>
          <w:sz w:val="22"/>
          <w:szCs w:val="22"/>
        </w:rPr>
        <w:t xml:space="preserve">For low </w:t>
      </w:r>
      <w:ins w:id="24" w:author="Brainard, David H" w:date="2020-12-08T09:12:00Z">
        <w:r w:rsidR="00D07E6C">
          <w:rPr>
            <w:rFonts w:ascii="Times New Roman" w:hAnsi="Times New Roman"/>
            <w:sz w:val="22"/>
            <w:szCs w:val="22"/>
          </w:rPr>
          <w:t xml:space="preserve">background reflectance </w:t>
        </w:r>
      </w:ins>
      <w:r>
        <w:rPr>
          <w:rFonts w:ascii="Times New Roman" w:hAnsi="Times New Roman"/>
          <w:sz w:val="22"/>
          <w:szCs w:val="22"/>
        </w:rPr>
        <w:t xml:space="preserve">variation, the discrimination thresholds were nearly constant, indicating that </w:t>
      </w:r>
      <w:ins w:id="25" w:author="Brainard, David H" w:date="2020-12-08T09:10:00Z">
        <w:r w:rsidR="004C5F54">
          <w:rPr>
            <w:rFonts w:ascii="Times New Roman" w:hAnsi="Times New Roman"/>
            <w:sz w:val="22"/>
            <w:szCs w:val="22"/>
          </w:rPr>
          <w:t>in th</w:t>
        </w:r>
      </w:ins>
      <w:ins w:id="26" w:author="Brainard, David H" w:date="2020-12-08T09:13:00Z">
        <w:r w:rsidR="00D07E6C">
          <w:rPr>
            <w:rFonts w:ascii="Times New Roman" w:hAnsi="Times New Roman"/>
            <w:sz w:val="22"/>
            <w:szCs w:val="22"/>
          </w:rPr>
          <w:t xml:space="preserve">is </w:t>
        </w:r>
      </w:ins>
      <w:ins w:id="27" w:author="Brainard, David H" w:date="2020-12-08T09:10:00Z">
        <w:r w:rsidR="004C5F54">
          <w:rPr>
            <w:rFonts w:ascii="Times New Roman" w:hAnsi="Times New Roman"/>
            <w:sz w:val="22"/>
            <w:szCs w:val="22"/>
          </w:rPr>
          <w:t xml:space="preserve">regime </w:t>
        </w:r>
      </w:ins>
      <w:del w:id="28"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observers</w:t>
      </w:r>
      <w:ins w:id="29" w:author="Brainard, David H" w:date="2020-12-08T09:12:00Z">
        <w:r w:rsidR="00D07E6C">
          <w:rPr>
            <w:rFonts w:ascii="Times New Roman" w:hAnsi="Times New Roman"/>
            <w:sz w:val="22"/>
            <w:szCs w:val="22"/>
          </w:rPr>
          <w:t>’</w:t>
        </w:r>
      </w:ins>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w:t>
      </w:r>
      <w:del w:id="30"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 xml:space="preserve">threshold. As the </w:t>
      </w:r>
      <w:del w:id="31" w:author="Brainard, David H" w:date="2020-12-08T09:12:00Z">
        <w:r w:rsidDel="00D07E6C">
          <w:rPr>
            <w:rFonts w:ascii="Times New Roman" w:hAnsi="Times New Roman"/>
            <w:sz w:val="22"/>
            <w:szCs w:val="22"/>
          </w:rPr>
          <w:delText xml:space="preserve">scalar </w:delText>
        </w:r>
      </w:del>
      <w:ins w:id="32" w:author="Brainard, David H" w:date="2020-12-08T09:12:00Z">
        <w:r w:rsidR="00D07E6C">
          <w:rPr>
            <w:rFonts w:ascii="Times New Roman" w:hAnsi="Times New Roman"/>
            <w:sz w:val="22"/>
            <w:szCs w:val="22"/>
          </w:rPr>
          <w:t xml:space="preserve">background </w:t>
        </w:r>
      </w:ins>
      <w:ins w:id="33" w:author="Brainard, David H" w:date="2020-12-08T09:14:00Z">
        <w:r w:rsidR="009D102C">
          <w:rPr>
            <w:rFonts w:ascii="Times New Roman" w:hAnsi="Times New Roman"/>
            <w:sz w:val="22"/>
            <w:szCs w:val="22"/>
          </w:rPr>
          <w:t>object reflectance variation</w:t>
        </w:r>
      </w:ins>
      <w:ins w:id="34" w:author="Brainard, David H" w:date="2020-12-08T09:12:00Z">
        <w:r w:rsidR="00D07E6C">
          <w:rPr>
            <w:rFonts w:ascii="Times New Roman" w:hAnsi="Times New Roman"/>
            <w:sz w:val="22"/>
            <w:szCs w:val="22"/>
          </w:rPr>
          <w:t xml:space="preserve"> </w:t>
        </w:r>
      </w:ins>
      <w:r>
        <w:rPr>
          <w:rFonts w:ascii="Times New Roman" w:hAnsi="Times New Roman"/>
          <w:sz w:val="22"/>
          <w:szCs w:val="22"/>
        </w:rPr>
        <w:t xml:space="preserve">increases, </w:t>
      </w:r>
      <w:del w:id="35" w:author="Brainard, David H" w:date="2020-12-08T09:12:00Z">
        <w:r w:rsidDel="00D07E6C">
          <w:rPr>
            <w:rFonts w:ascii="Times New Roman" w:hAnsi="Times New Roman"/>
            <w:sz w:val="22"/>
            <w:szCs w:val="22"/>
          </w:rPr>
          <w:delText>the external noise</w:delText>
        </w:r>
      </w:del>
      <w:ins w:id="36" w:author="Brainard, David H" w:date="2020-12-08T09:12:00Z">
        <w:r w:rsidR="00D07E6C">
          <w:rPr>
            <w:rFonts w:ascii="Times New Roman" w:hAnsi="Times New Roman"/>
            <w:sz w:val="22"/>
            <w:szCs w:val="22"/>
          </w:rPr>
          <w:t xml:space="preserve">its effects </w:t>
        </w:r>
      </w:ins>
      <w:del w:id="37" w:author="Brainard, David H" w:date="2020-12-08T09:14:00Z">
        <w:r w:rsidDel="009D102C">
          <w:rPr>
            <w:rFonts w:ascii="Times New Roman" w:hAnsi="Times New Roman"/>
            <w:sz w:val="22"/>
            <w:szCs w:val="22"/>
          </w:rPr>
          <w:delText xml:space="preserve"> </w:delText>
        </w:r>
      </w:del>
      <w:r>
        <w:rPr>
          <w:rFonts w:ascii="Times New Roman" w:hAnsi="Times New Roman"/>
          <w:sz w:val="22"/>
          <w:szCs w:val="22"/>
        </w:rPr>
        <w:t>start</w:t>
      </w:r>
      <w:del w:id="38" w:author="Brainard, David H" w:date="2020-12-08T09:14:00Z">
        <w:r w:rsidDel="009D102C">
          <w:rPr>
            <w:rFonts w:ascii="Times New Roman" w:hAnsi="Times New Roman"/>
            <w:sz w:val="22"/>
            <w:szCs w:val="22"/>
          </w:rPr>
          <w:delText>s</w:delText>
        </w:r>
      </w:del>
      <w:r>
        <w:rPr>
          <w:rFonts w:ascii="Times New Roman" w:hAnsi="Times New Roman"/>
          <w:sz w:val="22"/>
          <w:szCs w:val="22"/>
        </w:rPr>
        <w:t xml:space="preserve">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ins w:id="39" w:author="Brainard, David H" w:date="2020-12-08T09:14:00Z">
        <w:r w:rsidR="009D102C">
          <w:rPr>
            <w:rFonts w:ascii="Times New Roman" w:hAnsi="Times New Roman"/>
            <w:sz w:val="22"/>
            <w:szCs w:val="22"/>
          </w:rPr>
          <w:t xml:space="preserve"> performance</w:t>
        </w:r>
      </w:ins>
      <w:r w:rsidR="00DB049D">
        <w:rPr>
          <w:rFonts w:ascii="Times New Roman" w:hAnsi="Times New Roman"/>
          <w:sz w:val="22"/>
          <w:szCs w:val="22"/>
        </w:rPr>
        <w:t xml:space="preserve">, </w:t>
      </w:r>
      <w:r>
        <w:rPr>
          <w:rFonts w:ascii="Times New Roman" w:hAnsi="Times New Roman"/>
          <w:sz w:val="22"/>
          <w:szCs w:val="22"/>
        </w:rPr>
        <w:t xml:space="preserve">resulting in </w:t>
      </w:r>
      <w:del w:id="40" w:author="Brainard, David H" w:date="2020-12-08T09:14:00Z">
        <w:r w:rsidDel="009D102C">
          <w:rPr>
            <w:rFonts w:ascii="Times New Roman" w:hAnsi="Times New Roman"/>
            <w:sz w:val="22"/>
            <w:szCs w:val="22"/>
          </w:rPr>
          <w:delText xml:space="preserve">higher </w:delText>
        </w:r>
      </w:del>
      <w:ins w:id="41" w:author="Brainard, David H" w:date="2020-12-08T09:14:00Z">
        <w:r w:rsidR="009D102C">
          <w:rPr>
            <w:rFonts w:ascii="Times New Roman" w:hAnsi="Times New Roman"/>
            <w:sz w:val="22"/>
            <w:szCs w:val="22"/>
          </w:rPr>
          <w:t xml:space="preserve">rising </w:t>
        </w:r>
      </w:ins>
      <w:r>
        <w:rPr>
          <w:rFonts w:ascii="Times New Roman" w:hAnsi="Times New Roman"/>
          <w:sz w:val="22"/>
          <w:szCs w:val="22"/>
        </w:rPr>
        <w:t xml:space="preserve">discrimination thresholds. </w:t>
      </w:r>
      <w:ins w:id="42" w:author="Brainard, David H" w:date="2020-12-08T09:14:00Z">
        <w:r w:rsidR="009D102C">
          <w:rPr>
            <w:rFonts w:ascii="Times New Roman" w:hAnsi="Times New Roman"/>
            <w:sz w:val="22"/>
            <w:szCs w:val="22"/>
          </w:rPr>
          <w:t xml:space="preserve">The </w:t>
        </w:r>
      </w:ins>
      <w:ins w:id="43" w:author="Brainard, David H" w:date="2020-12-08T09:19:00Z">
        <w:r w:rsidR="009D102C">
          <w:rPr>
            <w:rFonts w:ascii="Times New Roman" w:hAnsi="Times New Roman"/>
            <w:sz w:val="22"/>
            <w:szCs w:val="22"/>
          </w:rPr>
          <w:t xml:space="preserve">level of variability at which thresholds </w:t>
        </w:r>
        <w:del w:id="44" w:author="Vijay Singh" w:date="2020-12-21T13:50:00Z">
          <w:r w:rsidR="009D102C" w:rsidDel="00F86E10">
            <w:rPr>
              <w:rFonts w:ascii="Times New Roman" w:hAnsi="Times New Roman"/>
              <w:sz w:val="22"/>
              <w:szCs w:val="22"/>
            </w:rPr>
            <w:delText>being</w:delText>
          </w:r>
        </w:del>
      </w:ins>
      <w:ins w:id="45" w:author="Vijay Singh" w:date="2020-12-21T13:50:00Z">
        <w:r w:rsidR="00F86E10">
          <w:rPr>
            <w:rFonts w:ascii="Times New Roman" w:hAnsi="Times New Roman"/>
            <w:sz w:val="22"/>
            <w:szCs w:val="22"/>
          </w:rPr>
          <w:t>begin</w:t>
        </w:r>
      </w:ins>
      <w:ins w:id="46" w:author="Brainard, David H" w:date="2020-12-08T09:19:00Z">
        <w:r w:rsidR="009D102C">
          <w:rPr>
            <w:rFonts w:ascii="Times New Roman" w:hAnsi="Times New Roman"/>
            <w:sz w:val="22"/>
            <w:szCs w:val="22"/>
          </w:rPr>
          <w:t xml:space="preserve"> to rise </w:t>
        </w:r>
      </w:ins>
      <w:ins w:id="47" w:author="Brainard, David H" w:date="2020-12-08T09:15:00Z">
        <w:r w:rsidR="009D102C">
          <w:rPr>
            <w:rFonts w:ascii="Times New Roman" w:hAnsi="Times New Roman"/>
            <w:sz w:val="22"/>
            <w:szCs w:val="22"/>
          </w:rPr>
          <w:t>quantifies</w:t>
        </w:r>
        <w:del w:id="48" w:author="Vijay Singh" w:date="2020-12-16T19:10:00Z">
          <w:r w:rsidR="009D102C" w:rsidDel="007A5BA0">
            <w:rPr>
              <w:rFonts w:ascii="Times New Roman" w:hAnsi="Times New Roman"/>
              <w:sz w:val="22"/>
              <w:szCs w:val="22"/>
            </w:rPr>
            <w:delText xml:space="preserve"> </w:delText>
          </w:r>
        </w:del>
      </w:ins>
      <w:ins w:id="49" w:author="Brainard, David H" w:date="2020-12-08T09:20:00Z">
        <w:del w:id="50" w:author="Vijay Singh" w:date="2020-12-16T19:10:00Z">
          <w:r w:rsidR="009D102C" w:rsidDel="007A5BA0">
            <w:rPr>
              <w:rFonts w:ascii="Times New Roman" w:hAnsi="Times New Roman"/>
              <w:sz w:val="22"/>
              <w:szCs w:val="22"/>
            </w:rPr>
            <w:delText>is</w:delText>
          </w:r>
        </w:del>
        <w:r w:rsidR="009D102C">
          <w:rPr>
            <w:rFonts w:ascii="Times New Roman" w:hAnsi="Times New Roman"/>
            <w:sz w:val="22"/>
            <w:szCs w:val="22"/>
          </w:rPr>
          <w:t xml:space="preserve"> the equiv</w:t>
        </w:r>
      </w:ins>
      <w:ins w:id="51" w:author="Brainard, David H" w:date="2020-12-08T10:20:00Z">
        <w:r w:rsidR="008B32BE">
          <w:rPr>
            <w:rFonts w:ascii="Times New Roman" w:hAnsi="Times New Roman"/>
            <w:sz w:val="22"/>
            <w:szCs w:val="22"/>
          </w:rPr>
          <w:t>a</w:t>
        </w:r>
      </w:ins>
      <w:ins w:id="52" w:author="Brainard, David H" w:date="2020-12-08T09:20:00Z">
        <w:r w:rsidR="009D102C">
          <w:rPr>
            <w:rFonts w:ascii="Times New Roman" w:hAnsi="Times New Roman"/>
            <w:sz w:val="22"/>
            <w:szCs w:val="22"/>
          </w:rPr>
          <w:t xml:space="preserve">lent noise - </w:t>
        </w:r>
      </w:ins>
      <w:ins w:id="53" w:author="Brainard, David H" w:date="2020-12-08T09:15:00Z">
        <w:r w:rsidR="009D102C">
          <w:rPr>
            <w:rFonts w:ascii="Times New Roman" w:hAnsi="Times New Roman"/>
            <w:sz w:val="22"/>
            <w:szCs w:val="22"/>
          </w:rPr>
          <w:t xml:space="preserve">the </w:t>
        </w:r>
      </w:ins>
      <w:ins w:id="54" w:author="Brainard, David H" w:date="2020-12-08T09:20:00Z">
        <w:r w:rsidR="009D102C">
          <w:rPr>
            <w:rFonts w:ascii="Times New Roman" w:hAnsi="Times New Roman"/>
            <w:sz w:val="22"/>
            <w:szCs w:val="22"/>
          </w:rPr>
          <w:t xml:space="preserve">level of </w:t>
        </w:r>
      </w:ins>
      <w:ins w:id="55" w:author="Brainard, David H" w:date="2020-12-08T09:15:00Z">
        <w:r w:rsidR="009D102C">
          <w:rPr>
            <w:rFonts w:ascii="Times New Roman" w:hAnsi="Times New Roman"/>
            <w:sz w:val="22"/>
            <w:szCs w:val="22"/>
          </w:rPr>
          <w:t xml:space="preserve">variation </w:t>
        </w:r>
      </w:ins>
      <w:ins w:id="56" w:author="Brainard, David H" w:date="2020-12-08T09:20:00Z">
        <w:r w:rsidR="009D102C">
          <w:rPr>
            <w:rFonts w:ascii="Times New Roman" w:hAnsi="Times New Roman"/>
            <w:sz w:val="22"/>
            <w:szCs w:val="22"/>
          </w:rPr>
          <w:t>at which</w:t>
        </w:r>
      </w:ins>
      <w:ins w:id="57" w:author="Brainard, David H" w:date="2020-12-08T09:15:00Z">
        <w:r w:rsidR="009D102C">
          <w:rPr>
            <w:rFonts w:ascii="Times New Roman" w:hAnsi="Times New Roman"/>
            <w:sz w:val="22"/>
            <w:szCs w:val="22"/>
          </w:rPr>
          <w:t xml:space="preserve"> the task-irrelevant </w:t>
        </w:r>
      </w:ins>
      <w:ins w:id="58" w:author="Brainard, David H" w:date="2020-12-08T09:16:00Z">
        <w:r w:rsidR="009D102C">
          <w:rPr>
            <w:rFonts w:ascii="Times New Roman" w:hAnsi="Times New Roman"/>
            <w:sz w:val="22"/>
            <w:szCs w:val="22"/>
          </w:rPr>
          <w:t>variable (</w:t>
        </w:r>
      </w:ins>
      <w:ins w:id="59" w:author="Brainard, David H" w:date="2020-12-08T09:15:00Z">
        <w:r w:rsidR="009D102C">
          <w:rPr>
            <w:rFonts w:ascii="Times New Roman" w:hAnsi="Times New Roman"/>
            <w:sz w:val="22"/>
            <w:szCs w:val="22"/>
          </w:rPr>
          <w:t xml:space="preserve">background </w:t>
        </w:r>
      </w:ins>
      <w:ins w:id="60" w:author="Brainard, David H" w:date="2020-12-08T09:16:00Z">
        <w:r w:rsidR="009D102C">
          <w:rPr>
            <w:rFonts w:ascii="Times New Roman" w:hAnsi="Times New Roman"/>
            <w:sz w:val="22"/>
            <w:szCs w:val="22"/>
          </w:rPr>
          <w:t xml:space="preserve">object </w:t>
        </w:r>
      </w:ins>
      <w:ins w:id="61" w:author="Brainard, David H" w:date="2020-12-08T09:15:00Z">
        <w:r w:rsidR="009D102C">
          <w:rPr>
            <w:rFonts w:ascii="Times New Roman" w:hAnsi="Times New Roman"/>
            <w:sz w:val="22"/>
            <w:szCs w:val="22"/>
          </w:rPr>
          <w:t>reflectance</w:t>
        </w:r>
      </w:ins>
      <w:ins w:id="62" w:author="Brainard, David H" w:date="2020-12-08T09:16:00Z">
        <w:r w:rsidR="009D102C">
          <w:rPr>
            <w:rFonts w:ascii="Times New Roman" w:hAnsi="Times New Roman"/>
            <w:sz w:val="22"/>
            <w:szCs w:val="22"/>
          </w:rPr>
          <w:t>)</w:t>
        </w:r>
      </w:ins>
      <w:ins w:id="63" w:author="Brainard, David H" w:date="2020-12-08T09:15:00Z">
        <w:r w:rsidR="009D102C">
          <w:rPr>
            <w:rFonts w:ascii="Times New Roman" w:hAnsi="Times New Roman"/>
            <w:sz w:val="22"/>
            <w:szCs w:val="22"/>
          </w:rPr>
          <w:t xml:space="preserve"> intrudes on the </w:t>
        </w:r>
      </w:ins>
      <w:ins w:id="64" w:author="Brainard, David H" w:date="2020-12-08T09:16:00Z">
        <w:r w:rsidR="009D102C">
          <w:rPr>
            <w:rFonts w:ascii="Times New Roman" w:hAnsi="Times New Roman"/>
            <w:sz w:val="22"/>
            <w:szCs w:val="22"/>
          </w:rPr>
          <w:t xml:space="preserve">visual representation of </w:t>
        </w:r>
      </w:ins>
      <w:ins w:id="65" w:author="Brainard, David H" w:date="2020-12-08T09:15:00Z">
        <w:r w:rsidR="009D102C">
          <w:rPr>
            <w:rFonts w:ascii="Times New Roman" w:hAnsi="Times New Roman"/>
            <w:sz w:val="22"/>
            <w:szCs w:val="22"/>
          </w:rPr>
          <w:t xml:space="preserve">the task-relevant </w:t>
        </w:r>
      </w:ins>
      <w:ins w:id="66" w:author="Brainard, David H" w:date="2020-12-08T09:16:00Z">
        <w:r w:rsidR="009D102C">
          <w:rPr>
            <w:rFonts w:ascii="Times New Roman" w:hAnsi="Times New Roman"/>
            <w:sz w:val="22"/>
            <w:szCs w:val="22"/>
          </w:rPr>
          <w:t>variable (target</w:t>
        </w:r>
      </w:ins>
      <w:ins w:id="67" w:author="Brainard, David H" w:date="2020-12-08T09:15:00Z">
        <w:r w:rsidR="009D102C">
          <w:rPr>
            <w:rFonts w:ascii="Times New Roman" w:hAnsi="Times New Roman"/>
            <w:sz w:val="22"/>
            <w:szCs w:val="22"/>
          </w:rPr>
          <w:t xml:space="preserve"> object reflectance</w:t>
        </w:r>
      </w:ins>
      <w:ins w:id="68" w:author="Brainard, David H" w:date="2020-12-08T09:16:00Z">
        <w:r w:rsidR="009D102C">
          <w:rPr>
            <w:rFonts w:ascii="Times New Roman" w:hAnsi="Times New Roman"/>
            <w:sz w:val="22"/>
            <w:szCs w:val="22"/>
          </w:rPr>
          <w:t>)</w:t>
        </w:r>
      </w:ins>
      <w:ins w:id="69" w:author="Brainard, David H" w:date="2020-12-08T09:19:00Z">
        <w:r w:rsidR="009D102C">
          <w:rPr>
            <w:rFonts w:ascii="Times New Roman" w:hAnsi="Times New Roman"/>
            <w:sz w:val="22"/>
            <w:szCs w:val="22"/>
          </w:rPr>
          <w:t xml:space="preserve">, </w:t>
        </w:r>
      </w:ins>
      <w:ins w:id="70" w:author="Brainard, David H" w:date="2020-12-08T09:21:00Z">
        <w:r w:rsidR="009D102C">
          <w:rPr>
            <w:rFonts w:ascii="Times New Roman" w:hAnsi="Times New Roman"/>
            <w:sz w:val="22"/>
            <w:szCs w:val="22"/>
          </w:rPr>
          <w:t>to the same degree</w:t>
        </w:r>
      </w:ins>
      <w:ins w:id="71" w:author="Brainard, David H" w:date="2020-12-08T09:19:00Z">
        <w:r w:rsidR="009D102C">
          <w:rPr>
            <w:rFonts w:ascii="Times New Roman" w:hAnsi="Times New Roman"/>
            <w:sz w:val="22"/>
            <w:szCs w:val="22"/>
          </w:rPr>
          <w:t xml:space="preserve"> </w:t>
        </w:r>
      </w:ins>
      <w:ins w:id="72" w:author="Vijay Singh" w:date="2020-12-21T13:51:00Z">
        <w:r w:rsidR="00AD5ECF">
          <w:rPr>
            <w:rFonts w:ascii="Times New Roman" w:hAnsi="Times New Roman"/>
            <w:sz w:val="22"/>
            <w:szCs w:val="22"/>
          </w:rPr>
          <w:t xml:space="preserve">as </w:t>
        </w:r>
      </w:ins>
      <w:ins w:id="73" w:author="Brainard, David H" w:date="2020-12-08T09:19:00Z">
        <w:r w:rsidR="009D102C">
          <w:rPr>
            <w:rFonts w:ascii="Times New Roman" w:hAnsi="Times New Roman"/>
            <w:sz w:val="22"/>
            <w:szCs w:val="22"/>
          </w:rPr>
          <w:t>the intrinsic vari</w:t>
        </w:r>
      </w:ins>
      <w:ins w:id="74" w:author="Brainard, David H" w:date="2020-12-08T09:20:00Z">
        <w:r w:rsidR="009D102C">
          <w:rPr>
            <w:rFonts w:ascii="Times New Roman" w:hAnsi="Times New Roman"/>
            <w:sz w:val="22"/>
            <w:szCs w:val="22"/>
          </w:rPr>
          <w:t xml:space="preserve">ability of the internal representation. </w:t>
        </w:r>
      </w:ins>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ins w:id="75" w:author="Brainard, David H" w:date="2020-12-08T09:18:00Z">
        <w:r w:rsidR="009D102C">
          <w:rPr>
            <w:rFonts w:ascii="Times New Roman" w:hAnsi="Times New Roman"/>
            <w:sz w:val="22"/>
            <w:szCs w:val="22"/>
          </w:rPr>
          <w:t xml:space="preserve">scene </w:t>
        </w:r>
      </w:ins>
      <w:r>
        <w:rPr>
          <w:rFonts w:ascii="Times New Roman" w:hAnsi="Times New Roman"/>
          <w:sz w:val="22"/>
          <w:szCs w:val="22"/>
        </w:rPr>
        <w:t xml:space="preserve">variations </w:t>
      </w:r>
      <w:del w:id="76" w:author="Brainard, David H" w:date="2020-12-08T09:21:00Z">
        <w:r w:rsidDel="009D102C">
          <w:rPr>
            <w:rFonts w:ascii="Times New Roman" w:hAnsi="Times New Roman"/>
            <w:sz w:val="22"/>
            <w:szCs w:val="22"/>
          </w:rPr>
          <w:delText>in terms of the intrinsic difficulty of the task.</w:delText>
        </w:r>
      </w:del>
      <w:ins w:id="77" w:author="Brainard, David H" w:date="2020-12-08T09:21:00Z">
        <w:r w:rsidR="009D102C">
          <w:rPr>
            <w:rFonts w:ascii="Times New Roman" w:hAnsi="Times New Roman"/>
            <w:sz w:val="22"/>
            <w:szCs w:val="22"/>
          </w:rPr>
          <w:t>on the perceptual representation of a task-relevant scene property.</w:t>
        </w:r>
      </w:ins>
    </w:p>
    <w:p w14:paraId="1A8228E2" w14:textId="77777777" w:rsidR="00BA5E45" w:rsidRDefault="00BA5E45">
      <w:pPr>
        <w:pStyle w:val="Default"/>
        <w:spacing w:before="0"/>
        <w:rPr>
          <w:rFonts w:ascii="Times New Roman" w:eastAsia="Times New Roman" w:hAnsi="Times New Roman" w:cs="Times New Roman"/>
          <w:sz w:val="22"/>
          <w:szCs w:val="22"/>
        </w:rPr>
      </w:pPr>
    </w:p>
    <w:p w14:paraId="0E673561" w14:textId="2235C9B8" w:rsidR="00BA5E45" w:rsidRDefault="00554DFF">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Acknowledgements: NIH </w:t>
      </w:r>
      <w:ins w:id="78" w:author="Brainard, David H" w:date="2020-12-08T09:13:00Z">
        <w:r w:rsidR="00D07E6C">
          <w:rPr>
            <w:rFonts w:ascii="Times New Roman" w:hAnsi="Times New Roman"/>
            <w:sz w:val="22"/>
            <w:szCs w:val="22"/>
          </w:rPr>
          <w:t>RO1-</w:t>
        </w:r>
      </w:ins>
      <w:r>
        <w:rPr>
          <w:rFonts w:ascii="Times New Roman" w:hAnsi="Times New Roman"/>
          <w:sz w:val="22"/>
          <w:szCs w:val="22"/>
        </w:rPr>
        <w:t>EY10016 (DHB), NIH R01-EY028571 (JB).</w:t>
      </w: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5568EB55" w:rsidR="00744589" w:rsidRDefault="00554DFF">
      <w:pPr>
        <w:pStyle w:val="Default"/>
        <w:spacing w:before="0"/>
        <w:rPr>
          <w:ins w:id="79" w:author="Brainard, David H" w:date="2020-12-08T10:01:00Z"/>
          <w:rFonts w:ascii="Times New Roman" w:hAnsi="Times New Roman"/>
          <w:sz w:val="22"/>
          <w:szCs w:val="22"/>
        </w:rPr>
      </w:pPr>
      <w:r>
        <w:rPr>
          <w:rFonts w:ascii="Times New Roman" w:hAnsi="Times New Roman"/>
          <w:b/>
          <w:bCs/>
          <w:sz w:val="22"/>
          <w:szCs w:val="22"/>
        </w:rPr>
        <w:lastRenderedPageBreak/>
        <w:t xml:space="preserve">Introduction: </w:t>
      </w:r>
      <w:ins w:id="80" w:author="Brainard, David H" w:date="2020-12-08T09:54:00Z">
        <w:r w:rsidR="00744589">
          <w:rPr>
            <w:rFonts w:ascii="Times New Roman" w:hAnsi="Times New Roman"/>
            <w:sz w:val="22"/>
            <w:szCs w:val="22"/>
          </w:rPr>
          <w:t xml:space="preserve">To </w:t>
        </w:r>
      </w:ins>
      <w:ins w:id="81" w:author="Brainard, David H" w:date="2020-12-08T09:55:00Z">
        <w:r w:rsidR="00744589">
          <w:rPr>
            <w:rFonts w:ascii="Times New Roman" w:hAnsi="Times New Roman"/>
            <w:sz w:val="22"/>
            <w:szCs w:val="22"/>
          </w:rPr>
          <w:t xml:space="preserve">support effective thought and action, vision needs to provide stable perceptual representations </w:t>
        </w:r>
      </w:ins>
      <w:del w:id="82" w:author="Brainard, David H" w:date="2020-12-08T09:55:00Z">
        <w:r w:rsidDel="00744589">
          <w:rPr>
            <w:rFonts w:ascii="Times New Roman" w:hAnsi="Times New Roman"/>
            <w:sz w:val="22"/>
            <w:szCs w:val="22"/>
          </w:rPr>
          <w:delText xml:space="preserve">Visual perception involves the </w:delText>
        </w:r>
        <w:r w:rsidR="00C73936" w:rsidDel="00744589">
          <w:rPr>
            <w:rFonts w:ascii="Times New Roman" w:hAnsi="Times New Roman"/>
            <w:sz w:val="22"/>
            <w:szCs w:val="22"/>
          </w:rPr>
          <w:delText xml:space="preserve">estimation or </w:delText>
        </w:r>
        <w:r w:rsidDel="00744589">
          <w:rPr>
            <w:rFonts w:ascii="Times New Roman" w:hAnsi="Times New Roman"/>
            <w:sz w:val="22"/>
            <w:szCs w:val="22"/>
          </w:rPr>
          <w:delText>identification of</w:delText>
        </w:r>
      </w:del>
      <w:ins w:id="83" w:author="Brainard, David H" w:date="2020-12-08T09:55:00Z">
        <w:r w:rsidR="00744589">
          <w:rPr>
            <w:rFonts w:ascii="Times New Roman" w:hAnsi="Times New Roman"/>
            <w:sz w:val="22"/>
            <w:szCs w:val="22"/>
          </w:rPr>
          <w:t>of the</w:t>
        </w:r>
      </w:ins>
      <w:r>
        <w:rPr>
          <w:rFonts w:ascii="Times New Roman" w:hAnsi="Times New Roman"/>
          <w:sz w:val="22"/>
          <w:szCs w:val="22"/>
        </w:rPr>
        <w:t xml:space="preserve"> distal properties of</w:t>
      </w:r>
      <w:r w:rsidR="00C123BE">
        <w:rPr>
          <w:rFonts w:ascii="Times New Roman" w:hAnsi="Times New Roman"/>
          <w:sz w:val="22"/>
          <w:szCs w:val="22"/>
        </w:rPr>
        <w:t xml:space="preserve"> </w:t>
      </w:r>
      <w:r>
        <w:rPr>
          <w:rFonts w:ascii="Times New Roman" w:hAnsi="Times New Roman"/>
          <w:sz w:val="22"/>
          <w:szCs w:val="22"/>
        </w:rPr>
        <w:t>object</w:t>
      </w:r>
      <w:r w:rsidR="00C123BE">
        <w:rPr>
          <w:rFonts w:ascii="Times New Roman" w:hAnsi="Times New Roman"/>
          <w:sz w:val="22"/>
          <w:szCs w:val="22"/>
        </w:rPr>
        <w:t>s</w:t>
      </w:r>
      <w:ins w:id="84" w:author="Brainard, David H" w:date="2020-12-08T09:55:00Z">
        <w:r w:rsidR="00744589">
          <w:rPr>
            <w:rFonts w:ascii="Times New Roman" w:hAnsi="Times New Roman"/>
            <w:sz w:val="22"/>
            <w:szCs w:val="22"/>
          </w:rPr>
          <w:t>, starting with the information provided by the proximal stim</w:t>
        </w:r>
      </w:ins>
      <w:ins w:id="85" w:author="Brainard, David H" w:date="2020-12-08T09:56:00Z">
        <w:r w:rsidR="00744589">
          <w:rPr>
            <w:rFonts w:ascii="Times New Roman" w:hAnsi="Times New Roman"/>
            <w:sz w:val="22"/>
            <w:szCs w:val="22"/>
          </w:rPr>
          <w:t>uli reaching the retinae.</w:t>
        </w:r>
      </w:ins>
      <w:r>
        <w:rPr>
          <w:rFonts w:ascii="Times New Roman" w:hAnsi="Times New Roman"/>
          <w:sz w:val="22"/>
          <w:szCs w:val="22"/>
        </w:rPr>
        <w:t xml:space="preserve"> </w:t>
      </w:r>
      <w:del w:id="86" w:author="Brainard, David H" w:date="2020-12-08T09:56:00Z">
        <w:r w:rsidDel="00744589">
          <w:rPr>
            <w:rFonts w:ascii="Times New Roman" w:hAnsi="Times New Roman"/>
            <w:sz w:val="22"/>
            <w:szCs w:val="22"/>
          </w:rPr>
          <w:delText xml:space="preserve">from the proximal </w:delText>
        </w:r>
        <w:r w:rsidR="007F5BA7" w:rsidDel="00744589">
          <w:rPr>
            <w:rFonts w:ascii="Times New Roman" w:hAnsi="Times New Roman"/>
            <w:sz w:val="22"/>
            <w:szCs w:val="22"/>
          </w:rPr>
          <w:delText>stimuli sensed</w:delText>
        </w:r>
        <w:r w:rsidR="00440F3A" w:rsidDel="00744589">
          <w:rPr>
            <w:rFonts w:ascii="Times New Roman" w:hAnsi="Times New Roman"/>
            <w:sz w:val="22"/>
            <w:szCs w:val="22"/>
          </w:rPr>
          <w:delText xml:space="preserve"> by </w:delText>
        </w:r>
        <w:r w:rsidDel="00744589">
          <w:rPr>
            <w:rFonts w:ascii="Times New Roman" w:hAnsi="Times New Roman"/>
            <w:sz w:val="22"/>
            <w:szCs w:val="22"/>
          </w:rPr>
          <w:delText>the visual system</w:delText>
        </w:r>
        <w:r w:rsidR="0042306B" w:rsidDel="00744589">
          <w:rPr>
            <w:rFonts w:ascii="Times New Roman" w:hAnsi="Times New Roman"/>
            <w:sz w:val="22"/>
            <w:szCs w:val="22"/>
          </w:rPr>
          <w:delText>.</w:delText>
        </w:r>
        <w:r w:rsidDel="00744589">
          <w:rPr>
            <w:rFonts w:ascii="Times New Roman" w:hAnsi="Times New Roman"/>
            <w:sz w:val="22"/>
            <w:szCs w:val="22"/>
          </w:rPr>
          <w:delText xml:space="preserve"> </w:delText>
        </w:r>
      </w:del>
      <w:del w:id="87" w:author="Brainard, David H" w:date="2020-12-08T09:58:00Z">
        <w:r w:rsidDel="00744589">
          <w:rPr>
            <w:rFonts w:ascii="Times New Roman" w:hAnsi="Times New Roman"/>
            <w:sz w:val="22"/>
            <w:szCs w:val="22"/>
          </w:rPr>
          <w:delText>While the distal properties are intrinsic to the object, the</w:delText>
        </w:r>
      </w:del>
      <w:ins w:id="88" w:author="Brainard, David H" w:date="2020-12-08T09:58:00Z">
        <w:r w:rsidR="00744589">
          <w:rPr>
            <w:rFonts w:ascii="Times New Roman" w:hAnsi="Times New Roman"/>
            <w:sz w:val="22"/>
            <w:szCs w:val="22"/>
          </w:rPr>
          <w:t>These</w:t>
        </w:r>
      </w:ins>
      <w:r>
        <w:rPr>
          <w:rFonts w:ascii="Times New Roman" w:hAnsi="Times New Roman"/>
          <w:sz w:val="22"/>
          <w:szCs w:val="22"/>
        </w:rPr>
        <w:t xml:space="preserve"> proximal </w:t>
      </w:r>
      <w:del w:id="89" w:author="Brainard, David H" w:date="2020-12-08T09:58:00Z">
        <w:r w:rsidDel="00744589">
          <w:rPr>
            <w:rFonts w:ascii="Times New Roman" w:hAnsi="Times New Roman"/>
            <w:sz w:val="22"/>
            <w:szCs w:val="22"/>
          </w:rPr>
          <w:delText xml:space="preserve">signal </w:delText>
        </w:r>
      </w:del>
      <w:ins w:id="90" w:author="Brainard, David H" w:date="2020-12-08T09:58:00Z">
        <w:r w:rsidR="00744589">
          <w:rPr>
            <w:rFonts w:ascii="Times New Roman" w:hAnsi="Times New Roman"/>
            <w:sz w:val="22"/>
            <w:szCs w:val="22"/>
          </w:rPr>
          <w:t xml:space="preserve">stimuli </w:t>
        </w:r>
      </w:ins>
      <w:r>
        <w:rPr>
          <w:rFonts w:ascii="Times New Roman" w:hAnsi="Times New Roman"/>
          <w:sz w:val="22"/>
          <w:szCs w:val="22"/>
        </w:rPr>
        <w:t>depend</w:t>
      </w:r>
      <w:ins w:id="91" w:author="Brainard, David H" w:date="2020-12-08T09:58:00Z">
        <w:r w:rsidR="00744589">
          <w:rPr>
            <w:rFonts w:ascii="Times New Roman" w:hAnsi="Times New Roman"/>
            <w:sz w:val="22"/>
            <w:szCs w:val="22"/>
          </w:rPr>
          <w:t xml:space="preserve"> not only on </w:t>
        </w:r>
      </w:ins>
      <w:ins w:id="92" w:author="Brainard, David H" w:date="2020-12-08T09:59:00Z">
        <w:r w:rsidR="00744589">
          <w:rPr>
            <w:rFonts w:ascii="Times New Roman" w:hAnsi="Times New Roman"/>
            <w:sz w:val="22"/>
            <w:szCs w:val="22"/>
          </w:rPr>
          <w:t>the intrinsic properties of objects, but also</w:t>
        </w:r>
      </w:ins>
      <w:del w:id="93" w:author="Brainard, David H" w:date="2020-12-08T09:58:00Z">
        <w:r w:rsidDel="00744589">
          <w:rPr>
            <w:rFonts w:ascii="Times New Roman" w:hAnsi="Times New Roman"/>
            <w:sz w:val="22"/>
            <w:szCs w:val="22"/>
          </w:rPr>
          <w:delText>s</w:delText>
        </w:r>
      </w:del>
      <w:r>
        <w:rPr>
          <w:rFonts w:ascii="Times New Roman" w:hAnsi="Times New Roman"/>
          <w:sz w:val="22"/>
          <w:szCs w:val="22"/>
        </w:rPr>
        <w:t xml:space="preserve"> on </w:t>
      </w:r>
      <w:del w:id="94" w:author="Brainard, David H" w:date="2020-12-08T09:59:00Z">
        <w:r w:rsidDel="00744589">
          <w:rPr>
            <w:rFonts w:ascii="Times New Roman" w:hAnsi="Times New Roman"/>
            <w:sz w:val="22"/>
            <w:szCs w:val="22"/>
          </w:rPr>
          <w:delText xml:space="preserve">many object </w:delText>
        </w:r>
      </w:del>
      <w:ins w:id="95" w:author="Brainard, David H" w:date="2020-12-08T09:59:00Z">
        <w:r w:rsidR="00744589">
          <w:rPr>
            <w:rFonts w:ascii="Times New Roman" w:hAnsi="Times New Roman"/>
            <w:sz w:val="22"/>
            <w:szCs w:val="22"/>
          </w:rPr>
          <w:t>object-</w:t>
        </w:r>
      </w:ins>
      <w:r>
        <w:rPr>
          <w:rFonts w:ascii="Times New Roman" w:hAnsi="Times New Roman"/>
          <w:sz w:val="22"/>
          <w:szCs w:val="22"/>
        </w:rPr>
        <w:t xml:space="preserve">extrinsic </w:t>
      </w:r>
      <w:del w:id="96" w:author="Brainard, David H" w:date="2020-12-08T09:59:00Z">
        <w:r w:rsidDel="00744589">
          <w:rPr>
            <w:rFonts w:ascii="Times New Roman" w:hAnsi="Times New Roman"/>
            <w:sz w:val="22"/>
            <w:szCs w:val="22"/>
          </w:rPr>
          <w:delText>factors in</w:delText>
        </w:r>
      </w:del>
      <w:ins w:id="97" w:author="Brainard, David H" w:date="2020-12-08T09:59:00Z">
        <w:r w:rsidR="00744589">
          <w:rPr>
            <w:rFonts w:ascii="Times New Roman" w:hAnsi="Times New Roman"/>
            <w:sz w:val="22"/>
            <w:szCs w:val="22"/>
          </w:rPr>
          <w:t>properties of</w:t>
        </w:r>
      </w:ins>
      <w:r>
        <w:rPr>
          <w:rFonts w:ascii="Times New Roman" w:hAnsi="Times New Roman"/>
          <w:sz w:val="22"/>
          <w:szCs w:val="22"/>
        </w:rPr>
        <w:t xml:space="preserve"> the visual scene</w:t>
      </w:r>
      <w:ins w:id="98" w:author="Brainard, David H" w:date="2020-12-08T09:59:00Z">
        <w:r w:rsidR="00744589">
          <w:rPr>
            <w:rFonts w:ascii="Times New Roman" w:hAnsi="Times New Roman"/>
            <w:sz w:val="22"/>
            <w:szCs w:val="22"/>
          </w:rPr>
          <w:t>, for example the illumination</w:t>
        </w:r>
      </w:ins>
      <w:ins w:id="99" w:author="Brainard, David H" w:date="2020-12-08T10:23:00Z">
        <w:r w:rsidR="00765ECD">
          <w:rPr>
            <w:rFonts w:ascii="Times New Roman" w:hAnsi="Times New Roman"/>
            <w:sz w:val="22"/>
            <w:szCs w:val="22"/>
          </w:rPr>
          <w:t>, the observer’s viewpoint,</w:t>
        </w:r>
      </w:ins>
      <w:del w:id="100" w:author="Brainard, David H" w:date="2020-12-08T09:59:00Z">
        <w:r w:rsidDel="00744589">
          <w:rPr>
            <w:rFonts w:ascii="Times New Roman" w:hAnsi="Times New Roman"/>
            <w:sz w:val="22"/>
            <w:szCs w:val="22"/>
          </w:rPr>
          <w:delText>.</w:delText>
        </w:r>
      </w:del>
      <w:ins w:id="101" w:author="Brainard, David H" w:date="2020-12-08T09:59:00Z">
        <w:r w:rsidR="00744589">
          <w:rPr>
            <w:rFonts w:ascii="Times New Roman" w:hAnsi="Times New Roman"/>
            <w:sz w:val="22"/>
            <w:szCs w:val="22"/>
          </w:rPr>
          <w:t xml:space="preserve"> and the </w:t>
        </w:r>
      </w:ins>
      <w:ins w:id="102" w:author="Brainard, David H" w:date="2020-12-08T10:12:00Z">
        <w:r w:rsidR="00DF596E">
          <w:rPr>
            <w:rFonts w:ascii="Times New Roman" w:hAnsi="Times New Roman"/>
            <w:sz w:val="22"/>
            <w:szCs w:val="22"/>
          </w:rPr>
          <w:t xml:space="preserve">object’s </w:t>
        </w:r>
      </w:ins>
      <w:ins w:id="103" w:author="Brainard, David H" w:date="2020-12-08T09:59:00Z">
        <w:r w:rsidR="00744589">
          <w:rPr>
            <w:rFonts w:ascii="Times New Roman" w:hAnsi="Times New Roman"/>
            <w:sz w:val="22"/>
            <w:szCs w:val="22"/>
          </w:rPr>
          <w:t>position</w:t>
        </w:r>
      </w:ins>
      <w:ins w:id="104" w:author="Brainard, David H" w:date="2020-12-08T10:00:00Z">
        <w:r w:rsidR="00744589">
          <w:rPr>
            <w:rFonts w:ascii="Times New Roman" w:hAnsi="Times New Roman"/>
            <w:sz w:val="22"/>
            <w:szCs w:val="22"/>
          </w:rPr>
          <w:t xml:space="preserve"> and pose. </w:t>
        </w:r>
      </w:ins>
      <w:del w:id="105" w:author="Brainard, David H" w:date="2020-12-08T09:59:00Z">
        <w:r w:rsidDel="00744589">
          <w:rPr>
            <w:rFonts w:ascii="Times New Roman" w:hAnsi="Times New Roman"/>
            <w:sz w:val="22"/>
            <w:szCs w:val="22"/>
          </w:rPr>
          <w:delText xml:space="preserve"> </w:delText>
        </w:r>
      </w:del>
      <w:r>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Pr>
          <w:rFonts w:ascii="Times New Roman" w:hAnsi="Times New Roman"/>
          <w:sz w:val="22"/>
          <w:szCs w:val="22"/>
        </w:rPr>
        <w:t xml:space="preserve">visual system is </w:t>
      </w:r>
      <w:ins w:id="106" w:author="Brainard, David H" w:date="2020-12-08T10:00:00Z">
        <w:r w:rsidR="00744589">
          <w:rPr>
            <w:rFonts w:ascii="Times New Roman" w:hAnsi="Times New Roman"/>
            <w:sz w:val="22"/>
            <w:szCs w:val="22"/>
          </w:rPr>
          <w:t xml:space="preserve">thus </w:t>
        </w:r>
      </w:ins>
      <w:r>
        <w:rPr>
          <w:rFonts w:ascii="Times New Roman" w:hAnsi="Times New Roman"/>
          <w:sz w:val="22"/>
          <w:szCs w:val="22"/>
        </w:rPr>
        <w:t xml:space="preserve">to recover </w:t>
      </w:r>
      <w:del w:id="107" w:author="Brainard, David H" w:date="2020-12-08T10:00:00Z">
        <w:r w:rsidDel="00744589">
          <w:rPr>
            <w:rFonts w:ascii="Times New Roman" w:hAnsi="Times New Roman"/>
            <w:sz w:val="22"/>
            <w:szCs w:val="22"/>
          </w:rPr>
          <w:delText xml:space="preserve">a </w:delText>
        </w:r>
      </w:del>
      <w:r>
        <w:rPr>
          <w:rFonts w:ascii="Times New Roman" w:hAnsi="Times New Roman"/>
          <w:sz w:val="22"/>
          <w:szCs w:val="22"/>
        </w:rPr>
        <w:t>stable correlate</w:t>
      </w:r>
      <w:ins w:id="108" w:author="Brainard, David H" w:date="2020-12-08T10:00:00Z">
        <w:r w:rsidR="00744589">
          <w:rPr>
            <w:rFonts w:ascii="Times New Roman" w:hAnsi="Times New Roman"/>
            <w:sz w:val="22"/>
            <w:szCs w:val="22"/>
          </w:rPr>
          <w:t>s</w:t>
        </w:r>
      </w:ins>
      <w:r>
        <w:rPr>
          <w:rFonts w:ascii="Times New Roman" w:hAnsi="Times New Roman"/>
          <w:sz w:val="22"/>
          <w:szCs w:val="22"/>
        </w:rPr>
        <w:t xml:space="preserve"> </w:t>
      </w:r>
      <w:ins w:id="109" w:author="Vijay Singh" w:date="2020-12-21T14:04:00Z">
        <w:r w:rsidR="00D542A9">
          <w:rPr>
            <w:rFonts w:ascii="Times New Roman" w:hAnsi="Times New Roman"/>
            <w:sz w:val="22"/>
            <w:szCs w:val="22"/>
          </w:rPr>
          <w:t xml:space="preserve">of </w:t>
        </w:r>
      </w:ins>
      <w:del w:id="110" w:author="Brainard, David H" w:date="2020-12-08T10:00:00Z">
        <w:r w:rsidDel="00744589">
          <w:rPr>
            <w:rFonts w:ascii="Times New Roman" w:hAnsi="Times New Roman"/>
            <w:sz w:val="22"/>
            <w:szCs w:val="22"/>
          </w:rPr>
          <w:delText xml:space="preserve">of the distal </w:delText>
        </w:r>
      </w:del>
      <w:r>
        <w:rPr>
          <w:rFonts w:ascii="Times New Roman" w:hAnsi="Times New Roman"/>
          <w:sz w:val="22"/>
          <w:szCs w:val="22"/>
        </w:rPr>
        <w:t xml:space="preserve">object </w:t>
      </w:r>
      <w:del w:id="111" w:author="Brainard, David H" w:date="2020-12-08T10:00:00Z">
        <w:r w:rsidDel="00744589">
          <w:rPr>
            <w:rFonts w:ascii="Times New Roman" w:hAnsi="Times New Roman"/>
            <w:sz w:val="22"/>
            <w:szCs w:val="22"/>
          </w:rPr>
          <w:delText xml:space="preserve">property </w:delText>
        </w:r>
      </w:del>
      <w:ins w:id="112" w:author="Brainard, David H" w:date="2020-12-08T10:00:00Z">
        <w:r w:rsidR="00744589">
          <w:rPr>
            <w:rFonts w:ascii="Times New Roman" w:hAnsi="Times New Roman"/>
            <w:sz w:val="22"/>
            <w:szCs w:val="22"/>
          </w:rPr>
          <w:t xml:space="preserve">properties </w:t>
        </w:r>
      </w:ins>
      <w:ins w:id="113" w:author="Brainard, David H" w:date="2020-12-08T10:01:00Z">
        <w:r w:rsidR="00744589">
          <w:rPr>
            <w:rFonts w:ascii="Times New Roman" w:hAnsi="Times New Roman"/>
            <w:sz w:val="22"/>
            <w:szCs w:val="22"/>
          </w:rPr>
          <w:t>across variation in other scene variables.</w:t>
        </w:r>
      </w:ins>
      <w:ins w:id="114" w:author="Brainard, David H" w:date="2020-12-08T10:02:00Z">
        <w:r w:rsidR="00744589">
          <w:rPr>
            <w:rFonts w:ascii="Times New Roman" w:hAnsi="Times New Roman"/>
            <w:sz w:val="22"/>
            <w:szCs w:val="22"/>
          </w:rPr>
          <w:t xml:space="preserve"> Understanding the degree to which the visual system does this, and how it does so, is a central goal of vision </w:t>
        </w:r>
        <w:commentRangeStart w:id="115"/>
        <w:r w:rsidR="00744589">
          <w:rPr>
            <w:rFonts w:ascii="Times New Roman" w:hAnsi="Times New Roman"/>
            <w:sz w:val="22"/>
            <w:szCs w:val="22"/>
          </w:rPr>
          <w:t>science</w:t>
        </w:r>
        <w:commentRangeEnd w:id="115"/>
        <w:r w:rsidR="00AF67E8">
          <w:rPr>
            <w:rStyle w:val="CommentReference"/>
            <w:rFonts w:ascii="Times New Roman" w:hAnsi="Times New Roman" w:cs="Times New Roman"/>
            <w:color w:val="auto"/>
            <w14:textOutline w14:w="0" w14:cap="rnd" w14:cmpd="sng" w14:algn="ctr">
              <w14:noFill/>
              <w14:prstDash w14:val="solid"/>
              <w14:bevel/>
            </w14:textOutline>
          </w:rPr>
          <w:commentReference w:id="115"/>
        </w:r>
        <w:r w:rsidR="00744589">
          <w:rPr>
            <w:rFonts w:ascii="Times New Roman" w:hAnsi="Times New Roman"/>
            <w:sz w:val="22"/>
            <w:szCs w:val="22"/>
          </w:rPr>
          <w:t>.</w:t>
        </w:r>
      </w:ins>
    </w:p>
    <w:p w14:paraId="07FEFD93" w14:textId="77777777" w:rsidR="00744589" w:rsidRDefault="00744589">
      <w:pPr>
        <w:pStyle w:val="Default"/>
        <w:spacing w:before="0"/>
        <w:rPr>
          <w:ins w:id="116" w:author="Brainard, David H" w:date="2020-12-08T10:01:00Z"/>
          <w:rFonts w:ascii="Times New Roman" w:hAnsi="Times New Roman"/>
          <w:sz w:val="22"/>
          <w:szCs w:val="22"/>
        </w:rPr>
      </w:pPr>
    </w:p>
    <w:p w14:paraId="1BC7D3EF" w14:textId="449DEDC7" w:rsidR="008B32BE" w:rsidRDefault="0013575E">
      <w:pPr>
        <w:pStyle w:val="Default"/>
        <w:spacing w:before="0"/>
        <w:rPr>
          <w:ins w:id="117" w:author="Brainard, David H" w:date="2020-12-08T10:58:00Z"/>
          <w:rFonts w:ascii="Times New Roman" w:hAnsi="Times New Roman"/>
          <w:sz w:val="22"/>
          <w:szCs w:val="22"/>
        </w:rPr>
      </w:pPr>
      <w:del w:id="118" w:author="Brainard, David H" w:date="2020-12-08T10:01:00Z">
        <w:r w:rsidDel="00744589">
          <w:rPr>
            <w:rFonts w:ascii="Times New Roman" w:hAnsi="Times New Roman"/>
            <w:sz w:val="22"/>
            <w:szCs w:val="22"/>
          </w:rPr>
          <w:delText xml:space="preserve">from the proximal signal </w:delText>
        </w:r>
        <w:r w:rsidR="00554DFF" w:rsidDel="00744589">
          <w:rPr>
            <w:rFonts w:ascii="Times New Roman" w:hAnsi="Times New Roman"/>
            <w:sz w:val="22"/>
            <w:szCs w:val="22"/>
          </w:rPr>
          <w:delText xml:space="preserve">under variations in the proximal signal due to the object extrinsic factors. </w:delText>
        </w:r>
      </w:del>
      <w:del w:id="119" w:author="Brainard, David H" w:date="2020-12-08T10:03:00Z">
        <w:r w:rsidR="00373D23" w:rsidDel="00AF67E8">
          <w:rPr>
            <w:rFonts w:ascii="Times New Roman" w:hAnsi="Times New Roman"/>
            <w:sz w:val="22"/>
            <w:szCs w:val="22"/>
          </w:rPr>
          <w:delText xml:space="preserve">Much of vision research is centered on understanding the set of computations that makes this feat possible. </w:delText>
        </w:r>
      </w:del>
      <w:del w:id="120" w:author="Brainard, David H" w:date="2020-12-08T10:09:00Z">
        <w:r w:rsidR="00554DFF" w:rsidDel="00AF67E8">
          <w:rPr>
            <w:rFonts w:ascii="Times New Roman" w:hAnsi="Times New Roman"/>
            <w:sz w:val="22"/>
            <w:szCs w:val="22"/>
          </w:rPr>
          <w:delText>As an example,</w:delText>
        </w:r>
      </w:del>
      <w:ins w:id="121" w:author="Brainard, David H" w:date="2020-12-08T10:09:00Z">
        <w:r w:rsidR="00AF67E8">
          <w:rPr>
            <w:rFonts w:ascii="Times New Roman" w:hAnsi="Times New Roman"/>
            <w:sz w:val="22"/>
            <w:szCs w:val="22"/>
          </w:rPr>
          <w:t>Here we</w:t>
        </w:r>
      </w:ins>
      <w:r w:rsidR="00554DFF">
        <w:rPr>
          <w:rFonts w:ascii="Times New Roman" w:hAnsi="Times New Roman"/>
          <w:sz w:val="22"/>
          <w:szCs w:val="22"/>
        </w:rPr>
        <w:t xml:space="preserve"> consider the </w:t>
      </w:r>
      <w:ins w:id="122" w:author="Brainard, David H" w:date="2020-12-08T10:09:00Z">
        <w:r w:rsidR="00AF67E8">
          <w:rPr>
            <w:rFonts w:ascii="Times New Roman" w:hAnsi="Times New Roman"/>
            <w:sz w:val="22"/>
            <w:szCs w:val="22"/>
          </w:rPr>
          <w:t xml:space="preserve">perceptual </w:t>
        </w:r>
      </w:ins>
      <w:r w:rsidR="00554DFF">
        <w:rPr>
          <w:rFonts w:ascii="Times New Roman" w:hAnsi="Times New Roman"/>
          <w:sz w:val="22"/>
          <w:szCs w:val="22"/>
        </w:rPr>
        <w:t xml:space="preserve">task of </w:t>
      </w:r>
      <w:del w:id="123" w:author="Brainard, David H" w:date="2020-12-08T10:09:00Z">
        <w:r w:rsidR="00554DFF" w:rsidDel="00AF67E8">
          <w:rPr>
            <w:rFonts w:ascii="Times New Roman" w:hAnsi="Times New Roman"/>
            <w:sz w:val="22"/>
            <w:szCs w:val="22"/>
          </w:rPr>
          <w:delText>recovering the lightness of an</w:delText>
        </w:r>
      </w:del>
      <w:ins w:id="124" w:author="Brainard, David H" w:date="2020-12-08T10:09:00Z">
        <w:r w:rsidR="00AF67E8">
          <w:rPr>
            <w:rFonts w:ascii="Times New Roman" w:hAnsi="Times New Roman"/>
            <w:sz w:val="22"/>
            <w:szCs w:val="22"/>
          </w:rPr>
          <w:t>representing the reflectance of an achromatic object from the light</w:t>
        </w:r>
      </w:ins>
      <w:r w:rsidR="00554DFF">
        <w:rPr>
          <w:rFonts w:ascii="Times New Roman" w:hAnsi="Times New Roman"/>
          <w:sz w:val="22"/>
          <w:szCs w:val="22"/>
        </w:rPr>
        <w:t xml:space="preserve"> </w:t>
      </w:r>
      <w:del w:id="125" w:author="Brainard, David H" w:date="2020-12-08T10:09:00Z">
        <w:r w:rsidR="00554DFF" w:rsidDel="00AF67E8">
          <w:rPr>
            <w:rFonts w:ascii="Times New Roman" w:hAnsi="Times New Roman"/>
            <w:sz w:val="22"/>
            <w:szCs w:val="22"/>
          </w:rPr>
          <w:delText xml:space="preserve">object from the light </w:delText>
        </w:r>
      </w:del>
      <w:r w:rsidR="00554DFF">
        <w:rPr>
          <w:rFonts w:ascii="Times New Roman" w:hAnsi="Times New Roman"/>
          <w:sz w:val="22"/>
          <w:szCs w:val="22"/>
        </w:rPr>
        <w:t xml:space="preserve">reflected from the object </w:t>
      </w:r>
      <w:del w:id="126" w:author="Brainard, David H" w:date="2020-12-08T10:09:00Z">
        <w:r w:rsidR="00554DFF" w:rsidDel="00AF67E8">
          <w:rPr>
            <w:rFonts w:ascii="Times New Roman" w:hAnsi="Times New Roman"/>
            <w:sz w:val="22"/>
            <w:szCs w:val="22"/>
          </w:rPr>
          <w:delText>surface</w:delText>
        </w:r>
      </w:del>
      <w:ins w:id="127" w:author="Brainard, David H" w:date="2020-12-08T10:09:00Z">
        <w:r w:rsidR="00AF67E8">
          <w:rPr>
            <w:rFonts w:ascii="Times New Roman" w:hAnsi="Times New Roman"/>
            <w:sz w:val="22"/>
            <w:szCs w:val="22"/>
          </w:rPr>
          <w:t>to the eye</w:t>
        </w:r>
      </w:ins>
      <w:r w:rsidR="00554DFF">
        <w:rPr>
          <w:rFonts w:ascii="Times New Roman" w:hAnsi="Times New Roman"/>
          <w:sz w:val="22"/>
          <w:szCs w:val="22"/>
        </w:rPr>
        <w:t xml:space="preserve">. </w:t>
      </w:r>
      <w:ins w:id="128" w:author="Brainard, David H" w:date="2020-12-08T10:11:00Z">
        <w:r w:rsidR="00DF596E">
          <w:rPr>
            <w:rFonts w:ascii="Times New Roman" w:hAnsi="Times New Roman"/>
            <w:sz w:val="22"/>
            <w:szCs w:val="22"/>
          </w:rPr>
          <w:t>The corresponding perceptual representation is termed lightness</w:t>
        </w:r>
      </w:ins>
      <w:ins w:id="129" w:author="Brainard, David H" w:date="2020-12-08T10:17:00Z">
        <w:r w:rsidR="008B32BE">
          <w:rPr>
            <w:rFonts w:ascii="Times New Roman" w:hAnsi="Times New Roman"/>
            <w:sz w:val="22"/>
            <w:szCs w:val="22"/>
          </w:rPr>
          <w:t xml:space="preserve"> – to put it another way, lightness is the perceptual correlat</w:t>
        </w:r>
      </w:ins>
      <w:ins w:id="130" w:author="Brainard, David H" w:date="2020-12-08T10:18:00Z">
        <w:r w:rsidR="008B32BE">
          <w:rPr>
            <w:rFonts w:ascii="Times New Roman" w:hAnsi="Times New Roman"/>
            <w:sz w:val="22"/>
            <w:szCs w:val="22"/>
          </w:rPr>
          <w:t>e of the surface reflectance of achromatic objects.</w:t>
        </w:r>
      </w:ins>
      <w:ins w:id="131" w:author="Brainard, David H" w:date="2020-12-08T10:20:00Z">
        <w:r w:rsidR="008B32BE">
          <w:rPr>
            <w:rFonts w:ascii="Times New Roman" w:hAnsi="Times New Roman"/>
            <w:sz w:val="22"/>
            <w:szCs w:val="22"/>
          </w:rPr>
          <w:t xml:space="preserve">  Providing a stable lightness representation challenges the visual system because </w:t>
        </w:r>
      </w:ins>
      <w:ins w:id="132" w:author="Brainard, David H" w:date="2020-12-08T10:22:00Z">
        <w:r w:rsidR="000703E2">
          <w:rPr>
            <w:rFonts w:ascii="Times New Roman" w:hAnsi="Times New Roman"/>
            <w:sz w:val="22"/>
            <w:szCs w:val="22"/>
          </w:rPr>
          <w:t xml:space="preserve">the retinal irradiance of the image of the object varies both with the object’s overall reflectance but also with the </w:t>
        </w:r>
      </w:ins>
      <w:ins w:id="133" w:author="Brainard, David H" w:date="2020-12-08T10:24:00Z">
        <w:r w:rsidR="00765ECD">
          <w:rPr>
            <w:rFonts w:ascii="Times New Roman" w:hAnsi="Times New Roman"/>
            <w:sz w:val="22"/>
            <w:szCs w:val="22"/>
          </w:rPr>
          <w:t>irradiance</w:t>
        </w:r>
      </w:ins>
      <w:ins w:id="134" w:author="Brainard, David H" w:date="2020-12-08T10:22:00Z">
        <w:r w:rsidR="000703E2">
          <w:rPr>
            <w:rFonts w:ascii="Times New Roman" w:hAnsi="Times New Roman"/>
            <w:sz w:val="22"/>
            <w:szCs w:val="22"/>
          </w:rPr>
          <w:t xml:space="preserve"> of the illumination and the position and pose of the object in the scene.</w:t>
        </w:r>
      </w:ins>
      <w:ins w:id="135" w:author="Brainard, David H" w:date="2020-12-08T10:24:00Z">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ins>
    </w:p>
    <w:p w14:paraId="79B7BE03" w14:textId="19016750" w:rsidR="004E4848" w:rsidRDefault="004E4848">
      <w:pPr>
        <w:pStyle w:val="Default"/>
        <w:spacing w:before="0"/>
        <w:rPr>
          <w:ins w:id="136" w:author="Brainard, David H" w:date="2020-12-08T10:58:00Z"/>
          <w:rFonts w:ascii="Times New Roman" w:hAnsi="Times New Roman"/>
          <w:sz w:val="22"/>
          <w:szCs w:val="22"/>
        </w:rPr>
      </w:pPr>
    </w:p>
    <w:p w14:paraId="65E52307" w14:textId="0EEE32B1" w:rsidR="004E4848" w:rsidRDefault="004E4848">
      <w:pPr>
        <w:pStyle w:val="Default"/>
        <w:spacing w:before="0"/>
        <w:rPr>
          <w:ins w:id="137" w:author="Brainard, David H" w:date="2020-12-08T10:19:00Z"/>
          <w:rFonts w:ascii="Times New Roman" w:hAnsi="Times New Roman"/>
          <w:sz w:val="22"/>
          <w:szCs w:val="22"/>
        </w:rPr>
      </w:pPr>
      <w:ins w:id="138" w:author="Brainard, David H" w:date="2020-12-08T10:58:00Z">
        <w:r>
          <w:rPr>
            <w:rFonts w:ascii="Times New Roman" w:hAnsi="Times New Roman"/>
            <w:sz w:val="22"/>
            <w:szCs w:val="22"/>
          </w:rPr>
          <w:t>The perceptual representation of lightness has been extensively studie</w:t>
        </w:r>
      </w:ins>
      <w:ins w:id="139" w:author="Vijay Singh" w:date="2020-12-16T19:47:00Z">
        <w:r w:rsidR="003D6298">
          <w:rPr>
            <w:rFonts w:ascii="Times New Roman" w:hAnsi="Times New Roman"/>
            <w:sz w:val="22"/>
            <w:szCs w:val="22"/>
          </w:rPr>
          <w:t>d</w:t>
        </w:r>
      </w:ins>
      <w:ins w:id="140" w:author="Brainard, David H" w:date="2020-12-08T10:58:00Z">
        <w:del w:id="141" w:author="Vijay Singh" w:date="2020-12-16T19:47:00Z">
          <w:r w:rsidDel="003D6298">
            <w:rPr>
              <w:rFonts w:ascii="Times New Roman" w:hAnsi="Times New Roman"/>
              <w:sz w:val="22"/>
              <w:szCs w:val="22"/>
            </w:rPr>
            <w:delText>s</w:delText>
          </w:r>
        </w:del>
        <w:r>
          <w:rPr>
            <w:rFonts w:ascii="Times New Roman" w:hAnsi="Times New Roman"/>
            <w:sz w:val="22"/>
            <w:szCs w:val="22"/>
          </w:rPr>
          <w:t xml:space="preserve"> using appearanc</w:t>
        </w:r>
      </w:ins>
      <w:ins w:id="142" w:author="Brainard, David H" w:date="2020-12-08T10:59:00Z">
        <w:r>
          <w:rPr>
            <w:rFonts w:ascii="Times New Roman" w:hAnsi="Times New Roman"/>
            <w:sz w:val="22"/>
            <w:szCs w:val="22"/>
          </w:rPr>
          <w:t xml:space="preserve">e methods, in which observers report their subjective judgment of the lightness of </w:t>
        </w:r>
        <w:commentRangeStart w:id="143"/>
        <w:r>
          <w:rPr>
            <w:rFonts w:ascii="Times New Roman" w:hAnsi="Times New Roman"/>
            <w:sz w:val="22"/>
            <w:szCs w:val="22"/>
          </w:rPr>
          <w:t xml:space="preserve">objects. </w:t>
        </w:r>
        <w:commentRangeEnd w:id="143"/>
        <w:r>
          <w:rPr>
            <w:rStyle w:val="CommentReference"/>
            <w:rFonts w:ascii="Times New Roman" w:hAnsi="Times New Roman" w:cs="Times New Roman"/>
            <w:color w:val="auto"/>
            <w14:textOutline w14:w="0" w14:cap="rnd" w14:cmpd="sng" w14:algn="ctr">
              <w14:noFill/>
              <w14:prstDash w14:val="solid"/>
              <w14:bevel/>
            </w14:textOutline>
          </w:rPr>
          <w:commentReference w:id="143"/>
        </w:r>
      </w:ins>
    </w:p>
    <w:p w14:paraId="77A7C4D8" w14:textId="77777777" w:rsidR="008B32BE" w:rsidRDefault="008B32BE">
      <w:pPr>
        <w:pStyle w:val="Default"/>
        <w:spacing w:before="0"/>
        <w:rPr>
          <w:ins w:id="144" w:author="Brainard, David H" w:date="2020-12-08T10:19:00Z"/>
          <w:rFonts w:ascii="Times New Roman" w:hAnsi="Times New Roman"/>
          <w:sz w:val="22"/>
          <w:szCs w:val="22"/>
        </w:rPr>
      </w:pPr>
    </w:p>
    <w:p w14:paraId="0224BAC6" w14:textId="77777777" w:rsidR="00222EA0" w:rsidRDefault="00554DFF">
      <w:pPr>
        <w:pStyle w:val="Default"/>
        <w:spacing w:before="0"/>
        <w:rPr>
          <w:ins w:id="145" w:author="Brainard, David H" w:date="2020-12-08T11:04:00Z"/>
          <w:rFonts w:ascii="Times New Roman" w:hAnsi="Times New Roman"/>
          <w:sz w:val="22"/>
          <w:szCs w:val="22"/>
        </w:rPr>
      </w:pPr>
      <w:del w:id="146" w:author="Brainard, David H" w:date="2020-12-08T10:11:00Z">
        <w:r w:rsidDel="00DF596E">
          <w:rPr>
            <w:rFonts w:ascii="Times New Roman" w:hAnsi="Times New Roman"/>
            <w:sz w:val="22"/>
            <w:szCs w:val="22"/>
          </w:rPr>
          <w:delText xml:space="preserve">Lightness is an intrinsic property that depends on the surface reflectance spectrum of the object. </w:delText>
        </w:r>
      </w:del>
      <w:r>
        <w:rPr>
          <w:rFonts w:ascii="Times New Roman" w:hAnsi="Times New Roman"/>
          <w:sz w:val="22"/>
          <w:szCs w:val="22"/>
        </w:rPr>
        <w:t xml:space="preserve">It is related to the amount of light that is reflected </w:t>
      </w:r>
      <w:r w:rsidR="00043E64">
        <w:rPr>
          <w:rFonts w:ascii="Times New Roman" w:hAnsi="Times New Roman"/>
          <w:sz w:val="22"/>
          <w:szCs w:val="22"/>
        </w:rPr>
        <w:t>by the</w:t>
      </w:r>
      <w:r>
        <w:rPr>
          <w:rFonts w:ascii="Times New Roman" w:hAnsi="Times New Roman"/>
          <w:sz w:val="22"/>
          <w:szCs w:val="22"/>
        </w:rPr>
        <w:t xml:space="preserve"> object’s surface </w:t>
      </w:r>
      <w:r w:rsidR="00410835" w:rsidRPr="0004085B">
        <w:rPr>
          <w:rFonts w:ascii="Times New Roman" w:hAnsi="Times New Roman"/>
          <w:color w:val="000000" w:themeColor="text1"/>
          <w:sz w:val="22"/>
          <w:szCs w:val="22"/>
          <w:rPrChange w:id="147" w:author="Brainard, David H" w:date="2020-12-09T12:28:00Z">
            <w:rPr>
              <w:rFonts w:ascii="Times New Roman" w:hAnsi="Times New Roman"/>
              <w:color w:val="0076BA"/>
              <w:sz w:val="22"/>
              <w:szCs w:val="22"/>
            </w:rPr>
          </w:rPrChange>
        </w:rPr>
        <w:fldChar w:fldCharType="begin"/>
      </w:r>
      <w:r w:rsidR="00EC474D" w:rsidRPr="0004085B">
        <w:rPr>
          <w:rFonts w:ascii="Times New Roman" w:hAnsi="Times New Roman"/>
          <w:color w:val="000000" w:themeColor="text1"/>
          <w:sz w:val="22"/>
          <w:szCs w:val="22"/>
          <w:rPrChange w:id="148" w:author="Brainard, David H" w:date="2020-12-09T12:28:00Z">
            <w:rPr>
              <w:rFonts w:ascii="Times New Roman" w:hAnsi="Times New Roman"/>
              <w:color w:val="0076BA"/>
              <w:sz w:val="22"/>
              <w:szCs w:val="22"/>
            </w:rPr>
          </w:rPrChange>
        </w:rPr>
        <w:instrText xml:space="preserve"> ADDIN EN.CITE &lt;EndNote&gt;&lt;Cite&gt;&lt;Author&gt;Kingdom&lt;/Author&gt;&lt;Year&gt;2011&lt;/Year&gt;&lt;RecNum&gt;396&lt;/RecNum&gt;&lt;DisplayText&gt;[1]&lt;/DisplayText&gt;&lt;record&gt;&lt;rec-number&gt;396&lt;/rec-number&gt;&lt;foreign-keys&gt;&lt;key app="EN" db-id="592dpt2f590x0mezte35f5fwef0rtp2xsfrz" timestamp="1598120276"&gt;396&lt;/key&gt;&lt;/foreign-keys&gt;&lt;ref-type name="Journal Article"&gt;17&lt;/ref-type&gt;&lt;contributors&gt;&lt;authors&gt;&lt;author&gt;Kingdom, F. A.&lt;/author&gt;&lt;/authors&gt;&lt;/contributors&gt;&lt;auth-address&gt;McGill Vision Research, 687 Pine Av. W. Rm. H4-14, Montreal, QC, Canada H3A 1A1. fed.kingdom@mcgill.ca&lt;/auth-address&gt;&lt;titles&gt;&lt;title&gt;Lightness, brightness and transparency: a quarter century of new ideas, captivating demonstrations and unrelenting controversy&lt;/title&gt;&lt;secondary-title&gt;Vision Res&lt;/secondary-title&gt;&lt;/titles&gt;&lt;periodical&gt;&lt;full-title&gt;Vision Res&lt;/full-title&gt;&lt;/periodical&gt;&lt;pages&gt;652-73&lt;/pages&gt;&lt;volume&gt;51&lt;/volume&gt;&lt;number&gt;7&lt;/number&gt;&lt;edition&gt;2010/09/23&lt;/edition&gt;&lt;keywords&gt;&lt;keyword&gt;Contrast Sensitivity&lt;/keyword&gt;&lt;keyword&gt;Humans&lt;/keyword&gt;&lt;keyword&gt;*Lighting&lt;/keyword&gt;&lt;keyword&gt;Models, Biological&lt;/keyword&gt;&lt;keyword&gt;Optical Illusions/physiology&lt;/keyword&gt;&lt;keyword&gt;Photic Stimulation/methods&lt;/keyword&gt;&lt;keyword&gt;Visual Perception/*physiology&lt;/keyword&gt;&lt;/keywords&gt;&lt;dates&gt;&lt;year&gt;2011&lt;/year&gt;&lt;pub-dates&gt;&lt;date&gt;Apr 13&lt;/date&gt;&lt;/pub-dates&gt;&lt;/dates&gt;&lt;isbn&gt;1878-5646 (Electronic)&amp;#xD;0042-6989 (Linking)&lt;/isbn&gt;&lt;accession-num&gt;20858514&lt;/accession-num&gt;&lt;urls&gt;&lt;related-urls&gt;&lt;url&gt;https://www.ncbi.nlm.nih.gov/pubmed/20858514&lt;/url&gt;&lt;/related-urls&gt;&lt;/urls&gt;&lt;electronic-resource-num&gt;10.1016/j.visres.2010.09.012&lt;/electronic-resource-num&gt;&lt;/record&gt;&lt;/Cite&gt;&lt;/EndNote&gt;</w:instrText>
      </w:r>
      <w:r w:rsidR="00410835" w:rsidRPr="0004085B">
        <w:rPr>
          <w:rFonts w:ascii="Times New Roman" w:hAnsi="Times New Roman"/>
          <w:color w:val="000000" w:themeColor="text1"/>
          <w:sz w:val="22"/>
          <w:szCs w:val="22"/>
          <w:rPrChange w:id="149" w:author="Brainard, David H" w:date="2020-12-09T12:28:00Z">
            <w:rPr>
              <w:rFonts w:ascii="Times New Roman" w:hAnsi="Times New Roman"/>
              <w:color w:val="0076BA"/>
              <w:sz w:val="22"/>
              <w:szCs w:val="22"/>
            </w:rPr>
          </w:rPrChange>
        </w:rPr>
        <w:fldChar w:fldCharType="separate"/>
      </w:r>
      <w:r w:rsidR="00EC474D" w:rsidRPr="0004085B">
        <w:rPr>
          <w:rFonts w:ascii="Times New Roman" w:hAnsi="Times New Roman"/>
          <w:noProof/>
          <w:color w:val="000000" w:themeColor="text1"/>
          <w:sz w:val="22"/>
          <w:szCs w:val="22"/>
          <w:rPrChange w:id="150" w:author="Brainard, David H" w:date="2020-12-09T12:28:00Z">
            <w:rPr>
              <w:rFonts w:ascii="Times New Roman" w:hAnsi="Times New Roman"/>
              <w:noProof/>
              <w:color w:val="0076BA"/>
              <w:sz w:val="22"/>
              <w:szCs w:val="22"/>
            </w:rPr>
          </w:rPrChange>
        </w:rPr>
        <w:t>[1]</w:t>
      </w:r>
      <w:r w:rsidR="00410835" w:rsidRPr="0004085B">
        <w:rPr>
          <w:rFonts w:ascii="Times New Roman" w:hAnsi="Times New Roman"/>
          <w:color w:val="000000" w:themeColor="text1"/>
          <w:sz w:val="22"/>
          <w:szCs w:val="22"/>
          <w:rPrChange w:id="151" w:author="Brainard, David H" w:date="2020-12-09T12:28:00Z">
            <w:rPr>
              <w:rFonts w:ascii="Times New Roman" w:hAnsi="Times New Roman"/>
              <w:color w:val="0076BA"/>
              <w:sz w:val="22"/>
              <w:szCs w:val="22"/>
            </w:rPr>
          </w:rPrChange>
        </w:rPr>
        <w:fldChar w:fldCharType="end"/>
      </w:r>
      <w:r w:rsidRPr="0004085B">
        <w:rPr>
          <w:rFonts w:ascii="Times New Roman" w:hAnsi="Times New Roman"/>
          <w:color w:val="000000" w:themeColor="text1"/>
          <w:sz w:val="22"/>
          <w:szCs w:val="22"/>
          <w:rPrChange w:id="152" w:author="Brainard, David H" w:date="2020-12-09T12:28:00Z">
            <w:rPr>
              <w:rFonts w:ascii="Times New Roman" w:hAnsi="Times New Roman"/>
              <w:sz w:val="22"/>
              <w:szCs w:val="22"/>
            </w:rPr>
          </w:rPrChange>
        </w:rPr>
        <w:t>.</w:t>
      </w:r>
      <w:r>
        <w:rPr>
          <w:rFonts w:ascii="Times New Roman" w:hAnsi="Times New Roman"/>
          <w:sz w:val="22"/>
          <w:szCs w:val="22"/>
        </w:rPr>
        <w:t xml:space="preserve"> </w:t>
      </w:r>
      <w:r w:rsidR="002B4F17">
        <w:rPr>
          <w:rFonts w:ascii="Times New Roman" w:hAnsi="Times New Roman"/>
          <w:sz w:val="22"/>
          <w:szCs w:val="22"/>
        </w:rPr>
        <w:t>However</w:t>
      </w:r>
      <w:r>
        <w:rPr>
          <w:rFonts w:ascii="Times New Roman" w:hAnsi="Times New Roman"/>
          <w:sz w:val="22"/>
          <w:szCs w:val="22"/>
        </w:rPr>
        <w:t>, the light reflected from the object also depends on the context in which the object lies. It is well known that the perceived lightness of an object is affected by the background</w:t>
      </w:r>
      <w:r w:rsidR="00761DC9">
        <w:rPr>
          <w:rFonts w:ascii="Times New Roman" w:hAnsi="Times New Roman"/>
          <w:sz w:val="22"/>
          <w:szCs w:val="22"/>
        </w:rPr>
        <w:t xml:space="preserve"> </w:t>
      </w:r>
      <w:r w:rsidR="00761DC9">
        <w:rPr>
          <w:rFonts w:ascii="Times New Roman" w:hAnsi="Times New Roman"/>
          <w:sz w:val="22"/>
          <w:szCs w:val="22"/>
        </w:rPr>
        <w:fldChar w:fldCharType="begin"/>
      </w:r>
      <w:r w:rsidR="00EC474D">
        <w:rPr>
          <w:rFonts w:ascii="Times New Roman" w:hAnsi="Times New Roman"/>
          <w:sz w:val="22"/>
          <w:szCs w:val="22"/>
        </w:rPr>
        <w:instrText xml:space="preserve"> ADDIN EN.CITE &lt;EndNote&gt;&lt;Cite&gt;&lt;Author&gt;Adelson&lt;/Author&gt;&lt;Year&gt;2000&lt;/Year&gt;&lt;RecNum&gt;329&lt;/RecNum&gt;&lt;DisplayText&gt;[2]&lt;/DisplayText&gt;&lt;record&gt;&lt;rec-number&gt;329&lt;/rec-number&gt;&lt;foreign-keys&gt;&lt;key app="EN" db-id="592dpt2f590x0mezte35f5fwef0rtp2xsfrz" timestamp="1598112692"&gt;329&lt;/key&gt;&lt;/foreign-keys&gt;&lt;ref-type name="Book Section"&gt;5&lt;/ref-type&gt;&lt;contributors&gt;&lt;authors&gt;&lt;author&gt;Adelson, E.H.&lt;/author&gt;&lt;/authors&gt;&lt;secondary-authors&gt;&lt;author&gt;M. Gazzaniga&lt;/author&gt;&lt;/secondary-authors&gt;&lt;/contributors&gt;&lt;titles&gt;&lt;title&gt;Lightness Perception and Lightness Illusions.&lt;/title&gt;&lt;secondary-title&gt;The New Cognitive Neurosciences, 2nd edition&lt;/secondary-title&gt;&lt;/titles&gt;&lt;pages&gt;339-351&lt;/pages&gt;&lt;dates&gt;&lt;year&gt;2000&lt;/year&gt;&lt;/dates&gt;&lt;pub-location&gt;Cambridge, MA&lt;/pub-location&gt;&lt;publisher&gt;MIT Press&lt;/publisher&gt;&lt;urls&gt;&lt;/urls&gt;&lt;/record&gt;&lt;/Cite&gt;&lt;/EndNote&gt;</w:instrText>
      </w:r>
      <w:r w:rsidR="00761DC9">
        <w:rPr>
          <w:rFonts w:ascii="Times New Roman" w:hAnsi="Times New Roman"/>
          <w:sz w:val="22"/>
          <w:szCs w:val="22"/>
        </w:rPr>
        <w:fldChar w:fldCharType="separate"/>
      </w:r>
      <w:r w:rsidR="00EC474D">
        <w:rPr>
          <w:rFonts w:ascii="Times New Roman" w:hAnsi="Times New Roman"/>
          <w:noProof/>
          <w:sz w:val="22"/>
          <w:szCs w:val="22"/>
        </w:rPr>
        <w:t>[2]</w:t>
      </w:r>
      <w:r w:rsidR="00761DC9">
        <w:rPr>
          <w:rFonts w:ascii="Times New Roman" w:hAnsi="Times New Roman"/>
          <w:sz w:val="22"/>
          <w:szCs w:val="22"/>
        </w:rPr>
        <w:fldChar w:fldCharType="end"/>
      </w:r>
      <w:r>
        <w:rPr>
          <w:rFonts w:ascii="Times New Roman" w:hAnsi="Times New Roman"/>
          <w:sz w:val="22"/>
          <w:szCs w:val="22"/>
        </w:rPr>
        <w:t xml:space="preserve">. </w:t>
      </w:r>
      <w:r w:rsidR="00D949EF" w:rsidRPr="00D949EF">
        <w:rPr>
          <w:rFonts w:ascii="Times New Roman" w:hAnsi="Times New Roman"/>
          <w:sz w:val="22"/>
          <w:szCs w:val="22"/>
        </w:rPr>
        <w:t xml:space="preserve"> </w:t>
      </w:r>
      <w:r w:rsidR="00D949EF">
        <w:rPr>
          <w:rFonts w:ascii="Times New Roman" w:hAnsi="Times New Roman"/>
          <w:sz w:val="22"/>
          <w:szCs w:val="22"/>
        </w:rPr>
        <w:t xml:space="preserve">The manner in which variation in the background impacts the corresponding variation in the perceived lightness </w:t>
      </w:r>
      <w:commentRangeStart w:id="153"/>
      <w:r w:rsidR="00D949EF">
        <w:rPr>
          <w:rFonts w:ascii="Times New Roman" w:hAnsi="Times New Roman"/>
          <w:sz w:val="22"/>
          <w:szCs w:val="22"/>
        </w:rPr>
        <w:t xml:space="preserve">is not </w:t>
      </w:r>
      <w:commentRangeEnd w:id="153"/>
      <w:r w:rsidR="00D949EF">
        <w:rPr>
          <w:rStyle w:val="CommentReference"/>
          <w:rFonts w:ascii="Times New Roman" w:hAnsi="Times New Roman" w:cs="Times New Roman"/>
          <w:color w:val="auto"/>
          <w14:textOutline w14:w="0" w14:cap="rnd" w14:cmpd="sng" w14:algn="ctr">
            <w14:noFill/>
            <w14:prstDash w14:val="solid"/>
            <w14:bevel/>
          </w14:textOutline>
        </w:rPr>
        <w:commentReference w:id="153"/>
      </w:r>
      <w:r w:rsidR="00D949EF">
        <w:rPr>
          <w:rFonts w:ascii="Times New Roman" w:hAnsi="Times New Roman"/>
          <w:sz w:val="22"/>
          <w:szCs w:val="22"/>
        </w:rPr>
        <w:t>well understood.</w:t>
      </w:r>
    </w:p>
    <w:p w14:paraId="564CEE3F" w14:textId="77777777" w:rsidR="00222EA0" w:rsidRDefault="00222EA0">
      <w:pPr>
        <w:pStyle w:val="Default"/>
        <w:spacing w:before="0"/>
        <w:rPr>
          <w:ins w:id="154" w:author="Brainard, David H" w:date="2020-12-08T11:04:00Z"/>
          <w:rFonts w:ascii="Times New Roman" w:hAnsi="Times New Roman"/>
          <w:sz w:val="22"/>
          <w:szCs w:val="22"/>
        </w:rPr>
      </w:pPr>
    </w:p>
    <w:p w14:paraId="76C096B7" w14:textId="561DF500" w:rsidR="00BA5E45" w:rsidRDefault="00D949EF">
      <w:pPr>
        <w:pStyle w:val="Default"/>
        <w:spacing w:before="0"/>
        <w:rPr>
          <w:rFonts w:ascii="Times New Roman" w:eastAsia="Times New Roman" w:hAnsi="Times New Roman" w:cs="Times New Roman"/>
          <w:b/>
          <w:bCs/>
          <w:sz w:val="22"/>
          <w:szCs w:val="22"/>
        </w:rPr>
      </w:pPr>
      <w:del w:id="155" w:author="Brainard, David H" w:date="2020-12-08T11:04:00Z">
        <w:r w:rsidDel="00222EA0">
          <w:rPr>
            <w:rFonts w:ascii="Times New Roman" w:hAnsi="Times New Roman"/>
            <w:sz w:val="22"/>
            <w:szCs w:val="22"/>
          </w:rPr>
          <w:delText xml:space="preserve"> </w:delText>
        </w:r>
      </w:del>
      <w:r>
        <w:rPr>
          <w:rFonts w:ascii="Times New Roman" w:hAnsi="Times New Roman"/>
          <w:sz w:val="22"/>
          <w:szCs w:val="22"/>
        </w:rPr>
        <w:t>Here, we empirically establish this relation for variation in the spectra of background objects. To do so, we measure the ability of human observers to discriminate the lightness of two objects. We study how discrimination thresholds change with variation in the color of objects in the background. We randomize the color of background objects by sampling from a statistical model based on the reflectance spectra of natural surfaces.</w:t>
      </w:r>
      <w:commentRangeStart w:id="156"/>
      <w:r>
        <w:rPr>
          <w:rFonts w:ascii="Times New Roman" w:hAnsi="Times New Roman"/>
          <w:sz w:val="22"/>
          <w:szCs w:val="22"/>
        </w:rPr>
        <w:t xml:space="preserve"> </w:t>
      </w:r>
      <w:commentRangeEnd w:id="156"/>
      <w:r>
        <w:rPr>
          <w:rStyle w:val="CommentReference"/>
          <w:rFonts w:ascii="Times New Roman" w:hAnsi="Times New Roman" w:cs="Times New Roman"/>
          <w:color w:val="auto"/>
          <w14:textOutline w14:w="0" w14:cap="rnd" w14:cmpd="sng" w14:algn="ctr">
            <w14:noFill/>
            <w14:prstDash w14:val="solid"/>
            <w14:bevel/>
          </w14:textOutline>
        </w:rPr>
        <w:commentReference w:id="156"/>
      </w:r>
      <w:r>
        <w:rPr>
          <w:rFonts w:ascii="Times New Roman" w:hAnsi="Times New Roman"/>
          <w:sz w:val="22"/>
          <w:szCs w:val="22"/>
        </w:rPr>
        <w:t xml:space="preserve"> We </w:t>
      </w:r>
      <w:commentRangeStart w:id="157"/>
      <w:r>
        <w:rPr>
          <w:rFonts w:ascii="Times New Roman" w:hAnsi="Times New Roman"/>
          <w:sz w:val="22"/>
          <w:szCs w:val="22"/>
        </w:rPr>
        <w:t xml:space="preserve">measure discrimination thresholds as a function of the amount of background spectral variation, which is controlled by a single model parameter. The effect of background spectral variation is quantified by the difficulty of the lightness discrimination task. </w:t>
      </w:r>
      <w:commentRangeEnd w:id="157"/>
      <w:r>
        <w:rPr>
          <w:rStyle w:val="CommentReference"/>
          <w:rFonts w:ascii="Times New Roman" w:hAnsi="Times New Roman" w:cs="Times New Roman"/>
          <w:color w:val="auto"/>
          <w14:textOutline w14:w="0" w14:cap="rnd" w14:cmpd="sng" w14:algn="ctr">
            <w14:noFill/>
            <w14:prstDash w14:val="solid"/>
            <w14:bevel/>
          </w14:textOutline>
        </w:rPr>
        <w:commentReference w:id="157"/>
      </w:r>
      <w:r>
        <w:rPr>
          <w:rFonts w:ascii="Times New Roman" w:hAnsi="Times New Roman"/>
          <w:sz w:val="22"/>
          <w:szCs w:val="22"/>
        </w:rPr>
        <w:t>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 captures the essential features of human observers.</w:t>
      </w:r>
    </w:p>
    <w:p w14:paraId="5562DA6C" w14:textId="77777777" w:rsidR="00BA5E45" w:rsidRDefault="00BA5E45">
      <w:pPr>
        <w:pStyle w:val="Default"/>
        <w:spacing w:before="0"/>
        <w:rPr>
          <w:rFonts w:ascii="Times New Roman" w:eastAsia="Times New Roman" w:hAnsi="Times New Roman" w:cs="Times New Roman"/>
          <w:sz w:val="22"/>
          <w:szCs w:val="22"/>
        </w:rPr>
      </w:pPr>
    </w:p>
    <w:p w14:paraId="4C624976"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1D12C769" w:rsidR="00247CF9" w:rsidRPr="009669B4" w:rsidRDefault="009B2D9C" w:rsidP="00247CF9">
      <w:pPr>
        <w:pStyle w:val="Default"/>
        <w:spacing w:before="0"/>
        <w:rPr>
          <w:rFonts w:ascii="Times New Roman" w:hAnsi="Times New Roman"/>
          <w:sz w:val="22"/>
          <w:szCs w:val="22"/>
        </w:rPr>
      </w:pPr>
      <w:del w:id="158" w:author="Brainard, David H" w:date="2020-12-08T11:14:00Z">
        <w:r w:rsidDel="00222EA0">
          <w:rPr>
            <w:rFonts w:ascii="Times New Roman" w:hAnsi="Times New Roman"/>
            <w:sz w:val="22"/>
            <w:szCs w:val="22"/>
          </w:rPr>
          <w:delText>Our goal in this work is to study</w:delText>
        </w:r>
      </w:del>
      <w:ins w:id="159" w:author="Brainard, David H" w:date="2020-12-08T11:14:00Z">
        <w:r w:rsidR="00222EA0">
          <w:rPr>
            <w:rFonts w:ascii="Times New Roman" w:hAnsi="Times New Roman"/>
            <w:sz w:val="22"/>
            <w:szCs w:val="22"/>
          </w:rPr>
          <w:t>We measured</w:t>
        </w:r>
      </w:ins>
      <w:r>
        <w:rPr>
          <w:rFonts w:ascii="Times New Roman" w:hAnsi="Times New Roman"/>
          <w:sz w:val="22"/>
          <w:szCs w:val="22"/>
        </w:rPr>
        <w:t xml:space="preserve"> how variation in the </w:t>
      </w:r>
      <w:del w:id="160" w:author="Brainard, David H" w:date="2020-12-08T11:14:00Z">
        <w:r w:rsidDel="00222EA0">
          <w:rPr>
            <w:rFonts w:ascii="Times New Roman" w:hAnsi="Times New Roman"/>
            <w:sz w:val="22"/>
            <w:szCs w:val="22"/>
          </w:rPr>
          <w:delText xml:space="preserve">color </w:delText>
        </w:r>
      </w:del>
      <w:ins w:id="161" w:author="Brainard, David H" w:date="2020-12-08T11:14:00Z">
        <w:r w:rsidR="00222EA0">
          <w:rPr>
            <w:rFonts w:ascii="Times New Roman" w:hAnsi="Times New Roman"/>
            <w:sz w:val="22"/>
            <w:szCs w:val="22"/>
          </w:rPr>
          <w:t xml:space="preserve">reflectance spectra </w:t>
        </w:r>
      </w:ins>
      <w:r>
        <w:rPr>
          <w:rFonts w:ascii="Times New Roman" w:hAnsi="Times New Roman"/>
          <w:sz w:val="22"/>
          <w:szCs w:val="22"/>
        </w:rPr>
        <w:t xml:space="preserve">of background objects </w:t>
      </w:r>
      <w:del w:id="162" w:author="Vijay Singh" w:date="2020-12-21T14:31:00Z">
        <w:r w:rsidDel="00CC3BA2">
          <w:rPr>
            <w:rFonts w:ascii="Times New Roman" w:hAnsi="Times New Roman"/>
            <w:sz w:val="22"/>
            <w:szCs w:val="22"/>
          </w:rPr>
          <w:delText>affects</w:delText>
        </w:r>
      </w:del>
      <w:ins w:id="163" w:author="Vijay Singh" w:date="2020-12-21T14:31:00Z">
        <w:r w:rsidR="00CC3BA2">
          <w:rPr>
            <w:rFonts w:ascii="Times New Roman" w:hAnsi="Times New Roman"/>
            <w:sz w:val="22"/>
            <w:szCs w:val="22"/>
          </w:rPr>
          <w:t>affect</w:t>
        </w:r>
      </w:ins>
      <w:r>
        <w:rPr>
          <w:rFonts w:ascii="Times New Roman" w:hAnsi="Times New Roman"/>
          <w:sz w:val="22"/>
          <w:szCs w:val="22"/>
        </w:rPr>
        <w:t xml:space="preserve"> lightness discrimination thresholds. The psychophysical task </w:t>
      </w:r>
      <w:del w:id="164" w:author="Brainard, David H" w:date="2020-12-08T11:14:00Z">
        <w:r w:rsidDel="00222EA0">
          <w:rPr>
            <w:rFonts w:ascii="Times New Roman" w:hAnsi="Times New Roman"/>
            <w:sz w:val="22"/>
            <w:szCs w:val="22"/>
          </w:rPr>
          <w:delText>in our experiments are shown</w:delText>
        </w:r>
      </w:del>
      <w:ins w:id="165" w:author="Brainard, David H" w:date="2020-12-08T11:14:00Z">
        <w:r w:rsidR="00222EA0">
          <w:rPr>
            <w:rFonts w:ascii="Times New Roman" w:hAnsi="Times New Roman"/>
            <w:sz w:val="22"/>
            <w:szCs w:val="22"/>
          </w:rPr>
          <w:t>is illustrated</w:t>
        </w:r>
      </w:ins>
      <w:r>
        <w:rPr>
          <w:rFonts w:ascii="Times New Roman" w:hAnsi="Times New Roman"/>
          <w:sz w:val="22"/>
          <w:szCs w:val="22"/>
        </w:rPr>
        <w:t xml:space="preserve"> in Figure 1. We used a two-alternative forced-choice (</w:t>
      </w:r>
      <w:del w:id="166" w:author="Brainard, David H" w:date="2020-12-08T17:06:00Z">
        <w:r w:rsidDel="00802A61">
          <w:rPr>
            <w:rFonts w:ascii="Times New Roman" w:hAnsi="Times New Roman"/>
            <w:sz w:val="22"/>
            <w:szCs w:val="22"/>
          </w:rPr>
          <w:delText>2AFC</w:delText>
        </w:r>
      </w:del>
      <w:ins w:id="167" w:author="Brainard, David H" w:date="2020-12-08T17:06:00Z">
        <w:r w:rsidR="00802A61">
          <w:rPr>
            <w:rFonts w:ascii="Times New Roman" w:hAnsi="Times New Roman"/>
            <w:sz w:val="22"/>
            <w:szCs w:val="22"/>
          </w:rPr>
          <w:t>TAFC</w:t>
        </w:r>
      </w:ins>
      <w:r>
        <w:rPr>
          <w:rFonts w:ascii="Times New Roman" w:hAnsi="Times New Roman"/>
          <w:sz w:val="22"/>
          <w:szCs w:val="22"/>
        </w:rPr>
        <w:t xml:space="preserve">) experiment to measure the thresholds. On each trial, </w:t>
      </w:r>
      <w:del w:id="168" w:author="Brainard, David H" w:date="2020-12-08T17:06:00Z">
        <w:r w:rsidDel="00802A61">
          <w:rPr>
            <w:rFonts w:ascii="Times New Roman" w:hAnsi="Times New Roman"/>
            <w:sz w:val="22"/>
            <w:szCs w:val="22"/>
          </w:rPr>
          <w:delText xml:space="preserve">human </w:delText>
        </w:r>
      </w:del>
      <w:r>
        <w:rPr>
          <w:rFonts w:ascii="Times New Roman" w:hAnsi="Times New Roman"/>
          <w:sz w:val="22"/>
          <w:szCs w:val="22"/>
        </w:rPr>
        <w:t xml:space="preserve">observers viewed two images: a standard image and a comparison image (Figure 1a). The images were shown on a calibrated monitor for 250ms each, one after the other. A 250ms inter-stimulus interval </w:t>
      </w:r>
      <w:ins w:id="169" w:author="Vijay Singh" w:date="2020-12-21T14:32:00Z">
        <w:r w:rsidR="002A7385">
          <w:rPr>
            <w:rFonts w:ascii="Times New Roman" w:hAnsi="Times New Roman"/>
            <w:sz w:val="22"/>
            <w:szCs w:val="22"/>
          </w:rPr>
          <w:t>(</w:t>
        </w:r>
      </w:ins>
      <w:del w:id="170" w:author="Brainard, David H" w:date="2020-12-08T17:07:00Z">
        <w:r w:rsidDel="00802A61">
          <w:rPr>
            <w:rFonts w:ascii="Times New Roman" w:hAnsi="Times New Roman"/>
            <w:sz w:val="22"/>
            <w:szCs w:val="22"/>
          </w:rPr>
          <w:delText xml:space="preserve">of a </w:delText>
        </w:r>
      </w:del>
      <w:r>
        <w:rPr>
          <w:rFonts w:ascii="Times New Roman" w:hAnsi="Times New Roman"/>
          <w:sz w:val="22"/>
          <w:szCs w:val="22"/>
        </w:rPr>
        <w:t>blank screen</w:t>
      </w:r>
      <w:ins w:id="171" w:author="Vijay Singh" w:date="2020-12-21T14:32:00Z">
        <w:r w:rsidR="002A7385">
          <w:rPr>
            <w:rFonts w:ascii="Times New Roman" w:hAnsi="Times New Roman"/>
            <w:sz w:val="22"/>
            <w:szCs w:val="22"/>
          </w:rPr>
          <w:t>)</w:t>
        </w:r>
      </w:ins>
      <w:r>
        <w:rPr>
          <w:rFonts w:ascii="Times New Roman" w:hAnsi="Times New Roman"/>
          <w:sz w:val="22"/>
          <w:szCs w:val="22"/>
        </w:rPr>
        <w:t xml:space="preserve"> was presented between the two images (Figure 1b; also </w:t>
      </w:r>
      <w:del w:id="172" w:author="Brainard, David H" w:date="2020-12-08T17:08:00Z">
        <w:r w:rsidDel="00802A61">
          <w:rPr>
            <w:rFonts w:ascii="Times New Roman" w:hAnsi="Times New Roman"/>
            <w:sz w:val="22"/>
            <w:szCs w:val="22"/>
          </w:rPr>
          <w:delText xml:space="preserve">See </w:delText>
        </w:r>
      </w:del>
      <w:r>
        <w:rPr>
          <w:rFonts w:ascii="Times New Roman" w:hAnsi="Times New Roman"/>
          <w:sz w:val="22"/>
          <w:szCs w:val="22"/>
        </w:rPr>
        <w:t>Methods: Experiment</w:t>
      </w:r>
      <w:ins w:id="173" w:author="Brainard, David H" w:date="2020-12-08T17:07:00Z">
        <w:r w:rsidR="00802A61">
          <w:rPr>
            <w:rFonts w:ascii="Times New Roman" w:hAnsi="Times New Roman"/>
            <w:sz w:val="22"/>
            <w:szCs w:val="22"/>
          </w:rPr>
          <w:t>al</w:t>
        </w:r>
      </w:ins>
      <w:r>
        <w:rPr>
          <w:rFonts w:ascii="Times New Roman" w:hAnsi="Times New Roman"/>
          <w:sz w:val="22"/>
          <w:szCs w:val="22"/>
        </w:rPr>
        <w:t xml:space="preserve"> Details). The images were </w:t>
      </w:r>
      <w:del w:id="174" w:author="Brainard, David H" w:date="2020-12-08T17:08:00Z">
        <w:r w:rsidDel="00802A61">
          <w:rPr>
            <w:rFonts w:ascii="Times New Roman" w:hAnsi="Times New Roman"/>
            <w:sz w:val="22"/>
            <w:szCs w:val="22"/>
          </w:rPr>
          <w:delText xml:space="preserve">graphical </w:delText>
        </w:r>
      </w:del>
      <w:ins w:id="175" w:author="Brainard, David H" w:date="2020-12-08T17:08:00Z">
        <w:r w:rsidR="00802A61">
          <w:rPr>
            <w:rFonts w:ascii="Times New Roman" w:hAnsi="Times New Roman"/>
            <w:sz w:val="22"/>
            <w:szCs w:val="22"/>
          </w:rPr>
          <w:t xml:space="preserve">computer graphics </w:t>
        </w:r>
      </w:ins>
      <w:r>
        <w:rPr>
          <w:rFonts w:ascii="Times New Roman" w:hAnsi="Times New Roman"/>
          <w:sz w:val="22"/>
          <w:szCs w:val="22"/>
        </w:rPr>
        <w:t xml:space="preserve">renderings of 3D scenes. Each image </w:t>
      </w:r>
      <w:del w:id="176" w:author="Brainard, David H" w:date="2020-12-08T17:08:00Z">
        <w:r w:rsidDel="00802A61">
          <w:rPr>
            <w:rFonts w:ascii="Times New Roman" w:hAnsi="Times New Roman"/>
            <w:sz w:val="22"/>
            <w:szCs w:val="22"/>
          </w:rPr>
          <w:delText xml:space="preserve">contains </w:delText>
        </w:r>
      </w:del>
      <w:ins w:id="177" w:author="Brainard, David H" w:date="2020-12-08T17:08:00Z">
        <w:r w:rsidR="00802A61">
          <w:rPr>
            <w:rFonts w:ascii="Times New Roman" w:hAnsi="Times New Roman"/>
            <w:sz w:val="22"/>
            <w:szCs w:val="22"/>
          </w:rPr>
          <w:t xml:space="preserve">contained </w:t>
        </w:r>
      </w:ins>
      <w:r>
        <w:rPr>
          <w:rFonts w:ascii="Times New Roman" w:hAnsi="Times New Roman"/>
          <w:sz w:val="22"/>
          <w:szCs w:val="22"/>
        </w:rPr>
        <w:t>a</w:t>
      </w:r>
      <w:del w:id="178" w:author="Brainard, David H" w:date="2020-12-08T17:10:00Z">
        <w:r w:rsidDel="00802A61">
          <w:rPr>
            <w:rFonts w:ascii="Times New Roman" w:hAnsi="Times New Roman"/>
            <w:sz w:val="22"/>
            <w:szCs w:val="22"/>
          </w:rPr>
          <w:delText xml:space="preserve"> gray</w:delText>
        </w:r>
      </w:del>
      <w:ins w:id="179" w:author="Brainard, David H" w:date="2020-12-08T17:10:00Z">
        <w:r w:rsidR="00802A61">
          <w:rPr>
            <w:rFonts w:ascii="Times New Roman" w:hAnsi="Times New Roman"/>
            <w:sz w:val="22"/>
            <w:szCs w:val="22"/>
          </w:rPr>
          <w:t>n achromatic</w:t>
        </w:r>
      </w:ins>
      <w:r>
        <w:rPr>
          <w:rFonts w:ascii="Times New Roman" w:hAnsi="Times New Roman"/>
          <w:sz w:val="22"/>
          <w:szCs w:val="22"/>
        </w:rPr>
        <w:t xml:space="preserve"> spherical target object</w:t>
      </w:r>
      <w:del w:id="180" w:author="Brainard, David H" w:date="2020-12-08T17:09:00Z">
        <w:r w:rsidDel="00802A61">
          <w:rPr>
            <w:rFonts w:ascii="Times New Roman" w:hAnsi="Times New Roman"/>
            <w:sz w:val="22"/>
            <w:szCs w:val="22"/>
          </w:rPr>
          <w:delText xml:space="preserve"> at the center</w:delText>
        </w:r>
      </w:del>
      <w:r>
        <w:rPr>
          <w:rFonts w:ascii="Times New Roman" w:hAnsi="Times New Roman"/>
          <w:sz w:val="22"/>
          <w:szCs w:val="22"/>
        </w:rPr>
        <w:t>. The observer’s task was to report the image in which the target object was lighter</w:t>
      </w:r>
      <w:del w:id="181" w:author="Brainard, David H" w:date="2020-12-08T17:09:00Z">
        <w:r w:rsidDel="00802A61">
          <w:rPr>
            <w:rFonts w:ascii="Times New Roman" w:hAnsi="Times New Roman"/>
            <w:sz w:val="22"/>
            <w:szCs w:val="22"/>
          </w:rPr>
          <w:delText xml:space="preserve"> in color</w:delText>
        </w:r>
      </w:del>
      <w:r>
        <w:rPr>
          <w:rFonts w:ascii="Times New Roman" w:hAnsi="Times New Roman"/>
          <w:sz w:val="22"/>
          <w:szCs w:val="22"/>
        </w:rPr>
        <w:t xml:space="preserve">. </w:t>
      </w:r>
      <w:del w:id="182" w:author="Brainard, David H" w:date="2020-12-08T17:09:00Z">
        <w:r w:rsidDel="00802A61">
          <w:rPr>
            <w:rFonts w:ascii="Times New Roman" w:hAnsi="Times New Roman"/>
            <w:sz w:val="22"/>
            <w:szCs w:val="22"/>
          </w:rPr>
          <w:delText>The surface lightness was defined in terms of the</w:delText>
        </w:r>
      </w:del>
      <w:ins w:id="183" w:author="Brainard, David H" w:date="2020-12-08T17:09:00Z">
        <w:r w:rsidR="00802A61">
          <w:rPr>
            <w:rFonts w:ascii="Times New Roman" w:hAnsi="Times New Roman"/>
            <w:sz w:val="22"/>
            <w:szCs w:val="22"/>
          </w:rPr>
          <w:t>Across tri</w:t>
        </w:r>
      </w:ins>
      <w:ins w:id="184" w:author="Brainard, David H" w:date="2020-12-08T17:10:00Z">
        <w:r w:rsidR="00802A61">
          <w:rPr>
            <w:rFonts w:ascii="Times New Roman" w:hAnsi="Times New Roman"/>
            <w:sz w:val="22"/>
            <w:szCs w:val="22"/>
          </w:rPr>
          <w:t>als, w</w:t>
        </w:r>
      </w:ins>
      <w:ins w:id="185" w:author="Brainard, David H" w:date="2020-12-08T17:09:00Z">
        <w:r w:rsidR="00802A61">
          <w:rPr>
            <w:rFonts w:ascii="Times New Roman" w:hAnsi="Times New Roman"/>
            <w:sz w:val="22"/>
            <w:szCs w:val="22"/>
          </w:rPr>
          <w:t>e varied the</w:t>
        </w:r>
      </w:ins>
      <w:r>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3768D0">
        <w:rPr>
          <w:rFonts w:ascii="Times New Roman" w:hAnsi="Times New Roman"/>
          <w:color w:val="0076BA"/>
          <w:sz w:val="22"/>
          <w:szCs w:val="22"/>
        </w:rPr>
        <w:fldChar w:fldCharType="begin"/>
      </w:r>
      <w:r w:rsidR="00EC474D">
        <w:rPr>
          <w:rFonts w:ascii="Times New Roman" w:hAnsi="Times New Roman"/>
          <w:color w:val="0076BA"/>
          <w:sz w:val="22"/>
          <w:szCs w:val="22"/>
        </w:rPr>
        <w:instrText xml:space="preserve"> ADDIN EN.CITE &lt;EndNote&gt;&lt;Cite&gt;&lt;Author&gt;Materials&lt;/Author&gt;&lt;Year&gt;2017 &lt;/Year&gt;&lt;RecNum&gt;331&lt;/RecNum&gt;&lt;DisplayText&gt;[3]&lt;/DisplayText&gt;&lt;record&gt;&lt;rec-number&gt;331&lt;/rec-number&gt;&lt;foreign-keys&gt;&lt;key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3768D0">
        <w:rPr>
          <w:rFonts w:ascii="Times New Roman" w:hAnsi="Times New Roman"/>
          <w:color w:val="0076BA"/>
          <w:sz w:val="22"/>
          <w:szCs w:val="22"/>
        </w:rPr>
        <w:fldChar w:fldCharType="separate"/>
      </w:r>
      <w:r w:rsidR="00EC474D" w:rsidRPr="0092304B">
        <w:rPr>
          <w:rFonts w:ascii="Times New Roman" w:hAnsi="Times New Roman"/>
          <w:noProof/>
          <w:color w:val="000000" w:themeColor="text1"/>
          <w:sz w:val="22"/>
          <w:szCs w:val="22"/>
          <w:rPrChange w:id="186" w:author="Brainard, David H" w:date="2020-12-09T12:59:00Z">
            <w:rPr>
              <w:rFonts w:ascii="Times New Roman" w:hAnsi="Times New Roman"/>
              <w:noProof/>
              <w:color w:val="0076BA"/>
              <w:sz w:val="22"/>
              <w:szCs w:val="22"/>
            </w:rPr>
          </w:rPrChange>
        </w:rPr>
        <w:t>[3</w:t>
      </w:r>
      <w:r w:rsidR="00EC474D">
        <w:rPr>
          <w:rFonts w:ascii="Times New Roman" w:hAnsi="Times New Roman"/>
          <w:noProof/>
          <w:color w:val="0076BA"/>
          <w:sz w:val="22"/>
          <w:szCs w:val="22"/>
        </w:rPr>
        <w:t>]</w:t>
      </w:r>
      <w:r w:rsidR="003768D0">
        <w:rPr>
          <w:rFonts w:ascii="Times New Roman" w:hAnsi="Times New Roman"/>
          <w:color w:val="0076BA"/>
          <w:sz w:val="22"/>
          <w:szCs w:val="22"/>
        </w:rPr>
        <w:fldChar w:fldCharType="end"/>
      </w:r>
      <w:r w:rsidR="00554DFF">
        <w:rPr>
          <w:rFonts w:ascii="Times New Roman" w:hAnsi="Times New Roman"/>
          <w:sz w:val="22"/>
          <w:szCs w:val="22"/>
        </w:rPr>
        <w:t>)</w:t>
      </w:r>
      <w:ins w:id="187" w:author="Brainard, David H" w:date="2020-12-08T17:09:00Z">
        <w:r w:rsidR="00802A61">
          <w:rPr>
            <w:rFonts w:ascii="Times New Roman" w:hAnsi="Times New Roman"/>
            <w:sz w:val="22"/>
            <w:szCs w:val="22"/>
          </w:rPr>
          <w:t xml:space="preserve"> of the sphere in the comparison image</w:t>
        </w:r>
      </w:ins>
      <w:del w:id="188" w:author="Brainard, David H" w:date="2020-12-08T17:11:00Z">
        <w:r w:rsidR="00554DFF" w:rsidDel="00802A61">
          <w:rPr>
            <w:rFonts w:ascii="Times New Roman" w:hAnsi="Times New Roman"/>
            <w:sz w:val="22"/>
            <w:szCs w:val="22"/>
          </w:rPr>
          <w:delText xml:space="preserve">. </w:delText>
        </w:r>
      </w:del>
      <w:ins w:id="189" w:author="Brainard, David H" w:date="2020-12-08T17:11:00Z">
        <w:r w:rsidR="00802A61">
          <w:rPr>
            <w:rFonts w:ascii="Times New Roman" w:hAnsi="Times New Roman"/>
            <w:sz w:val="22"/>
            <w:szCs w:val="22"/>
          </w:rPr>
          <w:t xml:space="preserve"> while keeping the LRF of the sphere in the standard image fixed. The </w:t>
        </w:r>
      </w:ins>
      <w:r w:rsidR="00247CF9">
        <w:rPr>
          <w:rFonts w:ascii="Times New Roman" w:hAnsi="Times New Roman"/>
          <w:sz w:val="22"/>
          <w:szCs w:val="22"/>
        </w:rPr>
        <w:t xml:space="preserve">LRF is the ratio of the luminance of a surface under a reference illuminant </w:t>
      </w:r>
      <w:ins w:id="190" w:author="Brainard, David H" w:date="2020-12-09T13:07:00Z">
        <w:r w:rsidR="006C5922">
          <w:rPr>
            <w:rFonts w:ascii="Times New Roman" w:hAnsi="Times New Roman"/>
            <w:sz w:val="22"/>
            <w:szCs w:val="22"/>
          </w:rPr>
          <w:t xml:space="preserve">(here CIE D65; ref) </w:t>
        </w:r>
      </w:ins>
      <w:r w:rsidR="00247CF9">
        <w:rPr>
          <w:rFonts w:ascii="Times New Roman" w:hAnsi="Times New Roman"/>
          <w:sz w:val="22"/>
          <w:szCs w:val="22"/>
        </w:rPr>
        <w:t>to the luminance of the reference illuminant itself.</w:t>
      </w:r>
      <w:del w:id="191" w:author="Brainard, David H" w:date="2020-12-09T13:08:00Z">
        <w:r w:rsidR="00247CF9" w:rsidDel="006C5922">
          <w:rPr>
            <w:rFonts w:ascii="Times New Roman" w:hAnsi="Times New Roman"/>
            <w:sz w:val="22"/>
            <w:szCs w:val="22"/>
          </w:rPr>
          <w:delText xml:space="preserve"> Here, the </w:delText>
        </w:r>
        <w:r w:rsidR="00247CF9" w:rsidDel="006C5922">
          <w:rPr>
            <w:rFonts w:ascii="Times New Roman" w:hAnsi="Times New Roman"/>
            <w:sz w:val="22"/>
            <w:szCs w:val="22"/>
            <w:lang w:val="it-IT"/>
          </w:rPr>
          <w:delText>reference illuminant</w:delText>
        </w:r>
        <w:r w:rsidR="00247CF9" w:rsidDel="006C5922">
          <w:rPr>
            <w:rFonts w:ascii="Times New Roman" w:hAnsi="Times New Roman"/>
            <w:sz w:val="22"/>
            <w:szCs w:val="22"/>
          </w:rPr>
          <w:delText xml:space="preserve"> was standard daylight D65. </w:delText>
        </w:r>
      </w:del>
      <w:del w:id="192" w:author="Brainard, David H" w:date="2020-12-08T17:11:00Z">
        <w:r w:rsidR="00247CF9" w:rsidDel="00802A61">
          <w:rPr>
            <w:rFonts w:ascii="Times New Roman" w:hAnsi="Times New Roman"/>
            <w:sz w:val="22"/>
            <w:szCs w:val="22"/>
          </w:rPr>
          <w:delText xml:space="preserve">We kept the lightness of the target object in the standard image fixed and varied the lightness of the target object in the comparison image. </w:delText>
        </w:r>
      </w:del>
      <w:del w:id="193" w:author="Brainard, David H" w:date="2020-12-09T13:08:00Z">
        <w:r w:rsidR="00247CF9" w:rsidDel="006C5922">
          <w:rPr>
            <w:rFonts w:ascii="Times New Roman" w:hAnsi="Times New Roman"/>
            <w:sz w:val="22"/>
            <w:szCs w:val="22"/>
          </w:rPr>
          <w:delText xml:space="preserve">The order of presentation of the standard and comparison images </w:delText>
        </w:r>
      </w:del>
      <w:del w:id="194" w:author="Brainard, David H" w:date="2020-12-08T17:44:00Z">
        <w:r w:rsidR="00247CF9" w:rsidDel="00F13E84">
          <w:rPr>
            <w:rFonts w:ascii="Times New Roman" w:hAnsi="Times New Roman"/>
            <w:sz w:val="22"/>
            <w:szCs w:val="22"/>
          </w:rPr>
          <w:delText>were chosen in pseudo-random order</w:delText>
        </w:r>
      </w:del>
      <w:del w:id="195" w:author="Brainard, David H" w:date="2020-12-09T13:08:00Z">
        <w:r w:rsidR="00247CF9" w:rsidDel="006C5922">
          <w:rPr>
            <w:rFonts w:ascii="Times New Roman" w:hAnsi="Times New Roman"/>
            <w:sz w:val="22"/>
            <w:szCs w:val="22"/>
          </w:rPr>
          <w:delText xml:space="preserve">. </w:delText>
        </w:r>
      </w:del>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0691BF17"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the </w:t>
      </w:r>
      <w:ins w:id="196" w:author="Vijay Singh" w:date="2020-12-17T16:15:00Z">
        <w:r w:rsidR="00ED6B02">
          <w:rPr>
            <w:rStyle w:val="None"/>
            <w:rFonts w:ascii="Times New Roman" w:hAnsi="Times New Roman"/>
            <w:sz w:val="22"/>
            <w:szCs w:val="22"/>
          </w:rPr>
          <w:t>observer</w:t>
        </w:r>
      </w:ins>
      <w:del w:id="197" w:author="Vijay Singh" w:date="2020-12-17T16:15:00Z">
        <w:r w:rsidDel="00ED6B02">
          <w:rPr>
            <w:rFonts w:ascii="Times New Roman" w:hAnsi="Times New Roman"/>
            <w:sz w:val="22"/>
            <w:szCs w:val="22"/>
          </w:rPr>
          <w:delText>subject</w:delText>
        </w:r>
      </w:del>
      <w:r>
        <w:rPr>
          <w:rFonts w:ascii="Times New Roman" w:hAnsi="Times New Roman"/>
          <w:sz w:val="22"/>
          <w:szCs w:val="22"/>
        </w:rPr>
        <w:t>s chose the comparison image to have the lighter target object</w:t>
      </w:r>
      <w:del w:id="198" w:author="Brainard, David H" w:date="2020-12-09T13:07:00Z">
        <w:r w:rsidDel="006C5922">
          <w:rPr>
            <w:rFonts w:ascii="Times New Roman" w:hAnsi="Times New Roman"/>
            <w:sz w:val="22"/>
            <w:szCs w:val="22"/>
          </w:rPr>
          <w:delText>. The proportion comparison chosen data was measured</w:delText>
        </w:r>
      </w:del>
      <w:r>
        <w:rPr>
          <w:rFonts w:ascii="Times New Roman" w:hAnsi="Times New Roman"/>
          <w:sz w:val="22"/>
          <w:szCs w:val="22"/>
        </w:rPr>
        <w:t xml:space="preserve"> at 11 values of the target object </w:t>
      </w:r>
      <w:del w:id="199" w:author="Brainard, David H" w:date="2020-12-08T17:12:00Z">
        <w:r w:rsidDel="005552ED">
          <w:rPr>
            <w:rFonts w:ascii="Times New Roman" w:hAnsi="Times New Roman"/>
            <w:sz w:val="22"/>
            <w:szCs w:val="22"/>
          </w:rPr>
          <w:delText>lightness</w:delText>
        </w:r>
      </w:del>
      <w:ins w:id="200" w:author="Brainard, David H" w:date="2020-12-08T17:12:00Z">
        <w:r w:rsidR="005552ED">
          <w:rPr>
            <w:rFonts w:ascii="Times New Roman" w:hAnsi="Times New Roman"/>
            <w:sz w:val="22"/>
            <w:szCs w:val="22"/>
          </w:rPr>
          <w:t>LRF</w:t>
        </w:r>
      </w:ins>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del w:id="201" w:author="Brainard, David H" w:date="2020-12-08T17:12:00Z">
        <w:r w:rsidDel="005552ED">
          <w:rPr>
            <w:rFonts w:ascii="Times New Roman" w:hAnsi="Times New Roman"/>
            <w:sz w:val="22"/>
            <w:szCs w:val="22"/>
          </w:rPr>
          <w:delText>Curve</w:delText>
        </w:r>
      </w:del>
      <w:ins w:id="202" w:author="Brainard, David H" w:date="2020-12-08T17:12:00Z">
        <w:r w:rsidR="005552ED">
          <w:rPr>
            <w:rFonts w:ascii="Times New Roman" w:hAnsi="Times New Roman"/>
            <w:sz w:val="22"/>
            <w:szCs w:val="22"/>
          </w:rPr>
          <w:t>Function</w:t>
        </w:r>
      </w:ins>
      <w:r>
        <w:rPr>
          <w:rFonts w:ascii="Times New Roman" w:hAnsi="Times New Roman"/>
          <w:sz w:val="22"/>
          <w:szCs w:val="22"/>
        </w:rPr>
        <w:t xml:space="preserve">). We defined the threshold as the difference between the LRF of the target object at </w:t>
      </w:r>
      <w:del w:id="203" w:author="Brainard, David H" w:date="2020-12-08T17:45:00Z">
        <w:r w:rsidDel="00F13E84">
          <w:rPr>
            <w:rFonts w:ascii="Times New Roman" w:hAnsi="Times New Roman"/>
            <w:sz w:val="22"/>
            <w:szCs w:val="22"/>
          </w:rPr>
          <w:delText xml:space="preserve">percent </w:delText>
        </w:r>
      </w:del>
      <w:ins w:id="204" w:author="Brainard, David H" w:date="2020-12-08T17:45:00Z">
        <w:r w:rsidR="00F13E84">
          <w:rPr>
            <w:rFonts w:ascii="Times New Roman" w:hAnsi="Times New Roman"/>
            <w:sz w:val="22"/>
            <w:szCs w:val="22"/>
          </w:rPr>
          <w:t xml:space="preserve">proportion </w:t>
        </w:r>
      </w:ins>
      <w:r>
        <w:rPr>
          <w:rFonts w:ascii="Times New Roman" w:hAnsi="Times New Roman"/>
          <w:sz w:val="22"/>
          <w:szCs w:val="22"/>
        </w:rPr>
        <w:t xml:space="preserve">comparison chosen </w:t>
      </w:r>
      <w:ins w:id="205" w:author="Brainard, David H" w:date="2020-12-08T17:45:00Z">
        <w:r w:rsidR="00526C12">
          <w:rPr>
            <w:rFonts w:ascii="Times New Roman" w:hAnsi="Times New Roman"/>
            <w:sz w:val="22"/>
            <w:szCs w:val="22"/>
          </w:rPr>
          <w:t>0.</w:t>
        </w:r>
      </w:ins>
      <w:r>
        <w:rPr>
          <w:rFonts w:ascii="Times New Roman" w:hAnsi="Times New Roman"/>
          <w:sz w:val="22"/>
          <w:szCs w:val="22"/>
        </w:rPr>
        <w:t>76</w:t>
      </w:r>
      <w:del w:id="206" w:author="Brainard, David H" w:date="2020-12-08T17:45:00Z">
        <w:r w:rsidDel="00526C12">
          <w:rPr>
            <w:rFonts w:ascii="Times New Roman" w:hAnsi="Times New Roman"/>
            <w:sz w:val="22"/>
            <w:szCs w:val="22"/>
          </w:rPr>
          <w:delText>%</w:delText>
        </w:r>
      </w:del>
      <w:r>
        <w:rPr>
          <w:rFonts w:ascii="Times New Roman" w:hAnsi="Times New Roman"/>
          <w:sz w:val="22"/>
          <w:szCs w:val="22"/>
        </w:rPr>
        <w:t xml:space="preserve"> and </w:t>
      </w:r>
      <w:ins w:id="207" w:author="Brainard, David H" w:date="2020-12-08T17:45:00Z">
        <w:r w:rsidR="00526C12">
          <w:rPr>
            <w:rFonts w:ascii="Times New Roman" w:hAnsi="Times New Roman"/>
            <w:sz w:val="22"/>
            <w:szCs w:val="22"/>
          </w:rPr>
          <w:t>0.</w:t>
        </w:r>
      </w:ins>
      <w:r>
        <w:rPr>
          <w:rFonts w:ascii="Times New Roman" w:hAnsi="Times New Roman"/>
          <w:sz w:val="22"/>
          <w:szCs w:val="22"/>
        </w:rPr>
        <w:t>50</w:t>
      </w:r>
      <w:del w:id="208" w:author="Brainard, David H" w:date="2020-12-08T17:45:00Z">
        <w:r w:rsidDel="00526C12">
          <w:rPr>
            <w:rFonts w:ascii="Times New Roman" w:hAnsi="Times New Roman"/>
            <w:sz w:val="22"/>
            <w:szCs w:val="22"/>
          </w:rPr>
          <w:delText>%</w:delText>
        </w:r>
      </w:del>
      <w:del w:id="209" w:author="Brainard, David H" w:date="2020-12-08T17:46:00Z">
        <w:r w:rsidDel="00526C12">
          <w:rPr>
            <w:rFonts w:ascii="Times New Roman" w:hAnsi="Times New Roman"/>
            <w:sz w:val="22"/>
            <w:szCs w:val="22"/>
          </w:rPr>
          <w:delText>. The LRF threshold was obtained from the cumulative Gaussian fit to the proportion comparison chosen data</w:delText>
        </w:r>
      </w:del>
      <w:ins w:id="210" w:author="Brainard, David H" w:date="2020-12-08T17:46:00Z">
        <w:r w:rsidR="00526C12">
          <w:rPr>
            <w:rFonts w:ascii="Times New Roman" w:hAnsi="Times New Roman"/>
            <w:sz w:val="22"/>
            <w:szCs w:val="22"/>
          </w:rPr>
          <w:t>, as determined from the cumulative Gaussian fit</w:t>
        </w:r>
      </w:ins>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3454878E" w14:textId="443EA48D" w:rsidR="007D11F8" w:rsidDel="00526C12" w:rsidRDefault="00554DFF" w:rsidP="007D11F8">
      <w:pPr>
        <w:pStyle w:val="Default"/>
        <w:spacing w:before="0"/>
        <w:rPr>
          <w:del w:id="211" w:author="Brainard, David H" w:date="2020-12-08T17:48:00Z"/>
          <w:rFonts w:ascii="Times New Roman" w:hAnsi="Times New Roman"/>
          <w:sz w:val="22"/>
          <w:szCs w:val="22"/>
        </w:rPr>
      </w:pPr>
      <w:del w:id="212" w:author="Brainard, David H" w:date="2020-12-09T12:31:00Z">
        <w:r w:rsidDel="0004085B">
          <w:rPr>
            <w:rFonts w:ascii="Times New Roman" w:hAnsi="Times New Roman"/>
            <w:sz w:val="22"/>
            <w:szCs w:val="22"/>
          </w:rPr>
          <w:delText>To study the effect of background color on lightness discrimination threshold</w:delText>
        </w:r>
        <w:r w:rsidR="00963B50" w:rsidDel="0004085B">
          <w:rPr>
            <w:rFonts w:ascii="Times New Roman" w:hAnsi="Times New Roman"/>
            <w:sz w:val="22"/>
            <w:szCs w:val="22"/>
          </w:rPr>
          <w:delText>s</w:delText>
        </w:r>
        <w:r w:rsidDel="0004085B">
          <w:rPr>
            <w:rFonts w:ascii="Times New Roman" w:hAnsi="Times New Roman"/>
            <w:sz w:val="22"/>
            <w:szCs w:val="22"/>
          </w:rPr>
          <w:delText xml:space="preserve">, we varied the </w:delText>
        </w:r>
      </w:del>
      <w:del w:id="213" w:author="Brainard, David H" w:date="2020-12-08T17:46:00Z">
        <w:r w:rsidDel="00526C12">
          <w:rPr>
            <w:rFonts w:ascii="Times New Roman" w:hAnsi="Times New Roman"/>
            <w:sz w:val="22"/>
            <w:szCs w:val="22"/>
          </w:rPr>
          <w:delText xml:space="preserve">spectrum </w:delText>
        </w:r>
      </w:del>
      <w:del w:id="214" w:author="Brainard, David H" w:date="2020-12-09T12:31:00Z">
        <w:r w:rsidDel="0004085B">
          <w:rPr>
            <w:rFonts w:ascii="Times New Roman" w:hAnsi="Times New Roman"/>
            <w:sz w:val="22"/>
            <w:szCs w:val="22"/>
          </w:rPr>
          <w:delText xml:space="preserve">of the background objects in the images by sampling </w:delText>
        </w:r>
      </w:del>
      <w:del w:id="215" w:author="Brainard, David H" w:date="2020-12-08T17:47:00Z">
        <w:r w:rsidDel="00526C12">
          <w:rPr>
            <w:rFonts w:ascii="Times New Roman" w:hAnsi="Times New Roman"/>
            <w:sz w:val="22"/>
            <w:szCs w:val="22"/>
          </w:rPr>
          <w:delText xml:space="preserve">it </w:delText>
        </w:r>
      </w:del>
      <w:del w:id="216" w:author="Brainard, David H" w:date="2020-12-09T12:31:00Z">
        <w:r w:rsidDel="0004085B">
          <w:rPr>
            <w:rFonts w:ascii="Times New Roman" w:hAnsi="Times New Roman"/>
            <w:sz w:val="22"/>
            <w:szCs w:val="22"/>
          </w:rPr>
          <w:delText xml:space="preserve">from a statistical model based on natural surface reflectance databases (See Methods: Reflectance </w:delText>
        </w:r>
        <w:r w:rsidR="00993F3B" w:rsidDel="0004085B">
          <w:rPr>
            <w:rFonts w:ascii="Times New Roman" w:hAnsi="Times New Roman"/>
            <w:sz w:val="22"/>
            <w:szCs w:val="22"/>
          </w:rPr>
          <w:delText>a</w:delText>
        </w:r>
        <w:r w:rsidDel="0004085B">
          <w:rPr>
            <w:rFonts w:ascii="Times New Roman" w:hAnsi="Times New Roman"/>
            <w:sz w:val="22"/>
            <w:szCs w:val="22"/>
          </w:rPr>
          <w:delText>nd Illumination Spectra,</w:delText>
        </w:r>
        <w:r w:rsidR="003768D0" w:rsidDel="0004085B">
          <w:rPr>
            <w:rFonts w:ascii="Times New Roman" w:hAnsi="Times New Roman"/>
            <w:color w:val="0076BA"/>
            <w:sz w:val="22"/>
            <w:szCs w:val="22"/>
          </w:rPr>
          <w:delText xml:space="preserve"> </w:delText>
        </w:r>
        <w:r w:rsidR="003768D0" w:rsidDel="0004085B">
          <w:rPr>
            <w:color w:val="0076BA"/>
            <w:sz w:val="22"/>
            <w:szCs w:val="22"/>
          </w:rPr>
          <w:fldChar w:fldCharType="begin"/>
        </w:r>
        <w:r w:rsidR="00FF1BE5" w:rsidDel="0004085B">
          <w:rPr>
            <w:rFonts w:ascii="Times New Roman" w:hAnsi="Times New Roman"/>
            <w:color w:val="0076BA"/>
            <w:sz w:val="22"/>
            <w:szCs w:val="22"/>
          </w:rPr>
          <w:del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delInstrText>
        </w:r>
        <w:r w:rsidR="003768D0" w:rsidDel="0004085B">
          <w:rPr>
            <w:color w:val="0076BA"/>
            <w:sz w:val="22"/>
            <w:szCs w:val="22"/>
          </w:rPr>
          <w:fldChar w:fldCharType="separate"/>
        </w:r>
        <w:r w:rsidR="00FF1BE5" w:rsidRPr="0004085B" w:rsidDel="0004085B">
          <w:rPr>
            <w:noProof/>
            <w:color w:val="000000" w:themeColor="text1"/>
            <w:sz w:val="22"/>
            <w:szCs w:val="22"/>
            <w:rPrChange w:id="217" w:author="Brainard, David H" w:date="2020-12-09T12:29:00Z">
              <w:rPr>
                <w:noProof/>
                <w:color w:val="0076BA"/>
                <w:sz w:val="22"/>
                <w:szCs w:val="22"/>
              </w:rPr>
            </w:rPrChange>
          </w:rPr>
          <w:delText>[4, 5]</w:delText>
        </w:r>
        <w:r w:rsidR="003768D0" w:rsidDel="0004085B">
          <w:rPr>
            <w:color w:val="0076BA"/>
            <w:sz w:val="22"/>
            <w:szCs w:val="22"/>
          </w:rPr>
          <w:fldChar w:fldCharType="end"/>
        </w:r>
        <w:r w:rsidDel="0004085B">
          <w:rPr>
            <w:rFonts w:ascii="Times New Roman" w:hAnsi="Times New Roman"/>
            <w:sz w:val="22"/>
            <w:szCs w:val="22"/>
          </w:rPr>
          <w:delText xml:space="preserve">). Briefly, </w:delText>
        </w:r>
      </w:del>
      <w:del w:id="218" w:author="Brainard, David H" w:date="2020-12-08T17:47:00Z">
        <w:r w:rsidDel="00526C12">
          <w:rPr>
            <w:rFonts w:ascii="Times New Roman" w:hAnsi="Times New Roman"/>
            <w:sz w:val="22"/>
            <w:szCs w:val="22"/>
          </w:rPr>
          <w:delText xml:space="preserve">the </w:delText>
        </w:r>
      </w:del>
      <w:del w:id="219" w:author="Brainard, David H" w:date="2020-12-09T12:31:00Z">
        <w:r w:rsidDel="0004085B">
          <w:rPr>
            <w:rFonts w:ascii="Times New Roman" w:hAnsi="Times New Roman"/>
            <w:sz w:val="22"/>
            <w:szCs w:val="22"/>
          </w:rPr>
          <w:delText xml:space="preserve">database of natural surface reflectance functions </w:delText>
        </w:r>
        <w:r w:rsidR="00993F3B" w:rsidDel="0004085B">
          <w:rPr>
            <w:rFonts w:ascii="Times New Roman" w:hAnsi="Times New Roman"/>
            <w:sz w:val="22"/>
            <w:szCs w:val="22"/>
          </w:rPr>
          <w:delText>was</w:delText>
        </w:r>
        <w:r w:rsidDel="0004085B">
          <w:rPr>
            <w:rFonts w:ascii="Times New Roman" w:hAnsi="Times New Roman"/>
            <w:sz w:val="22"/>
            <w:szCs w:val="22"/>
          </w:rPr>
          <w:delText xml:space="preserve"> projected along eigenvectors </w:delText>
        </w:r>
        <w:r w:rsidR="003E1D8C" w:rsidDel="0004085B">
          <w:rPr>
            <w:rFonts w:ascii="Times New Roman" w:hAnsi="Times New Roman"/>
            <w:sz w:val="22"/>
            <w:szCs w:val="22"/>
          </w:rPr>
          <w:delText xml:space="preserve">associated </w:delText>
        </w:r>
        <w:r w:rsidDel="0004085B">
          <w:rPr>
            <w:rFonts w:ascii="Times New Roman" w:hAnsi="Times New Roman"/>
            <w:sz w:val="22"/>
            <w:szCs w:val="22"/>
          </w:rPr>
          <w:delText>with the largest six eigenvalues. These eigenvalues captured more than 90% of the variance in the database</w:delText>
        </w:r>
      </w:del>
      <w:del w:id="220" w:author="Brainard, David H" w:date="2020-12-08T17:47:00Z">
        <w:r w:rsidDel="00526C12">
          <w:rPr>
            <w:rFonts w:ascii="Times New Roman" w:hAnsi="Times New Roman"/>
            <w:sz w:val="22"/>
            <w:szCs w:val="22"/>
          </w:rPr>
          <w:delText>s</w:delText>
        </w:r>
      </w:del>
      <w:del w:id="221" w:author="Brainard, David H" w:date="2020-12-09T12:31:00Z">
        <w:r w:rsidDel="0004085B">
          <w:rPr>
            <w:rFonts w:ascii="Times New Roman" w:hAnsi="Times New Roman"/>
            <w:sz w:val="22"/>
            <w:szCs w:val="22"/>
          </w:rPr>
          <w:delText xml:space="preserve">. The </w:delText>
        </w:r>
      </w:del>
      <w:del w:id="222" w:author="Brainard, David H" w:date="2020-12-08T17:48:00Z">
        <w:r w:rsidDel="00526C12">
          <w:rPr>
            <w:rFonts w:ascii="Times New Roman" w:hAnsi="Times New Roman"/>
            <w:sz w:val="22"/>
            <w:szCs w:val="22"/>
          </w:rPr>
          <w:delText xml:space="preserve">resulting </w:delText>
        </w:r>
      </w:del>
      <w:del w:id="223" w:author="Brainard, David H" w:date="2020-12-09T12:31:00Z">
        <w:r w:rsidDel="0004085B">
          <w:rPr>
            <w:rFonts w:ascii="Times New Roman" w:hAnsi="Times New Roman"/>
            <w:sz w:val="22"/>
            <w:szCs w:val="22"/>
          </w:rPr>
          <w:delText xml:space="preserve">distribution was approximated as </w:delText>
        </w:r>
        <w:r w:rsidR="003E1D8C" w:rsidDel="0004085B">
          <w:rPr>
            <w:rFonts w:ascii="Times New Roman" w:hAnsi="Times New Roman"/>
            <w:sz w:val="22"/>
            <w:szCs w:val="22"/>
          </w:rPr>
          <w:delText xml:space="preserve">a </w:delText>
        </w:r>
        <w:r w:rsidDel="0004085B">
          <w:rPr>
            <w:rFonts w:ascii="Times New Roman" w:hAnsi="Times New Roman"/>
            <w:sz w:val="22"/>
            <w:szCs w:val="22"/>
          </w:rPr>
          <w:delText xml:space="preserve">multi-normal distribution. </w:delText>
        </w:r>
      </w:del>
      <w:del w:id="224" w:author="Brainard, David H" w:date="2020-12-08T17:49:00Z">
        <w:r w:rsidDel="00526C12">
          <w:rPr>
            <w:rFonts w:ascii="Times New Roman" w:hAnsi="Times New Roman"/>
            <w:sz w:val="22"/>
            <w:szCs w:val="22"/>
          </w:rPr>
          <w:delText>The r</w:delText>
        </w:r>
      </w:del>
      <w:del w:id="225" w:author="Brainard, David H" w:date="2020-12-09T12:31:00Z">
        <w:r w:rsidDel="0004085B">
          <w:rPr>
            <w:rFonts w:ascii="Times New Roman" w:hAnsi="Times New Roman"/>
            <w:sz w:val="22"/>
            <w:szCs w:val="22"/>
          </w:rPr>
          <w:delText xml:space="preserve">eflectance spectra of background objects were sampled from </w:delText>
        </w:r>
      </w:del>
      <w:del w:id="226" w:author="Brainard, David H" w:date="2020-12-08T17:49:00Z">
        <w:r w:rsidDel="00526C12">
          <w:rPr>
            <w:rFonts w:ascii="Times New Roman" w:hAnsi="Times New Roman"/>
            <w:sz w:val="22"/>
            <w:szCs w:val="22"/>
          </w:rPr>
          <w:delText xml:space="preserve">this </w:delText>
        </w:r>
      </w:del>
      <w:del w:id="227" w:author="Brainard, David H" w:date="2020-12-09T12:31:00Z">
        <w:r w:rsidDel="0004085B">
          <w:rPr>
            <w:rFonts w:ascii="Times New Roman" w:hAnsi="Times New Roman"/>
            <w:sz w:val="22"/>
            <w:szCs w:val="22"/>
          </w:rPr>
          <w:delText>multi-normal distribution</w:delText>
        </w:r>
      </w:del>
      <w:del w:id="228" w:author="Brainard, David H" w:date="2020-12-08T17:49:00Z">
        <w:r w:rsidDel="00526C12">
          <w:rPr>
            <w:rFonts w:ascii="Times New Roman" w:hAnsi="Times New Roman"/>
            <w:sz w:val="22"/>
            <w:szCs w:val="22"/>
          </w:rPr>
          <w:delText>.</w:delText>
        </w:r>
      </w:del>
      <w:del w:id="229" w:author="Brainard, David H" w:date="2020-12-08T17:48:00Z">
        <w:r w:rsidDel="00526C12">
          <w:rPr>
            <w:rFonts w:ascii="Times New Roman" w:hAnsi="Times New Roman"/>
            <w:sz w:val="22"/>
            <w:szCs w:val="22"/>
          </w:rPr>
          <w:delText xml:space="preserve"> </w:delText>
        </w:r>
      </w:del>
    </w:p>
    <w:p w14:paraId="29E13318" w14:textId="77777777" w:rsidR="007D11F8" w:rsidDel="00526C12" w:rsidRDefault="007D11F8" w:rsidP="007D11F8">
      <w:pPr>
        <w:pStyle w:val="Default"/>
        <w:spacing w:before="0"/>
        <w:rPr>
          <w:del w:id="230" w:author="Brainard, David H" w:date="2020-12-08T17:48:00Z"/>
          <w:rFonts w:ascii="Times New Roman" w:hAnsi="Times New Roman"/>
          <w:sz w:val="22"/>
          <w:szCs w:val="22"/>
        </w:rPr>
      </w:pPr>
    </w:p>
    <w:p w14:paraId="48705697" w14:textId="0CDC5868" w:rsidR="00E5789A" w:rsidDel="0004085B" w:rsidRDefault="007D11F8">
      <w:pPr>
        <w:pStyle w:val="Default"/>
        <w:spacing w:before="0"/>
        <w:rPr>
          <w:del w:id="231" w:author="Brainard, David H" w:date="2020-12-09T12:30:00Z"/>
          <w:rFonts w:ascii="Times New Roman" w:hAnsi="Times New Roman"/>
          <w:sz w:val="22"/>
          <w:szCs w:val="22"/>
        </w:rPr>
      </w:pPr>
      <w:del w:id="232" w:author="Brainard, David H" w:date="2020-12-08T17:48:00Z">
        <w:r w:rsidDel="00526C12">
          <w:rPr>
            <w:rFonts w:ascii="Times New Roman" w:hAnsi="Times New Roman"/>
            <w:sz w:val="22"/>
            <w:szCs w:val="22"/>
          </w:rPr>
          <w:delText xml:space="preserve">The threshold is measured </w:delText>
        </w:r>
      </w:del>
      <w:del w:id="233" w:author="Brainard, David H" w:date="2020-12-09T12:31:00Z">
        <w:r w:rsidDel="0004085B">
          <w:rPr>
            <w:rFonts w:ascii="Times New Roman" w:hAnsi="Times New Roman"/>
            <w:sz w:val="22"/>
            <w:szCs w:val="22"/>
          </w:rPr>
          <w:delText xml:space="preserve">as a function of a scalar that </w:delText>
        </w:r>
      </w:del>
      <w:del w:id="234" w:author="Brainard, David H" w:date="2020-12-08T17:48:00Z">
        <w:r w:rsidDel="00526C12">
          <w:rPr>
            <w:rFonts w:ascii="Times New Roman" w:hAnsi="Times New Roman"/>
            <w:sz w:val="22"/>
            <w:szCs w:val="22"/>
          </w:rPr>
          <w:delText xml:space="preserve">multiplies </w:delText>
        </w:r>
      </w:del>
      <w:del w:id="235" w:author="Brainard, David H" w:date="2020-12-09T12:31:00Z">
        <w:r w:rsidDel="0004085B">
          <w:rPr>
            <w:rFonts w:ascii="Times New Roman" w:hAnsi="Times New Roman"/>
            <w:sz w:val="22"/>
            <w:szCs w:val="22"/>
          </w:rPr>
          <w:delText xml:space="preserve">the covariance matrix of the distribution. By varying the scalar from 0 (no variation) to 1 (variation in natural scenes), </w:delText>
        </w:r>
      </w:del>
      <w:del w:id="236" w:author="Brainard, David H" w:date="2020-12-09T12:30:00Z">
        <w:r w:rsidDel="0004085B">
          <w:rPr>
            <w:rFonts w:ascii="Times New Roman" w:hAnsi="Times New Roman"/>
            <w:sz w:val="22"/>
            <w:szCs w:val="22"/>
          </w:rPr>
          <w:delText>we quantify the effect of background color variation in terms of the intrinsic difficulty of the lightness discrimination task (at scalar = 0).</w:delText>
        </w:r>
      </w:del>
    </w:p>
    <w:p w14:paraId="1FBB33A9" w14:textId="2926F73F" w:rsidR="00E5789A" w:rsidDel="0004085B" w:rsidRDefault="00E5789A">
      <w:pPr>
        <w:pStyle w:val="Default"/>
        <w:spacing w:before="0"/>
        <w:rPr>
          <w:del w:id="237" w:author="Brainard, David H" w:date="2020-12-09T12:30:00Z"/>
          <w:rFonts w:ascii="Times New Roman" w:hAnsi="Times New Roman"/>
          <w:sz w:val="22"/>
          <w:szCs w:val="22"/>
        </w:rPr>
      </w:pPr>
    </w:p>
    <w:p w14:paraId="7FB03523" w14:textId="36C56C11" w:rsidR="00CC0064" w:rsidDel="0004085B" w:rsidRDefault="00AA4DF2" w:rsidP="0004085B">
      <w:pPr>
        <w:pStyle w:val="Default"/>
        <w:spacing w:before="0"/>
        <w:rPr>
          <w:ins w:id="238" w:author="Vijay Singh" w:date="2020-12-07T16:18:00Z"/>
          <w:del w:id="239" w:author="Brainard, David H" w:date="2020-12-09T12:31:00Z"/>
          <w:rFonts w:ascii="Times New Roman" w:eastAsia="Times New Roman" w:hAnsi="Times New Roman" w:cs="Times New Roman"/>
          <w:sz w:val="22"/>
          <w:szCs w:val="22"/>
        </w:rPr>
      </w:pPr>
      <w:del w:id="240" w:author="Brainard, David H" w:date="2020-12-09T12:30:00Z">
        <w:r w:rsidDel="0004085B">
          <w:rPr>
            <w:rFonts w:ascii="Times New Roman" w:hAnsi="Times New Roman"/>
            <w:sz w:val="22"/>
            <w:szCs w:val="22"/>
          </w:rPr>
          <w:delText xml:space="preserve">The variability of the samples was controlled by multiplying the co-variance matrix of the distribution by a scalar. By varying the value of scalar from 0 (no variation) to 1 (variation typical of natural scenes), </w:delText>
        </w:r>
      </w:del>
      <w:del w:id="241" w:author="Brainard, David H" w:date="2020-12-09T12:31:00Z">
        <w:r w:rsidDel="0004085B">
          <w:rPr>
            <w:rFonts w:ascii="Times New Roman" w:hAnsi="Times New Roman"/>
            <w:sz w:val="22"/>
            <w:szCs w:val="22"/>
          </w:rPr>
          <w:delText>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delText>
        </w:r>
        <w:r w:rsidRPr="00717D08" w:rsidDel="0004085B">
          <w:rPr>
            <w:rFonts w:ascii="Times New Roman" w:hAnsi="Times New Roman"/>
            <w:sz w:val="22"/>
            <w:szCs w:val="22"/>
          </w:rPr>
          <w:delText xml:space="preserve"> </w:delText>
        </w:r>
      </w:del>
    </w:p>
    <w:p w14:paraId="0289E1F5" w14:textId="7EAE32B7" w:rsidR="0004085B" w:rsidRPr="00E20AAE" w:rsidDel="0004085B" w:rsidRDefault="0004085B" w:rsidP="00095375">
      <w:pPr>
        <w:pStyle w:val="Default"/>
        <w:spacing w:before="0"/>
        <w:rPr>
          <w:del w:id="242" w:author="Brainard, David H" w:date="2020-12-09T12:31:00Z"/>
          <w:rFonts w:eastAsia="Times New Roman"/>
          <w:sz w:val="22"/>
          <w:szCs w:val="22"/>
        </w:rPr>
      </w:pPr>
    </w:p>
    <w:p w14:paraId="530219EC" w14:textId="4B1E544B" w:rsidR="009F434F" w:rsidRDefault="00554DFF" w:rsidP="009F434F">
      <w:pPr>
        <w:pStyle w:val="Default"/>
        <w:numPr>
          <w:ilvl w:val="0"/>
          <w:numId w:val="3"/>
        </w:numPr>
        <w:spacing w:before="0"/>
        <w:rPr>
          <w:ins w:id="243" w:author="Brainard, David H" w:date="2020-12-09T12:31:00Z"/>
          <w:rFonts w:ascii="Times New Roman" w:hAnsi="Times New Roman"/>
          <w:b/>
          <w:bCs/>
          <w:sz w:val="22"/>
          <w:szCs w:val="22"/>
        </w:rPr>
      </w:pPr>
      <w:r>
        <w:rPr>
          <w:rFonts w:ascii="Times New Roman" w:hAnsi="Times New Roman"/>
          <w:b/>
          <w:bCs/>
          <w:sz w:val="22"/>
          <w:szCs w:val="22"/>
        </w:rPr>
        <w:t xml:space="preserve">Human lightness discrimination thresholds increase with </w:t>
      </w:r>
      <w:del w:id="244" w:author="Brainard, David H" w:date="2020-12-09T13:00:00Z">
        <w:r w:rsidDel="0092304B">
          <w:rPr>
            <w:rFonts w:ascii="Times New Roman" w:hAnsi="Times New Roman"/>
            <w:b/>
            <w:bCs/>
            <w:sz w:val="22"/>
            <w:szCs w:val="22"/>
          </w:rPr>
          <w:delText xml:space="preserve">the </w:delText>
        </w:r>
      </w:del>
      <w:r>
        <w:rPr>
          <w:rFonts w:ascii="Times New Roman" w:hAnsi="Times New Roman"/>
          <w:b/>
          <w:bCs/>
          <w:sz w:val="22"/>
          <w:szCs w:val="22"/>
        </w:rPr>
        <w:t xml:space="preserve">variation in </w:t>
      </w:r>
      <w:del w:id="245" w:author="Brainard, David H" w:date="2020-12-09T12:31:00Z">
        <w:r w:rsidDel="0004085B">
          <w:rPr>
            <w:rFonts w:ascii="Times New Roman" w:hAnsi="Times New Roman"/>
            <w:b/>
            <w:bCs/>
            <w:sz w:val="22"/>
            <w:szCs w:val="22"/>
          </w:rPr>
          <w:delText xml:space="preserve">color </w:delText>
        </w:r>
      </w:del>
      <w:ins w:id="246" w:author="Brainard, David H" w:date="2020-12-09T12:31:00Z">
        <w:r w:rsidR="0004085B">
          <w:rPr>
            <w:rFonts w:ascii="Times New Roman" w:hAnsi="Times New Roman"/>
            <w:b/>
            <w:bCs/>
            <w:sz w:val="22"/>
            <w:szCs w:val="22"/>
          </w:rPr>
          <w:t xml:space="preserve">reflectance </w:t>
        </w:r>
      </w:ins>
      <w:r>
        <w:rPr>
          <w:rFonts w:ascii="Times New Roman" w:hAnsi="Times New Roman"/>
          <w:b/>
          <w:bCs/>
          <w:sz w:val="22"/>
          <w:szCs w:val="22"/>
        </w:rPr>
        <w:t>of background objects</w:t>
      </w:r>
    </w:p>
    <w:p w14:paraId="58BE7E20" w14:textId="1EF96FAA" w:rsidR="0004085B" w:rsidRDefault="0004085B" w:rsidP="0004085B">
      <w:pPr>
        <w:pStyle w:val="Default"/>
        <w:spacing w:before="0"/>
        <w:rPr>
          <w:ins w:id="247" w:author="Brainard, David H" w:date="2020-12-09T12:31:00Z"/>
          <w:rFonts w:ascii="Times New Roman" w:hAnsi="Times New Roman"/>
          <w:b/>
          <w:bCs/>
          <w:sz w:val="22"/>
          <w:szCs w:val="22"/>
        </w:rPr>
      </w:pPr>
    </w:p>
    <w:p w14:paraId="6C30F22F" w14:textId="088AAD13" w:rsidR="0004085B" w:rsidRDefault="0004085B" w:rsidP="0004085B">
      <w:pPr>
        <w:pStyle w:val="Default"/>
        <w:spacing w:before="0"/>
        <w:rPr>
          <w:ins w:id="248" w:author="Brainard, David H" w:date="2020-12-09T12:31:00Z"/>
          <w:rFonts w:ascii="Times New Roman" w:hAnsi="Times New Roman"/>
          <w:sz w:val="22"/>
          <w:szCs w:val="22"/>
        </w:rPr>
      </w:pPr>
      <w:ins w:id="249" w:author="Brainard, David H" w:date="2020-12-09T12:31:00Z">
        <w:r>
          <w:rPr>
            <w:rFonts w:ascii="Times New Roman" w:hAnsi="Times New Roman"/>
            <w:sz w:val="22"/>
            <w:szCs w:val="22"/>
          </w:rPr>
          <w:t xml:space="preserve">To study the effect of </w:t>
        </w:r>
      </w:ins>
      <w:ins w:id="250" w:author="Brainard, David H" w:date="2020-12-09T12:59:00Z">
        <w:r w:rsidR="0092304B">
          <w:rPr>
            <w:rFonts w:ascii="Times New Roman" w:hAnsi="Times New Roman"/>
            <w:sz w:val="22"/>
            <w:szCs w:val="22"/>
          </w:rPr>
          <w:t xml:space="preserve">variation in </w:t>
        </w:r>
      </w:ins>
      <w:ins w:id="251" w:author="Brainard, David H" w:date="2020-12-09T12:31:00Z">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r>
          <w:rPr>
            <w:rFonts w:ascii="Times New Roman" w:hAnsi="Times New Roman"/>
            <w:color w:val="0076BA"/>
            <w:sz w:val="22"/>
            <w:szCs w:val="22"/>
          </w:rPr>
          <w:fldChar w:fldCharType="begin"/>
        </w:r>
        <w:r>
          <w:rPr>
            <w:rFonts w:ascii="Times New Roman" w:hAnsi="Times New Roman"/>
            <w:color w:val="0076BA"/>
            <w:sz w:val="22"/>
            <w:szCs w:val="22"/>
          </w:rPr>
          <w: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Pr>
            <w:rFonts w:ascii="Times New Roman" w:hAnsi="Times New Roman"/>
            <w:color w:val="0076BA"/>
            <w:sz w:val="22"/>
            <w:szCs w:val="22"/>
          </w:rPr>
          <w:fldChar w:fldCharType="separate"/>
        </w:r>
        <w:r w:rsidRPr="003E366B">
          <w:rPr>
            <w:rFonts w:ascii="Times New Roman" w:hAnsi="Times New Roman"/>
            <w:noProof/>
            <w:color w:val="000000" w:themeColor="text1"/>
            <w:sz w:val="22"/>
            <w:szCs w:val="22"/>
          </w:rPr>
          <w:t>[4, 5]</w:t>
        </w:r>
        <w:r>
          <w:rPr>
            <w:rFonts w:ascii="Times New Roman" w:hAnsi="Times New Roman"/>
            <w:color w:val="0076BA"/>
            <w:sz w:val="22"/>
            <w:szCs w:val="22"/>
          </w:rPr>
          <w:fldChar w:fldCharType="end"/>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ins>
    </w:p>
    <w:p w14:paraId="2CC7D848" w14:textId="77777777" w:rsidR="0004085B" w:rsidRDefault="0004085B" w:rsidP="0004085B">
      <w:pPr>
        <w:pStyle w:val="Default"/>
        <w:spacing w:before="0"/>
        <w:rPr>
          <w:ins w:id="252" w:author="Brainard, David H" w:date="2020-12-09T12:31:00Z"/>
          <w:rFonts w:ascii="Times New Roman" w:hAnsi="Times New Roman"/>
          <w:sz w:val="22"/>
          <w:szCs w:val="22"/>
        </w:rPr>
      </w:pPr>
    </w:p>
    <w:p w14:paraId="09C10884" w14:textId="77777777" w:rsidR="0004085B" w:rsidRDefault="0004085B" w:rsidP="0004085B">
      <w:pPr>
        <w:pStyle w:val="Default"/>
        <w:spacing w:before="0"/>
        <w:rPr>
          <w:ins w:id="253" w:author="Brainard, David H" w:date="2020-12-09T12:31:00Z"/>
          <w:rFonts w:ascii="Times New Roman" w:eastAsia="Times New Roman" w:hAnsi="Times New Roman" w:cs="Times New Roman"/>
          <w:sz w:val="22"/>
          <w:szCs w:val="22"/>
        </w:rPr>
      </w:pPr>
      <w:ins w:id="254" w:author="Brainard, David H" w:date="2020-12-09T12:31:00Z">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t>
        </w:r>
        <w:r w:rsidRPr="00717D08">
          <w:rPr>
            <w:rFonts w:ascii="Times New Roman" w:hAnsi="Times New Roman"/>
            <w:sz w:val="22"/>
            <w:szCs w:val="22"/>
          </w:rPr>
          <w:t xml:space="preserve"> </w:t>
        </w:r>
      </w:ins>
    </w:p>
    <w:p w14:paraId="623D7EA9" w14:textId="77777777" w:rsidR="0004085B" w:rsidRPr="009F434F" w:rsidRDefault="0004085B">
      <w:pPr>
        <w:pStyle w:val="Default"/>
        <w:spacing w:before="0"/>
        <w:rPr>
          <w:rFonts w:ascii="Times New Roman" w:hAnsi="Times New Roman"/>
          <w:b/>
          <w:bCs/>
          <w:sz w:val="22"/>
          <w:szCs w:val="22"/>
        </w:rPr>
        <w:pPrChange w:id="255" w:author="Brainard, David H" w:date="2020-12-09T12:31:00Z">
          <w:pPr>
            <w:pStyle w:val="Default"/>
            <w:numPr>
              <w:numId w:val="3"/>
            </w:numPr>
            <w:spacing w:before="0"/>
            <w:ind w:left="360" w:hanging="360"/>
          </w:pPr>
        </w:pPrChange>
      </w:pPr>
    </w:p>
    <w:p w14:paraId="78A3BA4F" w14:textId="49F21E1F" w:rsidR="00DC4E76" w:rsidRDefault="009F434F" w:rsidP="009F434F">
      <w:pPr>
        <w:pStyle w:val="Default"/>
        <w:spacing w:before="0"/>
        <w:rPr>
          <w:ins w:id="256" w:author="Brainard, David H" w:date="2020-12-09T12:34:00Z"/>
          <w:rFonts w:ascii="Times New Roman" w:hAnsi="Times New Roman"/>
          <w:sz w:val="22"/>
          <w:szCs w:val="22"/>
        </w:rPr>
      </w:pPr>
      <w:commentRangeStart w:id="257"/>
      <w:commentRangeStart w:id="258"/>
      <w:r>
        <w:rPr>
          <w:rFonts w:ascii="Times New Roman" w:hAnsi="Times New Roman"/>
          <w:sz w:val="22"/>
          <w:szCs w:val="22"/>
        </w:rPr>
        <w:t xml:space="preserve">Figure 4 shows </w:t>
      </w:r>
      <w:del w:id="259" w:author="Brainard, David H" w:date="2020-12-09T12:56:00Z">
        <w:r w:rsidDel="0092304B">
          <w:rPr>
            <w:rFonts w:ascii="Times New Roman" w:hAnsi="Times New Roman"/>
            <w:sz w:val="22"/>
            <w:szCs w:val="22"/>
          </w:rPr>
          <w:delText>the variation in</w:delText>
        </w:r>
      </w:del>
      <w:ins w:id="260" w:author="Brainard, David H" w:date="2020-12-09T12:56:00Z">
        <w:r w:rsidR="0092304B">
          <w:rPr>
            <w:rFonts w:ascii="Times New Roman" w:hAnsi="Times New Roman"/>
            <w:sz w:val="22"/>
            <w:szCs w:val="22"/>
          </w:rPr>
          <w:t>how</w:t>
        </w:r>
      </w:ins>
      <w:r>
        <w:rPr>
          <w:rFonts w:ascii="Times New Roman" w:hAnsi="Times New Roman"/>
          <w:sz w:val="22"/>
          <w:szCs w:val="22"/>
        </w:rPr>
        <w:t xml:space="preserve"> discrimination thresholds </w:t>
      </w:r>
      <w:ins w:id="261" w:author="Brainard, David H" w:date="2020-12-09T12:56:00Z">
        <w:r w:rsidR="0092304B">
          <w:rPr>
            <w:rFonts w:ascii="Times New Roman" w:hAnsi="Times New Roman"/>
            <w:sz w:val="22"/>
            <w:szCs w:val="22"/>
          </w:rPr>
          <w:t xml:space="preserve">change </w:t>
        </w:r>
      </w:ins>
      <w:r>
        <w:rPr>
          <w:rFonts w:ascii="Times New Roman" w:hAnsi="Times New Roman"/>
          <w:sz w:val="22"/>
          <w:szCs w:val="22"/>
        </w:rPr>
        <w:t xml:space="preserve">with the amount of variability in the </w:t>
      </w:r>
      <w:del w:id="262" w:author="Brainard, David H" w:date="2020-12-09T12:56:00Z">
        <w:r w:rsidDel="0092304B">
          <w:rPr>
            <w:rFonts w:ascii="Times New Roman" w:hAnsi="Times New Roman"/>
            <w:sz w:val="22"/>
            <w:szCs w:val="22"/>
          </w:rPr>
          <w:delText xml:space="preserve">color </w:delText>
        </w:r>
      </w:del>
      <w:ins w:id="263" w:author="Brainard, David H" w:date="2020-12-09T12:56:00Z">
        <w:r w:rsidR="0092304B">
          <w:rPr>
            <w:rFonts w:ascii="Times New Roman" w:hAnsi="Times New Roman"/>
            <w:sz w:val="22"/>
            <w:szCs w:val="22"/>
          </w:rPr>
          <w:t xml:space="preserve">spectra </w:t>
        </w:r>
      </w:ins>
      <w:r>
        <w:rPr>
          <w:rFonts w:ascii="Times New Roman" w:hAnsi="Times New Roman"/>
          <w:sz w:val="22"/>
          <w:szCs w:val="22"/>
        </w:rPr>
        <w:t xml:space="preserve">of the background objects. </w:t>
      </w:r>
      <w:commentRangeEnd w:id="257"/>
      <w:r>
        <w:rPr>
          <w:rStyle w:val="CommentReference"/>
          <w:rFonts w:ascii="Times New Roman" w:hAnsi="Times New Roman" w:cs="Times New Roman"/>
          <w:color w:val="auto"/>
          <w14:textOutline w14:w="0" w14:cap="rnd" w14:cmpd="sng" w14:algn="ctr">
            <w14:noFill/>
            <w14:prstDash w14:val="solid"/>
            <w14:bevel/>
          </w14:textOutline>
        </w:rPr>
        <w:commentReference w:id="257"/>
      </w:r>
      <w:commentRangeEnd w:id="258"/>
      <w:r w:rsidR="00481A43">
        <w:rPr>
          <w:rStyle w:val="CommentReference"/>
          <w:rFonts w:ascii="Times New Roman" w:hAnsi="Times New Roman" w:cs="Times New Roman"/>
          <w:color w:val="auto"/>
          <w14:textOutline w14:w="0" w14:cap="rnd" w14:cmpd="sng" w14:algn="ctr">
            <w14:noFill/>
            <w14:prstDash w14:val="solid"/>
            <w14:bevel/>
          </w14:textOutline>
        </w:rPr>
        <w:commentReference w:id="258"/>
      </w:r>
      <w:r>
        <w:rPr>
          <w:rFonts w:ascii="Times New Roman" w:hAnsi="Times New Roman"/>
          <w:sz w:val="22"/>
          <w:szCs w:val="22"/>
        </w:rPr>
        <w:t xml:space="preserve">We plot </w:t>
      </w:r>
      <w:del w:id="264" w:author="Brainard, David H" w:date="2020-12-09T12:57:00Z">
        <w:r w:rsidDel="0092304B">
          <w:rPr>
            <w:rFonts w:ascii="Times New Roman" w:hAnsi="Times New Roman"/>
            <w:sz w:val="22"/>
            <w:szCs w:val="22"/>
          </w:rPr>
          <w:delText xml:space="preserve">the </w:delText>
        </w:r>
      </w:del>
      <w:ins w:id="265" w:author="Brainard, David H" w:date="2020-12-09T12:57:00Z">
        <w:r w:rsidR="0092304B">
          <w:rPr>
            <w:rFonts w:ascii="Times New Roman" w:hAnsi="Times New Roman"/>
            <w:sz w:val="22"/>
            <w:szCs w:val="22"/>
          </w:rPr>
          <w:t xml:space="preserve">mean (across </w:t>
        </w:r>
      </w:ins>
      <w:ins w:id="266" w:author="Vijay Singh" w:date="2020-12-17T16:15:00Z">
        <w:r w:rsidR="00A94812">
          <w:rPr>
            <w:rStyle w:val="None"/>
            <w:rFonts w:ascii="Times New Roman" w:hAnsi="Times New Roman"/>
            <w:sz w:val="22"/>
            <w:szCs w:val="22"/>
          </w:rPr>
          <w:t>observer</w:t>
        </w:r>
      </w:ins>
      <w:ins w:id="267" w:author="Brainard, David H" w:date="2020-12-09T12:57:00Z">
        <w:del w:id="268" w:author="Vijay Singh" w:date="2020-12-17T16:15:00Z">
          <w:r w:rsidR="0092304B" w:rsidDel="00A94812">
            <w:rPr>
              <w:rFonts w:ascii="Times New Roman" w:hAnsi="Times New Roman"/>
              <w:sz w:val="22"/>
              <w:szCs w:val="22"/>
            </w:rPr>
            <w:delText>subject</w:delText>
          </w:r>
        </w:del>
        <w:r w:rsidR="0092304B">
          <w:rPr>
            <w:rFonts w:ascii="Times New Roman" w:hAnsi="Times New Roman"/>
            <w:sz w:val="22"/>
            <w:szCs w:val="22"/>
          </w:rPr>
          <w:t xml:space="preserve">s, N = 4) </w:t>
        </w:r>
      </w:ins>
      <w:r>
        <w:rPr>
          <w:rFonts w:ascii="Times New Roman" w:hAnsi="Times New Roman"/>
          <w:sz w:val="22"/>
          <w:szCs w:val="22"/>
        </w:rPr>
        <w:t xml:space="preserve">log threshold squared vs the log of the covariance scalar of the </w:t>
      </w:r>
      <w:r w:rsidR="00554DFF">
        <w:rPr>
          <w:rFonts w:ascii="Times New Roman" w:hAnsi="Times New Roman"/>
          <w:sz w:val="22"/>
          <w:szCs w:val="22"/>
        </w:rPr>
        <w:t xml:space="preserve">distribution. </w:t>
      </w:r>
      <w:del w:id="269" w:author="Brainard, David H" w:date="2020-12-09T12:57:00Z">
        <w:r w:rsidR="00554DFF" w:rsidDel="0092304B">
          <w:rPr>
            <w:rFonts w:ascii="Times New Roman" w:hAnsi="Times New Roman"/>
            <w:sz w:val="22"/>
            <w:szCs w:val="22"/>
          </w:rPr>
          <w:delText xml:space="preserve">The thresholds are averaged over the four subjects. </w:delText>
        </w:r>
      </w:del>
      <w:r w:rsidR="00554DFF">
        <w:rPr>
          <w:rFonts w:ascii="Times New Roman" w:hAnsi="Times New Roman"/>
          <w:sz w:val="22"/>
          <w:szCs w:val="22"/>
        </w:rPr>
        <w:t xml:space="preserve">For low values of the covariance scalar, </w:t>
      </w:r>
      <w:del w:id="270" w:author="Brainard, David H" w:date="2020-12-09T12:57:00Z">
        <w:r w:rsidR="00554DFF" w:rsidDel="0092304B">
          <w:rPr>
            <w:rFonts w:ascii="Times New Roman" w:hAnsi="Times New Roman"/>
            <w:sz w:val="22"/>
            <w:szCs w:val="22"/>
          </w:rPr>
          <w:delText xml:space="preserve">the log squared </w:delText>
        </w:r>
      </w:del>
      <w:r w:rsidR="00554DFF">
        <w:rPr>
          <w:rFonts w:ascii="Times New Roman" w:hAnsi="Times New Roman"/>
          <w:sz w:val="22"/>
          <w:szCs w:val="22"/>
        </w:rPr>
        <w:t xml:space="preserve">threshold is nearly </w:t>
      </w:r>
      <w:del w:id="271" w:author="Brainard, David H" w:date="2020-12-09T12:57:00Z">
        <w:r w:rsidR="00554DFF" w:rsidDel="0092304B">
          <w:rPr>
            <w:rFonts w:ascii="Times New Roman" w:hAnsi="Times New Roman"/>
            <w:sz w:val="22"/>
            <w:szCs w:val="22"/>
          </w:rPr>
          <w:delText xml:space="preserve">a </w:delText>
        </w:r>
      </w:del>
      <w:r w:rsidR="00554DFF">
        <w:rPr>
          <w:rFonts w:ascii="Times New Roman" w:hAnsi="Times New Roman"/>
          <w:sz w:val="22"/>
          <w:szCs w:val="22"/>
        </w:rPr>
        <w:t>constant</w:t>
      </w:r>
      <w:ins w:id="272" w:author="Brainard, David H" w:date="2020-12-09T12:32:00Z">
        <w:r w:rsidR="0004085B">
          <w:rPr>
            <w:rFonts w:ascii="Times New Roman" w:hAnsi="Times New Roman"/>
            <w:sz w:val="22"/>
            <w:szCs w:val="22"/>
          </w:rPr>
          <w:t>. As the covariance scalar increases, lo</w:t>
        </w:r>
      </w:ins>
      <w:ins w:id="273" w:author="Vijay Singh" w:date="2020-12-16T20:03:00Z">
        <w:r w:rsidR="001B3BDD">
          <w:rPr>
            <w:rFonts w:ascii="Times New Roman" w:hAnsi="Times New Roman"/>
            <w:sz w:val="22"/>
            <w:szCs w:val="22"/>
          </w:rPr>
          <w:t>g</w:t>
        </w:r>
      </w:ins>
      <w:ins w:id="274" w:author="Brainard, David H" w:date="2020-12-09T12:32:00Z">
        <w:del w:id="275" w:author="Vijay Singh" w:date="2020-12-16T20:03:00Z">
          <w:r w:rsidR="0004085B" w:rsidDel="001B3BDD">
            <w:rPr>
              <w:rFonts w:ascii="Times New Roman" w:hAnsi="Times New Roman"/>
              <w:sz w:val="22"/>
              <w:szCs w:val="22"/>
            </w:rPr>
            <w:delText>q</w:delText>
          </w:r>
        </w:del>
        <w:r w:rsidR="0004085B">
          <w:rPr>
            <w:rFonts w:ascii="Times New Roman" w:hAnsi="Times New Roman"/>
            <w:sz w:val="22"/>
            <w:szCs w:val="22"/>
          </w:rPr>
          <w:t xml:space="preserve"> squared threshold </w:t>
        </w:r>
      </w:ins>
      <w:del w:id="276" w:author="Brainard, David H" w:date="2020-12-09T13:22:00Z">
        <w:r w:rsidR="00554DFF" w:rsidDel="0096042B">
          <w:rPr>
            <w:rFonts w:ascii="Times New Roman" w:hAnsi="Times New Roman"/>
            <w:sz w:val="22"/>
            <w:szCs w:val="22"/>
          </w:rPr>
          <w:delText xml:space="preserve"> </w:delText>
        </w:r>
      </w:del>
      <w:del w:id="277" w:author="Brainard, David H" w:date="2020-12-09T12:32:00Z">
        <w:r w:rsidR="00554DFF" w:rsidDel="0004085B">
          <w:rPr>
            <w:rFonts w:ascii="Times New Roman" w:hAnsi="Times New Roman"/>
            <w:sz w:val="22"/>
            <w:szCs w:val="22"/>
          </w:rPr>
          <w:delText xml:space="preserve">and then </w:delText>
        </w:r>
      </w:del>
      <w:r w:rsidR="00554DFF">
        <w:rPr>
          <w:rFonts w:ascii="Times New Roman" w:hAnsi="Times New Roman"/>
          <w:sz w:val="22"/>
          <w:szCs w:val="22"/>
        </w:rPr>
        <w:t>rise</w:t>
      </w:r>
      <w:ins w:id="278" w:author="Brainard, David H" w:date="2020-12-09T12:57:00Z">
        <w:r w:rsidR="0092304B">
          <w:rPr>
            <w:rFonts w:ascii="Times New Roman" w:hAnsi="Times New Roman"/>
            <w:sz w:val="22"/>
            <w:szCs w:val="22"/>
          </w:rPr>
          <w:t>s</w:t>
        </w:r>
      </w:ins>
      <w:del w:id="279" w:author="Brainard, David H" w:date="2020-12-09T12:32:00Z">
        <w:r w:rsidR="00554DFF" w:rsidDel="0004085B">
          <w:rPr>
            <w:rFonts w:ascii="Times New Roman" w:hAnsi="Times New Roman"/>
            <w:sz w:val="22"/>
            <w:szCs w:val="22"/>
          </w:rPr>
          <w:delText>s</w:delText>
        </w:r>
      </w:del>
      <w:r w:rsidR="00554DFF">
        <w:rPr>
          <w:rFonts w:ascii="Times New Roman" w:hAnsi="Times New Roman"/>
          <w:sz w:val="22"/>
          <w:szCs w:val="22"/>
        </w:rPr>
        <w:t xml:space="preserve"> approximately linearly</w:t>
      </w:r>
      <w:ins w:id="280" w:author="Brainard, David H" w:date="2020-12-09T12:33:00Z">
        <w:r w:rsidR="0004085B">
          <w:rPr>
            <w:rFonts w:ascii="Times New Roman" w:hAnsi="Times New Roman"/>
            <w:sz w:val="22"/>
            <w:szCs w:val="22"/>
          </w:rPr>
          <w:t xml:space="preserve"> with log covariance scalar</w:t>
        </w:r>
      </w:ins>
      <w:r w:rsidR="00554DFF">
        <w:rPr>
          <w:rFonts w:ascii="Times New Roman" w:hAnsi="Times New Roman"/>
          <w:sz w:val="22"/>
          <w:szCs w:val="22"/>
        </w:rPr>
        <w:t xml:space="preserve">. </w:t>
      </w:r>
      <w:del w:id="281" w:author="Brainard, David H" w:date="2020-12-09T12:33:00Z">
        <w:r w:rsidR="00554DFF" w:rsidDel="0004085B">
          <w:rPr>
            <w:rFonts w:ascii="Times New Roman" w:hAnsi="Times New Roman"/>
            <w:sz w:val="22"/>
            <w:szCs w:val="22"/>
          </w:rPr>
          <w:delText>The variatio</w:delText>
        </w:r>
      </w:del>
      <w:ins w:id="282" w:author="Brainard, David H" w:date="2020-12-09T12:33:00Z">
        <w:r w:rsidR="0004085B">
          <w:rPr>
            <w:rFonts w:ascii="Times New Roman" w:hAnsi="Times New Roman"/>
            <w:sz w:val="22"/>
            <w:szCs w:val="22"/>
          </w:rPr>
          <w:t>The dependence of threshold on covariance scalar</w:t>
        </w:r>
      </w:ins>
      <w:del w:id="283" w:author="Brainard, David H" w:date="2020-12-09T12:33:00Z">
        <w:r w:rsidR="00554DFF" w:rsidDel="0004085B">
          <w:rPr>
            <w:rFonts w:ascii="Times New Roman" w:hAnsi="Times New Roman"/>
            <w:sz w:val="22"/>
            <w:szCs w:val="22"/>
          </w:rPr>
          <w:delText>n</w:delText>
        </w:r>
      </w:del>
      <w:r w:rsidR="00554DFF">
        <w:rPr>
          <w:rFonts w:ascii="Times New Roman" w:hAnsi="Times New Roman"/>
          <w:sz w:val="22"/>
          <w:szCs w:val="22"/>
        </w:rPr>
        <w:t xml:space="preserve"> can be approximated using a </w:t>
      </w:r>
      <w:del w:id="284" w:author="Brainard, David H" w:date="2020-12-09T09:28:00Z">
        <w:r w:rsidR="00554DFF" w:rsidDel="001B571D">
          <w:rPr>
            <w:rFonts w:ascii="Times New Roman" w:hAnsi="Times New Roman"/>
            <w:sz w:val="22"/>
            <w:szCs w:val="22"/>
          </w:rPr>
          <w:delText>double linear</w:delText>
        </w:r>
      </w:del>
      <w:ins w:id="285" w:author="Brainard, David H" w:date="2020-12-09T09:28:00Z">
        <w:r w:rsidR="001B571D">
          <w:rPr>
            <w:rFonts w:ascii="Times New Roman" w:hAnsi="Times New Roman"/>
            <w:sz w:val="22"/>
            <w:szCs w:val="22"/>
          </w:rPr>
          <w:t>piecewise linear</w:t>
        </w:r>
      </w:ins>
      <w:r w:rsidR="00554DFF">
        <w:rPr>
          <w:rFonts w:ascii="Times New Roman" w:hAnsi="Times New Roman"/>
          <w:sz w:val="22"/>
          <w:szCs w:val="22"/>
        </w:rPr>
        <w:t xml:space="preserve"> function (</w:t>
      </w:r>
      <w:del w:id="286" w:author="Brainard, David H" w:date="2020-12-09T12:34:00Z">
        <w:r w:rsidR="00554DFF" w:rsidDel="0004085B">
          <w:rPr>
            <w:rFonts w:ascii="Times New Roman" w:hAnsi="Times New Roman"/>
            <w:sz w:val="22"/>
            <w:szCs w:val="22"/>
          </w:rPr>
          <w:delText xml:space="preserve">See </w:delText>
        </w:r>
      </w:del>
      <w:ins w:id="287" w:author="Brainard, David H" w:date="2020-12-09T12:34:00Z">
        <w:r w:rsidR="0004085B">
          <w:rPr>
            <w:rFonts w:ascii="Times New Roman" w:hAnsi="Times New Roman"/>
            <w:sz w:val="22"/>
            <w:szCs w:val="22"/>
          </w:rPr>
          <w:t>Figure 4;</w:t>
        </w:r>
      </w:ins>
      <w:ins w:id="288" w:author="Brainard, David H" w:date="2020-12-09T12:58:00Z">
        <w:r w:rsidR="0092304B">
          <w:rPr>
            <w:rFonts w:ascii="Times New Roman" w:hAnsi="Times New Roman"/>
            <w:sz w:val="22"/>
            <w:szCs w:val="22"/>
          </w:rPr>
          <w:t xml:space="preserve"> see</w:t>
        </w:r>
      </w:ins>
      <w:ins w:id="289" w:author="Brainard, David H" w:date="2020-12-09T12:34:00Z">
        <w:r w:rsidR="0004085B">
          <w:rPr>
            <w:rFonts w:ascii="Times New Roman" w:hAnsi="Times New Roman"/>
            <w:sz w:val="22"/>
            <w:szCs w:val="22"/>
          </w:rPr>
          <w:t xml:space="preserve"> </w:t>
        </w:r>
      </w:ins>
      <w:commentRangeStart w:id="290"/>
      <w:r w:rsidR="00554DFF">
        <w:rPr>
          <w:rFonts w:ascii="Times New Roman" w:hAnsi="Times New Roman"/>
          <w:sz w:val="22"/>
          <w:szCs w:val="22"/>
        </w:rPr>
        <w:t xml:space="preserve">Methods: </w:t>
      </w:r>
      <w:del w:id="291" w:author="Brainard, David H" w:date="2020-12-09T09:29:00Z">
        <w:r w:rsidR="00554DFF" w:rsidDel="001B571D">
          <w:rPr>
            <w:rFonts w:ascii="Times New Roman" w:hAnsi="Times New Roman"/>
            <w:sz w:val="22"/>
            <w:szCs w:val="22"/>
          </w:rPr>
          <w:delText xml:space="preserve">Double </w:delText>
        </w:r>
      </w:del>
      <w:ins w:id="292" w:author="Brainard, David H" w:date="2020-12-09T09:29:00Z">
        <w:r w:rsidR="001B571D">
          <w:rPr>
            <w:rFonts w:ascii="Times New Roman" w:hAnsi="Times New Roman"/>
            <w:sz w:val="22"/>
            <w:szCs w:val="22"/>
          </w:rPr>
          <w:t xml:space="preserve">Piecewise </w:t>
        </w:r>
      </w:ins>
      <w:r w:rsidR="00554DFF">
        <w:rPr>
          <w:rFonts w:ascii="Times New Roman" w:hAnsi="Times New Roman"/>
          <w:sz w:val="22"/>
          <w:szCs w:val="22"/>
        </w:rPr>
        <w:t xml:space="preserve">Linear </w:t>
      </w:r>
      <w:del w:id="293" w:author="Brainard, David H" w:date="2020-12-09T09:29:00Z">
        <w:r w:rsidR="00554DFF" w:rsidDel="001B571D">
          <w:rPr>
            <w:rFonts w:ascii="Times New Roman" w:hAnsi="Times New Roman"/>
            <w:sz w:val="22"/>
            <w:szCs w:val="22"/>
          </w:rPr>
          <w:delText xml:space="preserve">Model </w:delText>
        </w:r>
      </w:del>
      <w:r w:rsidR="00554DFF">
        <w:rPr>
          <w:rFonts w:ascii="Times New Roman" w:hAnsi="Times New Roman"/>
          <w:sz w:val="22"/>
          <w:szCs w:val="22"/>
        </w:rPr>
        <w:t>Fit</w:t>
      </w:r>
      <w:commentRangeEnd w:id="290"/>
      <w:r w:rsidR="0026231E">
        <w:rPr>
          <w:rStyle w:val="CommentReference"/>
          <w:rFonts w:ascii="Times New Roman" w:hAnsi="Times New Roman" w:cs="Times New Roman"/>
          <w:color w:val="auto"/>
          <w14:textOutline w14:w="0" w14:cap="rnd" w14:cmpd="sng" w14:algn="ctr">
            <w14:noFill/>
            <w14:prstDash w14:val="solid"/>
            <w14:bevel/>
          </w14:textOutline>
        </w:rPr>
        <w:commentReference w:id="290"/>
      </w:r>
      <w:r w:rsidR="00554DFF">
        <w:rPr>
          <w:rFonts w:ascii="Times New Roman" w:hAnsi="Times New Roman"/>
          <w:sz w:val="22"/>
          <w:szCs w:val="22"/>
        </w:rPr>
        <w:t>).</w:t>
      </w:r>
      <w:ins w:id="294" w:author="Brainard, David H" w:date="2020-12-09T13:18:00Z">
        <w:r w:rsidR="007B4E86">
          <w:rPr>
            <w:rFonts w:ascii="Times New Roman" w:hAnsi="Times New Roman"/>
            <w:sz w:val="22"/>
            <w:szCs w:val="22"/>
          </w:rPr>
          <w:t xml:space="preserve"> </w:t>
        </w:r>
      </w:ins>
    </w:p>
    <w:p w14:paraId="7E0123E4" w14:textId="77777777" w:rsidR="00DC4E76" w:rsidRDefault="00DC4E76" w:rsidP="009F434F">
      <w:pPr>
        <w:pStyle w:val="Default"/>
        <w:spacing w:before="0"/>
        <w:rPr>
          <w:ins w:id="295" w:author="Brainard, David H" w:date="2020-12-09T12:34:00Z"/>
          <w:rFonts w:ascii="Times New Roman" w:hAnsi="Times New Roman"/>
          <w:sz w:val="22"/>
          <w:szCs w:val="22"/>
        </w:rPr>
      </w:pPr>
    </w:p>
    <w:p w14:paraId="5F57E3D4" w14:textId="77777777" w:rsidR="007B4E86" w:rsidRDefault="0092304B" w:rsidP="009F434F">
      <w:pPr>
        <w:pStyle w:val="Default"/>
        <w:spacing w:before="0"/>
        <w:rPr>
          <w:ins w:id="296" w:author="Brainard, David H" w:date="2020-12-09T13:16:00Z"/>
          <w:rFonts w:ascii="Times New Roman" w:hAnsi="Times New Roman"/>
          <w:sz w:val="22"/>
          <w:szCs w:val="22"/>
        </w:rPr>
      </w:pPr>
      <w:ins w:id="297" w:author="Brainard, David H" w:date="2020-12-09T13:04:00Z">
        <w:r>
          <w:rPr>
            <w:rFonts w:ascii="Times New Roman" w:hAnsi="Times New Roman"/>
            <w:sz w:val="22"/>
            <w:szCs w:val="22"/>
          </w:rPr>
          <w:t xml:space="preserve">When the covariance scalar is 0, </w:t>
        </w:r>
      </w:ins>
      <w:ins w:id="298" w:author="Brainard, David H" w:date="2020-12-09T13:05:00Z">
        <w:r w:rsidR="006C5922">
          <w:rPr>
            <w:rFonts w:ascii="Times New Roman" w:hAnsi="Times New Roman"/>
            <w:sz w:val="22"/>
            <w:szCs w:val="22"/>
          </w:rPr>
          <w:t>we conceptualize</w:t>
        </w:r>
      </w:ins>
      <w:ins w:id="299" w:author="Brainard, David H" w:date="2020-12-09T13:00:00Z">
        <w:r>
          <w:rPr>
            <w:rFonts w:ascii="Times New Roman" w:hAnsi="Times New Roman"/>
            <w:sz w:val="22"/>
            <w:szCs w:val="22"/>
          </w:rPr>
          <w:t xml:space="preserve"> </w:t>
        </w:r>
      </w:ins>
      <w:del w:id="300" w:author="Brainard, David H" w:date="2020-12-09T12:34:00Z">
        <w:r w:rsidR="00554DFF" w:rsidDel="00DC4E76">
          <w:rPr>
            <w:rFonts w:ascii="Times New Roman" w:hAnsi="Times New Roman"/>
            <w:sz w:val="22"/>
            <w:szCs w:val="22"/>
          </w:rPr>
          <w:delText xml:space="preserve"> </w:delText>
        </w:r>
      </w:del>
      <w:del w:id="301" w:author="Brainard, David H" w:date="2020-12-09T13:00:00Z">
        <w:r w:rsidR="00554DFF" w:rsidDel="0092304B">
          <w:rPr>
            <w:rFonts w:ascii="Times New Roman" w:hAnsi="Times New Roman"/>
            <w:sz w:val="22"/>
            <w:szCs w:val="22"/>
          </w:rPr>
          <w:delText xml:space="preserve">At </w:delText>
        </w:r>
      </w:del>
      <w:del w:id="302" w:author="Brainard, David H" w:date="2020-12-09T13:04:00Z">
        <w:r w:rsidR="00554DFF" w:rsidDel="0092304B">
          <w:rPr>
            <w:rFonts w:ascii="Times New Roman" w:hAnsi="Times New Roman"/>
            <w:sz w:val="22"/>
            <w:szCs w:val="22"/>
          </w:rPr>
          <w:delText>low values of the covariance scalar</w:delText>
        </w:r>
      </w:del>
      <w:ins w:id="303" w:author="Brainard, David H" w:date="2020-12-09T13:01:00Z">
        <w:r>
          <w:rPr>
            <w:rFonts w:ascii="Times New Roman" w:hAnsi="Times New Roman"/>
            <w:sz w:val="22"/>
            <w:szCs w:val="22"/>
          </w:rPr>
          <w:t xml:space="preserve">performance </w:t>
        </w:r>
      </w:ins>
      <w:ins w:id="304" w:author="Brainard, David H" w:date="2020-12-09T13:05:00Z">
        <w:r w:rsidR="006C5922">
          <w:rPr>
            <w:rFonts w:ascii="Times New Roman" w:hAnsi="Times New Roman"/>
            <w:sz w:val="22"/>
            <w:szCs w:val="22"/>
          </w:rPr>
          <w:t>as limited by two factors</w:t>
        </w:r>
      </w:ins>
      <w:ins w:id="305" w:author="Brainard, David H" w:date="2020-12-09T13:14:00Z">
        <w:r w:rsidR="009C2926">
          <w:rPr>
            <w:rFonts w:ascii="Times New Roman" w:hAnsi="Times New Roman"/>
            <w:sz w:val="22"/>
            <w:szCs w:val="22"/>
          </w:rPr>
          <w:t xml:space="preserve"> (</w:t>
        </w:r>
        <w:commentRangeStart w:id="306"/>
        <w:r w:rsidR="009C2926" w:rsidRPr="00666053">
          <w:rPr>
            <w:rFonts w:ascii="Times New Roman" w:hAnsi="Times New Roman"/>
            <w:sz w:val="22"/>
            <w:szCs w:val="22"/>
            <w:highlight w:val="yellow"/>
            <w:rPrChange w:id="307" w:author="Vijay Singh" w:date="2020-12-21T14:46:00Z">
              <w:rPr>
                <w:rFonts w:ascii="Times New Roman" w:hAnsi="Times New Roman"/>
                <w:sz w:val="22"/>
                <w:szCs w:val="22"/>
              </w:rPr>
            </w:rPrChange>
          </w:rPr>
          <w:t>ref</w:t>
        </w:r>
        <w:r w:rsidR="009C2926">
          <w:rPr>
            <w:rFonts w:ascii="Times New Roman" w:hAnsi="Times New Roman"/>
            <w:sz w:val="22"/>
            <w:szCs w:val="22"/>
          </w:rPr>
          <w:t>)</w:t>
        </w:r>
        <w:commentRangeEnd w:id="306"/>
        <w:r w:rsidR="009C2926">
          <w:rPr>
            <w:rStyle w:val="CommentReference"/>
            <w:rFonts w:ascii="Times New Roman" w:hAnsi="Times New Roman" w:cs="Times New Roman"/>
            <w:color w:val="auto"/>
            <w14:textOutline w14:w="0" w14:cap="rnd" w14:cmpd="sng" w14:algn="ctr">
              <w14:noFill/>
              <w14:prstDash w14:val="solid"/>
              <w14:bevel/>
            </w14:textOutline>
          </w:rPr>
          <w:commentReference w:id="306"/>
        </w:r>
      </w:ins>
      <w:ins w:id="308" w:author="Brainard, David H" w:date="2020-12-09T13:05:00Z">
        <w:r w:rsidR="006C5922">
          <w:rPr>
            <w:rFonts w:ascii="Times New Roman" w:hAnsi="Times New Roman"/>
            <w:sz w:val="22"/>
            <w:szCs w:val="22"/>
          </w:rPr>
          <w:t xml:space="preserve">. One is internal variability in the observer’s representation of target object lightness. The other is the efficiency with which the observer’s </w:t>
        </w:r>
      </w:ins>
      <w:ins w:id="309" w:author="Brainard, David H" w:date="2020-12-09T13:06:00Z">
        <w:r w:rsidR="006C5922">
          <w:rPr>
            <w:rFonts w:ascii="Times New Roman" w:hAnsi="Times New Roman"/>
            <w:sz w:val="22"/>
            <w:szCs w:val="22"/>
          </w:rPr>
          <w:t>decision processes make use of the information provided by this representation.</w:t>
        </w:r>
      </w:ins>
      <w:ins w:id="310" w:author="Brainard, David H" w:date="2020-12-09T13:15:00Z">
        <w:r w:rsidR="007B4E86">
          <w:rPr>
            <w:rFonts w:ascii="Times New Roman" w:hAnsi="Times New Roman"/>
            <w:sz w:val="22"/>
            <w:szCs w:val="22"/>
          </w:rPr>
          <w:t xml:space="preserve"> Our experiments do not separate the relative</w:t>
        </w:r>
      </w:ins>
      <w:ins w:id="311" w:author="Brainard, David H" w:date="2020-12-09T13:16:00Z">
        <w:r w:rsidR="007B4E86">
          <w:rPr>
            <w:rFonts w:ascii="Times New Roman" w:hAnsi="Times New Roman"/>
            <w:sz w:val="22"/>
            <w:szCs w:val="22"/>
          </w:rPr>
          <w:t xml:space="preserve"> contributions of these two conceptually distinct factors, and in the following we refer to them collectively as the observer’s internal noise for the lightness discrimination task.</w:t>
        </w:r>
      </w:ins>
    </w:p>
    <w:p w14:paraId="058F9837" w14:textId="77777777" w:rsidR="007B4E86" w:rsidRDefault="007B4E86" w:rsidP="009F434F">
      <w:pPr>
        <w:pStyle w:val="Default"/>
        <w:spacing w:before="0"/>
        <w:rPr>
          <w:ins w:id="312" w:author="Brainard, David H" w:date="2020-12-09T13:16:00Z"/>
          <w:rFonts w:ascii="Times New Roman" w:hAnsi="Times New Roman"/>
          <w:sz w:val="22"/>
          <w:szCs w:val="22"/>
        </w:rPr>
      </w:pPr>
    </w:p>
    <w:p w14:paraId="7009456F" w14:textId="46CDAED8" w:rsidR="009C2926" w:rsidRDefault="007B4E86" w:rsidP="009F434F">
      <w:pPr>
        <w:pStyle w:val="Default"/>
        <w:spacing w:before="0"/>
        <w:rPr>
          <w:ins w:id="313" w:author="Brainard, David H" w:date="2020-12-09T13:13:00Z"/>
          <w:rFonts w:ascii="Times New Roman" w:hAnsi="Times New Roman"/>
          <w:sz w:val="22"/>
          <w:szCs w:val="22"/>
        </w:rPr>
      </w:pPr>
      <w:ins w:id="314" w:author="Brainard, David H" w:date="2020-12-09T13:15:00Z">
        <w:r>
          <w:rPr>
            <w:rFonts w:ascii="Times New Roman" w:hAnsi="Times New Roman"/>
            <w:sz w:val="22"/>
            <w:szCs w:val="22"/>
          </w:rPr>
          <w:t xml:space="preserve">As the covariance </w:t>
        </w:r>
        <w:del w:id="315" w:author="Vijay Singh" w:date="2020-12-21T14:47:00Z">
          <w:r w:rsidDel="00666053">
            <w:rPr>
              <w:rFonts w:ascii="Times New Roman" w:hAnsi="Times New Roman"/>
              <w:sz w:val="22"/>
              <w:szCs w:val="22"/>
            </w:rPr>
            <w:delText>factor</w:delText>
          </w:r>
        </w:del>
      </w:ins>
      <w:ins w:id="316" w:author="Vijay Singh" w:date="2020-12-21T14:47:00Z">
        <w:r w:rsidR="00666053">
          <w:rPr>
            <w:rFonts w:ascii="Times New Roman" w:hAnsi="Times New Roman"/>
            <w:sz w:val="22"/>
            <w:szCs w:val="22"/>
          </w:rPr>
          <w:t>scalar</w:t>
        </w:r>
      </w:ins>
      <w:ins w:id="317" w:author="Brainard, David H" w:date="2020-12-09T13:15:00Z">
        <w:r>
          <w:rPr>
            <w:rFonts w:ascii="Times New Roman" w:hAnsi="Times New Roman"/>
            <w:sz w:val="22"/>
            <w:szCs w:val="22"/>
          </w:rPr>
          <w:t xml:space="preserve"> increases, a third factor comes into play. This is the </w:t>
        </w:r>
      </w:ins>
      <w:ins w:id="318" w:author="Brainard, David H" w:date="2020-12-14T12:09:00Z">
        <w:r w:rsidR="00802B44">
          <w:rPr>
            <w:rFonts w:ascii="Times New Roman" w:hAnsi="Times New Roman"/>
            <w:sz w:val="22"/>
            <w:szCs w:val="22"/>
          </w:rPr>
          <w:t xml:space="preserve">external </w:t>
        </w:r>
      </w:ins>
      <w:ins w:id="319" w:author="Brainard, David H" w:date="2020-12-09T13:17:00Z">
        <w:r>
          <w:rPr>
            <w:rFonts w:ascii="Times New Roman" w:hAnsi="Times New Roman"/>
            <w:sz w:val="22"/>
            <w:szCs w:val="22"/>
          </w:rPr>
          <w:t>variability introduced by the variation in background objects</w:t>
        </w:r>
      </w:ins>
      <w:ins w:id="320" w:author="Brainard, David H" w:date="2020-12-14T12:10:00Z">
        <w:r w:rsidR="00802B44">
          <w:rPr>
            <w:rFonts w:ascii="Times New Roman" w:hAnsi="Times New Roman"/>
            <w:sz w:val="22"/>
            <w:szCs w:val="22"/>
          </w:rPr>
          <w:t xml:space="preserve">, to the extent that it impinges </w:t>
        </w:r>
      </w:ins>
      <w:ins w:id="321" w:author="Brainard, David H" w:date="2020-12-14T12:11:00Z">
        <w:r w:rsidR="00802B44">
          <w:rPr>
            <w:rFonts w:ascii="Times New Roman" w:hAnsi="Times New Roman"/>
            <w:sz w:val="22"/>
            <w:szCs w:val="22"/>
          </w:rPr>
          <w:t>on the representation of target object lightness.</w:t>
        </w:r>
      </w:ins>
      <w:ins w:id="322" w:author="Brainard, David H" w:date="2020-12-09T13:17:00Z">
        <w:r>
          <w:rPr>
            <w:rFonts w:ascii="Times New Roman" w:hAnsi="Times New Roman"/>
            <w:sz w:val="22"/>
            <w:szCs w:val="22"/>
          </w:rPr>
          <w:t xml:space="preserve"> </w:t>
        </w:r>
      </w:ins>
      <w:ins w:id="323" w:author="Brainard, David H" w:date="2020-12-14T12:09:00Z">
        <w:r w:rsidR="00802B44">
          <w:rPr>
            <w:rFonts w:ascii="Times New Roman" w:hAnsi="Times New Roman"/>
            <w:sz w:val="22"/>
            <w:szCs w:val="22"/>
          </w:rPr>
          <w:t xml:space="preserve">At low values of the covariance scalar, the internal noise dominates the </w:t>
        </w:r>
      </w:ins>
      <w:ins w:id="324" w:author="Brainard, David H" w:date="2020-12-14T12:11:00Z">
        <w:r w:rsidR="00802B44">
          <w:rPr>
            <w:rFonts w:ascii="Times New Roman" w:hAnsi="Times New Roman"/>
            <w:sz w:val="22"/>
            <w:szCs w:val="22"/>
          </w:rPr>
          <w:t xml:space="preserve">effect of the </w:t>
        </w:r>
      </w:ins>
      <w:ins w:id="325" w:author="Brainard, David H" w:date="2020-12-14T12:09:00Z">
        <w:r w:rsidR="00802B44">
          <w:rPr>
            <w:rFonts w:ascii="Times New Roman" w:hAnsi="Times New Roman"/>
            <w:sz w:val="22"/>
            <w:szCs w:val="22"/>
          </w:rPr>
          <w:t>external variabilit</w:t>
        </w:r>
      </w:ins>
      <w:ins w:id="326" w:author="Brainard, David H" w:date="2020-12-14T12:10:00Z">
        <w:r w:rsidR="00802B44">
          <w:rPr>
            <w:rFonts w:ascii="Times New Roman" w:hAnsi="Times New Roman"/>
            <w:sz w:val="22"/>
            <w:szCs w:val="22"/>
          </w:rPr>
          <w:t xml:space="preserve">y and threshold remains roughly constant. At high values of the covariance scalar, the </w:t>
        </w:r>
      </w:ins>
      <w:ins w:id="327" w:author="Brainard, David H" w:date="2020-12-14T12:11:00Z">
        <w:r w:rsidR="00802B44">
          <w:rPr>
            <w:rFonts w:ascii="Times New Roman" w:hAnsi="Times New Roman"/>
            <w:sz w:val="22"/>
            <w:szCs w:val="22"/>
          </w:rPr>
          <w:t xml:space="preserve">effect </w:t>
        </w:r>
      </w:ins>
      <w:ins w:id="328" w:author="Vijay Singh" w:date="2020-12-21T14:48:00Z">
        <w:r w:rsidR="00B63AC8">
          <w:rPr>
            <w:rFonts w:ascii="Times New Roman" w:hAnsi="Times New Roman"/>
            <w:sz w:val="22"/>
            <w:szCs w:val="22"/>
          </w:rPr>
          <w:t xml:space="preserve">of </w:t>
        </w:r>
      </w:ins>
      <w:ins w:id="329" w:author="Brainard, David H" w:date="2020-12-14T12:10:00Z">
        <w:r w:rsidR="00802B44">
          <w:rPr>
            <w:rFonts w:ascii="Times New Roman" w:hAnsi="Times New Roman"/>
            <w:sz w:val="22"/>
            <w:szCs w:val="22"/>
          </w:rPr>
          <w:t>external variability limits</w:t>
        </w:r>
      </w:ins>
      <w:ins w:id="330" w:author="Brainard, David H" w:date="2020-12-14T12:11:00Z">
        <w:r w:rsidR="00802B44">
          <w:rPr>
            <w:rFonts w:ascii="Times New Roman" w:hAnsi="Times New Roman"/>
            <w:sz w:val="22"/>
            <w:szCs w:val="22"/>
          </w:rPr>
          <w:t xml:space="preserve"> performance, and thresholds rise with the covariance scalar.</w:t>
        </w:r>
      </w:ins>
      <w:ins w:id="331" w:author="Brainard, David H" w:date="2020-12-14T12:12:00Z">
        <w:r w:rsidR="00802B44">
          <w:rPr>
            <w:rFonts w:ascii="Times New Roman" w:hAnsi="Times New Roman"/>
            <w:sz w:val="22"/>
            <w:szCs w:val="22"/>
          </w:rPr>
          <w:t xml:space="preserve"> We interpret these effects further in the context of modeling introduced below.</w:t>
        </w:r>
      </w:ins>
      <w:ins w:id="332" w:author="Brainard, David H" w:date="2020-12-14T12:10:00Z">
        <w:r w:rsidR="00802B44">
          <w:rPr>
            <w:rFonts w:ascii="Times New Roman" w:hAnsi="Times New Roman"/>
            <w:sz w:val="22"/>
            <w:szCs w:val="22"/>
          </w:rPr>
          <w:t xml:space="preserve"> </w:t>
        </w:r>
      </w:ins>
    </w:p>
    <w:p w14:paraId="76D43D2E" w14:textId="41241E6F" w:rsidR="00BA5E45" w:rsidDel="00802B44" w:rsidRDefault="00554DFF" w:rsidP="009F434F">
      <w:pPr>
        <w:pStyle w:val="Default"/>
        <w:spacing w:before="0"/>
        <w:rPr>
          <w:del w:id="333" w:author="Brainard, David H" w:date="2020-12-14T12:12:00Z"/>
          <w:rFonts w:ascii="Times New Roman" w:eastAsia="Times New Roman" w:hAnsi="Times New Roman" w:cs="Times New Roman"/>
          <w:sz w:val="22"/>
          <w:szCs w:val="22"/>
        </w:rPr>
      </w:pPr>
      <w:del w:id="334" w:author="Brainard, David H" w:date="2020-12-09T13:00:00Z">
        <w:r w:rsidDel="0092304B">
          <w:rPr>
            <w:rFonts w:ascii="Times New Roman" w:hAnsi="Times New Roman"/>
            <w:sz w:val="22"/>
            <w:szCs w:val="22"/>
          </w:rPr>
          <w:delText xml:space="preserve"> (low variation in the color of background objects), </w:delText>
        </w:r>
      </w:del>
      <w:del w:id="335" w:author="Brainard, David H" w:date="2020-12-14T12:12:00Z">
        <w:r w:rsidDel="00802B44">
          <w:rPr>
            <w:rFonts w:ascii="Times New Roman" w:hAnsi="Times New Roman"/>
            <w:sz w:val="22"/>
            <w:szCs w:val="22"/>
          </w:rPr>
          <w:delText xml:space="preserve">the variation in the response is dominated by the observer’s internal noise. Thus, the </w:delText>
        </w:r>
        <w:r w:rsidDel="00802B44">
          <w:rPr>
            <w:rFonts w:ascii="Times New Roman" w:hAnsi="Times New Roman"/>
            <w:sz w:val="22"/>
            <w:szCs w:val="22"/>
            <w:lang w:val="fr-FR"/>
          </w:rPr>
          <w:delText xml:space="preserve">discrimination </w:delText>
        </w:r>
        <w:r w:rsidDel="00802B44">
          <w:rPr>
            <w:rFonts w:ascii="Times New Roman" w:hAnsi="Times New Roman"/>
            <w:sz w:val="22"/>
            <w:szCs w:val="22"/>
          </w:rPr>
          <w:delText xml:space="preserve">thresholds remain almost independent of the extrinsic variation. </w:delText>
        </w:r>
        <w:r w:rsidR="00DC669F" w:rsidDel="00802B44">
          <w:rPr>
            <w:rFonts w:ascii="Times New Roman" w:hAnsi="Times New Roman"/>
            <w:sz w:val="22"/>
            <w:szCs w:val="22"/>
          </w:rPr>
          <w:delText>As the value of the variation in the color of background objects (i.e. the value of the covariance scalar) increases, the extrinsic variations in the visual signal begin to dominate the observer’s internal noise. Empirically</w:delText>
        </w:r>
        <w:r w:rsidR="006D10E7" w:rsidDel="00802B44">
          <w:rPr>
            <w:rFonts w:ascii="Times New Roman" w:hAnsi="Times New Roman"/>
            <w:sz w:val="22"/>
            <w:szCs w:val="22"/>
          </w:rPr>
          <w:delText>,</w:delText>
        </w:r>
        <w:r w:rsidR="00DC669F" w:rsidDel="00802B44">
          <w:rPr>
            <w:rFonts w:ascii="Times New Roman" w:hAnsi="Times New Roman"/>
            <w:sz w:val="22"/>
            <w:szCs w:val="22"/>
          </w:rPr>
          <w:delText xml:space="preserve"> we observe a linear relation between log squared thresholds and log co</w:delText>
        </w:r>
        <w:r w:rsidR="00DC669F" w:rsidDel="00802B44">
          <w:rPr>
            <w:rFonts w:ascii="Times New Roman" w:hAnsi="Times New Roman"/>
            <w:sz w:val="22"/>
            <w:szCs w:val="22"/>
            <w:lang w:val="it-IT"/>
          </w:rPr>
          <w:delText>variance scalar</w:delText>
        </w:r>
        <w:r w:rsidR="00DC669F" w:rsidDel="00802B44">
          <w:rPr>
            <w:rFonts w:ascii="Times New Roman" w:hAnsi="Times New Roman"/>
            <w:sz w:val="22"/>
            <w:szCs w:val="22"/>
          </w:rPr>
          <w:delText xml:space="preserve">. The intersection of the two lines determines the equivalent noise, which is defined as the value of the log covariance at which the threshold starts to increase. The equivalent noise allows us to quantify the effect of the </w:delText>
        </w:r>
        <w:commentRangeStart w:id="336"/>
        <w:r w:rsidR="00DC669F" w:rsidDel="00802B44">
          <w:rPr>
            <w:rFonts w:ascii="Times New Roman" w:hAnsi="Times New Roman"/>
            <w:sz w:val="22"/>
            <w:szCs w:val="22"/>
          </w:rPr>
          <w:delText>task-irrelevant</w:delText>
        </w:r>
        <w:commentRangeEnd w:id="336"/>
        <w:r w:rsidR="00DC669F" w:rsidDel="00802B44">
          <w:rPr>
            <w:rStyle w:val="CommentReference"/>
            <w:rFonts w:ascii="Times New Roman" w:hAnsi="Times New Roman" w:cs="Times New Roman"/>
            <w:color w:val="auto"/>
            <w14:textOutline w14:w="0" w14:cap="rnd" w14:cmpd="sng" w14:algn="ctr">
              <w14:noFill/>
              <w14:prstDash w14:val="solid"/>
              <w14:bevel/>
            </w14:textOutline>
          </w:rPr>
          <w:commentReference w:id="336"/>
        </w:r>
        <w:r w:rsidR="00DC669F" w:rsidDel="00802B44">
          <w:rPr>
            <w:rFonts w:ascii="Times New Roman" w:hAnsi="Times New Roman"/>
            <w:sz w:val="22"/>
            <w:szCs w:val="22"/>
          </w:rPr>
          <w:delText xml:space="preserve"> property in terms of the intrinsic variation associated with the task.</w:delText>
        </w:r>
      </w:del>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5DD5C8B4" w:rsidR="00CC0064" w:rsidRDefault="00554DFF" w:rsidP="00095375">
      <w:pPr>
        <w:pStyle w:val="Default"/>
        <w:spacing w:before="0"/>
        <w:rPr>
          <w:ins w:id="337" w:author="Vijay Singh" w:date="2020-12-07T16:19:00Z"/>
        </w:rPr>
      </w:pPr>
      <w:r>
        <w:rPr>
          <w:rFonts w:ascii="Times New Roman" w:hAnsi="Times New Roman"/>
          <w:sz w:val="22"/>
          <w:szCs w:val="22"/>
        </w:rPr>
        <w:t xml:space="preserve">Figure 5 shows the threshold variation for the individual </w:t>
      </w:r>
      <w:ins w:id="338" w:author="Vijay Singh" w:date="2020-12-17T16:15:00Z">
        <w:r w:rsidR="00A94812">
          <w:rPr>
            <w:rStyle w:val="None"/>
            <w:rFonts w:ascii="Times New Roman" w:hAnsi="Times New Roman"/>
            <w:sz w:val="22"/>
            <w:szCs w:val="22"/>
          </w:rPr>
          <w:t>observer</w:t>
        </w:r>
      </w:ins>
      <w:del w:id="339" w:author="Vijay Singh" w:date="2020-12-17T16:15:00Z">
        <w:r w:rsidDel="00A94812">
          <w:rPr>
            <w:rFonts w:ascii="Times New Roman" w:hAnsi="Times New Roman"/>
            <w:sz w:val="22"/>
            <w:szCs w:val="22"/>
          </w:rPr>
          <w:delText>subject</w:delText>
        </w:r>
      </w:del>
      <w:r>
        <w:rPr>
          <w:rFonts w:ascii="Times New Roman" w:hAnsi="Times New Roman"/>
          <w:sz w:val="22"/>
          <w:szCs w:val="22"/>
        </w:rPr>
        <w:t xml:space="preserve">s. </w:t>
      </w:r>
      <w:ins w:id="340" w:author="Brainard, David H" w:date="2020-12-14T12:12:00Z">
        <w:r w:rsidR="00802B44">
          <w:rPr>
            <w:rFonts w:ascii="Times New Roman" w:hAnsi="Times New Roman"/>
            <w:sz w:val="22"/>
            <w:szCs w:val="22"/>
          </w:rPr>
          <w:t>Each observer shows the same basic pattern as the mean results, with constant thr</w:t>
        </w:r>
      </w:ins>
      <w:ins w:id="341" w:author="Brainard, David H" w:date="2020-12-14T12:13:00Z">
        <w:r w:rsidR="00802B44">
          <w:rPr>
            <w:rFonts w:ascii="Times New Roman" w:hAnsi="Times New Roman"/>
            <w:sz w:val="22"/>
            <w:szCs w:val="22"/>
          </w:rPr>
          <w:t xml:space="preserve">esholds across low values of the covariance scalar and then a </w:t>
        </w:r>
        <w:r w:rsidR="00802B44">
          <w:rPr>
            <w:rFonts w:ascii="Times New Roman" w:hAnsi="Times New Roman"/>
            <w:sz w:val="22"/>
            <w:szCs w:val="22"/>
          </w:rPr>
          <w:lastRenderedPageBreak/>
          <w:t>rise of thresholds that is approximately linear on the log threshold squared versus log cov</w:t>
        </w:r>
        <w:del w:id="342" w:author="Vijay Singh" w:date="2020-12-16T20:09:00Z">
          <w:r w:rsidR="00802B44" w:rsidDel="00925E14">
            <w:rPr>
              <w:rFonts w:ascii="Times New Roman" w:hAnsi="Times New Roman"/>
              <w:sz w:val="22"/>
              <w:szCs w:val="22"/>
            </w:rPr>
            <w:delText>ar</w:delText>
          </w:r>
        </w:del>
        <w:r w:rsidR="00802B44">
          <w:rPr>
            <w:rFonts w:ascii="Times New Roman" w:hAnsi="Times New Roman"/>
            <w:sz w:val="22"/>
            <w:szCs w:val="22"/>
          </w:rPr>
          <w:t xml:space="preserve">ariance plot.  </w:t>
        </w:r>
      </w:ins>
      <w:del w:id="343" w:author="Brainard, David H" w:date="2020-12-14T12:13:00Z">
        <w:r w:rsidDel="00802B44">
          <w:rPr>
            <w:rFonts w:ascii="Times New Roman" w:hAnsi="Times New Roman"/>
            <w:sz w:val="22"/>
            <w:szCs w:val="22"/>
          </w:rPr>
          <w:delText>Although there is some variation in the rate of increase of the thresholds, the observers are consistent in the equivalent noise and covariance scalar for threshold elevation.</w:delText>
        </w:r>
      </w:del>
      <w:ins w:id="344" w:author="Brainard, David H" w:date="2020-12-14T12:15:00Z">
        <w:r w:rsidR="00802B44">
          <w:rPr>
            <w:rFonts w:ascii="Times New Roman" w:hAnsi="Times New Roman"/>
            <w:sz w:val="22"/>
            <w:szCs w:val="22"/>
          </w:rPr>
          <w:t>The most notable individual difference is</w:t>
        </w:r>
      </w:ins>
      <w:ins w:id="345" w:author="Brainard, David H" w:date="2020-12-14T12:13:00Z">
        <w:r w:rsidR="00802B44">
          <w:rPr>
            <w:rFonts w:ascii="Times New Roman" w:hAnsi="Times New Roman"/>
            <w:sz w:val="22"/>
            <w:szCs w:val="22"/>
          </w:rPr>
          <w:t xml:space="preserve"> </w:t>
        </w:r>
      </w:ins>
      <w:ins w:id="346" w:author="Brainard, David H" w:date="2020-12-14T12:14:00Z">
        <w:r w:rsidR="00802B44">
          <w:rPr>
            <w:rFonts w:ascii="Times New Roman" w:hAnsi="Times New Roman"/>
            <w:sz w:val="22"/>
            <w:szCs w:val="22"/>
          </w:rPr>
          <w:t xml:space="preserve">in the slope of the rising limb </w:t>
        </w:r>
      </w:ins>
      <w:ins w:id="347" w:author="Brainard, David H" w:date="2020-12-14T12:15:00Z">
        <w:r w:rsidR="00802B44">
          <w:rPr>
            <w:rFonts w:ascii="Times New Roman" w:hAnsi="Times New Roman"/>
            <w:sz w:val="22"/>
            <w:szCs w:val="22"/>
          </w:rPr>
          <w:t>measured functions.</w:t>
        </w:r>
      </w:ins>
      <w:ins w:id="348" w:author="Brainard, David H" w:date="2020-12-14T12:14:00Z">
        <w:r w:rsidR="00802B44">
          <w:rPr>
            <w:rFonts w:ascii="Times New Roman" w:hAnsi="Times New Roman"/>
            <w:sz w:val="22"/>
            <w:szCs w:val="22"/>
          </w:rPr>
          <w:t xml:space="preserve"> </w:t>
        </w:r>
      </w:ins>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00A64EDE" w:rsidR="00BA5E45" w:rsidRDefault="00554DF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A computational model with </w:t>
      </w:r>
      <w:r w:rsidR="00432895">
        <w:rPr>
          <w:rFonts w:ascii="Times New Roman" w:hAnsi="Times New Roman"/>
          <w:b/>
          <w:bCs/>
          <w:sz w:val="22"/>
          <w:szCs w:val="22"/>
        </w:rPr>
        <w:t>center-</w:t>
      </w:r>
      <w:r>
        <w:rPr>
          <w:rFonts w:ascii="Times New Roman" w:hAnsi="Times New Roman"/>
          <w:b/>
          <w:bCs/>
          <w:sz w:val="22"/>
          <w:szCs w:val="22"/>
        </w:rPr>
        <w:t>surround receptive field captures human threshold increase</w:t>
      </w:r>
    </w:p>
    <w:p w14:paraId="708A85B9" w14:textId="66BE4C88" w:rsidR="00CC0064" w:rsidRDefault="00554DFF" w:rsidP="00CC0064">
      <w:pPr>
        <w:pStyle w:val="Default"/>
        <w:spacing w:before="0"/>
        <w:rPr>
          <w:ins w:id="349" w:author="Vijay Singh" w:date="2020-12-07T16:20:00Z"/>
          <w:rFonts w:ascii="Times New Roman" w:hAnsi="Times New Roman"/>
          <w:sz w:val="22"/>
          <w:szCs w:val="22"/>
        </w:rPr>
      </w:pPr>
      <w:r>
        <w:rPr>
          <w:rFonts w:ascii="Times New Roman" w:hAnsi="Times New Roman"/>
          <w:sz w:val="22"/>
          <w:szCs w:val="22"/>
        </w:rPr>
        <w:t>We modeled human response in the psychophysical task using a computational observer model (See Methods: Computational Model;</w:t>
      </w:r>
      <w:r w:rsidR="003768D0">
        <w:rPr>
          <w:rFonts w:ascii="Times New Roman" w:hAnsi="Times New Roman"/>
          <w:color w:val="0076BA"/>
          <w:sz w:val="22"/>
          <w:szCs w:val="22"/>
        </w:rPr>
        <w:t xml:space="preserve"> </w:t>
      </w:r>
      <w:r w:rsidR="002F685E">
        <w:rPr>
          <w:rFonts w:ascii="Times New Roman" w:hAnsi="Times New Roman"/>
          <w:sz w:val="22"/>
          <w:szCs w:val="22"/>
        </w:rPr>
        <w:fldChar w:fldCharType="begin"/>
      </w:r>
      <w:r w:rsidR="00FF1BE5">
        <w:rPr>
          <w:rFonts w:ascii="Times New Roman" w:hAnsi="Times New Roman"/>
          <w:sz w:val="22"/>
          <w:szCs w:val="22"/>
        </w:rPr>
        <w:instrText xml:space="preserve"> ADDIN EN.CITE &lt;EndNote&gt;&lt;Cite&gt;&lt;Author&gt;Cottaris&lt;/Author&gt;&lt;Year&gt;2019&lt;/Year&gt;&lt;RecNum&gt;121&lt;/RecNum&gt;&lt;DisplayText&gt;[6]&lt;/DisplayText&gt;&lt;record&gt;&lt;rec-number&gt;121&lt;/rec-number&gt;&lt;foreign-keys&gt;&lt;key app="EN" db-id="592dpt2f590x0mezte35f5fwef0rtp2xsfrz" timestamp="1598111302"&gt;121&lt;/key&gt;&lt;/foreign-keys&gt;&lt;ref-type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2F685E">
        <w:rPr>
          <w:rFonts w:ascii="Times New Roman" w:hAnsi="Times New Roman"/>
          <w:sz w:val="22"/>
          <w:szCs w:val="22"/>
        </w:rPr>
        <w:fldChar w:fldCharType="separate"/>
      </w:r>
      <w:r w:rsidR="00FF1BE5">
        <w:rPr>
          <w:rFonts w:ascii="Times New Roman" w:hAnsi="Times New Roman"/>
          <w:noProof/>
          <w:sz w:val="22"/>
          <w:szCs w:val="22"/>
        </w:rPr>
        <w:t>[6]</w:t>
      </w:r>
      <w:r w:rsidR="002F685E">
        <w:rPr>
          <w:rFonts w:ascii="Times New Roman" w:hAnsi="Times New Roman"/>
          <w:sz w:val="22"/>
          <w:szCs w:val="22"/>
        </w:rPr>
        <w:fldChar w:fldCharType="end"/>
      </w:r>
      <w:r>
        <w:rPr>
          <w:rFonts w:ascii="Times New Roman" w:hAnsi="Times New Roman"/>
          <w:sz w:val="22"/>
          <w:szCs w:val="22"/>
        </w:rPr>
        <w:t xml:space="preserve">). In this model, we first simulate the response of the early visual system to the images in our database. The </w:t>
      </w:r>
      <w:r>
        <w:rPr>
          <w:rFonts w:ascii="Times New Roman" w:hAnsi="Times New Roman"/>
          <w:sz w:val="22"/>
          <w:szCs w:val="22"/>
          <w:lang w:val="it-IT"/>
        </w:rPr>
        <w:t xml:space="preserve">model </w:t>
      </w:r>
      <w:r>
        <w:rPr>
          <w:rFonts w:ascii="Times New Roman" w:hAnsi="Times New Roman"/>
          <w:sz w:val="22"/>
          <w:szCs w:val="22"/>
        </w:rPr>
        <w:t xml:space="preserve">of the visual system incorporates optical blurring, axial chromatic aberration, spatial sampling of the cone mosaic and the Poisson nature of the photopigment isomerization. We simulate the response of the long (L), middle (M), and short (S) type photoreceptors of this model eye to each image in our image database. We then calculate the dot product of a center surround receptive field (RF) with the retinal images. The RF consists of three channels, one each for the L, M, and S channels of the retinal image. The size of individual L, M and S channels of the RF </w:t>
      </w:r>
      <w:del w:id="350" w:author="Vijay Singh" w:date="2020-12-21T14:50:00Z">
        <w:r w:rsidDel="00463F83">
          <w:rPr>
            <w:rFonts w:ascii="Times New Roman" w:hAnsi="Times New Roman"/>
            <w:sz w:val="22"/>
            <w:szCs w:val="22"/>
          </w:rPr>
          <w:delText xml:space="preserve">matched </w:delText>
        </w:r>
      </w:del>
      <w:ins w:id="351" w:author="Vijay Singh" w:date="2020-12-21T14:50:00Z">
        <w:r w:rsidR="00463F83">
          <w:rPr>
            <w:rFonts w:ascii="Times New Roman" w:hAnsi="Times New Roman"/>
            <w:sz w:val="22"/>
            <w:szCs w:val="22"/>
          </w:rPr>
          <w:t xml:space="preserve">was </w:t>
        </w:r>
        <w:r w:rsidR="00057BF4">
          <w:rPr>
            <w:rFonts w:ascii="Times New Roman" w:hAnsi="Times New Roman"/>
            <w:sz w:val="22"/>
            <w:szCs w:val="22"/>
          </w:rPr>
          <w:t xml:space="preserve">chosen </w:t>
        </w:r>
        <w:r w:rsidR="00463F83">
          <w:rPr>
            <w:rFonts w:ascii="Times New Roman" w:hAnsi="Times New Roman"/>
            <w:sz w:val="22"/>
            <w:szCs w:val="22"/>
          </w:rPr>
          <w:t xml:space="preserve">to be equal to </w:t>
        </w:r>
      </w:ins>
      <w:r>
        <w:rPr>
          <w:rFonts w:ascii="Times New Roman" w:hAnsi="Times New Roman"/>
          <w:sz w:val="22"/>
          <w:szCs w:val="22"/>
        </w:rPr>
        <w:t>the extent of the retinal image. The center of the RF was a uniform circular patch the same size as the target object in the images. The surround was a uniform square patch of the size of the images except the target object (Figure 6). The value of the receptive field in the center and surround were chosen such that the dot product of each channel of the receptive field with a uniform image was zero.</w:t>
      </w:r>
    </w:p>
    <w:p w14:paraId="5FA4B7A6" w14:textId="77777777" w:rsidR="00CC0064" w:rsidRDefault="00CC0064" w:rsidP="00CC0064">
      <w:pPr>
        <w:pStyle w:val="Default"/>
        <w:spacing w:before="0"/>
        <w:rPr>
          <w:ins w:id="352" w:author="Vijay Singh" w:date="2020-12-07T16:20:00Z"/>
          <w:rFonts w:ascii="Times New Roman" w:hAnsi="Times New Roman"/>
          <w:sz w:val="22"/>
          <w:szCs w:val="22"/>
        </w:rPr>
      </w:pPr>
    </w:p>
    <w:p w14:paraId="54AC4266" w14:textId="0547F48E" w:rsidR="00BA5E45"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The response of the computational observer to the standard and comparison images were used in a two alternate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The proportionality constant was chosen such that the threshold of the computational model matched the threshold of the mean human observer at covariance scalar equal to zero. We calculated the equivalent noise and the rate of threshold increase of the computational observer using the </w:t>
      </w:r>
      <w:del w:id="353" w:author="Brainard, David H" w:date="2020-12-09T09:29:00Z">
        <w:r w:rsidDel="001B571D">
          <w:rPr>
            <w:rFonts w:ascii="Times New Roman" w:hAnsi="Times New Roman"/>
            <w:sz w:val="22"/>
            <w:szCs w:val="22"/>
          </w:rPr>
          <w:delText>double linear</w:delText>
        </w:r>
      </w:del>
      <w:ins w:id="354" w:author="Brainard, David H" w:date="2020-12-09T09:29:00Z">
        <w:r w:rsidR="001B571D">
          <w:rPr>
            <w:rFonts w:ascii="Times New Roman" w:hAnsi="Times New Roman"/>
            <w:sz w:val="22"/>
            <w:szCs w:val="22"/>
          </w:rPr>
          <w:t>piecewise linear</w:t>
        </w:r>
      </w:ins>
      <w:r>
        <w:rPr>
          <w:rFonts w:ascii="Times New Roman" w:hAnsi="Times New Roman"/>
          <w:sz w:val="22"/>
          <w:szCs w:val="22"/>
        </w:rPr>
        <w:t xml:space="preserve"> </w:t>
      </w:r>
      <w:del w:id="355" w:author="Brainard, David H" w:date="2020-12-09T09:29:00Z">
        <w:r w:rsidDel="001B571D">
          <w:rPr>
            <w:rFonts w:ascii="Times New Roman" w:hAnsi="Times New Roman"/>
            <w:sz w:val="22"/>
            <w:szCs w:val="22"/>
          </w:rPr>
          <w:delText>model</w:delText>
        </w:r>
      </w:del>
      <w:ins w:id="356" w:author="Brainard, David H" w:date="2020-12-09T09:29:00Z">
        <w:r w:rsidR="001B571D">
          <w:rPr>
            <w:rFonts w:ascii="Times New Roman" w:hAnsi="Times New Roman"/>
            <w:sz w:val="22"/>
            <w:szCs w:val="22"/>
          </w:rPr>
          <w:t>fit</w:t>
        </w:r>
      </w:ins>
      <w:r>
        <w:rPr>
          <w:rFonts w:ascii="Times New Roman" w:hAnsi="Times New Roman"/>
          <w:sz w:val="22"/>
          <w:szCs w:val="22"/>
        </w:rPr>
        <w:t>. These values compare well with the values of the mean human observer (</w:t>
      </w:r>
      <w:r w:rsidR="00A84824">
        <w:rPr>
          <w:rFonts w:ascii="Times New Roman" w:hAnsi="Times New Roman"/>
          <w:sz w:val="22"/>
          <w:szCs w:val="22"/>
        </w:rPr>
        <w:t>E</w:t>
      </w:r>
      <w:r w:rsidR="0039301C">
        <w:rPr>
          <w:rFonts w:ascii="Times New Roman" w:hAnsi="Times New Roman"/>
          <w:sz w:val="22"/>
          <w:szCs w:val="22"/>
        </w:rPr>
        <w:t>quivalent noise</w:t>
      </w:r>
      <w:r w:rsidR="00A84824">
        <w:rPr>
          <w:rFonts w:ascii="Times New Roman" w:hAnsi="Times New Roman"/>
          <w:sz w:val="22"/>
          <w:szCs w:val="22"/>
        </w:rPr>
        <w:t xml:space="preserve"> Human = </w:t>
      </w:r>
      <w:r w:rsidR="005D1195">
        <w:rPr>
          <w:rFonts w:ascii="Times New Roman" w:hAnsi="Times New Roman"/>
          <w:sz w:val="22"/>
          <w:szCs w:val="22"/>
        </w:rPr>
        <w:t>-2.00</w:t>
      </w:r>
      <w:r w:rsidR="00EA4685">
        <w:rPr>
          <w:rFonts w:ascii="Times New Roman" w:hAnsi="Times New Roman"/>
          <w:sz w:val="22"/>
          <w:szCs w:val="22"/>
        </w:rPr>
        <w:t xml:space="preserve"> +- </w:t>
      </w:r>
      <w:r w:rsidR="003F72D9">
        <w:rPr>
          <w:rFonts w:ascii="Times New Roman" w:hAnsi="Times New Roman"/>
          <w:sz w:val="22"/>
          <w:szCs w:val="22"/>
        </w:rPr>
        <w:t>0.</w:t>
      </w:r>
      <w:r w:rsidR="004E1437">
        <w:rPr>
          <w:rFonts w:ascii="Times New Roman" w:hAnsi="Times New Roman"/>
          <w:sz w:val="22"/>
          <w:szCs w:val="22"/>
        </w:rPr>
        <w:t>42</w:t>
      </w:r>
      <w:r w:rsidR="005D1195">
        <w:rPr>
          <w:rFonts w:ascii="Times New Roman" w:hAnsi="Times New Roman"/>
          <w:sz w:val="22"/>
          <w:szCs w:val="22"/>
        </w:rPr>
        <w:t>, Model = -1.65; Rate of increase Human</w:t>
      </w:r>
      <w:r w:rsidR="00CA2B8A">
        <w:rPr>
          <w:rFonts w:ascii="Times New Roman" w:hAnsi="Times New Roman"/>
          <w:sz w:val="22"/>
          <w:szCs w:val="22"/>
        </w:rPr>
        <w:t xml:space="preserve"> = 0.200</w:t>
      </w:r>
      <w:r w:rsidR="004E1437">
        <w:rPr>
          <w:rFonts w:ascii="Times New Roman" w:hAnsi="Times New Roman"/>
          <w:sz w:val="22"/>
          <w:szCs w:val="22"/>
        </w:rPr>
        <w:t xml:space="preserve"> +</w:t>
      </w:r>
      <w:ins w:id="357" w:author="Brainard, David H" w:date="2020-12-09T10:13:00Z">
        <w:r w:rsidR="00696A45">
          <w:rPr>
            <w:rFonts w:ascii="Times New Roman" w:hAnsi="Times New Roman"/>
            <w:sz w:val="22"/>
            <w:szCs w:val="22"/>
          </w:rPr>
          <w:t xml:space="preserve"> </w:t>
        </w:r>
      </w:ins>
      <w:r w:rsidR="004E1437">
        <w:rPr>
          <w:rFonts w:ascii="Times New Roman" w:hAnsi="Times New Roman"/>
          <w:sz w:val="22"/>
          <w:szCs w:val="22"/>
        </w:rPr>
        <w:t>-</w:t>
      </w:r>
      <w:del w:id="358" w:author="Brainard, David H" w:date="2020-12-09T10:13:00Z">
        <w:r w:rsidR="004E1437" w:rsidDel="00696A45">
          <w:rPr>
            <w:rFonts w:ascii="Times New Roman" w:hAnsi="Times New Roman"/>
            <w:sz w:val="22"/>
            <w:szCs w:val="22"/>
          </w:rPr>
          <w:delText xml:space="preserve"> </w:delText>
        </w:r>
      </w:del>
      <w:r w:rsidR="004E1437">
        <w:rPr>
          <w:rFonts w:ascii="Times New Roman" w:hAnsi="Times New Roman"/>
          <w:sz w:val="22"/>
          <w:szCs w:val="22"/>
        </w:rPr>
        <w:t>0.070</w:t>
      </w:r>
      <w:r w:rsidR="00CA2B8A">
        <w:rPr>
          <w:rFonts w:ascii="Times New Roman" w:hAnsi="Times New Roman"/>
          <w:sz w:val="22"/>
          <w:szCs w:val="22"/>
        </w:rPr>
        <w:t>, Model = 0.266</w:t>
      </w:r>
      <w:r>
        <w:rPr>
          <w:rFonts w:ascii="Times New Roman" w:hAnsi="Times New Roman"/>
          <w:sz w:val="22"/>
          <w:szCs w:val="22"/>
        </w:rPr>
        <w:t>).</w:t>
      </w:r>
    </w:p>
    <w:p w14:paraId="6F7C1972" w14:textId="77777777" w:rsidR="005C0EFF" w:rsidRDefault="005C0EFF">
      <w:pPr>
        <w:pStyle w:val="Default"/>
        <w:spacing w:before="0"/>
        <w:rPr>
          <w:rFonts w:ascii="Times New Roman" w:hAnsi="Times New Roman"/>
          <w:sz w:val="22"/>
          <w:szCs w:val="22"/>
        </w:rPr>
      </w:pPr>
    </w:p>
    <w:p w14:paraId="06E914D1" w14:textId="77777777" w:rsidR="005C0EFF" w:rsidRDefault="005C0EFF"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6F354ABE"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6A8155AE" w14:textId="1DEC739F"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ins w:id="359" w:author="Brainard, David H" w:date="2020-12-14T12:16:00Z">
        <w:r w:rsidR="00D63C7B">
          <w:rPr>
            <w:rFonts w:ascii="Times New Roman" w:hAnsi="Times New Roman"/>
            <w:sz w:val="22"/>
            <w:szCs w:val="22"/>
          </w:rPr>
          <w:t xml:space="preserve"> </w:t>
        </w:r>
      </w:ins>
      <w:del w:id="360" w:author="Brainard, David H" w:date="2020-12-14T12:16:00Z">
        <w:r w:rsidDel="00D63C7B">
          <w:rPr>
            <w:rFonts w:ascii="Times New Roman" w:hAnsi="Times New Roman"/>
            <w:sz w:val="22"/>
            <w:szCs w:val="22"/>
          </w:rPr>
          <w:delText> </w:delText>
        </w:r>
      </w:del>
      <w:r>
        <w:rPr>
          <w:rFonts w:ascii="Times New Roman" w:hAnsi="Times New Roman"/>
          <w:sz w:val="22"/>
          <w:szCs w:val="22"/>
        </w:rPr>
        <w:t>All experimental procedures were approved by University of Pennsylvania Institutional Review Board and were in accordance with the World Medical Association Declaration of Helsinki</w:t>
      </w:r>
      <w:ins w:id="361" w:author="Brainard, David H" w:date="2020-12-14T12:16:00Z">
        <w:r w:rsidR="00D63C7B">
          <w:rPr>
            <w:rFonts w:ascii="Times New Roman" w:hAnsi="Times New Roman"/>
            <w:sz w:val="22"/>
            <w:szCs w:val="22"/>
          </w:rPr>
          <w:t>.</w:t>
        </w:r>
      </w:ins>
      <w:del w:id="362" w:author="Brainard, David H" w:date="2020-12-14T12:16:00Z">
        <w:r w:rsidDel="00D63C7B">
          <w:rPr>
            <w:rFonts w:ascii="Times New Roman" w:hAnsi="Times New Roman"/>
            <w:sz w:val="22"/>
            <w:szCs w:val="22"/>
          </w:rPr>
          <w:delText>.</w:delText>
        </w:r>
      </w:del>
    </w:p>
    <w:p w14:paraId="7EC0DB62" w14:textId="32558242" w:rsidR="00BA5E45" w:rsidRDefault="00554DFF">
      <w:pPr>
        <w:pStyle w:val="Default"/>
        <w:spacing w:before="0" w:after="270"/>
        <w:rPr>
          <w:ins w:id="363" w:author="Vijay Singh" w:date="2020-12-18T17:10:00Z"/>
          <w:rFonts w:ascii="Times New Roman" w:hAnsi="Times New Roman"/>
          <w:sz w:val="22"/>
          <w:szCs w:val="22"/>
        </w:rPr>
      </w:pPr>
      <w:commentRangeStart w:id="364"/>
      <w:proofErr w:type="spellStart"/>
      <w:r>
        <w:rPr>
          <w:rFonts w:ascii="Times New Roman" w:hAnsi="Times New Roman"/>
          <w:b/>
          <w:bCs/>
          <w:sz w:val="22"/>
          <w:szCs w:val="22"/>
          <w:lang w:val="de-DE"/>
        </w:rPr>
        <w:t>Preregistration</w:t>
      </w:r>
      <w:commentRangeEnd w:id="364"/>
      <w:proofErr w:type="spellEnd"/>
      <w:r w:rsidR="0033702D">
        <w:rPr>
          <w:rStyle w:val="CommentReference"/>
          <w:rFonts w:ascii="Times New Roman" w:hAnsi="Times New Roman" w:cs="Times New Roman"/>
          <w:color w:val="auto"/>
          <w14:textOutline w14:w="0" w14:cap="rnd" w14:cmpd="sng" w14:algn="ctr">
            <w14:noFill/>
            <w14:prstDash w14:val="solid"/>
            <w14:bevel/>
          </w14:textOutline>
        </w:rPr>
        <w:commentReference w:id="364"/>
      </w:r>
      <w:r>
        <w:rPr>
          <w:rFonts w:ascii="Times New Roman" w:hAnsi="Times New Roman"/>
          <w:sz w:val="22"/>
          <w:szCs w:val="22"/>
        </w:rPr>
        <w:t xml:space="preserve">. </w:t>
      </w:r>
      <w:ins w:id="365" w:author="Brainard, David H" w:date="2020-12-14T12:16:00Z">
        <w:r w:rsidR="00D63C7B">
          <w:rPr>
            <w:rFonts w:ascii="Times New Roman" w:hAnsi="Times New Roman"/>
            <w:sz w:val="22"/>
            <w:szCs w:val="22"/>
          </w:rPr>
          <w:t xml:space="preserve">The </w:t>
        </w:r>
      </w:ins>
      <w:del w:id="366" w:author="Brainard, David H" w:date="2020-12-14T12:16:00Z">
        <w:r w:rsidDel="00D63C7B">
          <w:rPr>
            <w:rFonts w:ascii="Times New Roman" w:hAnsi="Times New Roman"/>
            <w:sz w:val="22"/>
            <w:szCs w:val="22"/>
          </w:rPr>
          <w:delText xml:space="preserve">Experimental </w:delText>
        </w:r>
      </w:del>
      <w:ins w:id="367" w:author="Brainard, David H" w:date="2020-12-14T12:16:00Z">
        <w:r w:rsidR="00D63C7B">
          <w:rPr>
            <w:rFonts w:ascii="Times New Roman" w:hAnsi="Times New Roman"/>
            <w:sz w:val="22"/>
            <w:szCs w:val="22"/>
          </w:rPr>
          <w:t xml:space="preserve">experimental </w:t>
        </w:r>
      </w:ins>
      <w:r>
        <w:rPr>
          <w:rFonts w:ascii="Times New Roman" w:hAnsi="Times New Roman"/>
          <w:sz w:val="22"/>
          <w:szCs w:val="22"/>
        </w:rPr>
        <w:t xml:space="preserve">design and the </w:t>
      </w:r>
      <w:commentRangeStart w:id="368"/>
      <w:del w:id="369" w:author="Vijay Singh" w:date="2020-12-18T17:11:00Z">
        <w:r w:rsidDel="00BA6E92">
          <w:rPr>
            <w:rFonts w:ascii="Times New Roman" w:hAnsi="Times New Roman"/>
            <w:sz w:val="22"/>
            <w:szCs w:val="22"/>
          </w:rPr>
          <w:delText xml:space="preserve">primary </w:delText>
        </w:r>
      </w:del>
      <w:r>
        <w:rPr>
          <w:rFonts w:ascii="Times New Roman" w:hAnsi="Times New Roman"/>
          <w:sz w:val="22"/>
          <w:szCs w:val="22"/>
        </w:rPr>
        <w:t xml:space="preserve">data analysis procedures </w:t>
      </w:r>
      <w:commentRangeEnd w:id="368"/>
      <w:r w:rsidR="0033702D">
        <w:rPr>
          <w:rStyle w:val="CommentReference"/>
          <w:rFonts w:ascii="Times New Roman" w:hAnsi="Times New Roman" w:cs="Times New Roman"/>
          <w:color w:val="auto"/>
          <w14:textOutline w14:w="0" w14:cap="rnd" w14:cmpd="sng" w14:algn="ctr">
            <w14:noFill/>
            <w14:prstDash w14:val="solid"/>
            <w14:bevel/>
          </w14:textOutline>
        </w:rPr>
        <w:commentReference w:id="368"/>
      </w:r>
      <w:r>
        <w:rPr>
          <w:rFonts w:ascii="Times New Roman" w:hAnsi="Times New Roman"/>
          <w:sz w:val="22"/>
          <w:szCs w:val="22"/>
        </w:rPr>
        <w:t>for this study were preregistered before that start of the experiment</w:t>
      </w:r>
      <w:del w:id="370" w:author="Brainard, David H" w:date="2020-12-14T12:18:00Z">
        <w:r w:rsidDel="00D63C7B">
          <w:rPr>
            <w:rFonts w:ascii="Times New Roman" w:hAnsi="Times New Roman"/>
            <w:sz w:val="22"/>
            <w:szCs w:val="22"/>
          </w:rPr>
          <w:delText xml:space="preserve">. </w:delText>
        </w:r>
      </w:del>
      <w:ins w:id="371" w:author="Brainard, David H" w:date="2020-12-14T12:19:00Z">
        <w:r w:rsidR="00D63C7B">
          <w:rPr>
            <w:rFonts w:ascii="Times New Roman" w:hAnsi="Times New Roman"/>
            <w:sz w:val="22"/>
            <w:szCs w:val="22"/>
          </w:rPr>
          <w:t xml:space="preserve">. </w:t>
        </w:r>
      </w:ins>
      <w:r>
        <w:rPr>
          <w:rFonts w:ascii="Times New Roman" w:hAnsi="Times New Roman"/>
          <w:sz w:val="22"/>
          <w:szCs w:val="22"/>
        </w:rPr>
        <w:t>They are publicly available at</w:t>
      </w:r>
      <w:del w:id="372" w:author="Brainard, David H" w:date="2020-12-14T12:16:00Z">
        <w:r w:rsidDel="00D63C7B">
          <w:rPr>
            <w:rFonts w:ascii="Times New Roman" w:hAnsi="Times New Roman"/>
            <w:sz w:val="22"/>
            <w:szCs w:val="22"/>
          </w:rPr>
          <w:delText>: </w:delText>
        </w:r>
      </w:del>
      <w:ins w:id="373" w:author="Brainard, David H" w:date="2020-12-14T12:16:00Z">
        <w:r w:rsidR="00D63C7B">
          <w:rPr>
            <w:rFonts w:ascii="Times New Roman" w:hAnsi="Times New Roman"/>
            <w:sz w:val="22"/>
            <w:szCs w:val="22"/>
          </w:rPr>
          <w:t xml:space="preserve">: </w:t>
        </w:r>
      </w:ins>
      <w:r>
        <w:rPr>
          <w:rFonts w:ascii="Times New Roman" w:hAnsi="Times New Roman"/>
          <w:sz w:val="22"/>
          <w:szCs w:val="22"/>
        </w:rPr>
        <w:t xml:space="preserve">https://osf.io/7tgy8/. Deviations from and additions to the preregistered plan are described </w:t>
      </w:r>
      <w:del w:id="374" w:author="Brainard, David H" w:date="2020-12-14T12:16:00Z">
        <w:r w:rsidDel="00D63C7B">
          <w:rPr>
            <w:rFonts w:ascii="Times New Roman" w:hAnsi="Times New Roman"/>
            <w:sz w:val="22"/>
            <w:szCs w:val="22"/>
          </w:rPr>
          <w:delText>in </w:delText>
        </w:r>
      </w:del>
      <w:ins w:id="375" w:author="Brainard, David H" w:date="2020-12-14T12:16:00Z">
        <w:r w:rsidR="00D63C7B">
          <w:rPr>
            <w:rFonts w:ascii="Times New Roman" w:hAnsi="Times New Roman"/>
            <w:sz w:val="22"/>
            <w:szCs w:val="22"/>
          </w:rPr>
          <w:t xml:space="preserve">in </w:t>
        </w:r>
      </w:ins>
      <w:r>
        <w:rPr>
          <w:rFonts w:ascii="Times New Roman" w:hAnsi="Times New Roman"/>
          <w:sz w:val="22"/>
          <w:szCs w:val="22"/>
        </w:rPr>
        <w:t xml:space="preserve">the addendums to the pre-registration documents available at </w:t>
      </w:r>
      <w:ins w:id="376" w:author="Vijay Singh" w:date="2020-12-18T17:10:00Z">
        <w:r w:rsidR="00C94070">
          <w:rPr>
            <w:rFonts w:ascii="Times New Roman" w:hAnsi="Times New Roman"/>
            <w:sz w:val="22"/>
            <w:szCs w:val="22"/>
          </w:rPr>
          <w:fldChar w:fldCharType="begin"/>
        </w:r>
        <w:r w:rsidR="00C94070">
          <w:rPr>
            <w:rFonts w:ascii="Times New Roman" w:hAnsi="Times New Roman"/>
            <w:sz w:val="22"/>
            <w:szCs w:val="22"/>
          </w:rPr>
          <w:instrText xml:space="preserve"> HYPERLINK "</w:instrText>
        </w:r>
      </w:ins>
      <w:r w:rsidR="00C94070">
        <w:rPr>
          <w:rFonts w:ascii="Times New Roman" w:hAnsi="Times New Roman"/>
          <w:sz w:val="22"/>
          <w:szCs w:val="22"/>
        </w:rPr>
        <w:instrText>https://osf.io/7tgy8/</w:instrText>
      </w:r>
      <w:ins w:id="377" w:author="Vijay Singh" w:date="2020-12-18T17:10:00Z">
        <w:r w:rsidR="00C94070">
          <w:rPr>
            <w:rFonts w:ascii="Times New Roman" w:hAnsi="Times New Roman"/>
            <w:sz w:val="22"/>
            <w:szCs w:val="22"/>
          </w:rPr>
          <w:instrText xml:space="preserve">" </w:instrText>
        </w:r>
        <w:r w:rsidR="00C94070">
          <w:rPr>
            <w:rFonts w:ascii="Times New Roman" w:hAnsi="Times New Roman"/>
            <w:sz w:val="22"/>
            <w:szCs w:val="22"/>
          </w:rPr>
          <w:fldChar w:fldCharType="separate"/>
        </w:r>
      </w:ins>
      <w:r w:rsidR="00C94070" w:rsidRPr="00E82CC1">
        <w:rPr>
          <w:rStyle w:val="Hyperlink"/>
          <w:rFonts w:ascii="Times New Roman" w:hAnsi="Times New Roman"/>
          <w:sz w:val="22"/>
          <w:szCs w:val="22"/>
        </w:rPr>
        <w:t>https://osf.io/7tgy8/</w:t>
      </w:r>
      <w:ins w:id="378" w:author="Vijay Singh" w:date="2020-12-18T17:10:00Z">
        <w:r w:rsidR="00C94070">
          <w:rPr>
            <w:rFonts w:ascii="Times New Roman" w:hAnsi="Times New Roman"/>
            <w:sz w:val="22"/>
            <w:szCs w:val="22"/>
          </w:rPr>
          <w:fldChar w:fldCharType="end"/>
        </w:r>
      </w:ins>
      <w:r>
        <w:rPr>
          <w:rFonts w:ascii="Times New Roman" w:hAnsi="Times New Roman"/>
          <w:sz w:val="22"/>
          <w:szCs w:val="22"/>
        </w:rPr>
        <w:t>.</w:t>
      </w:r>
    </w:p>
    <w:p w14:paraId="5DF7C20C" w14:textId="5F051624" w:rsidR="00C94070" w:rsidRDefault="00C94070" w:rsidP="00C94070">
      <w:pPr>
        <w:pStyle w:val="Default"/>
        <w:spacing w:before="0" w:after="270"/>
        <w:rPr>
          <w:ins w:id="379" w:author="Vijay Singh" w:date="2020-12-18T17:10:00Z"/>
          <w:rFonts w:ascii="Times New Roman" w:eastAsia="Times New Roman" w:hAnsi="Times New Roman" w:cs="Times New Roman"/>
          <w:sz w:val="22"/>
          <w:szCs w:val="22"/>
        </w:rPr>
      </w:pPr>
      <w:ins w:id="380" w:author="Vijay Singh" w:date="2020-12-18T17:10:00Z">
        <w:r>
          <w:rPr>
            <w:rFonts w:ascii="Times New Roman" w:eastAsia="Times New Roman" w:hAnsi="Times New Roman" w:cs="Times New Roman"/>
            <w:sz w:val="22"/>
            <w:szCs w:val="22"/>
          </w:rPr>
          <w:t>The broad aim of the study was to study the effect of object extrinsic scene variations on human object lightness discrimination thresholds. For this, we designed three experiments. Experiment 1 aimed at the measurement of human object luminance discrimination thresholds using naturalistic computer graphics images. Luminance is the equivalent of lightness for chromatic objects</w:t>
        </w:r>
      </w:ins>
      <w:ins w:id="381" w:author="Vijay Singh" w:date="2020-12-21T14:54:00Z">
        <w:r w:rsidR="00DE60F4">
          <w:rPr>
            <w:rFonts w:ascii="Times New Roman" w:eastAsia="Times New Roman" w:hAnsi="Times New Roman" w:cs="Times New Roman"/>
            <w:sz w:val="22"/>
            <w:szCs w:val="22"/>
          </w:rPr>
          <w:t xml:space="preserve"> </w:t>
        </w:r>
      </w:ins>
      <w:r w:rsidR="00DE60F4">
        <w:rPr>
          <w:rFonts w:ascii="Times New Roman" w:eastAsia="Times New Roman" w:hAnsi="Times New Roman" w:cs="Times New Roman"/>
          <w:sz w:val="22"/>
          <w:szCs w:val="22"/>
        </w:rPr>
        <w:fldChar w:fldCharType="begin"/>
      </w:r>
      <w:r w:rsidR="00DE60F4">
        <w:rPr>
          <w:rFonts w:ascii="Times New Roman" w:eastAsia="Times New Roman" w:hAnsi="Times New Roman" w:cs="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DE60F4">
        <w:rPr>
          <w:rFonts w:ascii="Times New Roman" w:eastAsia="Times New Roman" w:hAnsi="Times New Roman" w:cs="Times New Roman"/>
          <w:sz w:val="22"/>
          <w:szCs w:val="22"/>
        </w:rPr>
        <w:fldChar w:fldCharType="separate"/>
      </w:r>
      <w:r w:rsidR="00DE60F4">
        <w:rPr>
          <w:rFonts w:ascii="Times New Roman" w:eastAsia="Times New Roman" w:hAnsi="Times New Roman" w:cs="Times New Roman"/>
          <w:noProof/>
          <w:sz w:val="22"/>
          <w:szCs w:val="22"/>
        </w:rPr>
        <w:t>[7]</w:t>
      </w:r>
      <w:r w:rsidR="00DE60F4">
        <w:rPr>
          <w:rFonts w:ascii="Times New Roman" w:eastAsia="Times New Roman" w:hAnsi="Times New Roman" w:cs="Times New Roman"/>
          <w:sz w:val="22"/>
          <w:szCs w:val="22"/>
        </w:rPr>
        <w:fldChar w:fldCharType="end"/>
      </w:r>
      <w:ins w:id="382" w:author="Vijay Singh" w:date="2020-12-18T17:10:00Z">
        <w:r>
          <w:rPr>
            <w:rFonts w:ascii="Times New Roman" w:eastAsia="Times New Roman" w:hAnsi="Times New Roman" w:cs="Times New Roman"/>
            <w:sz w:val="22"/>
            <w:szCs w:val="22"/>
          </w:rPr>
          <w:t>. In this experiment, the task was to discriminate two images based on the luminance of a target object. The hue and chroma of the target object were allowed to vary from image</w:t>
        </w:r>
      </w:ins>
      <w:ins w:id="383" w:author="Vijay Singh" w:date="2020-12-21T14:55:00Z">
        <w:r w:rsidR="00DE60F4">
          <w:rPr>
            <w:rFonts w:ascii="Times New Roman" w:eastAsia="Times New Roman" w:hAnsi="Times New Roman" w:cs="Times New Roman"/>
            <w:sz w:val="22"/>
            <w:szCs w:val="22"/>
          </w:rPr>
          <w:t>-to-image</w:t>
        </w:r>
      </w:ins>
      <w:ins w:id="384" w:author="Vijay Singh" w:date="2020-12-18T17:10:00Z">
        <w:r>
          <w:rPr>
            <w:rFonts w:ascii="Times New Roman" w:eastAsia="Times New Roman" w:hAnsi="Times New Roman" w:cs="Times New Roman"/>
            <w:sz w:val="22"/>
            <w:szCs w:val="22"/>
          </w:rPr>
          <w:t xml:space="preserve">. This experiment was abandoned after performing preliminary threshold measurements on the experimenters. This was because there was a large variability in luminance judgement due to chromatic aspects of target object, even when the object extrinsic variables were kept fixed. </w:t>
        </w:r>
      </w:ins>
      <w:ins w:id="385" w:author="Vijay Singh" w:date="2020-12-21T14:57:00Z">
        <w:r w:rsidR="00844D2F">
          <w:rPr>
            <w:rFonts w:ascii="Times New Roman" w:eastAsia="Times New Roman" w:hAnsi="Times New Roman" w:cs="Times New Roman"/>
            <w:sz w:val="22"/>
            <w:szCs w:val="22"/>
          </w:rPr>
          <w:t>O</w:t>
        </w:r>
      </w:ins>
      <w:ins w:id="386" w:author="Vijay Singh" w:date="2020-12-18T17:10:00Z">
        <w:r>
          <w:rPr>
            <w:rFonts w:ascii="Times New Roman" w:eastAsia="Times New Roman" w:hAnsi="Times New Roman" w:cs="Times New Roman"/>
            <w:sz w:val="22"/>
            <w:szCs w:val="22"/>
          </w:rPr>
          <w:t xml:space="preserve">ur goal was to measure the effect of object extrinsic properties on </w:t>
        </w:r>
        <w:r>
          <w:rPr>
            <w:rFonts w:ascii="Times New Roman" w:eastAsia="Times New Roman" w:hAnsi="Times New Roman" w:cs="Times New Roman"/>
            <w:sz w:val="22"/>
            <w:szCs w:val="22"/>
          </w:rPr>
          <w:lastRenderedPageBreak/>
          <w:t>lightness discrimination thresholds</w:t>
        </w:r>
      </w:ins>
      <w:ins w:id="387" w:author="Vijay Singh" w:date="2020-12-21T14:57:00Z">
        <w:r w:rsidR="00D15E7D">
          <w:rPr>
            <w:rFonts w:ascii="Times New Roman" w:eastAsia="Times New Roman" w:hAnsi="Times New Roman" w:cs="Times New Roman"/>
            <w:sz w:val="22"/>
            <w:szCs w:val="22"/>
          </w:rPr>
          <w:t>. To minimize the effect variations associated with the target object,</w:t>
        </w:r>
      </w:ins>
      <w:ins w:id="388" w:author="Vijay Singh" w:date="2020-12-21T14:58:00Z">
        <w:r w:rsidR="00D15E7D">
          <w:rPr>
            <w:rFonts w:ascii="Times New Roman" w:eastAsia="Times New Roman" w:hAnsi="Times New Roman" w:cs="Times New Roman"/>
            <w:sz w:val="22"/>
            <w:szCs w:val="22"/>
          </w:rPr>
          <w:t xml:space="preserve"> </w:t>
        </w:r>
      </w:ins>
      <w:ins w:id="389" w:author="Vijay Singh" w:date="2020-12-18T17:10:00Z">
        <w:r>
          <w:rPr>
            <w:rFonts w:ascii="Times New Roman" w:eastAsia="Times New Roman" w:hAnsi="Times New Roman" w:cs="Times New Roman"/>
            <w:sz w:val="22"/>
            <w:szCs w:val="22"/>
          </w:rPr>
          <w:t>we designed the next experiments with achromatic target objects.</w:t>
        </w:r>
      </w:ins>
    </w:p>
    <w:p w14:paraId="04DC2C0A" w14:textId="153375B6" w:rsidR="00C94070" w:rsidRDefault="00C94070" w:rsidP="00C94070">
      <w:pPr>
        <w:pStyle w:val="Default"/>
        <w:spacing w:before="0" w:after="270"/>
        <w:rPr>
          <w:ins w:id="390" w:author="Vijay Singh" w:date="2020-12-18T17:10:00Z"/>
          <w:rFonts w:ascii="Times New Roman" w:hAnsi="Times New Roman" w:cs="Times New Roman"/>
          <w:sz w:val="22"/>
          <w:szCs w:val="22"/>
        </w:rPr>
      </w:pPr>
      <w:ins w:id="391" w:author="Vijay Singh" w:date="2020-12-18T17:10:00Z">
        <w:r>
          <w:rPr>
            <w:rFonts w:ascii="Times New Roman" w:eastAsia="Times New Roman" w:hAnsi="Times New Roman" w:cs="Times New Roman"/>
            <w:sz w:val="22"/>
            <w:szCs w:val="22"/>
          </w:rPr>
          <w:t xml:space="preserve">Experiment 2 (see </w:t>
        </w:r>
        <w:r w:rsidRPr="00537C43">
          <w:rPr>
            <w:rFonts w:ascii="Times New Roman" w:hAnsi="Times New Roman"/>
            <w:sz w:val="22"/>
            <w:szCs w:val="22"/>
          </w:rPr>
          <w:t>Supplementary Experiments</w:t>
        </w:r>
        <w:r>
          <w:rPr>
            <w:rFonts w:ascii="Times New Roman" w:eastAsia="Times New Roman" w:hAnsi="Times New Roman" w:cs="Times New Roman"/>
            <w:sz w:val="22"/>
            <w:szCs w:val="22"/>
          </w:rPr>
          <w:t xml:space="preserve">) aimed at </w:t>
        </w:r>
        <w:r>
          <w:rPr>
            <w:rFonts w:ascii="Times New Roman" w:hAnsi="Times New Roman"/>
            <w:sz w:val="22"/>
            <w:szCs w:val="22"/>
          </w:rPr>
          <w:t>m</w:t>
        </w:r>
        <w:r w:rsidRPr="00537C43">
          <w:rPr>
            <w:rFonts w:ascii="Times New Roman" w:hAnsi="Times New Roman"/>
            <w:sz w:val="22"/>
            <w:szCs w:val="22"/>
          </w:rPr>
          <w:t xml:space="preserve">easurement of human </w:t>
        </w:r>
        <w:proofErr w:type="spellStart"/>
        <w:r w:rsidRPr="00537C43">
          <w:rPr>
            <w:rFonts w:ascii="Times New Roman" w:hAnsi="Times New Roman"/>
            <w:sz w:val="22"/>
            <w:szCs w:val="22"/>
            <w:lang w:val="fr-FR"/>
          </w:rPr>
          <w:t>object</w:t>
        </w:r>
        <w:proofErr w:type="spellEnd"/>
        <w:r w:rsidRPr="00537C43">
          <w:rPr>
            <w:rFonts w:ascii="Times New Roman" w:hAnsi="Times New Roman"/>
            <w:sz w:val="22"/>
            <w:szCs w:val="22"/>
            <w:lang w:val="fr-FR"/>
          </w:rPr>
          <w:t xml:space="preserve"> </w:t>
        </w:r>
        <w:proofErr w:type="spellStart"/>
        <w:r w:rsidRPr="00537C43">
          <w:rPr>
            <w:rFonts w:ascii="Times New Roman" w:hAnsi="Times New Roman"/>
            <w:sz w:val="22"/>
            <w:szCs w:val="22"/>
            <w:lang w:val="fr-FR"/>
          </w:rPr>
          <w:t>lightness</w:t>
        </w:r>
        <w:proofErr w:type="spellEnd"/>
        <w:r w:rsidRPr="00537C43">
          <w:rPr>
            <w:rFonts w:ascii="Times New Roman" w:hAnsi="Times New Roman"/>
            <w:sz w:val="22"/>
            <w:szCs w:val="22"/>
          </w:rPr>
          <w:t xml:space="preserve"> discrimination thresholds under variation in </w:t>
        </w:r>
        <w:r>
          <w:rPr>
            <w:rFonts w:ascii="Times New Roman" w:hAnsi="Times New Roman"/>
            <w:sz w:val="22"/>
            <w:szCs w:val="22"/>
          </w:rPr>
          <w:t xml:space="preserve">the reflectance of </w:t>
        </w:r>
        <w:r w:rsidRPr="00537C43">
          <w:rPr>
            <w:rFonts w:ascii="Times New Roman" w:hAnsi="Times New Roman"/>
            <w:sz w:val="22"/>
            <w:szCs w:val="22"/>
          </w:rPr>
          <w:t>object background</w:t>
        </w:r>
        <w:r>
          <w:rPr>
            <w:rFonts w:ascii="Times New Roman" w:hAnsi="Times New Roman"/>
            <w:sz w:val="22"/>
            <w:szCs w:val="22"/>
          </w:rPr>
          <w:t>. In this experiment we measured lightness discrimination thresholds for three conditions: (1) Fixed background</w:t>
        </w:r>
      </w:ins>
      <w:ins w:id="392" w:author="Vijay Singh" w:date="2020-12-21T14:58:00Z">
        <w:r w:rsidR="00167452">
          <w:rPr>
            <w:rFonts w:ascii="Times New Roman" w:hAnsi="Times New Roman"/>
            <w:sz w:val="22"/>
            <w:szCs w:val="22"/>
          </w:rPr>
          <w:t xml:space="preserve"> condition</w:t>
        </w:r>
      </w:ins>
      <w:ins w:id="393" w:author="Vijay Singh" w:date="2020-12-18T17:10:00Z">
        <w:r>
          <w:rPr>
            <w:rFonts w:ascii="Times New Roman" w:hAnsi="Times New Roman"/>
            <w:sz w:val="22"/>
            <w:szCs w:val="22"/>
          </w:rPr>
          <w:t>, where the background was fixed throughout all trials and intervals, (2) Between-trial background variation</w:t>
        </w:r>
      </w:ins>
      <w:ins w:id="394" w:author="Vijay Singh" w:date="2020-12-21T14:58:00Z">
        <w:r w:rsidR="00FF2584">
          <w:rPr>
            <w:rFonts w:ascii="Times New Roman" w:hAnsi="Times New Roman"/>
            <w:sz w:val="22"/>
            <w:szCs w:val="22"/>
          </w:rPr>
          <w:t xml:space="preserve"> condition</w:t>
        </w:r>
      </w:ins>
      <w:ins w:id="395" w:author="Vijay Singh" w:date="2020-12-18T17:10:00Z">
        <w:r>
          <w:rPr>
            <w:rFonts w:ascii="Times New Roman" w:hAnsi="Times New Roman"/>
            <w:sz w:val="22"/>
            <w:szCs w:val="22"/>
          </w:rPr>
          <w:t>, where the reflectance of objects in the background was fixed for the two intervals of a trial, but varied randomly from trial-to-trial, and (3) Within-trial background variation</w:t>
        </w:r>
      </w:ins>
      <w:ins w:id="396" w:author="Vijay Singh" w:date="2020-12-21T14:59:00Z">
        <w:r w:rsidR="007B2DB6">
          <w:rPr>
            <w:rFonts w:ascii="Times New Roman" w:hAnsi="Times New Roman"/>
            <w:sz w:val="22"/>
            <w:szCs w:val="22"/>
          </w:rPr>
          <w:t xml:space="preserve"> condition</w:t>
        </w:r>
      </w:ins>
      <w:ins w:id="397" w:author="Vijay Singh" w:date="2020-12-18T17:10:00Z">
        <w:r>
          <w:rPr>
            <w:rFonts w:ascii="Times New Roman" w:hAnsi="Times New Roman"/>
            <w:sz w:val="22"/>
            <w:szCs w:val="22"/>
          </w:rPr>
          <w:t xml:space="preserve">, where the reflectance of objects in the background varied randomly in each trial and interval. This experiment established that lightness discrimination thresholds </w:t>
        </w:r>
        <w:r w:rsidRPr="00A16544">
          <w:rPr>
            <w:rFonts w:ascii="Times New Roman" w:hAnsi="Times New Roman" w:cs="Times New Roman"/>
            <w:sz w:val="22"/>
            <w:szCs w:val="22"/>
          </w:rPr>
          <w:t xml:space="preserve">are higher for the </w:t>
        </w:r>
      </w:ins>
      <w:ins w:id="398" w:author="Vijay Singh" w:date="2020-12-21T15:33:00Z">
        <w:r w:rsidR="00C34C2A">
          <w:rPr>
            <w:rFonts w:ascii="Times New Roman" w:hAnsi="Times New Roman" w:cs="Times New Roman"/>
            <w:sz w:val="22"/>
            <w:szCs w:val="22"/>
          </w:rPr>
          <w:t>condition</w:t>
        </w:r>
      </w:ins>
      <w:ins w:id="399" w:author="Vijay Singh" w:date="2020-12-18T17:10:00Z">
        <w:r w:rsidRPr="00A16544">
          <w:rPr>
            <w:rFonts w:ascii="Times New Roman" w:hAnsi="Times New Roman" w:cs="Times New Roman"/>
            <w:sz w:val="22"/>
            <w:szCs w:val="22"/>
          </w:rPr>
          <w:t xml:space="preserve"> when the two objects are being discriminated against different backgrounds </w:t>
        </w:r>
        <w:r>
          <w:rPr>
            <w:rFonts w:ascii="Times New Roman" w:hAnsi="Times New Roman" w:cs="Times New Roman"/>
            <w:sz w:val="22"/>
            <w:szCs w:val="22"/>
          </w:rPr>
          <w:t>on the same trial</w:t>
        </w:r>
      </w:ins>
      <w:ins w:id="400" w:author="Vijay Singh" w:date="2020-12-21T15:00:00Z">
        <w:r w:rsidR="00D83B7A">
          <w:rPr>
            <w:rFonts w:ascii="Times New Roman" w:hAnsi="Times New Roman" w:cs="Times New Roman"/>
            <w:sz w:val="22"/>
            <w:szCs w:val="22"/>
          </w:rPr>
          <w:t xml:space="preserve"> (Condition </w:t>
        </w:r>
        <w:r w:rsidR="00961519">
          <w:rPr>
            <w:rFonts w:ascii="Times New Roman" w:hAnsi="Times New Roman" w:cs="Times New Roman"/>
            <w:sz w:val="22"/>
            <w:szCs w:val="22"/>
          </w:rPr>
          <w:t>3</w:t>
        </w:r>
        <w:r w:rsidR="00D83B7A">
          <w:rPr>
            <w:rFonts w:ascii="Times New Roman" w:hAnsi="Times New Roman" w:cs="Times New Roman"/>
            <w:sz w:val="22"/>
            <w:szCs w:val="22"/>
          </w:rPr>
          <w:t>)</w:t>
        </w:r>
      </w:ins>
      <w:ins w:id="401" w:author="Vijay Singh" w:date="2020-12-18T17:10:00Z">
        <w:r>
          <w:rPr>
            <w:rFonts w:ascii="Times New Roman" w:hAnsi="Times New Roman" w:cs="Times New Roman"/>
            <w:sz w:val="22"/>
            <w:szCs w:val="22"/>
          </w:rPr>
          <w:t xml:space="preserve">, as compared </w:t>
        </w:r>
        <w:r w:rsidRPr="00A16544">
          <w:rPr>
            <w:rFonts w:ascii="Times New Roman" w:hAnsi="Times New Roman" w:cs="Times New Roman"/>
            <w:sz w:val="22"/>
            <w:szCs w:val="22"/>
          </w:rPr>
          <w:t xml:space="preserve">to </w:t>
        </w:r>
      </w:ins>
      <w:ins w:id="402" w:author="Vijay Singh" w:date="2020-12-21T14:59:00Z">
        <w:r w:rsidR="00D83B7A">
          <w:rPr>
            <w:rFonts w:ascii="Times New Roman" w:hAnsi="Times New Roman" w:cs="Times New Roman"/>
            <w:sz w:val="22"/>
            <w:szCs w:val="22"/>
          </w:rPr>
          <w:t xml:space="preserve">the condition </w:t>
        </w:r>
      </w:ins>
      <w:ins w:id="403" w:author="Vijay Singh" w:date="2020-12-18T17:10:00Z">
        <w:r>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Pr>
            <w:rFonts w:ascii="Times New Roman" w:hAnsi="Times New Roman" w:cs="Times New Roman"/>
            <w:sz w:val="22"/>
            <w:szCs w:val="22"/>
          </w:rPr>
          <w:t xml:space="preserve"> within trial</w:t>
        </w:r>
      </w:ins>
      <w:ins w:id="404" w:author="Vijay Singh" w:date="2020-12-21T15:00:00Z">
        <w:r w:rsidR="00D83B7A">
          <w:rPr>
            <w:rFonts w:ascii="Times New Roman" w:hAnsi="Times New Roman" w:cs="Times New Roman"/>
            <w:sz w:val="22"/>
            <w:szCs w:val="22"/>
          </w:rPr>
          <w:t xml:space="preserve"> (Condition 1 and 2)</w:t>
        </w:r>
      </w:ins>
      <w:ins w:id="405" w:author="Vijay Singh" w:date="2020-12-18T17:10:00Z">
        <w:r w:rsidRPr="00A16544">
          <w:rPr>
            <w:rFonts w:ascii="Times New Roman" w:hAnsi="Times New Roman" w:cs="Times New Roman"/>
            <w:sz w:val="22"/>
            <w:szCs w:val="22"/>
          </w:rPr>
          <w:t xml:space="preserve">. </w:t>
        </w:r>
        <w:r>
          <w:rPr>
            <w:rFonts w:ascii="Times New Roman" w:hAnsi="Times New Roman" w:cs="Times New Roman"/>
            <w:sz w:val="22"/>
            <w:szCs w:val="22"/>
          </w:rPr>
          <w:t xml:space="preserve">Trial-to-trial variability in background, has little if any effect. See </w:t>
        </w:r>
        <w:r w:rsidRPr="00537C43">
          <w:rPr>
            <w:rFonts w:ascii="Times New Roman" w:hAnsi="Times New Roman"/>
            <w:sz w:val="22"/>
            <w:szCs w:val="22"/>
          </w:rPr>
          <w:t>Supplementary Experiments</w:t>
        </w:r>
        <w:r>
          <w:rPr>
            <w:rFonts w:ascii="Times New Roman" w:hAnsi="Times New Roman"/>
            <w:sz w:val="22"/>
            <w:szCs w:val="22"/>
          </w:rPr>
          <w:t xml:space="preserve"> for details</w:t>
        </w:r>
        <w:r>
          <w:rPr>
            <w:rFonts w:ascii="Times New Roman" w:hAnsi="Times New Roman" w:cs="Times New Roman"/>
            <w:sz w:val="22"/>
            <w:szCs w:val="22"/>
          </w:rPr>
          <w:t>.</w:t>
        </w:r>
      </w:ins>
    </w:p>
    <w:p w14:paraId="0D9241C5" w14:textId="502B476B" w:rsidR="00C94070" w:rsidRDefault="00A93966" w:rsidP="00C94070">
      <w:pPr>
        <w:pStyle w:val="Default"/>
        <w:spacing w:before="0" w:after="270"/>
        <w:rPr>
          <w:ins w:id="406" w:author="Vijay Singh" w:date="2020-12-18T17:10:00Z"/>
          <w:rFonts w:ascii="Times New Roman" w:hAnsi="Times New Roman"/>
          <w:sz w:val="22"/>
          <w:szCs w:val="22"/>
        </w:rPr>
      </w:pPr>
      <w:ins w:id="407" w:author="Vijay Singh" w:date="2020-12-21T15:35:00Z">
        <w:r>
          <w:rPr>
            <w:rFonts w:ascii="Times New Roman" w:hAnsi="Times New Roman"/>
            <w:sz w:val="22"/>
            <w:szCs w:val="22"/>
          </w:rPr>
          <w:t xml:space="preserve">This paper describes </w:t>
        </w:r>
        <w:r w:rsidR="00EF0723">
          <w:rPr>
            <w:rFonts w:ascii="Times New Roman" w:hAnsi="Times New Roman"/>
            <w:sz w:val="22"/>
            <w:szCs w:val="22"/>
          </w:rPr>
          <w:t>Experiment 3</w:t>
        </w:r>
        <w:r>
          <w:rPr>
            <w:rFonts w:ascii="Times New Roman" w:hAnsi="Times New Roman"/>
            <w:sz w:val="22"/>
            <w:szCs w:val="22"/>
          </w:rPr>
          <w:t xml:space="preserve"> which was</w:t>
        </w:r>
        <w:r w:rsidR="00EF0723">
          <w:rPr>
            <w:rFonts w:ascii="Times New Roman" w:hAnsi="Times New Roman"/>
            <w:sz w:val="22"/>
            <w:szCs w:val="22"/>
          </w:rPr>
          <w:t xml:space="preserve"> </w:t>
        </w:r>
      </w:ins>
      <w:ins w:id="408" w:author="Vijay Singh" w:date="2020-12-18T17:10:00Z">
        <w:r w:rsidR="00C94070">
          <w:rPr>
            <w:rFonts w:ascii="Times New Roman" w:eastAsia="Times New Roman" w:hAnsi="Times New Roman" w:cs="Times New Roman"/>
            <w:sz w:val="22"/>
            <w:szCs w:val="22"/>
          </w:rPr>
          <w:t>aimed at</w:t>
        </w:r>
        <w:r w:rsidR="00C94070">
          <w:rPr>
            <w:rFonts w:ascii="Times New Roman" w:hAnsi="Times New Roman" w:cs="Times New Roman"/>
            <w:sz w:val="22"/>
            <w:szCs w:val="22"/>
          </w:rPr>
          <w:t xml:space="preserve"> </w:t>
        </w:r>
        <w:r w:rsidR="00C94070">
          <w:rPr>
            <w:rFonts w:ascii="Times New Roman" w:hAnsi="Times New Roman"/>
            <w:sz w:val="22"/>
            <w:szCs w:val="22"/>
          </w:rPr>
          <w:t>m</w:t>
        </w:r>
        <w:r w:rsidR="00C94070" w:rsidRPr="00537C43">
          <w:rPr>
            <w:rFonts w:ascii="Times New Roman" w:hAnsi="Times New Roman"/>
            <w:sz w:val="22"/>
            <w:szCs w:val="22"/>
          </w:rPr>
          <w:t xml:space="preserve">easurement of human </w:t>
        </w:r>
        <w:proofErr w:type="spellStart"/>
        <w:r w:rsidR="00C94070" w:rsidRPr="00537C43">
          <w:rPr>
            <w:rFonts w:ascii="Times New Roman" w:hAnsi="Times New Roman"/>
            <w:sz w:val="22"/>
            <w:szCs w:val="22"/>
            <w:lang w:val="fr-FR"/>
          </w:rPr>
          <w:t>object</w:t>
        </w:r>
        <w:proofErr w:type="spellEnd"/>
        <w:r w:rsidR="00C94070" w:rsidRPr="00537C43">
          <w:rPr>
            <w:rFonts w:ascii="Times New Roman" w:hAnsi="Times New Roman"/>
            <w:sz w:val="22"/>
            <w:szCs w:val="22"/>
            <w:lang w:val="fr-FR"/>
          </w:rPr>
          <w:t xml:space="preserve"> </w:t>
        </w:r>
        <w:proofErr w:type="spellStart"/>
        <w:r w:rsidR="00C94070" w:rsidRPr="00537C43">
          <w:rPr>
            <w:rFonts w:ascii="Times New Roman" w:hAnsi="Times New Roman"/>
            <w:sz w:val="22"/>
            <w:szCs w:val="22"/>
            <w:lang w:val="fr-FR"/>
          </w:rPr>
          <w:t>lightness</w:t>
        </w:r>
        <w:proofErr w:type="spellEnd"/>
        <w:r w:rsidR="00C94070" w:rsidRPr="00537C43">
          <w:rPr>
            <w:rFonts w:ascii="Times New Roman" w:hAnsi="Times New Roman"/>
            <w:sz w:val="22"/>
            <w:szCs w:val="22"/>
          </w:rPr>
          <w:t xml:space="preserve"> discrimination thresholds </w:t>
        </w:r>
        <w:r w:rsidR="00C94070">
          <w:rPr>
            <w:rFonts w:ascii="Times New Roman" w:hAnsi="Times New Roman"/>
            <w:sz w:val="22"/>
            <w:szCs w:val="22"/>
          </w:rPr>
          <w:t xml:space="preserve">as a function of the amount of </w:t>
        </w:r>
        <w:r w:rsidR="00C94070" w:rsidRPr="00537C43">
          <w:rPr>
            <w:rFonts w:ascii="Times New Roman" w:hAnsi="Times New Roman"/>
            <w:sz w:val="22"/>
            <w:szCs w:val="22"/>
          </w:rPr>
          <w:t xml:space="preserve">variation in </w:t>
        </w:r>
        <w:r w:rsidR="00C94070">
          <w:rPr>
            <w:rFonts w:ascii="Times New Roman" w:hAnsi="Times New Roman"/>
            <w:sz w:val="22"/>
            <w:szCs w:val="22"/>
          </w:rPr>
          <w:t xml:space="preserve">the reflectance of the </w:t>
        </w:r>
        <w:r w:rsidR="00C94070" w:rsidRPr="00537C43">
          <w:rPr>
            <w:rFonts w:ascii="Times New Roman" w:hAnsi="Times New Roman"/>
            <w:sz w:val="22"/>
            <w:szCs w:val="22"/>
          </w:rPr>
          <w:t>object</w:t>
        </w:r>
        <w:r w:rsidR="00C94070">
          <w:rPr>
            <w:rFonts w:ascii="Times New Roman" w:hAnsi="Times New Roman"/>
            <w:sz w:val="22"/>
            <w:szCs w:val="22"/>
          </w:rPr>
          <w:t>’s</w:t>
        </w:r>
        <w:r w:rsidR="00C94070" w:rsidRPr="00537C43">
          <w:rPr>
            <w:rFonts w:ascii="Times New Roman" w:hAnsi="Times New Roman"/>
            <w:sz w:val="22"/>
            <w:szCs w:val="22"/>
          </w:rPr>
          <w:t xml:space="preserve"> background</w:t>
        </w:r>
        <w:r w:rsidR="00C94070">
          <w:rPr>
            <w:rFonts w:ascii="Times New Roman" w:hAnsi="Times New Roman"/>
            <w:sz w:val="22"/>
            <w:szCs w:val="22"/>
          </w:rPr>
          <w:t xml:space="preserve">. </w:t>
        </w:r>
      </w:ins>
    </w:p>
    <w:p w14:paraId="5FCBA293" w14:textId="00E711A1" w:rsidR="00C94070" w:rsidRPr="00921854" w:rsidRDefault="00C94070">
      <w:pPr>
        <w:pStyle w:val="Default"/>
        <w:spacing w:after="270"/>
        <w:rPr>
          <w:sz w:val="22"/>
          <w:szCs w:val="22"/>
          <w:rPrChange w:id="409" w:author="Vijay Singh" w:date="2020-12-18T17:10:00Z">
            <w:rPr>
              <w:rFonts w:ascii="Times New Roman" w:eastAsia="Times New Roman" w:hAnsi="Times New Roman" w:cs="Times New Roman"/>
              <w:sz w:val="22"/>
              <w:szCs w:val="22"/>
            </w:rPr>
          </w:rPrChange>
        </w:rPr>
        <w:pPrChange w:id="410" w:author="Vijay Singh" w:date="2020-12-18T17:10:00Z">
          <w:pPr>
            <w:pStyle w:val="Default"/>
            <w:spacing w:before="0" w:after="270"/>
          </w:pPr>
        </w:pPrChange>
      </w:pPr>
      <w:ins w:id="411" w:author="Vijay Singh" w:date="2020-12-18T17:10:00Z">
        <w:r>
          <w:rPr>
            <w:rFonts w:ascii="Times New Roman" w:hAnsi="Times New Roman"/>
            <w:sz w:val="22"/>
            <w:szCs w:val="22"/>
          </w:rPr>
          <w:t xml:space="preserve">The pre-registration document also specified the primary methods to analyze the data. It specified that the data </w:t>
        </w:r>
        <w:r w:rsidRPr="00537C43">
          <w:rPr>
            <w:rFonts w:ascii="Times New Roman" w:hAnsi="Times New Roman" w:cs="Times New Roman"/>
            <w:sz w:val="22"/>
            <w:szCs w:val="22"/>
          </w:rPr>
          <w:t>will be analyzed separately for each subject</w:t>
        </w:r>
        <w:r>
          <w:rPr>
            <w:rFonts w:ascii="Times New Roman" w:hAnsi="Times New Roman" w:cs="Times New Roman"/>
            <w:sz w:val="22"/>
            <w:szCs w:val="22"/>
          </w:rPr>
          <w:t xml:space="preserve">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 </w:t>
        </w:r>
        <w:r>
          <w:rPr>
            <w:rFonts w:ascii="Times New Roman" w:hAnsi="Times New Roman" w:cs="Times New Roman"/>
            <w:sz w:val="22"/>
            <w:szCs w:val="22"/>
          </w:rPr>
          <w:t xml:space="preserve">The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half of the difference between object </w:t>
        </w:r>
        <w:r>
          <w:rPr>
            <w:rFonts w:ascii="Times New Roman" w:hAnsi="Times New Roman" w:cs="Times New Roman"/>
            <w:sz w:val="22"/>
            <w:szCs w:val="22"/>
          </w:rPr>
          <w:t>LRV</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w:t>
        </w:r>
        <w:r>
          <w:rPr>
            <w:rStyle w:val="None"/>
            <w:rFonts w:ascii="Times New Roman" w:hAnsi="Times New Roman"/>
            <w:sz w:val="22"/>
            <w:szCs w:val="22"/>
          </w:rPr>
          <w:t xml:space="preserve">0.7602 and 0.50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w:t>
        </w:r>
        <w:r>
          <w:rPr>
            <w:rFonts w:ascii="Times New Roman" w:hAnsi="Times New Roman" w:cs="Times New Roman"/>
            <w:sz w:val="22"/>
            <w:szCs w:val="22"/>
          </w:rPr>
          <w:t xml:space="preserve">The subject thresholds at each level of background variability were to be measured three times and averaged. </w:t>
        </w:r>
        <w:r w:rsidRPr="00537C43">
          <w:rPr>
            <w:rFonts w:ascii="Times New Roman" w:hAnsi="Times New Roman" w:cs="Times New Roman"/>
            <w:sz w:val="22"/>
            <w:szCs w:val="22"/>
          </w:rPr>
          <w:t>We 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ins>
    </w:p>
    <w:p w14:paraId="47AD4360" w14:textId="3FFCBBB8" w:rsidR="00BA5E45" w:rsidRDefault="00554DFF">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Pr>
          <w:rFonts w:ascii="Times New Roman" w:hAnsi="Times New Roman"/>
          <w:b/>
          <w:bCs/>
          <w:sz w:val="22"/>
          <w:szCs w:val="22"/>
          <w:lang w:val="it-IT"/>
        </w:rPr>
        <w:t>.</w:t>
      </w:r>
      <w:ins w:id="412" w:author="Brainard, David H" w:date="2020-12-09T10:08:00Z">
        <w:r w:rsidR="00696A45">
          <w:rPr>
            <w:rFonts w:ascii="Times New Roman" w:hAnsi="Times New Roman"/>
            <w:sz w:val="22"/>
            <w:szCs w:val="22"/>
          </w:rPr>
          <w:t xml:space="preserve"> </w:t>
        </w:r>
      </w:ins>
      <w:del w:id="413" w:author="Brainard, David H" w:date="2020-12-09T10:08:00Z">
        <w:r w:rsidDel="00696A45">
          <w:rPr>
            <w:rFonts w:ascii="Times New Roman" w:hAnsi="Times New Roman"/>
            <w:sz w:val="22"/>
            <w:szCs w:val="22"/>
          </w:rPr>
          <w:delText> </w:delText>
        </w:r>
      </w:del>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w:t>
      </w:r>
      <w:del w:id="414" w:author="Brainard, David H" w:date="2020-12-14T12:21:00Z">
        <w:r w:rsidDel="00A1601F">
          <w:rPr>
            <w:rFonts w:ascii="Times New Roman" w:hAnsi="Times New Roman"/>
            <w:sz w:val="22"/>
            <w:szCs w:val="22"/>
          </w:rPr>
          <w:delText>s</w:delText>
        </w:r>
      </w:del>
      <w:r>
        <w:rPr>
          <w:rFonts w:ascii="Times New Roman" w:hAnsi="Times New Roman"/>
          <w:sz w:val="22"/>
          <w:szCs w:val="22"/>
        </w:rPr>
        <w:t xml:space="preserve"> </w:t>
      </w:r>
      <w:del w:id="415" w:author="Brainard, David H" w:date="2020-12-14T12:21:00Z">
        <w:r w:rsidDel="00A1601F">
          <w:rPr>
            <w:rFonts w:ascii="Times New Roman" w:hAnsi="Times New Roman"/>
            <w:sz w:val="22"/>
            <w:szCs w:val="22"/>
          </w:rPr>
          <w:delText xml:space="preserve">were </w:delText>
        </w:r>
      </w:del>
      <w:ins w:id="416" w:author="Brainard, David H" w:date="2020-12-14T12:21:00Z">
        <w:r w:rsidR="00A1601F">
          <w:rPr>
            <w:rFonts w:ascii="Times New Roman" w:hAnsi="Times New Roman"/>
            <w:sz w:val="22"/>
            <w:szCs w:val="22"/>
          </w:rPr>
          <w:t xml:space="preserve">was </w:t>
        </w:r>
      </w:ins>
      <w:r>
        <w:rPr>
          <w:rFonts w:ascii="Times New Roman" w:hAnsi="Times New Roman"/>
          <w:sz w:val="22"/>
          <w:szCs w:val="22"/>
        </w:rPr>
        <w:t xml:space="preserve">driven at a pixel resolution of 1920 x 1080, a refresh rate of 60 Hz, and with 8-bit resolution for each RGB channel. The host computer was an Apple Macintosh with an Intel Core i7 processor. The experimental programs were written in MATLAB (MathWorks; Natick, MA) and relied on routines from the Psychophysics Toolbox </w:t>
      </w:r>
      <w:ins w:id="417" w:author="Brainard, David H" w:date="2020-12-14T12:21:00Z">
        <w:r w:rsidR="007B1A34">
          <w:rPr>
            <w:rFonts w:ascii="Times New Roman" w:hAnsi="Times New Roman"/>
            <w:sz w:val="22"/>
            <w:szCs w:val="22"/>
          </w:rPr>
          <w:t>(</w:t>
        </w:r>
      </w:ins>
      <w:del w:id="418" w:author="Brainard, David H" w:date="2020-12-14T12:21:00Z">
        <w:r w:rsidDel="007B1A34">
          <w:rPr>
            <w:rFonts w:ascii="Times New Roman" w:hAnsi="Times New Roman"/>
            <w:sz w:val="22"/>
            <w:szCs w:val="22"/>
          </w:rPr>
          <w:delText xml:space="preserve">[ </w:delText>
        </w:r>
      </w:del>
      <w:ins w:id="419" w:author="Brainard, David H" w:date="2020-12-14T12:21:00Z">
        <w:r w:rsidR="007B1A34">
          <w:rPr>
            <w:rStyle w:val="Hyperlink0"/>
            <w:rFonts w:ascii="Times New Roman" w:hAnsi="Times New Roman"/>
            <w:sz w:val="22"/>
            <w:szCs w:val="22"/>
          </w:rPr>
          <w:fldChar w:fldCharType="begin"/>
        </w:r>
        <w:r w:rsidR="007B1A34">
          <w:rPr>
            <w:rStyle w:val="Hyperlink0"/>
            <w:rFonts w:ascii="Times New Roman" w:hAnsi="Times New Roman"/>
            <w:sz w:val="22"/>
            <w:szCs w:val="22"/>
          </w:rPr>
          <w:instrText xml:space="preserve"> HYPERLINK "</w:instrText>
        </w:r>
      </w:ins>
      <w:r w:rsidR="007B1A34">
        <w:rPr>
          <w:rStyle w:val="Hyperlink0"/>
          <w:rFonts w:ascii="Times New Roman" w:hAnsi="Times New Roman"/>
          <w:sz w:val="22"/>
          <w:szCs w:val="22"/>
        </w:rPr>
        <w:instrText>http://psychtoolbox.org</w:instrText>
      </w:r>
      <w:ins w:id="420" w:author="Brainard, David H" w:date="2020-12-14T12:21:00Z">
        <w:r w:rsidR="007B1A34">
          <w:rPr>
            <w:rStyle w:val="Hyperlink0"/>
            <w:rFonts w:ascii="Times New Roman" w:hAnsi="Times New Roman"/>
            <w:sz w:val="22"/>
            <w:szCs w:val="22"/>
          </w:rPr>
          <w:instrText xml:space="preserve">" </w:instrText>
        </w:r>
        <w:r w:rsidR="007B1A34">
          <w:rPr>
            <w:rStyle w:val="Hyperlink0"/>
            <w:rFonts w:ascii="Times New Roman" w:hAnsi="Times New Roman"/>
            <w:sz w:val="22"/>
            <w:szCs w:val="22"/>
          </w:rPr>
          <w:fldChar w:fldCharType="separate"/>
        </w:r>
      </w:ins>
      <w:r w:rsidR="007B1A34" w:rsidRPr="0026279C">
        <w:rPr>
          <w:rStyle w:val="Hyperlink"/>
          <w:rFonts w:ascii="Times New Roman" w:hAnsi="Times New Roman"/>
          <w:sz w:val="22"/>
          <w:szCs w:val="22"/>
        </w:rPr>
        <w:t>http://psychtoolbox.org</w:t>
      </w:r>
      <w:ins w:id="421" w:author="Brainard, David H" w:date="2020-12-14T12:21:00Z">
        <w:r w:rsidR="007B1A34">
          <w:rPr>
            <w:rStyle w:val="Hyperlink0"/>
            <w:rFonts w:ascii="Times New Roman" w:hAnsi="Times New Roman"/>
            <w:sz w:val="22"/>
            <w:szCs w:val="22"/>
          </w:rPr>
          <w:fldChar w:fldCharType="end"/>
        </w:r>
      </w:ins>
      <w:del w:id="422" w:author="Brainard, David H" w:date="2020-12-14T12:22:00Z">
        <w:r w:rsidDel="006C25C5">
          <w:rPr>
            <w:rFonts w:ascii="Times New Roman" w:hAnsi="Times New Roman"/>
            <w:sz w:val="22"/>
            <w:szCs w:val="22"/>
          </w:rPr>
          <w:delText xml:space="preserve">] </w:delText>
        </w:r>
      </w:del>
      <w:ins w:id="423" w:author="Brainard, David H" w:date="2020-12-14T12:22:00Z">
        <w:r w:rsidR="006C25C5">
          <w:rPr>
            <w:rFonts w:ascii="Times New Roman" w:hAnsi="Times New Roman"/>
            <w:sz w:val="22"/>
            <w:szCs w:val="22"/>
          </w:rPr>
          <w:t xml:space="preserve">) </w:t>
        </w:r>
      </w:ins>
      <w:r>
        <w:rPr>
          <w:rFonts w:ascii="Times New Roman" w:hAnsi="Times New Roman"/>
          <w:sz w:val="22"/>
          <w:szCs w:val="22"/>
        </w:rPr>
        <w:t xml:space="preserve">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1"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xml:space="preserve">). </w:t>
      </w:r>
      <w:del w:id="424" w:author="Brainard, David H" w:date="2020-12-14T12:22:00Z">
        <w:r w:rsidDel="00EE3785">
          <w:rPr>
            <w:rFonts w:ascii="Times New Roman" w:hAnsi="Times New Roman"/>
            <w:sz w:val="22"/>
            <w:szCs w:val="22"/>
          </w:rPr>
          <w:delText>The response</w:delText>
        </w:r>
      </w:del>
      <w:ins w:id="425" w:author="Brainard, David H" w:date="2020-12-14T12:22:00Z">
        <w:r w:rsidR="00EE3785">
          <w:rPr>
            <w:rFonts w:ascii="Times New Roman" w:hAnsi="Times New Roman"/>
            <w:sz w:val="22"/>
            <w:szCs w:val="22"/>
          </w:rPr>
          <w:t>Responses</w:t>
        </w:r>
      </w:ins>
      <w:r>
        <w:rPr>
          <w:rFonts w:ascii="Times New Roman" w:hAnsi="Times New Roman"/>
          <w:sz w:val="22"/>
          <w:szCs w:val="22"/>
        </w:rPr>
        <w:t xml:space="preserve"> </w:t>
      </w:r>
      <w:del w:id="426" w:author="Brainard, David H" w:date="2020-12-14T12:22:00Z">
        <w:r w:rsidDel="00EE3785">
          <w:rPr>
            <w:rFonts w:ascii="Times New Roman" w:hAnsi="Times New Roman"/>
            <w:sz w:val="22"/>
            <w:szCs w:val="22"/>
          </w:rPr>
          <w:delText xml:space="preserve">was </w:delText>
        </w:r>
      </w:del>
      <w:ins w:id="427" w:author="Brainard, David H" w:date="2020-12-14T12:22:00Z">
        <w:r w:rsidR="00EE3785">
          <w:rPr>
            <w:rFonts w:ascii="Times New Roman" w:hAnsi="Times New Roman"/>
            <w:sz w:val="22"/>
            <w:szCs w:val="22"/>
          </w:rPr>
          <w:t xml:space="preserve">were </w:t>
        </w:r>
      </w:ins>
      <w:r>
        <w:rPr>
          <w:rFonts w:ascii="Times New Roman" w:hAnsi="Times New Roman"/>
          <w:sz w:val="22"/>
          <w:szCs w:val="22"/>
        </w:rPr>
        <w:t>collected using a gamepad (Logitech F310).</w:t>
      </w:r>
    </w:p>
    <w:p w14:paraId="5CFE8E9E" w14:textId="4CFB86C2" w:rsidR="00BA5E45" w:rsidRDefault="00554DFF">
      <w:pPr>
        <w:pStyle w:val="Default"/>
        <w:spacing w:before="0" w:after="270"/>
        <w:rPr>
          <w:rFonts w:ascii="Times New Roman" w:eastAsia="Times New Roman" w:hAnsi="Times New Roman" w:cs="Times New Roman"/>
          <w:sz w:val="22"/>
          <w:szCs w:val="22"/>
        </w:rPr>
      </w:pPr>
      <w:del w:id="428" w:author="Brainard, David H" w:date="2020-12-14T12:22:00Z">
        <w:r w:rsidDel="005855F2">
          <w:rPr>
            <w:rFonts w:ascii="Times New Roman" w:hAnsi="Times New Roman"/>
            <w:sz w:val="22"/>
            <w:szCs w:val="22"/>
          </w:rPr>
          <w:delText>In the experiment, the</w:delText>
        </w:r>
      </w:del>
      <w:ins w:id="429" w:author="Brainard, David H" w:date="2020-12-14T12:22:00Z">
        <w:r w:rsidR="005855F2">
          <w:rPr>
            <w:rFonts w:ascii="Times New Roman" w:hAnsi="Times New Roman"/>
            <w:sz w:val="22"/>
            <w:szCs w:val="22"/>
          </w:rPr>
          <w:t>The</w:t>
        </w:r>
      </w:ins>
      <w:r>
        <w:rPr>
          <w:rFonts w:ascii="Times New Roman" w:hAnsi="Times New Roman"/>
          <w:sz w:val="22"/>
          <w:szCs w:val="22"/>
        </w:rPr>
        <w:t xml:space="preserve"> observer’s head position was stabilized using 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proofErr w:type="spellStart"/>
      <w:r>
        <w:rPr>
          <w:rFonts w:ascii="Times New Roman" w:hAnsi="Times New Roman"/>
          <w:sz w:val="22"/>
          <w:szCs w:val="22"/>
        </w:rPr>
        <w:t>Houstion</w:t>
      </w:r>
      <w:proofErr w:type="spellEnd"/>
      <w:r>
        <w:rPr>
          <w:rFonts w:ascii="Times New Roman" w:hAnsi="Times New Roman"/>
          <w:sz w:val="22"/>
          <w:szCs w:val="22"/>
        </w:rPr>
        <w:t>, TX). The observer's eyes were centered horizontally and vertically with respect to the display. The distance from observer's eyes to the monitor was 75</w:t>
      </w:r>
      <w:del w:id="430" w:author="Vijay Singh" w:date="2020-12-16T21:54:00Z">
        <w:r w:rsidDel="005A2B15">
          <w:rPr>
            <w:rFonts w:ascii="Times New Roman" w:hAnsi="Times New Roman"/>
            <w:sz w:val="22"/>
            <w:szCs w:val="22"/>
          </w:rPr>
          <w:delText xml:space="preserve"> </w:delText>
        </w:r>
      </w:del>
      <w:r>
        <w:rPr>
          <w:rFonts w:ascii="Times New Roman" w:hAnsi="Times New Roman"/>
          <w:sz w:val="22"/>
          <w:szCs w:val="22"/>
        </w:rPr>
        <w:t>cm.</w:t>
      </w:r>
    </w:p>
    <w:p w14:paraId="0AC984CE" w14:textId="184DD2EA" w:rsidR="00084893" w:rsidRPr="00084893" w:rsidRDefault="00554DFF">
      <w:pPr>
        <w:pStyle w:val="Default"/>
        <w:spacing w:before="0" w:after="270"/>
        <w:rPr>
          <w:rFonts w:ascii="Times New Roman" w:hAnsi="Times New Roman"/>
          <w:sz w:val="22"/>
          <w:szCs w:val="22"/>
          <w:rPrChange w:id="431" w:author="Vijay Singh" w:date="2020-12-18T21:06:00Z">
            <w:rPr>
              <w:rFonts w:ascii="Times New Roman" w:eastAsia="Times New Roman" w:hAnsi="Times New Roman" w:cs="Times New Roman"/>
              <w:sz w:val="22"/>
              <w:szCs w:val="22"/>
            </w:rPr>
          </w:rPrChange>
        </w:rPr>
      </w:pPr>
      <w:commentRangeStart w:id="432"/>
      <w:r>
        <w:rPr>
          <w:rStyle w:val="None"/>
          <w:rFonts w:ascii="Times New Roman" w:hAnsi="Times New Roman"/>
          <w:b/>
          <w:bCs/>
          <w:sz w:val="22"/>
          <w:szCs w:val="22"/>
        </w:rPr>
        <w:t>Monitor Calibration</w:t>
      </w:r>
      <w:commentRangeEnd w:id="432"/>
      <w:r w:rsidR="00727A29">
        <w:rPr>
          <w:rStyle w:val="CommentReference"/>
          <w:rFonts w:ascii="Times New Roman" w:hAnsi="Times New Roman" w:cs="Times New Roman"/>
          <w:color w:val="auto"/>
          <w14:textOutline w14:w="0" w14:cap="rnd" w14:cmpd="sng" w14:algn="ctr">
            <w14:noFill/>
            <w14:prstDash w14:val="solid"/>
            <w14:bevel/>
          </w14:textOutline>
        </w:rPr>
        <w:commentReference w:id="432"/>
      </w:r>
      <w:r>
        <w:rPr>
          <w:rStyle w:val="None"/>
          <w:rFonts w:ascii="Times New Roman" w:hAnsi="Times New Roman"/>
          <w:b/>
          <w:bCs/>
          <w:sz w:val="22"/>
          <w:szCs w:val="22"/>
        </w:rPr>
        <w:t xml:space="preserve">: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The spectral range of the spectroradiometer is 380-780</w:t>
      </w:r>
      <w:ins w:id="433" w:author="Brainard, David H" w:date="2020-12-14T12:23:00Z">
        <w:del w:id="434" w:author="Vijay Singh" w:date="2020-12-16T21:52:00Z">
          <w:r w:rsidR="0039743A" w:rsidDel="00D3036F">
            <w:rPr>
              <w:rFonts w:ascii="Times New Roman" w:hAnsi="Times New Roman"/>
              <w:sz w:val="22"/>
              <w:szCs w:val="22"/>
            </w:rPr>
            <w:delText xml:space="preserve"> </w:delText>
          </w:r>
        </w:del>
      </w:ins>
      <w:del w:id="435" w:author="Brainard, David H" w:date="2020-12-14T12:23:00Z">
        <w:r w:rsidDel="005855F2">
          <w:rPr>
            <w:rFonts w:ascii="Times New Roman" w:hAnsi="Times New Roman"/>
            <w:sz w:val="22"/>
            <w:szCs w:val="22"/>
          </w:rPr>
          <w:delText xml:space="preserve"> </w:delText>
        </w:r>
      </w:del>
      <w:r>
        <w:rPr>
          <w:rFonts w:ascii="Times New Roman" w:hAnsi="Times New Roman"/>
          <w:sz w:val="22"/>
          <w:szCs w:val="22"/>
        </w:rPr>
        <w:t xml:space="preserve">nm </w:t>
      </w:r>
      <w:ins w:id="436" w:author="Brainard, David H" w:date="2020-12-14T12:22:00Z">
        <w:r w:rsidR="005855F2">
          <w:rPr>
            <w:rFonts w:ascii="Times New Roman" w:hAnsi="Times New Roman"/>
            <w:sz w:val="22"/>
            <w:szCs w:val="22"/>
          </w:rPr>
          <w:t>at 4</w:t>
        </w:r>
      </w:ins>
      <w:ins w:id="437" w:author="Brainard, David H" w:date="2020-12-14T12:23:00Z">
        <w:del w:id="438" w:author="Vijay Singh" w:date="2020-12-21T15:44:00Z">
          <w:r w:rsidR="0039743A" w:rsidDel="00654085">
            <w:rPr>
              <w:rFonts w:ascii="Times New Roman" w:hAnsi="Times New Roman"/>
              <w:sz w:val="22"/>
              <w:szCs w:val="22"/>
            </w:rPr>
            <w:delText xml:space="preserve"> </w:delText>
          </w:r>
        </w:del>
      </w:ins>
      <w:ins w:id="439" w:author="Brainard, David H" w:date="2020-12-14T12:22:00Z">
        <w:r w:rsidR="005855F2">
          <w:rPr>
            <w:rFonts w:ascii="Times New Roman" w:hAnsi="Times New Roman"/>
            <w:sz w:val="22"/>
            <w:szCs w:val="22"/>
          </w:rPr>
          <w:t>n</w:t>
        </w:r>
      </w:ins>
      <w:ins w:id="440" w:author="Brainard, David H" w:date="2020-12-14T12:23:00Z">
        <w:r w:rsidR="005855F2">
          <w:rPr>
            <w:rFonts w:ascii="Times New Roman" w:hAnsi="Times New Roman"/>
            <w:sz w:val="22"/>
            <w:szCs w:val="22"/>
          </w:rPr>
          <w:t xml:space="preserve">m spacing, </w:t>
        </w:r>
      </w:ins>
      <w:r>
        <w:rPr>
          <w:rFonts w:ascii="Times New Roman" w:hAnsi="Times New Roman"/>
          <w:sz w:val="22"/>
          <w:szCs w:val="22"/>
        </w:rPr>
        <w:t>with an 8</w:t>
      </w:r>
      <w:ins w:id="441" w:author="Brainard, David H" w:date="2020-12-14T12:23:00Z">
        <w:del w:id="442" w:author="Vijay Singh" w:date="2020-12-16T21:52:00Z">
          <w:r w:rsidR="0039743A" w:rsidDel="00D3036F">
            <w:rPr>
              <w:rFonts w:ascii="Times New Roman" w:hAnsi="Times New Roman"/>
              <w:sz w:val="22"/>
              <w:szCs w:val="22"/>
            </w:rPr>
            <w:delText xml:space="preserve"> </w:delText>
          </w:r>
        </w:del>
      </w:ins>
      <w:r>
        <w:rPr>
          <w:rFonts w:ascii="Times New Roman" w:hAnsi="Times New Roman"/>
          <w:sz w:val="22"/>
          <w:szCs w:val="22"/>
        </w:rPr>
        <w:t xml:space="preserve">nm bandwidth and an accuracy of +/-2nm. To calibrate the monitor, we focused the spectroradiometer </w:t>
      </w:r>
      <w:del w:id="443" w:author="Brainard, David H" w:date="2020-12-14T12:23:00Z">
        <w:r w:rsidDel="008827B0">
          <w:rPr>
            <w:rFonts w:ascii="Times New Roman" w:hAnsi="Times New Roman"/>
            <w:sz w:val="22"/>
            <w:szCs w:val="22"/>
          </w:rPr>
          <w:delText xml:space="preserve">to </w:delText>
        </w:r>
      </w:del>
      <w:ins w:id="444" w:author="Brainard, David H" w:date="2020-12-14T12:23:00Z">
        <w:r w:rsidR="008827B0">
          <w:rPr>
            <w:rFonts w:ascii="Times New Roman" w:hAnsi="Times New Roman"/>
            <w:sz w:val="22"/>
            <w:szCs w:val="22"/>
          </w:rPr>
          <w:t xml:space="preserve">on </w:t>
        </w:r>
      </w:ins>
      <w:r>
        <w:rPr>
          <w:rFonts w:ascii="Times New Roman" w:hAnsi="Times New Roman"/>
          <w:sz w:val="22"/>
          <w:szCs w:val="22"/>
        </w:rPr>
        <w:t xml:space="preserve">a patch on the center of the monitor. The patch was of the size </w:t>
      </w:r>
      <w:commentRangeStart w:id="445"/>
      <w:r>
        <w:rPr>
          <w:rFonts w:ascii="Times New Roman" w:hAnsi="Times New Roman"/>
          <w:sz w:val="22"/>
          <w:szCs w:val="22"/>
        </w:rPr>
        <w:t>4.</w:t>
      </w:r>
      <w:commentRangeStart w:id="446"/>
      <w:r>
        <w:rPr>
          <w:rFonts w:ascii="Times New Roman" w:hAnsi="Times New Roman"/>
          <w:sz w:val="22"/>
          <w:szCs w:val="22"/>
        </w:rPr>
        <w:t>8cm x 4.6</w:t>
      </w:r>
      <w:del w:id="447" w:author="Vijay Singh" w:date="2020-12-16T21:52:00Z">
        <w:r w:rsidDel="00D3036F">
          <w:rPr>
            <w:rFonts w:ascii="Times New Roman" w:hAnsi="Times New Roman"/>
            <w:sz w:val="22"/>
            <w:szCs w:val="22"/>
          </w:rPr>
          <w:delText xml:space="preserve"> </w:delText>
        </w:r>
      </w:del>
      <w:r>
        <w:rPr>
          <w:rFonts w:ascii="Times New Roman" w:hAnsi="Times New Roman"/>
          <w:sz w:val="22"/>
          <w:szCs w:val="22"/>
        </w:rPr>
        <w:t>cm</w:t>
      </w:r>
      <w:commentRangeEnd w:id="446"/>
      <w:r w:rsidR="0039743A">
        <w:rPr>
          <w:rStyle w:val="CommentReference"/>
          <w:rFonts w:ascii="Times New Roman" w:hAnsi="Times New Roman" w:cs="Times New Roman"/>
          <w:color w:val="auto"/>
          <w14:textOutline w14:w="0" w14:cap="rnd" w14:cmpd="sng" w14:algn="ctr">
            <w14:noFill/>
            <w14:prstDash w14:val="solid"/>
            <w14:bevel/>
          </w14:textOutline>
        </w:rPr>
        <w:commentReference w:id="446"/>
      </w:r>
      <w:commentRangeEnd w:id="445"/>
      <w:r w:rsidR="0039743A">
        <w:rPr>
          <w:rStyle w:val="CommentReference"/>
          <w:rFonts w:ascii="Times New Roman" w:hAnsi="Times New Roman" w:cs="Times New Roman"/>
          <w:color w:val="auto"/>
          <w14:textOutline w14:w="0" w14:cap="rnd" w14:cmpd="sng" w14:algn="ctr">
            <w14:noFill/>
            <w14:prstDash w14:val="solid"/>
            <w14:bevel/>
          </w14:textOutline>
        </w:rPr>
        <w:commentReference w:id="445"/>
      </w:r>
      <w:ins w:id="448" w:author="Brainard, David H" w:date="2020-12-14T12:24:00Z">
        <w:r w:rsidR="0039743A">
          <w:rPr>
            <w:rFonts w:ascii="Times New Roman" w:hAnsi="Times New Roman"/>
            <w:sz w:val="22"/>
            <w:szCs w:val="22"/>
          </w:rPr>
          <w:t xml:space="preserve"> (</w:t>
        </w:r>
      </w:ins>
      <w:ins w:id="449" w:author="Brainard, David H" w:date="2020-12-14T12:25:00Z">
        <w:r w:rsidR="0039743A">
          <w:rPr>
            <w:rFonts w:ascii="Times New Roman" w:hAnsi="Times New Roman"/>
            <w:sz w:val="22"/>
            <w:szCs w:val="22"/>
          </w:rPr>
          <w:t>radiometer 75</w:t>
        </w:r>
        <w:del w:id="450" w:author="Vijay Singh" w:date="2020-12-16T21:54:00Z">
          <w:r w:rsidR="0039743A" w:rsidDel="005A2B15">
            <w:rPr>
              <w:rFonts w:ascii="Times New Roman" w:hAnsi="Times New Roman"/>
              <w:sz w:val="22"/>
              <w:szCs w:val="22"/>
            </w:rPr>
            <w:delText xml:space="preserve"> </w:delText>
          </w:r>
        </w:del>
        <w:r w:rsidR="0039743A">
          <w:rPr>
            <w:rFonts w:ascii="Times New Roman" w:hAnsi="Times New Roman"/>
            <w:sz w:val="22"/>
            <w:szCs w:val="22"/>
          </w:rPr>
          <w:t xml:space="preserve">cm from screen, </w:t>
        </w:r>
      </w:ins>
      <w:commentRangeStart w:id="451"/>
      <w:ins w:id="452" w:author="Brainard, David H" w:date="2020-12-14T12:24:00Z">
        <w:r w:rsidR="0039743A">
          <w:rPr>
            <w:rFonts w:ascii="Times New Roman" w:hAnsi="Times New Roman"/>
            <w:sz w:val="22"/>
            <w:szCs w:val="22"/>
          </w:rPr>
          <w:t>3.6</w:t>
        </w:r>
      </w:ins>
      <w:ins w:id="453" w:author="Brainard, David H" w:date="2020-12-14T12:27:00Z">
        <w:r w:rsidR="00F86FF8">
          <w:rPr>
            <w:rFonts w:ascii="Times New Roman" w:hAnsi="Times New Roman"/>
            <w:sz w:val="22"/>
            <w:szCs w:val="22"/>
          </w:rPr>
          <w:t>7</w:t>
        </w:r>
        <w:commentRangeEnd w:id="451"/>
        <w:r w:rsidR="00F86FF8">
          <w:rPr>
            <w:rStyle w:val="CommentReference"/>
            <w:rFonts w:ascii="Times New Roman" w:hAnsi="Times New Roman" w:cs="Times New Roman"/>
            <w:color w:val="auto"/>
            <w14:textOutline w14:w="0" w14:cap="rnd" w14:cmpd="sng" w14:algn="ctr">
              <w14:noFill/>
              <w14:prstDash w14:val="solid"/>
              <w14:bevel/>
            </w14:textOutline>
          </w:rPr>
          <w:commentReference w:id="451"/>
        </w:r>
      </w:ins>
      <w:ins w:id="454" w:author="Brainard, David H" w:date="2020-12-14T12:24:00Z">
        <w:r w:rsidR="0039743A">
          <w:rPr>
            <w:rFonts w:ascii="Times New Roman" w:hAnsi="Times New Roman"/>
            <w:sz w:val="22"/>
            <w:szCs w:val="22"/>
          </w:rPr>
          <w:t>° by 3.51°)</w:t>
        </w:r>
      </w:ins>
      <w:del w:id="455" w:author="Brainard, David H" w:date="2020-12-14T12:24:00Z">
        <w:r w:rsidDel="0039743A">
          <w:rPr>
            <w:rFonts w:ascii="Times New Roman" w:hAnsi="Times New Roman"/>
            <w:sz w:val="22"/>
            <w:szCs w:val="22"/>
          </w:rPr>
          <w:delText>.</w:delText>
        </w:r>
      </w:del>
      <w:r>
        <w:rPr>
          <w:rFonts w:ascii="Times New Roman" w:hAnsi="Times New Roman"/>
          <w:sz w:val="22"/>
          <w:szCs w:val="22"/>
        </w:rPr>
        <w:t xml:space="preserve"> </w:t>
      </w:r>
      <w:del w:id="456" w:author="Brainard, David H" w:date="2020-12-14T12:25:00Z">
        <w:r w:rsidDel="0039743A">
          <w:rPr>
            <w:rFonts w:ascii="Times New Roman" w:hAnsi="Times New Roman"/>
            <w:sz w:val="22"/>
            <w:szCs w:val="22"/>
          </w:rPr>
          <w:delText>The spectroradiometer was placed at a distance of 75 cm from the monitor.</w:delText>
        </w:r>
      </w:del>
      <w:del w:id="457" w:author="Brainard, David H" w:date="2020-12-14T12:24:00Z">
        <w:r w:rsidDel="0039743A">
          <w:rPr>
            <w:rFonts w:ascii="Times New Roman" w:hAnsi="Times New Roman"/>
            <w:sz w:val="22"/>
            <w:szCs w:val="22"/>
          </w:rPr>
          <w:delText xml:space="preserve"> This gives a visual angle of 3.65 degrees x 3.51 degrees for the patch. </w:delText>
        </w:r>
      </w:del>
      <w:r>
        <w:rPr>
          <w:rFonts w:ascii="Times New Roman" w:hAnsi="Times New Roman"/>
          <w:sz w:val="22"/>
          <w:szCs w:val="22"/>
        </w:rPr>
        <w:t xml:space="preserve">The </w:t>
      </w:r>
      <w:del w:id="458" w:author="Brainard, David H" w:date="2020-12-14T12:28:00Z">
        <w:r w:rsidDel="00760328">
          <w:rPr>
            <w:rFonts w:ascii="Times New Roman" w:hAnsi="Times New Roman"/>
            <w:sz w:val="22"/>
            <w:szCs w:val="22"/>
          </w:rPr>
          <w:delText xml:space="preserve">light from the patch was focused using a lens of aperture </w:delText>
        </w:r>
        <w:r w:rsidDel="00760328">
          <w:rPr>
            <w:rStyle w:val="None"/>
            <w:rFonts w:ascii="Times New Roman" w:hAnsi="Times New Roman"/>
            <w:color w:val="EE220C"/>
            <w:sz w:val="22"/>
            <w:szCs w:val="22"/>
          </w:rPr>
          <w:delText>XXX</w:delText>
        </w:r>
        <w:r w:rsidDel="00760328">
          <w:rPr>
            <w:rFonts w:ascii="Times New Roman" w:hAnsi="Times New Roman"/>
            <w:sz w:val="22"/>
            <w:szCs w:val="22"/>
          </w:rPr>
          <w:delText>. This allows the measurement of the light from a small part of the screen.</w:delText>
        </w:r>
      </w:del>
      <w:ins w:id="459" w:author="Brainard, David H" w:date="2020-12-14T12:28:00Z">
        <w:r w:rsidR="00760328">
          <w:rPr>
            <w:rFonts w:ascii="Times New Roman" w:hAnsi="Times New Roman"/>
            <w:sz w:val="22"/>
            <w:szCs w:val="22"/>
          </w:rPr>
          <w:t>optics of the radiometer sampled the emitted light from a 1° circular spot within the patch.</w:t>
        </w:r>
      </w:ins>
      <w:ins w:id="460" w:author="Vijay Singh" w:date="2020-12-18T21:06:00Z">
        <w:r w:rsidR="00084893">
          <w:rPr>
            <w:rFonts w:ascii="Times New Roman" w:hAnsi="Times New Roman"/>
            <w:sz w:val="22"/>
            <w:szCs w:val="22"/>
          </w:rPr>
          <w:t xml:space="preserve"> </w:t>
        </w:r>
        <w:r w:rsidR="00084893" w:rsidRPr="00E41F87">
          <w:rPr>
            <w:rFonts w:ascii="Times New Roman" w:hAnsi="Times New Roman" w:cs="Times New Roman"/>
            <w:sz w:val="22"/>
            <w:szCs w:val="22"/>
            <w:rPrChange w:id="461" w:author="Vijay Singh" w:date="2020-12-18T21:06:00Z">
              <w:rPr>
                <w:sz w:val="22"/>
                <w:szCs w:val="22"/>
              </w:rPr>
            </w:rPrChange>
          </w:rPr>
          <w:t xml:space="preserve">The </w:t>
        </w:r>
        <w:r w:rsidR="00084893" w:rsidRPr="00E41F87">
          <w:rPr>
            <w:rFonts w:ascii="Times New Roman" w:hAnsi="Times New Roman" w:cs="Times New Roman"/>
            <w:sz w:val="22"/>
            <w:szCs w:val="22"/>
          </w:rPr>
          <w:t xml:space="preserve">spectral power distribution of the three </w:t>
        </w:r>
        <w:r w:rsidR="00084893" w:rsidRPr="00E41F87">
          <w:rPr>
            <w:rFonts w:ascii="Times New Roman" w:hAnsi="Times New Roman" w:cs="Times New Roman"/>
            <w:sz w:val="22"/>
            <w:szCs w:val="22"/>
            <w:rPrChange w:id="462" w:author="Vijay Singh" w:date="2020-12-18T21:06:00Z">
              <w:rPr>
                <w:sz w:val="22"/>
                <w:szCs w:val="22"/>
              </w:rPr>
            </w:rPrChange>
          </w:rPr>
          <w:t xml:space="preserve">monitor </w:t>
        </w:r>
        <w:r w:rsidR="00084893" w:rsidRPr="00E41F87">
          <w:rPr>
            <w:rFonts w:ascii="Times New Roman" w:hAnsi="Times New Roman" w:cs="Times New Roman"/>
            <w:sz w:val="22"/>
            <w:szCs w:val="22"/>
          </w:rPr>
          <w:t>primaries</w:t>
        </w:r>
        <w:r w:rsidR="00084893" w:rsidRPr="00E41F87">
          <w:rPr>
            <w:rFonts w:ascii="Times New Roman" w:hAnsi="Times New Roman" w:cs="Times New Roman"/>
            <w:sz w:val="22"/>
            <w:szCs w:val="22"/>
            <w:rPrChange w:id="463" w:author="Vijay Singh" w:date="2020-12-18T21:06:00Z">
              <w:rPr>
                <w:sz w:val="22"/>
                <w:szCs w:val="22"/>
              </w:rPr>
            </w:rPrChange>
          </w:rPr>
          <w:t xml:space="preserve"> </w:t>
        </w:r>
      </w:ins>
      <w:ins w:id="464" w:author="Vijay Singh" w:date="2020-12-21T15:46:00Z">
        <w:r w:rsidR="00737B86">
          <w:rPr>
            <w:rFonts w:ascii="Times New Roman" w:hAnsi="Times New Roman" w:cs="Times New Roman"/>
            <w:sz w:val="22"/>
            <w:szCs w:val="22"/>
          </w:rPr>
          <w:t xml:space="preserve">was measured </w:t>
        </w:r>
      </w:ins>
      <w:ins w:id="465" w:author="Vijay Singh" w:date="2020-12-18T21:06:00Z">
        <w:r w:rsidR="00084893" w:rsidRPr="00E41F87">
          <w:rPr>
            <w:rFonts w:ascii="Times New Roman" w:hAnsi="Times New Roman" w:cs="Times New Roman"/>
            <w:sz w:val="22"/>
            <w:szCs w:val="22"/>
          </w:rPr>
          <w:t xml:space="preserve">in the range 380nm to 780nm at 4nm steps. </w:t>
        </w:r>
        <w:r w:rsidR="00084893" w:rsidRPr="00E41F87">
          <w:rPr>
            <w:rFonts w:ascii="Times New Roman" w:hAnsi="Times New Roman" w:cs="Times New Roman"/>
            <w:sz w:val="22"/>
            <w:szCs w:val="22"/>
            <w:rPrChange w:id="466" w:author="Vijay Singh" w:date="2020-12-18T21:06:00Z">
              <w:rPr>
                <w:sz w:val="22"/>
                <w:szCs w:val="22"/>
              </w:rPr>
            </w:rPrChange>
          </w:rPr>
          <w:t>T</w:t>
        </w:r>
        <w:r w:rsidR="00084893" w:rsidRPr="00E41F87">
          <w:rPr>
            <w:rFonts w:ascii="Times New Roman" w:hAnsi="Times New Roman" w:cs="Times New Roman"/>
            <w:sz w:val="22"/>
            <w:szCs w:val="22"/>
          </w:rPr>
          <w:t>he spectral power distributi</w:t>
        </w:r>
        <w:r w:rsidR="00084893" w:rsidRPr="00EC6A85">
          <w:rPr>
            <w:rFonts w:ascii="Times New Roman" w:hAnsi="Times New Roman" w:cs="Times New Roman"/>
            <w:sz w:val="22"/>
            <w:szCs w:val="22"/>
          </w:rPr>
          <w:t xml:space="preserve">on </w:t>
        </w:r>
        <w:r w:rsidR="00084893" w:rsidRPr="00E41F87">
          <w:rPr>
            <w:rFonts w:ascii="Times New Roman" w:hAnsi="Times New Roman" w:cs="Times New Roman"/>
            <w:sz w:val="22"/>
            <w:szCs w:val="22"/>
            <w:rPrChange w:id="467" w:author="Vijay Singh" w:date="2020-12-18T21:06:00Z">
              <w:rPr>
                <w:sz w:val="22"/>
                <w:szCs w:val="22"/>
              </w:rPr>
            </w:rPrChange>
          </w:rPr>
          <w:t xml:space="preserve">was measured </w:t>
        </w:r>
        <w:r w:rsidR="00084893"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00084893" w:rsidRPr="00E41F87">
          <w:rPr>
            <w:rFonts w:ascii="Times New Roman" w:hAnsi="Times New Roman" w:cs="Times New Roman"/>
            <w:sz w:val="22"/>
            <w:szCs w:val="22"/>
            <w:rPrChange w:id="468" w:author="Vijay Singh" w:date="2020-12-18T21:06:00Z">
              <w:rPr>
                <w:sz w:val="22"/>
                <w:szCs w:val="22"/>
              </w:rPr>
            </w:rPrChange>
          </w:rPr>
          <w:t>T</w:t>
        </w:r>
      </w:ins>
      <w:ins w:id="469" w:author="Vijay Singh" w:date="2020-12-21T15:49:00Z">
        <w:r w:rsidR="00C33BB8">
          <w:rPr>
            <w:rFonts w:ascii="Times New Roman" w:hAnsi="Times New Roman" w:cs="Times New Roman"/>
            <w:sz w:val="22"/>
            <w:szCs w:val="22"/>
          </w:rPr>
          <w:t xml:space="preserve">he </w:t>
        </w:r>
      </w:ins>
      <w:ins w:id="470" w:author="Vijay Singh" w:date="2020-12-18T21:06:00Z">
        <w:r w:rsidR="00084893" w:rsidRPr="00E41F87">
          <w:rPr>
            <w:rFonts w:ascii="Times New Roman" w:hAnsi="Times New Roman" w:cs="Times New Roman"/>
            <w:sz w:val="22"/>
            <w:szCs w:val="22"/>
          </w:rPr>
          <w:t xml:space="preserve">power distribution </w:t>
        </w:r>
      </w:ins>
      <w:ins w:id="471" w:author="Vijay Singh" w:date="2020-12-21T15:49:00Z">
        <w:r w:rsidR="00367514">
          <w:rPr>
            <w:rFonts w:ascii="Times New Roman" w:hAnsi="Times New Roman" w:cs="Times New Roman"/>
            <w:sz w:val="22"/>
            <w:szCs w:val="22"/>
          </w:rPr>
          <w:t xml:space="preserve">of the three primaries </w:t>
        </w:r>
      </w:ins>
      <w:ins w:id="472" w:author="Vijay Singh" w:date="2020-12-18T21:06:00Z">
        <w:r w:rsidR="00084893" w:rsidRPr="00E41F87">
          <w:rPr>
            <w:rFonts w:ascii="Times New Roman" w:hAnsi="Times New Roman" w:cs="Times New Roman"/>
            <w:sz w:val="22"/>
            <w:szCs w:val="22"/>
            <w:rPrChange w:id="473" w:author="Vijay Singh" w:date="2020-12-18T21:06:00Z">
              <w:rPr>
                <w:sz w:val="22"/>
                <w:szCs w:val="22"/>
              </w:rPr>
            </w:rPrChange>
          </w:rPr>
          <w:t>w</w:t>
        </w:r>
      </w:ins>
      <w:ins w:id="474" w:author="Vijay Singh" w:date="2020-12-21T15:49:00Z">
        <w:r w:rsidR="00367514">
          <w:rPr>
            <w:rFonts w:ascii="Times New Roman" w:hAnsi="Times New Roman" w:cs="Times New Roman"/>
            <w:sz w:val="22"/>
            <w:szCs w:val="22"/>
          </w:rPr>
          <w:t>ere</w:t>
        </w:r>
      </w:ins>
      <w:ins w:id="475" w:author="Vijay Singh" w:date="2020-12-18T21:06:00Z">
        <w:r w:rsidR="00084893" w:rsidRPr="00E41F87">
          <w:rPr>
            <w:rFonts w:ascii="Times New Roman" w:hAnsi="Times New Roman" w:cs="Times New Roman"/>
            <w:sz w:val="22"/>
            <w:szCs w:val="22"/>
            <w:rPrChange w:id="476" w:author="Vijay Singh" w:date="2020-12-18T21:06:00Z">
              <w:rPr>
                <w:sz w:val="22"/>
                <w:szCs w:val="22"/>
              </w:rPr>
            </w:rPrChange>
          </w:rPr>
          <w:t xml:space="preserve"> also measured </w:t>
        </w:r>
        <w:r w:rsidR="00084893" w:rsidRPr="00E41F87">
          <w:rPr>
            <w:rFonts w:ascii="Times New Roman" w:hAnsi="Times New Roman" w:cs="Times New Roman"/>
            <w:sz w:val="22"/>
            <w:szCs w:val="22"/>
          </w:rPr>
          <w:t>at 32 different combinations of the input in the range [0,0,0] to [1,1,1]</w:t>
        </w:r>
        <w:r w:rsidR="00084893" w:rsidRPr="00E41F87">
          <w:rPr>
            <w:rFonts w:ascii="Times New Roman" w:hAnsi="Times New Roman" w:cs="Times New Roman"/>
            <w:sz w:val="22"/>
            <w:szCs w:val="22"/>
            <w:rPrChange w:id="477" w:author="Vijay Singh" w:date="2020-12-18T21:06:00Z">
              <w:rPr>
                <w:sz w:val="22"/>
                <w:szCs w:val="22"/>
              </w:rPr>
            </w:rPrChange>
          </w:rPr>
          <w:t xml:space="preserve">. These measurements were compared to </w:t>
        </w:r>
        <w:r w:rsidR="00084893" w:rsidRPr="00E41F87">
          <w:rPr>
            <w:rFonts w:ascii="Times New Roman" w:hAnsi="Times New Roman" w:cs="Times New Roman"/>
            <w:sz w:val="22"/>
            <w:szCs w:val="22"/>
          </w:rPr>
          <w:t>the applied input settings</w:t>
        </w:r>
      </w:ins>
      <w:ins w:id="478" w:author="Vijay Singh" w:date="2020-12-21T15:49:00Z">
        <w:r w:rsidR="00255DBE">
          <w:rPr>
            <w:rFonts w:ascii="Times New Roman" w:hAnsi="Times New Roman" w:cs="Times New Roman"/>
            <w:sz w:val="22"/>
            <w:szCs w:val="22"/>
          </w:rPr>
          <w:t xml:space="preserve"> </w:t>
        </w:r>
      </w:ins>
      <w:ins w:id="479" w:author="Vijay Singh" w:date="2020-12-21T15:50:00Z">
        <w:r w:rsidR="00255DBE">
          <w:rPr>
            <w:rFonts w:ascii="Times New Roman" w:hAnsi="Times New Roman" w:cs="Times New Roman"/>
            <w:sz w:val="22"/>
            <w:szCs w:val="22"/>
          </w:rPr>
          <w:t xml:space="preserve">to </w:t>
        </w:r>
      </w:ins>
      <w:ins w:id="480" w:author="Vijay Singh" w:date="2020-12-21T15:49:00Z">
        <w:r w:rsidR="00255DBE" w:rsidRPr="00CC4509">
          <w:rPr>
            <w:rFonts w:ascii="Times New Roman" w:hAnsi="Times New Roman" w:cs="Times New Roman"/>
            <w:sz w:val="22"/>
            <w:szCs w:val="22"/>
          </w:rPr>
          <w:t xml:space="preserve">check </w:t>
        </w:r>
        <w:r w:rsidR="00255DBE" w:rsidRPr="00E41F87">
          <w:rPr>
            <w:rFonts w:ascii="Times New Roman" w:hAnsi="Times New Roman" w:cs="Times New Roman"/>
            <w:sz w:val="22"/>
            <w:szCs w:val="22"/>
          </w:rPr>
          <w:t>the linearity of the primaries</w:t>
        </w:r>
      </w:ins>
      <w:ins w:id="481" w:author="Vijay Singh" w:date="2020-12-18T21:06:00Z">
        <w:r w:rsidR="00084893" w:rsidRPr="00E41F87">
          <w:rPr>
            <w:rFonts w:ascii="Times New Roman" w:hAnsi="Times New Roman" w:cs="Times New Roman"/>
            <w:sz w:val="22"/>
            <w:szCs w:val="22"/>
          </w:rPr>
          <w:t>. Th</w:t>
        </w:r>
        <w:r w:rsidR="00084893" w:rsidRPr="00EC6A85">
          <w:rPr>
            <w:rFonts w:ascii="Times New Roman" w:hAnsi="Times New Roman" w:cs="Times New Roman"/>
            <w:sz w:val="22"/>
            <w:szCs w:val="22"/>
          </w:rPr>
          <w:t>e maximum deviation of the x-y chromaticity and luminance between the applied and measured values was less than 1% for the calibration</w:t>
        </w:r>
        <w:r w:rsidR="00084893" w:rsidRPr="00404248">
          <w:rPr>
            <w:rFonts w:ascii="Times New Roman" w:hAnsi="Times New Roman" w:cs="Times New Roman"/>
            <w:sz w:val="22"/>
            <w:szCs w:val="22"/>
          </w:rPr>
          <w:t>.</w:t>
        </w:r>
      </w:ins>
    </w:p>
    <w:p w14:paraId="7641650F" w14:textId="0A0E2B78" w:rsidR="00153903" w:rsidRDefault="00554DFF">
      <w:pPr>
        <w:pStyle w:val="Default"/>
        <w:spacing w:before="0"/>
        <w:rPr>
          <w:ins w:id="482" w:author="Brainard, David H" w:date="2020-12-14T12:29:00Z"/>
          <w:rFonts w:ascii="Times New Roman" w:hAnsi="Times New Roman"/>
          <w:sz w:val="22"/>
          <w:szCs w:val="22"/>
          <w:shd w:val="clear" w:color="auto" w:fill="FFFFFF"/>
        </w:rPr>
      </w:pPr>
      <w:del w:id="483" w:author="Vijay Singh" w:date="2020-12-17T16:15:00Z">
        <w:r w:rsidDel="00287601">
          <w:rPr>
            <w:rStyle w:val="None"/>
            <w:rFonts w:ascii="Times New Roman" w:hAnsi="Times New Roman"/>
            <w:b/>
            <w:bCs/>
            <w:sz w:val="22"/>
            <w:szCs w:val="22"/>
            <w:shd w:val="clear" w:color="auto" w:fill="FFFFFF"/>
          </w:rPr>
          <w:lastRenderedPageBreak/>
          <w:delText>Subject</w:delText>
        </w:r>
        <w:r w:rsidDel="00287601">
          <w:rPr>
            <w:rStyle w:val="None"/>
            <w:rFonts w:ascii="Times New Roman" w:hAnsi="Times New Roman"/>
            <w:b/>
            <w:bCs/>
            <w:sz w:val="22"/>
            <w:szCs w:val="22"/>
            <w:shd w:val="clear" w:color="auto" w:fill="FFFFFF"/>
            <w:lang w:val="de-DE"/>
          </w:rPr>
          <w:delText xml:space="preserve"> </w:delText>
        </w:r>
      </w:del>
      <w:ins w:id="484" w:author="Vijay Singh" w:date="2020-12-17T16:15:00Z">
        <w:r w:rsidR="00287601">
          <w:rPr>
            <w:rStyle w:val="None"/>
            <w:rFonts w:ascii="Times New Roman" w:hAnsi="Times New Roman"/>
            <w:b/>
            <w:bCs/>
            <w:sz w:val="22"/>
            <w:szCs w:val="22"/>
            <w:shd w:val="clear" w:color="auto" w:fill="FFFFFF"/>
          </w:rPr>
          <w:t>Observer</w:t>
        </w:r>
        <w:r w:rsidR="00287601">
          <w:rPr>
            <w:rStyle w:val="None"/>
            <w:rFonts w:ascii="Times New Roman" w:hAnsi="Times New Roman"/>
            <w:b/>
            <w:bCs/>
            <w:sz w:val="22"/>
            <w:szCs w:val="22"/>
            <w:shd w:val="clear" w:color="auto" w:fill="FFFFFF"/>
            <w:lang w:val="de-DE"/>
          </w:rPr>
          <w:t xml:space="preserve"> </w:t>
        </w:r>
      </w:ins>
      <w:r>
        <w:rPr>
          <w:rStyle w:val="None"/>
          <w:rFonts w:ascii="Times New Roman" w:hAnsi="Times New Roman"/>
          <w:b/>
          <w:bCs/>
          <w:sz w:val="22"/>
          <w:szCs w:val="22"/>
          <w:shd w:val="clear" w:color="auto" w:fill="FFFFFF"/>
          <w:lang w:val="de-DE"/>
        </w:rPr>
        <w:t>Recruitment and Exclusion:</w:t>
      </w:r>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the University of Pennsylvania and the local Philadelphia community</w:t>
      </w:r>
      <w:ins w:id="485" w:author="Brainard, David H" w:date="2020-12-14T12:28:00Z">
        <w:r w:rsidR="0066248E">
          <w:rPr>
            <w:rFonts w:ascii="Times New Roman" w:hAnsi="Times New Roman"/>
            <w:sz w:val="22"/>
            <w:szCs w:val="22"/>
            <w:shd w:val="clear" w:color="auto" w:fill="FFFFFF"/>
          </w:rPr>
          <w:t xml:space="preserve"> and were compensated for their time</w:t>
        </w:r>
      </w:ins>
      <w:r>
        <w:rPr>
          <w:rFonts w:ascii="Times New Roman" w:hAnsi="Times New Roman"/>
          <w:sz w:val="22"/>
          <w:szCs w:val="22"/>
          <w:shd w:val="clear" w:color="auto" w:fill="FFFFFF"/>
        </w:rPr>
        <w:t xml:space="preserve">. </w:t>
      </w:r>
      <w:ins w:id="486" w:author="Brainard, David H" w:date="2020-12-14T12:28:00Z">
        <w:r w:rsidR="00153903">
          <w:rPr>
            <w:rFonts w:ascii="Times New Roman" w:hAnsi="Times New Roman"/>
            <w:sz w:val="22"/>
            <w:szCs w:val="22"/>
            <w:shd w:val="clear" w:color="auto" w:fill="FFFFFF"/>
          </w:rPr>
          <w:t>Bef</w:t>
        </w:r>
      </w:ins>
      <w:ins w:id="487" w:author="Brainard, David H" w:date="2020-12-14T12:29:00Z">
        <w:r w:rsidR="00153903">
          <w:rPr>
            <w:rFonts w:ascii="Times New Roman" w:hAnsi="Times New Roman"/>
            <w:sz w:val="22"/>
            <w:szCs w:val="22"/>
            <w:shd w:val="clear" w:color="auto" w:fill="FFFFFF"/>
          </w:rPr>
          <w:t>ore the start of measurements, observers</w:t>
        </w:r>
      </w:ins>
      <w:del w:id="488" w:author="Brainard, David H" w:date="2020-12-14T12:27:00Z">
        <w:r w:rsidDel="00760328">
          <w:rPr>
            <w:rFonts w:ascii="Times New Roman" w:hAnsi="Times New Roman"/>
            <w:sz w:val="22"/>
            <w:szCs w:val="22"/>
            <w:shd w:val="clear" w:color="auto" w:fill="FFFFFF"/>
          </w:rPr>
          <w:delText>These observers</w:delText>
        </w:r>
      </w:del>
      <w:r>
        <w:rPr>
          <w:rFonts w:ascii="Times New Roman" w:hAnsi="Times New Roman"/>
          <w:sz w:val="22"/>
          <w:szCs w:val="22"/>
          <w:shd w:val="clear" w:color="auto" w:fill="FFFFFF"/>
        </w:rPr>
        <w:t xml:space="preserve"> were screened to have normal visual acuity (20/40 or better) and normal color vision (as tested with pseudo-isochromatic plates</w:t>
      </w:r>
      <w:r w:rsidR="0023566A">
        <w:rPr>
          <w:rFonts w:ascii="Times New Roman" w:hAnsi="Times New Roman"/>
          <w:sz w:val="22"/>
          <w:szCs w:val="22"/>
        </w:rPr>
        <w:t>,</w:t>
      </w:r>
      <w:ins w:id="489" w:author="Vijay Singh" w:date="2020-12-18T22:42:00Z">
        <w:r w:rsidR="00BC56C4">
          <w:rPr>
            <w:rFonts w:ascii="Times New Roman" w:hAnsi="Times New Roman"/>
            <w:sz w:val="22"/>
            <w:szCs w:val="22"/>
          </w:rPr>
          <w:t xml:space="preserve"> </w:t>
        </w:r>
      </w:ins>
      <w:r w:rsidR="00CC4DE0">
        <w:rPr>
          <w:rFonts w:ascii="Times New Roman" w:hAnsi="Times New Roman"/>
          <w:sz w:val="22"/>
          <w:szCs w:val="22"/>
        </w:rPr>
        <w:fldChar w:fldCharType="begin"/>
      </w:r>
      <w:r w:rsidR="00DE60F4">
        <w:rPr>
          <w:rFonts w:ascii="Times New Roman" w:hAnsi="Times New Roman"/>
          <w:sz w:val="22"/>
          <w:szCs w:val="22"/>
        </w:rPr>
        <w:instrText xml:space="preserve"> ADDIN EN.CITE &lt;EndNote&gt;&lt;Cite&gt;&lt;Author&gt;S&lt;/Author&gt;&lt;Year&gt;1977&lt;/Year&gt;&lt;RecNum&gt;2497&lt;/RecNum&gt;&lt;DisplayText&gt;[8]&lt;/DisplayText&gt;&lt;record&gt;&lt;rec-number&gt;2497&lt;/rec-number&gt;&lt;foreign-keys&gt;&lt;key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CC4DE0">
        <w:rPr>
          <w:rFonts w:ascii="Times New Roman" w:hAnsi="Times New Roman"/>
          <w:sz w:val="22"/>
          <w:szCs w:val="22"/>
        </w:rPr>
        <w:fldChar w:fldCharType="separate"/>
      </w:r>
      <w:r w:rsidR="00DE60F4">
        <w:rPr>
          <w:rFonts w:ascii="Times New Roman" w:hAnsi="Times New Roman"/>
          <w:noProof/>
          <w:sz w:val="22"/>
          <w:szCs w:val="22"/>
        </w:rPr>
        <w:t>[8]</w:t>
      </w:r>
      <w:r w:rsidR="00CC4DE0">
        <w:rPr>
          <w:rFonts w:ascii="Times New Roman" w:hAnsi="Times New Roman"/>
          <w:sz w:val="22"/>
          <w:szCs w:val="22"/>
        </w:rPr>
        <w:fldChar w:fldCharType="end"/>
      </w:r>
      <w:del w:id="490" w:author="Vijay Singh" w:date="2020-12-18T22:51:00Z">
        <w:r w:rsidR="0023566A" w:rsidDel="00CC4DE0">
          <w:rPr>
            <w:rFonts w:ascii="Times New Roman" w:hAnsi="Times New Roman"/>
            <w:sz w:val="22"/>
            <w:szCs w:val="22"/>
          </w:rPr>
          <w:delText xml:space="preserve"> </w:delText>
        </w:r>
        <w:r w:rsidR="0023566A" w:rsidDel="00CC4DE0">
          <w:rPr>
            <w:rStyle w:val="None"/>
            <w:rFonts w:ascii="Times New Roman" w:hAnsi="Times New Roman"/>
            <w:color w:val="0076BA"/>
            <w:sz w:val="22"/>
            <w:szCs w:val="22"/>
          </w:rPr>
          <w:delText>CITE</w:delText>
        </w:r>
      </w:del>
      <w:r>
        <w:rPr>
          <w:rFonts w:ascii="Times New Roman" w:hAnsi="Times New Roman"/>
          <w:sz w:val="22"/>
          <w:szCs w:val="22"/>
          <w:shd w:val="clear" w:color="auto" w:fill="FFFFFF"/>
        </w:rPr>
        <w:t>).</w:t>
      </w:r>
    </w:p>
    <w:p w14:paraId="2D101E25" w14:textId="77777777" w:rsidR="00153903" w:rsidRDefault="00153903">
      <w:pPr>
        <w:pStyle w:val="Default"/>
        <w:spacing w:before="0"/>
        <w:rPr>
          <w:ins w:id="491" w:author="Brainard, David H" w:date="2020-12-14T12:29:00Z"/>
          <w:rFonts w:ascii="Times New Roman" w:hAnsi="Times New Roman"/>
          <w:sz w:val="22"/>
          <w:szCs w:val="22"/>
          <w:shd w:val="clear" w:color="auto" w:fill="FFFFFF"/>
        </w:rPr>
      </w:pPr>
    </w:p>
    <w:p w14:paraId="4A9981FE" w14:textId="14C41A01" w:rsidR="00BA5E45" w:rsidRDefault="00554DFF">
      <w:pPr>
        <w:pStyle w:val="Default"/>
        <w:spacing w:before="0"/>
        <w:rPr>
          <w:rFonts w:ascii="Times New Roman" w:eastAsia="Times New Roman" w:hAnsi="Times New Roman" w:cs="Times New Roman"/>
          <w:sz w:val="22"/>
          <w:szCs w:val="22"/>
          <w:shd w:val="clear" w:color="auto" w:fill="FFFFFF"/>
        </w:rPr>
      </w:pPr>
      <w:del w:id="492" w:author="Brainard, David H" w:date="2020-12-14T12:29:00Z">
        <w:r w:rsidDel="00153903">
          <w:rPr>
            <w:rFonts w:ascii="Times New Roman" w:hAnsi="Times New Roman"/>
            <w:sz w:val="22"/>
            <w:szCs w:val="22"/>
            <w:shd w:val="clear" w:color="auto" w:fill="FFFFFF"/>
          </w:rPr>
          <w:delText xml:space="preserve"> </w:delText>
        </w:r>
      </w:del>
      <w:del w:id="493" w:author="Brainard, David H" w:date="2020-12-14T12:28:00Z">
        <w:r w:rsidDel="00153903">
          <w:rPr>
            <w:rFonts w:ascii="Times New Roman" w:hAnsi="Times New Roman"/>
            <w:sz w:val="22"/>
            <w:szCs w:val="22"/>
            <w:shd w:val="clear" w:color="auto" w:fill="FFFFFF"/>
          </w:rPr>
          <w:delText>The observers received a</w:delText>
        </w:r>
        <w:r w:rsidDel="0066248E">
          <w:rPr>
            <w:rFonts w:ascii="Times New Roman" w:hAnsi="Times New Roman"/>
            <w:sz w:val="22"/>
            <w:szCs w:val="22"/>
            <w:shd w:val="clear" w:color="auto" w:fill="FFFFFF"/>
          </w:rPr>
          <w:delText xml:space="preserve"> </w:delText>
        </w:r>
        <w:r w:rsidDel="00153903">
          <w:rPr>
            <w:rFonts w:ascii="Times New Roman" w:hAnsi="Times New Roman"/>
            <w:sz w:val="22"/>
            <w:szCs w:val="22"/>
            <w:shd w:val="clear" w:color="auto" w:fill="FFFFFF"/>
          </w:rPr>
          <w:delText xml:space="preserve">compensation for their participation in the experiment. </w:delText>
        </w:r>
      </w:del>
      <w:del w:id="494" w:author="Brainard, David H" w:date="2020-12-14T12:29:00Z">
        <w:r w:rsidDel="00153903">
          <w:rPr>
            <w:rFonts w:ascii="Times New Roman" w:hAnsi="Times New Roman"/>
            <w:sz w:val="22"/>
            <w:szCs w:val="22"/>
            <w:shd w:val="clear" w:color="auto" w:fill="FFFFFF"/>
          </w:rPr>
          <w:delText xml:space="preserve">The </w:delText>
        </w:r>
        <w:r w:rsidDel="00153903">
          <w:rPr>
            <w:rFonts w:ascii="Times New Roman" w:hAnsi="Times New Roman"/>
            <w:sz w:val="22"/>
            <w:szCs w:val="22"/>
            <w:shd w:val="clear" w:color="auto" w:fill="FFFFFF"/>
            <w:lang w:val="pt-PT"/>
          </w:rPr>
          <w:delText>observers</w:delText>
        </w:r>
        <w:r w:rsidDel="00153903">
          <w:rPr>
            <w:rFonts w:ascii="Times New Roman" w:hAnsi="Times New Roman"/>
            <w:sz w:val="22"/>
            <w:szCs w:val="22"/>
            <w:shd w:val="clear" w:color="auto" w:fill="FFFFFF"/>
          </w:rPr>
          <w:delText xml:space="preserve"> were further</w:delText>
        </w:r>
      </w:del>
      <w:ins w:id="495" w:author="Brainard, David H" w:date="2020-12-14T12:29:00Z">
        <w:r w:rsidR="00153903">
          <w:rPr>
            <w:rFonts w:ascii="Times New Roman" w:hAnsi="Times New Roman"/>
            <w:sz w:val="22"/>
            <w:szCs w:val="22"/>
            <w:shd w:val="clear" w:color="auto" w:fill="FFFFFF"/>
          </w:rPr>
          <w:t>Observers were also</w:t>
        </w:r>
      </w:ins>
      <w:r>
        <w:rPr>
          <w:rFonts w:ascii="Times New Roman" w:hAnsi="Times New Roman"/>
          <w:sz w:val="22"/>
          <w:szCs w:val="22"/>
          <w:shd w:val="clear" w:color="auto" w:fill="FFFFFF"/>
        </w:rPr>
        <w:t xml:space="preserve"> screened </w:t>
      </w:r>
      <w:del w:id="496" w:author="Brainard, David H" w:date="2020-12-14T12:29:00Z">
        <w:r w:rsidDel="00153903">
          <w:rPr>
            <w:rFonts w:ascii="Times New Roman" w:hAnsi="Times New Roman"/>
            <w:sz w:val="22"/>
            <w:szCs w:val="22"/>
            <w:shd w:val="clear" w:color="auto" w:fill="FFFFFF"/>
          </w:rPr>
          <w:delText>to have reliable</w:delText>
        </w:r>
      </w:del>
      <w:ins w:id="497" w:author="Brainard, David H" w:date="2020-12-14T12:29:00Z">
        <w:r w:rsidR="00153903">
          <w:rPr>
            <w:rFonts w:ascii="Times New Roman" w:hAnsi="Times New Roman"/>
            <w:sz w:val="22"/>
            <w:szCs w:val="22"/>
            <w:shd w:val="clear" w:color="auto" w:fill="FFFFFF"/>
          </w:rPr>
          <w:t>for their ability to reliably perform the psychophysical task.</w:t>
        </w:r>
      </w:ins>
      <w:r>
        <w:rPr>
          <w:rFonts w:ascii="Times New Roman" w:hAnsi="Times New Roman"/>
          <w:sz w:val="22"/>
          <w:szCs w:val="22"/>
          <w:shd w:val="clear" w:color="auto" w:fill="FFFFFF"/>
        </w:rPr>
        <w:t xml:space="preserve"> </w:t>
      </w:r>
      <w:del w:id="498" w:author="Brainard, David H" w:date="2020-12-14T12:29:00Z">
        <w:r w:rsidDel="00153903">
          <w:rPr>
            <w:rFonts w:ascii="Times New Roman" w:hAnsi="Times New Roman"/>
            <w:sz w:val="22"/>
            <w:szCs w:val="22"/>
            <w:shd w:val="clear" w:color="auto" w:fill="FFFFFF"/>
          </w:rPr>
          <w:delText xml:space="preserve">performance at the task. </w:delText>
        </w:r>
      </w:del>
      <w:r>
        <w:rPr>
          <w:rFonts w:ascii="Times New Roman" w:hAnsi="Times New Roman"/>
          <w:sz w:val="22"/>
          <w:szCs w:val="22"/>
          <w:shd w:val="clear" w:color="auto" w:fill="FFFFFF"/>
        </w:rPr>
        <w:t xml:space="preserve">This screening was 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w:t>
      </w:r>
      <w:del w:id="499" w:author="Brainard, David H" w:date="2020-12-14T12:29:00Z">
        <w:r w:rsidDel="00153903">
          <w:rPr>
            <w:rFonts w:ascii="Times New Roman" w:hAnsi="Times New Roman"/>
            <w:sz w:val="22"/>
            <w:szCs w:val="22"/>
            <w:shd w:val="clear" w:color="auto" w:fill="FFFFFF"/>
          </w:rPr>
          <w:delText xml:space="preserve">as </w:delText>
        </w:r>
      </w:del>
      <w:r>
        <w:rPr>
          <w:rFonts w:ascii="Times New Roman" w:hAnsi="Times New Roman"/>
          <w:sz w:val="22"/>
          <w:szCs w:val="22"/>
          <w:shd w:val="clear" w:color="auto" w:fill="FFFFFF"/>
        </w:rPr>
        <w:t xml:space="preserve">a practice session. At the beginning of the practice session, </w:t>
      </w:r>
      <w:del w:id="500" w:author="Brainard, David H" w:date="2020-12-14T12:29:00Z">
        <w:r w:rsidDel="00153903">
          <w:rPr>
            <w:rFonts w:ascii="Times New Roman" w:hAnsi="Times New Roman"/>
            <w:sz w:val="22"/>
            <w:szCs w:val="22"/>
            <w:shd w:val="clear" w:color="auto" w:fill="FFFFFF"/>
          </w:rPr>
          <w:delText xml:space="preserve">the </w:delText>
        </w:r>
      </w:del>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w:t>
      </w:r>
      <w:del w:id="501" w:author="Brainard, David H" w:date="2020-12-14T12:29:00Z">
        <w:r w:rsidDel="00153903">
          <w:rPr>
            <w:rFonts w:ascii="Times New Roman" w:hAnsi="Times New Roman"/>
            <w:sz w:val="22"/>
            <w:szCs w:val="22"/>
            <w:shd w:val="clear" w:color="auto" w:fill="FFFFFF"/>
          </w:rPr>
          <w:delText xml:space="preserve">first </w:delText>
        </w:r>
      </w:del>
      <w:r>
        <w:rPr>
          <w:rFonts w:ascii="Times New Roman" w:hAnsi="Times New Roman"/>
          <w:sz w:val="22"/>
          <w:szCs w:val="22"/>
          <w:shd w:val="clear" w:color="auto" w:fill="FFFFFF"/>
        </w:rPr>
        <w:t xml:space="preserve">familiarized with the task. For this they performed a familiarization acquisition (See Methods: </w:t>
      </w:r>
      <w:del w:id="502" w:author="Brainard, David H" w:date="2020-12-08T17:07:00Z">
        <w:r w:rsidDel="00802A61">
          <w:rPr>
            <w:rFonts w:ascii="Times New Roman" w:hAnsi="Times New Roman"/>
            <w:sz w:val="22"/>
            <w:szCs w:val="22"/>
            <w:shd w:val="clear" w:color="auto" w:fill="FFFFFF"/>
          </w:rPr>
          <w:delText>Experiment Det</w:delText>
        </w:r>
      </w:del>
      <w:ins w:id="503" w:author="Brainard, David H" w:date="2020-12-08T17:07:00Z">
        <w:r w:rsidR="00802A61">
          <w:rPr>
            <w:rFonts w:ascii="Times New Roman" w:hAnsi="Times New Roman"/>
            <w:sz w:val="22"/>
            <w:szCs w:val="22"/>
            <w:shd w:val="clear" w:color="auto" w:fill="FFFFFF"/>
          </w:rPr>
          <w:t>Experimental Det</w:t>
        </w:r>
      </w:ins>
      <w:r>
        <w:rPr>
          <w:rFonts w:ascii="Times New Roman" w:hAnsi="Times New Roman"/>
          <w:sz w:val="22"/>
          <w:szCs w:val="22"/>
          <w:shd w:val="clear" w:color="auto" w:fill="FFFFFF"/>
        </w:rPr>
        <w: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del w:id="504" w:author="Brainard, David H" w:date="2020-12-14T12:30:00Z">
        <w:r w:rsidDel="00153903">
          <w:rPr>
            <w:rFonts w:ascii="Times New Roman" w:hAnsi="Times New Roman"/>
            <w:sz w:val="22"/>
            <w:szCs w:val="22"/>
            <w:shd w:val="clear" w:color="auto" w:fill="FFFFFF"/>
          </w:rPr>
          <w:delText xml:space="preserve">the </w:delText>
        </w:r>
      </w:del>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t>
      </w:r>
      <w:del w:id="505" w:author="Brainard, David H" w:date="2020-12-14T12:30:00Z">
        <w:r w:rsidDel="00153903">
          <w:rPr>
            <w:rFonts w:ascii="Times New Roman" w:hAnsi="Times New Roman"/>
            <w:sz w:val="22"/>
            <w:szCs w:val="22"/>
            <w:shd w:val="clear" w:color="auto" w:fill="FFFFFF"/>
          </w:rPr>
          <w:delText>responded to</w:delText>
        </w:r>
      </w:del>
      <w:ins w:id="506" w:author="Brainard, David H" w:date="2020-12-14T12:30:00Z">
        <w:r w:rsidR="00153903">
          <w:rPr>
            <w:rFonts w:ascii="Times New Roman" w:hAnsi="Times New Roman"/>
            <w:sz w:val="22"/>
            <w:szCs w:val="22"/>
            <w:shd w:val="clear" w:color="auto" w:fill="FFFFFF"/>
          </w:rPr>
          <w:t>performed</w:t>
        </w:r>
      </w:ins>
      <w:r>
        <w:rPr>
          <w:rFonts w:ascii="Times New Roman" w:hAnsi="Times New Roman"/>
          <w:sz w:val="22"/>
          <w:szCs w:val="22"/>
          <w:shd w:val="clear" w:color="auto" w:fill="FFFFFF"/>
        </w:rPr>
        <w:t xml:space="preserve"> 40 trials of the task </w:t>
      </w:r>
      <w:del w:id="507" w:author="Brainard, David H" w:date="2020-12-14T12:30:00Z">
        <w:r w:rsidDel="00D25AB5">
          <w:rPr>
            <w:rFonts w:ascii="Times New Roman" w:hAnsi="Times New Roman"/>
            <w:sz w:val="22"/>
            <w:szCs w:val="22"/>
            <w:shd w:val="clear" w:color="auto" w:fill="FFFFFF"/>
          </w:rPr>
          <w:delText xml:space="preserve">from </w:delText>
        </w:r>
      </w:del>
      <w:ins w:id="508" w:author="Brainard, David H" w:date="2020-12-14T12:30:00Z">
        <w:r w:rsidR="00D25AB5">
          <w:rPr>
            <w:rFonts w:ascii="Times New Roman" w:hAnsi="Times New Roman"/>
            <w:sz w:val="22"/>
            <w:szCs w:val="22"/>
            <w:shd w:val="clear" w:color="auto" w:fill="FFFFFF"/>
          </w:rPr>
          <w:t xml:space="preserve">using </w:t>
        </w:r>
      </w:ins>
      <w:r>
        <w:rPr>
          <w:rFonts w:ascii="Times New Roman" w:hAnsi="Times New Roman"/>
          <w:sz w:val="22"/>
          <w:szCs w:val="22"/>
          <w:shd w:val="clear" w:color="auto" w:fill="FFFFFF"/>
        </w:rPr>
        <w:t xml:space="preserve">images with </w:t>
      </w:r>
      <w:ins w:id="509" w:author="Brainard, David H" w:date="2020-12-14T12:30:00Z">
        <w:r w:rsidR="00D25AB5">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(10 easy trials, 10 moderate </w:t>
      </w:r>
      <w:ins w:id="510" w:author="Brainard, David H" w:date="2020-12-14T12:30:00Z">
        <w:r w:rsidR="00F9054B">
          <w:rPr>
            <w:rFonts w:ascii="Times New Roman" w:hAnsi="Times New Roman"/>
            <w:sz w:val="22"/>
            <w:szCs w:val="22"/>
            <w:shd w:val="clear" w:color="auto" w:fill="FFFFFF"/>
          </w:rPr>
          <w:t>trials</w:t>
        </w:r>
      </w:ins>
      <w:ins w:id="511" w:author="Brainard, David H" w:date="2020-12-14T12:31:00Z">
        <w:r w:rsidR="00F9054B">
          <w:rPr>
            <w:rFonts w:ascii="Times New Roman" w:hAnsi="Times New Roman"/>
            <w:sz w:val="22"/>
            <w:szCs w:val="22"/>
            <w:shd w:val="clear" w:color="auto" w:fill="FFFFFF"/>
          </w:rPr>
          <w:t xml:space="preserve">, </w:t>
        </w:r>
      </w:ins>
      <w:r>
        <w:rPr>
          <w:rFonts w:ascii="Times New Roman" w:hAnsi="Times New Roman"/>
          <w:sz w:val="22"/>
          <w:szCs w:val="22"/>
          <w:shd w:val="clear" w:color="auto" w:fill="FFFFFF"/>
        </w:rPr>
        <w:t xml:space="preserve">and 20 regular trials). In the easy trials, the </w:t>
      </w:r>
      <w:r>
        <w:rPr>
          <w:rFonts w:ascii="Times New Roman" w:hAnsi="Times New Roman"/>
          <w:sz w:val="22"/>
          <w:szCs w:val="22"/>
          <w:shd w:val="clear" w:color="auto" w:fill="FFFFFF"/>
          <w:lang w:val="pt-PT"/>
        </w:rPr>
        <w:t>observer</w:t>
      </w:r>
      <w:ins w:id="512" w:author="Brainard, David H" w:date="2020-12-14T12:31:00Z">
        <w:r w:rsidR="00F9054B">
          <w:rPr>
            <w:rFonts w:ascii="Times New Roman" w:hAnsi="Times New Roman"/>
            <w:sz w:val="22"/>
            <w:szCs w:val="22"/>
            <w:shd w:val="clear" w:color="auto" w:fill="FFFFFF"/>
            <w:lang w:val="pt-PT"/>
          </w:rPr>
          <w:t>s</w:t>
        </w:r>
      </w:ins>
      <w:r>
        <w:rPr>
          <w:rFonts w:ascii="Times New Roman" w:hAnsi="Times New Roman"/>
          <w:sz w:val="22"/>
          <w:szCs w:val="22"/>
          <w:shd w:val="clear" w:color="auto" w:fill="FFFFFF"/>
        </w:rPr>
        <w:t xml:space="preserve"> compared images with target object LRF 0.35 and 0.45. In the moderate trials, they compared images with target object LRF 0.40 to images with target object LRF 0.35 or 0.45. In </w:t>
      </w:r>
      <w:ins w:id="513" w:author="Brainard, David H" w:date="2020-12-14T12:31:00Z">
        <w:r w:rsidR="00F9054B">
          <w:rPr>
            <w:rFonts w:ascii="Times New Roman" w:hAnsi="Times New Roman"/>
            <w:sz w:val="22"/>
            <w:szCs w:val="22"/>
            <w:shd w:val="clear" w:color="auto" w:fill="FFFFFF"/>
          </w:rPr>
          <w:t xml:space="preserve">the </w:t>
        </w:r>
      </w:ins>
      <w:r>
        <w:rPr>
          <w:rFonts w:ascii="Times New Roman" w:hAnsi="Times New Roman"/>
          <w:sz w:val="22"/>
          <w:szCs w:val="22"/>
          <w:shd w:val="clear" w:color="auto" w:fill="FFFFFF"/>
        </w:rPr>
        <w:t xml:space="preserve">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w:t>
      </w:r>
      <w:ins w:id="514" w:author="Brainard, David H" w:date="2020-12-14T12:31:00Z">
        <w:r w:rsidR="0021535C">
          <w:rPr>
            <w:rFonts w:ascii="Times New Roman" w:hAnsi="Times New Roman"/>
            <w:sz w:val="22"/>
            <w:szCs w:val="22"/>
            <w:shd w:val="clear" w:color="auto" w:fill="FFFFFF"/>
          </w:rPr>
          <w:t xml:space="preserve">normal </w:t>
        </w:r>
      </w:ins>
      <w:r>
        <w:rPr>
          <w:rFonts w:ascii="Times New Roman" w:hAnsi="Times New Roman"/>
          <w:sz w:val="22"/>
          <w:szCs w:val="22"/>
          <w:shd w:val="clear" w:color="auto" w:fill="FFFFFF"/>
        </w:rPr>
        <w:t xml:space="preserve">acquisitions for images with </w:t>
      </w:r>
      <w:ins w:id="515" w:author="Brainard, David H" w:date="2020-12-14T12:31:00Z">
        <w:r w:rsidR="005B13C4">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At the end of the practice session, </w:t>
      </w:r>
      <w:del w:id="516" w:author="Brainard, David H" w:date="2020-12-14T12:31:00Z">
        <w:r w:rsidDel="00D317A5">
          <w:rPr>
            <w:rFonts w:ascii="Times New Roman" w:hAnsi="Times New Roman"/>
            <w:sz w:val="22"/>
            <w:szCs w:val="22"/>
            <w:shd w:val="clear" w:color="auto" w:fill="FFFFFF"/>
          </w:rPr>
          <w:delText xml:space="preserve">we calculated </w:delText>
        </w:r>
      </w:del>
      <w:r>
        <w:rPr>
          <w:rFonts w:ascii="Times New Roman" w:hAnsi="Times New Roman"/>
          <w:sz w:val="22"/>
          <w:szCs w:val="22"/>
          <w:shd w:val="clear" w:color="auto" w:fill="FFFFFF"/>
        </w:rPr>
        <w:t xml:space="preserve">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w:t>
      </w:r>
      <w:ins w:id="517" w:author="Brainard, David H" w:date="2020-12-14T12:32:00Z">
        <w:r w:rsidR="00D317A5">
          <w:rPr>
            <w:rFonts w:ascii="Times New Roman" w:hAnsi="Times New Roman"/>
            <w:sz w:val="22"/>
            <w:szCs w:val="22"/>
            <w:shd w:val="clear" w:color="auto" w:fill="FFFFFF"/>
          </w:rPr>
          <w:t xml:space="preserve"> was computed</w:t>
        </w:r>
      </w:ins>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w:t>
      </w:r>
      <w:r w:rsidR="006D48CD">
        <w:rPr>
          <w:rFonts w:ascii="Times New Roman" w:hAnsi="Times New Roman"/>
          <w:sz w:val="22"/>
          <w:szCs w:val="22"/>
          <w:shd w:val="clear" w:color="auto" w:fill="FFFFFF"/>
        </w:rPr>
        <w:t>as</w:t>
      </w:r>
      <w:r>
        <w:rPr>
          <w:rFonts w:ascii="Times New Roman" w:hAnsi="Times New Roman"/>
          <w:sz w:val="22"/>
          <w:szCs w:val="22"/>
          <w:shd w:val="clear" w:color="auto" w:fill="FFFFFF"/>
        </w:rPr>
        <w:t xml:space="preserve"> excluded from </w:t>
      </w:r>
      <w:del w:id="518" w:author="Brainard, David H" w:date="2020-12-14T12:32:00Z">
        <w:r w:rsidDel="00BA0A5A">
          <w:rPr>
            <w:rFonts w:ascii="Times New Roman" w:hAnsi="Times New Roman"/>
            <w:sz w:val="22"/>
            <w:szCs w:val="22"/>
            <w:shd w:val="clear" w:color="auto" w:fill="FFFFFF"/>
          </w:rPr>
          <w:delText>the task</w:delText>
        </w:r>
      </w:del>
      <w:ins w:id="519" w:author="Brainard, David H" w:date="2020-12-14T12:32:00Z">
        <w:r w:rsidR="00BA0A5A">
          <w:rPr>
            <w:rFonts w:ascii="Times New Roman" w:hAnsi="Times New Roman"/>
            <w:sz w:val="22"/>
            <w:szCs w:val="22"/>
            <w:shd w:val="clear" w:color="auto" w:fill="FFFFFF"/>
          </w:rPr>
          <w:t>further participation</w:t>
        </w:r>
      </w:ins>
      <w:r>
        <w:rPr>
          <w:rFonts w:ascii="Times New Roman" w:hAnsi="Times New Roman"/>
          <w:sz w:val="22"/>
          <w:szCs w:val="22"/>
          <w:shd w:val="clear" w:color="auto" w:fill="FFFFFF"/>
        </w:rPr>
        <w:t xml:space="preserve"> if their mean threshold for the last two acquisitions in the practice session exceed</w:t>
      </w:r>
      <w:r w:rsidR="00D03ACD">
        <w:rPr>
          <w:rFonts w:ascii="Times New Roman" w:hAnsi="Times New Roman"/>
          <w:sz w:val="22"/>
          <w:szCs w:val="22"/>
          <w:shd w:val="clear" w:color="auto" w:fill="FFFFFF"/>
        </w:rPr>
        <w:t>ed</w:t>
      </w:r>
      <w:r>
        <w:rPr>
          <w:rFonts w:ascii="Times New Roman" w:hAnsi="Times New Roman"/>
          <w:sz w:val="22"/>
          <w:szCs w:val="22"/>
          <w:shd w:val="clear" w:color="auto" w:fill="FFFFFF"/>
        </w:rPr>
        <w:t xml:space="preserve"> 0.025</w:t>
      </w:r>
      <w:del w:id="520" w:author="Brainard, David H" w:date="2020-12-14T12:33:00Z">
        <w:r w:rsidDel="001B30E8">
          <w:rPr>
            <w:rFonts w:ascii="Times New Roman" w:hAnsi="Times New Roman"/>
            <w:sz w:val="22"/>
            <w:szCs w:val="22"/>
            <w:shd w:val="clear" w:color="auto" w:fill="FFFFFF"/>
          </w:rPr>
          <w:delText>.</w:delText>
        </w:r>
      </w:del>
      <w:ins w:id="521" w:author="Brainard, David H" w:date="2020-12-14T12:33:00Z">
        <w:r w:rsidR="001B30E8">
          <w:rPr>
            <w:rFonts w:ascii="Times New Roman" w:hAnsi="Times New Roman"/>
            <w:sz w:val="22"/>
            <w:szCs w:val="22"/>
            <w:shd w:val="clear" w:color="auto" w:fill="FFFFFF"/>
          </w:rPr>
          <w:t xml:space="preserve"> (log T^2, -3.2). </w:t>
        </w:r>
      </w:ins>
      <w:ins w:id="522" w:author="Brainard, David H" w:date="2020-12-14T12:32:00Z">
        <w:r w:rsidR="00BA0A5A">
          <w:rPr>
            <w:rFonts w:ascii="Times New Roman" w:hAnsi="Times New Roman"/>
            <w:sz w:val="22"/>
            <w:szCs w:val="22"/>
            <w:shd w:val="clear" w:color="auto" w:fill="FFFFFF"/>
          </w:rPr>
          <w:t xml:space="preserve">This exclusion criterion was </w:t>
        </w:r>
      </w:ins>
      <w:ins w:id="523" w:author="Brainard, David H" w:date="2020-12-14T12:33:00Z">
        <w:r w:rsidR="00DF6AE5">
          <w:rPr>
            <w:rFonts w:ascii="Times New Roman" w:hAnsi="Times New Roman"/>
            <w:sz w:val="22"/>
            <w:szCs w:val="22"/>
            <w:shd w:val="clear" w:color="auto" w:fill="FFFFFF"/>
          </w:rPr>
          <w:t>specified in our</w:t>
        </w:r>
      </w:ins>
      <w:ins w:id="524" w:author="Brainard, David H" w:date="2020-12-14T12:32:00Z">
        <w:r w:rsidR="00BA0A5A">
          <w:rPr>
            <w:rFonts w:ascii="Times New Roman" w:hAnsi="Times New Roman"/>
            <w:sz w:val="22"/>
            <w:szCs w:val="22"/>
            <w:shd w:val="clear" w:color="auto" w:fill="FFFFFF"/>
          </w:rPr>
          <w:t xml:space="preserve"> pre-registered protocol.</w:t>
        </w:r>
      </w:ins>
    </w:p>
    <w:p w14:paraId="7E1CC862"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1405302" w14:textId="6A3BB8CD" w:rsidR="00925CCD" w:rsidRDefault="003B5569" w:rsidP="00925CCD">
      <w:pPr>
        <w:pStyle w:val="Default"/>
        <w:spacing w:before="0"/>
        <w:rPr>
          <w:rFonts w:ascii="Times New Roman" w:hAnsi="Times New Roman"/>
          <w:sz w:val="22"/>
          <w:szCs w:val="22"/>
          <w:shd w:val="clear" w:color="auto" w:fill="FFFFFF"/>
        </w:rPr>
      </w:pPr>
      <w:ins w:id="525" w:author="Brainard, David H" w:date="2020-12-14T12:33:00Z">
        <w:r>
          <w:rPr>
            <w:rFonts w:ascii="Times New Roman" w:hAnsi="Times New Roman"/>
            <w:sz w:val="22"/>
            <w:szCs w:val="22"/>
            <w:shd w:val="clear" w:color="auto" w:fill="FFFFFF"/>
          </w:rPr>
          <w:t xml:space="preserve">Observers who met the criteria above participated in the </w:t>
        </w:r>
      </w:ins>
      <w:del w:id="526" w:author="Brainard, David H" w:date="2020-12-14T12:33:00Z">
        <w:r w:rsidR="00554DFF" w:rsidDel="003B5569">
          <w:rPr>
            <w:rFonts w:ascii="Times New Roman" w:hAnsi="Times New Roman"/>
            <w:sz w:val="22"/>
            <w:szCs w:val="22"/>
            <w:shd w:val="clear" w:color="auto" w:fill="FFFFFF"/>
          </w:rPr>
          <w:delText xml:space="preserve">If the </w:delText>
        </w:r>
        <w:r w:rsidR="00554DFF" w:rsidDel="003B5569">
          <w:rPr>
            <w:rFonts w:ascii="Times New Roman" w:hAnsi="Times New Roman"/>
            <w:sz w:val="22"/>
            <w:szCs w:val="22"/>
            <w:shd w:val="clear" w:color="auto" w:fill="FFFFFF"/>
            <w:lang w:val="pt-PT"/>
          </w:rPr>
          <w:delText>observer</w:delText>
        </w:r>
        <w:r w:rsidR="00554DFF" w:rsidDel="003B5569">
          <w:rPr>
            <w:rFonts w:ascii="Times New Roman" w:hAnsi="Times New Roman"/>
            <w:sz w:val="22"/>
            <w:szCs w:val="22"/>
            <w:shd w:val="clear" w:color="auto" w:fill="FFFFFF"/>
          </w:rPr>
          <w:delText xml:space="preserve"> met all these criteria, they were included for the </w:delText>
        </w:r>
      </w:del>
      <w:r w:rsidR="00554DFF">
        <w:rPr>
          <w:rFonts w:ascii="Times New Roman" w:hAnsi="Times New Roman"/>
          <w:sz w:val="22"/>
          <w:szCs w:val="22"/>
          <w:shd w:val="clear" w:color="auto" w:fill="FFFFFF"/>
        </w:rPr>
        <w:t xml:space="preserve">rest of the experiment. </w:t>
      </w:r>
      <w:del w:id="527" w:author="Brainard, David H" w:date="2020-12-14T12:33:00Z">
        <w:r w:rsidR="00554DFF" w:rsidDel="00AC07A6">
          <w:rPr>
            <w:rFonts w:ascii="Times New Roman" w:hAnsi="Times New Roman"/>
            <w:sz w:val="22"/>
            <w:szCs w:val="22"/>
            <w:shd w:val="clear" w:color="auto" w:fill="FFFFFF"/>
          </w:rPr>
          <w:delText xml:space="preserve">Every </w:delText>
        </w:r>
        <w:r w:rsidR="00554DFF" w:rsidDel="00AC07A6">
          <w:rPr>
            <w:rFonts w:ascii="Times New Roman" w:hAnsi="Times New Roman"/>
            <w:sz w:val="22"/>
            <w:szCs w:val="22"/>
            <w:shd w:val="clear" w:color="auto" w:fill="FFFFFF"/>
            <w:lang w:val="pt-PT"/>
          </w:rPr>
          <w:delText>o</w:delText>
        </w:r>
      </w:del>
      <w:ins w:id="528" w:author="Brainard, David H" w:date="2020-12-14T12:33:00Z">
        <w:r w:rsidR="00AC07A6">
          <w:rPr>
            <w:rFonts w:ascii="Times New Roman" w:hAnsi="Times New Roman"/>
            <w:sz w:val="22"/>
            <w:szCs w:val="22"/>
            <w:shd w:val="clear" w:color="auto" w:fill="FFFFFF"/>
          </w:rPr>
          <w:t>O</w:t>
        </w:r>
      </w:ins>
      <w:r w:rsidR="00554DFF">
        <w:rPr>
          <w:rFonts w:ascii="Times New Roman" w:hAnsi="Times New Roman"/>
          <w:sz w:val="22"/>
          <w:szCs w:val="22"/>
          <w:shd w:val="clear" w:color="auto" w:fill="FFFFFF"/>
          <w:lang w:val="pt-PT"/>
        </w:rPr>
        <w:t>bserver</w:t>
      </w:r>
      <w:ins w:id="529" w:author="Brainard, David H" w:date="2020-12-14T12:33:00Z">
        <w:r w:rsidR="00AC07A6">
          <w:rPr>
            <w:rFonts w:ascii="Times New Roman" w:hAnsi="Times New Roman"/>
            <w:sz w:val="22"/>
            <w:szCs w:val="22"/>
            <w:shd w:val="clear" w:color="auto" w:fill="FFFFFF"/>
            <w:lang w:val="pt-PT"/>
          </w:rPr>
          <w:t>s</w:t>
        </w:r>
      </w:ins>
      <w:r w:rsidR="00554DFF">
        <w:rPr>
          <w:rFonts w:ascii="Times New Roman" w:hAnsi="Times New Roman"/>
          <w:sz w:val="22"/>
          <w:szCs w:val="22"/>
          <w:shd w:val="clear" w:color="auto" w:fill="FFFFFF"/>
        </w:rPr>
        <w:t xml:space="preserve"> performed only one session on a given day. The sessions were scheduled as per the availability of the experimenter and the </w:t>
      </w:r>
      <w:r w:rsidR="00554DFF">
        <w:rPr>
          <w:rFonts w:ascii="Times New Roman" w:hAnsi="Times New Roman"/>
          <w:sz w:val="22"/>
          <w:szCs w:val="22"/>
          <w:shd w:val="clear" w:color="auto" w:fill="FFFFFF"/>
          <w:lang w:val="pt-PT"/>
        </w:rPr>
        <w:t>observer</w:t>
      </w:r>
      <w:r w:rsidR="00554DFF">
        <w:rPr>
          <w:rFonts w:ascii="Times New Roman" w:hAnsi="Times New Roman"/>
          <w:sz w:val="22"/>
          <w:szCs w:val="22"/>
          <w:shd w:val="clear" w:color="auto" w:fill="FFFFFF"/>
        </w:rPr>
        <w:t xml:space="preserve">. The data of all </w:t>
      </w:r>
      <w:r w:rsidR="00554DFF">
        <w:rPr>
          <w:rFonts w:ascii="Times New Roman" w:hAnsi="Times New Roman"/>
          <w:sz w:val="22"/>
          <w:szCs w:val="22"/>
          <w:shd w:val="clear" w:color="auto" w:fill="FFFFFF"/>
          <w:lang w:val="pt-PT"/>
        </w:rPr>
        <w:t>observers</w:t>
      </w:r>
      <w:r w:rsidR="00554DFF">
        <w:rPr>
          <w:rFonts w:ascii="Times New Roman" w:hAnsi="Times New Roman"/>
          <w:sz w:val="22"/>
          <w:szCs w:val="22"/>
          <w:shd w:val="clear" w:color="auto" w:fill="FFFFFF"/>
        </w:rPr>
        <w:t xml:space="preserve"> in this </w:t>
      </w:r>
      <w:ins w:id="530" w:author="Brainard, David H" w:date="2020-12-14T12:34:00Z">
        <w:r w:rsidR="00AC07A6">
          <w:rPr>
            <w:rFonts w:ascii="Times New Roman" w:hAnsi="Times New Roman"/>
            <w:sz w:val="22"/>
            <w:szCs w:val="22"/>
            <w:shd w:val="clear" w:color="auto" w:fill="FFFFFF"/>
          </w:rPr>
          <w:t xml:space="preserve">main </w:t>
        </w:r>
      </w:ins>
      <w:r w:rsidR="00554DFF">
        <w:rPr>
          <w:rFonts w:ascii="Times New Roman" w:hAnsi="Times New Roman"/>
          <w:sz w:val="22"/>
          <w:szCs w:val="22"/>
          <w:shd w:val="clear" w:color="auto" w:fill="FFFFFF"/>
        </w:rPr>
        <w:t xml:space="preserve">experiment </w:t>
      </w:r>
      <w:ins w:id="531" w:author="Vijay Singh" w:date="2020-12-21T15:53:00Z">
        <w:r w:rsidR="001C7064">
          <w:rPr>
            <w:rFonts w:ascii="Times New Roman" w:hAnsi="Times New Roman"/>
            <w:sz w:val="22"/>
            <w:szCs w:val="22"/>
            <w:shd w:val="clear" w:color="auto" w:fill="FFFFFF"/>
          </w:rPr>
          <w:t xml:space="preserve">(pre-registered Experiment 3) </w:t>
        </w:r>
      </w:ins>
      <w:r w:rsidR="00554DFF">
        <w:rPr>
          <w:rFonts w:ascii="Times New Roman" w:hAnsi="Times New Roman"/>
          <w:sz w:val="22"/>
          <w:szCs w:val="22"/>
          <w:shd w:val="clear" w:color="auto" w:fill="FFFFFF"/>
        </w:rPr>
        <w:t xml:space="preserve">was collected </w:t>
      </w:r>
      <w:del w:id="532" w:author="Brainard, David H" w:date="2020-12-14T12:34:00Z">
        <w:r w:rsidR="00554DFF" w:rsidDel="00830545">
          <w:rPr>
            <w:rFonts w:ascii="Times New Roman" w:hAnsi="Times New Roman"/>
            <w:sz w:val="22"/>
            <w:szCs w:val="22"/>
            <w:shd w:val="clear" w:color="auto" w:fill="FFFFFF"/>
          </w:rPr>
          <w:delText xml:space="preserve">during </w:delText>
        </w:r>
      </w:del>
      <w:ins w:id="533" w:author="Brainard, David H" w:date="2020-12-14T12:34:00Z">
        <w:r w:rsidR="00830545">
          <w:rPr>
            <w:rFonts w:ascii="Times New Roman" w:hAnsi="Times New Roman"/>
            <w:sz w:val="22"/>
            <w:szCs w:val="22"/>
            <w:shd w:val="clear" w:color="auto" w:fill="FFFFFF"/>
          </w:rPr>
          <w:t xml:space="preserve">over </w:t>
        </w:r>
      </w:ins>
      <w:r w:rsidR="00554DFF">
        <w:rPr>
          <w:rFonts w:ascii="Times New Roman" w:hAnsi="Times New Roman"/>
          <w:sz w:val="22"/>
          <w:szCs w:val="22"/>
          <w:shd w:val="clear" w:color="auto" w:fill="FFFFFF"/>
        </w:rPr>
        <w:t>a period of 4</w:t>
      </w:r>
      <w:r w:rsidR="00554DFF">
        <w:rPr>
          <w:rStyle w:val="None"/>
          <w:rFonts w:ascii="Times New Roman" w:hAnsi="Times New Roman"/>
          <w:color w:val="EE220C"/>
          <w:sz w:val="22"/>
          <w:szCs w:val="22"/>
          <w:shd w:val="clear" w:color="auto" w:fill="FFFFFF"/>
        </w:rPr>
        <w:t xml:space="preserve"> </w:t>
      </w:r>
      <w:r w:rsidR="00554DFF">
        <w:rPr>
          <w:rFonts w:ascii="Times New Roman" w:hAnsi="Times New Roman"/>
          <w:sz w:val="22"/>
          <w:szCs w:val="22"/>
          <w:shd w:val="clear" w:color="auto" w:fill="FFFFFF"/>
        </w:rPr>
        <w:t>weeks.</w:t>
      </w:r>
    </w:p>
    <w:p w14:paraId="0BBD53DD" w14:textId="77777777" w:rsidR="00925CCD" w:rsidRDefault="00925CCD" w:rsidP="00925CCD">
      <w:pPr>
        <w:pStyle w:val="Default"/>
        <w:spacing w:before="0"/>
        <w:rPr>
          <w:rFonts w:ascii="Times New Roman" w:hAnsi="Times New Roman"/>
          <w:sz w:val="22"/>
          <w:szCs w:val="22"/>
          <w:shd w:val="clear" w:color="auto" w:fill="FFFFFF"/>
        </w:rPr>
      </w:pPr>
    </w:p>
    <w:p w14:paraId="33043F8A" w14:textId="0AE9C431" w:rsidR="00E42FC3" w:rsidRDefault="00925CCD" w:rsidP="00CE07DA">
      <w:pPr>
        <w:pStyle w:val="Default"/>
        <w:spacing w:before="0"/>
        <w:rPr>
          <w:rFonts w:ascii="Times New Roman" w:hAnsi="Times New Roman"/>
          <w:sz w:val="22"/>
          <w:szCs w:val="22"/>
          <w:shd w:val="clear" w:color="auto" w:fill="FFFFFF"/>
        </w:rPr>
      </w:pPr>
      <w:del w:id="534" w:author="Brainard, David H" w:date="2020-12-14T12:34:00Z">
        <w:r w:rsidDel="00830545">
          <w:rPr>
            <w:rFonts w:ascii="Times New Roman" w:hAnsi="Times New Roman"/>
            <w:sz w:val="22"/>
            <w:szCs w:val="22"/>
          </w:rPr>
          <w:delText xml:space="preserve">Total </w:delText>
        </w:r>
      </w:del>
      <w:ins w:id="535" w:author="Brainard, David H" w:date="2020-12-14T12:34:00Z">
        <w:r w:rsidR="00830545">
          <w:rPr>
            <w:rFonts w:ascii="Times New Roman" w:hAnsi="Times New Roman"/>
            <w:sz w:val="22"/>
            <w:szCs w:val="22"/>
          </w:rPr>
          <w:t xml:space="preserve">A total of </w:t>
        </w:r>
      </w:ins>
      <w:r>
        <w:rPr>
          <w:rFonts w:ascii="Times New Roman" w:hAnsi="Times New Roman"/>
          <w:sz w:val="22"/>
          <w:szCs w:val="22"/>
        </w:rPr>
        <w:t>11 observers participated in the practice sessions (7 Female, 4 Male; age 18-56; mean age 30.4). Four of these met the criteria 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w:t>
      </w:r>
      <w:ins w:id="536" w:author="Brainard, David H" w:date="2020-12-14T12:35:00Z">
        <w:r w:rsidR="006E74BC">
          <w:rPr>
            <w:rFonts w:ascii="Times New Roman" w:hAnsi="Times New Roman"/>
            <w:sz w:val="22"/>
            <w:szCs w:val="22"/>
          </w:rPr>
          <w:t xml:space="preserve"> The choice of four observers to complete the experiment was specified in our p</w:t>
        </w:r>
      </w:ins>
      <w:ins w:id="537" w:author="Brainard, David H" w:date="2020-12-14T12:36:00Z">
        <w:r w:rsidR="006E74BC">
          <w:rPr>
            <w:rFonts w:ascii="Times New Roman" w:hAnsi="Times New Roman"/>
            <w:sz w:val="22"/>
            <w:szCs w:val="22"/>
          </w:rPr>
          <w:t>re-registered protocol.</w:t>
        </w:r>
      </w:ins>
    </w:p>
    <w:p w14:paraId="04D26943" w14:textId="77777777" w:rsidR="00CE07DA" w:rsidRPr="00CE07DA" w:rsidRDefault="00CE07DA" w:rsidP="00CE07DA">
      <w:pPr>
        <w:pStyle w:val="Default"/>
        <w:spacing w:before="0"/>
        <w:rPr>
          <w:rFonts w:ascii="Times New Roman" w:hAnsi="Times New Roman"/>
          <w:sz w:val="22"/>
          <w:szCs w:val="22"/>
          <w:shd w:val="clear" w:color="auto" w:fill="FFFFFF"/>
        </w:rPr>
      </w:pPr>
    </w:p>
    <w:p w14:paraId="1F7F83F2" w14:textId="735B8B0C" w:rsidR="00BA5E45" w:rsidRPr="00480A6B" w:rsidRDefault="00554DFF" w:rsidP="00480A6B">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w:t>
      </w:r>
      <w:ins w:id="538" w:author="Brainard, David H" w:date="2020-12-14T12:36:00Z">
        <w:r w:rsidR="00ED4588">
          <w:rPr>
            <w:rStyle w:val="None"/>
            <w:rFonts w:ascii="Times New Roman" w:hAnsi="Times New Roman"/>
            <w:sz w:val="22"/>
            <w:szCs w:val="22"/>
            <w:shd w:val="clear" w:color="auto" w:fill="FFFFFF"/>
          </w:rPr>
          <w:t xml:space="preserve">lightness discrimination </w:t>
        </w:r>
      </w:ins>
      <w:del w:id="539" w:author="Brainard, David H" w:date="2020-12-14T12:36:00Z">
        <w:r w:rsidDel="00ED4588">
          <w:rPr>
            <w:rStyle w:val="None"/>
            <w:rFonts w:ascii="Times New Roman" w:hAnsi="Times New Roman"/>
            <w:sz w:val="22"/>
            <w:szCs w:val="22"/>
            <w:shd w:val="clear" w:color="auto" w:fill="FFFFFF"/>
          </w:rPr>
          <w:delText xml:space="preserve">the </w:delText>
        </w:r>
      </w:del>
      <w:r>
        <w:rPr>
          <w:rStyle w:val="None"/>
          <w:rFonts w:ascii="Times New Roman" w:hAnsi="Times New Roman"/>
          <w:sz w:val="22"/>
          <w:szCs w:val="22"/>
          <w:shd w:val="clear" w:color="auto" w:fill="FFFFFF"/>
        </w:rPr>
        <w:t xml:space="preserve">thresholds </w:t>
      </w:r>
      <w:del w:id="540" w:author="Brainard, David H" w:date="2020-12-14T12:36:00Z">
        <w:r w:rsidDel="00ED4588">
          <w:rPr>
            <w:rStyle w:val="None"/>
            <w:rFonts w:ascii="Times New Roman" w:hAnsi="Times New Roman"/>
            <w:sz w:val="22"/>
            <w:szCs w:val="22"/>
            <w:shd w:val="clear" w:color="auto" w:fill="FFFFFF"/>
          </w:rPr>
          <w:delText xml:space="preserve">of </w:delText>
        </w:r>
      </w:del>
      <w:ins w:id="541" w:author="Brainard, David H" w:date="2020-12-14T12:36:00Z">
        <w:r w:rsidR="00ED4588">
          <w:rPr>
            <w:rStyle w:val="None"/>
            <w:rFonts w:ascii="Times New Roman" w:hAnsi="Times New Roman"/>
            <w:sz w:val="22"/>
            <w:szCs w:val="22"/>
            <w:shd w:val="clear" w:color="auto" w:fill="FFFFFF"/>
          </w:rPr>
          <w:t xml:space="preserve">for </w:t>
        </w:r>
      </w:ins>
      <w:del w:id="542" w:author="Brainard, David H" w:date="2020-12-14T12:36:00Z">
        <w:r w:rsidDel="00ED4588">
          <w:rPr>
            <w:rStyle w:val="None"/>
            <w:rFonts w:ascii="Times New Roman" w:hAnsi="Times New Roman"/>
            <w:sz w:val="22"/>
            <w:szCs w:val="22"/>
            <w:shd w:val="clear" w:color="auto" w:fill="FFFFFF"/>
          </w:rPr>
          <w:delText>discriminating two</w:delText>
        </w:r>
      </w:del>
      <w:ins w:id="543" w:author="Brainard, David H" w:date="2020-12-14T12:36:00Z">
        <w:r w:rsidR="00ED4588">
          <w:rPr>
            <w:rStyle w:val="None"/>
            <w:rFonts w:ascii="Times New Roman" w:hAnsi="Times New Roman"/>
            <w:sz w:val="22"/>
            <w:szCs w:val="22"/>
            <w:shd w:val="clear" w:color="auto" w:fill="FFFFFF"/>
          </w:rPr>
          <w:t>a target object</w:t>
        </w:r>
      </w:ins>
      <w:r>
        <w:rPr>
          <w:rStyle w:val="None"/>
          <w:rFonts w:ascii="Times New Roman" w:hAnsi="Times New Roman"/>
          <w:sz w:val="22"/>
          <w:szCs w:val="22"/>
          <w:shd w:val="clear" w:color="auto" w:fill="FFFFFF"/>
        </w:rPr>
        <w:t xml:space="preserve"> </w:t>
      </w:r>
      <w:del w:id="544" w:author="Brainard, David H" w:date="2020-12-14T12:36:00Z">
        <w:r w:rsidDel="00ED4588">
          <w:rPr>
            <w:rStyle w:val="None"/>
            <w:rFonts w:ascii="Times New Roman" w:hAnsi="Times New Roman"/>
            <w:sz w:val="22"/>
            <w:szCs w:val="22"/>
            <w:shd w:val="clear" w:color="auto" w:fill="FFFFFF"/>
          </w:rPr>
          <w:delText xml:space="preserve">objects based on their lightness </w:delText>
        </w:r>
      </w:del>
      <w:r>
        <w:rPr>
          <w:rStyle w:val="None"/>
          <w:rFonts w:ascii="Times New Roman" w:hAnsi="Times New Roman"/>
          <w:sz w:val="22"/>
          <w:szCs w:val="22"/>
          <w:shd w:val="clear" w:color="auto" w:fill="FFFFFF"/>
        </w:rPr>
        <w:t xml:space="preserve">as we varied the color of the objects in the background. We measured the thresholds as a function of the amount of variability in the </w:t>
      </w:r>
      <w:del w:id="545" w:author="Brainard, David H" w:date="2020-12-14T12:37:00Z">
        <w:r w:rsidDel="00ED4588">
          <w:rPr>
            <w:rStyle w:val="None"/>
            <w:rFonts w:ascii="Times New Roman" w:hAnsi="Times New Roman"/>
            <w:sz w:val="22"/>
            <w:szCs w:val="22"/>
            <w:shd w:val="clear" w:color="auto" w:fill="FFFFFF"/>
          </w:rPr>
          <w:delText xml:space="preserve">color </w:delText>
        </w:r>
      </w:del>
      <w:ins w:id="546" w:author="Brainard, David H" w:date="2020-12-14T12:37:00Z">
        <w:r w:rsidR="00ED4588">
          <w:rPr>
            <w:rStyle w:val="None"/>
            <w:rFonts w:ascii="Times New Roman" w:hAnsi="Times New Roman"/>
            <w:sz w:val="22"/>
            <w:szCs w:val="22"/>
            <w:shd w:val="clear" w:color="auto" w:fill="FFFFFF"/>
          </w:rPr>
          <w:t xml:space="preserve">surface reflectance </w:t>
        </w:r>
      </w:ins>
      <w:r>
        <w:rPr>
          <w:rStyle w:val="None"/>
          <w:rFonts w:ascii="Times New Roman" w:hAnsi="Times New Roman"/>
          <w:sz w:val="22"/>
          <w:szCs w:val="22"/>
          <w:shd w:val="clear" w:color="auto" w:fill="FFFFFF"/>
        </w:rPr>
        <w:t xml:space="preserve">of the background objects. The </w:t>
      </w:r>
      <w:del w:id="547" w:author="Brainard, David H" w:date="2020-12-14T12:37:00Z">
        <w:r w:rsidDel="00ED4588">
          <w:rPr>
            <w:rStyle w:val="None"/>
            <w:rFonts w:ascii="Times New Roman" w:hAnsi="Times New Roman"/>
            <w:sz w:val="22"/>
            <w:szCs w:val="22"/>
            <w:shd w:val="clear" w:color="auto" w:fill="FFFFFF"/>
          </w:rPr>
          <w:delText>color of background objects</w:delText>
        </w:r>
      </w:del>
      <w:ins w:id="548" w:author="Brainard, David H" w:date="2020-12-14T12:37:00Z">
        <w:r w:rsidR="00ED4588">
          <w:rPr>
            <w:rStyle w:val="None"/>
            <w:rFonts w:ascii="Times New Roman" w:hAnsi="Times New Roman"/>
            <w:sz w:val="22"/>
            <w:szCs w:val="22"/>
            <w:shd w:val="clear" w:color="auto" w:fill="FFFFFF"/>
          </w:rPr>
          <w:t>reflectances</w:t>
        </w:r>
      </w:ins>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 xml:space="preserve">matrix of the distribution by a scalar (See Methods: Reflectance </w:t>
      </w:r>
      <w:r w:rsidR="003768D0">
        <w:rPr>
          <w:rStyle w:val="None"/>
          <w:rFonts w:ascii="Times New Roman" w:hAnsi="Times New Roman"/>
          <w:sz w:val="22"/>
          <w:szCs w:val="22"/>
          <w:shd w:val="clear" w:color="auto" w:fill="FFFFFF"/>
        </w:rPr>
        <w:t>and</w:t>
      </w:r>
      <w:r>
        <w:rPr>
          <w:rStyle w:val="None"/>
          <w:rFonts w:ascii="Times New Roman" w:hAnsi="Times New Roman"/>
          <w:sz w:val="22"/>
          <w:szCs w:val="22"/>
          <w:shd w:val="clear" w:color="auto" w:fill="FFFFFF"/>
        </w:rPr>
        <w:t xml:space="preserve"> Illumination Spectra). We measured thresholds for six logarithmically spaced values of covariance.</w:t>
      </w:r>
    </w:p>
    <w:p w14:paraId="79F59E45" w14:textId="75951220"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w:t>
      </w:r>
      <w:del w:id="549" w:author="Vijay Singh" w:date="2020-12-21T15:54:00Z">
        <w:r w:rsidDel="000412DF">
          <w:rPr>
            <w:rStyle w:val="None"/>
            <w:rFonts w:ascii="Times New Roman" w:hAnsi="Times New Roman"/>
            <w:sz w:val="22"/>
            <w:szCs w:val="22"/>
            <w:shd w:val="clear" w:color="auto" w:fill="FFFFFF"/>
          </w:rPr>
          <w:delText>scalar</w:delText>
        </w:r>
      </w:del>
      <w:ins w:id="550" w:author="Vijay Singh" w:date="2020-12-21T15:54:00Z">
        <w:r w:rsidR="000412DF">
          <w:rPr>
            <w:rStyle w:val="None"/>
            <w:rFonts w:ascii="Times New Roman" w:hAnsi="Times New Roman"/>
            <w:sz w:val="22"/>
            <w:szCs w:val="22"/>
            <w:shd w:val="clear" w:color="auto" w:fill="FFFFFF"/>
          </w:rPr>
          <w:t>scalar,</w:t>
        </w:r>
      </w:ins>
      <w:r>
        <w:rPr>
          <w:rStyle w:val="None"/>
          <w:rFonts w:ascii="Times New Roman" w:hAnsi="Times New Roman"/>
          <w:sz w:val="22"/>
          <w:szCs w:val="22"/>
          <w:shd w:val="clear" w:color="auto" w:fill="FFFFFF"/>
        </w:rPr>
        <w:t xml:space="preserve">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lightness. The lightness of the target object in the standard images was 0.4 and the lightness in the comparison image </w:t>
      </w:r>
      <w:r>
        <w:rPr>
          <w:rFonts w:ascii="Times New Roman" w:hAnsi="Times New Roman"/>
          <w:sz w:val="22"/>
          <w:szCs w:val="22"/>
          <w:shd w:val="clear" w:color="auto" w:fill="FFFFFF"/>
        </w:rPr>
        <w:t>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w:t>
      </w:r>
      <w:ins w:id="551" w:author="Brainard, David H" w:date="2020-12-14T12:37:00Z">
        <w:r w:rsidR="00ED4588">
          <w:rPr>
            <w:rFonts w:ascii="Times New Roman" w:hAnsi="Times New Roman"/>
            <w:sz w:val="22"/>
            <w:szCs w:val="22"/>
            <w:shd w:val="clear" w:color="auto" w:fill="FFFFFF"/>
          </w:rPr>
          <w:t xml:space="preserve"> specified in the rendering process</w:t>
        </w:r>
      </w:ins>
      <w:r>
        <w:rPr>
          <w:rFonts w:ascii="Times New Roman" w:hAnsi="Times New Roman"/>
          <w:sz w:val="22"/>
          <w:szCs w:val="22"/>
          <w:shd w:val="clear" w:color="auto" w:fill="FFFFFF"/>
        </w:rPr>
        <w:t xml:space="preserve">. The spectral power distribution of each light source in the scene was fixed over all images. We choose this to be the standard daylight spectrum D65 (See Methods: Reflectance </w:t>
      </w:r>
      <w:r w:rsidR="003768D0">
        <w:rPr>
          <w:rFonts w:ascii="Times New Roman" w:hAnsi="Times New Roman"/>
          <w:sz w:val="22"/>
          <w:szCs w:val="22"/>
          <w:shd w:val="clear" w:color="auto" w:fill="FFFFFF"/>
        </w:rPr>
        <w:t>and</w:t>
      </w:r>
      <w:r>
        <w:rPr>
          <w:rFonts w:ascii="Times New Roman" w:hAnsi="Times New Roman"/>
          <w:sz w:val="22"/>
          <w:szCs w:val="22"/>
          <w:shd w:val="clear" w:color="auto" w:fill="FFFFFF"/>
        </w:rPr>
        <w:t xml:space="preserve"> Illumination Spectra). The geometry of the 3D scene and the spectral power distribution of the light sources were kept fixed.</w:t>
      </w:r>
    </w:p>
    <w:p w14:paraId="5EC5C895"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64ACDE5C" w14:textId="75E54490" w:rsidR="00BA5E45" w:rsidRDefault="00554DFF">
      <w:pPr>
        <w:pStyle w:val="Default"/>
        <w:spacing w:before="0"/>
        <w:rPr>
          <w:rStyle w:val="None"/>
          <w:rFonts w:ascii="Times New Roman" w:eastAsia="Times New Roman" w:hAnsi="Times New Roman" w:cs="Times New Roman"/>
          <w:sz w:val="22"/>
          <w:szCs w:val="22"/>
          <w:shd w:val="clear" w:color="auto" w:fill="FFFFFF"/>
        </w:rPr>
      </w:pPr>
      <w:del w:id="552" w:author="Brainard, David H" w:date="2020-12-08T17:07:00Z">
        <w:r w:rsidDel="00802A61">
          <w:rPr>
            <w:rStyle w:val="None"/>
            <w:rFonts w:ascii="Times New Roman" w:hAnsi="Times New Roman"/>
            <w:b/>
            <w:bCs/>
            <w:sz w:val="22"/>
            <w:szCs w:val="22"/>
            <w:shd w:val="clear" w:color="auto" w:fill="FFFFFF"/>
          </w:rPr>
          <w:lastRenderedPageBreak/>
          <w:delText>Experiment Det</w:delText>
        </w:r>
      </w:del>
      <w:ins w:id="553" w:author="Brainard, David H" w:date="2020-12-08T17:07:00Z">
        <w:r w:rsidR="00802A61">
          <w:rPr>
            <w:rStyle w:val="None"/>
            <w:rFonts w:ascii="Times New Roman" w:hAnsi="Times New Roman"/>
            <w:b/>
            <w:bCs/>
            <w:sz w:val="22"/>
            <w:szCs w:val="22"/>
            <w:shd w:val="clear" w:color="auto" w:fill="FFFFFF"/>
          </w:rPr>
          <w:t>Experimental Det</w:t>
        </w:r>
      </w:ins>
      <w:r>
        <w:rPr>
          <w:rStyle w:val="None"/>
          <w:rFonts w:ascii="Times New Roman" w:hAnsi="Times New Roman"/>
          <w:b/>
          <w:bCs/>
          <w:sz w:val="22"/>
          <w:szCs w:val="22"/>
          <w:shd w:val="clear" w:color="auto" w:fill="FFFFFF"/>
        </w:rPr>
        <w: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w:t>
      </w:r>
      <w:r w:rsidR="005E4315">
        <w:rPr>
          <w:rStyle w:val="None"/>
          <w:rFonts w:ascii="Times New Roman" w:hAnsi="Times New Roman"/>
          <w:sz w:val="22"/>
          <w:szCs w:val="22"/>
          <w:shd w:val="clear" w:color="auto" w:fill="FFFFFF"/>
        </w:rPr>
        <w:t>two-interval</w:t>
      </w:r>
      <w:r>
        <w:rPr>
          <w:rStyle w:val="None"/>
          <w:rFonts w:ascii="Times New Roman" w:hAnsi="Times New Roman"/>
          <w:sz w:val="22"/>
          <w:szCs w:val="22"/>
          <w:shd w:val="clear" w:color="auto" w:fill="FFFFFF"/>
        </w:rPr>
        <w:t xml:space="preserve"> forced choice procedure to measure the thresholds. We showed two images, one after the other, on a calibrated computer monitor and asked the </w:t>
      </w:r>
      <w:r w:rsidR="003768D0">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image in which the target object was lighter. We fixed the </w:t>
      </w:r>
      <w:del w:id="554" w:author="Brainard, David H" w:date="2020-12-14T12:38:00Z">
        <w:r w:rsidDel="00ED4588">
          <w:rPr>
            <w:rStyle w:val="None"/>
            <w:rFonts w:ascii="Times New Roman" w:hAnsi="Times New Roman"/>
            <w:sz w:val="22"/>
            <w:szCs w:val="22"/>
            <w:shd w:val="clear" w:color="auto" w:fill="FFFFFF"/>
          </w:rPr>
          <w:delText xml:space="preserve">lightness </w:delText>
        </w:r>
      </w:del>
      <w:ins w:id="555" w:author="Brainard, David H" w:date="2020-12-14T12:38:00Z">
        <w:r w:rsidR="00ED4588">
          <w:rPr>
            <w:rStyle w:val="None"/>
            <w:rFonts w:ascii="Times New Roman" w:hAnsi="Times New Roman"/>
            <w:sz w:val="22"/>
            <w:szCs w:val="22"/>
            <w:shd w:val="clear" w:color="auto" w:fill="FFFFFF"/>
          </w:rPr>
          <w:t xml:space="preserve">reflectance </w:t>
        </w:r>
      </w:ins>
      <w:r>
        <w:rPr>
          <w:rStyle w:val="None"/>
          <w:rFonts w:ascii="Times New Roman" w:hAnsi="Times New Roman"/>
          <w:sz w:val="22"/>
          <w:szCs w:val="22"/>
          <w:shd w:val="clear" w:color="auto" w:fill="FFFFFF"/>
        </w:rPr>
        <w:t xml:space="preserve">of the target object in the standard image and varied the </w:t>
      </w:r>
      <w:del w:id="556" w:author="Brainard, David H" w:date="2020-12-14T12:38:00Z">
        <w:r w:rsidDel="00ED4588">
          <w:rPr>
            <w:rFonts w:ascii="Times New Roman" w:hAnsi="Times New Roman"/>
            <w:sz w:val="22"/>
            <w:szCs w:val="22"/>
            <w:shd w:val="clear" w:color="auto" w:fill="FFFFFF"/>
          </w:rPr>
          <w:delText>lightness</w:delText>
        </w:r>
        <w:r w:rsidDel="00ED4588">
          <w:rPr>
            <w:rStyle w:val="None"/>
            <w:rFonts w:ascii="Times New Roman" w:hAnsi="Times New Roman"/>
            <w:sz w:val="22"/>
            <w:szCs w:val="22"/>
            <w:shd w:val="clear" w:color="auto" w:fill="FFFFFF"/>
          </w:rPr>
          <w:delText xml:space="preserve"> </w:delText>
        </w:r>
      </w:del>
      <w:ins w:id="557" w:author="Brainard, David H" w:date="2020-12-14T12:38:00Z">
        <w:r w:rsidR="00ED4588">
          <w:rPr>
            <w:rFonts w:ascii="Times New Roman" w:hAnsi="Times New Roman"/>
            <w:sz w:val="22"/>
            <w:szCs w:val="22"/>
            <w:shd w:val="clear" w:color="auto" w:fill="FFFFFF"/>
          </w:rPr>
          <w:t>reflectance</w:t>
        </w:r>
        <w:r w:rsidR="00ED4588">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of the target object in the other image, which we refer to as the comparison image. The method of constant stimuli was used. The temporal order in which the standard and comparison images were presented was randomized on each trial. Feedback was provided after every trial.</w:t>
      </w:r>
    </w:p>
    <w:p w14:paraId="56DB4E48"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656F859" w14:textId="77777777"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41824027"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CE3FF7F" w14:textId="5B15B23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experiment was structured as follows. We define an acquisition as the data collected at one scale factor with 30 trials</w:t>
      </w:r>
      <w:del w:id="558" w:author="Vijay Singh" w:date="2020-12-21T15:58:00Z">
        <w:r w:rsidDel="00FF66E4">
          <w:rPr>
            <w:rStyle w:val="None"/>
            <w:rFonts w:ascii="Times New Roman" w:hAnsi="Times New Roman"/>
            <w:sz w:val="22"/>
            <w:szCs w:val="22"/>
            <w:shd w:val="clear" w:color="auto" w:fill="FFFFFF"/>
          </w:rPr>
          <w:delText xml:space="preserve"> run</w:delText>
        </w:r>
      </w:del>
      <w:r>
        <w:rPr>
          <w:rStyle w:val="None"/>
          <w:rFonts w:ascii="Times New Roman" w:hAnsi="Times New Roman"/>
          <w:sz w:val="22"/>
          <w:szCs w:val="22"/>
          <w:shd w:val="clear" w:color="auto" w:fill="FFFFFF"/>
        </w:rPr>
        <w:t xml:space="preserve"> at each of the 11 comparison levels. We define a permutation as a set of six acquisitions, where each acquisition corresponds to one of the possible six scale factors. We collected three permutations for each </w:t>
      </w:r>
      <w:del w:id="559" w:author="Brainard, David H" w:date="2020-12-14T12:39:00Z">
        <w:r w:rsidDel="00ED4588">
          <w:rPr>
            <w:rStyle w:val="None"/>
            <w:rFonts w:ascii="Times New Roman" w:hAnsi="Times New Roman"/>
            <w:sz w:val="22"/>
            <w:szCs w:val="22"/>
            <w:shd w:val="clear" w:color="auto" w:fill="FFFFFF"/>
          </w:rPr>
          <w:delText xml:space="preserve">retained </w:delText>
        </w:r>
      </w:del>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w:t>
      </w:r>
      <w:ins w:id="560" w:author="Vijay Singh" w:date="2020-12-21T15:58:00Z">
        <w:r w:rsidR="0088558D">
          <w:rPr>
            <w:rStyle w:val="None"/>
            <w:rFonts w:ascii="Times New Roman" w:hAnsi="Times New Roman"/>
            <w:sz w:val="22"/>
            <w:szCs w:val="22"/>
            <w:shd w:val="clear" w:color="auto" w:fill="FFFFFF"/>
          </w:rPr>
          <w:t xml:space="preserve">session </w:t>
        </w:r>
      </w:ins>
      <w:r>
        <w:rPr>
          <w:rStyle w:val="None"/>
          <w:rFonts w:ascii="Times New Roman" w:hAnsi="Times New Roman"/>
          <w:sz w:val="22"/>
          <w:szCs w:val="22"/>
          <w:shd w:val="clear" w:color="auto" w:fill="FFFFFF"/>
        </w:rPr>
        <w:t xml:space="preserve">with 3 acquisitions. In each acquisition, we randomly selected the images on the trials from the </w:t>
      </w:r>
      <w:del w:id="561" w:author="Brainard, David H" w:date="2020-12-14T12:41:00Z">
        <w:r w:rsidDel="008A72B9">
          <w:rPr>
            <w:rStyle w:val="None"/>
            <w:rFonts w:ascii="Times New Roman" w:hAnsi="Times New Roman"/>
            <w:sz w:val="22"/>
            <w:szCs w:val="22"/>
            <w:shd w:val="clear" w:color="auto" w:fill="FFFFFF"/>
          </w:rPr>
          <w:delText xml:space="preserve">previously </w:delText>
        </w:r>
      </w:del>
      <w:proofErr w:type="spellStart"/>
      <w:ins w:id="562" w:author="Brainard, David H" w:date="2020-12-14T12:41:00Z">
        <w:r w:rsidR="008A72B9">
          <w:rPr>
            <w:rStyle w:val="None"/>
            <w:rFonts w:ascii="Times New Roman" w:hAnsi="Times New Roman"/>
            <w:sz w:val="22"/>
            <w:szCs w:val="22"/>
            <w:shd w:val="clear" w:color="auto" w:fill="FFFFFF"/>
          </w:rPr>
          <w:t>pre</w:t>
        </w:r>
      </w:ins>
      <w:r>
        <w:rPr>
          <w:rStyle w:val="None"/>
          <w:rFonts w:ascii="Times New Roman" w:hAnsi="Times New Roman"/>
          <w:sz w:val="22"/>
          <w:szCs w:val="22"/>
          <w:shd w:val="clear" w:color="auto" w:fill="FFFFFF"/>
        </w:rPr>
        <w:t>generated</w:t>
      </w:r>
      <w:proofErr w:type="spellEnd"/>
      <w:r>
        <w:rPr>
          <w:rStyle w:val="None"/>
          <w:rFonts w:ascii="Times New Roman" w:hAnsi="Times New Roman"/>
          <w:sz w:val="22"/>
          <w:szCs w:val="22"/>
          <w:shd w:val="clear" w:color="auto" w:fill="FFFFFF"/>
        </w:rPr>
        <w:t xml:space="preserve">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conditions. The response</w:t>
      </w:r>
      <w:ins w:id="563" w:author="Brainard, David H" w:date="2020-12-14T12:39:00Z">
        <w:r w:rsidR="00ED4588">
          <w:rPr>
            <w:rStyle w:val="None"/>
            <w:rFonts w:ascii="Times New Roman" w:hAnsi="Times New Roman"/>
            <w:sz w:val="22"/>
            <w:szCs w:val="22"/>
            <w:shd w:val="clear" w:color="auto" w:fill="FFFFFF"/>
          </w:rPr>
          <w:t>s</w:t>
        </w:r>
      </w:ins>
      <w:r>
        <w:rPr>
          <w:rStyle w:val="None"/>
          <w:rFonts w:ascii="Times New Roman" w:hAnsi="Times New Roman"/>
          <w:sz w:val="22"/>
          <w:szCs w:val="22"/>
          <w:shd w:val="clear" w:color="auto" w:fill="FFFFFF"/>
        </w:rPr>
        <w:t xml:space="preserve"> </w:t>
      </w:r>
      <w:del w:id="564" w:author="Brainard, David H" w:date="2020-12-14T12:39:00Z">
        <w:r w:rsidDel="00ED4588">
          <w:rPr>
            <w:rStyle w:val="None"/>
            <w:rFonts w:ascii="Times New Roman" w:hAnsi="Times New Roman"/>
            <w:sz w:val="22"/>
            <w:szCs w:val="22"/>
            <w:shd w:val="clear" w:color="auto" w:fill="FFFFFF"/>
          </w:rPr>
          <w:delText xml:space="preserve">of </w:delText>
        </w:r>
      </w:del>
      <w:ins w:id="565" w:author="Brainard, David H" w:date="2020-12-14T12:39:00Z">
        <w:r w:rsidR="00ED4588">
          <w:rPr>
            <w:rStyle w:val="None"/>
            <w:rFonts w:ascii="Times New Roman" w:hAnsi="Times New Roman"/>
            <w:sz w:val="22"/>
            <w:szCs w:val="22"/>
            <w:shd w:val="clear" w:color="auto" w:fill="FFFFFF"/>
          </w:rPr>
          <w:t xml:space="preserve">for </w:t>
        </w:r>
      </w:ins>
      <w:r>
        <w:rPr>
          <w:rStyle w:val="None"/>
          <w:rFonts w:ascii="Times New Roman" w:hAnsi="Times New Roman"/>
          <w:sz w:val="22"/>
          <w:szCs w:val="22"/>
          <w:shd w:val="clear" w:color="auto" w:fill="FFFFFF"/>
        </w:rPr>
        <w:t>these five trials were not saved.</w:t>
      </w:r>
    </w:p>
    <w:p w14:paraId="11CD711F"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11797EC4" w14:textId="1289FB5F" w:rsidR="00BA5E45" w:rsidRDefault="00554DFF">
      <w:pPr>
        <w:pStyle w:val="Default"/>
        <w:spacing w:before="0"/>
        <w:rPr>
          <w:ins w:id="566" w:author="Brainard, David H" w:date="2020-12-14T12:41:00Z"/>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w:t>
      </w:r>
      <w:commentRangeStart w:id="567"/>
      <w:r>
        <w:rPr>
          <w:rStyle w:val="None"/>
          <w:rFonts w:ascii="Times New Roman" w:hAnsi="Times New Roman"/>
          <w:sz w:val="22"/>
          <w:szCs w:val="22"/>
          <w:shd w:val="clear" w:color="auto" w:fill="FFFFFF"/>
        </w:rPr>
        <w:t xml:space="preserve">The </w:t>
      </w:r>
      <w:ins w:id="568" w:author="Brainard, David H" w:date="2020-12-14T12:43:00Z">
        <w:r w:rsidR="00211FB2">
          <w:rPr>
            <w:rStyle w:val="None"/>
            <w:rFonts w:ascii="Times New Roman" w:hAnsi="Times New Roman"/>
            <w:sz w:val="22"/>
            <w:szCs w:val="22"/>
            <w:shd w:val="clear" w:color="auto" w:fill="FFFFFF"/>
          </w:rPr>
          <w:t xml:space="preserve">trial </w:t>
        </w:r>
      </w:ins>
      <w:r>
        <w:rPr>
          <w:rStyle w:val="None"/>
          <w:rFonts w:ascii="Times New Roman" w:hAnsi="Times New Roman"/>
          <w:sz w:val="22"/>
          <w:szCs w:val="22"/>
          <w:shd w:val="clear" w:color="auto" w:fill="FFFFFF"/>
        </w:rPr>
        <w:t xml:space="preserve">sequence </w:t>
      </w:r>
      <w:ins w:id="569" w:author="Brainard, David H" w:date="2020-12-14T12:44:00Z">
        <w:r w:rsidR="00211FB2">
          <w:rPr>
            <w:rStyle w:val="None"/>
            <w:rFonts w:ascii="Times New Roman" w:hAnsi="Times New Roman"/>
            <w:sz w:val="22"/>
            <w:szCs w:val="22"/>
            <w:shd w:val="clear" w:color="auto" w:fill="FFFFFF"/>
          </w:rPr>
          <w:t xml:space="preserve">(order of comparison stimuli) </w:t>
        </w:r>
      </w:ins>
      <w:del w:id="570" w:author="Brainard, David H" w:date="2020-12-14T12:44:00Z">
        <w:r w:rsidDel="00211FB2">
          <w:rPr>
            <w:rStyle w:val="None"/>
            <w:rFonts w:ascii="Times New Roman" w:hAnsi="Times New Roman"/>
            <w:sz w:val="22"/>
            <w:szCs w:val="22"/>
            <w:shd w:val="clear" w:color="auto" w:fill="FFFFFF"/>
          </w:rPr>
          <w:delText xml:space="preserve">of </w:delText>
        </w:r>
      </w:del>
      <w:ins w:id="571" w:author="Brainard, David H" w:date="2020-12-14T12:44:00Z">
        <w:r w:rsidR="00211FB2">
          <w:rPr>
            <w:rStyle w:val="None"/>
            <w:rFonts w:ascii="Times New Roman" w:hAnsi="Times New Roman"/>
            <w:sz w:val="22"/>
            <w:szCs w:val="22"/>
            <w:shd w:val="clear" w:color="auto" w:fill="FFFFFF"/>
          </w:rPr>
          <w:t xml:space="preserve">in an </w:t>
        </w:r>
      </w:ins>
      <w:r>
        <w:rPr>
          <w:rStyle w:val="None"/>
          <w:rFonts w:ascii="Times New Roman" w:hAnsi="Times New Roman"/>
          <w:sz w:val="22"/>
          <w:szCs w:val="22"/>
          <w:shd w:val="clear" w:color="auto" w:fill="FFFFFF"/>
        </w:rPr>
        <w:t>acquisition was generated pseudo-randomly at the beginning of the acquisition.</w:t>
      </w:r>
      <w:commentRangeEnd w:id="567"/>
      <w:r w:rsidR="007B0CE9">
        <w:rPr>
          <w:rStyle w:val="CommentReference"/>
          <w:rFonts w:ascii="Times New Roman" w:hAnsi="Times New Roman" w:cs="Times New Roman"/>
          <w:color w:val="auto"/>
          <w14:textOutline w14:w="0" w14:cap="rnd" w14:cmpd="sng" w14:algn="ctr">
            <w14:noFill/>
            <w14:prstDash w14:val="solid"/>
            <w14:bevel/>
          </w14:textOutline>
        </w:rPr>
        <w:commentReference w:id="567"/>
      </w:r>
      <w:r>
        <w:rPr>
          <w:rStyle w:val="None"/>
          <w:rFonts w:ascii="Times New Roman" w:hAnsi="Times New Roman"/>
          <w:sz w:val="22"/>
          <w:szCs w:val="22"/>
          <w:shd w:val="clear" w:color="auto" w:fill="FFFFFF"/>
        </w:rPr>
        <w:t xml:space="preserve">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2B6E68B0" w14:textId="77777777" w:rsidR="007A5634" w:rsidRDefault="007A5634">
      <w:pPr>
        <w:pStyle w:val="Default"/>
        <w:spacing w:before="0"/>
        <w:rPr>
          <w:rFonts w:ascii="Times New Roman" w:eastAsia="Times New Roman" w:hAnsi="Times New Roman" w:cs="Times New Roman"/>
          <w:sz w:val="22"/>
          <w:szCs w:val="22"/>
          <w:shd w:val="clear" w:color="auto" w:fill="FFFFFF"/>
        </w:rPr>
      </w:pPr>
    </w:p>
    <w:p w14:paraId="7D00EA22" w14:textId="4CD1E2D6"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w:t>
      </w:r>
      <w:del w:id="572" w:author="Brainard, David H" w:date="2020-12-14T12:42:00Z">
        <w:r w:rsidDel="007A5634">
          <w:rPr>
            <w:rStyle w:val="None"/>
            <w:rFonts w:ascii="Times New Roman" w:hAnsi="Times New Roman"/>
            <w:sz w:val="22"/>
            <w:szCs w:val="22"/>
            <w:shd w:val="clear" w:color="auto" w:fill="FFFFFF"/>
          </w:rPr>
          <w:delText xml:space="preserve">quit </w:delText>
        </w:r>
      </w:del>
      <w:ins w:id="573" w:author="Brainard, David H" w:date="2020-12-14T12:42:00Z">
        <w:r w:rsidR="007A5634">
          <w:rPr>
            <w:rStyle w:val="None"/>
            <w:rFonts w:ascii="Times New Roman" w:hAnsi="Times New Roman"/>
            <w:sz w:val="22"/>
            <w:szCs w:val="22"/>
            <w:shd w:val="clear" w:color="auto" w:fill="FFFFFF"/>
          </w:rPr>
          <w:t xml:space="preserve">terminate </w:t>
        </w:r>
      </w:ins>
      <w:r>
        <w:rPr>
          <w:rStyle w:val="None"/>
          <w:rFonts w:ascii="Times New Roman" w:hAnsi="Times New Roman"/>
          <w:sz w:val="22"/>
          <w:szCs w:val="22"/>
          <w:shd w:val="clear" w:color="auto" w:fill="FFFFFF"/>
        </w:rPr>
        <w:t xml:space="preserve">the experiment anytime during the acquisition. If an observer </w:t>
      </w:r>
      <w:del w:id="574" w:author="Brainard, David H" w:date="2020-12-14T12:42:00Z">
        <w:r w:rsidDel="007A5634">
          <w:rPr>
            <w:rStyle w:val="None"/>
            <w:rFonts w:ascii="Times New Roman" w:hAnsi="Times New Roman"/>
            <w:sz w:val="22"/>
            <w:szCs w:val="22"/>
            <w:shd w:val="clear" w:color="auto" w:fill="FFFFFF"/>
          </w:rPr>
          <w:delText xml:space="preserve">quit </w:delText>
        </w:r>
      </w:del>
      <w:ins w:id="575" w:author="Brainard, David H" w:date="2020-12-14T12:42:00Z">
        <w:r w:rsidR="007A5634">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 acquisition, the data for that acquisition was not saved. No observer </w:t>
      </w:r>
      <w:del w:id="576" w:author="Brainard, David H" w:date="2020-12-14T12:42:00Z">
        <w:r w:rsidDel="00855132">
          <w:rPr>
            <w:rStyle w:val="None"/>
            <w:rFonts w:ascii="Times New Roman" w:hAnsi="Times New Roman"/>
            <w:sz w:val="22"/>
            <w:szCs w:val="22"/>
            <w:shd w:val="clear" w:color="auto" w:fill="FFFFFF"/>
          </w:rPr>
          <w:delText xml:space="preserve">quit </w:delText>
        </w:r>
      </w:del>
      <w:ins w:id="577" w:author="Brainard, David H" w:date="2020-12-14T12:42:00Z">
        <w:r w:rsidR="00855132">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any acquisition. One observer </w:t>
      </w:r>
      <w:del w:id="578" w:author="Brainard, David H" w:date="2020-12-14T12:42:00Z">
        <w:r w:rsidDel="00855132">
          <w:rPr>
            <w:rStyle w:val="None"/>
            <w:rFonts w:ascii="Times New Roman" w:hAnsi="Times New Roman"/>
            <w:sz w:val="22"/>
            <w:szCs w:val="22"/>
            <w:shd w:val="clear" w:color="auto" w:fill="FFFFFF"/>
          </w:rPr>
          <w:delText xml:space="preserve">quit </w:delText>
        </w:r>
      </w:del>
      <w:ins w:id="579" w:author="Brainard, David H" w:date="2020-12-14T12:42:00Z">
        <w:r w:rsidR="00855132">
          <w:rPr>
            <w:rStyle w:val="None"/>
            <w:rFonts w:ascii="Times New Roman" w:hAnsi="Times New Roman"/>
            <w:sz w:val="22"/>
            <w:szCs w:val="22"/>
            <w:shd w:val="clear" w:color="auto" w:fill="FFFFFF"/>
          </w:rPr>
          <w:t xml:space="preserve">rescheduled </w:t>
        </w:r>
      </w:ins>
      <w:r>
        <w:rPr>
          <w:rStyle w:val="None"/>
          <w:rFonts w:ascii="Times New Roman" w:hAnsi="Times New Roman"/>
          <w:sz w:val="22"/>
          <w:szCs w:val="22"/>
          <w:shd w:val="clear" w:color="auto" w:fill="FFFFFF"/>
        </w:rPr>
        <w:t xml:space="preserve">at the beginning of a session due to tiredness for </w:t>
      </w:r>
      <w:del w:id="580" w:author="Brainard, David H" w:date="2020-12-14T12:42:00Z">
        <w:r w:rsidDel="00855132">
          <w:rPr>
            <w:rStyle w:val="None"/>
            <w:rFonts w:ascii="Times New Roman" w:hAnsi="Times New Roman"/>
            <w:sz w:val="22"/>
            <w:szCs w:val="22"/>
            <w:shd w:val="clear" w:color="auto" w:fill="FFFFFF"/>
          </w:rPr>
          <w:delText>unrelated reasons</w:delText>
        </w:r>
      </w:del>
      <w:ins w:id="581" w:author="Brainard, David H" w:date="2020-12-14T12:42:00Z">
        <w:r w:rsidR="00855132">
          <w:rPr>
            <w:rStyle w:val="None"/>
            <w:rFonts w:ascii="Times New Roman" w:hAnsi="Times New Roman"/>
            <w:sz w:val="22"/>
            <w:szCs w:val="22"/>
            <w:shd w:val="clear" w:color="auto" w:fill="FFFFFF"/>
          </w:rPr>
          <w:t>reasons unrelated to the experiment</w:t>
        </w:r>
      </w:ins>
      <w:r>
        <w:rPr>
          <w:rStyle w:val="None"/>
          <w:rFonts w:ascii="Times New Roman" w:hAnsi="Times New Roman"/>
          <w:sz w:val="22"/>
          <w:szCs w:val="22"/>
          <w:shd w:val="clear" w:color="auto" w:fill="FFFFFF"/>
        </w:rPr>
        <w:t>. The session was rescheduled.</w:t>
      </w:r>
    </w:p>
    <w:p w14:paraId="27231EC0"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095F8418" w14:textId="3880469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images were presented on an LCD </w:t>
      </w:r>
      <w:del w:id="582" w:author="Brainard, David H" w:date="2020-12-14T12:42:00Z">
        <w:r w:rsidDel="00B00EFC">
          <w:rPr>
            <w:rStyle w:val="None"/>
            <w:rFonts w:ascii="Times New Roman" w:hAnsi="Times New Roman"/>
            <w:sz w:val="22"/>
            <w:szCs w:val="22"/>
            <w:shd w:val="clear" w:color="auto" w:fill="FFFFFF"/>
          </w:rPr>
          <w:delText>display</w:delText>
        </w:r>
      </w:del>
      <w:ins w:id="583" w:author="Brainard, David H" w:date="2020-12-14T12:42:00Z">
        <w:r w:rsidR="00B00EFC">
          <w:rPr>
            <w:rStyle w:val="None"/>
            <w:rFonts w:ascii="Times New Roman" w:hAnsi="Times New Roman"/>
            <w:sz w:val="22"/>
            <w:szCs w:val="22"/>
            <w:shd w:val="clear" w:color="auto" w:fill="FFFFFF"/>
          </w:rPr>
          <w:t>monitor</w:t>
        </w:r>
      </w:ins>
      <w:r>
        <w:rPr>
          <w:rStyle w:val="None"/>
          <w:rFonts w:ascii="Times New Roman" w:hAnsi="Times New Roman"/>
          <w:sz w:val="22"/>
          <w:szCs w:val="22"/>
          <w:shd w:val="clear" w:color="auto" w:fill="FFFFFF"/>
        </w:rPr>
        <w:t>. The monitor was located at a distance of 75</w:t>
      </w:r>
      <w:del w:id="584"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from the observer. The size of each image was 2.6</w:t>
      </w:r>
      <w:del w:id="585"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x 2.6</w:t>
      </w:r>
      <w:del w:id="586"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on the monitor, corresponding to 2</w:t>
      </w:r>
      <w:del w:id="587" w:author="Brainard, David H" w:date="2020-12-14T12:43:00Z">
        <w:r w:rsidR="005D325B" w:rsidDel="00D349FC">
          <w:rPr>
            <w:rStyle w:val="None"/>
            <w:rFonts w:ascii="Times New Roman" w:hAnsi="Times New Roman"/>
            <w:sz w:val="22"/>
            <w:szCs w:val="22"/>
            <w:shd w:val="clear" w:color="auto" w:fill="FFFFFF"/>
          </w:rPr>
          <w:delText>-</w:delText>
        </w:r>
        <w:r w:rsidDel="00D349FC">
          <w:rPr>
            <w:rFonts w:ascii="Times New Roman" w:hAnsi="Times New Roman"/>
            <w:sz w:val="22"/>
            <w:szCs w:val="22"/>
            <w:shd w:val="clear" w:color="auto" w:fill="FFFFFF"/>
          </w:rPr>
          <w:delText>degree</w:delText>
        </w:r>
      </w:del>
      <w:ins w:id="588" w:author="Brainard, David H" w:date="2020-12-14T12:43:00Z">
        <w:r w:rsidR="00D349FC">
          <w:rPr>
            <w:rStyle w:val="None"/>
            <w:rFonts w:ascii="Times New Roman" w:hAnsi="Times New Roman"/>
            <w:sz w:val="22"/>
            <w:szCs w:val="22"/>
            <w:shd w:val="clear" w:color="auto" w:fill="FFFFFF"/>
          </w:rPr>
          <w:t>°</w:t>
        </w:r>
      </w:ins>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w:t>
      </w:r>
      <w:r w:rsidR="005D325B">
        <w:rPr>
          <w:rStyle w:val="None"/>
          <w:rFonts w:ascii="Times New Roman" w:hAnsi="Times New Roman"/>
          <w:sz w:val="22"/>
          <w:szCs w:val="22"/>
          <w:shd w:val="clear" w:color="auto" w:fill="FFFFFF"/>
        </w:rPr>
        <w:t>2</w:t>
      </w:r>
      <w:del w:id="589" w:author="Brainard, David H" w:date="2020-12-14T12:43:00Z">
        <w:r w:rsidR="005D325B" w:rsidDel="00D349FC">
          <w:rPr>
            <w:rStyle w:val="None"/>
            <w:rFonts w:ascii="Times New Roman" w:hAnsi="Times New Roman"/>
            <w:sz w:val="22"/>
            <w:szCs w:val="22"/>
            <w:shd w:val="clear" w:color="auto" w:fill="FFFFFF"/>
          </w:rPr>
          <w:delText>-degree</w:delText>
        </w:r>
      </w:del>
      <w:ins w:id="590" w:author="Brainard, David H" w:date="2020-12-14T12:43:00Z">
        <w:r w:rsidR="00D349FC">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visual angle. The target object size on the screen in the 2D images was ~</w:t>
      </w:r>
      <w:del w:id="591" w:author="Brainard, David H" w:date="2020-12-14T12:43:00Z">
        <w:r w:rsidDel="00D349FC">
          <w:rPr>
            <w:rStyle w:val="None"/>
            <w:rFonts w:ascii="Times New Roman" w:hAnsi="Times New Roman"/>
            <w:sz w:val="22"/>
            <w:szCs w:val="22"/>
            <w:shd w:val="clear" w:color="auto" w:fill="FFFFFF"/>
          </w:rPr>
          <w:delText xml:space="preserve">1 </w:delText>
        </w:r>
      </w:del>
      <w:ins w:id="592" w:author="Brainard, David H" w:date="2020-12-14T12:43:00Z">
        <w:r w:rsidR="00D349FC">
          <w:rPr>
            <w:rStyle w:val="None"/>
            <w:rFonts w:ascii="Times New Roman" w:hAnsi="Times New Roman"/>
            <w:sz w:val="22"/>
            <w:szCs w:val="22"/>
            <w:shd w:val="clear" w:color="auto" w:fill="FFFFFF"/>
          </w:rPr>
          <w:t xml:space="preserve">1° </w:t>
        </w:r>
      </w:ins>
      <w:del w:id="593" w:author="Brainard, David H" w:date="2020-12-14T12:43:00Z">
        <w:r w:rsidDel="00D349FC">
          <w:rPr>
            <w:rStyle w:val="None"/>
            <w:rFonts w:ascii="Times New Roman" w:hAnsi="Times New Roman"/>
            <w:sz w:val="22"/>
            <w:szCs w:val="22"/>
            <w:shd w:val="clear" w:color="auto" w:fill="FFFFFF"/>
          </w:rPr>
          <w:delText xml:space="preserve">degree of visual angle </w:delText>
        </w:r>
      </w:del>
      <w:r>
        <w:rPr>
          <w:rStyle w:val="None"/>
          <w:rFonts w:ascii="Times New Roman" w:hAnsi="Times New Roman"/>
          <w:sz w:val="22"/>
          <w:szCs w:val="22"/>
          <w:shd w:val="clear" w:color="auto" w:fill="FFFFFF"/>
        </w:rPr>
        <w:t>in diameter. Each image was presented for 0.25</w:t>
      </w:r>
      <w:del w:id="594"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(this was a deviation from the preregistration document</w:t>
      </w:r>
      <w:ins w:id="595" w:author="Brainard, David H" w:date="2020-12-14T13:08:00Z">
        <w:r w:rsidR="00954C45">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which </w:t>
      </w:r>
      <w:del w:id="596" w:author="Brainard, David H" w:date="2020-12-14T13:07:00Z">
        <w:r w:rsidDel="00544BC6">
          <w:rPr>
            <w:rStyle w:val="None"/>
            <w:rFonts w:ascii="Times New Roman" w:hAnsi="Times New Roman"/>
            <w:sz w:val="22"/>
            <w:szCs w:val="22"/>
            <w:shd w:val="clear" w:color="auto" w:fill="FFFFFF"/>
          </w:rPr>
          <w:delText xml:space="preserve">mentions </w:delText>
        </w:r>
      </w:del>
      <w:ins w:id="597" w:author="Brainard, David H" w:date="2020-12-14T13:07:00Z">
        <w:r w:rsidR="00544BC6">
          <w:rPr>
            <w:rStyle w:val="None"/>
            <w:rFonts w:ascii="Times New Roman" w:hAnsi="Times New Roman"/>
            <w:sz w:val="22"/>
            <w:szCs w:val="22"/>
            <w:shd w:val="clear" w:color="auto" w:fill="FFFFFF"/>
          </w:rPr>
          <w:t>specifi</w:t>
        </w:r>
      </w:ins>
      <w:ins w:id="598" w:author="Brainard, David H" w:date="2020-12-14T13:08:00Z">
        <w:r w:rsidR="00544BC6">
          <w:rPr>
            <w:rStyle w:val="None"/>
            <w:rFonts w:ascii="Times New Roman" w:hAnsi="Times New Roman"/>
            <w:sz w:val="22"/>
            <w:szCs w:val="22"/>
            <w:shd w:val="clear" w:color="auto" w:fill="FFFFFF"/>
          </w:rPr>
          <w:t>es</w:t>
        </w:r>
      </w:ins>
      <w:ins w:id="599" w:author="Brainard, David H" w:date="2020-12-14T13:07:00Z">
        <w:r w:rsidR="00544BC6">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the presentation time as 0.5</w:t>
      </w:r>
      <w:del w:id="600"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with an inter-stimulus interval of 0.25</w:t>
      </w:r>
      <w:del w:id="601"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and inter-trial interval of 0.25</w:t>
      </w:r>
      <w:del w:id="602" w:author="Vijay Singh" w:date="2020-12-16T21:54:00Z">
        <w:r w:rsidDel="00B05C5A">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0.25</w:t>
      </w:r>
      <w:del w:id="603"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 xml:space="preserve">s (ITI) after the feedback. </w:t>
      </w:r>
      <w:r w:rsidR="003F3C5B">
        <w:rPr>
          <w:rStyle w:val="None"/>
          <w:rFonts w:ascii="Times New Roman" w:hAnsi="Times New Roman"/>
          <w:sz w:val="22"/>
          <w:szCs w:val="22"/>
          <w:shd w:val="clear" w:color="auto" w:fill="FFFFFF"/>
        </w:rPr>
        <w:t>Thus,</w:t>
      </w:r>
      <w:r>
        <w:rPr>
          <w:rStyle w:val="None"/>
          <w:rFonts w:ascii="Times New Roman" w:hAnsi="Times New Roman"/>
          <w:sz w:val="22"/>
          <w:szCs w:val="22"/>
          <w:shd w:val="clear" w:color="auto" w:fill="FFFFFF"/>
        </w:rPr>
        <w:t xml:space="preserve"> the actual inter-trial interval depended on the response time of the observer.</w:t>
      </w:r>
    </w:p>
    <w:p w14:paraId="305B461D"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89DA59F" w14:textId="1E38670C"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 xml:space="preserve">The images were generated using </w:t>
      </w:r>
      <w:del w:id="604" w:author="Brainard, David H" w:date="2020-12-14T13:08:00Z">
        <w:r w:rsidDel="00954C45">
          <w:rPr>
            <w:rStyle w:val="None"/>
            <w:rFonts w:ascii="Times New Roman" w:hAnsi="Times New Roman"/>
            <w:sz w:val="22"/>
            <w:szCs w:val="22"/>
          </w:rPr>
          <w:delText xml:space="preserve">a </w:delText>
        </w:r>
      </w:del>
      <w:r>
        <w:rPr>
          <w:rStyle w:val="None"/>
          <w:rFonts w:ascii="Times New Roman" w:hAnsi="Times New Roman"/>
          <w:sz w:val="22"/>
          <w:szCs w:val="22"/>
        </w:rPr>
        <w:t xml:space="preserve">software </w:t>
      </w:r>
      <w:del w:id="605" w:author="Brainard, David H" w:date="2020-12-14T13:08:00Z">
        <w:r w:rsidDel="00954C45">
          <w:rPr>
            <w:rStyle w:val="None"/>
            <w:rFonts w:ascii="Times New Roman" w:hAnsi="Times New Roman"/>
            <w:sz w:val="22"/>
            <w:szCs w:val="22"/>
          </w:rPr>
          <w:delText xml:space="preserve">called </w:delText>
        </w:r>
      </w:del>
      <w:ins w:id="606" w:author="Brainard, David H" w:date="2020-12-14T13:08:00Z">
        <w:r w:rsidR="00954C45">
          <w:rPr>
            <w:rStyle w:val="None"/>
            <w:rFonts w:ascii="Times New Roman" w:hAnsi="Times New Roman"/>
            <w:sz w:val="22"/>
            <w:szCs w:val="22"/>
          </w:rPr>
          <w:t xml:space="preserve">we refer to as </w:t>
        </w:r>
      </w:ins>
      <w:r>
        <w:rPr>
          <w:rStyle w:val="None"/>
          <w:rFonts w:ascii="Times New Roman" w:hAnsi="Times New Roman"/>
          <w:sz w:val="22"/>
          <w:szCs w:val="22"/>
        </w:rPr>
        <w:t>Virtual World Color Constancy (VWCC) (</w:t>
      </w:r>
      <w:hyperlink r:id="rId12"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w:t>
      </w:r>
      <w:del w:id="607" w:author="Brainard, David H" w:date="2020-12-14T13:09:00Z">
        <w:r w:rsidDel="00954C45">
          <w:rPr>
            <w:rStyle w:val="None"/>
            <w:rFonts w:ascii="Times New Roman" w:hAnsi="Times New Roman"/>
            <w:sz w:val="22"/>
            <w:szCs w:val="22"/>
          </w:rPr>
          <w:delText xml:space="preserve">uses </w:delText>
        </w:r>
      </w:del>
      <w:ins w:id="608" w:author="Brainard, David H" w:date="2020-12-14T13:09:00Z">
        <w:r w:rsidR="00954C45">
          <w:rPr>
            <w:rStyle w:val="None"/>
            <w:rFonts w:ascii="Times New Roman" w:hAnsi="Times New Roman"/>
            <w:sz w:val="22"/>
            <w:szCs w:val="22"/>
          </w:rPr>
          <w:t xml:space="preserve">harnesses </w:t>
        </w:r>
      </w:ins>
      <w:r>
        <w:rPr>
          <w:rStyle w:val="None"/>
          <w:rFonts w:ascii="Times New Roman" w:hAnsi="Times New Roman"/>
          <w:sz w:val="22"/>
          <w:szCs w:val="22"/>
        </w:rPr>
        <w:t xml:space="preserve">the Mitsuba </w:t>
      </w:r>
      <w:del w:id="609" w:author="Brainard, David H" w:date="2020-12-14T13:09:00Z">
        <w:r w:rsidDel="00954C45">
          <w:rPr>
            <w:rStyle w:val="None"/>
            <w:rFonts w:ascii="Times New Roman" w:hAnsi="Times New Roman"/>
            <w:sz w:val="22"/>
            <w:szCs w:val="22"/>
          </w:rPr>
          <w:delText xml:space="preserve">graphics </w:delText>
        </w:r>
      </w:del>
      <w:r>
        <w:rPr>
          <w:rStyle w:val="None"/>
          <w:rFonts w:ascii="Times New Roman" w:hAnsi="Times New Roman"/>
          <w:sz w:val="22"/>
          <w:szCs w:val="22"/>
        </w:rPr>
        <w:t xml:space="preserve">renderer to render </w:t>
      </w:r>
      <w:ins w:id="610" w:author="Brainard, David H" w:date="2020-12-14T13:09:00Z">
        <w:r w:rsidR="00954C45">
          <w:rPr>
            <w:rStyle w:val="None"/>
            <w:rFonts w:ascii="Times New Roman" w:hAnsi="Times New Roman"/>
            <w:sz w:val="22"/>
            <w:szCs w:val="22"/>
          </w:rPr>
          <w:t xml:space="preserve">simulated </w:t>
        </w:r>
      </w:ins>
      <w:r>
        <w:rPr>
          <w:rStyle w:val="None"/>
          <w:rFonts w:ascii="Times New Roman" w:hAnsi="Times New Roman"/>
          <w:sz w:val="22"/>
          <w:szCs w:val="22"/>
        </w:rPr>
        <w:t>images</w:t>
      </w:r>
      <w:ins w:id="611" w:author="Brainard, David H" w:date="2020-12-14T13:09:00Z">
        <w:r w:rsidR="00954C45">
          <w:rPr>
            <w:rStyle w:val="None"/>
            <w:rFonts w:ascii="Times New Roman" w:hAnsi="Times New Roman"/>
            <w:sz w:val="22"/>
            <w:szCs w:val="22"/>
          </w:rPr>
          <w:t xml:space="preserve"> from scene descriptions</w:t>
        </w:r>
      </w:ins>
      <w:ins w:id="612" w:author="Brainard, David H" w:date="2020-12-14T13:10:00Z">
        <w:r w:rsidR="00135E86">
          <w:rPr>
            <w:rStyle w:val="None"/>
            <w:rFonts w:ascii="Times New Roman" w:hAnsi="Times New Roman"/>
            <w:sz w:val="22"/>
            <w:szCs w:val="22"/>
          </w:rPr>
          <w:t xml:space="preserve">, </w:t>
        </w:r>
        <w:r w:rsidR="00135E86">
          <w:rPr>
            <w:rStyle w:val="None"/>
            <w:rFonts w:ascii="Times New Roman" w:hAnsi="Times New Roman"/>
            <w:sz w:val="22"/>
            <w:szCs w:val="22"/>
          </w:rPr>
          <w:lastRenderedPageBreak/>
          <w:t xml:space="preserve">and also takes advantage of our </w:t>
        </w:r>
        <w:proofErr w:type="spellStart"/>
        <w:r w:rsidR="00135E86">
          <w:rPr>
            <w:rStyle w:val="None"/>
            <w:rFonts w:ascii="Times New Roman" w:hAnsi="Times New Roman"/>
            <w:sz w:val="22"/>
            <w:szCs w:val="22"/>
          </w:rPr>
          <w:t>RenderToolbox</w:t>
        </w:r>
        <w:proofErr w:type="spellEnd"/>
        <w:r w:rsidR="00135E86">
          <w:rPr>
            <w:rStyle w:val="None"/>
            <w:rFonts w:ascii="Times New Roman" w:hAnsi="Times New Roman"/>
            <w:sz w:val="22"/>
            <w:szCs w:val="22"/>
          </w:rPr>
          <w:t xml:space="preserve"> package (rendertoolbox.org;</w:t>
        </w:r>
      </w:ins>
      <w:ins w:id="613" w:author="Vijay Singh" w:date="2020-12-18T21:23:00Z">
        <w:r w:rsidR="00EC6A85" w:rsidRPr="00EC6A85">
          <w:rPr>
            <w:rStyle w:val="None"/>
            <w:rFonts w:ascii="Times New Roman" w:hAnsi="Times New Roman"/>
            <w:sz w:val="22"/>
            <w:szCs w:val="22"/>
          </w:rPr>
          <w:t xml:space="preserve"> </w:t>
        </w:r>
        <w:r w:rsidR="00EC6A85">
          <w:rPr>
            <w:rStyle w:val="None"/>
            <w:rFonts w:ascii="Times New Roman" w:hAnsi="Times New Roman"/>
            <w:sz w:val="22"/>
            <w:szCs w:val="22"/>
          </w:rPr>
          <w:fldChar w:fldCharType="begin"/>
        </w:r>
      </w:ins>
      <w:r w:rsidR="00DE60F4">
        <w:rPr>
          <w:rStyle w:val="None"/>
          <w:rFonts w:ascii="Times New Roman" w:hAnsi="Times New Roman"/>
          <w:sz w:val="22"/>
          <w:szCs w:val="22"/>
        </w:rPr>
        <w:instrText xml:space="preserve"> ADDIN EN.CITE &lt;EndNote&gt;&lt;Cite&gt;&lt;Author&gt;Heasly&lt;/Author&gt;&lt;Year&gt;2014&lt;/Year&gt;&lt;RecNum&gt;154&lt;/RecNum&gt;&lt;DisplayText&gt;[9]&lt;/DisplayText&gt;&lt;record&gt;&lt;rec-number&gt;154&lt;/rec-number&gt;&lt;foreign-keys&gt;&lt;key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ins w:id="614" w:author="Vijay Singh" w:date="2020-12-18T21:23:00Z">
        <w:r w:rsidR="00EC6A85">
          <w:rPr>
            <w:rStyle w:val="None"/>
            <w:rFonts w:ascii="Times New Roman" w:hAnsi="Times New Roman"/>
            <w:sz w:val="22"/>
            <w:szCs w:val="22"/>
          </w:rPr>
          <w:fldChar w:fldCharType="separate"/>
        </w:r>
      </w:ins>
      <w:r w:rsidR="00DE60F4">
        <w:rPr>
          <w:rStyle w:val="None"/>
          <w:rFonts w:ascii="Times New Roman" w:hAnsi="Times New Roman"/>
          <w:noProof/>
          <w:sz w:val="22"/>
          <w:szCs w:val="22"/>
        </w:rPr>
        <w:t>[9]</w:t>
      </w:r>
      <w:ins w:id="615" w:author="Vijay Singh" w:date="2020-12-18T21:23:00Z">
        <w:r w:rsidR="00EC6A85">
          <w:rPr>
            <w:rStyle w:val="None"/>
            <w:rFonts w:ascii="Times New Roman" w:hAnsi="Times New Roman"/>
            <w:sz w:val="22"/>
            <w:szCs w:val="22"/>
          </w:rPr>
          <w:fldChar w:fldCharType="end"/>
        </w:r>
      </w:ins>
      <w:ins w:id="616" w:author="Brainard, David H" w:date="2020-12-14T13:10:00Z">
        <w:del w:id="617" w:author="Vijay Singh" w:date="2020-12-18T21:23:00Z">
          <w:r w:rsidR="00135E86" w:rsidDel="00EC6A85">
            <w:rPr>
              <w:rStyle w:val="None"/>
              <w:rFonts w:ascii="Times New Roman" w:hAnsi="Times New Roman"/>
              <w:sz w:val="22"/>
              <w:szCs w:val="22"/>
            </w:rPr>
            <w:delText xml:space="preserve"> </w:delText>
          </w:r>
          <w:r w:rsidR="00135E86" w:rsidRPr="00135E86" w:rsidDel="00EC6A85">
            <w:rPr>
              <w:rStyle w:val="None"/>
              <w:rFonts w:ascii="Times New Roman" w:hAnsi="Times New Roman"/>
              <w:sz w:val="22"/>
              <w:szCs w:val="22"/>
              <w:highlight w:val="yellow"/>
              <w:rPrChange w:id="618" w:author="Brainard, David H" w:date="2020-12-14T13:10:00Z">
                <w:rPr>
                  <w:rStyle w:val="None"/>
                  <w:rFonts w:ascii="Times New Roman" w:hAnsi="Times New Roman"/>
                  <w:sz w:val="22"/>
                  <w:szCs w:val="22"/>
                </w:rPr>
              </w:rPrChange>
            </w:rPr>
            <w:delText>ref</w:delText>
          </w:r>
        </w:del>
        <w:r w:rsidR="00135E86">
          <w:rPr>
            <w:rStyle w:val="None"/>
            <w:rFonts w:ascii="Times New Roman" w:hAnsi="Times New Roman"/>
            <w:sz w:val="22"/>
            <w:szCs w:val="22"/>
          </w:rPr>
          <w:t>).</w:t>
        </w:r>
      </w:ins>
      <w:del w:id="619" w:author="Brainard, David H" w:date="2020-12-14T13:10:00Z">
        <w:r w:rsidDel="00135E86">
          <w:rPr>
            <w:rStyle w:val="None"/>
            <w:rFonts w:ascii="Times New Roman" w:hAnsi="Times New Roman"/>
            <w:sz w:val="22"/>
            <w:szCs w:val="22"/>
          </w:rPr>
          <w:delText>.</w:delText>
        </w:r>
      </w:del>
      <w:r>
        <w:rPr>
          <w:rStyle w:val="None"/>
          <w:rFonts w:ascii="Times New Roman" w:hAnsi="Times New Roman"/>
          <w:sz w:val="22"/>
          <w:szCs w:val="22"/>
        </w:rPr>
        <w:t xml:space="preserve"> To render an image, we first </w:t>
      </w:r>
      <w:del w:id="620" w:author="Brainard, David H" w:date="2020-12-14T13:11:00Z">
        <w:r w:rsidDel="001E473E">
          <w:rPr>
            <w:rStyle w:val="None"/>
            <w:rFonts w:ascii="Times New Roman" w:hAnsi="Times New Roman"/>
            <w:sz w:val="22"/>
            <w:szCs w:val="22"/>
          </w:rPr>
          <w:delText xml:space="preserve">need to </w:delText>
        </w:r>
      </w:del>
      <w:r>
        <w:rPr>
          <w:rStyle w:val="None"/>
          <w:rFonts w:ascii="Times New Roman" w:hAnsi="Times New Roman"/>
          <w:sz w:val="22"/>
          <w:szCs w:val="22"/>
        </w:rPr>
        <w:t xml:space="preserve">create a 3D model that specifies the base scene. Objects and light sources can be inserted in the base scene at user specified locations. </w:t>
      </w:r>
      <w:commentRangeStart w:id="621"/>
      <w:r>
        <w:rPr>
          <w:rStyle w:val="None"/>
          <w:rFonts w:ascii="Times New Roman" w:hAnsi="Times New Roman"/>
          <w:sz w:val="22"/>
          <w:szCs w:val="22"/>
        </w:rPr>
        <w:t xml:space="preserve">The 3D models were </w:t>
      </w:r>
      <w:ins w:id="622" w:author="Vijay Singh" w:date="2020-12-18T21:25:00Z">
        <w:r w:rsidR="002A7BAD">
          <w:rPr>
            <w:rStyle w:val="None"/>
            <w:rFonts w:ascii="Times New Roman" w:hAnsi="Times New Roman"/>
            <w:sz w:val="22"/>
            <w:szCs w:val="22"/>
          </w:rPr>
          <w:t xml:space="preserve">based on a base scene provided as part of </w:t>
        </w:r>
        <w:commentRangeStart w:id="623"/>
        <w:commentRangeStart w:id="624"/>
        <w:proofErr w:type="spellStart"/>
        <w:r w:rsidR="002A7BAD">
          <w:rPr>
            <w:rStyle w:val="None"/>
            <w:rFonts w:ascii="Times New Roman" w:hAnsi="Times New Roman"/>
            <w:sz w:val="22"/>
            <w:szCs w:val="22"/>
          </w:rPr>
          <w:t>RenderToolbox</w:t>
        </w:r>
        <w:commentRangeEnd w:id="623"/>
        <w:proofErr w:type="spellEnd"/>
        <w:r w:rsidR="002A7BAD">
          <w:rPr>
            <w:rStyle w:val="CommentReference"/>
            <w:rFonts w:ascii="Times New Roman" w:hAnsi="Times New Roman" w:cs="Times New Roman"/>
            <w:color w:val="auto"/>
            <w14:textOutline w14:w="0" w14:cap="rnd" w14:cmpd="sng" w14:algn="ctr">
              <w14:noFill/>
              <w14:prstDash w14:val="solid"/>
              <w14:bevel/>
            </w14:textOutline>
          </w:rPr>
          <w:commentReference w:id="623"/>
        </w:r>
        <w:commentRangeEnd w:id="624"/>
        <w:r w:rsidR="002A7BAD">
          <w:rPr>
            <w:rStyle w:val="CommentReference"/>
            <w:rFonts w:ascii="Times New Roman" w:hAnsi="Times New Roman" w:cs="Times New Roman"/>
            <w:color w:val="auto"/>
            <w14:textOutline w14:w="0" w14:cap="rnd" w14:cmpd="sng" w14:algn="ctr">
              <w14:noFill/>
              <w14:prstDash w14:val="solid"/>
              <w14:bevel/>
            </w14:textOutline>
          </w:rPr>
          <w:commentReference w:id="624"/>
        </w:r>
        <w:r w:rsidR="002A7BAD">
          <w:rPr>
            <w:rStyle w:val="None"/>
            <w:rFonts w:ascii="Times New Roman" w:hAnsi="Times New Roman"/>
            <w:sz w:val="22"/>
            <w:szCs w:val="22"/>
          </w:rPr>
          <w:t xml:space="preserve"> and modified using </w:t>
        </w:r>
      </w:ins>
      <w:del w:id="625" w:author="Vijay Singh" w:date="2020-12-18T21:25:00Z">
        <w:r w:rsidDel="002A7BAD">
          <w:rPr>
            <w:rStyle w:val="None"/>
            <w:rFonts w:ascii="Times New Roman" w:hAnsi="Times New Roman"/>
            <w:sz w:val="22"/>
            <w:szCs w:val="22"/>
          </w:rPr>
          <w:delText xml:space="preserve">created in </w:delText>
        </w:r>
      </w:del>
      <w:r>
        <w:rPr>
          <w:rStyle w:val="None"/>
          <w:rFonts w:ascii="Times New Roman" w:hAnsi="Times New Roman"/>
          <w:sz w:val="22"/>
          <w:szCs w:val="22"/>
        </w:rPr>
        <w:t>Blender</w:t>
      </w:r>
      <w:commentRangeEnd w:id="621"/>
      <w:r w:rsidR="001E473E">
        <w:rPr>
          <w:rStyle w:val="CommentReference"/>
          <w:rFonts w:ascii="Times New Roman" w:hAnsi="Times New Roman" w:cs="Times New Roman"/>
          <w:color w:val="auto"/>
          <w14:textOutline w14:w="0" w14:cap="rnd" w14:cmpd="sng" w14:algn="ctr">
            <w14:noFill/>
            <w14:prstDash w14:val="solid"/>
            <w14:bevel/>
          </w14:textOutline>
        </w:rPr>
        <w:commentReference w:id="621"/>
      </w:r>
      <w:r>
        <w:rPr>
          <w:rStyle w:val="None"/>
          <w:rFonts w:ascii="Times New Roman" w:hAnsi="Times New Roman"/>
          <w:sz w:val="22"/>
          <w:szCs w:val="22"/>
        </w:rPr>
        <w:t xml:space="preserve">, </w:t>
      </w:r>
      <w:r>
        <w:rPr>
          <w:rFonts w:ascii="Times New Roman" w:hAnsi="Times New Roman"/>
          <w:sz w:val="22"/>
          <w:szCs w:val="22"/>
        </w:rPr>
        <w:t>an open-source 3-D modeling and animation package (</w:t>
      </w:r>
      <w:hyperlink r:id="rId13" w:history="1">
        <w:r>
          <w:rPr>
            <w:rStyle w:val="Hyperlink0"/>
            <w:rFonts w:ascii="Times New Roman" w:hAnsi="Times New Roman"/>
            <w:sz w:val="22"/>
            <w:szCs w:val="22"/>
          </w:rPr>
          <w:t>https://www.blender.org/</w:t>
        </w:r>
      </w:hyperlink>
      <w:r>
        <w:rPr>
          <w:rFonts w:ascii="Times New Roman" w:hAnsi="Times New Roman"/>
          <w:sz w:val="22"/>
          <w:szCs w:val="22"/>
        </w:rPr>
        <w:t>)</w:t>
      </w:r>
      <w:ins w:id="626" w:author="Brainard, David H" w:date="2020-12-14T13:11:00Z">
        <w:del w:id="627" w:author="Vijay Singh" w:date="2020-12-18T21:25:00Z">
          <w:r w:rsidR="001E473E" w:rsidDel="00B950E4">
            <w:rPr>
              <w:rStyle w:val="None"/>
              <w:rFonts w:ascii="Times New Roman" w:hAnsi="Times New Roman"/>
              <w:sz w:val="22"/>
              <w:szCs w:val="22"/>
            </w:rPr>
            <w:delText>, and were</w:delText>
          </w:r>
          <w:r w:rsidR="001E473E" w:rsidDel="002A7BAD">
            <w:rPr>
              <w:rStyle w:val="None"/>
              <w:rFonts w:ascii="Times New Roman" w:hAnsi="Times New Roman"/>
              <w:sz w:val="22"/>
              <w:szCs w:val="22"/>
            </w:rPr>
            <w:delText xml:space="preserve"> based on a base </w:delText>
          </w:r>
        </w:del>
      </w:ins>
      <w:ins w:id="628" w:author="Brainard, David H" w:date="2020-12-14T13:12:00Z">
        <w:del w:id="629" w:author="Vijay Singh" w:date="2020-12-18T21:25:00Z">
          <w:r w:rsidR="001E473E" w:rsidDel="002A7BAD">
            <w:rPr>
              <w:rStyle w:val="None"/>
              <w:rFonts w:ascii="Times New Roman" w:hAnsi="Times New Roman"/>
              <w:sz w:val="22"/>
              <w:szCs w:val="22"/>
            </w:rPr>
            <w:delText xml:space="preserve">scene provided as part of </w:delText>
          </w:r>
          <w:commentRangeStart w:id="630"/>
          <w:commentRangeStart w:id="631"/>
          <w:r w:rsidR="001E473E" w:rsidDel="002A7BAD">
            <w:rPr>
              <w:rStyle w:val="None"/>
              <w:rFonts w:ascii="Times New Roman" w:hAnsi="Times New Roman"/>
              <w:sz w:val="22"/>
              <w:szCs w:val="22"/>
            </w:rPr>
            <w:delText>RenderToolbox</w:delText>
          </w:r>
          <w:commentRangeEnd w:id="630"/>
          <w:r w:rsidR="00D86ED0" w:rsidDel="002A7BAD">
            <w:rPr>
              <w:rStyle w:val="CommentReference"/>
              <w:rFonts w:ascii="Times New Roman" w:hAnsi="Times New Roman" w:cs="Times New Roman"/>
              <w:color w:val="auto"/>
              <w14:textOutline w14:w="0" w14:cap="rnd" w14:cmpd="sng" w14:algn="ctr">
                <w14:noFill/>
                <w14:prstDash w14:val="solid"/>
                <w14:bevel/>
              </w14:textOutline>
            </w:rPr>
            <w:commentReference w:id="630"/>
          </w:r>
        </w:del>
      </w:ins>
      <w:commentRangeEnd w:id="631"/>
      <w:del w:id="632" w:author="Vijay Singh" w:date="2020-12-18T21:25:00Z">
        <w:r w:rsidR="00C423CD" w:rsidDel="002A7BAD">
          <w:rPr>
            <w:rStyle w:val="CommentReference"/>
            <w:rFonts w:ascii="Times New Roman" w:hAnsi="Times New Roman" w:cs="Times New Roman"/>
            <w:color w:val="auto"/>
            <w14:textOutline w14:w="0" w14:cap="rnd" w14:cmpd="sng" w14:algn="ctr">
              <w14:noFill/>
              <w14:prstDash w14:val="solid"/>
              <w14:bevel/>
            </w14:textOutline>
          </w:rPr>
          <w:commentReference w:id="631"/>
        </w:r>
      </w:del>
      <w:ins w:id="633" w:author="Brainard, David H" w:date="2020-12-14T13:12:00Z">
        <w:r w:rsidR="001E473E">
          <w:rPr>
            <w:rStyle w:val="None"/>
            <w:rFonts w:ascii="Times New Roman" w:hAnsi="Times New Roman"/>
            <w:sz w:val="22"/>
            <w:szCs w:val="22"/>
          </w:rPr>
          <w:t>.</w:t>
        </w:r>
      </w:ins>
      <w:del w:id="634" w:author="Brainard, David H" w:date="2020-12-14T13:11:00Z">
        <w:r w:rsidDel="001E473E">
          <w:rPr>
            <w:rStyle w:val="None"/>
            <w:rFonts w:ascii="Times New Roman" w:hAnsi="Times New Roman"/>
            <w:sz w:val="22"/>
            <w:szCs w:val="22"/>
          </w:rPr>
          <w:delText>.</w:delText>
        </w:r>
      </w:del>
      <w:r>
        <w:rPr>
          <w:rStyle w:val="None"/>
          <w:rFonts w:ascii="Times New Roman" w:hAnsi="Times New Roman"/>
          <w:sz w:val="22"/>
          <w:szCs w:val="22"/>
        </w:rPr>
        <w:t xml:space="preserve"> Next, we assigned reflectance </w:t>
      </w:r>
      <w:del w:id="635" w:author="Brainard, David H" w:date="2020-12-14T13:09:00Z">
        <w:r w:rsidDel="00954C45">
          <w:rPr>
            <w:rStyle w:val="None"/>
            <w:rFonts w:ascii="Times New Roman" w:hAnsi="Times New Roman"/>
            <w:sz w:val="22"/>
            <w:szCs w:val="22"/>
          </w:rPr>
          <w:delText xml:space="preserve">spectrum </w:delText>
        </w:r>
      </w:del>
      <w:ins w:id="636" w:author="Brainard, David H" w:date="2020-12-14T13:09:00Z">
        <w:r w:rsidR="00954C45">
          <w:rPr>
            <w:rStyle w:val="None"/>
            <w:rFonts w:ascii="Times New Roman" w:hAnsi="Times New Roman"/>
            <w:sz w:val="22"/>
            <w:szCs w:val="22"/>
          </w:rPr>
          <w:t xml:space="preserve">spectra </w:t>
        </w:r>
      </w:ins>
      <w:r>
        <w:rPr>
          <w:rStyle w:val="None"/>
          <w:rFonts w:ascii="Times New Roman" w:hAnsi="Times New Roman"/>
          <w:sz w:val="22"/>
          <w:szCs w:val="22"/>
        </w:rPr>
        <w:t>and spectral power distribution function</w:t>
      </w:r>
      <w:ins w:id="637" w:author="Brainard, David H" w:date="2020-12-14T13:09:00Z">
        <w:r w:rsidR="00954C45">
          <w:rPr>
            <w:rStyle w:val="None"/>
            <w:rFonts w:ascii="Times New Roman" w:hAnsi="Times New Roman"/>
            <w:sz w:val="22"/>
            <w:szCs w:val="22"/>
          </w:rPr>
          <w:t>s</w:t>
        </w:r>
      </w:ins>
      <w:r>
        <w:rPr>
          <w:rStyle w:val="None"/>
          <w:rFonts w:ascii="Times New Roman" w:hAnsi="Times New Roman"/>
          <w:sz w:val="22"/>
          <w:szCs w:val="22"/>
        </w:rPr>
        <w:t xml:space="preserve"> to the objects and light sources in the scene (see </w:t>
      </w:r>
      <w:r>
        <w:rPr>
          <w:rFonts w:ascii="Times New Roman" w:hAnsi="Times New Roman"/>
          <w:sz w:val="22"/>
          <w:szCs w:val="22"/>
        </w:rPr>
        <w:t xml:space="preserve">Reflectance </w:t>
      </w:r>
      <w:r w:rsidR="00C339B8">
        <w:rPr>
          <w:rFonts w:ascii="Times New Roman" w:hAnsi="Times New Roman"/>
          <w:sz w:val="22"/>
          <w:szCs w:val="22"/>
        </w:rPr>
        <w:t>and</w:t>
      </w:r>
      <w:r>
        <w:rPr>
          <w:rFonts w:ascii="Times New Roman" w:hAnsi="Times New Roman"/>
          <w:sz w:val="22"/>
          <w:szCs w:val="22"/>
        </w:rPr>
        <w:t xml:space="preserve"> Illumination Spectra Generation</w:t>
      </w:r>
      <w:r>
        <w:rPr>
          <w:rStyle w:val="None"/>
          <w:rFonts w:ascii="Times New Roman" w:hAnsi="Times New Roman"/>
          <w:sz w:val="22"/>
          <w:szCs w:val="22"/>
        </w:rPr>
        <w:t xml:space="preserve"> for how these spectra were generated). Once the geometrical and spectral features were </w:t>
      </w:r>
      <w:del w:id="638" w:author="Brainard, David H" w:date="2020-12-14T13:10:00Z">
        <w:r w:rsidDel="00954C45">
          <w:rPr>
            <w:rStyle w:val="None"/>
            <w:rFonts w:ascii="Times New Roman" w:hAnsi="Times New Roman"/>
            <w:sz w:val="22"/>
            <w:szCs w:val="22"/>
          </w:rPr>
          <w:delText>assigned</w:delText>
        </w:r>
      </w:del>
      <w:ins w:id="639" w:author="Brainard, David H" w:date="2020-12-14T13:10:00Z">
        <w:r w:rsidR="00954C45">
          <w:rPr>
            <w:rStyle w:val="None"/>
            <w:rFonts w:ascii="Times New Roman" w:hAnsi="Times New Roman"/>
            <w:sz w:val="22"/>
            <w:szCs w:val="22"/>
          </w:rPr>
          <w:t>specified</w:t>
        </w:r>
      </w:ins>
      <w:r>
        <w:rPr>
          <w:rStyle w:val="None"/>
          <w:rFonts w:ascii="Times New Roman" w:hAnsi="Times New Roman"/>
          <w:sz w:val="22"/>
          <w:szCs w:val="22"/>
        </w:rPr>
        <w:t xml:space="preserve">, we render a 2D multispectral image of the scene using Mitsuba, </w:t>
      </w:r>
      <w:r>
        <w:rPr>
          <w:rFonts w:ascii="Times New Roman" w:hAnsi="Times New Roman"/>
          <w:sz w:val="22"/>
          <w:szCs w:val="22"/>
        </w:rPr>
        <w:t xml:space="preserve">a physically-realistic open-source rendering system </w:t>
      </w:r>
      <w:r w:rsidR="000C269A">
        <w:rPr>
          <w:rFonts w:ascii="Times New Roman" w:hAnsi="Times New Roman"/>
          <w:sz w:val="22"/>
          <w:szCs w:val="22"/>
        </w:rPr>
        <w:t>(</w:t>
      </w:r>
      <w:hyperlink r:id="rId14" w:history="1">
        <w:r>
          <w:rPr>
            <w:rStyle w:val="Hyperlink0"/>
            <w:rFonts w:ascii="Times New Roman" w:hAnsi="Times New Roman"/>
            <w:sz w:val="22"/>
            <w:szCs w:val="22"/>
          </w:rPr>
          <w:t>https://www.mitsuba-renderer.org</w:t>
        </w:r>
      </w:hyperlink>
      <w:r w:rsidR="009C635A">
        <w:rPr>
          <w:rStyle w:val="Hyperlink0"/>
          <w:rFonts w:ascii="Times New Roman" w:hAnsi="Times New Roman"/>
          <w:sz w:val="22"/>
          <w:szCs w:val="22"/>
        </w:rPr>
        <w:t xml:space="preserve">, </w:t>
      </w:r>
      <w:r w:rsidR="009C635A">
        <w:rPr>
          <w:rStyle w:val="Hyperlink0"/>
          <w:rFonts w:ascii="Times New Roman" w:hAnsi="Times New Roman"/>
          <w:color w:val="000000"/>
          <w:sz w:val="22"/>
          <w:szCs w:val="22"/>
          <w:u w:val="none"/>
        </w:rPr>
        <w:fldChar w:fldCharType="begin"/>
      </w:r>
      <w:r w:rsidR="00DE60F4">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9C635A">
        <w:rPr>
          <w:rStyle w:val="Hyperlink0"/>
          <w:rFonts w:ascii="Times New Roman" w:hAnsi="Times New Roman"/>
          <w:color w:val="000000"/>
          <w:sz w:val="22"/>
          <w:szCs w:val="22"/>
          <w:u w:val="none"/>
        </w:rPr>
        <w:fldChar w:fldCharType="separate"/>
      </w:r>
      <w:r w:rsidR="00DE60F4">
        <w:rPr>
          <w:rStyle w:val="Hyperlink0"/>
          <w:rFonts w:ascii="Times New Roman" w:hAnsi="Times New Roman"/>
          <w:noProof/>
          <w:color w:val="000000"/>
          <w:sz w:val="22"/>
          <w:szCs w:val="22"/>
          <w:u w:val="none"/>
        </w:rPr>
        <w:t>[10]</w:t>
      </w:r>
      <w:r w:rsidR="009C635A">
        <w:rPr>
          <w:rStyle w:val="Hyperlink0"/>
          <w:rFonts w:ascii="Times New Roman" w:hAnsi="Times New Roman"/>
          <w:color w:val="000000"/>
          <w:sz w:val="22"/>
          <w:szCs w:val="22"/>
          <w:u w:val="none"/>
        </w:rPr>
        <w:fldChar w:fldCharType="end"/>
      </w:r>
      <w:r w:rsidR="000C269A">
        <w:rPr>
          <w:rFonts w:ascii="Times New Roman" w:hAnsi="Times New Roman"/>
          <w:sz w:val="22"/>
          <w:szCs w:val="22"/>
        </w:rPr>
        <w:t>)</w:t>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 and 700</w:t>
      </w:r>
      <w:del w:id="640" w:author="Vijay Singh" w:date="2020-12-21T15:45:00Z">
        <w:r w:rsidDel="00095100">
          <w:rPr>
            <w:rStyle w:val="None"/>
            <w:rFonts w:ascii="Times New Roman" w:hAnsi="Times New Roman"/>
            <w:sz w:val="22"/>
            <w:szCs w:val="22"/>
          </w:rPr>
          <w:delText xml:space="preserve"> </w:delText>
        </w:r>
      </w:del>
      <w:r>
        <w:rPr>
          <w:rStyle w:val="None"/>
          <w:rFonts w:ascii="Times New Roman" w:hAnsi="Times New Roman"/>
          <w:sz w:val="22"/>
          <w:szCs w:val="22"/>
        </w:rPr>
        <w:t>nm. The images were rendered with the camera field of view of 17 degrees with an image resolution of 320</w:t>
      </w:r>
      <w:ins w:id="641" w:author="Vijay Singh" w:date="2020-12-21T15:45:00Z">
        <w:r w:rsidR="00163175">
          <w:rPr>
            <w:rStyle w:val="None"/>
            <w:rFonts w:ascii="Times New Roman" w:hAnsi="Times New Roman"/>
            <w:sz w:val="22"/>
            <w:szCs w:val="22"/>
          </w:rPr>
          <w:t>-</w:t>
        </w:r>
      </w:ins>
      <w:del w:id="642"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 by 240</w:t>
      </w:r>
      <w:ins w:id="643" w:author="Vijay Singh" w:date="2020-12-21T15:45:00Z">
        <w:r w:rsidR="00163175">
          <w:rPr>
            <w:rStyle w:val="None"/>
            <w:rFonts w:ascii="Times New Roman" w:hAnsi="Times New Roman"/>
            <w:sz w:val="22"/>
            <w:szCs w:val="22"/>
          </w:rPr>
          <w:t>-</w:t>
        </w:r>
      </w:ins>
      <w:del w:id="644"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pixels with the target object at the center. A 201</w:t>
      </w:r>
      <w:r w:rsidR="00C339B8">
        <w:rPr>
          <w:rStyle w:val="None"/>
          <w:rFonts w:ascii="Times New Roman" w:hAnsi="Times New Roman"/>
          <w:sz w:val="22"/>
          <w:szCs w:val="22"/>
        </w:rPr>
        <w:t>-</w:t>
      </w:r>
      <w:r>
        <w:rPr>
          <w:rStyle w:val="None"/>
          <w:rFonts w:ascii="Times New Roman" w:hAnsi="Times New Roman"/>
          <w:sz w:val="22"/>
          <w:szCs w:val="22"/>
        </w:rPr>
        <w:t xml:space="preserve">pixel by </w:t>
      </w:r>
      <w:r w:rsidR="00C339B8">
        <w:rPr>
          <w:rStyle w:val="None"/>
          <w:rFonts w:ascii="Times New Roman" w:hAnsi="Times New Roman"/>
          <w:sz w:val="22"/>
          <w:szCs w:val="22"/>
        </w:rPr>
        <w:t>201-pixel</w:t>
      </w:r>
      <w:r>
        <w:rPr>
          <w:rStyle w:val="None"/>
          <w:rFonts w:ascii="Times New Roman" w:hAnsi="Times New Roman"/>
          <w:sz w:val="22"/>
          <w:szCs w:val="22"/>
        </w:rPr>
        <w:t xml:space="preserve"> area, centered around the spherical target object, was cropped for display on the monitor. </w:t>
      </w:r>
    </w:p>
    <w:p w14:paraId="12E78B7F" w14:textId="0B04FF71"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2</w:t>
      </w:r>
      <w:del w:id="645" w:author="Brainard, David H" w:date="2020-12-14T13:13:00Z">
        <w:r w:rsidDel="00727A29">
          <w:rPr>
            <w:rStyle w:val="None"/>
            <w:rFonts w:ascii="Times New Roman" w:hAnsi="Times New Roman"/>
            <w:sz w:val="22"/>
            <w:szCs w:val="22"/>
          </w:rPr>
          <w:delText>-degree</w:delText>
        </w:r>
      </w:del>
      <w:ins w:id="646" w:author="Brainard, David H" w:date="2020-12-14T13:13:00Z">
        <w:r w:rsidR="00727A29">
          <w:rPr>
            <w:rStyle w:val="None"/>
            <w:rFonts w:ascii="Times New Roman" w:hAnsi="Times New Roman"/>
            <w:sz w:val="22"/>
            <w:szCs w:val="22"/>
          </w:rPr>
          <w:t>°</w:t>
        </w:r>
      </w:ins>
      <w:r>
        <w:rPr>
          <w:rStyle w:val="None"/>
          <w:rFonts w:ascii="Times New Roman" w:hAnsi="Times New Roman"/>
          <w:sz w:val="22"/>
          <w:szCs w:val="22"/>
        </w:rPr>
        <w:t xml:space="preserve"> cone fundamentals (T_cones_ss2 in the Psychophysics Toolbox). Then the monitor calibration data and standard methods</w:t>
      </w:r>
      <w:ins w:id="647" w:author="Vijay Singh" w:date="2020-12-18T21:24:00Z">
        <w:r w:rsidR="0076188D">
          <w:rPr>
            <w:rStyle w:val="None"/>
            <w:rFonts w:ascii="Times New Roman" w:hAnsi="Times New Roman"/>
            <w:sz w:val="22"/>
            <w:szCs w:val="22"/>
          </w:rPr>
          <w:t xml:space="preserve"> </w:t>
        </w:r>
      </w:ins>
      <w:r w:rsidR="00404248">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&lt;EndNote&gt;&lt;Cite&gt;&lt;Author&gt;Brainard&lt;/Author&gt;&lt;Year&gt;1989&lt;/Year&gt;&lt;RecNum&gt;808&lt;/RecNum&gt;&lt;DisplayText&gt;[11]&lt;/DisplayText&gt;&lt;record&gt;&lt;rec-number&gt;808&lt;/rec-number&gt;&lt;foreign-keys&gt;&lt;key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404248">
        <w:rPr>
          <w:rStyle w:val="None"/>
          <w:rFonts w:ascii="Times New Roman" w:hAnsi="Times New Roman"/>
          <w:sz w:val="22"/>
          <w:szCs w:val="22"/>
        </w:rPr>
        <w:fldChar w:fldCharType="separate"/>
      </w:r>
      <w:r w:rsidR="00DE60F4">
        <w:rPr>
          <w:rStyle w:val="None"/>
          <w:rFonts w:ascii="Times New Roman" w:hAnsi="Times New Roman"/>
          <w:noProof/>
          <w:sz w:val="22"/>
          <w:szCs w:val="22"/>
        </w:rPr>
        <w:t>[11]</w:t>
      </w:r>
      <w:r w:rsidR="00404248">
        <w:rPr>
          <w:rStyle w:val="None"/>
          <w:rFonts w:ascii="Times New Roman" w:hAnsi="Times New Roman"/>
          <w:sz w:val="22"/>
          <w:szCs w:val="22"/>
        </w:rPr>
        <w:fldChar w:fldCharType="end"/>
      </w:r>
      <w:del w:id="648" w:author="Vijay Singh" w:date="2020-12-18T21:24:00Z">
        <w:r w:rsidDel="0076188D">
          <w:rPr>
            <w:rStyle w:val="None"/>
            <w:rFonts w:ascii="Times New Roman" w:hAnsi="Times New Roman"/>
            <w:sz w:val="22"/>
            <w:szCs w:val="22"/>
          </w:rPr>
          <w:delText xml:space="preserve"> </w:delText>
        </w:r>
      </w:del>
      <w:ins w:id="649" w:author="Brainard, David H" w:date="2020-12-14T13:13:00Z">
        <w:del w:id="650" w:author="Vijay Singh" w:date="2020-12-18T21:24:00Z">
          <w:r w:rsidR="00727A29" w:rsidDel="0076188D">
            <w:rPr>
              <w:rStyle w:val="None"/>
              <w:rFonts w:ascii="Times New Roman" w:hAnsi="Times New Roman"/>
              <w:sz w:val="22"/>
              <w:szCs w:val="22"/>
            </w:rPr>
            <w:delText>(</w:delText>
          </w:r>
          <w:r w:rsidR="00727A29" w:rsidRPr="00727A29" w:rsidDel="0076188D">
            <w:rPr>
              <w:rStyle w:val="None"/>
              <w:rFonts w:ascii="Times New Roman" w:hAnsi="Times New Roman"/>
              <w:sz w:val="22"/>
              <w:szCs w:val="22"/>
              <w:highlight w:val="yellow"/>
              <w:rPrChange w:id="651" w:author="Brainard, David H" w:date="2020-12-14T13:13:00Z">
                <w:rPr>
                  <w:rStyle w:val="None"/>
                  <w:rFonts w:ascii="Times New Roman" w:hAnsi="Times New Roman"/>
                  <w:sz w:val="22"/>
                  <w:szCs w:val="22"/>
                </w:rPr>
              </w:rPrChange>
            </w:rPr>
            <w:delText>ref</w:delText>
          </w:r>
          <w:r w:rsidR="00727A29" w:rsidDel="0076188D">
            <w:rPr>
              <w:rStyle w:val="None"/>
              <w:rFonts w:ascii="Times New Roman" w:hAnsi="Times New Roman"/>
              <w:sz w:val="22"/>
              <w:szCs w:val="22"/>
            </w:rPr>
            <w:delText>)</w:delText>
          </w:r>
        </w:del>
        <w:r w:rsidR="00727A29">
          <w:rPr>
            <w:rStyle w:val="None"/>
            <w:rFonts w:ascii="Times New Roman" w:hAnsi="Times New Roman"/>
            <w:sz w:val="22"/>
            <w:szCs w:val="22"/>
          </w:rPr>
          <w:t xml:space="preserve"> </w:t>
        </w:r>
      </w:ins>
      <w:r>
        <w:rPr>
          <w:rStyle w:val="None"/>
          <w:rFonts w:ascii="Times New Roman" w:hAnsi="Times New Roman"/>
          <w:sz w:val="22"/>
          <w:szCs w:val="22"/>
        </w:rPr>
        <w:t>were used to convert the LMS images to RGB images. Finally, a common scaling was applied to all of the images to bring them into the display gamut of the monitor. The gamma corrected RGB images was presented on the monitor during the experiment.</w:t>
      </w:r>
    </w:p>
    <w:p w14:paraId="57DF4C98" w14:textId="1DB727CF" w:rsidR="00BA5E45" w:rsidRDefault="00554DFF">
      <w:pPr>
        <w:pStyle w:val="Default"/>
        <w:spacing w:before="0" w:after="270"/>
        <w:rPr>
          <w:rStyle w:val="None"/>
          <w:rFonts w:ascii="Times New Roman" w:eastAsia="Times New Roman" w:hAnsi="Times New Roman" w:cs="Times New Roman"/>
          <w:sz w:val="22"/>
          <w:szCs w:val="22"/>
        </w:rPr>
      </w:pPr>
      <w:commentRangeStart w:id="652"/>
      <w:r>
        <w:rPr>
          <w:rStyle w:val="None"/>
          <w:rFonts w:ascii="Times New Roman" w:hAnsi="Times New Roman"/>
          <w:b/>
          <w:bCs/>
          <w:sz w:val="22"/>
          <w:szCs w:val="22"/>
        </w:rPr>
        <w:t xml:space="preserve">Reflectance </w:t>
      </w:r>
      <w:r w:rsidR="00D07B42">
        <w:rPr>
          <w:rStyle w:val="None"/>
          <w:rFonts w:ascii="Times New Roman" w:hAnsi="Times New Roman"/>
          <w:b/>
          <w:bCs/>
          <w:sz w:val="22"/>
          <w:szCs w:val="22"/>
        </w:rPr>
        <w:t>a</w:t>
      </w:r>
      <w:r>
        <w:rPr>
          <w:rStyle w:val="None"/>
          <w:rFonts w:ascii="Times New Roman" w:hAnsi="Times New Roman"/>
          <w:b/>
          <w:bCs/>
          <w:sz w:val="22"/>
          <w:szCs w:val="22"/>
        </w:rPr>
        <w:t>nd Illumination Spectra</w:t>
      </w:r>
      <w:commentRangeEnd w:id="652"/>
      <w:r w:rsidR="00A518C7">
        <w:rPr>
          <w:rStyle w:val="CommentReference"/>
          <w:rFonts w:ascii="Times New Roman" w:hAnsi="Times New Roman" w:cs="Times New Roman"/>
          <w:color w:val="auto"/>
          <w14:textOutline w14:w="0" w14:cap="rnd" w14:cmpd="sng" w14:algn="ctr">
            <w14:noFill/>
            <w14:prstDash w14:val="solid"/>
            <w14:bevel/>
          </w14:textOutline>
        </w:rPr>
        <w:commentReference w:id="652"/>
      </w:r>
      <w:r>
        <w:rPr>
          <w:rStyle w:val="None"/>
          <w:rFonts w:ascii="Times New Roman" w:hAnsi="Times New Roman"/>
          <w:b/>
          <w:bCs/>
          <w:sz w:val="22"/>
          <w:szCs w:val="22"/>
        </w:rPr>
        <w:t>:</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2F685E">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F685E">
        <w:rPr>
          <w:rStyle w:val="None"/>
          <w:rFonts w:ascii="Times New Roman" w:hAnsi="Times New Roman"/>
          <w:sz w:val="22"/>
          <w:szCs w:val="22"/>
        </w:rPr>
        <w:fldChar w:fldCharType="separate"/>
      </w:r>
      <w:r w:rsidR="00DE60F4">
        <w:rPr>
          <w:rStyle w:val="None"/>
          <w:rFonts w:ascii="Times New Roman" w:hAnsi="Times New Roman"/>
          <w:noProof/>
          <w:sz w:val="22"/>
          <w:szCs w:val="22"/>
        </w:rPr>
        <w:t>[7]</w:t>
      </w:r>
      <w:r w:rsidR="002F685E">
        <w:rPr>
          <w:rStyle w:val="None"/>
          <w:rFonts w:ascii="Times New Roman" w:hAnsi="Times New Roman"/>
          <w:sz w:val="22"/>
          <w:szCs w:val="22"/>
        </w:rPr>
        <w:fldChar w:fldCharType="end"/>
      </w:r>
      <w:r>
        <w:rPr>
          <w:rStyle w:val="None"/>
          <w:rFonts w:ascii="Times New Roman" w:hAnsi="Times New Roman"/>
          <w:sz w:val="22"/>
          <w:szCs w:val="22"/>
        </w:rPr>
        <w:t>).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amount of variation in the color of the background objects was controlled by multiplying the covariance matrix of the distribution with a scalar. We generated images for six logarithmically spaced values of the covariance scalar [0, 0.01, 0.03, 0.1, 0.3, 1.0].</w:t>
      </w:r>
    </w:p>
    <w:p w14:paraId="2C8A4BAC"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p>
    <w:p w14:paraId="5085C0E7" w14:textId="5FD37B88" w:rsidR="00BA5E45" w:rsidRDefault="00554DFF">
      <w:pPr>
        <w:pStyle w:val="Default"/>
        <w:spacing w:before="0" w:after="270"/>
        <w:rPr>
          <w:rFonts w:ascii="Times New Roman" w:eastAsia="Times New Roman" w:hAnsi="Times New Roman" w:cs="Times New Roman"/>
          <w:sz w:val="22"/>
          <w:szCs w:val="22"/>
        </w:rPr>
      </w:pPr>
      <w:proofErr w:type="spellStart"/>
      <w:r>
        <w:rPr>
          <w:rStyle w:val="None"/>
          <w:rFonts w:ascii="Times New Roman" w:hAnsi="Times New Roman"/>
          <w:b/>
          <w:bCs/>
          <w:sz w:val="22"/>
          <w:szCs w:val="22"/>
          <w:lang w:val="it-IT"/>
        </w:rPr>
        <w:t>Experimental</w:t>
      </w:r>
      <w:proofErr w:type="spellEnd"/>
      <w:r>
        <w:rPr>
          <w:rStyle w:val="None"/>
          <w:rFonts w:ascii="Times New Roman" w:hAnsi="Times New Roman"/>
          <w:b/>
          <w:bCs/>
          <w:sz w:val="22"/>
          <w:szCs w:val="22"/>
          <w:lang w:val="it-IT"/>
        </w:rPr>
        <w:t xml:space="preserve"> </w:t>
      </w:r>
      <w:r w:rsidR="008E0BE3">
        <w:rPr>
          <w:rStyle w:val="None"/>
          <w:rFonts w:ascii="Times New Roman" w:hAnsi="Times New Roman"/>
          <w:b/>
          <w:bCs/>
          <w:sz w:val="22"/>
          <w:szCs w:val="22"/>
          <w:lang w:val="it-IT"/>
        </w:rPr>
        <w:t>Procedure</w:t>
      </w:r>
      <w:r w:rsidR="000B7125">
        <w:rPr>
          <w:rStyle w:val="None"/>
          <w:rFonts w:ascii="Times New Roman" w:hAnsi="Times New Roman"/>
          <w:b/>
          <w:bCs/>
          <w:sz w:val="22"/>
          <w:szCs w:val="22"/>
          <w:lang w:val="it-IT"/>
        </w:rPr>
        <w:t>:</w:t>
      </w:r>
      <w:ins w:id="653" w:author="Brainard, David H" w:date="2020-12-14T13:15:00Z">
        <w:r w:rsidR="00E46402">
          <w:rPr>
            <w:rFonts w:ascii="Times New Roman" w:hAnsi="Times New Roman"/>
            <w:sz w:val="22"/>
            <w:szCs w:val="22"/>
          </w:rPr>
          <w:t xml:space="preserve"> </w:t>
        </w:r>
      </w:ins>
      <w:del w:id="654" w:author="Brainard, David H" w:date="2020-12-14T13:15:00Z">
        <w:r w:rsidDel="00E46402">
          <w:rPr>
            <w:rFonts w:ascii="Times New Roman" w:hAnsi="Times New Roman"/>
            <w:sz w:val="22"/>
            <w:szCs w:val="22"/>
          </w:rPr>
          <w:delText> </w:delText>
        </w:r>
      </w:del>
      <w:r>
        <w:rPr>
          <w:rFonts w:ascii="Times New Roman" w:hAnsi="Times New Roman"/>
          <w:sz w:val="22"/>
          <w:szCs w:val="22"/>
        </w:rPr>
        <w:t xml:space="preserve">At the beginning of the first experimental session (practice session), the experimenter </w:t>
      </w:r>
      <w:r w:rsidR="007B1C7B" w:rsidRPr="007B1C7B">
        <w:rPr>
          <w:rFonts w:ascii="Times New Roman" w:hAnsi="Times New Roman"/>
          <w:sz w:val="22"/>
          <w:szCs w:val="22"/>
        </w:rPr>
        <w:t>explained the experimental procedures</w:t>
      </w:r>
      <w:r w:rsidR="007B1C7B">
        <w:rPr>
          <w:rFonts w:ascii="Times New Roman" w:hAnsi="Times New Roman"/>
          <w:sz w:val="22"/>
          <w:szCs w:val="22"/>
        </w:rPr>
        <w:t xml:space="preserve"> </w:t>
      </w:r>
      <w:r>
        <w:rPr>
          <w:rFonts w:ascii="Times New Roman" w:hAnsi="Times New Roman"/>
          <w:sz w:val="22"/>
          <w:szCs w:val="22"/>
        </w:rPr>
        <w:t xml:space="preserve">and obtained consent for the experiments. The experimenter then tested the observers for normal visual acuity and color vision. The observers were then taken to the dark room where the observers were described the task and familiarized with the instruments. Once familiar, the </w:t>
      </w:r>
      <w:r>
        <w:rPr>
          <w:rFonts w:ascii="Times New Roman" w:hAnsi="Times New Roman"/>
          <w:sz w:val="22"/>
          <w:szCs w:val="22"/>
          <w:lang w:val="pt-PT"/>
        </w:rPr>
        <w:t>observers</w:t>
      </w:r>
      <w:r>
        <w:rPr>
          <w:rFonts w:ascii="Times New Roman" w:hAnsi="Times New Roman"/>
          <w:sz w:val="22"/>
          <w:szCs w:val="22"/>
        </w:rPr>
        <w:t xml:space="preserve"> were dark adapted (by sitting in the dark room for approximately 5 minutes). Once ready, the </w:t>
      </w:r>
      <w:r>
        <w:rPr>
          <w:rFonts w:ascii="Times New Roman" w:hAnsi="Times New Roman"/>
          <w:sz w:val="22"/>
          <w:szCs w:val="22"/>
          <w:lang w:val="pt-PT"/>
        </w:rPr>
        <w:t>observers</w:t>
      </w:r>
      <w:r>
        <w:rPr>
          <w:rFonts w:ascii="Times New Roman" w:hAnsi="Times New Roman"/>
          <w:sz w:val="22"/>
          <w:szCs w:val="22"/>
        </w:rPr>
        <w:t xml:space="preserve"> performed the familiarization acquisition. After the familiarization acquisition, the </w:t>
      </w:r>
      <w:r>
        <w:rPr>
          <w:rFonts w:ascii="Times New Roman" w:hAnsi="Times New Roman"/>
          <w:sz w:val="22"/>
          <w:szCs w:val="22"/>
          <w:lang w:val="pt-PT"/>
        </w:rPr>
        <w:t>observers</w:t>
      </w:r>
      <w:r>
        <w:rPr>
          <w:rFonts w:ascii="Times New Roman" w:hAnsi="Times New Roman"/>
          <w:sz w:val="22"/>
          <w:szCs w:val="22"/>
        </w:rPr>
        <w:t xml:space="preserve"> performed the other three acquisitions of the practice session. The entire practice session took nearly one hour.</w:t>
      </w:r>
    </w:p>
    <w:p w14:paraId="36463955" w14:textId="77777777"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3F123C6F" w14:textId="5250BFBC" w:rsidR="00BA5E45" w:rsidRDefault="00554DFF">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lastRenderedPageBreak/>
        <w:t xml:space="preserve">Psychometric </w:t>
      </w:r>
      <w:del w:id="655" w:author="Brainard, David H" w:date="2020-12-08T17:13:00Z">
        <w:r w:rsidDel="005552ED">
          <w:rPr>
            <w:rFonts w:ascii="Times New Roman" w:hAnsi="Times New Roman"/>
            <w:b/>
            <w:bCs/>
            <w:sz w:val="22"/>
            <w:szCs w:val="22"/>
          </w:rPr>
          <w:delText>Curve</w:delText>
        </w:r>
      </w:del>
      <w:ins w:id="656" w:author="Brainard, David H" w:date="2020-12-08T17:13:00Z">
        <w:r w:rsidR="005552ED">
          <w:rPr>
            <w:rFonts w:ascii="Times New Roman" w:hAnsi="Times New Roman"/>
            <w:b/>
            <w:bCs/>
            <w:sz w:val="22"/>
            <w:szCs w:val="22"/>
          </w:rPr>
          <w:t>Function</w:t>
        </w:r>
      </w:ins>
      <w:r>
        <w:rPr>
          <w:rFonts w:ascii="Times New Roman" w:hAnsi="Times New Roman"/>
          <w:b/>
          <w:bCs/>
          <w:sz w:val="22"/>
          <w:szCs w:val="22"/>
        </w:rPr>
        <w:t>:</w:t>
      </w:r>
      <w:r>
        <w:rPr>
          <w:rStyle w:val="None"/>
          <w:rFonts w:ascii="Times New Roman" w:hAnsi="Times New Roman"/>
          <w:sz w:val="22"/>
          <w:szCs w:val="22"/>
        </w:rPr>
        <w:t xml:space="preserve"> The proportion comparison chosen data was used to obtain the psychometric </w:t>
      </w:r>
      <w:del w:id="657" w:author="Brainard, David H" w:date="2020-12-08T17:13:00Z">
        <w:r w:rsidDel="005552ED">
          <w:rPr>
            <w:rStyle w:val="None"/>
            <w:rFonts w:ascii="Times New Roman" w:hAnsi="Times New Roman"/>
            <w:sz w:val="22"/>
            <w:szCs w:val="22"/>
          </w:rPr>
          <w:delText>curve</w:delText>
        </w:r>
      </w:del>
      <w:ins w:id="658"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xml:space="preserve"> for each acquisition. Each acquisition consisted of 330 trials with 30 trials at each comparison lightness level. At each lightness level, we recorded the number of times the </w:t>
      </w:r>
      <w:del w:id="659" w:author="Vijay Singh" w:date="2020-12-17T16:15:00Z">
        <w:r w:rsidDel="003309DA">
          <w:rPr>
            <w:rStyle w:val="None"/>
            <w:rFonts w:ascii="Times New Roman" w:hAnsi="Times New Roman"/>
            <w:sz w:val="22"/>
            <w:szCs w:val="22"/>
          </w:rPr>
          <w:delText xml:space="preserve">subjects </w:delText>
        </w:r>
      </w:del>
      <w:ins w:id="660" w:author="Vijay Singh" w:date="2020-12-17T16:15:00Z">
        <w:r w:rsidR="003309DA">
          <w:rPr>
            <w:rStyle w:val="None"/>
            <w:rFonts w:ascii="Times New Roman" w:hAnsi="Times New Roman"/>
            <w:sz w:val="22"/>
            <w:szCs w:val="22"/>
          </w:rPr>
          <w:t xml:space="preserve">observers </w:t>
        </w:r>
      </w:ins>
      <w:r>
        <w:rPr>
          <w:rStyle w:val="None"/>
          <w:rFonts w:ascii="Times New Roman" w:hAnsi="Times New Roman"/>
          <w:sz w:val="22"/>
          <w:szCs w:val="22"/>
        </w:rPr>
        <w:t xml:space="preserve">chose the comparison image to be lighter. The proportion comparison chosen data was fit with a cumulative Gaussian </w:t>
      </w:r>
      <w:del w:id="661" w:author="Vijay Singh" w:date="2020-12-21T16:12:00Z">
        <w:r w:rsidDel="00F14D72">
          <w:rPr>
            <w:rStyle w:val="None"/>
            <w:rFonts w:ascii="Times New Roman" w:hAnsi="Times New Roman"/>
            <w:sz w:val="22"/>
            <w:szCs w:val="22"/>
          </w:rPr>
          <w:delText>f</w:delText>
        </w:r>
      </w:del>
      <w:del w:id="662" w:author="Brainard, David H" w:date="2020-12-08T17:13:00Z">
        <w:r w:rsidDel="005552ED">
          <w:rPr>
            <w:rStyle w:val="None"/>
            <w:rFonts w:ascii="Times New Roman" w:hAnsi="Times New Roman"/>
            <w:sz w:val="22"/>
            <w:szCs w:val="22"/>
          </w:rPr>
          <w:delText xml:space="preserve">unction </w:delText>
        </w:r>
      </w:del>
      <w:r>
        <w:rPr>
          <w:rStyle w:val="None"/>
          <w:rFonts w:ascii="Times New Roman" w:hAnsi="Times New Roman"/>
          <w:sz w:val="22"/>
          <w:szCs w:val="22"/>
        </w:rPr>
        <w:t xml:space="preserve">using the Palamedes toolbox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&lt;EndNote&gt;&lt;Cite&gt;&lt;Author&gt;Prins&lt;/Author&gt;&lt;Year&gt;2018&lt;/Year&gt;&lt;RecNum&gt;809&lt;/RecNum&gt;&lt;DisplayText&gt;[12]&lt;/DisplayText&gt;&lt;record&gt;&lt;rec-number&gt;809&lt;/rec-number&gt;&lt;foreign-keys&gt;&lt;key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[12]</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w:t>
      </w:r>
      <w:del w:id="663" w:author="Brainard, David H" w:date="2020-12-08T17:13:00Z">
        <w:r w:rsidDel="005552ED">
          <w:rPr>
            <w:rStyle w:val="None"/>
            <w:rFonts w:ascii="Times New Roman" w:hAnsi="Times New Roman"/>
            <w:sz w:val="22"/>
            <w:szCs w:val="22"/>
          </w:rPr>
          <w:delText>curve</w:delText>
        </w:r>
      </w:del>
      <w:ins w:id="664"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0.7602 and 0.50 as obtained from the cumulative gaussian fit.</w:t>
      </w:r>
    </w:p>
    <w:p w14:paraId="39A53DE6" w14:textId="0AF17546" w:rsidR="002200B0" w:rsidDel="006009B5" w:rsidRDefault="00554DFF">
      <w:pPr>
        <w:pStyle w:val="Default"/>
        <w:spacing w:before="0" w:after="270"/>
        <w:rPr>
          <w:del w:id="665" w:author="Vijay Singh" w:date="2020-12-26T11:12:00Z"/>
          <w:rStyle w:val="None"/>
          <w:rFonts w:ascii="Times New Roman" w:eastAsia="Times New Roman" w:hAnsi="Times New Roman" w:cs="Times New Roman"/>
          <w:sz w:val="22"/>
          <w:szCs w:val="22"/>
        </w:rPr>
      </w:pPr>
      <w:del w:id="666" w:author="Brainard, David H" w:date="2020-12-09T09:29:00Z">
        <w:r w:rsidDel="001B571D">
          <w:rPr>
            <w:rFonts w:ascii="Times New Roman" w:hAnsi="Times New Roman"/>
            <w:b/>
            <w:bCs/>
            <w:sz w:val="22"/>
            <w:szCs w:val="22"/>
          </w:rPr>
          <w:delText xml:space="preserve">Double </w:delText>
        </w:r>
      </w:del>
      <w:ins w:id="667" w:author="Brainard, David H" w:date="2020-12-09T09:29:00Z">
        <w:r w:rsidR="001B571D">
          <w:rPr>
            <w:rFonts w:ascii="Times New Roman" w:hAnsi="Times New Roman"/>
            <w:b/>
            <w:bCs/>
            <w:sz w:val="22"/>
            <w:szCs w:val="22"/>
          </w:rPr>
          <w:t xml:space="preserve">Piecewise </w:t>
        </w:r>
      </w:ins>
      <w:r>
        <w:rPr>
          <w:rFonts w:ascii="Times New Roman" w:hAnsi="Times New Roman"/>
          <w:b/>
          <w:bCs/>
          <w:sz w:val="22"/>
          <w:szCs w:val="22"/>
        </w:rPr>
        <w:t xml:space="preserve">Linear </w:t>
      </w:r>
      <w:del w:id="668" w:author="Brainard, David H" w:date="2020-12-09T09:29:00Z">
        <w:r w:rsidDel="001B571D">
          <w:rPr>
            <w:rFonts w:ascii="Times New Roman" w:hAnsi="Times New Roman"/>
            <w:b/>
            <w:bCs/>
            <w:sz w:val="22"/>
            <w:szCs w:val="22"/>
          </w:rPr>
          <w:delText xml:space="preserve">Model </w:delText>
        </w:r>
      </w:del>
      <w:r>
        <w:rPr>
          <w:rFonts w:ascii="Times New Roman" w:hAnsi="Times New Roman"/>
          <w:b/>
          <w:bCs/>
          <w:sz w:val="22"/>
          <w:szCs w:val="22"/>
        </w:rPr>
        <w:t>Fit:</w:t>
      </w:r>
      <w:r>
        <w:rPr>
          <w:rStyle w:val="None"/>
          <w:rFonts w:ascii="Times New Roman" w:hAnsi="Times New Roman"/>
          <w:sz w:val="22"/>
          <w:szCs w:val="22"/>
        </w:rPr>
        <w:t xml:space="preserve"> The </w:t>
      </w:r>
      <w:del w:id="669" w:author="Brainard, David H" w:date="2020-12-09T09:29:00Z">
        <w:r w:rsidDel="001B571D">
          <w:rPr>
            <w:rStyle w:val="None"/>
            <w:rFonts w:ascii="Times New Roman" w:hAnsi="Times New Roman"/>
            <w:sz w:val="22"/>
            <w:szCs w:val="22"/>
          </w:rPr>
          <w:delText>double linear</w:delText>
        </w:r>
      </w:del>
      <w:ins w:id="670" w:author="Brainard, David H" w:date="2020-12-09T09:29:00Z">
        <w:r w:rsidR="001B571D">
          <w:rPr>
            <w:rStyle w:val="None"/>
            <w:rFonts w:ascii="Times New Roman" w:hAnsi="Times New Roman"/>
            <w:sz w:val="22"/>
            <w:szCs w:val="22"/>
          </w:rPr>
          <w:t>piecewise linear</w:t>
        </w:r>
      </w:ins>
      <w:r>
        <w:rPr>
          <w:rStyle w:val="None"/>
          <w:rFonts w:ascii="Times New Roman" w:hAnsi="Times New Roman"/>
          <w:sz w:val="22"/>
          <w:szCs w:val="22"/>
        </w:rPr>
        <w:t xml:space="preserve"> </w:t>
      </w:r>
      <w:del w:id="671" w:author="Brainard, David H" w:date="2020-12-09T09:30:00Z">
        <w:r w:rsidDel="001B571D">
          <w:rPr>
            <w:rStyle w:val="None"/>
            <w:rFonts w:ascii="Times New Roman" w:hAnsi="Times New Roman"/>
            <w:sz w:val="22"/>
            <w:szCs w:val="22"/>
          </w:rPr>
          <w:delText xml:space="preserve">model </w:delText>
        </w:r>
      </w:del>
      <w:ins w:id="672" w:author="Brainard, David H" w:date="2020-12-09T09:33:00Z">
        <w:r w:rsidR="0035354A">
          <w:rPr>
            <w:rStyle w:val="None"/>
            <w:rFonts w:ascii="Times New Roman" w:hAnsi="Times New Roman"/>
            <w:sz w:val="22"/>
            <w:szCs w:val="22"/>
          </w:rPr>
          <w:t>function</w:t>
        </w:r>
      </w:ins>
      <w:ins w:id="673" w:author="Brainard, David H" w:date="2020-12-09T09:30:00Z">
        <w:r w:rsidR="001B571D">
          <w:rPr>
            <w:rStyle w:val="None"/>
            <w:rFonts w:ascii="Times New Roman" w:hAnsi="Times New Roman"/>
            <w:sz w:val="22"/>
            <w:szCs w:val="22"/>
          </w:rPr>
          <w:t xml:space="preserve"> </w:t>
        </w:r>
      </w:ins>
      <w:r>
        <w:rPr>
          <w:rStyle w:val="None"/>
          <w:rFonts w:ascii="Times New Roman" w:hAnsi="Times New Roman"/>
          <w:sz w:val="22"/>
          <w:szCs w:val="22"/>
        </w:rPr>
        <w:t>was defined as:</w:t>
      </w:r>
      <w:r w:rsidR="00DC6D92">
        <w:rPr>
          <w:rStyle w:val="None"/>
          <w:rFonts w:ascii="Times New Roman" w:hAnsi="Times New Roman"/>
          <w:sz w:val="22"/>
          <w:szCs w:val="22"/>
        </w:rPr>
        <w:t xml:space="preserve"> </w:t>
      </w:r>
      <m:oMath>
        <m:func>
          <m:funcPr>
            <m:ctrlPr>
              <w:rPr>
                <w:rFonts w:ascii="Cambria Math" w:hAnsi="Cambria Math"/>
                <w:i/>
                <w:sz w:val="23"/>
                <w:szCs w:val="23"/>
              </w:rPr>
            </m:ctrlPr>
          </m:funcPr>
          <m:fName>
            <m:sSub>
              <m:sSubPr>
                <m:ctrlPr>
                  <w:rPr>
                    <w:rFonts w:ascii="Cambria Math" w:hAnsi="Cambria Math"/>
                    <w:sz w:val="23"/>
                    <w:szCs w:val="23"/>
                  </w:rPr>
                </m:ctrlPr>
              </m:sSubPr>
              <m:e>
                <m:r>
                  <m:rPr>
                    <m:sty m:val="p"/>
                  </m:rPr>
                  <w:rPr>
                    <w:rFonts w:ascii="Cambria Math" w:hAnsi="Cambria Math"/>
                    <w:sz w:val="23"/>
                    <w:szCs w:val="23"/>
                  </w:rPr>
                  <m:t>log</m:t>
                </m:r>
              </m:e>
              <m:sub>
                <m:r>
                  <m:rPr>
                    <m:sty m:val="p"/>
                  </m:rPr>
                  <w:rPr>
                    <w:rFonts w:ascii="Cambria Math" w:hAnsi="Cambria Math"/>
                    <w:sz w:val="23"/>
                    <w:szCs w:val="23"/>
                  </w:rPr>
                  <m:t>10</m:t>
                </m:r>
              </m:sub>
            </m:sSub>
          </m:fName>
          <m:e>
            <m:sSup>
              <m:sSupPr>
                <m:ctrlPr>
                  <w:rPr>
                    <w:rFonts w:ascii="Cambria Math" w:hAnsi="Cambria Math"/>
                    <w:i/>
                    <w:sz w:val="23"/>
                    <w:szCs w:val="23"/>
                  </w:rPr>
                </m:ctrlPr>
              </m:sSupPr>
              <m:e>
                <m:r>
                  <w:rPr>
                    <w:rFonts w:ascii="Cambria Math" w:hAnsi="Cambria Math"/>
                    <w:sz w:val="23"/>
                    <w:szCs w:val="23"/>
                  </w:rPr>
                  <m:t>T</m:t>
                </m:r>
              </m:e>
              <m:sup>
                <m:r>
                  <w:rPr>
                    <w:rFonts w:ascii="Cambria Math" w:hAnsi="Cambria Math"/>
                    <w:sz w:val="23"/>
                    <w:szCs w:val="23"/>
                  </w:rPr>
                  <m:t>2</m:t>
                </m:r>
              </m:sup>
            </m:sSup>
          </m:e>
        </m:func>
        <m:r>
          <w:rPr>
            <w:rFonts w:ascii="Cambria Math" w:hAnsi="Cambria Math"/>
            <w:sz w:val="23"/>
            <w:szCs w:val="23"/>
          </w:rPr>
          <m:t>=</m:t>
        </m:r>
        <m:func>
          <m:funcPr>
            <m:ctrlPr>
              <w:rPr>
                <w:rFonts w:ascii="Cambria Math" w:hAnsi="Cambria Math"/>
                <w:i/>
                <w:sz w:val="23"/>
                <w:szCs w:val="23"/>
              </w:rPr>
            </m:ctrlPr>
          </m:funcPr>
          <m:fName>
            <w:commentRangeStart w:id="674"/>
            <m:r>
              <m:rPr>
                <m:sty m:val="p"/>
              </m:rPr>
              <w:rPr>
                <w:rFonts w:ascii="Cambria Math" w:hAnsi="Cambria Math"/>
                <w:sz w:val="23"/>
                <w:szCs w:val="23"/>
              </w:rPr>
              <m:t>m</m:t>
            </m:r>
            <m:r>
              <w:del w:id="675" w:author="Vijay Singh" w:date="2020-12-16T21:21:00Z">
                <m:rPr>
                  <m:sty m:val="p"/>
                </m:rPr>
                <w:rPr>
                  <w:rFonts w:ascii="Cambria Math" w:hAnsi="Cambria Math"/>
                  <w:sz w:val="23"/>
                  <w:szCs w:val="23"/>
                </w:rPr>
                <m:t>in</m:t>
              </w:del>
            </m:r>
            <w:commentRangeEnd w:id="674"/>
            <m:r>
              <w:ins w:id="676" w:author="Vijay Singh" w:date="2020-12-16T21:21:00Z">
                <m:rPr>
                  <m:sty m:val="p"/>
                </m:rPr>
                <w:rPr>
                  <w:rFonts w:ascii="Cambria Math" w:hAnsi="Cambria Math"/>
                  <w:sz w:val="23"/>
                  <w:szCs w:val="23"/>
                </w:rPr>
                <m:t>ax</m:t>
              </w:ins>
            </m:r>
            <m:r>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674"/>
            </m:r>
          </m:fName>
          <m:e>
            <m:r>
              <w:rPr>
                <w:rFonts w:ascii="Cambria Math" w:hAnsi="Cambria Math"/>
                <w:sz w:val="23"/>
                <w:szCs w:val="23"/>
              </w:rPr>
              <m:t>{Δ,Δ+α</m:t>
            </m:r>
            <m:r>
              <m:rPr>
                <m:sty m:val="p"/>
              </m:rPr>
              <w:rPr>
                <w:rFonts w:ascii="Cambria Math" w:hAnsi="Cambria Math"/>
                <w:sz w:val="23"/>
                <w:szCs w:val="23"/>
              </w:rPr>
              <m:t>[</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σ</m:t>
                    </m:r>
                  </m:e>
                  <m:sup>
                    <m:r>
                      <m:rPr>
                        <m:sty m:val="p"/>
                      </m:rPr>
                      <w:rPr>
                        <w:rFonts w:ascii="Cambria Math" w:hAnsi="Cambria Math"/>
                        <w:sz w:val="23"/>
                        <w:szCs w:val="23"/>
                      </w:rPr>
                      <m:t>2</m:t>
                    </m:r>
                  </m:sup>
                </m:sSup>
                <m:r>
                  <m:rPr>
                    <m:sty m:val="p"/>
                  </m:rPr>
                  <w:rPr>
                    <w:rFonts w:ascii="Cambria Math" w:hAnsi="Cambria Math"/>
                  </w:rPr>
                  <m:t>)</m:t>
                </m:r>
              </m:e>
            </m:func>
            <m:r>
              <m:rPr>
                <m:sty m:val="p"/>
              </m:rPr>
              <w:rPr>
                <w:rFonts w:ascii="Cambria Math" w:hAnsi="Cambria Math"/>
                <w:sz w:val="23"/>
                <w:szCs w:val="23"/>
              </w:rPr>
              <m:t>-</m:t>
            </m:r>
            <m:r>
              <w:rPr>
                <w:rFonts w:ascii="Cambria Math" w:hAnsi="Cambria Math"/>
                <w:sz w:val="23"/>
                <w:szCs w:val="23"/>
              </w:rPr>
              <m:t>β</m:t>
            </m:r>
            <m:r>
              <m:rPr>
                <m:sty m:val="p"/>
              </m:rPr>
              <w:rPr>
                <w:rFonts w:ascii="Cambria Math" w:hAnsi="Cambria Math"/>
                <w:sz w:val="23"/>
                <w:szCs w:val="23"/>
              </w:rPr>
              <m:t>]</m:t>
            </m:r>
            <m:r>
              <w:rPr>
                <w:rFonts w:ascii="Cambria Math" w:hAnsi="Cambria Math"/>
                <w:sz w:val="23"/>
                <w:szCs w:val="23"/>
              </w:rPr>
              <m:t>}</m:t>
            </m:r>
          </m:e>
        </m:func>
      </m:oMath>
      <w:ins w:id="677" w:author="Vijay Singh" w:date="2020-12-26T11:12:00Z">
        <w:r w:rsidR="006009B5">
          <w:rPr>
            <w:rStyle w:val="None"/>
            <w:rFonts w:ascii="Times New Roman" w:hAnsi="Times New Roman"/>
            <w:sz w:val="22"/>
            <w:szCs w:val="22"/>
          </w:rPr>
          <w:t xml:space="preserve"> </w:t>
        </w:r>
      </w:ins>
    </w:p>
    <w:p w14:paraId="134476A6" w14:textId="1D239DB4" w:rsidR="00BA5E45" w:rsidRPr="002200B0" w:rsidRDefault="00554DFF">
      <w:pPr>
        <w:pStyle w:val="Default"/>
        <w:spacing w:before="0" w:after="270"/>
        <w:rPr>
          <w:rFonts w:ascii="Times New Roman" w:eastAsia="Times New Roman" w:hAnsi="Times New Roman" w:cs="Times New Roman"/>
          <w:sz w:val="22"/>
          <w:szCs w:val="22"/>
        </w:rPr>
      </w:pPr>
      <w:r>
        <w:rPr>
          <w:rStyle w:val="None"/>
          <w:rFonts w:ascii="Times New Roman" w:hAnsi="Times New Roman"/>
          <w:sz w:val="22"/>
          <w:szCs w:val="22"/>
        </w:rPr>
        <w:t xml:space="preserve">where </w:t>
      </w:r>
      <w:r>
        <w:rPr>
          <w:rStyle w:val="None"/>
          <w:rFonts w:ascii="Times New Roman" w:hAnsi="Times New Roman"/>
          <w:i/>
          <w:iCs/>
          <w:sz w:val="22"/>
          <w:szCs w:val="22"/>
        </w:rPr>
        <w:t>T</w:t>
      </w:r>
      <w:r>
        <w:rPr>
          <w:rStyle w:val="None"/>
          <w:rFonts w:ascii="Times New Roman" w:hAnsi="Times New Roman"/>
          <w:sz w:val="22"/>
          <w:szCs w:val="22"/>
        </w:rPr>
        <w:t xml:space="preserve"> is the threshold, </w:t>
      </w:r>
      <m:oMath>
        <m:r>
          <w:rPr>
            <w:rFonts w:ascii="Cambria Math" w:hAnsi="Cambria Math"/>
            <w:sz w:val="26"/>
            <w:szCs w:val="26"/>
          </w:rPr>
          <m:t>Δ</m:t>
        </m:r>
      </m:oMath>
      <w:r>
        <w:rPr>
          <w:rStyle w:val="None"/>
          <w:rFonts w:ascii="Times New Roman" w:hAnsi="Times New Roman"/>
          <w:sz w:val="22"/>
          <w:szCs w:val="22"/>
        </w:rPr>
        <w:t xml:space="preserve"> corresponds to the minimum threshold, </w:t>
      </w:r>
      <m:oMath>
        <m:r>
          <w:rPr>
            <w:rFonts w:ascii="Cambria Math" w:hAnsi="Cambria Math"/>
            <w:sz w:val="23"/>
            <w:szCs w:val="23"/>
          </w:rPr>
          <m:t>β=</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
                  </w:rPr>
                </m:ctrlPr>
              </m:sSupPr>
              <m:e>
                <m:r>
                  <w:del w:id="678" w:author="Vijay Singh" w:date="2020-12-21T16:13:00Z">
                    <w:rPr>
                      <w:rFonts w:ascii="Cambria Math" w:hAnsi="Cambria Math"/>
                      <w:sz w:val="23"/>
                      <w:szCs w:val="23"/>
                    </w:rPr>
                    <m:t>σ</m:t>
                  </w:del>
                </m:r>
                <m:sSub>
                  <m:sSubPr>
                    <m:ctrlPr>
                      <w:ins w:id="679" w:author="Vijay Singh" w:date="2020-12-21T16:13:00Z">
                        <w:rPr>
                          <w:rFonts w:ascii="Cambria Math" w:hAnsi="Cambria Math"/>
                        </w:rPr>
                      </w:ins>
                    </m:ctrlPr>
                  </m:sSubPr>
                  <m:e>
                    <m:r>
                      <w:ins w:id="680" w:author="Vijay Singh" w:date="2020-12-21T16:13:00Z">
                        <w:rPr>
                          <w:rFonts w:ascii="Cambria Math" w:hAnsi="Cambria Math"/>
                          <w:sz w:val="23"/>
                          <w:szCs w:val="23"/>
                        </w:rPr>
                        <m:t>σ</m:t>
                      </w:ins>
                    </m:r>
                  </m:e>
                  <m:sub>
                    <m:r>
                      <w:ins w:id="681" w:author="Vijay Singh" w:date="2020-12-21T16:13:00Z">
                        <w:rPr>
                          <w:rFonts w:ascii="Cambria Math" w:hAnsi="Cambria Math"/>
                          <w:sz w:val="23"/>
                          <w:szCs w:val="23"/>
                        </w:rPr>
                        <m:t>0</m:t>
                      </w:ins>
                    </m:r>
                  </m:sub>
                </m:sSub>
              </m:e>
              <m:sup>
                <m: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 is related to the equivalent noise </w:t>
      </w:r>
      <m:oMath>
        <m:sSub>
          <m:sSubPr>
            <m:ctrlPr>
              <w:rPr>
                <w:rFonts w:ascii="Cambria Math" w:hAnsi="Cambria Math"/>
              </w:rPr>
            </m:ctrlPr>
          </m:sSubPr>
          <m:e>
            <m:r>
              <w:rPr>
                <w:rFonts w:ascii="Cambria Math" w:hAnsi="Cambria Math"/>
                <w:sz w:val="23"/>
                <w:szCs w:val="23"/>
              </w:rPr>
              <m:t>σ</m:t>
            </m:r>
          </m:e>
          <m:sub>
            <m:r>
              <w:rPr>
                <w:rFonts w:ascii="Cambria Math" w:hAnsi="Cambria Math"/>
                <w:sz w:val="23"/>
                <w:szCs w:val="23"/>
              </w:rPr>
              <m:t>0</m:t>
            </m:r>
          </m:sub>
        </m:sSub>
      </m:oMath>
      <w:r>
        <w:rPr>
          <w:rStyle w:val="None"/>
          <w:rFonts w:ascii="Times New Roman" w:hAnsi="Times New Roman"/>
          <w:sz w:val="22"/>
          <w:szCs w:val="22"/>
        </w:rPr>
        <w:t xml:space="preserve"> and </w:t>
      </w:r>
      <m:oMath>
        <m:r>
          <w:rPr>
            <w:rFonts w:ascii="Cambria Math" w:hAnsi="Cambria Math"/>
          </w:rPr>
          <m:t>α</m:t>
        </m:r>
      </m:oMath>
      <w:r>
        <w:rPr>
          <w:rStyle w:val="None"/>
          <w:rFonts w:ascii="Times New Roman" w:hAnsi="Times New Roman"/>
          <w:sz w:val="22"/>
          <w:szCs w:val="22"/>
        </w:rPr>
        <w:t xml:space="preserve"> gives the rate of increase in log squared thresholds with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σ</m:t>
                </m:r>
              </m:e>
              <m:sup>
                <m:r>
                  <m:rPr>
                    <m:sty m:val="p"/>
                  </m:rP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 The </w:t>
      </w:r>
      <w:del w:id="682" w:author="Brainard, David H" w:date="2020-12-09T09:32:00Z">
        <w:r w:rsidDel="0035354A">
          <w:rPr>
            <w:rStyle w:val="None"/>
            <w:rFonts w:ascii="Times New Roman" w:hAnsi="Times New Roman"/>
            <w:sz w:val="22"/>
            <w:szCs w:val="22"/>
          </w:rPr>
          <w:delText xml:space="preserve">model </w:delText>
        </w:r>
      </w:del>
      <w:ins w:id="683" w:author="Brainard, David H" w:date="2020-12-09T09:32:00Z">
        <w:r w:rsidR="0035354A">
          <w:rPr>
            <w:rStyle w:val="None"/>
            <w:rFonts w:ascii="Times New Roman" w:hAnsi="Times New Roman"/>
            <w:sz w:val="22"/>
            <w:szCs w:val="22"/>
          </w:rPr>
          <w:t>funct</w:t>
        </w:r>
      </w:ins>
      <w:ins w:id="684" w:author="Brainard, David H" w:date="2020-12-09T09:33:00Z">
        <w:r w:rsidR="0035354A">
          <w:rPr>
            <w:rStyle w:val="None"/>
            <w:rFonts w:ascii="Times New Roman" w:hAnsi="Times New Roman"/>
            <w:sz w:val="22"/>
            <w:szCs w:val="22"/>
          </w:rPr>
          <w:t xml:space="preserve">ion </w:t>
        </w:r>
      </w:ins>
      <w:r>
        <w:rPr>
          <w:rStyle w:val="None"/>
          <w:rFonts w:ascii="Times New Roman" w:hAnsi="Times New Roman"/>
          <w:sz w:val="22"/>
          <w:szCs w:val="22"/>
        </w:rPr>
        <w:t xml:space="preserve">was fit to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T</m:t>
                </m:r>
              </m:e>
              <m:sup>
                <m:r>
                  <m:rPr>
                    <m:sty m:val="p"/>
                  </m:rP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and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
                  </w:rPr>
                </m:ctrlPr>
              </m:sSupPr>
              <m:e>
                <m:r>
                  <w:rPr>
                    <w:rFonts w:ascii="Cambria Math" w:hAnsi="Cambria Math"/>
                    <w:sz w:val="23"/>
                    <w:szCs w:val="23"/>
                  </w:rPr>
                  <m:t>σ</m:t>
                </m:r>
              </m:e>
              <m:sup>
                <m: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data using Matlab inbuilt </w:t>
      </w:r>
      <w:r>
        <w:rPr>
          <w:rStyle w:val="None"/>
          <w:rFonts w:ascii="Times New Roman" w:hAnsi="Times New Roman"/>
          <w:i/>
          <w:iCs/>
          <w:sz w:val="22"/>
          <w:szCs w:val="22"/>
        </w:rPr>
        <w:t>fit</w:t>
      </w:r>
      <w:r>
        <w:rPr>
          <w:rStyle w:val="None"/>
          <w:rFonts w:ascii="Times New Roman" w:hAnsi="Times New Roman"/>
          <w:sz w:val="22"/>
          <w:szCs w:val="22"/>
        </w:rPr>
        <w:t xml:space="preserve"> function for the parameters </w:t>
      </w:r>
      <m:oMath>
        <m:r>
          <w:rPr>
            <w:rFonts w:ascii="Cambria Math" w:hAnsi="Cambria Math"/>
          </w:rPr>
          <m:t>{Δ,α,β}</m:t>
        </m:r>
      </m:oMath>
      <w:r>
        <w:rPr>
          <w:rStyle w:val="None"/>
          <w:rFonts w:ascii="Times New Roman" w:hAnsi="Times New Roman"/>
          <w:sz w:val="22"/>
          <w:szCs w:val="22"/>
        </w:rPr>
        <w:t>.</w:t>
      </w:r>
    </w:p>
    <w:p w14:paraId="44888CD4" w14:textId="2BED5CCD" w:rsidR="00BA5E45" w:rsidRDefault="00554DFF">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Computational Model:</w:t>
      </w:r>
      <w:r>
        <w:rPr>
          <w:rStyle w:val="None"/>
          <w:rFonts w:ascii="Times New Roman" w:hAnsi="Times New Roman"/>
          <w:sz w:val="22"/>
          <w:szCs w:val="22"/>
        </w:rPr>
        <w:t xml:space="preserve"> The computational model consisted of two parts. The first was to estimate the response of the early visual system to the image database. This was done as described in </w:t>
      </w:r>
      <w:r w:rsidR="002F685E">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F685E">
        <w:rPr>
          <w:rStyle w:val="None"/>
          <w:rFonts w:ascii="Times New Roman" w:hAnsi="Times New Roman"/>
          <w:sz w:val="22"/>
          <w:szCs w:val="22"/>
        </w:rPr>
        <w:fldChar w:fldCharType="separate"/>
      </w:r>
      <w:r w:rsidR="00DE60F4">
        <w:rPr>
          <w:rStyle w:val="None"/>
          <w:rFonts w:ascii="Times New Roman" w:hAnsi="Times New Roman"/>
          <w:noProof/>
          <w:sz w:val="22"/>
          <w:szCs w:val="22"/>
        </w:rPr>
        <w:t>[7]</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&lt;EndNote&gt;&lt;Cite&gt;&lt;Author&gt;Marimont&lt;/Author&gt;&lt;Year&gt;1994&lt;/Year&gt;&lt;RecNum&gt;409&lt;/RecNum&gt;&lt;DisplayText&gt;[13]&lt;/DisplayText&gt;&lt;record&gt;&lt;rec-number&gt;409&lt;/rec-number&gt;&lt;foreign-keys&gt;&lt;key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[13]</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&lt;EndNote&gt;&lt;Cite&gt;&lt;Author&gt;Brainard&lt;/Author&gt;&lt;Year&gt;2015&lt;/Year&gt;&lt;RecNum&gt;142&lt;/RecNum&gt;&lt;DisplayText&gt;[14]&lt;/DisplayText&gt;&lt;record&gt;&lt;rec-number&gt;142&lt;/rec-number&gt;&lt;foreign-keys&gt;&lt;key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[14]</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&lt;EndNote&gt;&lt;Cite&gt;&lt;Author&gt;́clairage&lt;/Author&gt;&lt;Year&gt;1986&lt;/Year&gt;&lt;RecNum&gt;353&lt;/RecNum&gt;&lt;DisplayText&gt;[15]&lt;/DisplayText&gt;&lt;record&gt;&lt;rec-number&gt;353&lt;/rec-number&gt;&lt;foreign-keys&gt;&lt;key app="EN" db-id="592dpt2f590x0mezte35f5fwef0rtp2xsfrz" timestamp="1598114372"&gt;353&lt;/key&gt;&lt;/foreign-keys&gt;&lt;ref-type name="Journal Article"&gt;17&lt;/ref-type&gt;&lt;contributors&gt;&lt;authors&gt;&lt;author&gt;Commission Internationale de l’e ́clairage&lt;/author&gt;&lt;/authors&gt;&lt;/contributors&gt;&lt;titles&gt;&lt;title&gt;Colorimetry, second edition (Tech. Rep. No. 15.2). Bureau Central de la CIE. &lt;/title&gt;&lt;/titles&gt;&lt;dates&gt;&lt;year&gt;1986&lt;/year&gt;&lt;/dates&gt;&lt;urls&gt;&lt;/urls&gt;&lt;/record&gt;&lt;/Cite&gt;&lt;/EndNote&gt;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[15]</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s was calculated as the number of photopigment isomerizations in 100 msec, including the Poisson nature of the isomerization</w:t>
      </w:r>
      <w:r w:rsidR="002F685E">
        <w:rPr>
          <w:rStyle w:val="None"/>
          <w:rFonts w:ascii="Times New Roman" w:hAnsi="Times New Roman"/>
          <w:sz w:val="22"/>
          <w:szCs w:val="22"/>
        </w:rPr>
        <w:t xml:space="preserve">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&lt;EndNote&gt;&lt;Cite&gt;&lt;Author&gt;Hecht&lt;/Author&gt;&lt;Year&gt;1942&lt;/Year&gt;&lt;RecNum&gt;388&lt;/RecNum&gt;&lt;DisplayText&gt;[16]&lt;/DisplayText&gt;&lt;record&gt;&lt;rec-number&gt;388&lt;/rec-number&gt;&lt;foreign-keys&gt;&lt;key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[16]</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458F88A4" w14:textId="408D9BB5"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the second part of the model, a dot product of the cone response images was taken with a center-surround receptive field, one each for the L, M and S cone response image. The receptive field was square in shape and its size was equal to the size of cone response images. The center of the receptive was a circle of radius the size of the target object. The central region was taken to be positive and the surround was negative. </w:t>
      </w:r>
      <w:r w:rsidR="003F3C5B">
        <w:rPr>
          <w:rStyle w:val="None"/>
          <w:rFonts w:ascii="Times New Roman" w:hAnsi="Times New Roman"/>
          <w:sz w:val="22"/>
          <w:szCs w:val="22"/>
        </w:rPr>
        <w:t>E</w:t>
      </w:r>
      <w:r>
        <w:rPr>
          <w:rStyle w:val="None"/>
          <w:rFonts w:ascii="Times New Roman" w:hAnsi="Times New Roman"/>
          <w:sz w:val="22"/>
          <w:szCs w:val="22"/>
        </w:rPr>
        <w:t>ach point in the central region was at the same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oMath>
      <w:r>
        <w:rPr>
          <w:rStyle w:val="None"/>
          <w:rFonts w:ascii="Times New Roman" w:hAnsi="Times New Roman"/>
          <w:sz w:val="22"/>
          <w:szCs w:val="22"/>
        </w:rPr>
        <w:t>) and the surround was at another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oMath>
      <w:r w:rsidR="00EF729E">
        <w:rPr>
          <w:rFonts w:ascii="Times New Roman" w:hAnsi="Times New Roman"/>
          <w:iCs/>
        </w:rPr>
        <w:t xml:space="preserve"> </w:t>
      </w:r>
      <w:r>
        <w:rPr>
          <w:rStyle w:val="None"/>
          <w:rFonts w:ascii="Times New Roman" w:hAnsi="Times New Roman"/>
          <w:sz w:val="22"/>
          <w:szCs w:val="22"/>
        </w:rPr>
        <w:t xml:space="preserve">and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were chosen such the dot product of the RF with a uniform field was zero. A gaussian noise with mean zero and variance proportional to the dot product was finally added to the resulting dot product. The proportionality constant was chosen such that the threshold of the model at covariance scalar zero (see Methods: Reflectance </w:t>
      </w:r>
      <w:r w:rsidR="00786722">
        <w:rPr>
          <w:rStyle w:val="None"/>
          <w:rFonts w:ascii="Times New Roman" w:hAnsi="Times New Roman"/>
          <w:sz w:val="22"/>
          <w:szCs w:val="22"/>
        </w:rPr>
        <w:t>a</w:t>
      </w:r>
      <w:r>
        <w:rPr>
          <w:rStyle w:val="None"/>
          <w:rFonts w:ascii="Times New Roman" w:hAnsi="Times New Roman"/>
          <w:sz w:val="22"/>
          <w:szCs w:val="22"/>
        </w:rPr>
        <w:t xml:space="preserve">nd Illumination Spectra) was equal the threshold of the mean observer. </w:t>
      </w:r>
    </w:p>
    <w:p w14:paraId="2E79DD70"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get the model threshold, we sampled random standard and comparison images from our dataset. The receptive field response (noise-added dot product) of the model to the images were compared to predict the image with lighter target object. The proportion comparison chosen data was used to get the psychometric function and the threshold of discrimination. We estimated the threshold at 9 logarithmically spaced values [0.0001, 0.0003, 0.001, 0.003, 0.01, 0.03, 0.1, 0.3, 1]. The retinal images and the </w:t>
      </w:r>
      <w:proofErr w:type="spellStart"/>
      <w:r>
        <w:rPr>
          <w:rStyle w:val="None"/>
          <w:rFonts w:ascii="Times New Roman" w:hAnsi="Times New Roman"/>
          <w:sz w:val="22"/>
          <w:szCs w:val="22"/>
        </w:rPr>
        <w:t>Matlab</w:t>
      </w:r>
      <w:proofErr w:type="spellEnd"/>
      <w:r>
        <w:rPr>
          <w:rStyle w:val="None"/>
          <w:rFonts w:ascii="Times New Roman" w:hAnsi="Times New Roman"/>
          <w:sz w:val="22"/>
          <w:szCs w:val="22"/>
        </w:rPr>
        <w:t xml:space="preserve"> function to get the model thresholds are given in the supplementary information.</w:t>
      </w:r>
    </w:p>
    <w:p w14:paraId="1430CDB5"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information. The SI also provides the </w:t>
      </w:r>
      <w:proofErr w:type="spellStart"/>
      <w:r>
        <w:rPr>
          <w:rFonts w:ascii="Times New Roman" w:hAnsi="Times New Roman"/>
          <w:sz w:val="22"/>
          <w:szCs w:val="22"/>
        </w:rPr>
        <w:t>Matlab</w:t>
      </w:r>
      <w:proofErr w:type="spellEnd"/>
      <w:r>
        <w:rPr>
          <w:rFonts w:ascii="Times New Roman" w:hAnsi="Times New Roman"/>
          <w:sz w:val="22"/>
          <w:szCs w:val="22"/>
        </w:rPr>
        <w:t xml:space="preserve"> scripts to generate Figures 2, </w:t>
      </w:r>
      <w:r>
        <w:rPr>
          <w:rFonts w:ascii="Times New Roman" w:hAnsi="Times New Roman"/>
          <w:sz w:val="22"/>
          <w:szCs w:val="22"/>
        </w:rPr>
        <w:lastRenderedPageBreak/>
        <w:t>4, 5 and 6 and the scripts to get model thresholds. The retinal images are provided as .mat files in a zip folder.</w:t>
      </w:r>
    </w:p>
    <w:p w14:paraId="1E4097A5" w14:textId="77777777" w:rsidR="003E7065" w:rsidRDefault="003E7065">
      <w:pPr>
        <w:rPr>
          <w:rStyle w:val="None"/>
          <w:rFonts w:cs="Arial Unicode MS"/>
          <w:b/>
          <w:bCs/>
          <w:color w:val="000000"/>
          <w:sz w:val="22"/>
          <w:szCs w:val="22"/>
          <w14:textOutline w14:w="0" w14:cap="flat" w14:cmpd="sng" w14:algn="ctr">
            <w14:noFill/>
            <w14:prstDash w14:val="solid"/>
            <w14:bevel/>
          </w14:textOutline>
        </w:rPr>
      </w:pPr>
      <w:r>
        <w:rPr>
          <w:rStyle w:val="None"/>
          <w:b/>
          <w:bCs/>
          <w:sz w:val="22"/>
          <w:szCs w:val="22"/>
        </w:rPr>
        <w:br w:type="page"/>
      </w:r>
    </w:p>
    <w:p w14:paraId="3B963A35" w14:textId="77777777" w:rsidR="00091515" w:rsidRDefault="00091515" w:rsidP="00091515">
      <w:pPr>
        <w:pStyle w:val="Default"/>
        <w:spacing w:before="0" w:after="270"/>
        <w:rPr>
          <w:ins w:id="685" w:author="Vijay Singh" w:date="2020-12-21T16:15:00Z"/>
          <w:rFonts w:ascii="Times New Roman" w:eastAsia="Times New Roman" w:hAnsi="Times New Roman" w:cs="Times New Roman"/>
          <w:sz w:val="22"/>
          <w:szCs w:val="22"/>
        </w:rPr>
      </w:pPr>
      <w:ins w:id="686" w:author="Vijay Singh" w:date="2020-12-21T16:15:00Z">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(percent correct) was measured as a function of this difference to determine discrimination threshold. The reflectance functions of objects in the background could vary between standard and comparison (as illustrated) could also be varied trial to trial. The order of presentation of the standard and comparison images was randomized from trial to trial. Discrimination thresholds were measured as function of the amount of variation in background object reflectance. </w:t>
        </w: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0.25s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0.25s stimulus presentation intervals with a 0.25s inter-stimulus interval (ISI). The observer responds by pressing a button on a gamepad after the second stimulus has been shown. The observer can take as long as he or she wishes before making the response, with an example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0.25s after the response.</w:t>
        </w:r>
      </w:ins>
    </w:p>
    <w:p w14:paraId="0D43D754" w14:textId="77777777" w:rsidR="00091515" w:rsidRDefault="00091515" w:rsidP="00091515">
      <w:pPr>
        <w:pStyle w:val="Default"/>
        <w:spacing w:before="0" w:after="270"/>
        <w:rPr>
          <w:ins w:id="687" w:author="Vijay Singh" w:date="2020-12-21T16:15:00Z"/>
          <w:rStyle w:val="None"/>
          <w:rFonts w:ascii="Times New Roman" w:eastAsia="Times New Roman" w:hAnsi="Times New Roman" w:cs="Times New Roman"/>
          <w:sz w:val="22"/>
          <w:szCs w:val="22"/>
        </w:rPr>
      </w:pPr>
      <w:commentRangeStart w:id="688"/>
      <w:ins w:id="689" w:author="Vijay Singh" w:date="2020-12-21T16:15:00Z">
        <w:r>
          <w:rPr>
            <w:rFonts w:ascii="Times New Roman" w:hAnsi="Times New Roman"/>
            <w:b/>
            <w:bCs/>
            <w:sz w:val="22"/>
            <w:szCs w:val="22"/>
          </w:rPr>
          <w:t xml:space="preserve">Figure 2: </w:t>
        </w:r>
        <w:commentRangeEnd w:id="688"/>
        <w:r>
          <w:rPr>
            <w:rStyle w:val="CommentReference"/>
            <w:rFonts w:ascii="Times New Roman" w:hAnsi="Times New Roman" w:cs="Times New Roman"/>
            <w:color w:val="auto"/>
            <w14:textOutline w14:w="0" w14:cap="rnd" w14:cmpd="sng" w14:algn="ctr">
              <w14:noFill/>
              <w14:prstDash w14:val="solid"/>
              <w14:bevel/>
            </w14:textOutline>
          </w:rPr>
          <w:commentReference w:id="688"/>
        </w:r>
        <w:r>
          <w:rPr>
            <w:rFonts w:ascii="Times New Roman" w:hAnsi="Times New Roman"/>
            <w:b/>
            <w:bCs/>
            <w:sz w:val="22"/>
            <w:szCs w:val="22"/>
          </w:rPr>
          <w:t>Psychometric function.</w:t>
        </w:r>
        <w:r>
          <w:rPr>
            <w:rStyle w:val="None"/>
            <w:rFonts w:ascii="Times New Roman" w:hAnsi="Times New Roman"/>
            <w:sz w:val="22"/>
            <w:szCs w:val="22"/>
          </w:rPr>
          <w:t xml:space="preserve"> We recorded the proportion of times the </w:t>
        </w:r>
        <w:commentRangeStart w:id="690"/>
        <w:r>
          <w:rPr>
            <w:rStyle w:val="None"/>
            <w:rFonts w:ascii="Times New Roman" w:hAnsi="Times New Roman"/>
            <w:sz w:val="22"/>
            <w:szCs w:val="22"/>
          </w:rPr>
          <w:t>observer</w:t>
        </w:r>
        <w:commentRangeEnd w:id="690"/>
        <w:r>
          <w:rPr>
            <w:rStyle w:val="CommentReference"/>
            <w:rFonts w:ascii="Times New Roman" w:hAnsi="Times New Roman" w:cs="Times New Roman"/>
            <w:color w:val="auto"/>
            <w14:textOutline w14:w="0" w14:cap="rnd" w14:cmpd="sng" w14:algn="ctr">
              <w14:noFill/>
              <w14:prstDash w14:val="solid"/>
              <w14:bevel/>
            </w14:textOutline>
          </w:rPr>
          <w:commentReference w:id="690"/>
        </w:r>
        <w:r>
          <w:rPr>
            <w:rStyle w:val="None"/>
            <w:rFonts w:ascii="Times New Roman" w:hAnsi="Times New Roman"/>
            <w:sz w:val="22"/>
            <w:szCs w:val="22"/>
          </w:rPr>
          <w:t xml:space="preserve">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w:t>
        </w:r>
        <w:commentRangeStart w:id="691"/>
        <w:r>
          <w:rPr>
            <w:rStyle w:val="None"/>
            <w:rFonts w:ascii="Times New Roman" w:hAnsi="Times New Roman"/>
            <w:sz w:val="22"/>
            <w:szCs w:val="22"/>
          </w:rPr>
          <w:t>proportion</w:t>
        </w:r>
        <w:commentRangeEnd w:id="691"/>
        <w:r>
          <w:rPr>
            <w:rStyle w:val="CommentReference"/>
            <w:rFonts w:ascii="Times New Roman" w:hAnsi="Times New Roman" w:cs="Times New Roman"/>
            <w:color w:val="auto"/>
            <w14:textOutline w14:w="0" w14:cap="rnd" w14:cmpd="sng" w14:algn="ctr">
              <w14:noFill/>
              <w14:prstDash w14:val="solid"/>
              <w14:bevel/>
            </w14:textOutline>
          </w:rPr>
          <w:commentReference w:id="691"/>
        </w:r>
        <w:r>
          <w:rPr>
            <w:rStyle w:val="None"/>
            <w:rFonts w:ascii="Times New Roman" w:hAnsi="Times New Roman"/>
            <w:sz w:val="22"/>
            <w:szCs w:val="22"/>
          </w:rPr>
          <w:t xml:space="preserve"> comparison chosen equal to 0.7604 and 0.5, as predicted by the cumulative normal fit. This figure shows the data for </w:t>
        </w:r>
        <w:proofErr w:type="gramStart"/>
        <w:r>
          <w:rPr>
            <w:rStyle w:val="None"/>
            <w:rFonts w:ascii="Times New Roman" w:hAnsi="Times New Roman"/>
            <w:sz w:val="22"/>
            <w:szCs w:val="22"/>
          </w:rPr>
          <w:t>observer  CNSU</w:t>
        </w:r>
        <w:proofErr w:type="gramEnd"/>
        <w:r>
          <w:rPr>
            <w:rStyle w:val="None"/>
            <w:rFonts w:ascii="Times New Roman" w:hAnsi="Times New Roman"/>
            <w:sz w:val="22"/>
            <w:szCs w:val="22"/>
          </w:rPr>
          <w:t xml:space="preserve">_0002 for scale factor 0.00 in the first experimental session for that observer.  The point of subjective equality (PSE, LRF for proportion chosen 0.5) was close to 0.4 as expected and the threshold was 0.0233. The lapse rate for this fit was </w:t>
        </w:r>
        <w:r w:rsidRPr="00757553">
          <w:rPr>
            <w:rStyle w:val="None"/>
            <w:rFonts w:ascii="Times New Roman" w:hAnsi="Times New Roman"/>
            <w:sz w:val="22"/>
            <w:szCs w:val="22"/>
            <w:rPrChange w:id="692" w:author="Vijay Singh" w:date="2020-12-21T16:17:00Z">
              <w:rPr>
                <w:rStyle w:val="None"/>
                <w:rFonts w:ascii="Times New Roman" w:hAnsi="Times New Roman"/>
                <w:sz w:val="22"/>
                <w:szCs w:val="22"/>
                <w:highlight w:val="yellow"/>
              </w:rPr>
            </w:rPrChange>
          </w:rPr>
          <w:t>0.0</w:t>
        </w:r>
        <w:r>
          <w:rPr>
            <w:rStyle w:val="None"/>
            <w:rFonts w:ascii="Times New Roman" w:hAnsi="Times New Roman"/>
            <w:sz w:val="22"/>
            <w:szCs w:val="22"/>
          </w:rPr>
          <w:t>5.</w:t>
        </w:r>
      </w:ins>
    </w:p>
    <w:p w14:paraId="7EA85D58" w14:textId="77777777" w:rsidR="00091515" w:rsidRDefault="00091515" w:rsidP="00091515">
      <w:pPr>
        <w:pStyle w:val="Default"/>
        <w:spacing w:before="0" w:after="270"/>
        <w:rPr>
          <w:ins w:id="693" w:author="Vijay Singh" w:date="2020-12-21T16:15:00Z"/>
          <w:rFonts w:ascii="Times New Roman" w:eastAsia="Times New Roman" w:hAnsi="Times New Roman" w:cs="Times New Roman"/>
          <w:sz w:val="22"/>
          <w:szCs w:val="22"/>
        </w:rPr>
      </w:pPr>
      <w:ins w:id="694" w:author="Vijay Singh" w:date="2020-12-21T16:15:00Z">
        <w:r>
          <w:rPr>
            <w:rFonts w:ascii="Times New Roman" w:hAnsi="Times New Roman"/>
            <w:b/>
            <w:bCs/>
            <w:sz w:val="22"/>
            <w:szCs w:val="22"/>
          </w:rPr>
          <w:t xml:space="preserve">Figure 3: Variation in background spectra. </w:t>
        </w:r>
        <w:r>
          <w:rPr>
            <w:rStyle w:val="None"/>
            <w:rFonts w:ascii="Times New Roman" w:hAnsi="Times New Roman"/>
            <w:sz w:val="22"/>
            <w:szCs w:val="22"/>
          </w:rPr>
          <w:t>The reflectance spectra of background objects were chosen from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LRF. For each value of the scalar, we generated 1100 images, 100 each at 11 linearly spaced target LRF levels across the range [0.35, 0.45] LRF. Discrimination thresholds were measured separately for each value of the covariance scalar shown.</w:t>
        </w:r>
      </w:ins>
    </w:p>
    <w:p w14:paraId="1C120324" w14:textId="77777777" w:rsidR="00091515" w:rsidRDefault="00091515" w:rsidP="00091515">
      <w:pPr>
        <w:pStyle w:val="Default"/>
        <w:spacing w:before="0" w:after="270"/>
        <w:rPr>
          <w:ins w:id="695" w:author="Vijay Singh" w:date="2020-12-21T16:15:00Z"/>
          <w:rFonts w:ascii="Times New Roman" w:eastAsia="Times New Roman" w:hAnsi="Times New Roman" w:cs="Times New Roman"/>
          <w:sz w:val="22"/>
          <w:szCs w:val="22"/>
        </w:rPr>
      </w:pPr>
      <w:commentRangeStart w:id="696"/>
      <w:commentRangeStart w:id="697"/>
      <w:ins w:id="698" w:author="Vijay Singh" w:date="2020-12-21T16:15:00Z">
        <w:r>
          <w:rPr>
            <w:rFonts w:ascii="Times New Roman" w:hAnsi="Times New Roman"/>
            <w:b/>
            <w:bCs/>
            <w:sz w:val="22"/>
            <w:szCs w:val="22"/>
          </w:rPr>
          <w:t>Figure 4</w:t>
        </w:r>
        <w:commentRangeEnd w:id="696"/>
        <w:r>
          <w:rPr>
            <w:rStyle w:val="CommentReference"/>
            <w:rFonts w:ascii="Times New Roman" w:hAnsi="Times New Roman" w:cs="Times New Roman"/>
            <w:color w:val="auto"/>
            <w14:textOutline w14:w="0" w14:cap="rnd" w14:cmpd="sng" w14:algn="ctr">
              <w14:noFill/>
              <w14:prstDash w14:val="solid"/>
              <w14:bevel/>
            </w14:textOutline>
          </w:rPr>
          <w:commentReference w:id="696"/>
        </w:r>
        <w:commentRangeEnd w:id="697"/>
        <w:r>
          <w:rPr>
            <w:rStyle w:val="CommentReference"/>
            <w:rFonts w:ascii="Times New Roman" w:hAnsi="Times New Roman" w:cs="Times New Roman"/>
            <w:color w:val="auto"/>
            <w14:textOutline w14:w="0" w14:cap="rnd" w14:cmpd="sng" w14:algn="ctr">
              <w14:noFill/>
              <w14:prstDash w14:val="solid"/>
              <w14:bevel/>
            </w14:textOutline>
          </w:rPr>
          <w:commentReference w:id="697"/>
        </w:r>
        <w:r>
          <w:rPr>
            <w:rFonts w:ascii="Times New Roman" w:hAnsi="Times New Roman"/>
            <w:b/>
            <w:bCs/>
            <w:sz w:val="22"/>
            <w:szCs w:val="22"/>
          </w:rPr>
          <w:t xml:space="preserve">: Background variation increases lightness discrimination threshold. </w:t>
        </w:r>
        <w:r w:rsidRPr="00B625A2">
          <w:rPr>
            <w:rFonts w:ascii="Times New Roman" w:hAnsi="Times New Roman"/>
            <w:sz w:val="22"/>
            <w:szCs w:val="22"/>
            <w:rPrChange w:id="699" w:author="Vijay Singh" w:date="2020-12-21T16:17:00Z">
              <w:rPr>
                <w:rFonts w:ascii="Times New Roman" w:hAnsi="Times New Roman"/>
                <w:b/>
                <w:bCs/>
                <w:sz w:val="22"/>
                <w:szCs w:val="22"/>
              </w:rPr>
            </w:rPrChange>
          </w:rPr>
          <w:t>Mean (N = 4)</w:t>
        </w:r>
        <w:r>
          <w:rPr>
            <w:rFonts w:ascii="Times New Roman" w:hAnsi="Times New Roman"/>
            <w:b/>
            <w:bCs/>
            <w:sz w:val="22"/>
            <w:szCs w:val="22"/>
          </w:rPr>
          <w:t xml:space="preserve"> </w:t>
        </w:r>
        <w:r>
          <w:rPr>
            <w:rStyle w:val="None"/>
            <w:rFonts w:ascii="Times New Roman" w:hAnsi="Times New Roman"/>
            <w:sz w:val="22"/>
            <w:szCs w:val="22"/>
          </w:rPr>
          <w:t xml:space="preserve">log squared threshold vs log covariance scalar from the human psychophysics (black circles). The error bars represent +/- 1 SEM </w:t>
        </w:r>
        <w:commentRangeStart w:id="700"/>
        <w:commentRangeStart w:id="701"/>
        <w:r>
          <w:rPr>
            <w:rStyle w:val="None"/>
            <w:rFonts w:ascii="Times New Roman" w:hAnsi="Times New Roman"/>
            <w:sz w:val="22"/>
            <w:szCs w:val="22"/>
          </w:rPr>
          <w:t>taken between observers</w:t>
        </w:r>
        <w:commentRangeEnd w:id="700"/>
        <w:r>
          <w:rPr>
            <w:rStyle w:val="CommentReference"/>
            <w:rFonts w:ascii="Times New Roman" w:hAnsi="Times New Roman" w:cs="Times New Roman"/>
            <w:color w:val="auto"/>
            <w14:textOutline w14:w="0" w14:cap="rnd" w14:cmpd="sng" w14:algn="ctr">
              <w14:noFill/>
              <w14:prstDash w14:val="solid"/>
              <w14:bevel/>
            </w14:textOutline>
          </w:rPr>
          <w:commentReference w:id="700"/>
        </w:r>
        <w:commentRangeEnd w:id="701"/>
        <w:r>
          <w:rPr>
            <w:rStyle w:val="CommentReference"/>
            <w:rFonts w:ascii="Times New Roman" w:hAnsi="Times New Roman" w:cs="Times New Roman"/>
            <w:color w:val="auto"/>
            <w14:textOutline w14:w="0" w14:cap="rnd" w14:cmpd="sng" w14:algn="ctr">
              <w14:noFill/>
              <w14:prstDash w14:val="solid"/>
              <w14:bevel/>
            </w14:textOutline>
          </w:rPr>
          <w:commentReference w:id="701"/>
        </w:r>
        <w:r>
          <w:rPr>
            <w:rStyle w:val="None"/>
            <w:rFonts w:ascii="Times New Roman" w:hAnsi="Times New Roman"/>
            <w:sz w:val="22"/>
            <w:szCs w:val="22"/>
          </w:rPr>
          <w:t>. The data were fit with a piecewise linear function (</w:t>
        </w:r>
      </w:ins>
      <m:oMath>
        <m:func>
          <m:funcPr>
            <m:ctrlPr>
              <w:ins w:id="702" w:author="Vijay Singh" w:date="2020-12-21T16:15:00Z">
                <w:rPr>
                  <w:rFonts w:ascii="Cambria Math" w:hAnsi="Cambria Math"/>
                  <w:i/>
                  <w:sz w:val="23"/>
                  <w:szCs w:val="23"/>
                </w:rPr>
              </w:ins>
            </m:ctrlPr>
          </m:funcPr>
          <m:fName>
            <m:sSub>
              <m:sSubPr>
                <m:ctrlPr>
                  <w:ins w:id="703" w:author="Vijay Singh" w:date="2020-12-21T16:15:00Z">
                    <w:rPr>
                      <w:rFonts w:ascii="Cambria Math" w:hAnsi="Cambria Math"/>
                      <w:sz w:val="23"/>
                      <w:szCs w:val="23"/>
                    </w:rPr>
                  </w:ins>
                </m:ctrlPr>
              </m:sSubPr>
              <m:e>
                <m:r>
                  <w:ins w:id="704" w:author="Vijay Singh" w:date="2020-12-21T16:15:00Z">
                    <m:rPr>
                      <m:sty m:val="p"/>
                    </m:rPr>
                    <w:rPr>
                      <w:rFonts w:ascii="Cambria Math" w:hAnsi="Cambria Math"/>
                      <w:sz w:val="23"/>
                      <w:szCs w:val="23"/>
                    </w:rPr>
                    <m:t>log</m:t>
                  </w:ins>
                </m:r>
              </m:e>
              <m:sub>
                <m:r>
                  <w:ins w:id="705" w:author="Vijay Singh" w:date="2020-12-21T16:15:00Z">
                    <m:rPr>
                      <m:sty m:val="p"/>
                    </m:rPr>
                    <w:rPr>
                      <w:rFonts w:ascii="Cambria Math" w:hAnsi="Cambria Math"/>
                      <w:sz w:val="23"/>
                      <w:szCs w:val="23"/>
                    </w:rPr>
                    <m:t>10</m:t>
                  </w:ins>
                </m:r>
              </m:sub>
            </m:sSub>
          </m:fName>
          <m:e>
            <m:sSup>
              <m:sSupPr>
                <m:ctrlPr>
                  <w:ins w:id="706" w:author="Vijay Singh" w:date="2020-12-21T16:15:00Z">
                    <w:rPr>
                      <w:rFonts w:ascii="Cambria Math" w:hAnsi="Cambria Math"/>
                      <w:i/>
                      <w:sz w:val="23"/>
                      <w:szCs w:val="23"/>
                    </w:rPr>
                  </w:ins>
                </m:ctrlPr>
              </m:sSupPr>
              <m:e>
                <m:r>
                  <w:ins w:id="707" w:author="Vijay Singh" w:date="2020-12-21T16:15:00Z">
                    <w:rPr>
                      <w:rFonts w:ascii="Cambria Math" w:hAnsi="Cambria Math"/>
                      <w:sz w:val="23"/>
                      <w:szCs w:val="23"/>
                    </w:rPr>
                    <m:t>T</m:t>
                  </w:ins>
                </m:r>
              </m:e>
              <m:sup>
                <m:r>
                  <w:ins w:id="708" w:author="Vijay Singh" w:date="2020-12-21T16:15:00Z">
                    <w:rPr>
                      <w:rFonts w:ascii="Cambria Math" w:hAnsi="Cambria Math"/>
                      <w:sz w:val="23"/>
                      <w:szCs w:val="23"/>
                    </w:rPr>
                    <m:t>2</m:t>
                  </w:ins>
                </m:r>
              </m:sup>
            </m:sSup>
          </m:e>
        </m:func>
        <m:r>
          <w:ins w:id="709" w:author="Vijay Singh" w:date="2020-12-21T16:15:00Z">
            <w:rPr>
              <w:rFonts w:ascii="Cambria Math" w:hAnsi="Cambria Math"/>
              <w:sz w:val="23"/>
              <w:szCs w:val="23"/>
            </w:rPr>
            <m:t>=</m:t>
          </w:ins>
        </m:r>
        <w:commentRangeStart w:id="710"/>
        <m:func>
          <m:funcPr>
            <m:ctrlPr>
              <w:ins w:id="711" w:author="Vijay Singh" w:date="2020-12-21T16:15:00Z">
                <w:rPr>
                  <w:rFonts w:ascii="Cambria Math" w:hAnsi="Cambria Math"/>
                  <w:i/>
                  <w:sz w:val="23"/>
                  <w:szCs w:val="23"/>
                </w:rPr>
              </w:ins>
            </m:ctrlPr>
          </m:funcPr>
          <m:fName>
            <m:r>
              <w:ins w:id="712" w:author="Vijay Singh" w:date="2020-12-21T16:15:00Z">
                <m:rPr>
                  <m:sty m:val="p"/>
                </m:rPr>
                <w:rPr>
                  <w:rFonts w:ascii="Cambria Math" w:hAnsi="Cambria Math"/>
                  <w:sz w:val="23"/>
                  <w:szCs w:val="23"/>
                </w:rPr>
                <m:t>min</m:t>
              </w:ins>
            </m:r>
          </m:fName>
          <m:e>
            <m:r>
              <w:ins w:id="713" w:author="Vijay Singh" w:date="2020-12-21T16:15:00Z">
                <w:rPr>
                  <w:rFonts w:ascii="Cambria Math" w:hAnsi="Cambria Math"/>
                  <w:sz w:val="23"/>
                  <w:szCs w:val="23"/>
                </w:rPr>
                <m:t>{Δ,Δ+α</m:t>
              </w:ins>
            </m:r>
            <m:r>
              <w:ins w:id="714" w:author="Vijay Singh" w:date="2020-12-21T16:15:00Z">
                <m:rPr>
                  <m:sty m:val="p"/>
                </m:rPr>
                <w:rPr>
                  <w:rFonts w:ascii="Cambria Math" w:hAnsi="Cambria Math"/>
                  <w:sz w:val="23"/>
                  <w:szCs w:val="23"/>
                </w:rPr>
                <m:t>[</m:t>
              </w:ins>
            </m:r>
            <m:func>
              <m:funcPr>
                <m:ctrlPr>
                  <w:ins w:id="715" w:author="Vijay Singh" w:date="2020-12-21T16:15:00Z">
                    <w:rPr>
                      <w:rFonts w:ascii="Cambria Math" w:hAnsi="Cambria Math"/>
                      <w:iCs/>
                    </w:rPr>
                  </w:ins>
                </m:ctrlPr>
              </m:funcPr>
              <m:fName>
                <m:sSub>
                  <m:sSubPr>
                    <m:ctrlPr>
                      <w:ins w:id="716" w:author="Vijay Singh" w:date="2020-12-21T16:15:00Z">
                        <w:rPr>
                          <w:rFonts w:ascii="Cambria Math" w:hAnsi="Cambria Math"/>
                          <w:iCs/>
                        </w:rPr>
                      </w:ins>
                    </m:ctrlPr>
                  </m:sSubPr>
                  <m:e>
                    <m:r>
                      <w:ins w:id="717" w:author="Vijay Singh" w:date="2020-12-21T16:15:00Z">
                        <m:rPr>
                          <m:sty m:val="p"/>
                        </m:rPr>
                        <w:rPr>
                          <w:rFonts w:ascii="Cambria Math" w:hAnsi="Cambria Math"/>
                        </w:rPr>
                        <m:t>log</m:t>
                      </w:ins>
                    </m:r>
                  </m:e>
                  <m:sub>
                    <m:r>
                      <w:ins w:id="718" w:author="Vijay Singh" w:date="2020-12-21T16:15:00Z">
                        <m:rPr>
                          <m:sty m:val="p"/>
                        </m:rPr>
                        <w:rPr>
                          <w:rFonts w:ascii="Cambria Math" w:hAnsi="Cambria Math"/>
                        </w:rPr>
                        <m:t>10</m:t>
                      </w:ins>
                    </m:r>
                  </m:sub>
                </m:sSub>
                <m:ctrlPr>
                  <w:ins w:id="719" w:author="Vijay Singh" w:date="2020-12-21T16:15:00Z">
                    <w:rPr>
                      <w:rFonts w:ascii="Cambria Math" w:hAnsi="Cambria Math"/>
                      <w:iCs/>
                      <w:sz w:val="23"/>
                      <w:szCs w:val="23"/>
                    </w:rPr>
                  </w:ins>
                </m:ctrlPr>
              </m:fName>
              <m:e>
                <m:r>
                  <w:ins w:id="720" w:author="Vijay Singh" w:date="2020-12-21T16:15:00Z">
                    <m:rPr>
                      <m:sty m:val="p"/>
                    </m:rPr>
                    <w:rPr>
                      <w:rFonts w:ascii="Cambria Math" w:hAnsi="Cambria Math"/>
                      <w:sz w:val="23"/>
                      <w:szCs w:val="23"/>
                    </w:rPr>
                    <m:t>(</m:t>
                  </w:ins>
                </m:r>
                <m:sSup>
                  <m:sSupPr>
                    <m:ctrlPr>
                      <w:ins w:id="721" w:author="Vijay Singh" w:date="2020-12-21T16:15:00Z">
                        <w:rPr>
                          <w:rFonts w:ascii="Cambria Math" w:hAnsi="Cambria Math"/>
                          <w:iCs/>
                        </w:rPr>
                      </w:ins>
                    </m:ctrlPr>
                  </m:sSupPr>
                  <m:e>
                    <m:r>
                      <w:ins w:id="722" w:author="Vijay Singh" w:date="2020-12-21T16:15:00Z">
                        <w:rPr>
                          <w:rFonts w:ascii="Cambria Math" w:hAnsi="Cambria Math"/>
                          <w:sz w:val="23"/>
                          <w:szCs w:val="23"/>
                        </w:rPr>
                        <m:t>σ</m:t>
                      </w:ins>
                    </m:r>
                  </m:e>
                  <m:sup>
                    <m:r>
                      <w:ins w:id="723" w:author="Vijay Singh" w:date="2020-12-21T16:15:00Z">
                        <m:rPr>
                          <m:sty m:val="p"/>
                        </m:rPr>
                        <w:rPr>
                          <w:rFonts w:ascii="Cambria Math" w:hAnsi="Cambria Math"/>
                          <w:sz w:val="23"/>
                          <w:szCs w:val="23"/>
                        </w:rPr>
                        <m:t>2</m:t>
                      </w:ins>
                    </m:r>
                  </m:sup>
                </m:sSup>
                <m:r>
                  <w:ins w:id="724" w:author="Vijay Singh" w:date="2020-12-21T16:15:00Z">
                    <m:rPr>
                      <m:sty m:val="p"/>
                    </m:rPr>
                    <w:rPr>
                      <w:rFonts w:ascii="Cambria Math" w:hAnsi="Cambria Math"/>
                    </w:rPr>
                    <m:t>)</m:t>
                  </w:ins>
                </m:r>
              </m:e>
            </m:func>
            <m:r>
              <w:ins w:id="725" w:author="Vijay Singh" w:date="2020-12-21T16:15:00Z">
                <m:rPr>
                  <m:sty m:val="p"/>
                </m:rPr>
                <w:rPr>
                  <w:rFonts w:ascii="Cambria Math" w:hAnsi="Cambria Math"/>
                  <w:sz w:val="23"/>
                  <w:szCs w:val="23"/>
                </w:rPr>
                <m:t>-</m:t>
              </w:ins>
            </m:r>
            <m:r>
              <w:ins w:id="726" w:author="Vijay Singh" w:date="2020-12-21T16:15:00Z">
                <w:rPr>
                  <w:rFonts w:ascii="Cambria Math" w:hAnsi="Cambria Math"/>
                  <w:sz w:val="23"/>
                  <w:szCs w:val="23"/>
                </w:rPr>
                <m:t>β</m:t>
              </w:ins>
            </m:r>
            <m:r>
              <w:ins w:id="727" w:author="Vijay Singh" w:date="2020-12-21T16:15:00Z">
                <m:rPr>
                  <m:sty m:val="p"/>
                </m:rPr>
                <w:rPr>
                  <w:rFonts w:ascii="Cambria Math" w:hAnsi="Cambria Math"/>
                  <w:sz w:val="23"/>
                  <w:szCs w:val="23"/>
                </w:rPr>
                <m:t>]</m:t>
              </w:ins>
            </m:r>
            <m:r>
              <w:ins w:id="728" w:author="Vijay Singh" w:date="2020-12-21T16:15:00Z">
                <w:rPr>
                  <w:rFonts w:ascii="Cambria Math" w:hAnsi="Cambria Math"/>
                  <w:sz w:val="23"/>
                  <w:szCs w:val="23"/>
                </w:rPr>
                <m:t>}</m:t>
              </w:ins>
            </m:r>
          </m:e>
        </m:func>
        <w:commentRangeEnd w:id="710"/>
        <m:r>
          <w:ins w:id="729" w:author="Vijay Singh" w:date="2020-12-21T16:15: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710"/>
          </w:ins>
        </m:r>
      </m:oMath>
      <w:ins w:id="730" w:author="Vijay Singh" w:date="2020-12-21T16:15:00Z">
        <w:r>
          <w:rPr>
            <w:rFonts w:ascii="Times New Roman" w:hAnsi="Times New Roman"/>
            <w:sz w:val="23"/>
            <w:szCs w:val="23"/>
          </w:rPr>
          <w:t>; black line</w:t>
        </w:r>
        <w:r>
          <w:rPr>
            <w:rStyle w:val="None"/>
            <w:rFonts w:ascii="Times New Roman" w:hAnsi="Times New Roman"/>
            <w:sz w:val="22"/>
            <w:szCs w:val="22"/>
          </w:rPr>
          <w:t xml:space="preserve">). The value of the covariance scalar at the intersection of the two segments of the piecewise linear fit yields the equivalent noise of the background object variation. </w:t>
        </w:r>
        <w:commentRangeStart w:id="731"/>
        <w:r>
          <w:rPr>
            <w:rStyle w:val="None"/>
            <w:rFonts w:ascii="Times New Roman" w:hAnsi="Times New Roman"/>
            <w:sz w:val="22"/>
            <w:szCs w:val="22"/>
          </w:rPr>
          <w:t>Fit</w:t>
        </w:r>
        <w:commentRangeEnd w:id="731"/>
        <w:r>
          <w:rPr>
            <w:rStyle w:val="CommentReference"/>
            <w:rFonts w:ascii="Times New Roman" w:hAnsi="Times New Roman" w:cs="Times New Roman"/>
            <w:color w:val="auto"/>
            <w14:textOutline w14:w="0" w14:cap="rnd" w14:cmpd="sng" w14:algn="ctr">
              <w14:noFill/>
              <w14:prstDash w14:val="solid"/>
              <w14:bevel/>
            </w14:textOutline>
          </w:rPr>
          <w:commentReference w:id="731"/>
        </w:r>
        <w:r>
          <w:rPr>
            <w:rStyle w:val="None"/>
            <w:rFonts w:ascii="Times New Roman" w:hAnsi="Times New Roman"/>
            <w:sz w:val="22"/>
            <w:szCs w:val="22"/>
          </w:rPr>
          <w:t xml:space="preserve"> parameters ({</w:t>
        </w:r>
      </w:ins>
      <m:oMath>
        <m:r>
          <w:ins w:id="732" w:author="Vijay Singh" w:date="2020-12-21T16:15:00Z">
            <w:rPr>
              <w:rFonts w:ascii="Cambria Math" w:hAnsi="Cambria Math"/>
              <w:sz w:val="23"/>
              <w:szCs w:val="23"/>
            </w:rPr>
            <m:t>Δ</m:t>
          </w:ins>
        </m:r>
        <m:r>
          <w:ins w:id="733" w:author="Vijay Singh" w:date="2020-12-21T16:15:00Z">
            <w:rPr>
              <w:rStyle w:val="None"/>
              <w:rFonts w:ascii="Cambria Math" w:hAnsi="Cambria Math"/>
              <w:sz w:val="22"/>
              <w:szCs w:val="22"/>
            </w:rPr>
            <m:t>, α, β</m:t>
          </w:ins>
        </m:r>
      </m:oMath>
      <w:ins w:id="734" w:author="Vijay Singh" w:date="2020-12-21T16:15:00Z">
        <w:r>
          <w:rPr>
            <w:rStyle w:val="None"/>
            <w:rFonts w:ascii="Times New Roman" w:hAnsi="Times New Roman"/>
            <w:sz w:val="22"/>
            <w:szCs w:val="22"/>
          </w:rPr>
          <w:t xml:space="preserve">}) are given in the legend. The blue </w:t>
        </w:r>
        <w:proofErr w:type="spellStart"/>
        <w:r>
          <w:rPr>
            <w:rStyle w:val="None"/>
            <w:rFonts w:ascii="Times New Roman" w:hAnsi="Times New Roman"/>
            <w:sz w:val="22"/>
            <w:szCs w:val="22"/>
          </w:rPr>
          <w:t>diamonds</w:t>
        </w:r>
        <w:proofErr w:type="spellEnd"/>
        <w:r>
          <w:rPr>
            <w:rStyle w:val="None"/>
            <w:rFonts w:ascii="Times New Roman" w:hAnsi="Times New Roman"/>
            <w:sz w:val="22"/>
            <w:szCs w:val="22"/>
          </w:rPr>
          <w:t xml:space="preserve"> show thresholds obtained using the computational model, along with the corresponding fit of the piecewise linear function (blue dashed line). </w:t>
        </w:r>
      </w:ins>
    </w:p>
    <w:p w14:paraId="7A0F2D74" w14:textId="77777777" w:rsidR="00091515" w:rsidRDefault="00091515" w:rsidP="00091515">
      <w:pPr>
        <w:pStyle w:val="Default"/>
        <w:spacing w:before="0" w:after="270"/>
        <w:rPr>
          <w:ins w:id="735" w:author="Vijay Singh" w:date="2020-12-21T16:15:00Z"/>
          <w:rStyle w:val="None"/>
          <w:rFonts w:ascii="Times New Roman" w:eastAsia="Times New Roman" w:hAnsi="Times New Roman" w:cs="Times New Roman"/>
          <w:sz w:val="22"/>
          <w:szCs w:val="22"/>
        </w:rPr>
      </w:pPr>
      <w:ins w:id="736" w:author="Vijay Singh" w:date="2020-12-21T16:15:00Z">
        <w:r>
          <w:rPr>
            <w:rFonts w:ascii="Times New Roman" w:hAnsi="Times New Roman"/>
            <w:b/>
            <w:bCs/>
            <w:sz w:val="22"/>
            <w:szCs w:val="22"/>
          </w:rPr>
          <w:t>Figure 5: Threshold of individual human observers.</w:t>
        </w:r>
        <w:r>
          <w:rPr>
            <w:rStyle w:val="None"/>
            <w:rFonts w:ascii="Times New Roman" w:hAnsi="Times New Roman"/>
            <w:sz w:val="22"/>
            <w:szCs w:val="22"/>
          </w:rPr>
          <w:t xml:space="preserve"> Mean (</w:t>
        </w:r>
        <w:commentRangeStart w:id="737"/>
        <w:commentRangeStart w:id="738"/>
        <w:r>
          <w:rPr>
            <w:rStyle w:val="None"/>
            <w:rFonts w:ascii="Times New Roman" w:hAnsi="Times New Roman"/>
            <w:sz w:val="22"/>
            <w:szCs w:val="22"/>
          </w:rPr>
          <w:t>across sessions</w:t>
        </w:r>
        <w:commentRangeEnd w:id="737"/>
        <w:r>
          <w:rPr>
            <w:rStyle w:val="CommentReference"/>
            <w:rFonts w:ascii="Times New Roman" w:hAnsi="Times New Roman" w:cs="Times New Roman"/>
            <w:color w:val="auto"/>
            <w14:textOutline w14:w="0" w14:cap="rnd" w14:cmpd="sng" w14:algn="ctr">
              <w14:noFill/>
              <w14:prstDash w14:val="solid"/>
              <w14:bevel/>
            </w14:textOutline>
          </w:rPr>
          <w:commentReference w:id="737"/>
        </w:r>
        <w:commentRangeEnd w:id="738"/>
        <w:r>
          <w:rPr>
            <w:rStyle w:val="CommentReference"/>
            <w:rFonts w:ascii="Times New Roman" w:hAnsi="Times New Roman" w:cs="Times New Roman"/>
            <w:color w:val="auto"/>
            <w14:textOutline w14:w="0" w14:cap="rnd" w14:cmpd="sng" w14:algn="ctr">
              <w14:noFill/>
              <w14:prstDash w14:val="solid"/>
              <w14:bevel/>
            </w14:textOutline>
          </w:rPr>
          <w:commentReference w:id="738"/>
        </w:r>
        <w:r>
          <w:rPr>
            <w:rStyle w:val="None"/>
            <w:rFonts w:ascii="Times New Roman" w:hAnsi="Times New Roman"/>
            <w:sz w:val="22"/>
            <w:szCs w:val="22"/>
          </w:rPr>
          <w:t xml:space="preserve">) squared threshold vs log covariance scalar for individual human observers. Same format as Figure 4; here the error bars represent </w:t>
        </w:r>
        <w:r>
          <w:rPr>
            <w:rStyle w:val="None"/>
            <w:rFonts w:ascii="Times New Roman" w:hAnsi="Times New Roman"/>
            <w:sz w:val="22"/>
            <w:szCs w:val="22"/>
          </w:rPr>
          <w:lastRenderedPageBreak/>
          <w:t xml:space="preserve">+/- 1 SEM </w:t>
        </w:r>
        <w:commentRangeStart w:id="739"/>
        <w:r>
          <w:rPr>
            <w:rStyle w:val="None"/>
            <w:rFonts w:ascii="Times New Roman" w:hAnsi="Times New Roman"/>
            <w:sz w:val="22"/>
            <w:szCs w:val="22"/>
          </w:rPr>
          <w:t>taken across sessions for each observer</w:t>
        </w:r>
        <w:commentRangeEnd w:id="739"/>
        <w:r>
          <w:rPr>
            <w:rStyle w:val="CommentReference"/>
            <w:rFonts w:ascii="Times New Roman" w:hAnsi="Times New Roman" w:cs="Times New Roman"/>
            <w:color w:val="auto"/>
            <w14:textOutline w14:w="0" w14:cap="rnd" w14:cmpd="sng" w14:algn="ctr">
              <w14:noFill/>
              <w14:prstDash w14:val="solid"/>
              <w14:bevel/>
            </w14:textOutline>
          </w:rPr>
          <w:commentReference w:id="739"/>
        </w:r>
        <w:r>
          <w:rPr>
            <w:rStyle w:val="None"/>
            <w:rFonts w:ascii="Times New Roman" w:hAnsi="Times New Roman"/>
            <w:sz w:val="22"/>
            <w:szCs w:val="22"/>
          </w:rPr>
          <w:t xml:space="preserve">. </w:t>
        </w:r>
        <w:commentRangeStart w:id="740"/>
        <w:commentRangeStart w:id="741"/>
        <w:r>
          <w:rPr>
            <w:rStyle w:val="None"/>
            <w:rFonts w:ascii="Times New Roman" w:hAnsi="Times New Roman"/>
            <w:sz w:val="22"/>
            <w:szCs w:val="22"/>
          </w:rPr>
          <w:t>The thresholds and fit for the computational model are the same as in Figure 4.</w:t>
        </w:r>
        <w:commentRangeEnd w:id="740"/>
        <w:r>
          <w:rPr>
            <w:rStyle w:val="CommentReference"/>
            <w:rFonts w:ascii="Times New Roman" w:hAnsi="Times New Roman" w:cs="Times New Roman"/>
            <w:color w:val="auto"/>
            <w14:textOutline w14:w="0" w14:cap="rnd" w14:cmpd="sng" w14:algn="ctr">
              <w14:noFill/>
              <w14:prstDash w14:val="solid"/>
              <w14:bevel/>
            </w14:textOutline>
          </w:rPr>
          <w:commentReference w:id="740"/>
        </w:r>
        <w:commentRangeEnd w:id="741"/>
        <w:r>
          <w:rPr>
            <w:rStyle w:val="CommentReference"/>
            <w:rFonts w:ascii="Times New Roman" w:hAnsi="Times New Roman" w:cs="Times New Roman"/>
            <w:color w:val="auto"/>
            <w14:textOutline w14:w="0" w14:cap="rnd" w14:cmpd="sng" w14:algn="ctr">
              <w14:noFill/>
              <w14:prstDash w14:val="solid"/>
              <w14:bevel/>
            </w14:textOutline>
          </w:rPr>
          <w:commentReference w:id="741"/>
        </w:r>
      </w:ins>
    </w:p>
    <w:p w14:paraId="334FAFE1" w14:textId="537A127A" w:rsidR="00091515" w:rsidRDefault="00091515" w:rsidP="00091515">
      <w:pPr>
        <w:pStyle w:val="Default"/>
        <w:spacing w:before="0"/>
        <w:rPr>
          <w:ins w:id="742" w:author="Vijay Singh" w:date="2020-12-21T16:15:00Z"/>
          <w:rStyle w:val="None"/>
          <w:rFonts w:ascii="Times New Roman" w:hAnsi="Times New Roman"/>
          <w:sz w:val="22"/>
          <w:szCs w:val="22"/>
        </w:rPr>
      </w:pPr>
      <w:ins w:id="743" w:author="Vijay Singh" w:date="2020-12-21T16:15:00Z">
        <w:r>
          <w:rPr>
            <w:rFonts w:ascii="Times New Roman" w:hAnsi="Times New Roman"/>
            <w:b/>
            <w:bCs/>
            <w:sz w:val="22"/>
            <w:szCs w:val="22"/>
          </w:rPr>
          <w:t>Figure 6: Center surround receptive field:</w:t>
        </w:r>
        <w:r>
          <w:rPr>
            <w:rStyle w:val="None"/>
            <w:rFonts w:ascii="Times New Roman" w:hAnsi="Times New Roman"/>
            <w:sz w:val="22"/>
            <w:szCs w:val="22"/>
          </w:rPr>
          <w:t xml:space="preserve"> The receptive field of the computational model. Three identical RFs were used for the long (L), middle (M) and short (S) wavelength cones. The center is taken to be positive and the surround negative. The values of the center and surround was chosen such that the dot product of the RF with a uniform field is zero. The model response to a retinal image was calculated at the dot product of the RF with the image.</w:t>
        </w:r>
      </w:ins>
    </w:p>
    <w:p w14:paraId="0D23C26B" w14:textId="2FE62C28" w:rsidR="00091515" w:rsidRDefault="00091515">
      <w:pPr>
        <w:rPr>
          <w:ins w:id="744" w:author="Vijay Singh" w:date="2020-12-21T16:15:00Z"/>
          <w:rStyle w:val="None"/>
          <w:rFonts w:cs="Arial Unicode MS"/>
          <w:color w:val="000000"/>
          <w:sz w:val="22"/>
          <w:szCs w:val="22"/>
          <w14:textOutline w14:w="0" w14:cap="flat" w14:cmpd="sng" w14:algn="ctr">
            <w14:noFill/>
            <w14:prstDash w14:val="solid"/>
            <w14:bevel/>
          </w14:textOutline>
        </w:rPr>
      </w:pPr>
      <w:ins w:id="745" w:author="Vijay Singh" w:date="2020-12-21T16:15:00Z">
        <w:r>
          <w:rPr>
            <w:rStyle w:val="None"/>
            <w:sz w:val="22"/>
            <w:szCs w:val="22"/>
          </w:rPr>
          <w:br w:type="page"/>
        </w:r>
      </w:ins>
    </w:p>
    <w:p w14:paraId="2C38D798" w14:textId="77777777" w:rsidR="00091515" w:rsidRDefault="00091515" w:rsidP="00091515">
      <w:pPr>
        <w:pStyle w:val="Default"/>
        <w:spacing w:before="0"/>
        <w:rPr>
          <w:ins w:id="746" w:author="Vijay Singh" w:date="2020-12-21T16:15:00Z"/>
          <w:rStyle w:val="None"/>
          <w:rFonts w:ascii="Times New Roman" w:hAnsi="Times New Roman"/>
          <w:sz w:val="22"/>
          <w:szCs w:val="22"/>
        </w:rPr>
      </w:pPr>
    </w:p>
    <w:p w14:paraId="4FBE107B" w14:textId="77777777" w:rsidR="00EF2452" w:rsidRDefault="00EF2452"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Supplementary Experiments:</w:t>
      </w:r>
    </w:p>
    <w:p w14:paraId="498B13E0" w14:textId="7C61C0A0" w:rsidR="00EF2452" w:rsidRDefault="00EF2452" w:rsidP="00EF2452">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del w:id="747" w:author="Brainard, David H" w:date="2020-12-14T13:17:00Z">
        <w:r w:rsidDel="001842DD">
          <w:rPr>
            <w:rFonts w:ascii="Times New Roman" w:hAnsi="Times New Roman"/>
            <w:b/>
            <w:bCs/>
            <w:sz w:val="22"/>
            <w:szCs w:val="22"/>
            <w:lang w:val="fr-FR"/>
          </w:rPr>
          <w:delText>luminance</w:delText>
        </w:r>
        <w:r w:rsidDel="001842DD">
          <w:rPr>
            <w:rFonts w:ascii="Times New Roman" w:hAnsi="Times New Roman"/>
            <w:b/>
            <w:bCs/>
            <w:sz w:val="22"/>
            <w:szCs w:val="22"/>
          </w:rPr>
          <w:delText xml:space="preserve"> </w:delText>
        </w:r>
      </w:del>
      <w:proofErr w:type="spellStart"/>
      <w:ins w:id="748" w:author="Brainard, David H" w:date="2020-12-14T13:17:00Z">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ins>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experiment was the precursor of the experiment performed in the main paper. </w:t>
      </w:r>
      <w:ins w:id="749" w:author="Vijay Singh" w:date="2020-12-18T22:33:00Z">
        <w:r w:rsidR="004400FC">
          <w:rPr>
            <w:rStyle w:val="None"/>
            <w:rFonts w:ascii="Times New Roman" w:hAnsi="Times New Roman"/>
            <w:sz w:val="22"/>
            <w:szCs w:val="22"/>
          </w:rPr>
          <w:t xml:space="preserve">It </w:t>
        </w:r>
      </w:ins>
      <w:ins w:id="750" w:author="Vijay Singh" w:date="2020-12-18T22:19:00Z">
        <w:r w:rsidR="000031CF">
          <w:rPr>
            <w:rStyle w:val="None"/>
            <w:rFonts w:ascii="Times New Roman" w:hAnsi="Times New Roman"/>
            <w:sz w:val="22"/>
            <w:szCs w:val="22"/>
          </w:rPr>
          <w:t xml:space="preserve">aimed to </w:t>
        </w:r>
      </w:ins>
      <w:ins w:id="751" w:author="Vijay Singh" w:date="2020-12-18T22:34:00Z">
        <w:r w:rsidR="001A6313">
          <w:rPr>
            <w:rStyle w:val="None"/>
            <w:rFonts w:ascii="Times New Roman" w:hAnsi="Times New Roman"/>
            <w:sz w:val="22"/>
            <w:szCs w:val="22"/>
          </w:rPr>
          <w:t xml:space="preserve">study </w:t>
        </w:r>
      </w:ins>
      <w:ins w:id="752" w:author="Vijay Singh" w:date="2020-12-18T22:24:00Z">
        <w:r w:rsidR="00FC0D8E">
          <w:rPr>
            <w:rStyle w:val="None"/>
            <w:rFonts w:ascii="Times New Roman" w:hAnsi="Times New Roman"/>
            <w:sz w:val="22"/>
            <w:szCs w:val="22"/>
          </w:rPr>
          <w:t xml:space="preserve">whether </w:t>
        </w:r>
      </w:ins>
      <w:ins w:id="753" w:author="Vijay Singh" w:date="2020-12-18T22:19:00Z">
        <w:r w:rsidR="000031CF">
          <w:rPr>
            <w:rStyle w:val="None"/>
            <w:rFonts w:ascii="Times New Roman" w:hAnsi="Times New Roman"/>
            <w:sz w:val="22"/>
            <w:szCs w:val="22"/>
          </w:rPr>
          <w:t xml:space="preserve">variation in the reflectance of background </w:t>
        </w:r>
      </w:ins>
      <w:ins w:id="754" w:author="Vijay Singh" w:date="2020-12-18T22:34:00Z">
        <w:r w:rsidR="0079239E">
          <w:rPr>
            <w:rStyle w:val="None"/>
            <w:rFonts w:ascii="Times New Roman" w:hAnsi="Times New Roman"/>
            <w:sz w:val="22"/>
            <w:szCs w:val="22"/>
          </w:rPr>
          <w:t xml:space="preserve">objects </w:t>
        </w:r>
      </w:ins>
      <w:ins w:id="755" w:author="Vijay Singh" w:date="2020-12-18T22:24:00Z">
        <w:r w:rsidR="00456BC8">
          <w:rPr>
            <w:rStyle w:val="None"/>
            <w:rFonts w:ascii="Times New Roman" w:hAnsi="Times New Roman"/>
            <w:sz w:val="22"/>
            <w:szCs w:val="22"/>
          </w:rPr>
          <w:t>ha</w:t>
        </w:r>
      </w:ins>
      <w:ins w:id="756" w:author="Vijay Singh" w:date="2020-12-18T22:34:00Z">
        <w:r w:rsidR="0079239E">
          <w:rPr>
            <w:rStyle w:val="None"/>
            <w:rFonts w:ascii="Times New Roman" w:hAnsi="Times New Roman"/>
            <w:sz w:val="22"/>
            <w:szCs w:val="22"/>
          </w:rPr>
          <w:t>d</w:t>
        </w:r>
      </w:ins>
      <w:ins w:id="757" w:author="Vijay Singh" w:date="2020-12-18T22:24:00Z">
        <w:r w:rsidR="00456BC8">
          <w:rPr>
            <w:rStyle w:val="None"/>
            <w:rFonts w:ascii="Times New Roman" w:hAnsi="Times New Roman"/>
            <w:sz w:val="22"/>
            <w:szCs w:val="22"/>
          </w:rPr>
          <w:t xml:space="preserve"> an effect on </w:t>
        </w:r>
      </w:ins>
      <w:ins w:id="758" w:author="Vijay Singh" w:date="2020-12-18T22:34:00Z">
        <w:r w:rsidR="008C30C2">
          <w:rPr>
            <w:rStyle w:val="None"/>
            <w:rFonts w:ascii="Times New Roman" w:hAnsi="Times New Roman"/>
            <w:sz w:val="22"/>
            <w:szCs w:val="22"/>
          </w:rPr>
          <w:t xml:space="preserve">human </w:t>
        </w:r>
      </w:ins>
      <w:ins w:id="759" w:author="Vijay Singh" w:date="2020-12-18T22:19:00Z">
        <w:r w:rsidR="000031CF">
          <w:rPr>
            <w:rStyle w:val="None"/>
            <w:rFonts w:ascii="Times New Roman" w:hAnsi="Times New Roman"/>
            <w:sz w:val="22"/>
            <w:szCs w:val="22"/>
          </w:rPr>
          <w:t xml:space="preserve">lightness discrimination thresholds. </w:t>
        </w:r>
      </w:ins>
      <w:ins w:id="760" w:author="Vijay Singh" w:date="2020-12-18T22:34:00Z">
        <w:r w:rsidR="00B65282">
          <w:rPr>
            <w:rStyle w:val="None"/>
            <w:rFonts w:ascii="Times New Roman" w:hAnsi="Times New Roman"/>
            <w:sz w:val="22"/>
            <w:szCs w:val="22"/>
          </w:rPr>
          <w:t xml:space="preserve">It </w:t>
        </w:r>
      </w:ins>
      <w:ins w:id="761" w:author="Vijay Singh" w:date="2020-12-18T22:19:00Z">
        <w:r w:rsidR="000031CF">
          <w:rPr>
            <w:rStyle w:val="None"/>
            <w:rFonts w:ascii="Times New Roman" w:hAnsi="Times New Roman"/>
            <w:sz w:val="22"/>
            <w:szCs w:val="22"/>
          </w:rPr>
          <w:t xml:space="preserve">established that human object lightness discrimination thresholds increase if the reflectance of background </w:t>
        </w:r>
      </w:ins>
      <w:ins w:id="762" w:author="Vijay Singh" w:date="2020-12-18T22:34:00Z">
        <w:r w:rsidR="006B58DA">
          <w:rPr>
            <w:rStyle w:val="None"/>
            <w:rFonts w:ascii="Times New Roman" w:hAnsi="Times New Roman"/>
            <w:sz w:val="22"/>
            <w:szCs w:val="22"/>
          </w:rPr>
          <w:t xml:space="preserve">objects </w:t>
        </w:r>
      </w:ins>
      <w:ins w:id="763" w:author="Vijay Singh" w:date="2020-12-18T22:19:00Z">
        <w:r w:rsidR="000031CF">
          <w:rPr>
            <w:rStyle w:val="None"/>
            <w:rFonts w:ascii="Times New Roman" w:hAnsi="Times New Roman"/>
            <w:sz w:val="22"/>
            <w:szCs w:val="22"/>
          </w:rPr>
          <w:t>vary</w:t>
        </w:r>
      </w:ins>
      <w:ins w:id="764" w:author="Vijay Singh" w:date="2020-12-18T22:34:00Z">
        <w:r w:rsidR="00BB0E74">
          <w:rPr>
            <w:rStyle w:val="None"/>
            <w:rFonts w:ascii="Times New Roman" w:hAnsi="Times New Roman"/>
            <w:sz w:val="22"/>
            <w:szCs w:val="22"/>
          </w:rPr>
          <w:t>,</w:t>
        </w:r>
      </w:ins>
      <w:ins w:id="765" w:author="Vijay Singh" w:date="2020-12-18T22:19:00Z">
        <w:r w:rsidR="000031CF">
          <w:rPr>
            <w:rStyle w:val="None"/>
            <w:rFonts w:ascii="Times New Roman" w:hAnsi="Times New Roman"/>
            <w:sz w:val="22"/>
            <w:szCs w:val="22"/>
          </w:rPr>
          <w:t xml:space="preserve"> as compared the case when the discrimination is made against the same background. The methods were same as the experiment described in the main paper. </w:t>
        </w:r>
      </w:ins>
      <w:ins w:id="766" w:author="Vijay Singh" w:date="2020-12-18T22:35:00Z">
        <w:r w:rsidR="00EE01C6">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ins>
      <w:ins w:id="767" w:author="Vijay Singh" w:date="2020-12-21T16:18:00Z">
        <w:r w:rsidR="00CD2FA2">
          <w:rPr>
            <w:rStyle w:val="None"/>
            <w:rFonts w:ascii="Times New Roman" w:hAnsi="Times New Roman"/>
            <w:sz w:val="22"/>
            <w:szCs w:val="22"/>
          </w:rPr>
          <w:t>two-interval</w:t>
        </w:r>
      </w:ins>
      <w:ins w:id="768" w:author="Vijay Singh" w:date="2020-12-18T22:36:00Z">
        <w:r w:rsidR="00277BEB">
          <w:rPr>
            <w:rStyle w:val="None"/>
            <w:rFonts w:ascii="Times New Roman" w:hAnsi="Times New Roman"/>
            <w:sz w:val="22"/>
            <w:szCs w:val="22"/>
          </w:rPr>
          <w:t xml:space="preserve"> forced choice paradigm. </w:t>
        </w:r>
      </w:ins>
      <w:ins w:id="769" w:author="Vijay Singh" w:date="2020-12-18T22:20:00Z">
        <w:r w:rsidR="00CE408E">
          <w:rPr>
            <w:rStyle w:val="None"/>
            <w:rFonts w:ascii="Times New Roman" w:hAnsi="Times New Roman"/>
            <w:sz w:val="22"/>
            <w:szCs w:val="22"/>
          </w:rPr>
          <w:t>The thresholds for were measured for three specific types of background variations</w:t>
        </w:r>
      </w:ins>
      <w:del w:id="770" w:author="Vijay Singh" w:date="2020-12-18T22:20:00Z">
        <w:r w:rsidDel="00CE408E">
          <w:rPr>
            <w:rStyle w:val="None"/>
            <w:rFonts w:ascii="Times New Roman" w:hAnsi="Times New Roman"/>
            <w:sz w:val="22"/>
            <w:szCs w:val="22"/>
          </w:rPr>
          <w:delText>In this experiment, our aim was to measure the thresholds for object lightness discrimination under three specific types of background variations</w:delText>
        </w:r>
      </w:del>
      <w:r>
        <w:rPr>
          <w:rStyle w:val="None"/>
          <w:rFonts w:ascii="Times New Roman" w:hAnsi="Times New Roman"/>
          <w:sz w:val="22"/>
          <w:szCs w:val="22"/>
        </w:rPr>
        <w:t xml:space="preserve"> (</w:t>
      </w:r>
      <w:commentRangeStart w:id="771"/>
      <w:r>
        <w:rPr>
          <w:rStyle w:val="None"/>
          <w:rFonts w:ascii="Times New Roman" w:hAnsi="Times New Roman"/>
          <w:sz w:val="22"/>
          <w:szCs w:val="22"/>
        </w:rPr>
        <w:t>Figure S1</w:t>
      </w:r>
      <w:commentRangeEnd w:id="771"/>
      <w:r w:rsidR="00857DC6">
        <w:rPr>
          <w:rStyle w:val="CommentReference"/>
          <w:rFonts w:ascii="Times New Roman" w:hAnsi="Times New Roman" w:cs="Times New Roman"/>
          <w:color w:val="auto"/>
          <w14:textOutline w14:w="0" w14:cap="rnd" w14:cmpd="sng" w14:algn="ctr">
            <w14:noFill/>
            <w14:prstDash w14:val="solid"/>
            <w14:bevel/>
          </w14:textOutline>
        </w:rPr>
        <w:commentReference w:id="771"/>
      </w:r>
      <w:r>
        <w:rPr>
          <w:rStyle w:val="None"/>
          <w:rFonts w:ascii="Times New Roman" w:hAnsi="Times New Roman"/>
          <w:sz w:val="22"/>
          <w:szCs w:val="22"/>
        </w:rPr>
        <w:t>).</w:t>
      </w:r>
      <w:ins w:id="772" w:author="Vijay Singh" w:date="2020-12-18T22:36:00Z">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scale factor set to 1. </w:t>
        </w:r>
      </w:ins>
      <w:r>
        <w:rPr>
          <w:rStyle w:val="None"/>
          <w:rFonts w:ascii="Times New Roman" w:hAnsi="Times New Roman"/>
          <w:sz w:val="22"/>
          <w:szCs w:val="22"/>
        </w:rPr>
        <w:t xml:space="preserve"> </w:t>
      </w:r>
      <w:commentRangeStart w:id="773"/>
      <w:r>
        <w:rPr>
          <w:rStyle w:val="None"/>
          <w:rFonts w:ascii="Times New Roman" w:hAnsi="Times New Roman"/>
          <w:sz w:val="22"/>
          <w:szCs w:val="22"/>
        </w:rPr>
        <w:t xml:space="preserve">These </w:t>
      </w:r>
      <w:ins w:id="774" w:author="Vijay Singh" w:date="2020-12-18T22:36:00Z">
        <w:r w:rsidR="005D35AB">
          <w:rPr>
            <w:rStyle w:val="None"/>
            <w:rFonts w:ascii="Times New Roman" w:hAnsi="Times New Roman"/>
            <w:sz w:val="22"/>
            <w:szCs w:val="22"/>
          </w:rPr>
          <w:t xml:space="preserve">three conditions </w:t>
        </w:r>
      </w:ins>
      <w:r>
        <w:rPr>
          <w:rStyle w:val="None"/>
          <w:rFonts w:ascii="Times New Roman" w:hAnsi="Times New Roman"/>
          <w:sz w:val="22"/>
          <w:szCs w:val="22"/>
        </w:rPr>
        <w:t>were</w:t>
      </w:r>
      <w:commentRangeEnd w:id="773"/>
      <w:r w:rsidR="00D72168">
        <w:rPr>
          <w:rStyle w:val="CommentReference"/>
          <w:rFonts w:ascii="Times New Roman" w:hAnsi="Times New Roman" w:cs="Times New Roman"/>
          <w:color w:val="auto"/>
          <w14:textOutline w14:w="0" w14:cap="rnd" w14:cmpd="sng" w14:algn="ctr">
            <w14:noFill/>
            <w14:prstDash w14:val="solid"/>
            <w14:bevel/>
          </w14:textOutline>
        </w:rPr>
        <w:commentReference w:id="773"/>
      </w:r>
      <w:r>
        <w:rPr>
          <w:rStyle w:val="None"/>
          <w:rFonts w:ascii="Times New Roman" w:hAnsi="Times New Roman"/>
          <w:sz w:val="22"/>
          <w:szCs w:val="22"/>
        </w:rPr>
        <w:t>:</w:t>
      </w:r>
    </w:p>
    <w:p w14:paraId="7786665E" w14:textId="65CF680A"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del w:id="775" w:author="Brainard, David H" w:date="2020-12-14T13:19:00Z">
        <w:r w:rsidDel="001A68AE">
          <w:rPr>
            <w:rStyle w:val="None"/>
            <w:rFonts w:ascii="Times New Roman" w:hAnsi="Times New Roman"/>
            <w:sz w:val="22"/>
            <w:szCs w:val="22"/>
          </w:rPr>
          <w:delText xml:space="preserve">lightness </w:delText>
        </w:r>
      </w:del>
      <w:ins w:id="776" w:author="Brainard, David H" w:date="2020-12-14T13:19:00Z">
        <w:r w:rsidR="001A68AE">
          <w:rPr>
            <w:rStyle w:val="None"/>
            <w:rFonts w:ascii="Times New Roman" w:hAnsi="Times New Roman"/>
            <w:sz w:val="22"/>
            <w:szCs w:val="22"/>
          </w:rPr>
          <w:t xml:space="preserve">comparison LRF </w:t>
        </w:r>
      </w:ins>
      <w:r>
        <w:rPr>
          <w:rStyle w:val="None"/>
          <w:rFonts w:ascii="Times New Roman" w:hAnsi="Times New Roman"/>
          <w:sz w:val="22"/>
          <w:szCs w:val="22"/>
        </w:rPr>
        <w:t>level.</w:t>
      </w:r>
    </w:p>
    <w:p w14:paraId="7A1216DC" w14:textId="77777777" w:rsidR="00EF2452" w:rsidRDefault="00EF2452" w:rsidP="00EF2452">
      <w:pPr>
        <w:pStyle w:val="Default"/>
        <w:spacing w:before="0" w:after="270"/>
        <w:rPr>
          <w:rStyle w:val="None"/>
          <w:rFonts w:ascii="Times New Roman" w:eastAsia="Times New Roman" w:hAnsi="Times New Roman" w:cs="Times New Roman"/>
          <w:sz w:val="22"/>
          <w:szCs w:val="22"/>
        </w:rPr>
      </w:pPr>
      <w:commentRangeStart w:id="777"/>
      <w:r>
        <w:rPr>
          <w:rStyle w:val="None"/>
          <w:rFonts w:ascii="Times New Roman" w:hAnsi="Times New Roman"/>
          <w:i/>
          <w:iCs/>
          <w:sz w:val="22"/>
          <w:szCs w:val="22"/>
        </w:rPr>
        <w:t>Condition 2</w:t>
      </w:r>
      <w:commentRangeEnd w:id="777"/>
      <w:r w:rsidR="00116E50">
        <w:rPr>
          <w:rStyle w:val="CommentReference"/>
          <w:rFonts w:ascii="Times New Roman" w:hAnsi="Times New Roman" w:cs="Times New Roman"/>
          <w:color w:val="auto"/>
          <w14:textOutline w14:w="0" w14:cap="rnd" w14:cmpd="sng" w14:algn="ctr">
            <w14:noFill/>
            <w14:prstDash w14:val="solid"/>
            <w14:bevel/>
          </w14:textOutline>
        </w:rPr>
        <w:commentReference w:id="777"/>
      </w:r>
      <w:r>
        <w:rPr>
          <w:rStyle w:val="None"/>
          <w:rFonts w:ascii="Times New Roman" w:hAnsi="Times New Roman"/>
          <w:i/>
          <w:iCs/>
          <w:sz w:val="22"/>
          <w:szCs w:val="22"/>
        </w:rPr>
        <w:t xml:space="preserve">.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p>
    <w:p w14:paraId="2303F9B9"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p>
    <w:p w14:paraId="6A8FF529" w14:textId="722D6B89"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 2 and 3, the light reflected from the target object </w:t>
      </w:r>
      <w:del w:id="778" w:author="Brainard, David H" w:date="2020-12-14T13:18:00Z">
        <w:r w:rsidDel="00E06E72">
          <w:rPr>
            <w:rStyle w:val="None"/>
            <w:rFonts w:ascii="Times New Roman" w:hAnsi="Times New Roman"/>
            <w:sz w:val="22"/>
            <w:szCs w:val="22"/>
          </w:rPr>
          <w:delText xml:space="preserve">varies </w:delText>
        </w:r>
      </w:del>
      <w:ins w:id="779" w:author="Brainard, David H" w:date="2020-12-14T13:18:00Z">
        <w:r w:rsidR="00E06E72">
          <w:rPr>
            <w:rStyle w:val="None"/>
            <w:rFonts w:ascii="Times New Roman" w:hAnsi="Times New Roman"/>
            <w:sz w:val="22"/>
            <w:szCs w:val="22"/>
          </w:rPr>
          <w:t xml:space="preserve">varied </w:t>
        </w:r>
      </w:ins>
      <w:r>
        <w:rPr>
          <w:rStyle w:val="None"/>
          <w:rFonts w:ascii="Times New Roman" w:hAnsi="Times New Roman"/>
          <w:sz w:val="22"/>
          <w:szCs w:val="22"/>
        </w:rPr>
        <w:t xml:space="preserve">from image to images (even at the same </w:t>
      </w:r>
      <w:del w:id="780" w:author="Brainard, David H" w:date="2020-12-14T13:18:00Z">
        <w:r w:rsidDel="00E06E72">
          <w:rPr>
            <w:rStyle w:val="None"/>
            <w:rFonts w:ascii="Times New Roman" w:hAnsi="Times New Roman"/>
            <w:sz w:val="22"/>
            <w:szCs w:val="22"/>
          </w:rPr>
          <w:delText xml:space="preserve">lightness </w:delText>
        </w:r>
      </w:del>
      <w:ins w:id="781" w:author="Brainard, David H" w:date="2020-12-14T13:18:00Z">
        <w:r w:rsidR="00E06E72">
          <w:rPr>
            <w:rStyle w:val="None"/>
            <w:rFonts w:ascii="Times New Roman" w:hAnsi="Times New Roman"/>
            <w:sz w:val="22"/>
            <w:szCs w:val="22"/>
          </w:rPr>
          <w:t xml:space="preserve">LRF </w:t>
        </w:r>
      </w:ins>
      <w:r>
        <w:rPr>
          <w:rStyle w:val="None"/>
          <w:rFonts w:ascii="Times New Roman" w:hAnsi="Times New Roman"/>
          <w:sz w:val="22"/>
          <w:szCs w:val="22"/>
        </w:rPr>
        <w:t>level of the target object) because of secondary reflection of light coming from the background objects. We also measured the thresholds without secondary reflections for these two conditions. We call these conditions Condition 2a and 3a.</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p>
    <w:p w14:paraId="640BD0BC" w14:textId="3CA67217" w:rsidR="00EF2452" w:rsidDel="00B50768" w:rsidRDefault="00EF2452" w:rsidP="00EF2452">
      <w:pPr>
        <w:pStyle w:val="Default"/>
        <w:spacing w:before="0" w:after="270"/>
        <w:rPr>
          <w:del w:id="782" w:author="Vijay Singh" w:date="2020-12-21T16:29:00Z"/>
          <w:rStyle w:val="None"/>
          <w:rFonts w:ascii="Times New Roman" w:eastAsia="Times New Roman" w:hAnsi="Times New Roman" w:cs="Times New Roman"/>
          <w:sz w:val="22"/>
          <w:szCs w:val="22"/>
        </w:rPr>
      </w:pPr>
      <w:del w:id="783" w:author="Vijay Singh" w:date="2020-12-21T16:29:00Z">
        <w:r w:rsidDel="00B50768">
          <w:rPr>
            <w:rStyle w:val="None"/>
            <w:rFonts w:ascii="Times New Roman" w:hAnsi="Times New Roman"/>
            <w:sz w:val="22"/>
            <w:szCs w:val="22"/>
          </w:rPr>
          <w:delText>For this experiment, the reflectance spectra of the background objects were generated with scale factor set to 1.</w:delText>
        </w:r>
      </w:del>
    </w:p>
    <w:p w14:paraId="3453B382" w14:textId="1DFCD40F" w:rsidR="00EF2452" w:rsidRDefault="00EF2452" w:rsidP="00EF2452">
      <w:pPr>
        <w:pStyle w:val="Body"/>
        <w:spacing w:before="0" w:after="160"/>
        <w:rPr>
          <w:rStyle w:val="None"/>
          <w:rFonts w:ascii="Times New Roman" w:hAnsi="Times New Roman"/>
          <w:sz w:val="22"/>
          <w:szCs w:val="22"/>
        </w:rPr>
      </w:pPr>
      <w:del w:id="784" w:author="Vijay Singh" w:date="2020-12-17T16:15:00Z">
        <w:r w:rsidDel="002C2B85">
          <w:rPr>
            <w:rFonts w:ascii="Times New Roman" w:hAnsi="Times New Roman"/>
            <w:b/>
            <w:bCs/>
            <w:sz w:val="22"/>
            <w:szCs w:val="22"/>
          </w:rPr>
          <w:delText xml:space="preserve">Subject </w:delText>
        </w:r>
      </w:del>
      <w:ins w:id="785" w:author="Vijay Singh" w:date="2020-12-17T16:15:00Z">
        <w:r w:rsidR="002C2B85">
          <w:rPr>
            <w:rFonts w:ascii="Times New Roman" w:hAnsi="Times New Roman"/>
            <w:b/>
            <w:bCs/>
            <w:sz w:val="22"/>
            <w:szCs w:val="22"/>
          </w:rPr>
          <w:t xml:space="preserve">Observer </w:t>
        </w:r>
      </w:ins>
      <w:r>
        <w:rPr>
          <w:rFonts w:ascii="Times New Roman" w:hAnsi="Times New Roman"/>
          <w:b/>
          <w:bCs/>
          <w:sz w:val="22"/>
          <w:szCs w:val="22"/>
        </w:rPr>
        <w:t xml:space="preserve">Recruitment and Exclusion: </w:t>
      </w:r>
      <w:r>
        <w:rPr>
          <w:rStyle w:val="None"/>
          <w:rFonts w:ascii="Times New Roman" w:hAnsi="Times New Roman"/>
          <w:sz w:val="22"/>
          <w:szCs w:val="22"/>
        </w:rPr>
        <w:t xml:space="preserve">Same as </w:t>
      </w:r>
      <w:del w:id="786" w:author="Brainard, David H" w:date="2020-12-14T13:19:00Z">
        <w:r w:rsidDel="00957661">
          <w:rPr>
            <w:rStyle w:val="None"/>
            <w:rFonts w:ascii="Times New Roman" w:hAnsi="Times New Roman"/>
            <w:sz w:val="22"/>
            <w:szCs w:val="22"/>
          </w:rPr>
          <w:delText>above</w:delText>
        </w:r>
      </w:del>
      <w:ins w:id="787" w:author="Brainard, David H" w:date="2020-12-14T13:19:00Z">
        <w:r w:rsidR="00957661">
          <w:rPr>
            <w:rStyle w:val="None"/>
            <w:rFonts w:ascii="Times New Roman" w:hAnsi="Times New Roman"/>
            <w:sz w:val="22"/>
            <w:szCs w:val="22"/>
          </w:rPr>
          <w:t>for the m</w:t>
        </w:r>
      </w:ins>
      <w:ins w:id="788" w:author="Brainard, David H" w:date="2020-12-14T13:20:00Z">
        <w:r w:rsidR="00957661">
          <w:rPr>
            <w:rStyle w:val="None"/>
            <w:rFonts w:ascii="Times New Roman" w:hAnsi="Times New Roman"/>
            <w:sz w:val="22"/>
            <w:szCs w:val="22"/>
          </w:rPr>
          <w:t>ain experiment</w:t>
        </w:r>
      </w:ins>
      <w:r>
        <w:rPr>
          <w:rStyle w:val="None"/>
          <w:rFonts w:ascii="Times New Roman" w:hAnsi="Times New Roman"/>
          <w:sz w:val="22"/>
          <w:szCs w:val="22"/>
        </w:rPr>
        <w:t>, except the three acquisition of the practice session was performed with the images in Condition 1.</w:t>
      </w:r>
    </w:p>
    <w:p w14:paraId="0A1A5BB2" w14:textId="278131CF" w:rsidR="00EF2452" w:rsidDel="00F55602" w:rsidRDefault="00EF2452" w:rsidP="00EF2452">
      <w:pPr>
        <w:pStyle w:val="Body"/>
        <w:spacing w:after="160"/>
        <w:rPr>
          <w:del w:id="789" w:author="Vijay Singh" w:date="2020-12-16T21:56:00Z"/>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four human observers for the five conditions studied in </w:t>
      </w:r>
      <w:r>
        <w:rPr>
          <w:rFonts w:ascii="Times New Roman" w:hAnsi="Times New Roman" w:cs="Times New Roman"/>
          <w:sz w:val="22"/>
          <w:szCs w:val="22"/>
        </w:rPr>
        <w:t>the</w:t>
      </w:r>
      <w:r w:rsidRPr="00A16544">
        <w:rPr>
          <w:rFonts w:ascii="Times New Roman" w:hAnsi="Times New Roman" w:cs="Times New Roman"/>
          <w:sz w:val="22"/>
          <w:szCs w:val="22"/>
        </w:rPr>
        <w:t xml:space="preserve"> </w:t>
      </w:r>
      <w:r>
        <w:rPr>
          <w:rFonts w:ascii="Times New Roman" w:hAnsi="Times New Roman" w:cs="Times New Roman"/>
          <w:sz w:val="22"/>
          <w:szCs w:val="22"/>
        </w:rPr>
        <w:t>s</w:t>
      </w:r>
      <w:r w:rsidRPr="00572B77">
        <w:rPr>
          <w:rFonts w:ascii="Times New Roman" w:hAnsi="Times New Roman" w:cs="Times New Roman"/>
          <w:sz w:val="22"/>
          <w:szCs w:val="22"/>
        </w:rPr>
        <w:t>upplementary</w:t>
      </w:r>
      <w:r w:rsidRPr="00572B77">
        <w:rPr>
          <w:rFonts w:ascii="Times New Roman" w:hAnsi="Times New Roman" w:cs="Times New Roman"/>
          <w:b/>
          <w:bCs/>
          <w:sz w:val="22"/>
          <w:szCs w:val="22"/>
        </w:rPr>
        <w:t xml:space="preserve"> </w:t>
      </w:r>
      <w:r w:rsidRPr="00A16544">
        <w:rPr>
          <w:rFonts w:ascii="Times New Roman" w:hAnsi="Times New Roman" w:cs="Times New Roman"/>
          <w:sz w:val="22"/>
          <w:szCs w:val="22"/>
        </w:rPr>
        <w:t xml:space="preserve">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of the observers for Condition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for Condition 2 and 2a were much smaller 13% and 17% respectively. </w:t>
      </w:r>
      <w:ins w:id="790" w:author="Vijay Singh" w:date="2020-12-17T21:57:00Z">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ins>
      <w:ins w:id="791" w:author="Vijay Singh" w:date="2020-12-21T16:32:00Z">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ins>
      <w:ins w:id="792" w:author="Vijay Singh" w:date="2020-12-17T21:57:00Z">
        <w:r w:rsidR="007C7E5C" w:rsidRPr="00A16544">
          <w:rPr>
            <w:rFonts w:ascii="Times New Roman" w:hAnsi="Times New Roman" w:cs="Times New Roman"/>
            <w:sz w:val="22"/>
            <w:szCs w:val="22"/>
          </w:rPr>
          <w:t xml:space="preserve"> </w:t>
        </w:r>
        <w:commentRangeStart w:id="793"/>
        <w:r w:rsidR="007C7E5C" w:rsidRPr="00A16544">
          <w:rPr>
            <w:rFonts w:ascii="Times New Roman" w:hAnsi="Times New Roman" w:cs="Times New Roman"/>
            <w:sz w:val="22"/>
            <w:szCs w:val="22"/>
          </w:rPr>
          <w:t>SEM</w:t>
        </w:r>
        <w:commentRangeEnd w:id="793"/>
        <w:r w:rsidR="007C7E5C">
          <w:rPr>
            <w:rStyle w:val="CommentReference"/>
            <w:rFonts w:ascii="Times New Roman" w:hAnsi="Times New Roman" w:cs="Times New Roman"/>
            <w:color w:val="auto"/>
            <w14:textOutline w14:w="0" w14:cap="rnd" w14:cmpd="sng" w14:algn="ctr">
              <w14:noFill/>
              <w14:prstDash w14:val="solid"/>
              <w14:bevel/>
            </w14:textOutline>
          </w:rPr>
          <w:commentReference w:id="793"/>
        </w:r>
        <w:r w:rsidR="007C7E5C">
          <w:rPr>
            <w:rFonts w:ascii="Times New Roman" w:hAnsi="Times New Roman" w:cs="Times New Roman"/>
            <w:sz w:val="22"/>
            <w:szCs w:val="22"/>
          </w:rPr>
          <w:t xml:space="preserve"> (averaged over the observers and three conditions)</w:t>
        </w:r>
        <w:r w:rsidR="007C7E5C" w:rsidRPr="00A16544">
          <w:rPr>
            <w:rFonts w:ascii="Times New Roman" w:hAnsi="Times New Roman" w:cs="Times New Roman"/>
            <w:sz w:val="22"/>
            <w:szCs w:val="22"/>
          </w:rPr>
          <w:t xml:space="preserve">. On the other hand, the threshold for Condition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 2 and 3). </w:t>
        </w:r>
      </w:ins>
      <w:del w:id="794" w:author="Vijay Singh" w:date="2020-12-17T21:57:00Z">
        <w:r w:rsidRPr="00A16544" w:rsidDel="007C7E5C">
          <w:rPr>
            <w:rFonts w:ascii="Times New Roman" w:hAnsi="Times New Roman" w:cs="Times New Roman"/>
            <w:sz w:val="22"/>
            <w:szCs w:val="22"/>
          </w:rPr>
          <w:delText xml:space="preserve">The thresholds for Condition 1, 2 and 2a were within one </w:delText>
        </w:r>
        <w:commentRangeStart w:id="795"/>
        <w:r w:rsidRPr="00A16544" w:rsidDel="007C7E5C">
          <w:rPr>
            <w:rFonts w:ascii="Times New Roman" w:hAnsi="Times New Roman" w:cs="Times New Roman"/>
            <w:sz w:val="22"/>
            <w:szCs w:val="22"/>
          </w:rPr>
          <w:delText>SEM</w:delText>
        </w:r>
        <w:commentRangeEnd w:id="795"/>
        <w:r w:rsidR="00ED3B80" w:rsidDel="007C7E5C">
          <w:rPr>
            <w:rStyle w:val="CommentReference"/>
            <w:rFonts w:ascii="Times New Roman" w:hAnsi="Times New Roman" w:cs="Times New Roman"/>
            <w:color w:val="auto"/>
            <w14:textOutline w14:w="0" w14:cap="rnd" w14:cmpd="sng" w14:algn="ctr">
              <w14:noFill/>
              <w14:prstDash w14:val="solid"/>
              <w14:bevel/>
            </w14:textOutline>
          </w:rPr>
          <w:commentReference w:id="795"/>
        </w:r>
        <w:r w:rsidRPr="00A16544" w:rsidDel="007C7E5C">
          <w:rPr>
            <w:rFonts w:ascii="Times New Roman" w:hAnsi="Times New Roman" w:cs="Times New Roman"/>
            <w:sz w:val="22"/>
            <w:szCs w:val="22"/>
          </w:rPr>
          <w:delText xml:space="preserve"> of measurement. On the other hand, the threshold for Condition 3 and 3a were respectively (on average) 4.7 and 3.5 SEM larger than the threshold of Condition 1. The thresholds without secondary reflections (Condition 2a and 3a) are within one SEM from the conditions with secondary reflections (Condition 2 and 3). </w:delText>
        </w:r>
      </w:del>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ins w:id="796" w:author="Brainard, David H" w:date="2020-12-14T13:23:00Z">
        <w:r w:rsidR="00DE2794">
          <w:rPr>
            <w:rFonts w:ascii="Times New Roman" w:hAnsi="Times New Roman" w:cs="Times New Roman"/>
            <w:sz w:val="22"/>
            <w:szCs w:val="22"/>
          </w:rPr>
          <w:t>on the same trial, as comp</w:t>
        </w:r>
      </w:ins>
      <w:ins w:id="797" w:author="Brainard, David H" w:date="2020-12-14T13:24:00Z">
        <w:r w:rsidR="00DE2794">
          <w:rPr>
            <w:rFonts w:ascii="Times New Roman" w:hAnsi="Times New Roman" w:cs="Times New Roman"/>
            <w:sz w:val="22"/>
            <w:szCs w:val="22"/>
          </w:rPr>
          <w:t xml:space="preserve">ared </w:t>
        </w:r>
      </w:ins>
      <w:r w:rsidRPr="00A16544">
        <w:rPr>
          <w:rFonts w:ascii="Times New Roman" w:hAnsi="Times New Roman" w:cs="Times New Roman"/>
          <w:sz w:val="22"/>
          <w:szCs w:val="22"/>
        </w:rPr>
        <w:t xml:space="preserve">to </w:t>
      </w:r>
      <w:del w:id="798" w:author="Brainard, David H" w:date="2020-12-14T13:24:00Z">
        <w:r w:rsidRPr="00A16544" w:rsidDel="00DE2794">
          <w:rPr>
            <w:rFonts w:ascii="Times New Roman" w:hAnsi="Times New Roman" w:cs="Times New Roman"/>
            <w:sz w:val="22"/>
            <w:szCs w:val="22"/>
          </w:rPr>
          <w:delText>the case where</w:delText>
        </w:r>
      </w:del>
      <w:ins w:id="799" w:author="Brainard, David H" w:date="2020-12-14T13:24:00Z">
        <w:r w:rsidR="00DE2794">
          <w:rPr>
            <w:rFonts w:ascii="Times New Roman" w:hAnsi="Times New Roman" w:cs="Times New Roman"/>
            <w:sz w:val="22"/>
            <w:szCs w:val="22"/>
          </w:rPr>
          <w:t>when</w:t>
        </w:r>
      </w:ins>
      <w:r w:rsidRPr="00A16544">
        <w:rPr>
          <w:rFonts w:ascii="Times New Roman" w:hAnsi="Times New Roman" w:cs="Times New Roman"/>
          <w:sz w:val="22"/>
          <w:szCs w:val="22"/>
        </w:rPr>
        <w:t xml:space="preserve"> the backgrounds are the same</w:t>
      </w:r>
      <w:ins w:id="800" w:author="Brainard, David H" w:date="2020-12-14T13:24:00Z">
        <w:r w:rsidR="00DE2794">
          <w:rPr>
            <w:rFonts w:ascii="Times New Roman" w:hAnsi="Times New Roman" w:cs="Times New Roman"/>
            <w:sz w:val="22"/>
            <w:szCs w:val="22"/>
          </w:rPr>
          <w:t xml:space="preserve"> within trial</w:t>
        </w:r>
      </w:ins>
      <w:r w:rsidRPr="00A16544">
        <w:rPr>
          <w:rFonts w:ascii="Times New Roman" w:hAnsi="Times New Roman" w:cs="Times New Roman"/>
          <w:sz w:val="22"/>
          <w:szCs w:val="22"/>
        </w:rPr>
        <w:t xml:space="preserve">. </w:t>
      </w:r>
      <w:ins w:id="801" w:author="Brainard, David H" w:date="2020-12-14T13:24:00Z">
        <w:r w:rsidR="00DE2794">
          <w:rPr>
            <w:rFonts w:ascii="Times New Roman" w:hAnsi="Times New Roman" w:cs="Times New Roman"/>
            <w:sz w:val="22"/>
            <w:szCs w:val="22"/>
          </w:rPr>
          <w:t xml:space="preserve">Trial-to-trial variability </w:t>
        </w:r>
        <w:r w:rsidR="00DE2794">
          <w:rPr>
            <w:rFonts w:ascii="Times New Roman" w:hAnsi="Times New Roman" w:cs="Times New Roman"/>
            <w:sz w:val="22"/>
            <w:szCs w:val="22"/>
          </w:rPr>
          <w:lastRenderedPageBreak/>
          <w:t>in background</w:t>
        </w:r>
        <w:del w:id="802" w:author="Vijay Singh" w:date="2020-12-21T16:33:00Z">
          <w:r w:rsidR="00DE2794" w:rsidDel="00196A08">
            <w:rPr>
              <w:rFonts w:ascii="Times New Roman" w:hAnsi="Times New Roman" w:cs="Times New Roman"/>
              <w:sz w:val="22"/>
              <w:szCs w:val="22"/>
            </w:rPr>
            <w:delText>,</w:delText>
          </w:r>
        </w:del>
        <w:r w:rsidR="00DE2794">
          <w:rPr>
            <w:rFonts w:ascii="Times New Roman" w:hAnsi="Times New Roman" w:cs="Times New Roman"/>
            <w:sz w:val="22"/>
            <w:szCs w:val="22"/>
          </w:rPr>
          <w:t xml:space="preserve"> has little</w:t>
        </w:r>
      </w:ins>
      <w:ins w:id="803" w:author="Vijay Singh" w:date="2020-12-21T16:33:00Z">
        <w:r w:rsidR="00196A08">
          <w:rPr>
            <w:rFonts w:ascii="Times New Roman" w:hAnsi="Times New Roman" w:cs="Times New Roman"/>
            <w:sz w:val="22"/>
            <w:szCs w:val="22"/>
          </w:rPr>
          <w:t>,</w:t>
        </w:r>
      </w:ins>
      <w:ins w:id="804" w:author="Brainard, David H" w:date="2020-12-14T13:24:00Z">
        <w:r w:rsidR="00DE2794">
          <w:rPr>
            <w:rFonts w:ascii="Times New Roman" w:hAnsi="Times New Roman" w:cs="Times New Roman"/>
            <w:sz w:val="22"/>
            <w:szCs w:val="22"/>
          </w:rPr>
          <w:t xml:space="preserve"> if any</w:t>
        </w:r>
      </w:ins>
      <w:ins w:id="805" w:author="Vijay Singh" w:date="2020-12-21T16:33:00Z">
        <w:r w:rsidR="00196A08">
          <w:rPr>
            <w:rFonts w:ascii="Times New Roman" w:hAnsi="Times New Roman" w:cs="Times New Roman"/>
            <w:sz w:val="22"/>
            <w:szCs w:val="22"/>
          </w:rPr>
          <w:t>,</w:t>
        </w:r>
      </w:ins>
      <w:ins w:id="806" w:author="Brainard, David H" w:date="2020-12-14T13:24:00Z">
        <w:r w:rsidR="00DE2794">
          <w:rPr>
            <w:rFonts w:ascii="Times New Roman" w:hAnsi="Times New Roman" w:cs="Times New Roman"/>
            <w:sz w:val="22"/>
            <w:szCs w:val="22"/>
          </w:rPr>
          <w:t xml:space="preserve"> effect. </w:t>
        </w:r>
      </w:ins>
      <w:r w:rsidRPr="00A16544">
        <w:rPr>
          <w:rFonts w:ascii="Times New Roman" w:hAnsi="Times New Roman" w:cs="Times New Roman"/>
          <w:sz w:val="22"/>
          <w:szCs w:val="22"/>
        </w:rPr>
        <w:t>This effect persists even when the secondary reflections are switched off, indicating the effect is due to the spectral change in the background and not due to the variation in the amount of light being reflected from the target surface.</w:t>
      </w:r>
    </w:p>
    <w:p w14:paraId="7C445DC7" w14:textId="2ACD75A9" w:rsidR="00F55602" w:rsidRDefault="00F55602">
      <w:pPr>
        <w:pStyle w:val="Body"/>
        <w:spacing w:after="160"/>
        <w:rPr>
          <w:ins w:id="807" w:author="Vijay Singh" w:date="2020-12-17T16:46:00Z"/>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rPr>
          <w:ins w:id="808" w:author="Vijay Singh" w:date="2020-12-17T16:46:00Z"/>
        </w:trPr>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09" w:author="Vijay Singh" w:date="2020-12-17T16:46:00Z"/>
                <w:rFonts w:ascii="Times New Roman" w:hAnsi="Times New Roman" w:cs="Times New Roman"/>
                <w:sz w:val="20"/>
                <w:szCs w:val="20"/>
              </w:rPr>
            </w:pPr>
          </w:p>
        </w:tc>
        <w:tc>
          <w:tcPr>
            <w:tcW w:w="7792" w:type="dxa"/>
            <w:gridSpan w:val="5"/>
          </w:tcPr>
          <w:p w14:paraId="007C9EC8"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0" w:author="Vijay Singh" w:date="2020-12-17T16:46:00Z"/>
                <w:rFonts w:ascii="Times New Roman" w:hAnsi="Times New Roman" w:cs="Times New Roman"/>
                <w:sz w:val="20"/>
                <w:szCs w:val="20"/>
              </w:rPr>
            </w:pPr>
            <w:ins w:id="811" w:author="Vijay Singh" w:date="2020-12-17T16:46:00Z">
              <w:r>
                <w:rPr>
                  <w:rFonts w:ascii="Times New Roman" w:hAnsi="Times New Roman" w:cs="Times New Roman"/>
                  <w:sz w:val="20"/>
                  <w:szCs w:val="20"/>
                </w:rPr>
                <w:t>Threshold +- SEM (over sessions)</w:t>
              </w:r>
            </w:ins>
          </w:p>
        </w:tc>
      </w:tr>
      <w:tr w:rsidR="00F55602" w14:paraId="2A18726C" w14:textId="77777777" w:rsidTr="00404248">
        <w:trPr>
          <w:ins w:id="812" w:author="Vijay Singh" w:date="2020-12-17T16:46:00Z"/>
        </w:trPr>
        <w:tc>
          <w:tcPr>
            <w:tcW w:w="1558" w:type="dxa"/>
          </w:tcPr>
          <w:p w14:paraId="14D4A5C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3" w:author="Vijay Singh" w:date="2020-12-17T16:46:00Z"/>
                <w:rFonts w:ascii="Times New Roman" w:hAnsi="Times New Roman" w:cs="Times New Roman"/>
                <w:sz w:val="20"/>
                <w:szCs w:val="20"/>
              </w:rPr>
            </w:pPr>
            <w:ins w:id="814" w:author="Vijay Singh" w:date="2020-12-17T16:46:00Z">
              <w:r w:rsidRPr="00E735A8">
                <w:rPr>
                  <w:rFonts w:ascii="Times New Roman" w:hAnsi="Times New Roman" w:cs="Times New Roman"/>
                  <w:sz w:val="20"/>
                  <w:szCs w:val="20"/>
                </w:rPr>
                <w:t>Subject</w:t>
              </w:r>
            </w:ins>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5" w:author="Vijay Singh" w:date="2020-12-17T16:46:00Z"/>
                <w:rFonts w:ascii="Times New Roman" w:hAnsi="Times New Roman" w:cs="Times New Roman"/>
                <w:sz w:val="20"/>
                <w:szCs w:val="20"/>
              </w:rPr>
            </w:pPr>
            <w:ins w:id="816" w:author="Vijay Singh" w:date="2020-12-17T16:46:00Z">
              <w:r w:rsidRPr="00E735A8">
                <w:rPr>
                  <w:rFonts w:ascii="Times New Roman" w:hAnsi="Times New Roman" w:cs="Times New Roman"/>
                  <w:sz w:val="20"/>
                  <w:szCs w:val="20"/>
                </w:rPr>
                <w:t>Condition 1</w:t>
              </w:r>
            </w:ins>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7" w:author="Vijay Singh" w:date="2020-12-17T16:46:00Z"/>
                <w:rFonts w:ascii="Times New Roman" w:hAnsi="Times New Roman" w:cs="Times New Roman"/>
                <w:sz w:val="20"/>
                <w:szCs w:val="20"/>
              </w:rPr>
            </w:pPr>
            <w:ins w:id="818" w:author="Vijay Singh" w:date="2020-12-17T16:46:00Z">
              <w:r w:rsidRPr="00E735A8">
                <w:rPr>
                  <w:rFonts w:ascii="Times New Roman" w:hAnsi="Times New Roman" w:cs="Times New Roman"/>
                  <w:sz w:val="20"/>
                  <w:szCs w:val="20"/>
                </w:rPr>
                <w:t>Condition 2</w:t>
              </w:r>
            </w:ins>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9" w:author="Vijay Singh" w:date="2020-12-17T16:46:00Z"/>
                <w:rFonts w:ascii="Times New Roman" w:hAnsi="Times New Roman" w:cs="Times New Roman"/>
                <w:sz w:val="20"/>
                <w:szCs w:val="20"/>
              </w:rPr>
            </w:pPr>
            <w:ins w:id="820" w:author="Vijay Singh" w:date="2020-12-17T16:46:00Z">
              <w:r w:rsidRPr="00E735A8">
                <w:rPr>
                  <w:rFonts w:ascii="Times New Roman" w:hAnsi="Times New Roman" w:cs="Times New Roman"/>
                  <w:sz w:val="20"/>
                  <w:szCs w:val="20"/>
                </w:rPr>
                <w:t>Condition 2a</w:t>
              </w:r>
            </w:ins>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1" w:author="Vijay Singh" w:date="2020-12-17T16:46:00Z"/>
                <w:rFonts w:ascii="Times New Roman" w:hAnsi="Times New Roman" w:cs="Times New Roman"/>
                <w:sz w:val="20"/>
                <w:szCs w:val="20"/>
              </w:rPr>
            </w:pPr>
            <w:ins w:id="822" w:author="Vijay Singh" w:date="2020-12-17T16:46:00Z">
              <w:r w:rsidRPr="00E735A8">
                <w:rPr>
                  <w:rFonts w:ascii="Times New Roman" w:hAnsi="Times New Roman" w:cs="Times New Roman"/>
                  <w:sz w:val="20"/>
                  <w:szCs w:val="20"/>
                </w:rPr>
                <w:t>Condition 3</w:t>
              </w:r>
            </w:ins>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3" w:author="Vijay Singh" w:date="2020-12-17T16:46:00Z"/>
                <w:rFonts w:ascii="Times New Roman" w:hAnsi="Times New Roman" w:cs="Times New Roman"/>
                <w:sz w:val="20"/>
                <w:szCs w:val="20"/>
              </w:rPr>
            </w:pPr>
            <w:ins w:id="824" w:author="Vijay Singh" w:date="2020-12-17T16:46:00Z">
              <w:r w:rsidRPr="00E735A8">
                <w:rPr>
                  <w:rFonts w:ascii="Times New Roman" w:hAnsi="Times New Roman" w:cs="Times New Roman"/>
                  <w:sz w:val="20"/>
                  <w:szCs w:val="20"/>
                </w:rPr>
                <w:t>Condition 3a</w:t>
              </w:r>
            </w:ins>
          </w:p>
        </w:tc>
      </w:tr>
      <w:tr w:rsidR="00F55602" w14:paraId="3E0FF13D" w14:textId="77777777" w:rsidTr="00404248">
        <w:trPr>
          <w:ins w:id="825" w:author="Vijay Singh" w:date="2020-12-17T16:46:00Z"/>
        </w:trPr>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6" w:author="Vijay Singh" w:date="2020-12-17T16:46:00Z"/>
                <w:rFonts w:ascii="Times New Roman" w:hAnsi="Times New Roman" w:cs="Times New Roman"/>
                <w:sz w:val="20"/>
                <w:szCs w:val="20"/>
              </w:rPr>
            </w:pPr>
            <w:ins w:id="827" w:author="Vijay Singh" w:date="2020-12-17T16:46:00Z">
              <w:r w:rsidRPr="00E735A8">
                <w:rPr>
                  <w:rFonts w:ascii="Times New Roman" w:hAnsi="Times New Roman" w:cs="Times New Roman"/>
                  <w:sz w:val="20"/>
                  <w:szCs w:val="20"/>
                </w:rPr>
                <w:t>4</w:t>
              </w:r>
            </w:ins>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8" w:author="Vijay Singh" w:date="2020-12-17T16:46:00Z"/>
                <w:rFonts w:ascii="Times New Roman" w:hAnsi="Times New Roman" w:cs="Times New Roman"/>
                <w:sz w:val="20"/>
                <w:szCs w:val="20"/>
              </w:rPr>
            </w:pPr>
            <w:ins w:id="829" w:author="Vijay Singh" w:date="2020-12-17T16:46:00Z">
              <w:r w:rsidRPr="00E735A8">
                <w:rPr>
                  <w:rFonts w:ascii="Times New Roman" w:hAnsi="Times New Roman" w:cs="Times New Roman"/>
                  <w:color w:val="FF0000"/>
                  <w:sz w:val="20"/>
                  <w:szCs w:val="20"/>
                </w:rPr>
                <w:t>0.0269+-0.0013</w:t>
              </w:r>
            </w:ins>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0" w:author="Vijay Singh" w:date="2020-12-17T16:46:00Z"/>
                <w:rFonts w:ascii="Times New Roman" w:hAnsi="Times New Roman" w:cs="Times New Roman"/>
                <w:sz w:val="20"/>
                <w:szCs w:val="20"/>
              </w:rPr>
            </w:pPr>
            <w:ins w:id="831" w:author="Vijay Singh" w:date="2020-12-17T16:46:00Z">
              <w:r w:rsidRPr="00E735A8">
                <w:rPr>
                  <w:rFonts w:ascii="Times New Roman" w:hAnsi="Times New Roman" w:cs="Times New Roman"/>
                  <w:color w:val="FF0000"/>
                  <w:sz w:val="20"/>
                  <w:szCs w:val="20"/>
                </w:rPr>
                <w:t>0.0254+-0.0013</w:t>
              </w:r>
            </w:ins>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2" w:author="Vijay Singh" w:date="2020-12-17T16:46:00Z"/>
                <w:rFonts w:ascii="Times New Roman" w:hAnsi="Times New Roman" w:cs="Times New Roman"/>
                <w:sz w:val="20"/>
                <w:szCs w:val="20"/>
              </w:rPr>
            </w:pPr>
            <w:ins w:id="833" w:author="Vijay Singh" w:date="2020-12-17T16:46:00Z">
              <w:r w:rsidRPr="00E735A8">
                <w:rPr>
                  <w:rFonts w:ascii="Times New Roman" w:hAnsi="Times New Roman" w:cs="Times New Roman"/>
                  <w:color w:val="FF0000"/>
                  <w:sz w:val="20"/>
                  <w:szCs w:val="20"/>
                </w:rPr>
                <w:t>0.0235+-0.0011</w:t>
              </w:r>
            </w:ins>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4" w:author="Vijay Singh" w:date="2020-12-17T16:46:00Z"/>
                <w:rFonts w:ascii="Times New Roman" w:hAnsi="Times New Roman" w:cs="Times New Roman"/>
                <w:sz w:val="20"/>
                <w:szCs w:val="20"/>
              </w:rPr>
            </w:pPr>
            <w:ins w:id="835" w:author="Vijay Singh" w:date="2020-12-17T16:46:00Z">
              <w:r w:rsidRPr="00E735A8">
                <w:rPr>
                  <w:rFonts w:ascii="Times New Roman" w:hAnsi="Times New Roman" w:cs="Times New Roman"/>
                  <w:color w:val="FF0000"/>
                  <w:sz w:val="20"/>
                  <w:szCs w:val="20"/>
                </w:rPr>
                <w:t>0.0366+-0.0030</w:t>
              </w:r>
            </w:ins>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6" w:author="Vijay Singh" w:date="2020-12-17T16:46:00Z"/>
                <w:rFonts w:ascii="Times New Roman" w:hAnsi="Times New Roman" w:cs="Times New Roman"/>
                <w:sz w:val="20"/>
                <w:szCs w:val="20"/>
              </w:rPr>
            </w:pPr>
            <w:ins w:id="837" w:author="Vijay Singh" w:date="2020-12-17T16:46:00Z">
              <w:r w:rsidRPr="00E735A8">
                <w:rPr>
                  <w:rFonts w:ascii="Times New Roman" w:hAnsi="Times New Roman" w:cs="Times New Roman"/>
                  <w:color w:val="FF0000"/>
                  <w:sz w:val="20"/>
                  <w:szCs w:val="20"/>
                </w:rPr>
                <w:t>0.0330+-0.0018</w:t>
              </w:r>
            </w:ins>
          </w:p>
        </w:tc>
      </w:tr>
      <w:tr w:rsidR="00F55602" w14:paraId="59F7B5D0" w14:textId="77777777" w:rsidTr="00404248">
        <w:trPr>
          <w:ins w:id="838" w:author="Vijay Singh" w:date="2020-12-17T16:46:00Z"/>
        </w:trPr>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9" w:author="Vijay Singh" w:date="2020-12-17T16:46:00Z"/>
                <w:rFonts w:ascii="Times New Roman" w:hAnsi="Times New Roman" w:cs="Times New Roman"/>
                <w:sz w:val="20"/>
                <w:szCs w:val="20"/>
              </w:rPr>
            </w:pPr>
            <w:ins w:id="840" w:author="Vijay Singh" w:date="2020-12-17T16:46:00Z">
              <w:r w:rsidRPr="00E735A8">
                <w:rPr>
                  <w:rFonts w:ascii="Times New Roman" w:hAnsi="Times New Roman" w:cs="Times New Roman"/>
                  <w:sz w:val="20"/>
                  <w:szCs w:val="20"/>
                </w:rPr>
                <w:t>5</w:t>
              </w:r>
            </w:ins>
          </w:p>
        </w:tc>
        <w:tc>
          <w:tcPr>
            <w:tcW w:w="1558" w:type="dxa"/>
            <w:tcBorders>
              <w:top w:val="nil"/>
              <w:left w:val="nil"/>
              <w:bottom w:val="nil"/>
              <w:right w:val="single" w:sz="4" w:space="0" w:color="auto"/>
            </w:tcBorders>
            <w:shd w:val="clear" w:color="auto" w:fill="auto"/>
            <w:vAlign w:val="bottom"/>
          </w:tcPr>
          <w:p w14:paraId="061DBA6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1" w:author="Vijay Singh" w:date="2020-12-17T16:46:00Z"/>
                <w:rFonts w:ascii="Times New Roman" w:hAnsi="Times New Roman" w:cs="Times New Roman"/>
                <w:sz w:val="20"/>
                <w:szCs w:val="20"/>
              </w:rPr>
            </w:pPr>
            <w:ins w:id="842" w:author="Vijay Singh" w:date="2020-12-17T16:46:00Z">
              <w:r w:rsidRPr="00E735A8">
                <w:rPr>
                  <w:rFonts w:ascii="Times New Roman" w:hAnsi="Times New Roman" w:cs="Times New Roman"/>
                  <w:color w:val="FF0000"/>
                  <w:sz w:val="20"/>
                  <w:szCs w:val="20"/>
                </w:rPr>
                <w:t>0.0217+-0.0005</w:t>
              </w:r>
            </w:ins>
          </w:p>
        </w:tc>
        <w:tc>
          <w:tcPr>
            <w:tcW w:w="1558" w:type="dxa"/>
            <w:tcBorders>
              <w:top w:val="nil"/>
              <w:left w:val="nil"/>
              <w:bottom w:val="nil"/>
              <w:right w:val="single" w:sz="4" w:space="0" w:color="auto"/>
            </w:tcBorders>
            <w:shd w:val="clear" w:color="auto" w:fill="auto"/>
            <w:vAlign w:val="bottom"/>
          </w:tcPr>
          <w:p w14:paraId="3D85D51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3" w:author="Vijay Singh" w:date="2020-12-17T16:46:00Z"/>
                <w:rFonts w:ascii="Times New Roman" w:hAnsi="Times New Roman" w:cs="Times New Roman"/>
                <w:sz w:val="20"/>
                <w:szCs w:val="20"/>
              </w:rPr>
            </w:pPr>
            <w:ins w:id="844" w:author="Vijay Singh" w:date="2020-12-17T16:46:00Z">
              <w:r w:rsidRPr="00E735A8">
                <w:rPr>
                  <w:rFonts w:ascii="Times New Roman" w:hAnsi="Times New Roman" w:cs="Times New Roman"/>
                  <w:color w:val="FF0000"/>
                  <w:sz w:val="20"/>
                  <w:szCs w:val="20"/>
                </w:rPr>
                <w:t>0.0305+-0.0039</w:t>
              </w:r>
            </w:ins>
          </w:p>
        </w:tc>
        <w:tc>
          <w:tcPr>
            <w:tcW w:w="1558" w:type="dxa"/>
            <w:tcBorders>
              <w:top w:val="nil"/>
              <w:left w:val="nil"/>
              <w:bottom w:val="nil"/>
              <w:right w:val="single" w:sz="4" w:space="0" w:color="auto"/>
            </w:tcBorders>
            <w:shd w:val="clear" w:color="auto" w:fill="auto"/>
            <w:vAlign w:val="bottom"/>
          </w:tcPr>
          <w:p w14:paraId="524BD57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5" w:author="Vijay Singh" w:date="2020-12-17T16:46:00Z"/>
                <w:rFonts w:ascii="Times New Roman" w:hAnsi="Times New Roman" w:cs="Times New Roman"/>
                <w:sz w:val="20"/>
                <w:szCs w:val="20"/>
              </w:rPr>
            </w:pPr>
            <w:ins w:id="846" w:author="Vijay Singh" w:date="2020-12-17T16:46:00Z">
              <w:r w:rsidRPr="00E735A8">
                <w:rPr>
                  <w:rFonts w:ascii="Times New Roman" w:hAnsi="Times New Roman" w:cs="Times New Roman"/>
                  <w:color w:val="FF0000"/>
                  <w:sz w:val="20"/>
                  <w:szCs w:val="20"/>
                </w:rPr>
                <w:t>0.0300+-0.0017</w:t>
              </w:r>
            </w:ins>
          </w:p>
        </w:tc>
        <w:tc>
          <w:tcPr>
            <w:tcW w:w="1559" w:type="dxa"/>
            <w:tcBorders>
              <w:top w:val="nil"/>
              <w:left w:val="nil"/>
              <w:bottom w:val="nil"/>
              <w:right w:val="single" w:sz="4" w:space="0" w:color="auto"/>
            </w:tcBorders>
            <w:shd w:val="clear" w:color="auto" w:fill="auto"/>
            <w:vAlign w:val="bottom"/>
          </w:tcPr>
          <w:p w14:paraId="42497D2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7" w:author="Vijay Singh" w:date="2020-12-17T16:46:00Z"/>
                <w:rFonts w:ascii="Times New Roman" w:hAnsi="Times New Roman" w:cs="Times New Roman"/>
                <w:sz w:val="20"/>
                <w:szCs w:val="20"/>
              </w:rPr>
            </w:pPr>
            <w:ins w:id="848" w:author="Vijay Singh" w:date="2020-12-17T16:46:00Z">
              <w:r w:rsidRPr="00E735A8">
                <w:rPr>
                  <w:rFonts w:ascii="Times New Roman" w:hAnsi="Times New Roman" w:cs="Times New Roman"/>
                  <w:color w:val="FF0000"/>
                  <w:sz w:val="20"/>
                  <w:szCs w:val="20"/>
                </w:rPr>
                <w:t>0.0382+-0.0031</w:t>
              </w:r>
            </w:ins>
          </w:p>
        </w:tc>
        <w:tc>
          <w:tcPr>
            <w:tcW w:w="1559" w:type="dxa"/>
            <w:tcBorders>
              <w:top w:val="nil"/>
              <w:left w:val="nil"/>
              <w:bottom w:val="nil"/>
              <w:right w:val="single" w:sz="4" w:space="0" w:color="auto"/>
            </w:tcBorders>
            <w:shd w:val="clear" w:color="auto" w:fill="auto"/>
            <w:vAlign w:val="bottom"/>
          </w:tcPr>
          <w:p w14:paraId="185397E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9" w:author="Vijay Singh" w:date="2020-12-17T16:46:00Z"/>
                <w:rFonts w:ascii="Times New Roman" w:hAnsi="Times New Roman" w:cs="Times New Roman"/>
                <w:sz w:val="20"/>
                <w:szCs w:val="20"/>
              </w:rPr>
            </w:pPr>
            <w:ins w:id="850" w:author="Vijay Singh" w:date="2020-12-17T16:46:00Z">
              <w:r w:rsidRPr="00E735A8">
                <w:rPr>
                  <w:rFonts w:ascii="Times New Roman" w:hAnsi="Times New Roman" w:cs="Times New Roman"/>
                  <w:color w:val="FF0000"/>
                  <w:sz w:val="20"/>
                  <w:szCs w:val="20"/>
                </w:rPr>
                <w:t>0.0389+-0.0022</w:t>
              </w:r>
            </w:ins>
          </w:p>
        </w:tc>
      </w:tr>
      <w:tr w:rsidR="00F55602" w14:paraId="1FB6D1AA" w14:textId="77777777" w:rsidTr="00404248">
        <w:trPr>
          <w:ins w:id="851" w:author="Vijay Singh" w:date="2020-12-17T16:46:00Z"/>
        </w:trPr>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2" w:author="Vijay Singh" w:date="2020-12-17T16:46:00Z"/>
                <w:rFonts w:ascii="Times New Roman" w:hAnsi="Times New Roman" w:cs="Times New Roman"/>
                <w:sz w:val="20"/>
                <w:szCs w:val="20"/>
              </w:rPr>
            </w:pPr>
            <w:ins w:id="853" w:author="Vijay Singh" w:date="2020-12-17T16:46:00Z">
              <w:r w:rsidRPr="00E735A8">
                <w:rPr>
                  <w:rFonts w:ascii="Times New Roman" w:hAnsi="Times New Roman" w:cs="Times New Roman"/>
                  <w:sz w:val="20"/>
                  <w:szCs w:val="20"/>
                </w:rPr>
                <w:t>8</w:t>
              </w:r>
            </w:ins>
          </w:p>
        </w:tc>
        <w:tc>
          <w:tcPr>
            <w:tcW w:w="1558" w:type="dxa"/>
            <w:tcBorders>
              <w:top w:val="nil"/>
              <w:left w:val="nil"/>
              <w:bottom w:val="nil"/>
              <w:right w:val="single" w:sz="4" w:space="0" w:color="auto"/>
            </w:tcBorders>
            <w:shd w:val="clear" w:color="auto" w:fill="auto"/>
            <w:vAlign w:val="bottom"/>
          </w:tcPr>
          <w:p w14:paraId="117A94A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4" w:author="Vijay Singh" w:date="2020-12-17T16:46:00Z"/>
                <w:rFonts w:ascii="Times New Roman" w:hAnsi="Times New Roman" w:cs="Times New Roman"/>
                <w:sz w:val="20"/>
                <w:szCs w:val="20"/>
              </w:rPr>
            </w:pPr>
            <w:ins w:id="855" w:author="Vijay Singh" w:date="2020-12-17T16:46:00Z">
              <w:r w:rsidRPr="00E735A8">
                <w:rPr>
                  <w:rFonts w:ascii="Times New Roman" w:hAnsi="Times New Roman" w:cs="Times New Roman"/>
                  <w:color w:val="FF0000"/>
                  <w:sz w:val="20"/>
                  <w:szCs w:val="20"/>
                </w:rPr>
                <w:t>0.0167+-0.0011</w:t>
              </w:r>
            </w:ins>
          </w:p>
        </w:tc>
        <w:tc>
          <w:tcPr>
            <w:tcW w:w="1558" w:type="dxa"/>
            <w:tcBorders>
              <w:top w:val="nil"/>
              <w:left w:val="nil"/>
              <w:bottom w:val="nil"/>
              <w:right w:val="single" w:sz="4" w:space="0" w:color="auto"/>
            </w:tcBorders>
            <w:shd w:val="clear" w:color="auto" w:fill="auto"/>
            <w:vAlign w:val="bottom"/>
          </w:tcPr>
          <w:p w14:paraId="26A5957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6" w:author="Vijay Singh" w:date="2020-12-17T16:46:00Z"/>
                <w:rFonts w:ascii="Times New Roman" w:hAnsi="Times New Roman" w:cs="Times New Roman"/>
                <w:sz w:val="20"/>
                <w:szCs w:val="20"/>
              </w:rPr>
            </w:pPr>
            <w:ins w:id="857" w:author="Vijay Singh" w:date="2020-12-17T16:46:00Z">
              <w:r w:rsidRPr="00E735A8">
                <w:rPr>
                  <w:rFonts w:ascii="Times New Roman" w:hAnsi="Times New Roman" w:cs="Times New Roman"/>
                  <w:color w:val="FF0000"/>
                  <w:sz w:val="20"/>
                  <w:szCs w:val="20"/>
                </w:rPr>
                <w:t>0.0169+-0.0020</w:t>
              </w:r>
            </w:ins>
          </w:p>
        </w:tc>
        <w:tc>
          <w:tcPr>
            <w:tcW w:w="1558" w:type="dxa"/>
            <w:tcBorders>
              <w:top w:val="nil"/>
              <w:left w:val="nil"/>
              <w:bottom w:val="nil"/>
              <w:right w:val="single" w:sz="4" w:space="0" w:color="auto"/>
            </w:tcBorders>
            <w:shd w:val="clear" w:color="auto" w:fill="auto"/>
            <w:vAlign w:val="bottom"/>
          </w:tcPr>
          <w:p w14:paraId="39631A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8" w:author="Vijay Singh" w:date="2020-12-17T16:46:00Z"/>
                <w:rFonts w:ascii="Times New Roman" w:hAnsi="Times New Roman" w:cs="Times New Roman"/>
                <w:sz w:val="20"/>
                <w:szCs w:val="20"/>
              </w:rPr>
            </w:pPr>
            <w:ins w:id="859" w:author="Vijay Singh" w:date="2020-12-17T16:46:00Z">
              <w:r w:rsidRPr="00E735A8">
                <w:rPr>
                  <w:rFonts w:ascii="Times New Roman" w:hAnsi="Times New Roman" w:cs="Times New Roman"/>
                  <w:color w:val="FF0000"/>
                  <w:sz w:val="20"/>
                  <w:szCs w:val="20"/>
                </w:rPr>
                <w:t>0.0175+-0.0017</w:t>
              </w:r>
            </w:ins>
          </w:p>
        </w:tc>
        <w:tc>
          <w:tcPr>
            <w:tcW w:w="1559" w:type="dxa"/>
            <w:tcBorders>
              <w:top w:val="nil"/>
              <w:left w:val="nil"/>
              <w:bottom w:val="nil"/>
              <w:right w:val="single" w:sz="4" w:space="0" w:color="auto"/>
            </w:tcBorders>
            <w:shd w:val="clear" w:color="auto" w:fill="auto"/>
            <w:vAlign w:val="bottom"/>
          </w:tcPr>
          <w:p w14:paraId="2A0B8CEC"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0" w:author="Vijay Singh" w:date="2020-12-17T16:46:00Z"/>
                <w:rFonts w:ascii="Times New Roman" w:hAnsi="Times New Roman" w:cs="Times New Roman"/>
                <w:sz w:val="20"/>
                <w:szCs w:val="20"/>
              </w:rPr>
            </w:pPr>
            <w:ins w:id="861" w:author="Vijay Singh" w:date="2020-12-17T16:46:00Z">
              <w:r w:rsidRPr="00E735A8">
                <w:rPr>
                  <w:rFonts w:ascii="Times New Roman" w:hAnsi="Times New Roman" w:cs="Times New Roman"/>
                  <w:color w:val="FF0000"/>
                  <w:sz w:val="20"/>
                  <w:szCs w:val="20"/>
                </w:rPr>
                <w:t>0.0325+-0.0016</w:t>
              </w:r>
            </w:ins>
          </w:p>
        </w:tc>
        <w:tc>
          <w:tcPr>
            <w:tcW w:w="1559" w:type="dxa"/>
            <w:tcBorders>
              <w:top w:val="nil"/>
              <w:left w:val="nil"/>
              <w:bottom w:val="nil"/>
              <w:right w:val="single" w:sz="4" w:space="0" w:color="auto"/>
            </w:tcBorders>
            <w:shd w:val="clear" w:color="auto" w:fill="auto"/>
            <w:vAlign w:val="bottom"/>
          </w:tcPr>
          <w:p w14:paraId="182A096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2" w:author="Vijay Singh" w:date="2020-12-17T16:46:00Z"/>
                <w:rFonts w:ascii="Times New Roman" w:hAnsi="Times New Roman" w:cs="Times New Roman"/>
                <w:sz w:val="20"/>
                <w:szCs w:val="20"/>
              </w:rPr>
            </w:pPr>
            <w:ins w:id="863" w:author="Vijay Singh" w:date="2020-12-17T16:46:00Z">
              <w:r w:rsidRPr="00E735A8">
                <w:rPr>
                  <w:rFonts w:ascii="Times New Roman" w:hAnsi="Times New Roman" w:cs="Times New Roman"/>
                  <w:color w:val="FF0000"/>
                  <w:sz w:val="20"/>
                  <w:szCs w:val="20"/>
                </w:rPr>
                <w:t>0.0273+-0.0016</w:t>
              </w:r>
            </w:ins>
          </w:p>
        </w:tc>
      </w:tr>
      <w:tr w:rsidR="00F55602" w14:paraId="4E125792" w14:textId="77777777" w:rsidTr="00404248">
        <w:trPr>
          <w:ins w:id="864" w:author="Vijay Singh" w:date="2020-12-17T16:46:00Z"/>
        </w:trPr>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5" w:author="Vijay Singh" w:date="2020-12-17T16:46:00Z"/>
                <w:rFonts w:ascii="Times New Roman" w:hAnsi="Times New Roman" w:cs="Times New Roman"/>
                <w:sz w:val="20"/>
                <w:szCs w:val="20"/>
              </w:rPr>
            </w:pPr>
            <w:ins w:id="866" w:author="Vijay Singh" w:date="2020-12-17T16:46:00Z">
              <w:r w:rsidRPr="00E735A8">
                <w:rPr>
                  <w:rFonts w:ascii="Times New Roman" w:hAnsi="Times New Roman" w:cs="Times New Roman"/>
                  <w:sz w:val="20"/>
                  <w:szCs w:val="20"/>
                </w:rPr>
                <w:t>11</w:t>
              </w:r>
            </w:ins>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7" w:author="Vijay Singh" w:date="2020-12-17T16:46:00Z"/>
                <w:rFonts w:ascii="Times New Roman" w:hAnsi="Times New Roman" w:cs="Times New Roman"/>
                <w:sz w:val="20"/>
                <w:szCs w:val="20"/>
              </w:rPr>
            </w:pPr>
            <w:ins w:id="868" w:author="Vijay Singh" w:date="2020-12-17T16:46:00Z">
              <w:r w:rsidRPr="00E735A8">
                <w:rPr>
                  <w:rFonts w:ascii="Times New Roman" w:hAnsi="Times New Roman" w:cs="Times New Roman"/>
                  <w:color w:val="FF0000"/>
                  <w:sz w:val="20"/>
                  <w:szCs w:val="20"/>
                </w:rPr>
                <w:t>0.0252+-0.0013</w:t>
              </w:r>
            </w:ins>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9" w:author="Vijay Singh" w:date="2020-12-17T16:46:00Z"/>
                <w:rFonts w:ascii="Times New Roman" w:hAnsi="Times New Roman" w:cs="Times New Roman"/>
                <w:sz w:val="20"/>
                <w:szCs w:val="20"/>
              </w:rPr>
            </w:pPr>
            <w:ins w:id="870" w:author="Vijay Singh" w:date="2020-12-17T16:46:00Z">
              <w:r w:rsidRPr="00E735A8">
                <w:rPr>
                  <w:rFonts w:ascii="Times New Roman" w:hAnsi="Times New Roman" w:cs="Times New Roman"/>
                  <w:color w:val="FF0000"/>
                  <w:sz w:val="20"/>
                  <w:szCs w:val="20"/>
                </w:rPr>
                <w:t>0.0268+-0.0018</w:t>
              </w:r>
            </w:ins>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71" w:author="Vijay Singh" w:date="2020-12-17T16:46:00Z"/>
                <w:rFonts w:ascii="Times New Roman" w:hAnsi="Times New Roman" w:cs="Times New Roman"/>
                <w:sz w:val="20"/>
                <w:szCs w:val="20"/>
              </w:rPr>
            </w:pPr>
            <w:ins w:id="872" w:author="Vijay Singh" w:date="2020-12-17T16:46:00Z">
              <w:r w:rsidRPr="00E735A8">
                <w:rPr>
                  <w:rFonts w:ascii="Times New Roman" w:hAnsi="Times New Roman" w:cs="Times New Roman"/>
                  <w:color w:val="FF0000"/>
                  <w:sz w:val="20"/>
                  <w:szCs w:val="20"/>
                </w:rPr>
                <w:t>0.0285+-0.0002</w:t>
              </w:r>
            </w:ins>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73" w:author="Vijay Singh" w:date="2020-12-17T16:46:00Z"/>
                <w:rFonts w:ascii="Times New Roman" w:hAnsi="Times New Roman" w:cs="Times New Roman"/>
                <w:sz w:val="20"/>
                <w:szCs w:val="20"/>
              </w:rPr>
            </w:pPr>
            <w:ins w:id="874" w:author="Vijay Singh" w:date="2020-12-17T16:46:00Z">
              <w:r w:rsidRPr="00E735A8">
                <w:rPr>
                  <w:rFonts w:ascii="Times New Roman" w:hAnsi="Times New Roman" w:cs="Times New Roman"/>
                  <w:color w:val="FF0000"/>
                  <w:sz w:val="20"/>
                  <w:szCs w:val="20"/>
                </w:rPr>
                <w:t>0.0525+-0.0038</w:t>
              </w:r>
            </w:ins>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75" w:author="Vijay Singh" w:date="2020-12-17T16:46:00Z"/>
                <w:rFonts w:ascii="Times New Roman" w:hAnsi="Times New Roman" w:cs="Times New Roman"/>
                <w:sz w:val="20"/>
                <w:szCs w:val="20"/>
              </w:rPr>
            </w:pPr>
            <w:ins w:id="876" w:author="Vijay Singh" w:date="2020-12-17T16:46:00Z">
              <w:r w:rsidRPr="00E735A8">
                <w:rPr>
                  <w:rFonts w:ascii="Times New Roman" w:hAnsi="Times New Roman" w:cs="Times New Roman"/>
                  <w:color w:val="FF0000"/>
                  <w:sz w:val="20"/>
                  <w:szCs w:val="20"/>
                </w:rPr>
                <w:t>0.0439+-0.0068</w:t>
              </w:r>
            </w:ins>
          </w:p>
        </w:tc>
      </w:tr>
    </w:tbl>
    <w:p w14:paraId="303C6A7F" w14:textId="77777777" w:rsidR="00EF2452" w:rsidDel="005E20FD" w:rsidRDefault="00EF2452">
      <w:pPr>
        <w:pStyle w:val="Body"/>
        <w:spacing w:after="160"/>
        <w:rPr>
          <w:del w:id="877" w:author="Vijay Singh" w:date="2020-12-21T16:34:00Z"/>
        </w:rPr>
        <w:pPrChange w:id="878" w:author="Vijay Singh" w:date="2020-12-16T21:56:00Z">
          <w:pPr/>
        </w:pPrChange>
      </w:pPr>
      <w:del w:id="879" w:author="Vijay Singh" w:date="2020-12-21T16:34:00Z">
        <w:r w:rsidDel="005E20FD">
          <w:br w:type="page"/>
        </w:r>
      </w:del>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2E4FE37C" w14:textId="4E22134F" w:rsidR="00CC0064" w:rsidRPr="00C3037A" w:rsidDel="00091515" w:rsidRDefault="00CC0064" w:rsidP="00CC0064">
      <w:pPr>
        <w:pStyle w:val="Default"/>
        <w:spacing w:before="0" w:after="270"/>
        <w:rPr>
          <w:del w:id="880" w:author="Vijay Singh" w:date="2020-12-21T16:15:00Z"/>
          <w:rFonts w:ascii="Times New Roman" w:eastAsia="Times New Roman" w:hAnsi="Times New Roman" w:cs="Times New Roman"/>
          <w:b/>
          <w:bCs/>
          <w:sz w:val="22"/>
          <w:szCs w:val="22"/>
          <w:rPrChange w:id="881" w:author="Brainard, David H" w:date="2020-12-08T11:33:00Z">
            <w:rPr>
              <w:del w:id="882" w:author="Vijay Singh" w:date="2020-12-21T16:15:00Z"/>
              <w:rFonts w:ascii="Times New Roman" w:eastAsia="Times New Roman" w:hAnsi="Times New Roman" w:cs="Times New Roman"/>
              <w:sz w:val="22"/>
              <w:szCs w:val="22"/>
            </w:rPr>
          </w:rPrChange>
        </w:rPr>
      </w:pPr>
      <w:del w:id="883" w:author="Vijay Singh" w:date="2020-12-21T16:15:00Z">
        <w:r w:rsidRPr="00DC4E76" w:rsidDel="00091515">
          <w:rPr>
            <w:rStyle w:val="None"/>
            <w:rFonts w:ascii="Times New Roman" w:hAnsi="Times New Roman" w:cs="Times New Roman"/>
            <w:b/>
            <w:bCs/>
            <w:sz w:val="22"/>
            <w:szCs w:val="22"/>
          </w:rPr>
          <w:delText>Figure 1:</w:delText>
        </w:r>
        <w:r w:rsidRPr="00DC4E76" w:rsidDel="00091515">
          <w:rPr>
            <w:rFonts w:ascii="Times New Roman" w:hAnsi="Times New Roman" w:cs="Times New Roman"/>
            <w:sz w:val="22"/>
            <w:szCs w:val="22"/>
          </w:rPr>
          <w:delText xml:space="preserve"> </w:delText>
        </w:r>
      </w:del>
      <w:ins w:id="884" w:author="Brainard, David H" w:date="2020-12-08T11:24:00Z">
        <w:del w:id="885" w:author="Vijay Singh" w:date="2020-12-21T16:15:00Z">
          <w:r w:rsidR="00640356" w:rsidRPr="00DC4E76" w:rsidDel="00091515">
            <w:rPr>
              <w:rFonts w:ascii="Times New Roman" w:hAnsi="Times New Roman" w:cs="Times New Roman"/>
              <w:b/>
              <w:bCs/>
              <w:sz w:val="22"/>
              <w:szCs w:val="22"/>
              <w:rPrChange w:id="886" w:author="Brainard, David H" w:date="2020-12-09T12:35:00Z">
                <w:rPr>
                  <w:sz w:val="22"/>
                  <w:szCs w:val="22"/>
                </w:rPr>
              </w:rPrChange>
            </w:rPr>
            <w:delText>Psychophysical task</w:delText>
          </w:r>
        </w:del>
      </w:ins>
      <w:ins w:id="887" w:author="Brainard, David H" w:date="2020-12-08T11:27:00Z">
        <w:del w:id="888" w:author="Vijay Singh" w:date="2020-12-21T16:15:00Z">
          <w:r w:rsidR="00640356" w:rsidRPr="00DC4E76" w:rsidDel="00091515">
            <w:rPr>
              <w:rFonts w:ascii="Times New Roman" w:hAnsi="Times New Roman" w:cs="Times New Roman"/>
              <w:b/>
              <w:bCs/>
              <w:sz w:val="22"/>
              <w:szCs w:val="22"/>
              <w:rPrChange w:id="889" w:author="Brainard, David H" w:date="2020-12-09T12:35:00Z">
                <w:rPr>
                  <w:sz w:val="22"/>
                  <w:szCs w:val="22"/>
                </w:rPr>
              </w:rPrChange>
            </w:rPr>
            <w:delText>.</w:delText>
          </w:r>
        </w:del>
      </w:ins>
      <w:ins w:id="890" w:author="Brainard, David H" w:date="2020-12-08T11:24:00Z">
        <w:del w:id="891" w:author="Vijay Singh" w:date="2020-12-21T16:15:00Z">
          <w:r w:rsidR="00640356" w:rsidRPr="00DC4E76" w:rsidDel="00091515">
            <w:rPr>
              <w:rFonts w:ascii="Times New Roman" w:hAnsi="Times New Roman" w:cs="Times New Roman"/>
              <w:sz w:val="22"/>
              <w:szCs w:val="22"/>
            </w:rPr>
            <w:delText xml:space="preserve"> </w:delText>
          </w:r>
        </w:del>
      </w:ins>
      <w:ins w:id="892" w:author="Brainard, David H" w:date="2020-12-08T11:33:00Z">
        <w:del w:id="893" w:author="Vijay Singh" w:date="2020-12-21T16:15:00Z">
          <w:r w:rsidR="00C3037A" w:rsidRPr="00DC4E76" w:rsidDel="00091515">
            <w:rPr>
              <w:rFonts w:ascii="Times New Roman" w:hAnsi="Times New Roman" w:cs="Times New Roman"/>
              <w:b/>
              <w:bCs/>
              <w:sz w:val="22"/>
              <w:szCs w:val="22"/>
              <w:rPrChange w:id="894" w:author="Brainard, David H" w:date="2020-12-09T12:35:00Z">
                <w:rPr>
                  <w:sz w:val="22"/>
                  <w:szCs w:val="22"/>
                </w:rPr>
              </w:rPrChange>
            </w:rPr>
            <w:delText>(</w:delText>
          </w:r>
        </w:del>
      </w:ins>
      <w:ins w:id="895" w:author="Brainard, David H" w:date="2020-12-08T11:32:00Z">
        <w:del w:id="896" w:author="Vijay Singh" w:date="2020-12-21T16:15:00Z">
          <w:r w:rsidR="0083642D" w:rsidRPr="00DC4E76" w:rsidDel="00091515">
            <w:rPr>
              <w:rFonts w:ascii="Times New Roman" w:hAnsi="Times New Roman" w:cs="Times New Roman"/>
              <w:b/>
              <w:bCs/>
              <w:sz w:val="22"/>
              <w:szCs w:val="22"/>
              <w:rPrChange w:id="897" w:author="Brainard, David H" w:date="2020-12-09T12:35:00Z">
                <w:rPr>
                  <w:sz w:val="22"/>
                  <w:szCs w:val="22"/>
                </w:rPr>
              </w:rPrChange>
            </w:rPr>
            <w:delText>a)</w:delText>
          </w:r>
          <w:r w:rsidR="0083642D" w:rsidRPr="00DC4E76" w:rsidDel="00091515">
            <w:rPr>
              <w:rFonts w:ascii="Times New Roman" w:hAnsi="Times New Roman" w:cs="Times New Roman"/>
              <w:sz w:val="22"/>
              <w:szCs w:val="22"/>
            </w:rPr>
            <w:delText xml:space="preserve"> </w:delText>
          </w:r>
        </w:del>
      </w:ins>
      <w:del w:id="898" w:author="Vijay Singh" w:date="2020-12-21T16:15:00Z">
        <w:r w:rsidRPr="006C5922" w:rsidDel="00091515">
          <w:rPr>
            <w:rFonts w:ascii="Times New Roman" w:hAnsi="Times New Roman" w:cs="Times New Roman"/>
            <w:sz w:val="22"/>
            <w:szCs w:val="22"/>
          </w:rPr>
          <w:delText>(a) Psychophysics task: On every trial of the experiment, human observers viewed two images in sequence, a standard image and</w:delText>
        </w:r>
        <w:r w:rsidDel="00091515">
          <w:rPr>
            <w:rFonts w:ascii="Times New Roman" w:hAnsi="Times New Roman"/>
            <w:sz w:val="22"/>
            <w:szCs w:val="22"/>
          </w:rPr>
          <w:delText xml:space="preserve"> a comparison image</w:delText>
        </w:r>
      </w:del>
      <w:ins w:id="899" w:author="Brainard, David H" w:date="2020-12-08T11:25:00Z">
        <w:del w:id="900" w:author="Vijay Singh" w:date="2020-12-21T16:15:00Z">
          <w:r w:rsidR="00640356" w:rsidDel="00091515">
            <w:rPr>
              <w:rFonts w:ascii="Times New Roman" w:hAnsi="Times New Roman"/>
              <w:sz w:val="22"/>
              <w:szCs w:val="22"/>
            </w:rPr>
            <w:delText xml:space="preserve"> </w:delText>
          </w:r>
        </w:del>
      </w:ins>
      <w:del w:id="901" w:author="Vijay Singh" w:date="2020-12-21T16:15:00Z">
        <w:r w:rsidDel="00091515">
          <w:rPr>
            <w:rFonts w:ascii="Times New Roman" w:hAnsi="Times New Roman"/>
            <w:sz w:val="22"/>
            <w:szCs w:val="22"/>
          </w:rPr>
          <w:delText xml:space="preserve">, and indicated the one in which the spherical target object in the center of the image was lighter. </w:delText>
        </w:r>
      </w:del>
      <w:ins w:id="902" w:author="Brainard, David H" w:date="2020-12-08T11:33:00Z">
        <w:del w:id="903" w:author="Vijay Singh" w:date="2020-12-21T16:15:00Z">
          <w:r w:rsidR="0083642D" w:rsidDel="00091515">
            <w:rPr>
              <w:rFonts w:ascii="Times New Roman" w:hAnsi="Times New Roman"/>
              <w:sz w:val="22"/>
              <w:szCs w:val="22"/>
            </w:rPr>
            <w:delText>Example</w:delText>
          </w:r>
        </w:del>
      </w:ins>
      <w:ins w:id="904" w:author="Brainard, David H" w:date="2020-12-08T11:27:00Z">
        <w:del w:id="905" w:author="Vijay Singh" w:date="2020-12-21T16:15:00Z">
          <w:r w:rsidR="00640356" w:rsidDel="00091515">
            <w:rPr>
              <w:rFonts w:ascii="Times New Roman" w:hAnsi="Times New Roman"/>
              <w:sz w:val="22"/>
              <w:szCs w:val="22"/>
            </w:rPr>
            <w:delText xml:space="preserve"> standard and comparison images are shown</w:delText>
          </w:r>
        </w:del>
      </w:ins>
      <w:ins w:id="906" w:author="Brainard, David H" w:date="2020-12-08T11:33:00Z">
        <w:del w:id="907" w:author="Vijay Singh" w:date="2020-12-21T16:15:00Z">
          <w:r w:rsidR="0083642D" w:rsidDel="00091515">
            <w:rPr>
              <w:rFonts w:ascii="Times New Roman" w:hAnsi="Times New Roman"/>
              <w:sz w:val="22"/>
              <w:szCs w:val="22"/>
            </w:rPr>
            <w:delText xml:space="preserve">. </w:delText>
          </w:r>
        </w:del>
      </w:ins>
      <w:ins w:id="908" w:author="Brainard, David H" w:date="2020-12-08T11:24:00Z">
        <w:del w:id="909" w:author="Vijay Singh" w:date="2020-12-21T16:15:00Z">
          <w:r w:rsidR="00640356" w:rsidDel="00091515">
            <w:rPr>
              <w:rFonts w:ascii="Times New Roman" w:hAnsi="Times New Roman"/>
              <w:sz w:val="22"/>
              <w:szCs w:val="22"/>
            </w:rPr>
            <w:delText>The images were computer graphics simulations</w:delText>
          </w:r>
        </w:del>
      </w:ins>
      <w:ins w:id="910" w:author="Brainard, David H" w:date="2020-12-08T11:25:00Z">
        <w:del w:id="911" w:author="Vijay Singh" w:date="2020-12-21T16:15:00Z">
          <w:r w:rsidR="00640356" w:rsidDel="00091515">
            <w:rPr>
              <w:rFonts w:ascii="Times New Roman" w:hAnsi="Times New Roman"/>
              <w:sz w:val="22"/>
              <w:szCs w:val="22"/>
            </w:rPr>
            <w:delText xml:space="preserve">. </w:delText>
          </w:r>
        </w:del>
      </w:ins>
      <w:del w:id="912" w:author="Vijay Singh" w:date="2020-12-21T16:15:00Z">
        <w:r w:rsidDel="00091515">
          <w:rPr>
            <w:rFonts w:ascii="Times New Roman" w:hAnsi="Times New Roman"/>
            <w:sz w:val="22"/>
            <w:szCs w:val="22"/>
          </w:rPr>
          <w:delText xml:space="preserve">The </w:delText>
        </w:r>
      </w:del>
      <w:ins w:id="913" w:author="Brainard, David H" w:date="2020-12-08T11:25:00Z">
        <w:del w:id="914" w:author="Vijay Singh" w:date="2020-12-21T16:15:00Z">
          <w:r w:rsidR="00640356" w:rsidDel="00091515">
            <w:rPr>
              <w:rFonts w:ascii="Times New Roman" w:hAnsi="Times New Roman"/>
              <w:sz w:val="22"/>
              <w:szCs w:val="22"/>
            </w:rPr>
            <w:delText xml:space="preserve">simulated reflectance functions of the </w:delText>
          </w:r>
        </w:del>
      </w:ins>
      <w:del w:id="915" w:author="Vijay Singh" w:date="2020-12-21T16:15:00Z">
        <w:r w:rsidDel="00091515">
          <w:rPr>
            <w:rFonts w:ascii="Times New Roman" w:hAnsi="Times New Roman"/>
            <w:sz w:val="22"/>
            <w:szCs w:val="22"/>
          </w:rPr>
          <w:delText xml:space="preserve">target was </w:delText>
        </w:r>
      </w:del>
      <w:ins w:id="916" w:author="Brainard, David H" w:date="2020-12-08T11:25:00Z">
        <w:del w:id="917" w:author="Vijay Singh" w:date="2020-12-21T16:15:00Z">
          <w:r w:rsidR="00640356" w:rsidDel="00091515">
            <w:rPr>
              <w:rFonts w:ascii="Times New Roman" w:hAnsi="Times New Roman"/>
              <w:sz w:val="22"/>
              <w:szCs w:val="22"/>
            </w:rPr>
            <w:delText xml:space="preserve">were </w:delText>
          </w:r>
        </w:del>
      </w:ins>
      <w:del w:id="918" w:author="Vijay Singh" w:date="2020-12-21T16:15:00Z">
        <w:r w:rsidDel="00091515">
          <w:rPr>
            <w:rFonts w:ascii="Times New Roman" w:hAnsi="Times New Roman"/>
            <w:sz w:val="22"/>
            <w:szCs w:val="22"/>
          </w:rPr>
          <w:delText>spectrally flat (grey).</w:delText>
        </w:r>
      </w:del>
      <w:ins w:id="919" w:author="Brainard, David H" w:date="2020-12-08T11:23:00Z">
        <w:del w:id="920" w:author="Vijay Singh" w:date="2020-12-21T16:15:00Z">
          <w:r w:rsidR="00640356" w:rsidDel="00091515">
            <w:rPr>
              <w:rFonts w:ascii="Times New Roman" w:hAnsi="Times New Roman"/>
              <w:sz w:val="22"/>
              <w:szCs w:val="22"/>
            </w:rPr>
            <w:delText>and</w:delText>
          </w:r>
        </w:del>
      </w:ins>
      <w:ins w:id="921" w:author="Brainard, David H" w:date="2020-12-08T11:24:00Z">
        <w:del w:id="922" w:author="Vijay Singh" w:date="2020-12-21T16:15:00Z">
          <w:r w:rsidR="00640356" w:rsidDel="00091515">
            <w:rPr>
              <w:rFonts w:ascii="Times New Roman" w:hAnsi="Times New Roman"/>
              <w:sz w:val="22"/>
              <w:szCs w:val="22"/>
            </w:rPr>
            <w:delText xml:space="preserve"> </w:delText>
          </w:r>
        </w:del>
      </w:ins>
      <w:ins w:id="923" w:author="Brainard, David H" w:date="2020-12-08T11:25:00Z">
        <w:del w:id="924" w:author="Vijay Singh" w:date="2020-12-21T16:15:00Z">
          <w:r w:rsidR="00640356" w:rsidDel="00091515">
            <w:rPr>
              <w:rFonts w:ascii="Times New Roman" w:hAnsi="Times New Roman"/>
              <w:sz w:val="22"/>
              <w:szCs w:val="22"/>
            </w:rPr>
            <w:delText xml:space="preserve">the spheres </w:delText>
          </w:r>
        </w:del>
      </w:ins>
      <w:ins w:id="925" w:author="Brainard, David H" w:date="2020-12-08T11:24:00Z">
        <w:del w:id="926" w:author="Vijay Singh" w:date="2020-12-21T16:15:00Z">
          <w:r w:rsidR="00640356" w:rsidDel="00091515">
            <w:rPr>
              <w:rFonts w:ascii="Times New Roman" w:hAnsi="Times New Roman"/>
              <w:sz w:val="22"/>
              <w:szCs w:val="22"/>
            </w:rPr>
            <w:delText xml:space="preserve">appeared gray. </w:delText>
          </w:r>
        </w:del>
      </w:ins>
      <w:ins w:id="927" w:author="Brainard, David H" w:date="2020-12-08T11:25:00Z">
        <w:del w:id="928" w:author="Vijay Singh" w:date="2020-12-21T16:15:00Z">
          <w:r w:rsidR="00640356" w:rsidDel="00091515">
            <w:rPr>
              <w:rFonts w:ascii="Times New Roman" w:hAnsi="Times New Roman"/>
              <w:sz w:val="22"/>
              <w:szCs w:val="22"/>
            </w:rPr>
            <w:delText xml:space="preserve">The overall reflectance of the target </w:delText>
          </w:r>
        </w:del>
      </w:ins>
      <w:ins w:id="929" w:author="Brainard, David H" w:date="2020-12-08T11:28:00Z">
        <w:del w:id="930" w:author="Vijay Singh" w:date="2020-12-21T16:15:00Z">
          <w:r w:rsidR="00640356" w:rsidDel="00091515">
            <w:rPr>
              <w:rFonts w:ascii="Times New Roman" w:hAnsi="Times New Roman"/>
              <w:sz w:val="22"/>
              <w:szCs w:val="22"/>
            </w:rPr>
            <w:delText xml:space="preserve">was held fixed in the standard images, and </w:delText>
          </w:r>
        </w:del>
      </w:ins>
      <w:ins w:id="931" w:author="Brainard, David H" w:date="2020-12-08T11:25:00Z">
        <w:del w:id="932" w:author="Vijay Singh" w:date="2020-12-21T16:15:00Z">
          <w:r w:rsidR="00640356" w:rsidDel="00091515">
            <w:rPr>
              <w:rFonts w:ascii="Times New Roman" w:hAnsi="Times New Roman"/>
              <w:sz w:val="22"/>
              <w:szCs w:val="22"/>
            </w:rPr>
            <w:delText>differed between standard and comparison.</w:delText>
          </w:r>
        </w:del>
      </w:ins>
      <w:del w:id="933" w:author="Vijay Singh" w:date="2020-12-21T16:15:00Z">
        <w:r w:rsidDel="00091515">
          <w:rPr>
            <w:rFonts w:ascii="Times New Roman" w:hAnsi="Times New Roman"/>
            <w:sz w:val="22"/>
            <w:szCs w:val="22"/>
          </w:rPr>
          <w:delText xml:space="preserve"> </w:delText>
        </w:r>
      </w:del>
      <w:ins w:id="934" w:author="Brainard, David H" w:date="2020-12-08T11:31:00Z">
        <w:del w:id="935" w:author="Vijay Singh" w:date="2020-12-21T16:15:00Z">
          <w:r w:rsidR="007A42E4" w:rsidDel="00091515">
            <w:rPr>
              <w:rFonts w:ascii="Times New Roman" w:hAnsi="Times New Roman"/>
              <w:sz w:val="22"/>
              <w:szCs w:val="22"/>
            </w:rPr>
            <w:delText xml:space="preserve">Performance </w:delText>
          </w:r>
        </w:del>
      </w:ins>
      <w:ins w:id="936" w:author="Brainard, David H" w:date="2020-12-08T11:32:00Z">
        <w:del w:id="937" w:author="Vijay Singh" w:date="2020-12-21T16:15:00Z">
          <w:r w:rsidR="007A42E4" w:rsidDel="00091515">
            <w:rPr>
              <w:rFonts w:ascii="Times New Roman" w:hAnsi="Times New Roman"/>
              <w:sz w:val="22"/>
              <w:szCs w:val="22"/>
            </w:rPr>
            <w:delText xml:space="preserve">(percent correct) </w:delText>
          </w:r>
        </w:del>
      </w:ins>
      <w:ins w:id="938" w:author="Brainard, David H" w:date="2020-12-08T11:31:00Z">
        <w:del w:id="939" w:author="Vijay Singh" w:date="2020-12-21T16:15:00Z">
          <w:r w:rsidR="007A42E4" w:rsidDel="00091515">
            <w:rPr>
              <w:rFonts w:ascii="Times New Roman" w:hAnsi="Times New Roman"/>
              <w:sz w:val="22"/>
              <w:szCs w:val="22"/>
            </w:rPr>
            <w:delText>was measured as a function of th</w:delText>
          </w:r>
        </w:del>
      </w:ins>
      <w:ins w:id="940" w:author="Brainard, David H" w:date="2020-12-08T11:32:00Z">
        <w:del w:id="941" w:author="Vijay Singh" w:date="2020-12-21T16:15:00Z">
          <w:r w:rsidR="007A42E4" w:rsidDel="00091515">
            <w:rPr>
              <w:rFonts w:ascii="Times New Roman" w:hAnsi="Times New Roman"/>
              <w:sz w:val="22"/>
              <w:szCs w:val="22"/>
            </w:rPr>
            <w:delText>is</w:delText>
          </w:r>
        </w:del>
      </w:ins>
      <w:ins w:id="942" w:author="Brainard, David H" w:date="2020-12-08T11:31:00Z">
        <w:del w:id="943" w:author="Vijay Singh" w:date="2020-12-21T16:15:00Z">
          <w:r w:rsidR="007A42E4" w:rsidDel="00091515">
            <w:rPr>
              <w:rFonts w:ascii="Times New Roman" w:hAnsi="Times New Roman"/>
              <w:sz w:val="22"/>
              <w:szCs w:val="22"/>
            </w:rPr>
            <w:delText xml:space="preserve"> difference </w:delText>
          </w:r>
        </w:del>
      </w:ins>
      <w:ins w:id="944" w:author="Brainard, David H" w:date="2020-12-08T11:32:00Z">
        <w:del w:id="945" w:author="Vijay Singh" w:date="2020-12-21T16:15:00Z">
          <w:r w:rsidR="007A42E4" w:rsidDel="00091515">
            <w:rPr>
              <w:rFonts w:ascii="Times New Roman" w:hAnsi="Times New Roman"/>
              <w:sz w:val="22"/>
              <w:szCs w:val="22"/>
            </w:rPr>
            <w:delText xml:space="preserve">to determine </w:delText>
          </w:r>
          <w:r w:rsidR="00491306" w:rsidDel="00091515">
            <w:rPr>
              <w:rFonts w:ascii="Times New Roman" w:hAnsi="Times New Roman"/>
              <w:sz w:val="22"/>
              <w:szCs w:val="22"/>
            </w:rPr>
            <w:delText xml:space="preserve">discrimination </w:delText>
          </w:r>
          <w:r w:rsidR="007A42E4" w:rsidDel="00091515">
            <w:rPr>
              <w:rFonts w:ascii="Times New Roman" w:hAnsi="Times New Roman"/>
              <w:sz w:val="22"/>
              <w:szCs w:val="22"/>
            </w:rPr>
            <w:delText xml:space="preserve">threshold. </w:delText>
          </w:r>
        </w:del>
      </w:ins>
      <w:del w:id="946" w:author="Vijay Singh" w:date="2020-12-21T16:15:00Z">
        <w:r w:rsidDel="00091515">
          <w:rPr>
            <w:rFonts w:ascii="Times New Roman" w:hAnsi="Times New Roman"/>
            <w:sz w:val="22"/>
            <w:szCs w:val="22"/>
          </w:rPr>
          <w:delText xml:space="preserve">The color </w:delText>
        </w:r>
      </w:del>
      <w:ins w:id="947" w:author="Brainard, David H" w:date="2020-12-08T11:25:00Z">
        <w:del w:id="948" w:author="Vijay Singh" w:date="2020-12-21T16:15:00Z">
          <w:r w:rsidR="00640356" w:rsidDel="00091515">
            <w:rPr>
              <w:rFonts w:ascii="Times New Roman" w:hAnsi="Times New Roman"/>
              <w:sz w:val="22"/>
              <w:szCs w:val="22"/>
            </w:rPr>
            <w:delText>r</w:delText>
          </w:r>
        </w:del>
      </w:ins>
      <w:ins w:id="949" w:author="Brainard, David H" w:date="2020-12-08T11:26:00Z">
        <w:del w:id="950" w:author="Vijay Singh" w:date="2020-12-21T16:15:00Z">
          <w:r w:rsidR="00640356" w:rsidDel="00091515">
            <w:rPr>
              <w:rFonts w:ascii="Times New Roman" w:hAnsi="Times New Roman"/>
              <w:sz w:val="22"/>
              <w:szCs w:val="22"/>
            </w:rPr>
            <w:delText>eflectance functions</w:delText>
          </w:r>
        </w:del>
      </w:ins>
      <w:ins w:id="951" w:author="Brainard, David H" w:date="2020-12-08T11:25:00Z">
        <w:del w:id="952" w:author="Vijay Singh" w:date="2020-12-21T16:15:00Z">
          <w:r w:rsidR="00640356" w:rsidDel="00091515">
            <w:rPr>
              <w:rFonts w:ascii="Times New Roman" w:hAnsi="Times New Roman"/>
              <w:sz w:val="22"/>
              <w:szCs w:val="22"/>
            </w:rPr>
            <w:delText xml:space="preserve"> </w:delText>
          </w:r>
        </w:del>
      </w:ins>
      <w:del w:id="953" w:author="Vijay Singh" w:date="2020-12-21T16:15:00Z">
        <w:r w:rsidDel="00091515">
          <w:rPr>
            <w:rFonts w:ascii="Times New Roman" w:hAnsi="Times New Roman"/>
            <w:sz w:val="22"/>
            <w:szCs w:val="22"/>
          </w:rPr>
          <w:delText xml:space="preserve">of objects in the background changed in </w:delText>
        </w:r>
      </w:del>
      <w:ins w:id="954" w:author="Brainard, David H" w:date="2020-12-08T11:29:00Z">
        <w:del w:id="955" w:author="Vijay Singh" w:date="2020-12-21T16:15:00Z">
          <w:r w:rsidR="00640356" w:rsidDel="00091515">
            <w:rPr>
              <w:rFonts w:ascii="Times New Roman" w:hAnsi="Times New Roman"/>
              <w:sz w:val="22"/>
              <w:szCs w:val="22"/>
            </w:rPr>
            <w:delText>could vary between standard and comparison (as illustrated)</w:delText>
          </w:r>
        </w:del>
      </w:ins>
      <w:ins w:id="956" w:author="Brainard, David H" w:date="2020-12-08T11:26:00Z">
        <w:del w:id="957" w:author="Vijay Singh" w:date="2020-12-21T16:15:00Z">
          <w:r w:rsidR="00640356" w:rsidDel="00091515">
            <w:rPr>
              <w:rFonts w:ascii="Times New Roman" w:hAnsi="Times New Roman"/>
              <w:sz w:val="22"/>
              <w:szCs w:val="22"/>
            </w:rPr>
            <w:delText xml:space="preserve"> </w:delText>
          </w:r>
        </w:del>
      </w:ins>
      <w:ins w:id="958" w:author="Brainard, David H" w:date="2020-12-08T11:30:00Z">
        <w:del w:id="959" w:author="Vijay Singh" w:date="2020-12-21T16:15:00Z">
          <w:r w:rsidR="002C54D7" w:rsidDel="00091515">
            <w:rPr>
              <w:rFonts w:ascii="Times New Roman" w:hAnsi="Times New Roman"/>
              <w:sz w:val="22"/>
              <w:szCs w:val="22"/>
            </w:rPr>
            <w:delText>could also be</w:delText>
          </w:r>
        </w:del>
      </w:ins>
      <w:ins w:id="960" w:author="Brainard, David H" w:date="2020-12-08T11:26:00Z">
        <w:del w:id="961" w:author="Vijay Singh" w:date="2020-12-21T16:15:00Z">
          <w:r w:rsidR="00640356" w:rsidDel="00091515">
            <w:rPr>
              <w:rFonts w:ascii="Times New Roman" w:hAnsi="Times New Roman"/>
              <w:sz w:val="22"/>
              <w:szCs w:val="22"/>
            </w:rPr>
            <w:delText xml:space="preserve"> varied trial to trial. </w:delText>
          </w:r>
        </w:del>
      </w:ins>
      <w:del w:id="962" w:author="Vijay Singh" w:date="2020-12-21T16:15:00Z">
        <w:r w:rsidDel="00091515">
          <w:rPr>
            <w:rFonts w:ascii="Times New Roman" w:hAnsi="Times New Roman"/>
            <w:sz w:val="22"/>
            <w:szCs w:val="22"/>
          </w:rPr>
          <w:delText xml:space="preserve">each trial and each interval. The order of presentation of the standard and comparison images were </w:delText>
        </w:r>
      </w:del>
      <w:ins w:id="963" w:author="Brainard, David H" w:date="2020-12-08T11:30:00Z">
        <w:del w:id="964" w:author="Vijay Singh" w:date="2020-12-21T16:15:00Z">
          <w:r w:rsidR="002C54D7" w:rsidDel="00091515">
            <w:rPr>
              <w:rFonts w:ascii="Times New Roman" w:hAnsi="Times New Roman"/>
              <w:sz w:val="22"/>
              <w:szCs w:val="22"/>
            </w:rPr>
            <w:delText>wa</w:delText>
          </w:r>
        </w:del>
      </w:ins>
      <w:ins w:id="965" w:author="Brainard, David H" w:date="2020-12-08T11:31:00Z">
        <w:del w:id="966" w:author="Vijay Singh" w:date="2020-12-21T16:15:00Z">
          <w:r w:rsidR="007A42E4" w:rsidDel="00091515">
            <w:rPr>
              <w:rFonts w:ascii="Times New Roman" w:hAnsi="Times New Roman"/>
              <w:sz w:val="22"/>
              <w:szCs w:val="22"/>
            </w:rPr>
            <w:delText>s</w:delText>
          </w:r>
        </w:del>
      </w:ins>
      <w:ins w:id="967" w:author="Brainard, David H" w:date="2020-12-08T11:30:00Z">
        <w:del w:id="968" w:author="Vijay Singh" w:date="2020-12-21T16:15:00Z">
          <w:r w:rsidR="002C54D7" w:rsidDel="00091515">
            <w:rPr>
              <w:rFonts w:ascii="Times New Roman" w:hAnsi="Times New Roman"/>
              <w:sz w:val="22"/>
              <w:szCs w:val="22"/>
            </w:rPr>
            <w:delText xml:space="preserve"> </w:delText>
          </w:r>
        </w:del>
      </w:ins>
      <w:del w:id="969" w:author="Vijay Singh" w:date="2020-12-21T16:15:00Z">
        <w:r w:rsidDel="00091515">
          <w:rPr>
            <w:rFonts w:ascii="Times New Roman" w:hAnsi="Times New Roman"/>
            <w:sz w:val="22"/>
            <w:szCs w:val="22"/>
          </w:rPr>
          <w:delText>randomized</w:delText>
        </w:r>
      </w:del>
      <w:ins w:id="970" w:author="Brainard, David H" w:date="2020-12-08T11:30:00Z">
        <w:del w:id="971" w:author="Vijay Singh" w:date="2020-12-21T16:15:00Z">
          <w:r w:rsidR="002C54D7" w:rsidDel="00091515">
            <w:rPr>
              <w:rFonts w:ascii="Times New Roman" w:hAnsi="Times New Roman"/>
              <w:sz w:val="22"/>
              <w:szCs w:val="22"/>
            </w:rPr>
            <w:delText xml:space="preserve"> from trial to trial</w:delText>
          </w:r>
        </w:del>
      </w:ins>
      <w:del w:id="972" w:author="Vijay Singh" w:date="2020-12-21T16:15:00Z">
        <w:r w:rsidDel="00091515">
          <w:rPr>
            <w:rFonts w:ascii="Times New Roman" w:hAnsi="Times New Roman"/>
            <w:sz w:val="22"/>
            <w:szCs w:val="22"/>
          </w:rPr>
          <w:delText>. The lightness of the target object was kept fixed in the standard image and it was varied in the comparison image to get the threshold of d</w:delText>
        </w:r>
        <w:r w:rsidDel="00091515">
          <w:rPr>
            <w:rFonts w:ascii="Times New Roman" w:hAnsi="Times New Roman"/>
            <w:sz w:val="22"/>
            <w:szCs w:val="22"/>
            <w:lang w:val="fr-FR"/>
          </w:rPr>
          <w:delText>iscrimination</w:delText>
        </w:r>
        <w:r w:rsidDel="00091515">
          <w:rPr>
            <w:rFonts w:ascii="Times New Roman" w:hAnsi="Times New Roman"/>
            <w:sz w:val="22"/>
            <w:szCs w:val="22"/>
          </w:rPr>
          <w:delText xml:space="preserve">. Discrimination thresholds were studied </w:delText>
        </w:r>
      </w:del>
      <w:ins w:id="973" w:author="Brainard, David H" w:date="2020-12-08T11:32:00Z">
        <w:del w:id="974" w:author="Vijay Singh" w:date="2020-12-21T16:15:00Z">
          <w:r w:rsidR="00491306" w:rsidDel="00091515">
            <w:rPr>
              <w:rFonts w:ascii="Times New Roman" w:hAnsi="Times New Roman"/>
              <w:sz w:val="22"/>
              <w:szCs w:val="22"/>
            </w:rPr>
            <w:delText xml:space="preserve">measured </w:delText>
          </w:r>
        </w:del>
      </w:ins>
      <w:del w:id="975" w:author="Vijay Singh" w:date="2020-12-21T16:15:00Z">
        <w:r w:rsidDel="00091515">
          <w:rPr>
            <w:rFonts w:ascii="Times New Roman" w:hAnsi="Times New Roman"/>
            <w:sz w:val="22"/>
            <w:szCs w:val="22"/>
          </w:rPr>
          <w:delText>as function of the amount of variation in background object</w:delText>
        </w:r>
      </w:del>
      <w:ins w:id="976" w:author="Brainard, David H" w:date="2020-12-08T11:31:00Z">
        <w:del w:id="977" w:author="Vijay Singh" w:date="2020-12-21T16:15:00Z">
          <w:r w:rsidR="002C54D7" w:rsidDel="00091515">
            <w:rPr>
              <w:rFonts w:ascii="Times New Roman" w:hAnsi="Times New Roman"/>
              <w:sz w:val="22"/>
              <w:szCs w:val="22"/>
            </w:rPr>
            <w:delText xml:space="preserve"> reflectance</w:delText>
          </w:r>
        </w:del>
      </w:ins>
      <w:del w:id="978" w:author="Vijay Singh" w:date="2020-12-21T16:15:00Z">
        <w:r w:rsidDel="00091515">
          <w:rPr>
            <w:rFonts w:ascii="Times New Roman" w:hAnsi="Times New Roman"/>
            <w:sz w:val="22"/>
            <w:szCs w:val="22"/>
          </w:rPr>
          <w:delText>s.</w:delText>
        </w:r>
      </w:del>
      <w:ins w:id="979" w:author="Brainard, David H" w:date="2020-12-08T11:33:00Z">
        <w:del w:id="980" w:author="Vijay Singh" w:date="2020-12-21T16:15:00Z">
          <w:r w:rsidR="00C3037A" w:rsidDel="00091515">
            <w:rPr>
              <w:rFonts w:ascii="Times New Roman" w:hAnsi="Times New Roman"/>
              <w:sz w:val="22"/>
              <w:szCs w:val="22"/>
            </w:rPr>
            <w:delText xml:space="preserve"> </w:delText>
          </w:r>
        </w:del>
      </w:ins>
      <w:del w:id="981" w:author="Vijay Singh" w:date="2020-12-21T16:15:00Z">
        <w:r w:rsidRPr="00C3037A" w:rsidDel="00091515">
          <w:rPr>
            <w:b/>
            <w:bCs/>
            <w:sz w:val="22"/>
            <w:szCs w:val="22"/>
            <w:rPrChange w:id="982" w:author="Brainard, David H" w:date="2020-12-08T11:33:00Z">
              <w:rPr>
                <w:sz w:val="22"/>
                <w:szCs w:val="22"/>
              </w:rPr>
            </w:rPrChange>
          </w:rPr>
          <w:delText xml:space="preserve"> </w:delText>
        </w:r>
      </w:del>
    </w:p>
    <w:p w14:paraId="49D6DD32" w14:textId="1A88FA1E" w:rsidR="00CC0064" w:rsidDel="00091515" w:rsidRDefault="00CC0064" w:rsidP="00CC0064">
      <w:pPr>
        <w:pStyle w:val="Default"/>
        <w:spacing w:before="0" w:after="270"/>
        <w:rPr>
          <w:del w:id="983" w:author="Vijay Singh" w:date="2020-12-21T16:15:00Z"/>
          <w:rFonts w:ascii="Times New Roman" w:eastAsia="Times New Roman" w:hAnsi="Times New Roman" w:cs="Times New Roman"/>
          <w:sz w:val="22"/>
          <w:szCs w:val="22"/>
        </w:rPr>
      </w:pPr>
      <w:del w:id="984" w:author="Vijay Singh" w:date="2020-12-21T16:15:00Z">
        <w:r w:rsidRPr="00C3037A" w:rsidDel="00091515">
          <w:rPr>
            <w:b/>
            <w:bCs/>
            <w:sz w:val="22"/>
            <w:szCs w:val="22"/>
            <w:rPrChange w:id="985" w:author="Brainard, David H" w:date="2020-12-08T11:33:00Z">
              <w:rPr>
                <w:sz w:val="22"/>
                <w:szCs w:val="22"/>
              </w:rPr>
            </w:rPrChange>
          </w:rPr>
          <w:delText>(b)</w:delText>
        </w:r>
        <w:r w:rsidDel="00091515">
          <w:rPr>
            <w:rFonts w:ascii="Times New Roman" w:hAnsi="Times New Roman"/>
            <w:sz w:val="22"/>
            <w:szCs w:val="22"/>
          </w:rPr>
          <w:delText xml:space="preserve"> The sequence of a typical trial</w:delText>
        </w:r>
      </w:del>
      <w:ins w:id="986" w:author="Brainard, David H" w:date="2020-12-08T11:33:00Z">
        <w:del w:id="987" w:author="Vijay Singh" w:date="2020-12-21T16:15:00Z">
          <w:r w:rsidR="00C3037A" w:rsidDel="00091515">
            <w:rPr>
              <w:rFonts w:ascii="Times New Roman" w:hAnsi="Times New Roman"/>
              <w:sz w:val="22"/>
              <w:szCs w:val="22"/>
            </w:rPr>
            <w:delText>Trial s</w:delText>
          </w:r>
        </w:del>
      </w:ins>
      <w:ins w:id="988" w:author="Brainard, David H" w:date="2020-12-08T11:34:00Z">
        <w:del w:id="989" w:author="Vijay Singh" w:date="2020-12-21T16:15:00Z">
          <w:r w:rsidR="00C3037A" w:rsidDel="00091515">
            <w:rPr>
              <w:rFonts w:ascii="Times New Roman" w:hAnsi="Times New Roman"/>
              <w:sz w:val="22"/>
              <w:szCs w:val="22"/>
            </w:rPr>
            <w:delText>equence</w:delText>
          </w:r>
        </w:del>
      </w:ins>
      <w:del w:id="990" w:author="Vijay Singh" w:date="2020-12-21T16:15:00Z">
        <w:r w:rsidDel="00091515">
          <w:rPr>
            <w:rFonts w:ascii="Times New Roman" w:hAnsi="Times New Roman"/>
            <w:sz w:val="22"/>
            <w:szCs w:val="22"/>
          </w:rPr>
          <w:delText>. The response R</w:delText>
        </w:r>
        <w:r w:rsidRPr="002505BB" w:rsidDel="00091515">
          <w:rPr>
            <w:sz w:val="22"/>
            <w:szCs w:val="22"/>
            <w:vertAlign w:val="subscript"/>
            <w:rPrChange w:id="991" w:author="Brainard, David H" w:date="2020-12-08T11:34:00Z">
              <w:rPr>
                <w:sz w:val="22"/>
                <w:szCs w:val="22"/>
              </w:rPr>
            </w:rPrChange>
          </w:rPr>
          <w:delText>_(N-1)</w:delText>
        </w:r>
        <w:r w:rsidDel="00091515">
          <w:rPr>
            <w:rFonts w:ascii="Times New Roman" w:hAnsi="Times New Roman"/>
            <w:sz w:val="22"/>
            <w:szCs w:val="22"/>
          </w:rPr>
          <w:delText xml:space="preserve"> indicates the </w:delText>
        </w:r>
      </w:del>
      <w:ins w:id="992" w:author="Brainard, David H" w:date="2020-12-08T11:35:00Z">
        <w:del w:id="993" w:author="Vijay Singh" w:date="2020-12-21T16:15:00Z">
          <w:r w:rsidR="002505BB" w:rsidDel="00091515">
            <w:rPr>
              <w:rFonts w:ascii="Times New Roman" w:hAnsi="Times New Roman"/>
              <w:sz w:val="22"/>
              <w:szCs w:val="22"/>
            </w:rPr>
            <w:delText xml:space="preserve">time of the observer’s response for the </w:delText>
          </w:r>
        </w:del>
      </w:ins>
      <w:del w:id="994" w:author="Vijay Singh" w:date="2020-12-21T16:15:00Z">
        <w:r w:rsidDel="00091515">
          <w:rPr>
            <w:rFonts w:ascii="Times New Roman" w:hAnsi="Times New Roman"/>
            <w:sz w:val="22"/>
            <w:szCs w:val="22"/>
          </w:rPr>
          <w:delText>end of the (N-1)</w:delText>
        </w:r>
        <w:r w:rsidRPr="002505BB" w:rsidDel="00091515">
          <w:rPr>
            <w:sz w:val="22"/>
            <w:szCs w:val="22"/>
            <w:vertAlign w:val="superscript"/>
            <w:rPrChange w:id="995" w:author="Brainard, David H" w:date="2020-12-08T11:35:00Z">
              <w:rPr>
                <w:sz w:val="22"/>
                <w:szCs w:val="22"/>
              </w:rPr>
            </w:rPrChange>
          </w:rPr>
          <w:delText>th</w:delText>
        </w:r>
        <w:r w:rsidDel="00091515">
          <w:rPr>
            <w:rFonts w:ascii="Times New Roman" w:hAnsi="Times New Roman"/>
            <w:sz w:val="22"/>
            <w:szCs w:val="22"/>
          </w:rPr>
          <w:delText xml:space="preserve"> trial. The N</w:delText>
        </w:r>
        <w:r w:rsidRPr="002505BB" w:rsidDel="00091515">
          <w:rPr>
            <w:sz w:val="22"/>
            <w:szCs w:val="22"/>
            <w:vertAlign w:val="superscript"/>
            <w:rPrChange w:id="996" w:author="Brainard, David H" w:date="2020-12-08T11:35:00Z">
              <w:rPr>
                <w:sz w:val="22"/>
                <w:szCs w:val="22"/>
              </w:rPr>
            </w:rPrChange>
          </w:rPr>
          <w:delText>th</w:delText>
        </w:r>
        <w:r w:rsidDel="00091515">
          <w:rPr>
            <w:rFonts w:ascii="Times New Roman" w:hAnsi="Times New Roman"/>
            <w:sz w:val="22"/>
            <w:szCs w:val="22"/>
          </w:rPr>
          <w:delText xml:space="preserve"> trial begins 0.25s after the </w:delText>
        </w:r>
      </w:del>
      <w:ins w:id="997" w:author="Brainard, David H" w:date="2020-12-08T11:35:00Z">
        <w:del w:id="998" w:author="Vijay Singh" w:date="2020-12-21T16:15:00Z">
          <w:r w:rsidR="002505BB" w:rsidDel="00091515">
            <w:rPr>
              <w:rFonts w:ascii="Times New Roman" w:hAnsi="Times New Roman"/>
              <w:sz w:val="22"/>
              <w:szCs w:val="22"/>
            </w:rPr>
            <w:delText xml:space="preserve">that </w:delText>
          </w:r>
        </w:del>
      </w:ins>
      <w:del w:id="999" w:author="Vijay Singh" w:date="2020-12-21T16:15:00Z">
        <w:r w:rsidDel="00091515">
          <w:rPr>
            <w:rFonts w:ascii="Times New Roman" w:hAnsi="Times New Roman"/>
            <w:sz w:val="22"/>
            <w:szCs w:val="22"/>
          </w:rPr>
          <w:delText>response (Inter Trial Interval, ITI). The N</w:delText>
        </w:r>
        <w:r w:rsidRPr="002505BB" w:rsidDel="00091515">
          <w:rPr>
            <w:sz w:val="22"/>
            <w:szCs w:val="22"/>
            <w:vertAlign w:val="superscript"/>
            <w:rPrChange w:id="1000" w:author="Brainard, David H" w:date="2020-12-08T11:35:00Z">
              <w:rPr>
                <w:sz w:val="22"/>
                <w:szCs w:val="22"/>
              </w:rPr>
            </w:rPrChange>
          </w:rPr>
          <w:delText>th</w:delText>
        </w:r>
        <w:r w:rsidDel="00091515">
          <w:rPr>
            <w:rFonts w:ascii="Times New Roman" w:hAnsi="Times New Roman"/>
            <w:sz w:val="22"/>
            <w:szCs w:val="22"/>
          </w:rPr>
          <w:delText xml:space="preserve"> trial consists of two 0.25s stimul</w:delText>
        </w:r>
      </w:del>
      <w:ins w:id="1001" w:author="Brainard, David H" w:date="2020-12-08T11:35:00Z">
        <w:del w:id="1002" w:author="Vijay Singh" w:date="2020-12-21T16:15:00Z">
          <w:r w:rsidR="002505BB" w:rsidDel="00091515">
            <w:rPr>
              <w:rFonts w:ascii="Times New Roman" w:hAnsi="Times New Roman"/>
              <w:sz w:val="22"/>
              <w:szCs w:val="22"/>
            </w:rPr>
            <w:delText>us</w:delText>
          </w:r>
        </w:del>
      </w:ins>
      <w:del w:id="1003" w:author="Vijay Singh" w:date="2020-12-21T16:15:00Z">
        <w:r w:rsidDel="00091515">
          <w:rPr>
            <w:rFonts w:ascii="Times New Roman" w:hAnsi="Times New Roman"/>
            <w:sz w:val="22"/>
            <w:szCs w:val="22"/>
          </w:rPr>
          <w:delText>i presentation intervals with a 0.25s inter-stimulus interval (ISI) in between. The observer responds by pressing a button on a gamepad after the second stimulus has been removed from the screen</w:delText>
        </w:r>
      </w:del>
      <w:ins w:id="1004" w:author="Brainard, David H" w:date="2020-12-08T11:36:00Z">
        <w:del w:id="1005" w:author="Vijay Singh" w:date="2020-12-21T16:15:00Z">
          <w:r w:rsidR="002505BB" w:rsidDel="00091515">
            <w:rPr>
              <w:rFonts w:ascii="Times New Roman" w:hAnsi="Times New Roman"/>
              <w:sz w:val="22"/>
              <w:szCs w:val="22"/>
            </w:rPr>
            <w:delText>shown</w:delText>
          </w:r>
        </w:del>
      </w:ins>
      <w:del w:id="1006" w:author="Vijay Singh" w:date="2020-12-21T16:15:00Z">
        <w:r w:rsidDel="00091515">
          <w:rPr>
            <w:rFonts w:ascii="Times New Roman" w:hAnsi="Times New Roman"/>
            <w:sz w:val="22"/>
            <w:szCs w:val="22"/>
          </w:rPr>
          <w:delText xml:space="preserve">. The observer can take as long as they </w:delText>
        </w:r>
      </w:del>
      <w:ins w:id="1007" w:author="Brainard, David H" w:date="2020-12-08T11:36:00Z">
        <w:del w:id="1008" w:author="Vijay Singh" w:date="2020-12-21T16:15:00Z">
          <w:r w:rsidR="002505BB" w:rsidDel="00091515">
            <w:rPr>
              <w:rFonts w:ascii="Times New Roman" w:hAnsi="Times New Roman"/>
              <w:sz w:val="22"/>
              <w:szCs w:val="22"/>
            </w:rPr>
            <w:delText xml:space="preserve">he or she </w:delText>
          </w:r>
        </w:del>
      </w:ins>
      <w:del w:id="1009" w:author="Vijay Singh" w:date="2020-12-21T16:15:00Z">
        <w:r w:rsidDel="00091515">
          <w:rPr>
            <w:rFonts w:ascii="Times New Roman" w:hAnsi="Times New Roman"/>
            <w:sz w:val="22"/>
            <w:szCs w:val="22"/>
          </w:rPr>
          <w:delText>wishe</w:delText>
        </w:r>
      </w:del>
      <w:ins w:id="1010" w:author="Brainard, David H" w:date="2020-12-08T11:36:00Z">
        <w:del w:id="1011" w:author="Vijay Singh" w:date="2020-12-21T16:15:00Z">
          <w:r w:rsidR="002505BB" w:rsidDel="00091515">
            <w:rPr>
              <w:rFonts w:ascii="Times New Roman" w:hAnsi="Times New Roman"/>
              <w:sz w:val="22"/>
              <w:szCs w:val="22"/>
            </w:rPr>
            <w:delText>s</w:delText>
          </w:r>
        </w:del>
      </w:ins>
      <w:del w:id="1012" w:author="Vijay Singh" w:date="2020-12-21T16:15:00Z">
        <w:r w:rsidDel="00091515">
          <w:rPr>
            <w:rFonts w:ascii="Times New Roman" w:hAnsi="Times New Roman"/>
            <w:sz w:val="22"/>
            <w:szCs w:val="22"/>
          </w:rPr>
          <w:delText>d before making the response</w:delText>
        </w:r>
      </w:del>
      <w:ins w:id="1013" w:author="Brainard, David H" w:date="2020-12-08T11:36:00Z">
        <w:del w:id="1014" w:author="Vijay Singh" w:date="2020-12-21T16:15:00Z">
          <w:r w:rsidR="002505BB" w:rsidDel="00091515">
            <w:rPr>
              <w:rFonts w:ascii="Times New Roman" w:hAnsi="Times New Roman"/>
              <w:sz w:val="22"/>
              <w:szCs w:val="22"/>
            </w:rPr>
            <w:delText>, with an example time denoted by R</w:delText>
          </w:r>
        </w:del>
      </w:ins>
      <w:del w:id="1015" w:author="Vijay Singh" w:date="2020-12-21T16:15:00Z">
        <w:r w:rsidDel="00091515">
          <w:rPr>
            <w:rFonts w:ascii="Times New Roman" w:hAnsi="Times New Roman"/>
            <w:sz w:val="22"/>
            <w:szCs w:val="22"/>
          </w:rPr>
          <w:delText xml:space="preserve"> </w:delText>
        </w:r>
        <w:r w:rsidRPr="002505BB" w:rsidDel="00091515">
          <w:rPr>
            <w:sz w:val="22"/>
            <w:szCs w:val="22"/>
            <w:vertAlign w:val="subscript"/>
            <w:rPrChange w:id="1016" w:author="Brainard, David H" w:date="2020-12-08T11:37:00Z">
              <w:rPr>
                <w:sz w:val="22"/>
                <w:szCs w:val="22"/>
              </w:rPr>
            </w:rPrChange>
          </w:rPr>
          <w:delText>(R_N</w:delText>
        </w:r>
      </w:del>
      <w:ins w:id="1017" w:author="Brainard, David H" w:date="2020-12-08T11:37:00Z">
        <w:del w:id="1018" w:author="Vijay Singh" w:date="2020-12-21T16:15:00Z">
          <w:r w:rsidR="002505BB" w:rsidDel="00091515">
            <w:rPr>
              <w:rFonts w:ascii="Times New Roman" w:hAnsi="Times New Roman"/>
              <w:sz w:val="22"/>
              <w:szCs w:val="22"/>
              <w:vertAlign w:val="subscript"/>
            </w:rPr>
            <w:delText xml:space="preserve"> </w:delText>
          </w:r>
          <w:r w:rsidR="002505BB" w:rsidRPr="002505BB" w:rsidDel="00091515">
            <w:rPr>
              <w:sz w:val="22"/>
              <w:szCs w:val="22"/>
              <w:rPrChange w:id="1019" w:author="Brainard, David H" w:date="2020-12-08T11:37:00Z">
                <w:rPr>
                  <w:sz w:val="22"/>
                  <w:szCs w:val="22"/>
                  <w:vertAlign w:val="subscript"/>
                </w:rPr>
              </w:rPrChange>
            </w:rPr>
            <w:delText xml:space="preserve">in </w:delText>
          </w:r>
          <w:r w:rsidR="002505BB" w:rsidDel="00091515">
            <w:rPr>
              <w:rFonts w:ascii="Times New Roman" w:hAnsi="Times New Roman"/>
              <w:sz w:val="22"/>
              <w:szCs w:val="22"/>
            </w:rPr>
            <w:delText>the figure</w:delText>
          </w:r>
        </w:del>
      </w:ins>
      <w:del w:id="1020" w:author="Vijay Singh" w:date="2020-12-21T16:15:00Z">
        <w:r w:rsidDel="00091515">
          <w:rPr>
            <w:rFonts w:ascii="Times New Roman" w:hAnsi="Times New Roman"/>
            <w:sz w:val="22"/>
            <w:szCs w:val="22"/>
          </w:rPr>
          <w:delText>). The next trial begins 0.25s after the response.</w:delText>
        </w:r>
      </w:del>
    </w:p>
    <w:p w14:paraId="52F09623" w14:textId="63191A62" w:rsidR="00CC0064" w:rsidDel="00091515" w:rsidRDefault="00CC0064" w:rsidP="00CC0064">
      <w:pPr>
        <w:pStyle w:val="Default"/>
        <w:spacing w:before="0" w:after="270"/>
        <w:rPr>
          <w:del w:id="1021" w:author="Vijay Singh" w:date="2020-12-21T16:15:00Z"/>
          <w:rStyle w:val="None"/>
          <w:rFonts w:ascii="Times New Roman" w:eastAsia="Times New Roman" w:hAnsi="Times New Roman" w:cs="Times New Roman"/>
          <w:sz w:val="22"/>
          <w:szCs w:val="22"/>
        </w:rPr>
      </w:pPr>
      <w:commentRangeStart w:id="1022"/>
      <w:del w:id="1023" w:author="Vijay Singh" w:date="2020-12-21T16:15:00Z">
        <w:r w:rsidDel="00091515">
          <w:rPr>
            <w:rFonts w:ascii="Times New Roman" w:hAnsi="Times New Roman"/>
            <w:b/>
            <w:bCs/>
            <w:sz w:val="22"/>
            <w:szCs w:val="22"/>
          </w:rPr>
          <w:delText xml:space="preserve">Figure 2: </w:delText>
        </w:r>
        <w:commentRangeEnd w:id="1022"/>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1022"/>
        </w:r>
        <w:r w:rsidDel="00091515">
          <w:rPr>
            <w:rFonts w:ascii="Times New Roman" w:hAnsi="Times New Roman"/>
            <w:b/>
            <w:bCs/>
            <w:sz w:val="22"/>
            <w:szCs w:val="22"/>
          </w:rPr>
          <w:delText>Psychometric Curve</w:delText>
        </w:r>
      </w:del>
      <w:ins w:id="1024" w:author="Brainard, David H" w:date="2020-12-08T11:41:00Z">
        <w:del w:id="1025" w:author="Vijay Singh" w:date="2020-12-21T16:15:00Z">
          <w:r w:rsidR="0032219D" w:rsidDel="00091515">
            <w:rPr>
              <w:rFonts w:ascii="Times New Roman" w:hAnsi="Times New Roman"/>
              <w:b/>
              <w:bCs/>
              <w:sz w:val="22"/>
              <w:szCs w:val="22"/>
            </w:rPr>
            <w:delText>function</w:delText>
          </w:r>
        </w:del>
      </w:ins>
      <w:del w:id="1026"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1027" w:author="Brainard, David H" w:date="2020-12-08T11:41:00Z">
        <w:del w:id="1028" w:author="Vijay Singh" w:date="2020-12-21T16:15:00Z">
          <w:r w:rsidR="0032219D" w:rsidDel="00091515">
            <w:rPr>
              <w:rFonts w:ascii="Times New Roman" w:hAnsi="Times New Roman"/>
              <w:b/>
              <w:bCs/>
              <w:sz w:val="22"/>
              <w:szCs w:val="22"/>
            </w:rPr>
            <w:delText>.</w:delText>
          </w:r>
          <w:r w:rsidR="0032219D" w:rsidDel="00091515">
            <w:rPr>
              <w:rStyle w:val="None"/>
              <w:rFonts w:ascii="Times New Roman" w:hAnsi="Times New Roman"/>
              <w:sz w:val="22"/>
              <w:szCs w:val="22"/>
            </w:rPr>
            <w:delText xml:space="preserve"> </w:delText>
          </w:r>
        </w:del>
      </w:ins>
      <w:del w:id="1029" w:author="Vijay Singh" w:date="2020-12-21T16:15:00Z">
        <w:r w:rsidDel="00091515">
          <w:rPr>
            <w:rStyle w:val="None"/>
            <w:rFonts w:ascii="Times New Roman" w:hAnsi="Times New Roman"/>
            <w:sz w:val="22"/>
            <w:szCs w:val="22"/>
          </w:rPr>
          <w:delText xml:space="preserve">The psychometric function of a typical human subject in a typical acquisition. We recorded the proportion of times the </w:delText>
        </w:r>
        <w:commentRangeStart w:id="1030"/>
        <w:r w:rsidDel="00091515">
          <w:rPr>
            <w:rStyle w:val="None"/>
            <w:rFonts w:ascii="Times New Roman" w:hAnsi="Times New Roman"/>
            <w:sz w:val="22"/>
            <w:szCs w:val="22"/>
          </w:rPr>
          <w:delText xml:space="preserve">subject </w:delText>
        </w:r>
      </w:del>
      <w:ins w:id="1031" w:author="Brainard, David H" w:date="2020-12-08T11:43:00Z">
        <w:del w:id="1032" w:author="Vijay Singh" w:date="2020-12-21T16:15:00Z">
          <w:r w:rsidR="0032219D" w:rsidDel="00091515">
            <w:rPr>
              <w:rStyle w:val="None"/>
              <w:rFonts w:ascii="Times New Roman" w:hAnsi="Times New Roman"/>
              <w:sz w:val="22"/>
              <w:szCs w:val="22"/>
            </w:rPr>
            <w:delText>observer</w:delText>
          </w:r>
          <w:commentRangeEnd w:id="1030"/>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1030"/>
          </w:r>
          <w:r w:rsidR="0032219D" w:rsidDel="00091515">
            <w:rPr>
              <w:rStyle w:val="None"/>
              <w:rFonts w:ascii="Times New Roman" w:hAnsi="Times New Roman"/>
              <w:sz w:val="22"/>
              <w:szCs w:val="22"/>
            </w:rPr>
            <w:delText xml:space="preserve"> </w:delText>
          </w:r>
        </w:del>
      </w:ins>
      <w:del w:id="1033" w:author="Vijay Singh" w:date="2020-12-21T16:15:00Z">
        <w:r w:rsidDel="00091515">
          <w:rPr>
            <w:rStyle w:val="None"/>
            <w:rFonts w:ascii="Times New Roman" w:hAnsi="Times New Roman"/>
            <w:sz w:val="22"/>
            <w:szCs w:val="22"/>
          </w:rPr>
          <w:delText xml:space="preserve">chose the target in </w:delText>
        </w:r>
      </w:del>
      <w:ins w:id="1034" w:author="Brainard, David H" w:date="2020-12-08T11:43:00Z">
        <w:del w:id="1035" w:author="Vijay Singh" w:date="2020-12-21T16:15:00Z">
          <w:r w:rsidR="0032219D" w:rsidDel="00091515">
            <w:rPr>
              <w:rStyle w:val="None"/>
              <w:rFonts w:ascii="Times New Roman" w:hAnsi="Times New Roman"/>
              <w:sz w:val="22"/>
              <w:szCs w:val="22"/>
            </w:rPr>
            <w:delText xml:space="preserve">the </w:delText>
          </w:r>
        </w:del>
      </w:ins>
      <w:del w:id="1036" w:author="Vijay Singh" w:date="2020-12-21T16:15:00Z">
        <w:r w:rsidDel="00091515">
          <w:rPr>
            <w:rStyle w:val="None"/>
            <w:rFonts w:ascii="Times New Roman" w:hAnsi="Times New Roman"/>
            <w:sz w:val="22"/>
            <w:szCs w:val="22"/>
          </w:rPr>
          <w:delText>comparison image to be lighter</w:delText>
        </w:r>
      </w:del>
      <w:ins w:id="1037" w:author="Brainard, David H" w:date="2020-12-08T11:44:00Z">
        <w:del w:id="1038" w:author="Vijay Singh" w:date="2020-12-21T16:15:00Z">
          <w:r w:rsidR="0032219D" w:rsidDel="00091515">
            <w:rPr>
              <w:rStyle w:val="None"/>
              <w:rFonts w:ascii="Times New Roman" w:hAnsi="Times New Roman"/>
              <w:sz w:val="22"/>
              <w:szCs w:val="22"/>
            </w:rPr>
            <w:delText>,</w:delText>
          </w:r>
        </w:del>
      </w:ins>
      <w:del w:id="1039" w:author="Vijay Singh" w:date="2020-12-21T16:15:00Z">
        <w:r w:rsidDel="00091515">
          <w:rPr>
            <w:rStyle w:val="None"/>
            <w:rFonts w:ascii="Times New Roman" w:hAnsi="Times New Roman"/>
            <w:sz w:val="22"/>
            <w:szCs w:val="22"/>
          </w:rPr>
          <w:delText xml:space="preserve">. </w:delText>
        </w:r>
      </w:del>
      <w:ins w:id="1040" w:author="Brainard, David H" w:date="2020-12-08T11:42:00Z">
        <w:del w:id="1041" w:author="Vijay Singh" w:date="2020-12-21T16:15:00Z">
          <w:r w:rsidR="0032219D" w:rsidDel="00091515">
            <w:rPr>
              <w:rStyle w:val="None"/>
              <w:rFonts w:ascii="Times New Roman" w:hAnsi="Times New Roman"/>
              <w:sz w:val="22"/>
              <w:szCs w:val="22"/>
            </w:rPr>
            <w:delText xml:space="preserve"> as </w:delText>
          </w:r>
        </w:del>
      </w:ins>
      <w:ins w:id="1042" w:author="Brainard, David H" w:date="2020-12-08T11:44:00Z">
        <w:del w:id="1043" w:author="Vijay Singh" w:date="2020-12-21T16:15:00Z">
          <w:r w:rsidR="0032219D" w:rsidDel="00091515">
            <w:rPr>
              <w:rStyle w:val="None"/>
              <w:rFonts w:ascii="Times New Roman" w:hAnsi="Times New Roman"/>
              <w:sz w:val="22"/>
              <w:szCs w:val="22"/>
            </w:rPr>
            <w:delText>a function of the comparison LRF.</w:delText>
          </w:r>
        </w:del>
      </w:ins>
      <w:ins w:id="1044" w:author="Brainard, David H" w:date="2020-12-08T11:42:00Z">
        <w:del w:id="1045" w:author="Vijay Singh" w:date="2020-12-21T16:15:00Z">
          <w:r w:rsidR="0032219D" w:rsidDel="00091515">
            <w:rPr>
              <w:rStyle w:val="None"/>
              <w:rFonts w:ascii="Times New Roman" w:hAnsi="Times New Roman"/>
              <w:sz w:val="22"/>
              <w:szCs w:val="22"/>
            </w:rPr>
            <w:delText xml:space="preserve"> </w:delText>
          </w:r>
        </w:del>
      </w:ins>
      <w:del w:id="1046" w:author="Vijay Singh" w:date="2020-12-21T16:15:00Z">
        <w:r w:rsidDel="00091515">
          <w:rPr>
            <w:rStyle w:val="None"/>
            <w:rFonts w:ascii="Times New Roman" w:hAnsi="Times New Roman"/>
            <w:sz w:val="22"/>
            <w:szCs w:val="22"/>
          </w:rPr>
          <w:delText xml:space="preserve">The LRF of the target object in the standard image was fixed at 0.4 LRF. The LRF of the target object in the comparison image were chosen from 11 linearly spaced values in the range [0.35, 0.45]. 30 </w:delText>
        </w:r>
      </w:del>
      <w:ins w:id="1047" w:author="Brainard, David H" w:date="2020-12-08T11:44:00Z">
        <w:del w:id="1048" w:author="Vijay Singh" w:date="2020-12-21T16:15:00Z">
          <w:r w:rsidR="00B60CC2" w:rsidDel="00091515">
            <w:rPr>
              <w:rStyle w:val="None"/>
              <w:rFonts w:ascii="Times New Roman" w:hAnsi="Times New Roman"/>
              <w:sz w:val="22"/>
              <w:szCs w:val="22"/>
            </w:rPr>
            <w:delText xml:space="preserve">Thirty </w:delText>
          </w:r>
        </w:del>
      </w:ins>
      <w:del w:id="1049" w:author="Vijay Singh" w:date="2020-12-21T16:15:00Z">
        <w:r w:rsidDel="00091515">
          <w:rPr>
            <w:rStyle w:val="None"/>
            <w:rFonts w:ascii="Times New Roman" w:hAnsi="Times New Roman"/>
            <w:sz w:val="22"/>
            <w:szCs w:val="22"/>
          </w:rPr>
          <w:delText xml:space="preserve">trials were presented at each comparison LRF value. We fit a cumulative normal distribution to the proportion comparison chosen data using maximum likelihood methods. The </w:delText>
        </w:r>
      </w:del>
      <w:ins w:id="1050" w:author="Brainard, David H" w:date="2020-12-08T11:45:00Z">
        <w:del w:id="1051" w:author="Vijay Singh" w:date="2020-12-21T16:15:00Z">
          <w:r w:rsidR="00B60CC2" w:rsidDel="00091515">
            <w:rPr>
              <w:rStyle w:val="None"/>
              <w:rFonts w:ascii="Times New Roman" w:hAnsi="Times New Roman"/>
              <w:sz w:val="22"/>
              <w:szCs w:val="22"/>
            </w:rPr>
            <w:delText xml:space="preserve">guess and lapse rates </w:delText>
          </w:r>
        </w:del>
      </w:ins>
      <w:del w:id="1052" w:author="Vijay Singh" w:date="2020-12-21T16:15:00Z">
        <w:r w:rsidDel="00091515">
          <w:rPr>
            <w:rStyle w:val="None"/>
            <w:rFonts w:ascii="Times New Roman" w:hAnsi="Times New Roman"/>
            <w:sz w:val="22"/>
            <w:szCs w:val="22"/>
          </w:rPr>
          <w:delText xml:space="preserve">lapse rate and guess rate were assumed to be equal and were restricted to be in the range [0, 0.05]. The threshold was measured as the difference between the LRF at </w:delText>
        </w:r>
        <w:commentRangeStart w:id="1053"/>
        <w:r w:rsidDel="00091515">
          <w:rPr>
            <w:rStyle w:val="None"/>
            <w:rFonts w:ascii="Times New Roman" w:hAnsi="Times New Roman"/>
            <w:sz w:val="22"/>
            <w:szCs w:val="22"/>
          </w:rPr>
          <w:delText xml:space="preserve">percent </w:delText>
        </w:r>
      </w:del>
      <w:ins w:id="1054" w:author="Brainard, David H" w:date="2020-12-08T11:47:00Z">
        <w:del w:id="1055" w:author="Vijay Singh" w:date="2020-12-21T16:15:00Z">
          <w:r w:rsidR="00E04A5D" w:rsidDel="00091515">
            <w:rPr>
              <w:rStyle w:val="None"/>
              <w:rFonts w:ascii="Times New Roman" w:hAnsi="Times New Roman"/>
              <w:sz w:val="22"/>
              <w:szCs w:val="22"/>
            </w:rPr>
            <w:delText>proportion</w:delText>
          </w:r>
          <w:commentRangeEnd w:id="1053"/>
          <w:r w:rsidR="00E04A5D" w:rsidDel="00091515">
            <w:rPr>
              <w:rStyle w:val="CommentReference"/>
              <w:rFonts w:ascii="Times New Roman" w:hAnsi="Times New Roman" w:cs="Times New Roman"/>
              <w:color w:val="auto"/>
              <w14:textOutline w14:w="0" w14:cap="rnd" w14:cmpd="sng" w14:algn="ctr">
                <w14:noFill/>
                <w14:prstDash w14:val="solid"/>
                <w14:bevel/>
              </w14:textOutline>
            </w:rPr>
            <w:commentReference w:id="1053"/>
          </w:r>
          <w:r w:rsidR="00E04A5D" w:rsidDel="00091515">
            <w:rPr>
              <w:rStyle w:val="None"/>
              <w:rFonts w:ascii="Times New Roman" w:hAnsi="Times New Roman"/>
              <w:sz w:val="22"/>
              <w:szCs w:val="22"/>
            </w:rPr>
            <w:delText xml:space="preserve"> </w:delText>
          </w:r>
        </w:del>
      </w:ins>
      <w:del w:id="1056" w:author="Vijay Singh" w:date="2020-12-21T16:15:00Z">
        <w:r w:rsidDel="00091515">
          <w:rPr>
            <w:rStyle w:val="None"/>
            <w:rFonts w:ascii="Times New Roman" w:hAnsi="Times New Roman"/>
            <w:sz w:val="22"/>
            <w:szCs w:val="22"/>
          </w:rPr>
          <w:delText xml:space="preserve">comparison chosen equal to 0.7604 and 0.5, as predicted by the cumulative normal fit. This figure shows the data for </w:delText>
        </w:r>
      </w:del>
      <w:del w:id="1057" w:author="Vijay Singh" w:date="2020-12-17T16:14:00Z">
        <w:r w:rsidDel="005B62C8">
          <w:rPr>
            <w:rStyle w:val="None"/>
            <w:rFonts w:ascii="Times New Roman" w:hAnsi="Times New Roman"/>
            <w:sz w:val="22"/>
            <w:szCs w:val="22"/>
          </w:rPr>
          <w:delText xml:space="preserve">subject </w:delText>
        </w:r>
      </w:del>
      <w:del w:id="1058" w:author="Vijay Singh" w:date="2020-12-21T16:15:00Z">
        <w:r w:rsidDel="00091515">
          <w:rPr>
            <w:rStyle w:val="None"/>
            <w:rFonts w:ascii="Times New Roman" w:hAnsi="Times New Roman"/>
            <w:sz w:val="22"/>
            <w:szCs w:val="22"/>
          </w:rPr>
          <w:delText xml:space="preserve">CNSU_0002 for scale factor 0.00 in the first </w:delText>
        </w:r>
      </w:del>
      <w:ins w:id="1059" w:author="Brainard, David H" w:date="2020-12-08T11:45:00Z">
        <w:del w:id="1060" w:author="Vijay Singh" w:date="2020-12-21T16:15:00Z">
          <w:r w:rsidR="00B60CC2" w:rsidDel="00091515">
            <w:rPr>
              <w:rStyle w:val="None"/>
              <w:rFonts w:ascii="Times New Roman" w:hAnsi="Times New Roman"/>
              <w:sz w:val="22"/>
              <w:szCs w:val="22"/>
            </w:rPr>
            <w:delText xml:space="preserve">experimental </w:delText>
          </w:r>
        </w:del>
      </w:ins>
      <w:del w:id="1061" w:author="Vijay Singh" w:date="2020-12-21T16:15:00Z">
        <w:r w:rsidDel="00091515">
          <w:rPr>
            <w:rStyle w:val="None"/>
            <w:rFonts w:ascii="Times New Roman" w:hAnsi="Times New Roman"/>
            <w:sz w:val="22"/>
            <w:szCs w:val="22"/>
          </w:rPr>
          <w:delText>session</w:delText>
        </w:r>
      </w:del>
      <w:ins w:id="1062" w:author="Brainard, David H" w:date="2020-12-08T11:45:00Z">
        <w:del w:id="1063" w:author="Vijay Singh" w:date="2020-12-21T16:15:00Z">
          <w:r w:rsidR="00B60CC2" w:rsidDel="00091515">
            <w:rPr>
              <w:rStyle w:val="None"/>
              <w:rFonts w:ascii="Times New Roman" w:hAnsi="Times New Roman"/>
              <w:sz w:val="22"/>
              <w:szCs w:val="22"/>
            </w:rPr>
            <w:delText xml:space="preserve"> fo</w:delText>
          </w:r>
        </w:del>
      </w:ins>
      <w:ins w:id="1064" w:author="Brainard, David H" w:date="2020-12-08T11:46:00Z">
        <w:del w:id="1065" w:author="Vijay Singh" w:date="2020-12-21T16:15:00Z">
          <w:r w:rsidR="00B60CC2" w:rsidDel="00091515">
            <w:rPr>
              <w:rStyle w:val="None"/>
              <w:rFonts w:ascii="Times New Roman" w:hAnsi="Times New Roman"/>
              <w:sz w:val="22"/>
              <w:szCs w:val="22"/>
            </w:rPr>
            <w:delText xml:space="preserve">r that </w:delText>
          </w:r>
        </w:del>
        <w:del w:id="1066" w:author="Vijay Singh" w:date="2020-12-17T16:14:00Z">
          <w:r w:rsidR="00B60CC2" w:rsidDel="005B62C8">
            <w:rPr>
              <w:rStyle w:val="None"/>
              <w:rFonts w:ascii="Times New Roman" w:hAnsi="Times New Roman"/>
              <w:sz w:val="22"/>
              <w:szCs w:val="22"/>
            </w:rPr>
            <w:delText>subject</w:delText>
          </w:r>
        </w:del>
      </w:ins>
      <w:del w:id="1067" w:author="Vijay Singh" w:date="2020-12-21T16:15:00Z">
        <w:r w:rsidDel="00091515">
          <w:rPr>
            <w:rStyle w:val="None"/>
            <w:rFonts w:ascii="Times New Roman" w:hAnsi="Times New Roman"/>
            <w:sz w:val="22"/>
            <w:szCs w:val="22"/>
          </w:rPr>
          <w:delText>.</w:delText>
        </w:r>
      </w:del>
      <w:ins w:id="1068" w:author="Brainard, David H" w:date="2020-12-08T11:46:00Z">
        <w:del w:id="1069" w:author="Vijay Singh" w:date="2020-12-21T16:15:00Z">
          <w:r w:rsidR="00E04A5D" w:rsidDel="00091515">
            <w:rPr>
              <w:rStyle w:val="None"/>
              <w:rFonts w:ascii="Times New Roman" w:hAnsi="Times New Roman"/>
              <w:sz w:val="22"/>
              <w:szCs w:val="22"/>
            </w:rPr>
            <w:delText xml:space="preserve">  The point </w:delText>
          </w:r>
        </w:del>
      </w:ins>
      <w:ins w:id="1070" w:author="Brainard, David H" w:date="2020-12-08T11:47:00Z">
        <w:del w:id="1071" w:author="Vijay Singh" w:date="2020-12-21T16:15:00Z">
          <w:r w:rsidR="00E04A5D" w:rsidDel="00091515">
            <w:rPr>
              <w:rStyle w:val="None"/>
              <w:rFonts w:ascii="Times New Roman" w:hAnsi="Times New Roman"/>
              <w:sz w:val="22"/>
              <w:szCs w:val="22"/>
            </w:rPr>
            <w:delText xml:space="preserve">of subjective equality (PSE, LRF for </w:delText>
          </w:r>
        </w:del>
      </w:ins>
      <w:ins w:id="1072" w:author="Brainard, David H" w:date="2020-12-08T11:48:00Z">
        <w:del w:id="1073" w:author="Vijay Singh" w:date="2020-12-21T16:15:00Z">
          <w:r w:rsidR="00E04A5D" w:rsidDel="00091515">
            <w:rPr>
              <w:rStyle w:val="None"/>
              <w:rFonts w:ascii="Times New Roman" w:hAnsi="Times New Roman"/>
              <w:sz w:val="22"/>
              <w:szCs w:val="22"/>
            </w:rPr>
            <w:delText xml:space="preserve">proportion chosen </w:delText>
          </w:r>
        </w:del>
      </w:ins>
      <w:ins w:id="1074" w:author="Brainard, David H" w:date="2020-12-08T11:47:00Z">
        <w:del w:id="1075" w:author="Vijay Singh" w:date="2020-12-21T16:15:00Z">
          <w:r w:rsidR="00E04A5D" w:rsidDel="00091515">
            <w:rPr>
              <w:rStyle w:val="None"/>
              <w:rFonts w:ascii="Times New Roman" w:hAnsi="Times New Roman"/>
              <w:sz w:val="22"/>
              <w:szCs w:val="22"/>
            </w:rPr>
            <w:delText>0.5) was close to 0.4 as expected</w:delText>
          </w:r>
        </w:del>
      </w:ins>
      <w:ins w:id="1076" w:author="Brainard, David H" w:date="2020-12-08T11:48:00Z">
        <w:del w:id="1077" w:author="Vijay Singh" w:date="2020-12-21T16:15:00Z">
          <w:r w:rsidR="00E04A5D" w:rsidDel="00091515">
            <w:rPr>
              <w:rStyle w:val="None"/>
              <w:rFonts w:ascii="Times New Roman" w:hAnsi="Times New Roman"/>
              <w:sz w:val="22"/>
              <w:szCs w:val="22"/>
            </w:rPr>
            <w:delText xml:space="preserve"> and </w:delText>
          </w:r>
        </w:del>
      </w:ins>
      <w:ins w:id="1078" w:author="Brainard, David H" w:date="2020-12-08T11:47:00Z">
        <w:del w:id="1079" w:author="Vijay Singh" w:date="2020-12-21T16:15:00Z">
          <w:r w:rsidR="00E04A5D" w:rsidDel="00091515">
            <w:rPr>
              <w:rStyle w:val="None"/>
              <w:rFonts w:ascii="Times New Roman" w:hAnsi="Times New Roman"/>
              <w:sz w:val="22"/>
              <w:szCs w:val="22"/>
            </w:rPr>
            <w:delText xml:space="preserve">the </w:delText>
          </w:r>
        </w:del>
      </w:ins>
      <w:ins w:id="1080" w:author="Brainard, David H" w:date="2020-12-08T11:48:00Z">
        <w:del w:id="1081" w:author="Vijay Singh" w:date="2020-12-21T16:15:00Z">
          <w:r w:rsidR="00E04A5D" w:rsidDel="00091515">
            <w:rPr>
              <w:rStyle w:val="None"/>
              <w:rFonts w:ascii="Times New Roman" w:hAnsi="Times New Roman"/>
              <w:sz w:val="22"/>
              <w:szCs w:val="22"/>
            </w:rPr>
            <w:delText xml:space="preserve">threshold was 0.0233. The lapse rate for this fit was </w:delText>
          </w:r>
          <w:r w:rsidR="00E04A5D" w:rsidRPr="00E04A5D" w:rsidDel="00091515">
            <w:rPr>
              <w:rStyle w:val="None"/>
              <w:sz w:val="22"/>
              <w:szCs w:val="22"/>
              <w:highlight w:val="yellow"/>
              <w:rPrChange w:id="1082" w:author="Brainard, David H" w:date="2020-12-08T11:48:00Z">
                <w:rPr>
                  <w:rStyle w:val="None"/>
                  <w:sz w:val="22"/>
                  <w:szCs w:val="22"/>
                </w:rPr>
              </w:rPrChange>
            </w:rPr>
            <w:delText>0.0</w:delText>
          </w:r>
        </w:del>
        <w:del w:id="1083" w:author="Vijay Singh" w:date="2020-12-17T15:23:00Z">
          <w:r w:rsidR="00E04A5D" w:rsidRPr="00E04A5D" w:rsidDel="001716D0">
            <w:rPr>
              <w:rStyle w:val="None"/>
              <w:sz w:val="22"/>
              <w:szCs w:val="22"/>
              <w:highlight w:val="yellow"/>
              <w:rPrChange w:id="1084" w:author="Brainard, David H" w:date="2020-12-08T11:48:00Z">
                <w:rPr>
                  <w:rStyle w:val="None"/>
                  <w:sz w:val="22"/>
                  <w:szCs w:val="22"/>
                </w:rPr>
              </w:rPrChange>
            </w:rPr>
            <w:delText>X</w:delText>
          </w:r>
        </w:del>
        <w:del w:id="1085" w:author="Vijay Singh" w:date="2020-12-21T16:15:00Z">
          <w:r w:rsidR="00E04A5D" w:rsidDel="00091515">
            <w:rPr>
              <w:rStyle w:val="None"/>
              <w:rFonts w:ascii="Times New Roman" w:hAnsi="Times New Roman"/>
              <w:sz w:val="22"/>
              <w:szCs w:val="22"/>
            </w:rPr>
            <w:delText>.</w:delText>
          </w:r>
        </w:del>
      </w:ins>
    </w:p>
    <w:p w14:paraId="72BCA7C9" w14:textId="551600C2" w:rsidR="00CC0064" w:rsidDel="00091515" w:rsidRDefault="00CC0064" w:rsidP="00CC0064">
      <w:pPr>
        <w:pStyle w:val="Default"/>
        <w:spacing w:before="0"/>
        <w:rPr>
          <w:del w:id="1086" w:author="Vijay Singh" w:date="2020-12-21T16:15:00Z"/>
          <w:rFonts w:ascii="Times New Roman" w:eastAsia="Times New Roman" w:hAnsi="Times New Roman" w:cs="Times New Roman"/>
          <w:sz w:val="22"/>
          <w:szCs w:val="22"/>
        </w:rPr>
      </w:pPr>
    </w:p>
    <w:p w14:paraId="4A7DB983" w14:textId="528E75AB" w:rsidR="00CC0064" w:rsidDel="00091515" w:rsidRDefault="00CC0064" w:rsidP="00CC0064">
      <w:pPr>
        <w:pStyle w:val="Default"/>
        <w:spacing w:before="0" w:after="270"/>
        <w:rPr>
          <w:del w:id="1087" w:author="Vijay Singh" w:date="2020-12-21T16:15:00Z"/>
          <w:rFonts w:ascii="Times New Roman" w:eastAsia="Times New Roman" w:hAnsi="Times New Roman" w:cs="Times New Roman"/>
          <w:sz w:val="22"/>
          <w:szCs w:val="22"/>
        </w:rPr>
      </w:pPr>
      <w:del w:id="1088" w:author="Vijay Singh" w:date="2020-12-21T16:15:00Z">
        <w:r w:rsidDel="00091515">
          <w:rPr>
            <w:rFonts w:ascii="Times New Roman" w:hAnsi="Times New Roman"/>
            <w:b/>
            <w:bCs/>
            <w:sz w:val="22"/>
            <w:szCs w:val="22"/>
          </w:rPr>
          <w:delText>Figure 3: Variation in background color</w:delText>
        </w:r>
      </w:del>
      <w:ins w:id="1089" w:author="Brainard, David H" w:date="2020-12-09T12:39:00Z">
        <w:del w:id="1090" w:author="Vijay Singh" w:date="2020-12-21T16:15:00Z">
          <w:r w:rsidR="00DC4E76" w:rsidDel="00091515">
            <w:rPr>
              <w:rFonts w:ascii="Times New Roman" w:hAnsi="Times New Roman"/>
              <w:b/>
              <w:bCs/>
              <w:sz w:val="22"/>
              <w:szCs w:val="22"/>
            </w:rPr>
            <w:delText>spectra</w:delText>
          </w:r>
        </w:del>
      </w:ins>
      <w:del w:id="1091" w:author="Vijay Singh" w:date="2020-12-21T16:15:00Z">
        <w:r w:rsidDel="00091515">
          <w:rPr>
            <w:rFonts w:ascii="Times New Roman" w:hAnsi="Times New Roman"/>
            <w:b/>
            <w:bCs/>
            <w:sz w:val="22"/>
            <w:szCs w:val="22"/>
          </w:rPr>
          <w:delText xml:space="preserve">: </w:delText>
        </w:r>
      </w:del>
      <w:ins w:id="1092" w:author="Brainard, David H" w:date="2020-12-09T12:39:00Z">
        <w:del w:id="1093" w:author="Vijay Singh" w:date="2020-12-21T16:15:00Z">
          <w:r w:rsidR="00DC4E76" w:rsidDel="00091515">
            <w:rPr>
              <w:rFonts w:ascii="Times New Roman" w:hAnsi="Times New Roman"/>
              <w:b/>
              <w:bCs/>
              <w:sz w:val="22"/>
              <w:szCs w:val="22"/>
            </w:rPr>
            <w:delText xml:space="preserve">. </w:delText>
          </w:r>
        </w:del>
      </w:ins>
      <w:del w:id="1094" w:author="Vijay Singh" w:date="2020-12-21T16:15:00Z">
        <w:r w:rsidDel="00091515">
          <w:rPr>
            <w:rStyle w:val="None"/>
            <w:rFonts w:ascii="Times New Roman" w:hAnsi="Times New Roman"/>
            <w:sz w:val="22"/>
            <w:szCs w:val="22"/>
          </w:rPr>
          <w:delText xml:space="preserve">The reflectance spectra of background objects were chosen from </w:delText>
        </w:r>
      </w:del>
      <w:ins w:id="1095" w:author="Brainard, David H" w:date="2020-12-09T12:37:00Z">
        <w:del w:id="1096" w:author="Vijay Singh" w:date="2020-12-21T16:15:00Z">
          <w:r w:rsidR="00DC4E76" w:rsidDel="00091515">
            <w:rPr>
              <w:rStyle w:val="None"/>
              <w:rFonts w:ascii="Times New Roman" w:hAnsi="Times New Roman"/>
              <w:sz w:val="22"/>
              <w:szCs w:val="22"/>
            </w:rPr>
            <w:delText xml:space="preserve">multivariate Gaussian distribution that modeled the </w:delText>
          </w:r>
        </w:del>
      </w:ins>
      <w:del w:id="1097" w:author="Vijay Singh" w:date="2020-12-21T16:15:00Z">
        <w:r w:rsidDel="00091515">
          <w:rPr>
            <w:rStyle w:val="None"/>
            <w:rFonts w:ascii="Times New Roman" w:hAnsi="Times New Roman"/>
            <w:sz w:val="22"/>
            <w:szCs w:val="22"/>
          </w:rPr>
          <w:delText xml:space="preserve">a statistical distribution </w:delText>
        </w:r>
      </w:del>
      <w:ins w:id="1098" w:author="Brainard, David H" w:date="2020-12-09T12:37:00Z">
        <w:del w:id="1099" w:author="Vijay Singh" w:date="2020-12-21T16:15:00Z">
          <w:r w:rsidR="00DC4E76" w:rsidDel="00091515">
            <w:rPr>
              <w:rStyle w:val="None"/>
              <w:rFonts w:ascii="Times New Roman" w:hAnsi="Times New Roman"/>
              <w:sz w:val="22"/>
              <w:szCs w:val="22"/>
            </w:rPr>
            <w:delText>statistics</w:delText>
          </w:r>
        </w:del>
      </w:ins>
      <w:ins w:id="1100" w:author="Brainard, David H" w:date="2020-12-09T12:36:00Z">
        <w:del w:id="1101" w:author="Vijay Singh" w:date="2020-12-21T16:15:00Z">
          <w:r w:rsidR="00DC4E76" w:rsidDel="00091515">
            <w:rPr>
              <w:rStyle w:val="None"/>
              <w:rFonts w:ascii="Times New Roman" w:hAnsi="Times New Roman"/>
              <w:sz w:val="22"/>
              <w:szCs w:val="22"/>
            </w:rPr>
            <w:delText xml:space="preserve"> </w:delText>
          </w:r>
        </w:del>
      </w:ins>
      <w:del w:id="1102" w:author="Vijay Singh" w:date="2020-12-21T16:15:00Z">
        <w:r w:rsidDel="00091515">
          <w:rPr>
            <w:rStyle w:val="None"/>
            <w:rFonts w:ascii="Times New Roman" w:hAnsi="Times New Roman"/>
            <w:sz w:val="22"/>
            <w:szCs w:val="22"/>
          </w:rPr>
          <w:delText>of natural surface</w:delText>
        </w:r>
      </w:del>
      <w:ins w:id="1103" w:author="Brainard, David H" w:date="2020-12-09T12:36:00Z">
        <w:del w:id="1104" w:author="Vijay Singh" w:date="2020-12-21T16:15:00Z">
          <w:r w:rsidR="00DC4E76" w:rsidDel="00091515">
            <w:rPr>
              <w:rStyle w:val="None"/>
              <w:rFonts w:ascii="Times New Roman" w:hAnsi="Times New Roman"/>
              <w:sz w:val="22"/>
              <w:szCs w:val="22"/>
            </w:rPr>
            <w:delText xml:space="preserve"> spectra</w:delText>
          </w:r>
        </w:del>
      </w:ins>
      <w:del w:id="1105" w:author="Vijay Singh" w:date="2020-12-21T16:15:00Z">
        <w:r w:rsidDel="00091515">
          <w:rPr>
            <w:rStyle w:val="None"/>
            <w:rFonts w:ascii="Times New Roman" w:hAnsi="Times New Roman"/>
            <w:sz w:val="22"/>
            <w:szCs w:val="22"/>
          </w:rPr>
          <w:delText>s.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lightness</w:delText>
        </w:r>
      </w:del>
      <w:ins w:id="1106" w:author="Brainard, David H" w:date="2020-12-09T12:38:00Z">
        <w:del w:id="1107" w:author="Vijay Singh" w:date="2020-12-21T16:15:00Z">
          <w:r w:rsidR="00DC4E76" w:rsidDel="00091515">
            <w:rPr>
              <w:rStyle w:val="None"/>
              <w:rFonts w:ascii="Times New Roman" w:hAnsi="Times New Roman"/>
              <w:sz w:val="22"/>
              <w:szCs w:val="22"/>
            </w:rPr>
            <w:delText>LRF</w:delText>
          </w:r>
        </w:del>
      </w:ins>
      <w:del w:id="1108" w:author="Vijay Singh" w:date="2020-12-21T16:15:00Z">
        <w:r w:rsidDel="00091515">
          <w:rPr>
            <w:rStyle w:val="None"/>
            <w:rFonts w:ascii="Times New Roman" w:hAnsi="Times New Roman"/>
            <w:sz w:val="22"/>
            <w:szCs w:val="22"/>
          </w:rPr>
          <w:delText xml:space="preserve">. For each value of the scalar, we generated 1100 images, 100 each at 11 linearly spaced lightness </w:delText>
        </w:r>
      </w:del>
      <w:ins w:id="1109" w:author="Brainard, David H" w:date="2020-12-09T12:38:00Z">
        <w:del w:id="1110" w:author="Vijay Singh" w:date="2020-12-21T16:15:00Z">
          <w:r w:rsidR="00DC4E76" w:rsidDel="00091515">
            <w:rPr>
              <w:rStyle w:val="None"/>
              <w:rFonts w:ascii="Times New Roman" w:hAnsi="Times New Roman"/>
              <w:sz w:val="22"/>
              <w:szCs w:val="22"/>
            </w:rPr>
            <w:delText xml:space="preserve">target LRF </w:delText>
          </w:r>
        </w:del>
      </w:ins>
      <w:del w:id="1111" w:author="Vijay Singh" w:date="2020-12-21T16:15:00Z">
        <w:r w:rsidDel="00091515">
          <w:rPr>
            <w:rStyle w:val="None"/>
            <w:rFonts w:ascii="Times New Roman" w:hAnsi="Times New Roman"/>
            <w:sz w:val="22"/>
            <w:szCs w:val="22"/>
          </w:rPr>
          <w:delText xml:space="preserve">levels in </w:delText>
        </w:r>
      </w:del>
      <w:ins w:id="1112" w:author="Brainard, David H" w:date="2020-12-09T12:38:00Z">
        <w:del w:id="1113" w:author="Vijay Singh" w:date="2020-12-21T16:15:00Z">
          <w:r w:rsidR="00DC4E76" w:rsidDel="00091515">
            <w:rPr>
              <w:rStyle w:val="None"/>
              <w:rFonts w:ascii="Times New Roman" w:hAnsi="Times New Roman"/>
              <w:sz w:val="22"/>
              <w:szCs w:val="22"/>
            </w:rPr>
            <w:delText xml:space="preserve">across </w:delText>
          </w:r>
        </w:del>
      </w:ins>
      <w:del w:id="1114" w:author="Vijay Singh" w:date="2020-12-21T16:15:00Z">
        <w:r w:rsidDel="00091515">
          <w:rPr>
            <w:rStyle w:val="None"/>
            <w:rFonts w:ascii="Times New Roman" w:hAnsi="Times New Roman"/>
            <w:sz w:val="22"/>
            <w:szCs w:val="22"/>
          </w:rPr>
          <w:delText>the range [0.35, 0.45] LRF. Discrimination thresholds were measured separately for each value of the covariance scalar</w:delText>
        </w:r>
      </w:del>
      <w:ins w:id="1115" w:author="Brainard, David H" w:date="2020-12-09T12:44:00Z">
        <w:del w:id="1116" w:author="Vijay Singh" w:date="2020-12-21T16:15:00Z">
          <w:r w:rsidR="005C1072" w:rsidDel="00091515">
            <w:rPr>
              <w:rStyle w:val="None"/>
              <w:rFonts w:ascii="Times New Roman" w:hAnsi="Times New Roman"/>
              <w:sz w:val="22"/>
              <w:szCs w:val="22"/>
            </w:rPr>
            <w:delText xml:space="preserve"> shown</w:delText>
          </w:r>
        </w:del>
      </w:ins>
      <w:del w:id="1117" w:author="Vijay Singh" w:date="2020-12-21T16:15:00Z">
        <w:r w:rsidDel="00091515">
          <w:rPr>
            <w:rStyle w:val="None"/>
            <w:rFonts w:ascii="Times New Roman" w:hAnsi="Times New Roman"/>
            <w:sz w:val="22"/>
            <w:szCs w:val="22"/>
          </w:rPr>
          <w:delText xml:space="preserve"> by presenting such images on a calibrated color monitor.</w:delText>
        </w:r>
      </w:del>
    </w:p>
    <w:p w14:paraId="5442BB38" w14:textId="121164ED" w:rsidR="00CC0064" w:rsidDel="00091515" w:rsidRDefault="00CC0064" w:rsidP="00CC0064">
      <w:pPr>
        <w:pStyle w:val="Default"/>
        <w:spacing w:before="0" w:after="270"/>
        <w:rPr>
          <w:del w:id="1118" w:author="Vijay Singh" w:date="2020-12-21T16:15:00Z"/>
          <w:rFonts w:ascii="Times New Roman" w:eastAsia="Times New Roman" w:hAnsi="Times New Roman" w:cs="Times New Roman"/>
          <w:sz w:val="22"/>
          <w:szCs w:val="22"/>
        </w:rPr>
      </w:pPr>
      <w:commentRangeStart w:id="1119"/>
      <w:commentRangeStart w:id="1120"/>
      <w:del w:id="1121" w:author="Vijay Singh" w:date="2020-12-21T16:15:00Z">
        <w:r w:rsidDel="00091515">
          <w:rPr>
            <w:rFonts w:ascii="Times New Roman" w:hAnsi="Times New Roman"/>
            <w:b/>
            <w:bCs/>
            <w:sz w:val="22"/>
            <w:szCs w:val="22"/>
          </w:rPr>
          <w:delText>Figure 4</w:delText>
        </w:r>
        <w:commentRangeEnd w:id="1119"/>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1119"/>
        </w:r>
        <w:commentRangeEnd w:id="1120"/>
        <w:r w:rsidR="007B4E86" w:rsidDel="00091515">
          <w:rPr>
            <w:rStyle w:val="CommentReference"/>
            <w:rFonts w:ascii="Times New Roman" w:hAnsi="Times New Roman" w:cs="Times New Roman"/>
            <w:color w:val="auto"/>
            <w14:textOutline w14:w="0" w14:cap="rnd" w14:cmpd="sng" w14:algn="ctr">
              <w14:noFill/>
              <w14:prstDash w14:val="solid"/>
              <w14:bevel/>
            </w14:textOutline>
          </w:rPr>
          <w:commentReference w:id="1120"/>
        </w:r>
        <w:r w:rsidDel="00091515">
          <w:rPr>
            <w:rFonts w:ascii="Times New Roman" w:hAnsi="Times New Roman"/>
            <w:b/>
            <w:bCs/>
            <w:sz w:val="22"/>
            <w:szCs w:val="22"/>
          </w:rPr>
          <w:delText xml:space="preserve">: Background variation increases lightness discrimination threshold: </w:delText>
        </w:r>
      </w:del>
      <w:ins w:id="1122" w:author="Brainard, David H" w:date="2020-12-09T12:40:00Z">
        <w:del w:id="1123" w:author="Vijay Singh" w:date="2020-12-21T16:15:00Z">
          <w:r w:rsidR="006B74AA" w:rsidDel="00091515">
            <w:rPr>
              <w:rFonts w:ascii="Times New Roman" w:hAnsi="Times New Roman"/>
              <w:b/>
              <w:bCs/>
              <w:sz w:val="22"/>
              <w:szCs w:val="22"/>
            </w:rPr>
            <w:delText xml:space="preserve">. Mean </w:delText>
          </w:r>
        </w:del>
      </w:ins>
      <w:ins w:id="1124" w:author="Brainard, David H" w:date="2020-12-09T12:42:00Z">
        <w:del w:id="1125" w:author="Vijay Singh" w:date="2020-12-21T16:15:00Z">
          <w:r w:rsidR="00AD3A28" w:rsidDel="00091515">
            <w:rPr>
              <w:rFonts w:ascii="Times New Roman" w:hAnsi="Times New Roman"/>
              <w:b/>
              <w:bCs/>
              <w:sz w:val="22"/>
              <w:szCs w:val="22"/>
            </w:rPr>
            <w:delText xml:space="preserve">(N = 4) </w:delText>
          </w:r>
        </w:del>
      </w:ins>
      <w:del w:id="1126" w:author="Vijay Singh" w:date="2020-12-21T16:15:00Z">
        <w:r w:rsidDel="00091515">
          <w:rPr>
            <w:rStyle w:val="None"/>
            <w:rFonts w:ascii="Times New Roman" w:hAnsi="Times New Roman"/>
            <w:sz w:val="22"/>
            <w:szCs w:val="22"/>
          </w:rPr>
          <w:delText xml:space="preserve">Log </w:delText>
        </w:r>
      </w:del>
      <w:ins w:id="1127" w:author="Brainard, David H" w:date="2020-12-09T12:40:00Z">
        <w:del w:id="1128" w:author="Vijay Singh" w:date="2020-12-21T16:15:00Z">
          <w:r w:rsidR="006B74AA" w:rsidDel="00091515">
            <w:rPr>
              <w:rStyle w:val="None"/>
              <w:rFonts w:ascii="Times New Roman" w:hAnsi="Times New Roman"/>
              <w:sz w:val="22"/>
              <w:szCs w:val="22"/>
            </w:rPr>
            <w:delText xml:space="preserve">log </w:delText>
          </w:r>
        </w:del>
      </w:ins>
      <w:del w:id="1129" w:author="Vijay Singh" w:date="2020-12-21T16:15:00Z">
        <w:r w:rsidDel="00091515">
          <w:rPr>
            <w:rStyle w:val="None"/>
            <w:rFonts w:ascii="Times New Roman" w:hAnsi="Times New Roman"/>
            <w:sz w:val="22"/>
            <w:szCs w:val="22"/>
          </w:rPr>
          <w:delText>squared threshold vs log covariance scalar for mean human observer</w:delText>
        </w:r>
      </w:del>
      <w:ins w:id="1130" w:author="Brainard, David H" w:date="2020-12-09T12:41:00Z">
        <w:del w:id="1131" w:author="Vijay Singh" w:date="2020-12-21T16:15:00Z">
          <w:r w:rsidR="006B74AA" w:rsidDel="00091515">
            <w:rPr>
              <w:rStyle w:val="None"/>
              <w:rFonts w:ascii="Times New Roman" w:hAnsi="Times New Roman"/>
              <w:sz w:val="22"/>
              <w:szCs w:val="22"/>
            </w:rPr>
            <w:delText>from the human psychophysics (black circles)</w:delText>
          </w:r>
        </w:del>
      </w:ins>
      <w:del w:id="1132" w:author="Vijay Singh" w:date="2020-12-21T16:15:00Z">
        <w:r w:rsidDel="00091515">
          <w:rPr>
            <w:rStyle w:val="None"/>
            <w:rFonts w:ascii="Times New Roman" w:hAnsi="Times New Roman"/>
            <w:sz w:val="22"/>
            <w:szCs w:val="22"/>
          </w:rPr>
          <w:delText xml:space="preserve"> and the computational model. We calculated the thresholds at six values of the covariance scalar for human observers. The black circular markers give the mean threshold of four human observers. The error bars represent </w:delText>
        </w:r>
      </w:del>
      <w:ins w:id="1133" w:author="Brainard, David H" w:date="2020-12-09T12:42:00Z">
        <w:del w:id="1134" w:author="Vijay Singh" w:date="2020-12-21T16:15:00Z">
          <w:r w:rsidR="00AD3A28" w:rsidDel="00091515">
            <w:rPr>
              <w:rStyle w:val="None"/>
              <w:rFonts w:ascii="Times New Roman" w:hAnsi="Times New Roman"/>
              <w:sz w:val="22"/>
              <w:szCs w:val="22"/>
            </w:rPr>
            <w:delText xml:space="preserve">+/- 1 </w:delText>
          </w:r>
        </w:del>
      </w:ins>
      <w:del w:id="1135" w:author="Vijay Singh" w:date="2020-12-21T16:15:00Z">
        <w:r w:rsidDel="00091515">
          <w:rPr>
            <w:rStyle w:val="None"/>
            <w:rFonts w:ascii="Times New Roman" w:hAnsi="Times New Roman"/>
            <w:sz w:val="22"/>
            <w:szCs w:val="22"/>
          </w:rPr>
          <w:delText>standard error of the mean</w:delText>
        </w:r>
      </w:del>
      <w:ins w:id="1136" w:author="Brainard, David H" w:date="2020-12-09T12:42:00Z">
        <w:del w:id="1137" w:author="Vijay Singh" w:date="2020-12-21T16:15:00Z">
          <w:r w:rsidR="00AD3A28" w:rsidDel="00091515">
            <w:rPr>
              <w:rStyle w:val="None"/>
              <w:rFonts w:ascii="Times New Roman" w:hAnsi="Times New Roman"/>
              <w:sz w:val="22"/>
              <w:szCs w:val="22"/>
            </w:rPr>
            <w:delText>SEM</w:delText>
          </w:r>
        </w:del>
      </w:ins>
      <w:ins w:id="1138" w:author="Brainard, David H" w:date="2020-12-09T12:51:00Z">
        <w:del w:id="1139" w:author="Vijay Singh" w:date="2020-12-21T16:15:00Z">
          <w:r w:rsidR="00574C09" w:rsidDel="00091515">
            <w:rPr>
              <w:rStyle w:val="None"/>
              <w:rFonts w:ascii="Times New Roman" w:hAnsi="Times New Roman"/>
              <w:sz w:val="22"/>
              <w:szCs w:val="22"/>
            </w:rPr>
            <w:delText xml:space="preserve"> </w:delText>
          </w:r>
          <w:commentRangeStart w:id="1140"/>
          <w:commentRangeStart w:id="1141"/>
          <w:r w:rsidR="00574C09" w:rsidDel="00091515">
            <w:rPr>
              <w:rStyle w:val="None"/>
              <w:rFonts w:ascii="Times New Roman" w:hAnsi="Times New Roman"/>
              <w:sz w:val="22"/>
              <w:szCs w:val="22"/>
            </w:rPr>
            <w:delText>taken between observers</w:delText>
          </w:r>
          <w:commentRangeEnd w:id="1140"/>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1140"/>
          </w:r>
        </w:del>
      </w:ins>
      <w:commentRangeEnd w:id="1141"/>
      <w:del w:id="1142" w:author="Vijay Singh" w:date="2020-12-21T16:15:00Z">
        <w:r w:rsidR="001C6D21" w:rsidDel="00091515">
          <w:rPr>
            <w:rStyle w:val="CommentReference"/>
            <w:rFonts w:ascii="Times New Roman" w:hAnsi="Times New Roman" w:cs="Times New Roman"/>
            <w:color w:val="auto"/>
            <w14:textOutline w14:w="0" w14:cap="rnd" w14:cmpd="sng" w14:algn="ctr">
              <w14:noFill/>
              <w14:prstDash w14:val="solid"/>
              <w14:bevel/>
            </w14:textOutline>
          </w:rPr>
          <w:commentReference w:id="1141"/>
        </w:r>
        <w:r w:rsidDel="00091515">
          <w:rPr>
            <w:rStyle w:val="None"/>
            <w:rFonts w:ascii="Times New Roman" w:hAnsi="Times New Roman"/>
            <w:sz w:val="22"/>
            <w:szCs w:val="22"/>
          </w:rPr>
          <w:delText>. The data can be approximated by a</w:delText>
        </w:r>
      </w:del>
      <w:ins w:id="1143" w:author="Brainard, David H" w:date="2020-12-09T12:42:00Z">
        <w:del w:id="1144" w:author="Vijay Singh" w:date="2020-12-21T16:15:00Z">
          <w:r w:rsidR="00AD3A28" w:rsidDel="00091515">
            <w:rPr>
              <w:rStyle w:val="None"/>
              <w:rFonts w:ascii="Times New Roman" w:hAnsi="Times New Roman"/>
              <w:sz w:val="22"/>
              <w:szCs w:val="22"/>
            </w:rPr>
            <w:delText>were fit with a</w:delText>
          </w:r>
        </w:del>
      </w:ins>
      <w:del w:id="1145" w:author="Vijay Singh" w:date="2020-12-21T16:15:00Z">
        <w:r w:rsidDel="00091515">
          <w:rPr>
            <w:rStyle w:val="None"/>
            <w:rFonts w:ascii="Times New Roman" w:hAnsi="Times New Roman"/>
            <w:sz w:val="22"/>
            <w:szCs w:val="22"/>
          </w:rPr>
          <w:delText xml:space="preserve"> double linear</w:delText>
        </w:r>
      </w:del>
      <w:ins w:id="1146" w:author="Brainard, David H" w:date="2020-12-09T09:29:00Z">
        <w:del w:id="1147" w:author="Vijay Singh" w:date="2020-12-21T16:15:00Z">
          <w:r w:rsidR="001B571D" w:rsidDel="00091515">
            <w:rPr>
              <w:rStyle w:val="None"/>
              <w:rFonts w:ascii="Times New Roman" w:hAnsi="Times New Roman"/>
              <w:sz w:val="22"/>
              <w:szCs w:val="22"/>
            </w:rPr>
            <w:delText>piecewise linear</w:delText>
          </w:r>
        </w:del>
      </w:ins>
      <w:del w:id="1148" w:author="Vijay Singh" w:date="2020-12-21T16:15:00Z">
        <w:r w:rsidDel="00091515">
          <w:rPr>
            <w:rStyle w:val="None"/>
            <w:rFonts w:ascii="Times New Roman" w:hAnsi="Times New Roman"/>
            <w:sz w:val="22"/>
            <w:szCs w:val="22"/>
          </w:rPr>
          <w:delText xml:space="preserve"> model </w:delText>
        </w:r>
      </w:del>
      <w:ins w:id="1149" w:author="Brainard, David H" w:date="2020-12-09T12:42:00Z">
        <w:del w:id="1150" w:author="Vijay Singh" w:date="2020-12-21T16:15:00Z">
          <w:r w:rsidR="00AD3A28" w:rsidDel="00091515">
            <w:rPr>
              <w:rStyle w:val="None"/>
              <w:rFonts w:ascii="Times New Roman" w:hAnsi="Times New Roman"/>
              <w:sz w:val="22"/>
              <w:szCs w:val="22"/>
            </w:rPr>
            <w:delText>function</w:delText>
          </w:r>
        </w:del>
      </w:ins>
      <w:ins w:id="1151" w:author="Brainard, David H" w:date="2020-12-09T12:43:00Z">
        <w:del w:id="1152" w:author="Vijay Singh" w:date="2020-12-21T16:15:00Z">
          <w:r w:rsidR="00AD3A28" w:rsidDel="00091515">
            <w:rPr>
              <w:rStyle w:val="None"/>
              <w:rFonts w:ascii="Times New Roman" w:hAnsi="Times New Roman"/>
              <w:sz w:val="22"/>
              <w:szCs w:val="22"/>
            </w:rPr>
            <w:delText xml:space="preserve"> </w:delText>
          </w:r>
        </w:del>
      </w:ins>
      <w:del w:id="1153" w:author="Vijay Singh" w:date="2020-12-21T16:15:00Z">
        <w:r w:rsidDel="00091515">
          <w:rPr>
            <w:rStyle w:val="None"/>
            <w:rFonts w:ascii="Times New Roman" w:hAnsi="Times New Roman"/>
            <w:sz w:val="22"/>
            <w:szCs w:val="22"/>
          </w:rPr>
          <w:delText>(</w:delText>
        </w:r>
      </w:del>
      <m:oMath>
        <m:func>
          <m:funcPr>
            <m:ctrlPr>
              <w:del w:id="1154" w:author="Vijay Singh" w:date="2020-12-21T16:15:00Z">
                <w:rPr>
                  <w:rFonts w:ascii="Cambria Math" w:hAnsi="Cambria Math"/>
                  <w:i/>
                  <w:sz w:val="23"/>
                  <w:szCs w:val="23"/>
                </w:rPr>
              </w:del>
            </m:ctrlPr>
          </m:funcPr>
          <m:fName>
            <m:sSub>
              <m:sSubPr>
                <m:ctrlPr>
                  <w:del w:id="1155" w:author="Vijay Singh" w:date="2020-12-21T16:15:00Z">
                    <w:rPr>
                      <w:rFonts w:ascii="Cambria Math" w:hAnsi="Cambria Math"/>
                      <w:sz w:val="23"/>
                      <w:szCs w:val="23"/>
                    </w:rPr>
                  </w:del>
                </m:ctrlPr>
              </m:sSubPr>
              <m:e>
                <m:r>
                  <w:del w:id="1156" w:author="Vijay Singh" w:date="2020-12-21T16:15:00Z">
                    <m:rPr>
                      <m:sty m:val="p"/>
                    </m:rPr>
                    <w:rPr>
                      <w:rFonts w:ascii="Cambria Math" w:hAnsi="Cambria Math"/>
                      <w:sz w:val="23"/>
                      <w:szCs w:val="23"/>
                    </w:rPr>
                    <m:t>log</m:t>
                  </w:del>
                </m:r>
              </m:e>
              <m:sub>
                <m:r>
                  <w:del w:id="1157" w:author="Vijay Singh" w:date="2020-12-21T16:15:00Z">
                    <m:rPr>
                      <m:sty m:val="p"/>
                    </m:rPr>
                    <w:rPr>
                      <w:rFonts w:ascii="Cambria Math" w:hAnsi="Cambria Math"/>
                      <w:sz w:val="23"/>
                      <w:szCs w:val="23"/>
                    </w:rPr>
                    <m:t>10</m:t>
                  </w:del>
                </m:r>
              </m:sub>
            </m:sSub>
          </m:fName>
          <m:e>
            <m:sSup>
              <m:sSupPr>
                <m:ctrlPr>
                  <w:del w:id="1158" w:author="Vijay Singh" w:date="2020-12-21T16:15:00Z">
                    <w:rPr>
                      <w:rFonts w:ascii="Cambria Math" w:hAnsi="Cambria Math"/>
                      <w:i/>
                      <w:sz w:val="23"/>
                      <w:szCs w:val="23"/>
                    </w:rPr>
                  </w:del>
                </m:ctrlPr>
              </m:sSupPr>
              <m:e>
                <m:r>
                  <w:del w:id="1159" w:author="Vijay Singh" w:date="2020-12-21T16:15:00Z">
                    <w:rPr>
                      <w:rFonts w:ascii="Cambria Math" w:hAnsi="Cambria Math"/>
                      <w:sz w:val="23"/>
                      <w:szCs w:val="23"/>
                    </w:rPr>
                    <m:t>T</m:t>
                  </w:del>
                </m:r>
              </m:e>
              <m:sup>
                <m:r>
                  <w:del w:id="1160" w:author="Vijay Singh" w:date="2020-12-21T16:15:00Z">
                    <w:rPr>
                      <w:rFonts w:ascii="Cambria Math" w:hAnsi="Cambria Math"/>
                      <w:sz w:val="23"/>
                      <w:szCs w:val="23"/>
                    </w:rPr>
                    <m:t>2</m:t>
                  </w:del>
                </m:r>
              </m:sup>
            </m:sSup>
          </m:e>
        </m:func>
        <m:r>
          <w:del w:id="1161" w:author="Vijay Singh" w:date="2020-12-21T16:15:00Z">
            <w:rPr>
              <w:rFonts w:ascii="Cambria Math" w:hAnsi="Cambria Math"/>
              <w:sz w:val="23"/>
              <w:szCs w:val="23"/>
            </w:rPr>
            <m:t>=</m:t>
          </w:del>
        </m:r>
        <w:commentRangeStart w:id="1162"/>
        <m:func>
          <m:funcPr>
            <m:ctrlPr>
              <w:del w:id="1163" w:author="Vijay Singh" w:date="2020-12-21T16:15:00Z">
                <w:rPr>
                  <w:rFonts w:ascii="Cambria Math" w:hAnsi="Cambria Math"/>
                  <w:i/>
                  <w:sz w:val="23"/>
                  <w:szCs w:val="23"/>
                </w:rPr>
              </w:del>
            </m:ctrlPr>
          </m:funcPr>
          <m:fName>
            <m:r>
              <w:del w:id="1164" w:author="Vijay Singh" w:date="2020-12-21T16:15:00Z">
                <m:rPr>
                  <m:sty m:val="p"/>
                </m:rPr>
                <w:rPr>
                  <w:rFonts w:ascii="Cambria Math" w:hAnsi="Cambria Math"/>
                  <w:sz w:val="23"/>
                  <w:szCs w:val="23"/>
                </w:rPr>
                <m:t>min</m:t>
              </w:del>
            </m:r>
          </m:fName>
          <m:e>
            <m:r>
              <w:del w:id="1165" w:author="Vijay Singh" w:date="2020-12-21T16:15:00Z">
                <w:rPr>
                  <w:rFonts w:ascii="Cambria Math" w:hAnsi="Cambria Math"/>
                  <w:sz w:val="23"/>
                  <w:szCs w:val="23"/>
                </w:rPr>
                <m:t>{Δ,Δ+α</m:t>
              </w:del>
            </m:r>
            <m:r>
              <w:del w:id="1166" w:author="Vijay Singh" w:date="2020-12-21T16:15:00Z">
                <m:rPr>
                  <m:sty m:val="p"/>
                </m:rPr>
                <w:rPr>
                  <w:rFonts w:ascii="Cambria Math" w:hAnsi="Cambria Math"/>
                  <w:sz w:val="23"/>
                  <w:szCs w:val="23"/>
                </w:rPr>
                <m:t>[</m:t>
              </w:del>
            </m:r>
            <m:func>
              <m:funcPr>
                <m:ctrlPr>
                  <w:del w:id="1167" w:author="Vijay Singh" w:date="2020-12-21T16:15:00Z">
                    <w:rPr>
                      <w:rFonts w:ascii="Cambria Math" w:hAnsi="Cambria Math"/>
                      <w:iCs/>
                    </w:rPr>
                  </w:del>
                </m:ctrlPr>
              </m:funcPr>
              <m:fName>
                <m:sSub>
                  <m:sSubPr>
                    <m:ctrlPr>
                      <w:del w:id="1168" w:author="Vijay Singh" w:date="2020-12-21T16:15:00Z">
                        <w:rPr>
                          <w:rFonts w:ascii="Cambria Math" w:hAnsi="Cambria Math"/>
                          <w:iCs/>
                        </w:rPr>
                      </w:del>
                    </m:ctrlPr>
                  </m:sSubPr>
                  <m:e>
                    <m:r>
                      <w:del w:id="1169" w:author="Vijay Singh" w:date="2020-12-21T16:15:00Z">
                        <m:rPr>
                          <m:sty m:val="p"/>
                        </m:rPr>
                        <w:rPr>
                          <w:rFonts w:ascii="Cambria Math" w:hAnsi="Cambria Math"/>
                        </w:rPr>
                        <m:t>log</m:t>
                      </w:del>
                    </m:r>
                  </m:e>
                  <m:sub>
                    <m:r>
                      <w:del w:id="1170" w:author="Vijay Singh" w:date="2020-12-21T16:15:00Z">
                        <m:rPr>
                          <m:sty m:val="p"/>
                        </m:rPr>
                        <w:rPr>
                          <w:rFonts w:ascii="Cambria Math" w:hAnsi="Cambria Math"/>
                        </w:rPr>
                        <m:t>10</m:t>
                      </w:del>
                    </m:r>
                  </m:sub>
                </m:sSub>
                <m:ctrlPr>
                  <w:del w:id="1171" w:author="Vijay Singh" w:date="2020-12-21T16:15:00Z">
                    <w:rPr>
                      <w:rFonts w:ascii="Cambria Math" w:hAnsi="Cambria Math"/>
                      <w:iCs/>
                      <w:sz w:val="23"/>
                      <w:szCs w:val="23"/>
                    </w:rPr>
                  </w:del>
                </m:ctrlPr>
              </m:fName>
              <m:e>
                <m:r>
                  <w:del w:id="1172" w:author="Vijay Singh" w:date="2020-12-21T16:15:00Z">
                    <m:rPr>
                      <m:sty m:val="p"/>
                    </m:rPr>
                    <w:rPr>
                      <w:rFonts w:ascii="Cambria Math" w:hAnsi="Cambria Math"/>
                      <w:sz w:val="23"/>
                      <w:szCs w:val="23"/>
                    </w:rPr>
                    <m:t>(</m:t>
                  </w:del>
                </m:r>
                <m:sSup>
                  <m:sSupPr>
                    <m:ctrlPr>
                      <w:del w:id="1173" w:author="Vijay Singh" w:date="2020-12-21T16:15:00Z">
                        <w:rPr>
                          <w:rFonts w:ascii="Cambria Math" w:hAnsi="Cambria Math"/>
                          <w:iCs/>
                        </w:rPr>
                      </w:del>
                    </m:ctrlPr>
                  </m:sSupPr>
                  <m:e>
                    <m:r>
                      <w:del w:id="1174" w:author="Vijay Singh" w:date="2020-12-21T16:15:00Z">
                        <w:rPr>
                          <w:rFonts w:ascii="Cambria Math" w:hAnsi="Cambria Math"/>
                          <w:sz w:val="23"/>
                          <w:szCs w:val="23"/>
                        </w:rPr>
                        <m:t>σ</m:t>
                      </w:del>
                    </m:r>
                  </m:e>
                  <m:sup>
                    <m:r>
                      <w:del w:id="1175" w:author="Vijay Singh" w:date="2020-12-21T16:15:00Z">
                        <m:rPr>
                          <m:sty m:val="p"/>
                        </m:rPr>
                        <w:rPr>
                          <w:rFonts w:ascii="Cambria Math" w:hAnsi="Cambria Math"/>
                          <w:sz w:val="23"/>
                          <w:szCs w:val="23"/>
                        </w:rPr>
                        <m:t>2</m:t>
                      </w:del>
                    </m:r>
                  </m:sup>
                </m:sSup>
                <m:r>
                  <w:del w:id="1176" w:author="Vijay Singh" w:date="2020-12-21T16:15:00Z">
                    <m:rPr>
                      <m:sty m:val="p"/>
                    </m:rPr>
                    <w:rPr>
                      <w:rFonts w:ascii="Cambria Math" w:hAnsi="Cambria Math"/>
                    </w:rPr>
                    <m:t>)</m:t>
                  </w:del>
                </m:r>
              </m:e>
            </m:func>
            <m:r>
              <w:del w:id="1177" w:author="Vijay Singh" w:date="2020-12-21T16:15:00Z">
                <m:rPr>
                  <m:sty m:val="p"/>
                </m:rPr>
                <w:rPr>
                  <w:rFonts w:ascii="Cambria Math" w:hAnsi="Cambria Math"/>
                  <w:sz w:val="23"/>
                  <w:szCs w:val="23"/>
                </w:rPr>
                <m:t>-</m:t>
              </w:del>
            </m:r>
            <m:r>
              <w:del w:id="1178" w:author="Vijay Singh" w:date="2020-12-21T16:15:00Z">
                <w:rPr>
                  <w:rFonts w:ascii="Cambria Math" w:hAnsi="Cambria Math"/>
                  <w:sz w:val="23"/>
                  <w:szCs w:val="23"/>
                </w:rPr>
                <m:t>β</m:t>
              </w:del>
            </m:r>
            <m:r>
              <w:del w:id="1179" w:author="Vijay Singh" w:date="2020-12-21T16:15:00Z">
                <m:rPr>
                  <m:sty m:val="p"/>
                </m:rPr>
                <w:rPr>
                  <w:rFonts w:ascii="Cambria Math" w:hAnsi="Cambria Math"/>
                  <w:sz w:val="23"/>
                  <w:szCs w:val="23"/>
                </w:rPr>
                <m:t>]</m:t>
              </w:del>
            </m:r>
            <m:r>
              <w:del w:id="1180" w:author="Vijay Singh" w:date="2020-12-21T16:15:00Z">
                <w:rPr>
                  <w:rFonts w:ascii="Cambria Math" w:hAnsi="Cambria Math"/>
                  <w:sz w:val="23"/>
                  <w:szCs w:val="23"/>
                </w:rPr>
                <m:t>}</m:t>
              </w:del>
            </m:r>
          </m:e>
        </m:func>
        <w:commentRangeEnd w:id="1162"/>
        <m:r>
          <w:del w:id="1181" w:author="Vijay Singh" w:date="2020-12-21T16:15: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1162"/>
          </w:del>
        </m:r>
      </m:oMath>
      <w:ins w:id="1182" w:author="Brainard, David H" w:date="2020-12-09T12:43:00Z">
        <w:del w:id="1183" w:author="Vijay Singh" w:date="2020-12-21T16:15:00Z">
          <w:r w:rsidR="00AD3A28" w:rsidDel="00091515">
            <w:rPr>
              <w:rFonts w:ascii="Times New Roman" w:hAnsi="Times New Roman"/>
              <w:sz w:val="23"/>
              <w:szCs w:val="23"/>
            </w:rPr>
            <w:delText>; black line</w:delText>
          </w:r>
        </w:del>
      </w:ins>
      <w:del w:id="1184" w:author="Vijay Singh" w:date="2020-12-21T16:15:00Z">
        <w:r w:rsidDel="00091515">
          <w:rPr>
            <w:rStyle w:val="None"/>
            <w:rFonts w:ascii="Times New Roman" w:hAnsi="Times New Roman"/>
            <w:sz w:val="22"/>
            <w:szCs w:val="22"/>
          </w:rPr>
          <w:delText>). We define the</w:delText>
        </w:r>
      </w:del>
      <w:ins w:id="1185" w:author="Brainard, David H" w:date="2020-12-09T12:43:00Z">
        <w:del w:id="1186" w:author="Vijay Singh" w:date="2020-12-21T16:15:00Z">
          <w:r w:rsidR="005C1072" w:rsidDel="00091515">
            <w:rPr>
              <w:rStyle w:val="None"/>
              <w:rFonts w:ascii="Times New Roman" w:hAnsi="Times New Roman"/>
              <w:sz w:val="22"/>
              <w:szCs w:val="22"/>
            </w:rPr>
            <w:delText>The</w:delText>
          </w:r>
        </w:del>
      </w:ins>
      <w:del w:id="1187" w:author="Vijay Singh" w:date="2020-12-21T16:15:00Z">
        <w:r w:rsidDel="00091515">
          <w:rPr>
            <w:rStyle w:val="None"/>
            <w:rFonts w:ascii="Times New Roman" w:hAnsi="Times New Roman"/>
            <w:sz w:val="22"/>
            <w:szCs w:val="22"/>
          </w:rPr>
          <w:delText xml:space="preserve"> </w:delText>
        </w:r>
      </w:del>
      <w:ins w:id="1188" w:author="Brainard, David H" w:date="2020-12-09T12:43:00Z">
        <w:del w:id="1189" w:author="Vijay Singh" w:date="2020-12-21T16:15:00Z">
          <w:r w:rsidR="005C1072" w:rsidDel="00091515">
            <w:rPr>
              <w:rStyle w:val="None"/>
              <w:rFonts w:ascii="Times New Roman" w:hAnsi="Times New Roman"/>
              <w:sz w:val="22"/>
              <w:szCs w:val="22"/>
            </w:rPr>
            <w:delText xml:space="preserve">value of the covariance scalar at the </w:delText>
          </w:r>
        </w:del>
      </w:ins>
      <w:del w:id="1190" w:author="Vijay Singh" w:date="2020-12-21T16:15:00Z">
        <w:r w:rsidDel="00091515">
          <w:rPr>
            <w:rStyle w:val="None"/>
            <w:rFonts w:ascii="Times New Roman" w:hAnsi="Times New Roman"/>
            <w:sz w:val="22"/>
            <w:szCs w:val="22"/>
          </w:rPr>
          <w:delText xml:space="preserve">intersection of the two lines </w:delText>
        </w:r>
      </w:del>
      <w:ins w:id="1191" w:author="Brainard, David H" w:date="2020-12-09T12:43:00Z">
        <w:del w:id="1192" w:author="Vijay Singh" w:date="2020-12-21T16:15:00Z">
          <w:r w:rsidR="005C1072" w:rsidDel="00091515">
            <w:rPr>
              <w:rStyle w:val="None"/>
              <w:rFonts w:ascii="Times New Roman" w:hAnsi="Times New Roman"/>
              <w:sz w:val="22"/>
              <w:szCs w:val="22"/>
            </w:rPr>
            <w:delText xml:space="preserve">segments </w:delText>
          </w:r>
        </w:del>
      </w:ins>
      <w:del w:id="1193" w:author="Vijay Singh" w:date="2020-12-21T16:15:00Z">
        <w:r w:rsidDel="00091515">
          <w:rPr>
            <w:rStyle w:val="None"/>
            <w:rFonts w:ascii="Times New Roman" w:hAnsi="Times New Roman"/>
            <w:sz w:val="22"/>
            <w:szCs w:val="22"/>
          </w:rPr>
          <w:delText>of the double linear</w:delText>
        </w:r>
      </w:del>
      <w:ins w:id="1194" w:author="Brainard, David H" w:date="2020-12-09T09:29:00Z">
        <w:del w:id="1195" w:author="Vijay Singh" w:date="2020-12-21T16:15:00Z">
          <w:r w:rsidR="001B571D" w:rsidDel="00091515">
            <w:rPr>
              <w:rStyle w:val="None"/>
              <w:rFonts w:ascii="Times New Roman" w:hAnsi="Times New Roman"/>
              <w:sz w:val="22"/>
              <w:szCs w:val="22"/>
            </w:rPr>
            <w:delText>piecewise linear</w:delText>
          </w:r>
        </w:del>
      </w:ins>
      <w:del w:id="1196" w:author="Vijay Singh" w:date="2020-12-21T16:15:00Z">
        <w:r w:rsidDel="00091515">
          <w:rPr>
            <w:rStyle w:val="None"/>
            <w:rFonts w:ascii="Times New Roman" w:hAnsi="Times New Roman"/>
            <w:sz w:val="22"/>
            <w:szCs w:val="22"/>
          </w:rPr>
          <w:delText xml:space="preserve"> fit as </w:delText>
        </w:r>
      </w:del>
      <w:ins w:id="1197" w:author="Brainard, David H" w:date="2020-12-09T12:43:00Z">
        <w:del w:id="1198" w:author="Vijay Singh" w:date="2020-12-21T16:15:00Z">
          <w:r w:rsidR="005C1072" w:rsidDel="00091515">
            <w:rPr>
              <w:rStyle w:val="None"/>
              <w:rFonts w:ascii="Times New Roman" w:hAnsi="Times New Roman"/>
              <w:sz w:val="22"/>
              <w:szCs w:val="22"/>
            </w:rPr>
            <w:delText>y</w:delText>
          </w:r>
        </w:del>
      </w:ins>
      <w:ins w:id="1199" w:author="Brainard, David H" w:date="2020-12-09T12:44:00Z">
        <w:del w:id="1200" w:author="Vijay Singh" w:date="2020-12-21T16:15:00Z">
          <w:r w:rsidR="005C1072" w:rsidDel="00091515">
            <w:rPr>
              <w:rStyle w:val="None"/>
              <w:rFonts w:ascii="Times New Roman" w:hAnsi="Times New Roman"/>
              <w:sz w:val="22"/>
              <w:szCs w:val="22"/>
            </w:rPr>
            <w:delText>ields</w:delText>
          </w:r>
        </w:del>
      </w:ins>
      <w:ins w:id="1201" w:author="Brainard, David H" w:date="2020-12-09T12:43:00Z">
        <w:del w:id="1202" w:author="Vijay Singh" w:date="2020-12-21T16:15:00Z">
          <w:r w:rsidR="005C1072" w:rsidDel="00091515">
            <w:rPr>
              <w:rStyle w:val="None"/>
              <w:rFonts w:ascii="Times New Roman" w:hAnsi="Times New Roman"/>
              <w:sz w:val="22"/>
              <w:szCs w:val="22"/>
            </w:rPr>
            <w:delText xml:space="preserve"> </w:delText>
          </w:r>
        </w:del>
      </w:ins>
      <w:del w:id="1203" w:author="Vijay Singh" w:date="2020-12-21T16:15:00Z">
        <w:r w:rsidDel="00091515">
          <w:rPr>
            <w:rStyle w:val="None"/>
            <w:rFonts w:ascii="Times New Roman" w:hAnsi="Times New Roman"/>
            <w:sz w:val="22"/>
            <w:szCs w:val="22"/>
          </w:rPr>
          <w:delText>the equivalent noise</w:delText>
        </w:r>
      </w:del>
      <w:ins w:id="1204" w:author="Brainard, David H" w:date="2020-12-09T13:18:00Z">
        <w:del w:id="1205" w:author="Vijay Singh" w:date="2020-12-21T16:15:00Z">
          <w:r w:rsidR="007B4E86" w:rsidDel="00091515">
            <w:rPr>
              <w:rStyle w:val="None"/>
              <w:rFonts w:ascii="Times New Roman" w:hAnsi="Times New Roman"/>
              <w:sz w:val="22"/>
              <w:szCs w:val="22"/>
            </w:rPr>
            <w:delText xml:space="preserve"> of the background object variation</w:delText>
          </w:r>
        </w:del>
      </w:ins>
      <w:del w:id="1206" w:author="Vijay Singh" w:date="2020-12-21T16:15:00Z">
        <w:r w:rsidDel="00091515">
          <w:rPr>
            <w:rStyle w:val="None"/>
            <w:rFonts w:ascii="Times New Roman" w:hAnsi="Times New Roman"/>
            <w:sz w:val="22"/>
            <w:szCs w:val="22"/>
          </w:rPr>
          <w:delText xml:space="preserve">. </w:delText>
        </w:r>
        <w:commentRangeStart w:id="1207"/>
        <w:r w:rsidDel="00091515">
          <w:rPr>
            <w:rStyle w:val="None"/>
            <w:rFonts w:ascii="Times New Roman" w:hAnsi="Times New Roman"/>
            <w:sz w:val="22"/>
            <w:szCs w:val="22"/>
          </w:rPr>
          <w:delText>The model</w:delText>
        </w:r>
      </w:del>
      <w:ins w:id="1208" w:author="Brainard, David H" w:date="2020-12-09T12:44:00Z">
        <w:del w:id="1209" w:author="Vijay Singh" w:date="2020-12-21T16:15:00Z">
          <w:r w:rsidR="005C1072" w:rsidDel="00091515">
            <w:rPr>
              <w:rStyle w:val="None"/>
              <w:rFonts w:ascii="Times New Roman" w:hAnsi="Times New Roman"/>
              <w:sz w:val="22"/>
              <w:szCs w:val="22"/>
            </w:rPr>
            <w:delText>Fit</w:delText>
          </w:r>
        </w:del>
      </w:ins>
      <w:commentRangeEnd w:id="1207"/>
      <w:ins w:id="1210" w:author="Brainard, David H" w:date="2020-12-09T12:46:00Z">
        <w:del w:id="1211" w:author="Vijay Singh" w:date="2020-12-21T16:15:00Z">
          <w:r w:rsidR="002E704B" w:rsidDel="00091515">
            <w:rPr>
              <w:rStyle w:val="CommentReference"/>
              <w:rFonts w:ascii="Times New Roman" w:hAnsi="Times New Roman" w:cs="Times New Roman"/>
              <w:color w:val="auto"/>
              <w14:textOutline w14:w="0" w14:cap="rnd" w14:cmpd="sng" w14:algn="ctr">
                <w14:noFill/>
                <w14:prstDash w14:val="solid"/>
                <w14:bevel/>
              </w14:textOutline>
            </w:rPr>
            <w:commentReference w:id="1207"/>
          </w:r>
        </w:del>
      </w:ins>
      <w:del w:id="1212" w:author="Vijay Singh" w:date="2020-12-21T16:15:00Z">
        <w:r w:rsidDel="00091515">
          <w:rPr>
            <w:rStyle w:val="None"/>
            <w:rFonts w:ascii="Times New Roman" w:hAnsi="Times New Roman"/>
            <w:sz w:val="22"/>
            <w:szCs w:val="22"/>
          </w:rPr>
          <w:delText xml:space="preserve"> parameters are given in the legend. The blue diamond markers show the threshold</w:delText>
        </w:r>
      </w:del>
      <w:ins w:id="1213" w:author="Brainard, David H" w:date="2020-12-09T12:45:00Z">
        <w:del w:id="1214" w:author="Vijay Singh" w:date="2020-12-21T16:15:00Z">
          <w:r w:rsidR="002E704B" w:rsidDel="00091515">
            <w:rPr>
              <w:rStyle w:val="None"/>
              <w:rFonts w:ascii="Times New Roman" w:hAnsi="Times New Roman"/>
              <w:sz w:val="22"/>
              <w:szCs w:val="22"/>
            </w:rPr>
            <w:delText>s</w:delText>
          </w:r>
        </w:del>
      </w:ins>
      <w:del w:id="1215" w:author="Vijay Singh" w:date="2020-12-21T16:15:00Z">
        <w:r w:rsidDel="00091515">
          <w:rPr>
            <w:rStyle w:val="None"/>
            <w:rFonts w:ascii="Times New Roman" w:hAnsi="Times New Roman"/>
            <w:sz w:val="22"/>
            <w:szCs w:val="22"/>
          </w:rPr>
          <w:delText xml:space="preserve"> </w:delText>
        </w:r>
      </w:del>
      <w:ins w:id="1216" w:author="Brainard, David H" w:date="2020-12-09T12:45:00Z">
        <w:del w:id="1217" w:author="Vijay Singh" w:date="2020-12-21T16:15:00Z">
          <w:r w:rsidR="002E704B" w:rsidDel="00091515">
            <w:rPr>
              <w:rStyle w:val="None"/>
              <w:rFonts w:ascii="Times New Roman" w:hAnsi="Times New Roman"/>
              <w:sz w:val="22"/>
              <w:szCs w:val="22"/>
            </w:rPr>
            <w:delText xml:space="preserve">obtained using the </w:delText>
          </w:r>
        </w:del>
      </w:ins>
      <w:del w:id="1218" w:author="Vijay Singh" w:date="2020-12-21T16:15:00Z">
        <w:r w:rsidDel="00091515">
          <w:rPr>
            <w:rStyle w:val="None"/>
            <w:rFonts w:ascii="Times New Roman" w:hAnsi="Times New Roman"/>
            <w:sz w:val="22"/>
            <w:szCs w:val="22"/>
          </w:rPr>
          <w:delText>of the computational model</w:delText>
        </w:r>
      </w:del>
      <w:ins w:id="1219" w:author="Brainard, David H" w:date="2020-12-09T12:46:00Z">
        <w:del w:id="1220" w:author="Vijay Singh" w:date="2020-12-21T16:15:00Z">
          <w:r w:rsidR="002E704B" w:rsidDel="00091515">
            <w:rPr>
              <w:rStyle w:val="None"/>
              <w:rFonts w:ascii="Times New Roman" w:hAnsi="Times New Roman"/>
              <w:sz w:val="22"/>
              <w:szCs w:val="22"/>
            </w:rPr>
            <w:delText xml:space="preserve">, along with the </w:delText>
          </w:r>
        </w:del>
      </w:ins>
      <w:ins w:id="1221" w:author="Brainard, David H" w:date="2020-12-09T12:47:00Z">
        <w:del w:id="1222" w:author="Vijay Singh" w:date="2020-12-21T16:15:00Z">
          <w:r w:rsidR="002E704B" w:rsidDel="00091515">
            <w:rPr>
              <w:rStyle w:val="None"/>
              <w:rFonts w:ascii="Times New Roman" w:hAnsi="Times New Roman"/>
              <w:sz w:val="22"/>
              <w:szCs w:val="22"/>
            </w:rPr>
            <w:delText xml:space="preserve">corresponding </w:delText>
          </w:r>
        </w:del>
      </w:ins>
      <w:ins w:id="1223" w:author="Brainard, David H" w:date="2020-12-09T12:46:00Z">
        <w:del w:id="1224" w:author="Vijay Singh" w:date="2020-12-21T16:15:00Z">
          <w:r w:rsidR="002E704B" w:rsidDel="00091515">
            <w:rPr>
              <w:rStyle w:val="None"/>
              <w:rFonts w:ascii="Times New Roman" w:hAnsi="Times New Roman"/>
              <w:sz w:val="22"/>
              <w:szCs w:val="22"/>
            </w:rPr>
            <w:delText xml:space="preserve">fit of </w:delText>
          </w:r>
        </w:del>
      </w:ins>
      <w:ins w:id="1225" w:author="Brainard, David H" w:date="2020-12-09T12:47:00Z">
        <w:del w:id="1226" w:author="Vijay Singh" w:date="2020-12-21T16:15:00Z">
          <w:r w:rsidR="002E704B" w:rsidDel="00091515">
            <w:rPr>
              <w:rStyle w:val="None"/>
              <w:rFonts w:ascii="Times New Roman" w:hAnsi="Times New Roman"/>
              <w:sz w:val="22"/>
              <w:szCs w:val="22"/>
            </w:rPr>
            <w:delText>the piecewise linear function (blue dashed line)</w:delText>
          </w:r>
        </w:del>
      </w:ins>
      <w:del w:id="1227" w:author="Vijay Singh" w:date="2020-12-21T16:15:00Z">
        <w:r w:rsidDel="00091515">
          <w:rPr>
            <w:rStyle w:val="None"/>
            <w:rFonts w:ascii="Times New Roman" w:hAnsi="Times New Roman"/>
            <w:sz w:val="22"/>
            <w:szCs w:val="22"/>
          </w:rPr>
          <w:delText>. The model captures human behavior.</w:delText>
        </w:r>
      </w:del>
    </w:p>
    <w:p w14:paraId="1F152B03" w14:textId="42CE6D11" w:rsidR="00CC0064" w:rsidDel="00091515" w:rsidRDefault="00CC0064" w:rsidP="00CC0064">
      <w:pPr>
        <w:pStyle w:val="Default"/>
        <w:spacing w:before="0" w:after="270"/>
        <w:rPr>
          <w:del w:id="1228" w:author="Vijay Singh" w:date="2020-12-21T16:15:00Z"/>
          <w:rStyle w:val="None"/>
          <w:rFonts w:ascii="Times New Roman" w:eastAsia="Times New Roman" w:hAnsi="Times New Roman" w:cs="Times New Roman"/>
          <w:sz w:val="22"/>
          <w:szCs w:val="22"/>
        </w:rPr>
      </w:pPr>
      <w:del w:id="1229" w:author="Vijay Singh" w:date="2020-12-21T16:15:00Z">
        <w:r w:rsidDel="00091515">
          <w:rPr>
            <w:rFonts w:ascii="Times New Roman" w:hAnsi="Times New Roman"/>
            <w:b/>
            <w:bCs/>
            <w:sz w:val="22"/>
            <w:szCs w:val="22"/>
          </w:rPr>
          <w:delText xml:space="preserve">Figure 5: Threshold of individual human </w:delText>
        </w:r>
      </w:del>
      <w:del w:id="1230" w:author="Vijay Singh" w:date="2020-12-17T16:13:00Z">
        <w:r w:rsidDel="007F079C">
          <w:rPr>
            <w:rFonts w:ascii="Times New Roman" w:hAnsi="Times New Roman"/>
            <w:b/>
            <w:bCs/>
            <w:sz w:val="22"/>
            <w:szCs w:val="22"/>
          </w:rPr>
          <w:delText>subjects</w:delText>
        </w:r>
      </w:del>
      <w:del w:id="1231"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1232" w:author="Brainard, David H" w:date="2020-12-09T12:48:00Z">
        <w:del w:id="1233" w:author="Vijay Singh" w:date="2020-12-21T16:15:00Z">
          <w:r w:rsidR="00574C09" w:rsidDel="00091515">
            <w:rPr>
              <w:rFonts w:ascii="Times New Roman" w:hAnsi="Times New Roman"/>
              <w:b/>
              <w:bCs/>
              <w:sz w:val="22"/>
              <w:szCs w:val="22"/>
            </w:rPr>
            <w:delText>.</w:delText>
          </w:r>
        </w:del>
      </w:ins>
      <w:ins w:id="1234" w:author="Brainard, David H" w:date="2020-12-09T12:52:00Z">
        <w:del w:id="1235" w:author="Vijay Singh" w:date="2020-12-21T16:15:00Z">
          <w:r w:rsidR="00FA27E7" w:rsidDel="00091515">
            <w:rPr>
              <w:rStyle w:val="None"/>
              <w:rFonts w:ascii="Times New Roman" w:hAnsi="Times New Roman"/>
              <w:sz w:val="22"/>
              <w:szCs w:val="22"/>
            </w:rPr>
            <w:delText xml:space="preserve"> Mean (</w:delText>
          </w:r>
          <w:commentRangeStart w:id="1236"/>
          <w:commentRangeStart w:id="1237"/>
          <w:r w:rsidR="00FA27E7" w:rsidDel="00091515">
            <w:rPr>
              <w:rStyle w:val="None"/>
              <w:rFonts w:ascii="Times New Roman" w:hAnsi="Times New Roman"/>
              <w:sz w:val="22"/>
              <w:szCs w:val="22"/>
            </w:rPr>
            <w:delText>across sessions</w:delText>
          </w:r>
        </w:del>
      </w:ins>
      <w:commentRangeEnd w:id="1236"/>
      <w:ins w:id="1238" w:author="Brainard, David H" w:date="2020-12-09T12:53:00Z">
        <w:del w:id="1239" w:author="Vijay Singh" w:date="2020-12-21T16:15:00Z">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1236"/>
          </w:r>
        </w:del>
      </w:ins>
      <w:commentRangeEnd w:id="1237"/>
      <w:del w:id="1240" w:author="Vijay Singh" w:date="2020-12-21T16:15:00Z">
        <w:r w:rsidR="00D57E15" w:rsidDel="00091515">
          <w:rPr>
            <w:rStyle w:val="CommentReference"/>
            <w:rFonts w:ascii="Times New Roman" w:hAnsi="Times New Roman" w:cs="Times New Roman"/>
            <w:color w:val="auto"/>
            <w14:textOutline w14:w="0" w14:cap="rnd" w14:cmpd="sng" w14:algn="ctr">
              <w14:noFill/>
              <w14:prstDash w14:val="solid"/>
              <w14:bevel/>
            </w14:textOutline>
          </w:rPr>
          <w:commentReference w:id="1237"/>
        </w:r>
      </w:del>
      <w:ins w:id="1241" w:author="Brainard, David H" w:date="2020-12-09T12:52:00Z">
        <w:del w:id="1242" w:author="Vijay Singh" w:date="2020-12-21T16:15:00Z">
          <w:r w:rsidR="00FA27E7" w:rsidDel="00091515">
            <w:rPr>
              <w:rStyle w:val="None"/>
              <w:rFonts w:ascii="Times New Roman" w:hAnsi="Times New Roman"/>
              <w:sz w:val="22"/>
              <w:szCs w:val="22"/>
            </w:rPr>
            <w:delText>)</w:delText>
          </w:r>
        </w:del>
        <w:del w:id="1243" w:author="Vijay Singh" w:date="2020-12-16T22:25:00Z">
          <w:r w:rsidR="00FA27E7" w:rsidDel="00FC3476">
            <w:rPr>
              <w:rStyle w:val="None"/>
              <w:rFonts w:ascii="Times New Roman" w:hAnsi="Times New Roman"/>
              <w:sz w:val="22"/>
              <w:szCs w:val="22"/>
            </w:rPr>
            <w:delText xml:space="preserve"> </w:delText>
          </w:r>
        </w:del>
      </w:ins>
      <w:del w:id="1244" w:author="Vijay Singh" w:date="2020-12-21T16:15:00Z">
        <w:r w:rsidDel="00091515">
          <w:rPr>
            <w:rStyle w:val="None"/>
            <w:rFonts w:ascii="Times New Roman" w:hAnsi="Times New Roman"/>
            <w:sz w:val="22"/>
            <w:szCs w:val="22"/>
          </w:rPr>
          <w:delText>L</w:delText>
        </w:r>
      </w:del>
      <w:del w:id="1245" w:author="Vijay Singh" w:date="2020-12-16T22:25:00Z">
        <w:r w:rsidDel="00FC3476">
          <w:rPr>
            <w:rStyle w:val="None"/>
            <w:rFonts w:ascii="Times New Roman" w:hAnsi="Times New Roman"/>
            <w:sz w:val="22"/>
            <w:szCs w:val="22"/>
          </w:rPr>
          <w:delText>og</w:delText>
        </w:r>
      </w:del>
      <w:del w:id="1246" w:author="Vijay Singh" w:date="2020-12-21T16:15:00Z">
        <w:r w:rsidDel="00091515">
          <w:rPr>
            <w:rStyle w:val="None"/>
            <w:rFonts w:ascii="Times New Roman" w:hAnsi="Times New Roman"/>
            <w:sz w:val="22"/>
            <w:szCs w:val="22"/>
          </w:rPr>
          <w:delText xml:space="preserve"> squared threshold vs log covariance scalar for individual human observers. </w:delText>
        </w:r>
      </w:del>
      <w:ins w:id="1247" w:author="Brainard, David H" w:date="2020-12-09T12:52:00Z">
        <w:del w:id="1248" w:author="Vijay Singh" w:date="2020-12-21T16:15:00Z">
          <w:r w:rsidR="00FA27E7" w:rsidDel="00091515">
            <w:rPr>
              <w:rStyle w:val="None"/>
              <w:rFonts w:ascii="Times New Roman" w:hAnsi="Times New Roman"/>
              <w:sz w:val="22"/>
              <w:szCs w:val="22"/>
            </w:rPr>
            <w:delText>. S</w:delText>
          </w:r>
        </w:del>
      </w:ins>
      <w:ins w:id="1249" w:author="Brainard, David H" w:date="2020-12-09T12:51:00Z">
        <w:del w:id="1250" w:author="Vijay Singh" w:date="2020-12-21T16:15:00Z">
          <w:r w:rsidR="00574C09" w:rsidDel="00091515">
            <w:rPr>
              <w:rStyle w:val="None"/>
              <w:rFonts w:ascii="Times New Roman" w:hAnsi="Times New Roman"/>
              <w:sz w:val="22"/>
              <w:szCs w:val="22"/>
            </w:rPr>
            <w:delText>ame format as Figure 4</w:delText>
          </w:r>
        </w:del>
      </w:ins>
      <w:ins w:id="1251" w:author="Brainard, David H" w:date="2020-12-09T12:52:00Z">
        <w:del w:id="1252" w:author="Vijay Singh" w:date="2020-12-21T16:15:00Z">
          <w:r w:rsidR="00FA27E7" w:rsidDel="00091515">
            <w:rPr>
              <w:rStyle w:val="None"/>
              <w:rFonts w:ascii="Times New Roman" w:hAnsi="Times New Roman"/>
              <w:sz w:val="22"/>
              <w:szCs w:val="22"/>
            </w:rPr>
            <w:delText xml:space="preserve">; here the error bars represent +/- 1 SEM </w:delText>
          </w:r>
          <w:commentRangeStart w:id="1253"/>
          <w:r w:rsidR="00FA27E7" w:rsidDel="00091515">
            <w:rPr>
              <w:rStyle w:val="None"/>
              <w:rFonts w:ascii="Times New Roman" w:hAnsi="Times New Roman"/>
              <w:sz w:val="22"/>
              <w:szCs w:val="22"/>
            </w:rPr>
            <w:delText>taken a</w:delText>
          </w:r>
        </w:del>
      </w:ins>
      <w:ins w:id="1254" w:author="Brainard, David H" w:date="2020-12-09T12:53:00Z">
        <w:del w:id="1255" w:author="Vijay Singh" w:date="2020-12-21T16:15:00Z">
          <w:r w:rsidR="00FA27E7" w:rsidDel="00091515">
            <w:rPr>
              <w:rStyle w:val="None"/>
              <w:rFonts w:ascii="Times New Roman" w:hAnsi="Times New Roman"/>
              <w:sz w:val="22"/>
              <w:szCs w:val="22"/>
            </w:rPr>
            <w:delText>cross sessions for each observer</w:delText>
          </w:r>
          <w:commentRangeEnd w:id="1253"/>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1253"/>
          </w:r>
          <w:r w:rsidR="00FA27E7" w:rsidDel="00091515">
            <w:rPr>
              <w:rStyle w:val="None"/>
              <w:rFonts w:ascii="Times New Roman" w:hAnsi="Times New Roman"/>
              <w:sz w:val="22"/>
              <w:szCs w:val="22"/>
            </w:rPr>
            <w:delText>.</w:delText>
          </w:r>
        </w:del>
      </w:ins>
      <w:ins w:id="1256" w:author="Brainard, David H" w:date="2020-12-09T12:51:00Z">
        <w:del w:id="1257" w:author="Vijay Singh" w:date="2020-12-21T16:15:00Z">
          <w:r w:rsidR="00574C09" w:rsidDel="00091515">
            <w:rPr>
              <w:rStyle w:val="None"/>
              <w:rFonts w:ascii="Times New Roman" w:hAnsi="Times New Roman"/>
              <w:sz w:val="22"/>
              <w:szCs w:val="22"/>
            </w:rPr>
            <w:delText xml:space="preserve"> </w:delText>
          </w:r>
        </w:del>
      </w:ins>
      <w:commentRangeStart w:id="1258"/>
      <w:commentRangeStart w:id="1259"/>
      <w:del w:id="1260" w:author="Vijay Singh" w:date="2020-12-21T16:15:00Z">
        <w:r w:rsidDel="00091515">
          <w:rPr>
            <w:rStyle w:val="None"/>
            <w:rFonts w:ascii="Times New Roman" w:hAnsi="Times New Roman"/>
            <w:sz w:val="22"/>
            <w:szCs w:val="22"/>
          </w:rPr>
          <w:delText>The model data</w:delText>
        </w:r>
      </w:del>
      <w:ins w:id="1261" w:author="Brainard, David H" w:date="2020-12-09T12:51:00Z">
        <w:del w:id="1262" w:author="Vijay Singh" w:date="2020-12-21T16:15:00Z">
          <w:r w:rsidR="00574C09" w:rsidDel="00091515">
            <w:rPr>
              <w:rStyle w:val="None"/>
              <w:rFonts w:ascii="Times New Roman" w:hAnsi="Times New Roman"/>
              <w:sz w:val="22"/>
              <w:szCs w:val="22"/>
            </w:rPr>
            <w:delText xml:space="preserve">thresholds </w:delText>
          </w:r>
        </w:del>
      </w:ins>
      <w:ins w:id="1263" w:author="Brainard, David H" w:date="2020-12-09T12:53:00Z">
        <w:del w:id="1264" w:author="Vijay Singh" w:date="2020-12-21T16:15:00Z">
          <w:r w:rsidR="00992E17" w:rsidDel="00091515">
            <w:rPr>
              <w:rStyle w:val="None"/>
              <w:rFonts w:ascii="Times New Roman" w:hAnsi="Times New Roman"/>
              <w:sz w:val="22"/>
              <w:szCs w:val="22"/>
            </w:rPr>
            <w:delText xml:space="preserve">and fit </w:delText>
          </w:r>
        </w:del>
      </w:ins>
      <w:ins w:id="1265" w:author="Brainard, David H" w:date="2020-12-09T12:51:00Z">
        <w:del w:id="1266" w:author="Vijay Singh" w:date="2020-12-21T16:15:00Z">
          <w:r w:rsidR="00574C09" w:rsidDel="00091515">
            <w:rPr>
              <w:rStyle w:val="None"/>
              <w:rFonts w:ascii="Times New Roman" w:hAnsi="Times New Roman"/>
              <w:sz w:val="22"/>
              <w:szCs w:val="22"/>
            </w:rPr>
            <w:delText xml:space="preserve">for the computational model </w:delText>
          </w:r>
        </w:del>
      </w:ins>
      <w:ins w:id="1267" w:author="Brainard, David H" w:date="2020-12-09T12:53:00Z">
        <w:del w:id="1268" w:author="Vijay Singh" w:date="2020-12-21T16:15:00Z">
          <w:r w:rsidR="00992E17" w:rsidDel="00091515">
            <w:rPr>
              <w:rStyle w:val="None"/>
              <w:rFonts w:ascii="Times New Roman" w:hAnsi="Times New Roman"/>
              <w:sz w:val="22"/>
              <w:szCs w:val="22"/>
            </w:rPr>
            <w:delText xml:space="preserve">are </w:delText>
          </w:r>
        </w:del>
      </w:ins>
      <w:del w:id="1269" w:author="Vijay Singh" w:date="2020-12-21T16:15:00Z">
        <w:r w:rsidDel="00091515">
          <w:rPr>
            <w:rStyle w:val="None"/>
            <w:rFonts w:ascii="Times New Roman" w:hAnsi="Times New Roman"/>
            <w:sz w:val="22"/>
            <w:szCs w:val="22"/>
          </w:rPr>
          <w:delText xml:space="preserve"> is the same as </w:delText>
        </w:r>
      </w:del>
      <w:ins w:id="1270" w:author="Brainard, David H" w:date="2020-12-09T12:53:00Z">
        <w:del w:id="1271" w:author="Vijay Singh" w:date="2020-12-21T16:15:00Z">
          <w:r w:rsidR="00992E17" w:rsidDel="00091515">
            <w:rPr>
              <w:rStyle w:val="None"/>
              <w:rFonts w:ascii="Times New Roman" w:hAnsi="Times New Roman"/>
              <w:sz w:val="22"/>
              <w:szCs w:val="22"/>
            </w:rPr>
            <w:delText xml:space="preserve">in </w:delText>
          </w:r>
        </w:del>
      </w:ins>
      <w:del w:id="1272" w:author="Vijay Singh" w:date="2020-12-21T16:15:00Z">
        <w:r w:rsidDel="00091515">
          <w:rPr>
            <w:rStyle w:val="None"/>
            <w:rFonts w:ascii="Times New Roman" w:hAnsi="Times New Roman"/>
            <w:sz w:val="22"/>
            <w:szCs w:val="22"/>
          </w:rPr>
          <w:delText>Figure 4.</w:delText>
        </w:r>
        <w:commentRangeEnd w:id="1258"/>
        <w:r w:rsidR="0092304B" w:rsidDel="00091515">
          <w:rPr>
            <w:rStyle w:val="CommentReference"/>
            <w:rFonts w:ascii="Times New Roman" w:hAnsi="Times New Roman" w:cs="Times New Roman"/>
            <w:color w:val="auto"/>
            <w14:textOutline w14:w="0" w14:cap="rnd" w14:cmpd="sng" w14:algn="ctr">
              <w14:noFill/>
              <w14:prstDash w14:val="solid"/>
              <w14:bevel/>
            </w14:textOutline>
          </w:rPr>
          <w:commentReference w:id="1258"/>
        </w:r>
        <w:commentRangeEnd w:id="1259"/>
        <w:r w:rsidR="00AF134E" w:rsidDel="00091515">
          <w:rPr>
            <w:rStyle w:val="CommentReference"/>
            <w:rFonts w:ascii="Times New Roman" w:hAnsi="Times New Roman" w:cs="Times New Roman"/>
            <w:color w:val="auto"/>
            <w14:textOutline w14:w="0" w14:cap="rnd" w14:cmpd="sng" w14:algn="ctr">
              <w14:noFill/>
              <w14:prstDash w14:val="solid"/>
              <w14:bevel/>
            </w14:textOutline>
          </w:rPr>
          <w:commentReference w:id="1259"/>
        </w:r>
        <w:r w:rsidDel="00091515">
          <w:rPr>
            <w:rStyle w:val="None"/>
            <w:rFonts w:ascii="Times New Roman" w:hAnsi="Times New Roman"/>
            <w:sz w:val="22"/>
            <w:szCs w:val="22"/>
          </w:rPr>
          <w:delText xml:space="preserve"> The equivalent noise for the subjects are similar, while the rise in thresholds has individual variability.</w:delText>
        </w:r>
      </w:del>
    </w:p>
    <w:p w14:paraId="0A1FD980" w14:textId="043AF8F3" w:rsidR="00CC0064" w:rsidDel="00091515" w:rsidRDefault="00CC0064" w:rsidP="00CC0064">
      <w:pPr>
        <w:rPr>
          <w:del w:id="1273" w:author="Vijay Singh" w:date="2020-12-21T16:15:00Z"/>
          <w:rFonts w:eastAsia="Times New Roman"/>
          <w:color w:val="000000"/>
          <w:sz w:val="22"/>
          <w:szCs w:val="22"/>
          <w14:textOutline w14:w="0" w14:cap="flat" w14:cmpd="sng" w14:algn="ctr">
            <w14:noFill/>
            <w14:prstDash w14:val="solid"/>
            <w14:bevel/>
          </w14:textOutline>
        </w:rPr>
      </w:pPr>
    </w:p>
    <w:p w14:paraId="02E7BAF3" w14:textId="656D3899" w:rsidR="00CC0064" w:rsidDel="00091515" w:rsidRDefault="00CC0064" w:rsidP="00CC0064">
      <w:pPr>
        <w:pStyle w:val="Default"/>
        <w:spacing w:before="0"/>
        <w:rPr>
          <w:del w:id="1274" w:author="Vijay Singh" w:date="2020-12-21T16:15:00Z"/>
          <w:rFonts w:ascii="Times New Roman" w:eastAsia="Times New Roman" w:hAnsi="Times New Roman" w:cs="Times New Roman"/>
          <w:sz w:val="22"/>
          <w:szCs w:val="22"/>
        </w:rPr>
      </w:pPr>
    </w:p>
    <w:p w14:paraId="0EFBBFA4" w14:textId="4D867DD5" w:rsidR="00CC0064" w:rsidDel="00091515" w:rsidRDefault="00CC0064" w:rsidP="00CC0064">
      <w:pPr>
        <w:pStyle w:val="Default"/>
        <w:spacing w:before="0"/>
        <w:rPr>
          <w:del w:id="1275" w:author="Vijay Singh" w:date="2020-12-21T16:15:00Z"/>
          <w:rStyle w:val="None"/>
          <w:rFonts w:ascii="Times New Roman" w:hAnsi="Times New Roman"/>
          <w:sz w:val="22"/>
          <w:szCs w:val="22"/>
        </w:rPr>
      </w:pPr>
      <w:del w:id="1276" w:author="Vijay Singh" w:date="2020-12-21T16:15:00Z">
        <w:r w:rsidDel="00091515">
          <w:rPr>
            <w:rFonts w:ascii="Times New Roman" w:hAnsi="Times New Roman"/>
            <w:b/>
            <w:bCs/>
            <w:sz w:val="22"/>
            <w:szCs w:val="22"/>
          </w:rPr>
          <w:delText>Figure 6: Center surround receptive field:</w:delText>
        </w:r>
        <w:r w:rsidDel="00091515">
          <w:rPr>
            <w:rStyle w:val="None"/>
            <w:rFonts w:ascii="Times New Roman" w:hAnsi="Times New Roman"/>
            <w:sz w:val="22"/>
            <w:szCs w:val="22"/>
          </w:rPr>
          <w:delText xml:space="preserve"> The receptive field of the computational model. Three identical RFs were used for the long (L), middle (M) and short (S) wavelength cones. The center is taken to be positive and the surround negative. The values of the center and surround was chosen such that the dot product of the RF with a uniform field is zero. The model response to a retinal image was calculated at the dot product of the RF with the image.</w:delText>
        </w:r>
      </w:del>
    </w:p>
    <w:p w14:paraId="07A1A257" w14:textId="77777777" w:rsidR="00CC0064" w:rsidRPr="00CC0064" w:rsidDel="005E20FD" w:rsidRDefault="00CC0064" w:rsidP="00EF2452">
      <w:pPr>
        <w:pStyle w:val="Body"/>
        <w:spacing w:before="0" w:after="160"/>
        <w:rPr>
          <w:del w:id="1277" w:author="Vijay Singh" w:date="2020-12-21T16:33:00Z"/>
          <w:rStyle w:val="None"/>
          <w:rFonts w:ascii="Times New Roman" w:hAnsi="Times New Roman"/>
          <w:sz w:val="22"/>
          <w:szCs w:val="22"/>
        </w:rPr>
      </w:pPr>
    </w:p>
    <w:p w14:paraId="7688E15C" w14:textId="63E2DC21" w:rsidR="00CC0064" w:rsidRPr="005A56FB" w:rsidRDefault="00EF2452" w:rsidP="00CC0064">
      <w:pPr>
        <w:rPr>
          <w:rStyle w:val="None"/>
          <w:rFonts w:cs="Arial Unicode MS"/>
          <w:b/>
          <w:bCs/>
          <w:color w:val="000000"/>
          <w:sz w:val="22"/>
          <w:szCs w:val="22"/>
          <w14:textOutline w14:w="0" w14:cap="flat" w14:cmpd="sng" w14:algn="ctr">
            <w14:noFill/>
            <w14:prstDash w14:val="solid"/>
            <w14:bevel/>
          </w14:textOutline>
        </w:rPr>
      </w:pPr>
      <w:r w:rsidRPr="005A56FB">
        <w:rPr>
          <w:rStyle w:val="None"/>
          <w:b/>
          <w:bCs/>
          <w:sz w:val="22"/>
          <w:szCs w:val="22"/>
        </w:rPr>
        <w:t>Figure S1</w:t>
      </w:r>
      <w:r>
        <w:rPr>
          <w:rStyle w:val="None"/>
          <w:b/>
          <w:bCs/>
          <w:sz w:val="22"/>
          <w:szCs w:val="22"/>
        </w:rPr>
        <w:t xml:space="preserve">: </w:t>
      </w:r>
      <w:r>
        <w:rPr>
          <w:color w:val="000000"/>
          <w:sz w:val="22"/>
          <w:szCs w:val="22"/>
        </w:rPr>
        <w:t xml:space="preserve">Two example trials of each condition in supplementary experiment to study the effect of background color on lightness discrimination threshold. In condition 1, the background was fixed in every trail and every interval. In condition 2, the background varied from trial to trial, but remained fixed in the two intervals of </w:t>
      </w:r>
      <w:del w:id="1278" w:author="Vijay Singh" w:date="2020-12-21T16:35:00Z">
        <w:r w:rsidDel="00785C2C">
          <w:rPr>
            <w:color w:val="000000"/>
            <w:sz w:val="22"/>
            <w:szCs w:val="22"/>
          </w:rPr>
          <w:delText xml:space="preserve">the </w:delText>
        </w:r>
      </w:del>
      <w:ins w:id="1279" w:author="Vijay Singh" w:date="2020-12-21T16:35:00Z">
        <w:r w:rsidR="00785C2C">
          <w:rPr>
            <w:color w:val="000000"/>
            <w:sz w:val="22"/>
            <w:szCs w:val="22"/>
          </w:rPr>
          <w:t xml:space="preserve">a </w:t>
        </w:r>
      </w:ins>
      <w:r>
        <w:rPr>
          <w:color w:val="000000"/>
          <w:sz w:val="22"/>
          <w:szCs w:val="22"/>
        </w:rPr>
        <w:t>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5A56FB">
        <w:rPr>
          <w:rStyle w:val="None"/>
          <w:b/>
          <w:bCs/>
          <w:sz w:val="22"/>
          <w:szCs w:val="22"/>
        </w:rPr>
        <w:t xml:space="preserve"> </w:t>
      </w:r>
    </w:p>
    <w:p w14:paraId="0DEE5E37" w14:textId="3B95C04F" w:rsidR="00EF2452" w:rsidRDefault="00EF2452" w:rsidP="006E367E">
      <w:pPr>
        <w:rPr>
          <w:rStyle w:val="None"/>
          <w:sz w:val="22"/>
          <w:szCs w:val="22"/>
        </w:rPr>
      </w:pPr>
    </w:p>
    <w:p w14:paraId="0CA11536" w14:textId="06487F91"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del w:id="1280" w:author="Vijay Singh" w:date="2020-12-17T16:14:00Z">
        <w:r w:rsidRPr="002F6574" w:rsidDel="007F079C">
          <w:rPr>
            <w:rStyle w:val="None"/>
            <w:sz w:val="22"/>
            <w:szCs w:val="22"/>
          </w:rPr>
          <w:delText xml:space="preserve">subjects </w:delText>
        </w:r>
      </w:del>
      <w:ins w:id="1281" w:author="Vijay Singh" w:date="2020-12-17T16:14:00Z">
        <w:r w:rsidR="007F079C">
          <w:rPr>
            <w:rStyle w:val="None"/>
            <w:sz w:val="22"/>
            <w:szCs w:val="22"/>
          </w:rPr>
          <w:t>observer</w:t>
        </w:r>
        <w:r w:rsidR="007F079C" w:rsidRPr="002F6574">
          <w:rPr>
            <w:rStyle w:val="None"/>
            <w:sz w:val="22"/>
            <w:szCs w:val="22"/>
          </w:rPr>
          <w:t xml:space="preserve">s </w:t>
        </w:r>
      </w:ins>
      <w:r w:rsidRPr="002F6574">
        <w:rPr>
          <w:rStyle w:val="None"/>
          <w:sz w:val="22"/>
          <w:szCs w:val="22"/>
        </w:rPr>
        <w:t xml:space="preserve">in the supplementary experiment. </w:t>
      </w:r>
      <w:r w:rsidRPr="002F6574">
        <w:rPr>
          <w:color w:val="000000"/>
          <w:sz w:val="22"/>
          <w:szCs w:val="22"/>
        </w:rPr>
        <w:t>The discrimination thresholds are higher for the condition where the objects are compared against different backgrounds (Condition 3 and 3a) as compared to the same background (Condition 1, 2, 2a). Secondary reflections do not affect thresholds (</w:t>
      </w:r>
      <w:ins w:id="1282" w:author="Vijay Singh" w:date="2020-12-17T15:26:00Z">
        <w:r w:rsidR="004644BD">
          <w:rPr>
            <w:color w:val="000000"/>
            <w:sz w:val="22"/>
            <w:szCs w:val="22"/>
          </w:rPr>
          <w:t xml:space="preserve">Condition </w:t>
        </w:r>
      </w:ins>
      <w:del w:id="1283" w:author="Vijay Singh" w:date="2020-12-17T15:26:00Z">
        <w:r w:rsidRPr="002F6574" w:rsidDel="004644BD">
          <w:rPr>
            <w:color w:val="000000"/>
            <w:sz w:val="22"/>
            <w:szCs w:val="22"/>
          </w:rPr>
          <w:delText>B</w:delText>
        </w:r>
      </w:del>
      <w:r w:rsidRPr="002F6574">
        <w:rPr>
          <w:color w:val="000000"/>
          <w:sz w:val="22"/>
          <w:szCs w:val="22"/>
        </w:rPr>
        <w:t xml:space="preserve">2a and </w:t>
      </w:r>
      <w:del w:id="1284" w:author="Vijay Singh" w:date="2020-12-17T15:26:00Z">
        <w:r w:rsidRPr="002F6574" w:rsidDel="004644BD">
          <w:rPr>
            <w:color w:val="000000"/>
            <w:sz w:val="22"/>
            <w:szCs w:val="22"/>
          </w:rPr>
          <w:delText>B</w:delText>
        </w:r>
      </w:del>
      <w:r w:rsidRPr="002F6574">
        <w:rPr>
          <w:color w:val="000000"/>
          <w:sz w:val="22"/>
          <w:szCs w:val="22"/>
        </w:rPr>
        <w:t>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5D4FF02F" w14:textId="77777777" w:rsidR="00DE60F4" w:rsidRPr="00DE60F4" w:rsidRDefault="00761DC9" w:rsidP="00DE60F4">
      <w:pPr>
        <w:pStyle w:val="EndNoteBibliography"/>
        <w:ind w:left="720" w:hanging="720"/>
        <w:rPr>
          <w:noProof/>
        </w:rPr>
      </w:pPr>
      <w:r>
        <w:fldChar w:fldCharType="begin"/>
      </w:r>
      <w:r>
        <w:instrText xml:space="preserve"> ADDIN EN.REFLIST </w:instrText>
      </w:r>
      <w:r>
        <w:fldChar w:fldCharType="separate"/>
      </w:r>
      <w:r w:rsidR="00DE60F4" w:rsidRPr="00DE60F4">
        <w:rPr>
          <w:noProof/>
        </w:rPr>
        <w:t>1.</w:t>
      </w:r>
      <w:r w:rsidR="00DE60F4" w:rsidRPr="00DE60F4">
        <w:rPr>
          <w:noProof/>
        </w:rPr>
        <w:tab/>
        <w:t xml:space="preserve">Kingdom, F.A., </w:t>
      </w:r>
      <w:r w:rsidR="00DE60F4" w:rsidRPr="00DE60F4">
        <w:rPr>
          <w:i/>
          <w:noProof/>
        </w:rPr>
        <w:t>Lightness, brightness and transparency: a quarter century of new ideas, captivating demonstrations and unrelenting controversy.</w:t>
      </w:r>
      <w:r w:rsidR="00DE60F4" w:rsidRPr="00DE60F4">
        <w:rPr>
          <w:noProof/>
        </w:rPr>
        <w:t xml:space="preserve"> Vision Res, 2011. </w:t>
      </w:r>
      <w:r w:rsidR="00DE60F4" w:rsidRPr="00DE60F4">
        <w:rPr>
          <w:b/>
          <w:noProof/>
        </w:rPr>
        <w:t>51</w:t>
      </w:r>
      <w:r w:rsidR="00DE60F4" w:rsidRPr="00DE60F4">
        <w:rPr>
          <w:noProof/>
        </w:rPr>
        <w:t>(7): p. 652-73.</w:t>
      </w:r>
    </w:p>
    <w:p w14:paraId="1CDEC626" w14:textId="77777777" w:rsidR="00DE60F4" w:rsidRPr="00DE60F4" w:rsidRDefault="00DE60F4" w:rsidP="00DE60F4">
      <w:pPr>
        <w:pStyle w:val="EndNoteBibliography"/>
        <w:ind w:left="720" w:hanging="720"/>
        <w:rPr>
          <w:noProof/>
        </w:rPr>
      </w:pPr>
      <w:r w:rsidRPr="00DE60F4">
        <w:rPr>
          <w:noProof/>
        </w:rPr>
        <w:t>2.</w:t>
      </w:r>
      <w:r w:rsidRPr="00DE60F4">
        <w:rPr>
          <w:noProof/>
        </w:rPr>
        <w:tab/>
        <w:t xml:space="preserve">Adelson, E.H., </w:t>
      </w:r>
      <w:r w:rsidRPr="00DE60F4">
        <w:rPr>
          <w:i/>
          <w:noProof/>
        </w:rPr>
        <w:t>Lightness Perception and Lightness Illusions.</w:t>
      </w:r>
      <w:r w:rsidRPr="00DE60F4">
        <w:rPr>
          <w:noProof/>
        </w:rPr>
        <w:t xml:space="preserve">, in </w:t>
      </w:r>
      <w:r w:rsidRPr="00DE60F4">
        <w:rPr>
          <w:i/>
          <w:noProof/>
        </w:rPr>
        <w:t>The New Cognitive Neurosciences, 2nd edition</w:t>
      </w:r>
      <w:r w:rsidRPr="00DE60F4">
        <w:rPr>
          <w:noProof/>
        </w:rPr>
        <w:t>, M. Gazzaniga, Editor. 2000, MIT Press: Cambridge, MA. p. 339-351.</w:t>
      </w:r>
    </w:p>
    <w:p w14:paraId="6F89DD05" w14:textId="77777777" w:rsidR="00DE60F4" w:rsidRPr="00DE60F4" w:rsidRDefault="00DE60F4" w:rsidP="00DE60F4">
      <w:pPr>
        <w:pStyle w:val="EndNoteBibliography"/>
        <w:ind w:left="720" w:hanging="720"/>
        <w:rPr>
          <w:noProof/>
        </w:rPr>
      </w:pPr>
      <w:r w:rsidRPr="00DE60F4">
        <w:rPr>
          <w:noProof/>
        </w:rPr>
        <w:t>3.</w:t>
      </w:r>
      <w:r w:rsidRPr="00DE60F4">
        <w:rPr>
          <w:noProof/>
        </w:rPr>
        <w:tab/>
        <w:t xml:space="preserve">Materials, A.S.f.T.a., </w:t>
      </w:r>
      <w:r w:rsidRPr="00DE60F4">
        <w:rPr>
          <w:i/>
          <w:noProof/>
        </w:rPr>
        <w:t>Standard test method for luminous reflectance factor of acoustical materials by use of integrating-sphere reflectometers.</w:t>
      </w:r>
      <w:r w:rsidRPr="00DE60F4">
        <w:rPr>
          <w:noProof/>
        </w:rPr>
        <w:t xml:space="preserve"> Renovations of Center for Historic Preservation, 2017 </w:t>
      </w:r>
      <w:r w:rsidRPr="00DE60F4">
        <w:rPr>
          <w:b/>
          <w:noProof/>
        </w:rPr>
        <w:t>98(A)</w:t>
      </w:r>
      <w:r w:rsidRPr="00DE60F4">
        <w:rPr>
          <w:noProof/>
        </w:rPr>
        <w:t>: p. E1477.</w:t>
      </w:r>
    </w:p>
    <w:p w14:paraId="36DC5CA8" w14:textId="77777777" w:rsidR="00DE60F4" w:rsidRPr="00DE60F4" w:rsidRDefault="00DE60F4" w:rsidP="00DE60F4">
      <w:pPr>
        <w:pStyle w:val="EndNoteBibliography"/>
        <w:ind w:left="720" w:hanging="720"/>
        <w:rPr>
          <w:noProof/>
        </w:rPr>
      </w:pPr>
      <w:r w:rsidRPr="00DE60F4">
        <w:rPr>
          <w:noProof/>
        </w:rPr>
        <w:t>4.</w:t>
      </w:r>
      <w:r w:rsidRPr="00DE60F4">
        <w:rPr>
          <w:noProof/>
        </w:rPr>
        <w:tab/>
        <w:t xml:space="preserve">Kelly, K.L., K.S. Gibson, and D. Nickerson, </w:t>
      </w:r>
      <w:r w:rsidRPr="00DE60F4">
        <w:rPr>
          <w:i/>
          <w:noProof/>
        </w:rPr>
        <w:t>Tristimulus specification of the Munsell book of color from spectrophoto-metric measurements.</w:t>
      </w:r>
      <w:r w:rsidRPr="00DE60F4">
        <w:rPr>
          <w:noProof/>
        </w:rPr>
        <w:t xml:space="preserve"> Journal of the Optical Society of America, 1943. </w:t>
      </w:r>
      <w:r w:rsidRPr="00DE60F4">
        <w:rPr>
          <w:b/>
          <w:noProof/>
        </w:rPr>
        <w:t>33</w:t>
      </w:r>
      <w:r w:rsidRPr="00DE60F4">
        <w:rPr>
          <w:noProof/>
        </w:rPr>
        <w:t>(7): p. 355-376.</w:t>
      </w:r>
    </w:p>
    <w:p w14:paraId="02E6F14B" w14:textId="77777777" w:rsidR="00DE60F4" w:rsidRPr="00DE60F4" w:rsidRDefault="00DE60F4" w:rsidP="00DE60F4">
      <w:pPr>
        <w:pStyle w:val="EndNoteBibliography"/>
        <w:ind w:left="720" w:hanging="720"/>
        <w:rPr>
          <w:noProof/>
        </w:rPr>
      </w:pPr>
      <w:r w:rsidRPr="00DE60F4">
        <w:rPr>
          <w:noProof/>
        </w:rPr>
        <w:t>5.</w:t>
      </w:r>
      <w:r w:rsidRPr="00DE60F4">
        <w:rPr>
          <w:noProof/>
        </w:rPr>
        <w:tab/>
        <w:t xml:space="preserve">Vrhel, M.J., R. Gershon, and L.S. Iwan, </w:t>
      </w:r>
      <w:r w:rsidRPr="00DE60F4">
        <w:rPr>
          <w:i/>
          <w:noProof/>
        </w:rPr>
        <w:t>Measurement and analysis of object reflectance spectra.</w:t>
      </w:r>
      <w:r w:rsidRPr="00DE60F4">
        <w:rPr>
          <w:noProof/>
        </w:rPr>
        <w:t xml:space="preserve"> Color Research &amp; Application, 1994. </w:t>
      </w:r>
      <w:r w:rsidRPr="00DE60F4">
        <w:rPr>
          <w:b/>
          <w:noProof/>
        </w:rPr>
        <w:t>19</w:t>
      </w:r>
      <w:r w:rsidRPr="00DE60F4">
        <w:rPr>
          <w:noProof/>
        </w:rPr>
        <w:t>(1): p. 4-9.</w:t>
      </w:r>
    </w:p>
    <w:p w14:paraId="508FEA93" w14:textId="77777777" w:rsidR="00DE60F4" w:rsidRPr="00DE60F4" w:rsidRDefault="00DE60F4" w:rsidP="00DE60F4">
      <w:pPr>
        <w:pStyle w:val="EndNoteBibliography"/>
        <w:ind w:left="720" w:hanging="720"/>
        <w:rPr>
          <w:noProof/>
        </w:rPr>
      </w:pPr>
      <w:r w:rsidRPr="00DE60F4">
        <w:rPr>
          <w:noProof/>
        </w:rPr>
        <w:t>6.</w:t>
      </w:r>
      <w:r w:rsidRPr="00DE60F4">
        <w:rPr>
          <w:noProof/>
        </w:rPr>
        <w:tab/>
        <w:t xml:space="preserve">Cottaris, N.P., et al., </w:t>
      </w:r>
      <w:r w:rsidRPr="00DE60F4">
        <w:rPr>
          <w:i/>
          <w:noProof/>
        </w:rPr>
        <w:t>A computational-observer model of spatial contrast sensitivity: Effects of wave-front-based optics, cone-mosaic structure, and inference engine.</w:t>
      </w:r>
      <w:r w:rsidRPr="00DE60F4">
        <w:rPr>
          <w:noProof/>
        </w:rPr>
        <w:t xml:space="preserve"> J Vis, 2019. </w:t>
      </w:r>
      <w:r w:rsidRPr="00DE60F4">
        <w:rPr>
          <w:b/>
          <w:noProof/>
        </w:rPr>
        <w:t>19</w:t>
      </w:r>
      <w:r w:rsidRPr="00DE60F4">
        <w:rPr>
          <w:noProof/>
        </w:rPr>
        <w:t>(4): p. 8.</w:t>
      </w:r>
    </w:p>
    <w:p w14:paraId="3E8349AF" w14:textId="77777777" w:rsidR="00DE60F4" w:rsidRPr="00DE60F4" w:rsidRDefault="00DE60F4" w:rsidP="00DE60F4">
      <w:pPr>
        <w:pStyle w:val="EndNoteBibliography"/>
        <w:ind w:left="720" w:hanging="720"/>
        <w:rPr>
          <w:noProof/>
        </w:rPr>
      </w:pPr>
      <w:r w:rsidRPr="00DE60F4">
        <w:rPr>
          <w:noProof/>
        </w:rPr>
        <w:t>7.</w:t>
      </w:r>
      <w:r w:rsidRPr="00DE60F4">
        <w:rPr>
          <w:noProof/>
        </w:rPr>
        <w:tab/>
        <w:t xml:space="preserve">Singh, V., et al., </w:t>
      </w:r>
      <w:r w:rsidRPr="00DE60F4">
        <w:rPr>
          <w:i/>
          <w:noProof/>
        </w:rPr>
        <w:t>Computational luminance constancy from naturalistic images.</w:t>
      </w:r>
      <w:r w:rsidRPr="00DE60F4">
        <w:rPr>
          <w:noProof/>
        </w:rPr>
        <w:t xml:space="preserve"> J Vis, 2018. </w:t>
      </w:r>
      <w:r w:rsidRPr="00DE60F4">
        <w:rPr>
          <w:b/>
          <w:noProof/>
        </w:rPr>
        <w:t>18</w:t>
      </w:r>
      <w:r w:rsidRPr="00DE60F4">
        <w:rPr>
          <w:noProof/>
        </w:rPr>
        <w:t>(13): p. 19.</w:t>
      </w:r>
    </w:p>
    <w:p w14:paraId="07EFD3C4" w14:textId="77777777" w:rsidR="00DE60F4" w:rsidRPr="00DE60F4" w:rsidRDefault="00DE60F4" w:rsidP="00DE60F4">
      <w:pPr>
        <w:pStyle w:val="EndNoteBibliography"/>
        <w:ind w:left="720" w:hanging="720"/>
        <w:rPr>
          <w:noProof/>
        </w:rPr>
      </w:pPr>
      <w:r w:rsidRPr="00DE60F4">
        <w:rPr>
          <w:noProof/>
        </w:rPr>
        <w:t>8.</w:t>
      </w:r>
      <w:r w:rsidRPr="00DE60F4">
        <w:rPr>
          <w:noProof/>
        </w:rPr>
        <w:tab/>
        <w:t xml:space="preserve">S, I., </w:t>
      </w:r>
      <w:r w:rsidRPr="00DE60F4">
        <w:rPr>
          <w:i/>
          <w:noProof/>
        </w:rPr>
        <w:t>Tests for Colour-Blindness.</w:t>
      </w:r>
      <w:r w:rsidRPr="00DE60F4">
        <w:rPr>
          <w:noProof/>
        </w:rPr>
        <w:t xml:space="preserve"> Tokyo: Kanehara Shuppen Company, Ltd., 1977.</w:t>
      </w:r>
    </w:p>
    <w:p w14:paraId="707C8AE1" w14:textId="77777777" w:rsidR="00DE60F4" w:rsidRPr="00DE60F4" w:rsidRDefault="00DE60F4" w:rsidP="00DE60F4">
      <w:pPr>
        <w:pStyle w:val="EndNoteBibliography"/>
        <w:ind w:left="720" w:hanging="720"/>
        <w:rPr>
          <w:noProof/>
        </w:rPr>
      </w:pPr>
      <w:r w:rsidRPr="00DE60F4">
        <w:rPr>
          <w:noProof/>
        </w:rPr>
        <w:t>9.</w:t>
      </w:r>
      <w:r w:rsidRPr="00DE60F4">
        <w:rPr>
          <w:noProof/>
        </w:rPr>
        <w:tab/>
        <w:t xml:space="preserve">Heasly, B.S., et al., </w:t>
      </w:r>
      <w:r w:rsidRPr="00DE60F4">
        <w:rPr>
          <w:i/>
          <w:noProof/>
        </w:rPr>
        <w:t>RenderToolbox3: MATLAB tools that facilitate physically based stimulus rendering for vision research.</w:t>
      </w:r>
      <w:r w:rsidRPr="00DE60F4">
        <w:rPr>
          <w:noProof/>
        </w:rPr>
        <w:t xml:space="preserve"> J Vis, 2014. </w:t>
      </w:r>
      <w:r w:rsidRPr="00DE60F4">
        <w:rPr>
          <w:b/>
          <w:noProof/>
        </w:rPr>
        <w:t>14</w:t>
      </w:r>
      <w:r w:rsidRPr="00DE60F4">
        <w:rPr>
          <w:noProof/>
        </w:rPr>
        <w:t>(2).</w:t>
      </w:r>
    </w:p>
    <w:p w14:paraId="21462399" w14:textId="77777777" w:rsidR="00DE60F4" w:rsidRPr="00DE60F4" w:rsidRDefault="00DE60F4" w:rsidP="00DE60F4">
      <w:pPr>
        <w:pStyle w:val="EndNoteBibliography"/>
        <w:ind w:left="720" w:hanging="720"/>
        <w:rPr>
          <w:noProof/>
        </w:rPr>
      </w:pPr>
      <w:r w:rsidRPr="00DE60F4">
        <w:rPr>
          <w:noProof/>
        </w:rPr>
        <w:t>10.</w:t>
      </w:r>
      <w:r w:rsidRPr="00DE60F4">
        <w:rPr>
          <w:noProof/>
        </w:rPr>
        <w:tab/>
        <w:t xml:space="preserve">Jakob, W., </w:t>
      </w:r>
      <w:r w:rsidRPr="00DE60F4">
        <w:rPr>
          <w:i/>
          <w:noProof/>
        </w:rPr>
        <w:t>Mitsuba renderer.</w:t>
      </w:r>
      <w:r w:rsidRPr="00DE60F4">
        <w:rPr>
          <w:noProof/>
        </w:rPr>
        <w:t xml:space="preserve"> 2010.</w:t>
      </w:r>
    </w:p>
    <w:p w14:paraId="3E455640" w14:textId="77777777" w:rsidR="00DE60F4" w:rsidRPr="00DE60F4" w:rsidRDefault="00DE60F4" w:rsidP="00DE60F4">
      <w:pPr>
        <w:pStyle w:val="EndNoteBibliography"/>
        <w:ind w:left="720" w:hanging="720"/>
        <w:rPr>
          <w:noProof/>
        </w:rPr>
      </w:pPr>
      <w:r w:rsidRPr="00DE60F4">
        <w:rPr>
          <w:noProof/>
        </w:rPr>
        <w:t>11.</w:t>
      </w:r>
      <w:r w:rsidRPr="00DE60F4">
        <w:rPr>
          <w:noProof/>
        </w:rPr>
        <w:tab/>
        <w:t xml:space="preserve">Brainard, D.H., </w:t>
      </w:r>
      <w:r w:rsidRPr="00DE60F4">
        <w:rPr>
          <w:i/>
          <w:noProof/>
        </w:rPr>
        <w:t>Calibration of a computer controlled color monitor.</w:t>
      </w:r>
      <w:r w:rsidRPr="00DE60F4">
        <w:rPr>
          <w:noProof/>
        </w:rPr>
        <w:t xml:space="preserve"> Color Research &amp; Application, 1989. </w:t>
      </w:r>
      <w:r w:rsidRPr="00DE60F4">
        <w:rPr>
          <w:b/>
          <w:noProof/>
        </w:rPr>
        <w:t>14</w:t>
      </w:r>
      <w:r w:rsidRPr="00DE60F4">
        <w:rPr>
          <w:noProof/>
        </w:rPr>
        <w:t>(1): p. 23-34.</w:t>
      </w:r>
    </w:p>
    <w:p w14:paraId="2C74F8D9" w14:textId="77777777" w:rsidR="00DE60F4" w:rsidRPr="00DE60F4" w:rsidRDefault="00DE60F4" w:rsidP="00DE60F4">
      <w:pPr>
        <w:pStyle w:val="EndNoteBibliography"/>
        <w:ind w:left="720" w:hanging="720"/>
        <w:rPr>
          <w:noProof/>
        </w:rPr>
      </w:pPr>
      <w:r w:rsidRPr="00DE60F4">
        <w:rPr>
          <w:noProof/>
        </w:rPr>
        <w:t>12.</w:t>
      </w:r>
      <w:r w:rsidRPr="00DE60F4">
        <w:rPr>
          <w:noProof/>
        </w:rPr>
        <w:tab/>
        <w:t xml:space="preserve">Prins, N. and F.A.A. Kingdom, </w:t>
      </w:r>
      <w:r w:rsidRPr="00DE60F4">
        <w:rPr>
          <w:i/>
          <w:noProof/>
        </w:rPr>
        <w:t>Applying the Model-Comparison Approach to Test Specific Research Hypotheses in Psychophysical Research Using the Palamedes Toolbox.</w:t>
      </w:r>
      <w:r w:rsidRPr="00DE60F4">
        <w:rPr>
          <w:noProof/>
        </w:rPr>
        <w:t xml:space="preserve"> Frontiers in Psychology, 2018. </w:t>
      </w:r>
      <w:r w:rsidRPr="00DE60F4">
        <w:rPr>
          <w:b/>
          <w:noProof/>
        </w:rPr>
        <w:t>9</w:t>
      </w:r>
      <w:r w:rsidRPr="00DE60F4">
        <w:rPr>
          <w:noProof/>
        </w:rPr>
        <w:t>: p. 1250.</w:t>
      </w:r>
    </w:p>
    <w:p w14:paraId="7DF83606" w14:textId="77777777" w:rsidR="00DE60F4" w:rsidRPr="00DE60F4" w:rsidRDefault="00DE60F4" w:rsidP="00DE60F4">
      <w:pPr>
        <w:pStyle w:val="EndNoteBibliography"/>
        <w:ind w:left="720" w:hanging="720"/>
        <w:rPr>
          <w:noProof/>
        </w:rPr>
      </w:pPr>
      <w:r w:rsidRPr="00DE60F4">
        <w:rPr>
          <w:noProof/>
        </w:rPr>
        <w:t>13.</w:t>
      </w:r>
      <w:r w:rsidRPr="00DE60F4">
        <w:rPr>
          <w:noProof/>
        </w:rPr>
        <w:tab/>
        <w:t xml:space="preserve">Marimont, D.H. and B.A. Wandell, </w:t>
      </w:r>
      <w:r w:rsidRPr="00DE60F4">
        <w:rPr>
          <w:i/>
          <w:noProof/>
        </w:rPr>
        <w:t>Matching color images: the effects of axial chromatic aberration.</w:t>
      </w:r>
      <w:r w:rsidRPr="00DE60F4">
        <w:rPr>
          <w:noProof/>
        </w:rPr>
        <w:t xml:space="preserve"> Journal of the Optical Society of America A, 1994. </w:t>
      </w:r>
      <w:r w:rsidRPr="00DE60F4">
        <w:rPr>
          <w:b/>
          <w:noProof/>
        </w:rPr>
        <w:t>11</w:t>
      </w:r>
      <w:r w:rsidRPr="00DE60F4">
        <w:rPr>
          <w:noProof/>
        </w:rPr>
        <w:t>(12): p. 3113-3122.</w:t>
      </w:r>
    </w:p>
    <w:p w14:paraId="4159BAC4" w14:textId="77777777" w:rsidR="00DE60F4" w:rsidRPr="00DE60F4" w:rsidRDefault="00DE60F4" w:rsidP="00DE60F4">
      <w:pPr>
        <w:pStyle w:val="EndNoteBibliography"/>
        <w:ind w:left="720" w:hanging="720"/>
        <w:rPr>
          <w:noProof/>
        </w:rPr>
      </w:pPr>
      <w:r w:rsidRPr="00DE60F4">
        <w:rPr>
          <w:noProof/>
        </w:rPr>
        <w:t>14.</w:t>
      </w:r>
      <w:r w:rsidRPr="00DE60F4">
        <w:rPr>
          <w:noProof/>
        </w:rPr>
        <w:tab/>
        <w:t xml:space="preserve">Brainard, D.H., </w:t>
      </w:r>
      <w:r w:rsidRPr="00DE60F4">
        <w:rPr>
          <w:i/>
          <w:noProof/>
        </w:rPr>
        <w:t>Color and the Cone Mosaic.</w:t>
      </w:r>
      <w:r w:rsidRPr="00DE60F4">
        <w:rPr>
          <w:noProof/>
        </w:rPr>
        <w:t xml:space="preserve"> Annu Rev Vis Sci, 2015. </w:t>
      </w:r>
      <w:r w:rsidRPr="00DE60F4">
        <w:rPr>
          <w:b/>
          <w:noProof/>
        </w:rPr>
        <w:t>1</w:t>
      </w:r>
      <w:r w:rsidRPr="00DE60F4">
        <w:rPr>
          <w:noProof/>
        </w:rPr>
        <w:t>: p. 519-546.</w:t>
      </w:r>
    </w:p>
    <w:p w14:paraId="12B42A41" w14:textId="77777777" w:rsidR="00DE60F4" w:rsidRPr="00DE60F4" w:rsidRDefault="00DE60F4" w:rsidP="00DE60F4">
      <w:pPr>
        <w:pStyle w:val="EndNoteBibliography"/>
        <w:ind w:left="720" w:hanging="720"/>
        <w:rPr>
          <w:noProof/>
        </w:rPr>
      </w:pPr>
      <w:r w:rsidRPr="00DE60F4">
        <w:rPr>
          <w:noProof/>
        </w:rPr>
        <w:t>15.</w:t>
      </w:r>
      <w:r w:rsidRPr="00DE60F4">
        <w:rPr>
          <w:noProof/>
        </w:rPr>
        <w:tab/>
        <w:t xml:space="preserve">́clairage, C.I.d.l.e., </w:t>
      </w:r>
      <w:r w:rsidRPr="00DE60F4">
        <w:rPr>
          <w:i/>
          <w:noProof/>
        </w:rPr>
        <w:t>Colorimetry, second edition (Tech. Rep. No. 15.2). Bureau Central de la CIE. .</w:t>
      </w:r>
      <w:r w:rsidRPr="00DE60F4">
        <w:rPr>
          <w:noProof/>
        </w:rPr>
        <w:t xml:space="preserve"> 1986.</w:t>
      </w:r>
    </w:p>
    <w:p w14:paraId="469A431A" w14:textId="77777777" w:rsidR="00DE60F4" w:rsidRPr="00DE60F4" w:rsidRDefault="00DE60F4" w:rsidP="00DE60F4">
      <w:pPr>
        <w:pStyle w:val="EndNoteBibliography"/>
        <w:ind w:left="720" w:hanging="720"/>
        <w:rPr>
          <w:noProof/>
        </w:rPr>
      </w:pPr>
      <w:r w:rsidRPr="00DE60F4">
        <w:rPr>
          <w:noProof/>
        </w:rPr>
        <w:t>16.</w:t>
      </w:r>
      <w:r w:rsidRPr="00DE60F4">
        <w:rPr>
          <w:noProof/>
        </w:rPr>
        <w:tab/>
        <w:t xml:space="preserve">Hecht, S., S. Shlaer, and M.H. Pirenne, </w:t>
      </w:r>
      <w:r w:rsidRPr="00DE60F4">
        <w:rPr>
          <w:i/>
          <w:noProof/>
        </w:rPr>
        <w:t>Energy, Quanta, and Vision.</w:t>
      </w:r>
      <w:r w:rsidRPr="00DE60F4">
        <w:rPr>
          <w:noProof/>
        </w:rPr>
        <w:t xml:space="preserve"> J Gen Physiol, 1942. </w:t>
      </w:r>
      <w:r w:rsidRPr="00DE60F4">
        <w:rPr>
          <w:b/>
          <w:noProof/>
        </w:rPr>
        <w:t>25</w:t>
      </w:r>
      <w:r w:rsidRPr="00DE60F4">
        <w:rPr>
          <w:noProof/>
        </w:rPr>
        <w:t>(6): p. 819-40.</w:t>
      </w:r>
    </w:p>
    <w:p w14:paraId="634B4794" w14:textId="0E8FC016"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Brainard, David H" w:date="2020-12-08T10:02:00Z" w:initials="BDH">
    <w:p w14:paraId="79CFFE29" w14:textId="0A86CB7D" w:rsidR="002510AC" w:rsidRDefault="002510AC">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143" w:author="Brainard, David H" w:date="2020-12-08T10:59:00Z" w:initials="BDH">
    <w:p w14:paraId="63D5B4A9" w14:textId="77777777" w:rsidR="002510AC" w:rsidRDefault="002510AC">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2510AC" w:rsidRDefault="002510AC">
      <w:pPr>
        <w:pStyle w:val="CommentText"/>
      </w:pPr>
    </w:p>
    <w:p w14:paraId="457C81F5" w14:textId="77777777" w:rsidR="002510AC" w:rsidRDefault="002510AC">
      <w:pPr>
        <w:pStyle w:val="CommentText"/>
      </w:pPr>
      <w:r>
        <w:t>Need to link to our computational paper.</w:t>
      </w:r>
    </w:p>
    <w:p w14:paraId="10C6468F" w14:textId="77777777" w:rsidR="002510AC" w:rsidRDefault="002510AC">
      <w:pPr>
        <w:pStyle w:val="CommentText"/>
      </w:pPr>
    </w:p>
    <w:p w14:paraId="39B5AC9D" w14:textId="440FE4C9" w:rsidR="002510AC" w:rsidRDefault="002510AC">
      <w:pPr>
        <w:pStyle w:val="CommentText"/>
      </w:pPr>
      <w:r>
        <w:t>Maybe review a little bit of what is known about lightness constancy to help make transition to varying background objects.</w:t>
      </w:r>
    </w:p>
  </w:comment>
  <w:comment w:id="153" w:author="JohannesBurge" w:date="2020-08-24T00:39:00Z" w:initials="JDB">
    <w:p w14:paraId="2D9B32CB" w14:textId="77777777" w:rsidR="002510AC" w:rsidRDefault="002510AC" w:rsidP="00D949EF">
      <w:pPr>
        <w:pStyle w:val="CommentText"/>
      </w:pPr>
      <w:r>
        <w:t>?</w:t>
      </w:r>
      <w:r>
        <w:rPr>
          <w:rStyle w:val="CommentReference"/>
        </w:rPr>
        <w:annotationRef/>
      </w:r>
      <w:r>
        <w:t>’has not been? Is this true? Not under any circumstances?</w:t>
      </w:r>
    </w:p>
  </w:comment>
  <w:comment w:id="156" w:author="JohannesBurge" w:date="2020-12-06T09:18:00Z" w:initials="JDB">
    <w:p w14:paraId="35F85EE1" w14:textId="77777777" w:rsidR="002510AC" w:rsidRDefault="002510AC" w:rsidP="00D949EF">
      <w:pPr>
        <w:pStyle w:val="CommentText"/>
      </w:pPr>
      <w:r>
        <w:rPr>
          <w:rStyle w:val="CommentReference"/>
        </w:rPr>
        <w:annotationRef/>
      </w:r>
      <w:r>
        <w:rPr>
          <w:rStyle w:val="CommentReference"/>
        </w:rPr>
        <w:annotationRef/>
      </w:r>
      <w:r>
        <w:t xml:space="preserve">Too much detail for the introduction, I think. If the two of you disagree, here is an updated first sentence </w:t>
      </w:r>
      <w:proofErr w:type="spellStart"/>
      <w:r>
        <w:t>sentence</w:t>
      </w:r>
      <w:proofErr w:type="spellEnd"/>
      <w:r>
        <w:t xml:space="preserve"> “</w:t>
      </w:r>
      <w:r>
        <w:rPr>
          <w:sz w:val="22"/>
          <w:szCs w:val="22"/>
        </w:rPr>
        <w:t>Discrimination thresholds are measured as a function of a scalar that multiplies the covariance matrix associated with the distribution. By varying the scalar from 0 (no variation) to 1 (variation in natural scenes), we quantify the effect of background color variation in terms of the intrinsic difficulty of the lightness discrimination task (at scalar = 0).”</w:t>
      </w:r>
    </w:p>
    <w:p w14:paraId="145C9C02" w14:textId="77777777" w:rsidR="002510AC" w:rsidRDefault="002510AC" w:rsidP="00D949EF">
      <w:pPr>
        <w:pStyle w:val="CommentText"/>
      </w:pPr>
    </w:p>
  </w:comment>
  <w:comment w:id="157" w:author="JohannesBurge" w:date="2020-12-06T09:23:00Z" w:initials="JDB">
    <w:p w14:paraId="3FD9AA08" w14:textId="77777777" w:rsidR="002510AC" w:rsidRDefault="002510AC" w:rsidP="00D949EF">
      <w:pPr>
        <w:pStyle w:val="CommentText"/>
      </w:pPr>
      <w:r>
        <w:rPr>
          <w:rStyle w:val="CommentReference"/>
        </w:rPr>
        <w:annotationRef/>
      </w:r>
      <w:r>
        <w:t xml:space="preserve">Trying to make the same points as the deleted sentence, with less nitty-gritty detail. Without more explanation, I think discussion of the ‘scalar’ and the ‘covariance matrix of the </w:t>
      </w:r>
      <w:proofErr w:type="spellStart"/>
      <w:r>
        <w:t>distriution</w:t>
      </w:r>
      <w:proofErr w:type="spellEnd"/>
      <w:r>
        <w:t>’ is likely to be opaque to the reader.</w:t>
      </w:r>
    </w:p>
  </w:comment>
  <w:comment w:id="257" w:author="JohannesBurge" w:date="2020-08-24T01:00:00Z" w:initials="JDB">
    <w:p w14:paraId="0801C601" w14:textId="77777777" w:rsidR="002510AC" w:rsidRDefault="002510AC" w:rsidP="009F434F">
      <w:pPr>
        <w:pStyle w:val="CommentText"/>
      </w:pPr>
      <w:r>
        <w:rPr>
          <w:rStyle w:val="CommentReference"/>
        </w:rPr>
        <w:annotationRef/>
      </w:r>
      <w:r>
        <w:t xml:space="preserve">Maybe say what the result means upfront… prevents reader from getting lost in </w:t>
      </w:r>
      <w:proofErr w:type="gramStart"/>
      <w:r>
        <w:t>details</w:t>
      </w:r>
      <w:proofErr w:type="gramEnd"/>
      <w:r>
        <w:t xml:space="preserve"> before he/she decides whether to read them</w:t>
      </w:r>
    </w:p>
  </w:comment>
  <w:comment w:id="258" w:author="Vijay Singh" w:date="2020-12-07T12:32:00Z" w:initials="VS">
    <w:p w14:paraId="412A1FE3" w14:textId="77777777" w:rsidR="002510AC" w:rsidRDefault="002510AC">
      <w:pPr>
        <w:pStyle w:val="CommentText"/>
      </w:pPr>
      <w:r>
        <w:rPr>
          <w:rStyle w:val="CommentReference"/>
        </w:rPr>
        <w:annotationRef/>
      </w:r>
      <w:r>
        <w:t>Isn’t this what the section title says?</w:t>
      </w:r>
    </w:p>
    <w:p w14:paraId="4E7314BC" w14:textId="77777777" w:rsidR="002510AC" w:rsidRDefault="002510AC">
      <w:pPr>
        <w:pStyle w:val="CommentText"/>
      </w:pPr>
    </w:p>
    <w:p w14:paraId="2C2E5200" w14:textId="6275A696" w:rsidR="002510AC" w:rsidRDefault="002510AC">
      <w:pPr>
        <w:pStyle w:val="CommentText"/>
      </w:pPr>
      <w:r>
        <w:t xml:space="preserve">DHB: I think Johannes’ idea was something along the lines of what I’ve drafted in the paragraphs after this one. </w:t>
      </w:r>
    </w:p>
  </w:comment>
  <w:comment w:id="290" w:author="Brainard, David H" w:date="2020-12-09T13:25:00Z" w:initials="BDH">
    <w:p w14:paraId="6ABE05D0" w14:textId="20DFA271" w:rsidR="002510AC" w:rsidRDefault="002510AC">
      <w:pPr>
        <w:pStyle w:val="CommentText"/>
      </w:pPr>
      <w:r>
        <w:rPr>
          <w:rStyle w:val="CommentReference"/>
        </w:rPr>
        <w:annotationRef/>
      </w:r>
      <w:r>
        <w:t xml:space="preserve">This is a descriptive fit of convenience.  But we should fit a real model, especially now that we understand that a linear model fits quite well because of the truncation in our stimuli.  In the end, we want to get as far as possible towards estimating sigman^2 and the intrusion of external variance in units of internal variance. </w:t>
      </w:r>
    </w:p>
  </w:comment>
  <w:comment w:id="306" w:author="Brainard, David H" w:date="2020-12-09T13:14:00Z" w:initials="BDH">
    <w:p w14:paraId="0CB6365B" w14:textId="61F39344" w:rsidR="002510AC" w:rsidRDefault="002510AC">
      <w:pPr>
        <w:pStyle w:val="CommentText"/>
      </w:pPr>
      <w:r>
        <w:rPr>
          <w:rStyle w:val="CommentReference"/>
        </w:rPr>
        <w:annotationRef/>
      </w:r>
      <w:r>
        <w:t xml:space="preserve">Maybe to some </w:t>
      </w:r>
      <w:proofErr w:type="spellStart"/>
      <w:r>
        <w:t>Pelli</w:t>
      </w:r>
      <w:proofErr w:type="spellEnd"/>
      <w:r>
        <w:t xml:space="preserve"> paper that treats these ideas.</w:t>
      </w:r>
    </w:p>
  </w:comment>
  <w:comment w:id="336" w:author="JohannesBurge" w:date="2020-12-06T15:15:00Z" w:initials="JDB">
    <w:p w14:paraId="66B46E9D" w14:textId="77777777" w:rsidR="002510AC" w:rsidRDefault="002510AC" w:rsidP="00DC669F">
      <w:pPr>
        <w:pStyle w:val="CommentText"/>
      </w:pPr>
      <w:r>
        <w:rPr>
          <w:rStyle w:val="CommentReference"/>
        </w:rPr>
        <w:annotationRef/>
      </w:r>
      <w:r>
        <w:t>Should probably discuss what term to use here</w:t>
      </w:r>
    </w:p>
  </w:comment>
  <w:comment w:id="364" w:author="Brainard, David H" w:date="2020-12-14T12:19:00Z" w:initials="BDH">
    <w:p w14:paraId="412A2A59" w14:textId="7AE7FCFB" w:rsidR="002510AC" w:rsidRDefault="002510AC">
      <w:pPr>
        <w:pStyle w:val="CommentText"/>
      </w:pPr>
      <w:r>
        <w:rPr>
          <w:rStyle w:val="CommentReference"/>
        </w:rPr>
        <w:annotationRef/>
      </w:r>
      <w:r>
        <w:t>Should explain relation between the Experiments 1, 2, and 3 in the pre-registrations and what is reported here.</w:t>
      </w:r>
    </w:p>
  </w:comment>
  <w:comment w:id="368" w:author="Brainard, David H" w:date="2020-12-14T12:19:00Z" w:initials="BDH">
    <w:p w14:paraId="30E13141" w14:textId="5D9F447A" w:rsidR="002510AC" w:rsidRDefault="002510AC">
      <w:pPr>
        <w:pStyle w:val="CommentText"/>
      </w:pPr>
      <w:r>
        <w:rPr>
          <w:rStyle w:val="CommentReference"/>
        </w:rPr>
        <w:annotationRef/>
      </w:r>
      <w:r>
        <w:t>A little vague as what “primary” means is not immediately clear. Expand enough so reader can tell what was planned in advance (</w:t>
      </w:r>
      <w:proofErr w:type="spellStart"/>
      <w:r>
        <w:t>measurments</w:t>
      </w:r>
      <w:proofErr w:type="spellEnd"/>
      <w:r>
        <w:t>, extracting thresholds, examining how they varied with covariance scalar) and what is post-hoc (specifics of the modeling).</w:t>
      </w:r>
    </w:p>
  </w:comment>
  <w:comment w:id="432" w:author="Brainard, David H" w:date="2020-12-14T13:13:00Z" w:initials="BDH">
    <w:p w14:paraId="37564179" w14:textId="7AFDA107" w:rsidR="002510AC" w:rsidRDefault="002510AC">
      <w:pPr>
        <w:pStyle w:val="CommentText"/>
      </w:pPr>
      <w:r>
        <w:rPr>
          <w:rStyle w:val="CommentReference"/>
        </w:rPr>
        <w:annotationRef/>
      </w:r>
      <w:r>
        <w:t>Say what aspects were measured as part of calibration.</w:t>
      </w:r>
    </w:p>
  </w:comment>
  <w:comment w:id="446" w:author="Brainard, David H" w:date="2020-12-14T12:23:00Z" w:initials="BDH">
    <w:p w14:paraId="06220324" w14:textId="3FFDD29B" w:rsidR="002510AC" w:rsidRDefault="002510AC">
      <w:pPr>
        <w:pStyle w:val="CommentText"/>
      </w:pPr>
      <w:r>
        <w:rPr>
          <w:rStyle w:val="CommentReference"/>
        </w:rPr>
        <w:annotationRef/>
      </w:r>
      <w:r>
        <w:t xml:space="preserve">Decide on a consistent convention: either a space before units or not, and then use throughout. </w:t>
      </w:r>
    </w:p>
  </w:comment>
  <w:comment w:id="445" w:author="Brainard, David H" w:date="2020-12-14T12:24:00Z" w:initials="BDH">
    <w:p w14:paraId="07855E14" w14:textId="01A61AA6" w:rsidR="002510AC" w:rsidRDefault="002510AC">
      <w:pPr>
        <w:pStyle w:val="CommentText"/>
      </w:pPr>
      <w:r>
        <w:rPr>
          <w:rStyle w:val="CommentReference"/>
        </w:rPr>
        <w:annotationRef/>
      </w:r>
      <w:r>
        <w:t>Surprised it wasn’t square.  Are you sure?</w:t>
      </w:r>
    </w:p>
  </w:comment>
  <w:comment w:id="451" w:author="Brainard, David H" w:date="2020-12-14T12:27:00Z" w:initials="BDH">
    <w:p w14:paraId="32AEE282" w14:textId="56AD850D" w:rsidR="002510AC" w:rsidRDefault="002510AC">
      <w:pPr>
        <w:pStyle w:val="CommentText"/>
      </w:pPr>
      <w:r>
        <w:rPr>
          <w:rStyle w:val="CommentReference"/>
        </w:rPr>
        <w:annotationRef/>
      </w:r>
      <w:r>
        <w:t>I get 3.67, not 3.65 that you had.</w:t>
      </w:r>
    </w:p>
  </w:comment>
  <w:comment w:id="567" w:author="Brainard, David H" w:date="2020-12-14T12:40:00Z" w:initials="BDH">
    <w:p w14:paraId="729C531C" w14:textId="36D63C1C" w:rsidR="002510AC" w:rsidRDefault="002510AC">
      <w:pPr>
        <w:pStyle w:val="CommentText"/>
      </w:pPr>
      <w:r>
        <w:rPr>
          <w:rStyle w:val="CommentReference"/>
        </w:rPr>
        <w:annotationRef/>
      </w:r>
      <w:r>
        <w:t>Check that my clarification here is what was intended.</w:t>
      </w:r>
    </w:p>
  </w:comment>
  <w:comment w:id="623" w:author="Brainard, David H" w:date="2020-12-14T13:12:00Z" w:initials="BDH">
    <w:p w14:paraId="34EBAF0C" w14:textId="77777777" w:rsidR="002510AC" w:rsidRDefault="002510AC" w:rsidP="002A7BAD">
      <w:pPr>
        <w:pStyle w:val="CommentText"/>
      </w:pPr>
      <w:r>
        <w:rPr>
          <w:rStyle w:val="CommentReference"/>
        </w:rPr>
        <w:annotationRef/>
      </w:r>
      <w:r>
        <w:t>Is this right?  I don’t think we drew that scene.  Actually, it probably has attribution which you can find in RTB and which we should cite if possible.</w:t>
      </w:r>
    </w:p>
  </w:comment>
  <w:comment w:id="624" w:author="Vijay Singh" w:date="2020-12-16T21:03:00Z" w:initials="VS">
    <w:p w14:paraId="50A729C3" w14:textId="77777777" w:rsidR="002510AC" w:rsidRDefault="002510AC" w:rsidP="002A7BAD">
      <w:pPr>
        <w:pStyle w:val="CommentText"/>
      </w:pPr>
      <w:r>
        <w:rPr>
          <w:rStyle w:val="CommentReference"/>
        </w:rPr>
        <w:annotationRef/>
      </w:r>
      <w:r>
        <w:t xml:space="preserve">We used the RTB scene. </w:t>
      </w:r>
      <w:r>
        <w:rPr>
          <w:rStyle w:val="CommentReference"/>
        </w:rPr>
        <w:annotationRef/>
      </w:r>
      <w:r>
        <w:t>I did modify the scene a bit though.</w:t>
      </w:r>
    </w:p>
  </w:comment>
  <w:comment w:id="621" w:author="Brainard, David H" w:date="2020-12-14T13:11:00Z" w:initials="BDH">
    <w:p w14:paraId="048BC8EB" w14:textId="7B659A8B" w:rsidR="002510AC" w:rsidRDefault="002510AC">
      <w:pPr>
        <w:pStyle w:val="CommentText"/>
      </w:pPr>
      <w:r>
        <w:rPr>
          <w:rStyle w:val="CommentReference"/>
        </w:rPr>
        <w:annotationRef/>
      </w:r>
    </w:p>
  </w:comment>
  <w:comment w:id="630" w:author="Brainard, David H" w:date="2020-12-14T13:12:00Z" w:initials="BDH">
    <w:p w14:paraId="0961CF3F" w14:textId="77777777" w:rsidR="002510AC" w:rsidRDefault="002510AC">
      <w:pPr>
        <w:pStyle w:val="CommentText"/>
        <w:rPr>
          <w:noProof/>
        </w:rPr>
      </w:pPr>
      <w:r>
        <w:rPr>
          <w:rStyle w:val="CommentReference"/>
        </w:rPr>
        <w:annotationRef/>
      </w:r>
      <w:r>
        <w:t xml:space="preserve">Is this right?  I don’t think we drew that scene.  Actually, it probably has attribution which you can find in RTB and which we should </w:t>
      </w:r>
    </w:p>
    <w:p w14:paraId="49CDD4DC" w14:textId="77777777" w:rsidR="002510AC" w:rsidRDefault="002510AC">
      <w:pPr>
        <w:pStyle w:val="CommentText"/>
        <w:rPr>
          <w:noProof/>
        </w:rPr>
      </w:pPr>
    </w:p>
    <w:p w14:paraId="6C77FB5C" w14:textId="77777777" w:rsidR="002510AC" w:rsidRDefault="002510AC">
      <w:pPr>
        <w:pStyle w:val="CommentText"/>
        <w:rPr>
          <w:noProof/>
        </w:rPr>
      </w:pPr>
    </w:p>
    <w:p w14:paraId="5EFD6A4C" w14:textId="77777777" w:rsidR="002510AC" w:rsidRDefault="002510AC">
      <w:pPr>
        <w:pStyle w:val="CommentText"/>
        <w:rPr>
          <w:noProof/>
        </w:rPr>
      </w:pPr>
    </w:p>
    <w:p w14:paraId="70AFFB66" w14:textId="77777777" w:rsidR="002510AC" w:rsidRDefault="002510AC">
      <w:pPr>
        <w:pStyle w:val="CommentText"/>
        <w:rPr>
          <w:noProof/>
        </w:rPr>
      </w:pPr>
    </w:p>
    <w:p w14:paraId="618A697D" w14:textId="77777777" w:rsidR="002510AC" w:rsidRDefault="002510AC">
      <w:pPr>
        <w:pStyle w:val="CommentText"/>
        <w:rPr>
          <w:noProof/>
        </w:rPr>
      </w:pPr>
    </w:p>
    <w:p w14:paraId="2798124E" w14:textId="77777777" w:rsidR="002510AC" w:rsidRDefault="002510AC">
      <w:pPr>
        <w:pStyle w:val="CommentText"/>
        <w:rPr>
          <w:noProof/>
        </w:rPr>
      </w:pPr>
    </w:p>
    <w:p w14:paraId="72C6F993" w14:textId="5593F12C" w:rsidR="002510AC" w:rsidRDefault="002510AC">
      <w:pPr>
        <w:pStyle w:val="CommentText"/>
      </w:pPr>
      <w:r>
        <w:t>cite if possible.</w:t>
      </w:r>
    </w:p>
  </w:comment>
  <w:comment w:id="631" w:author="Vijay Singh" w:date="2020-12-16T21:03:00Z" w:initials="VS">
    <w:p w14:paraId="4C9EE879" w14:textId="2111025E" w:rsidR="002510AC" w:rsidRDefault="002510AC">
      <w:pPr>
        <w:pStyle w:val="CommentText"/>
      </w:pPr>
      <w:r>
        <w:rPr>
          <w:rStyle w:val="CommentReference"/>
        </w:rPr>
        <w:annotationRef/>
      </w:r>
      <w:r>
        <w:t xml:space="preserve">We used the RTB scene. </w:t>
      </w:r>
      <w:r>
        <w:rPr>
          <w:rStyle w:val="CommentReference"/>
        </w:rPr>
        <w:annotationRef/>
      </w:r>
      <w:r>
        <w:t>I did modify the scene a bit though.</w:t>
      </w:r>
    </w:p>
  </w:comment>
  <w:comment w:id="652" w:author="Brainard, David H" w:date="2020-12-14T13:14:00Z" w:initials="BDH">
    <w:p w14:paraId="30FE6C75" w14:textId="111954F2" w:rsidR="002510AC" w:rsidRDefault="002510AC">
      <w:pPr>
        <w:pStyle w:val="CommentText"/>
      </w:pPr>
      <w:r>
        <w:rPr>
          <w:rStyle w:val="CommentReference"/>
        </w:rPr>
        <w:annotationRef/>
      </w:r>
      <w:r>
        <w:t>As we have concluded, the truncation is important.  Need to mention that here.</w:t>
      </w:r>
    </w:p>
  </w:comment>
  <w:comment w:id="674" w:author="Brainard, David H" w:date="2020-12-09T09:30:00Z" w:initials="BDH">
    <w:p w14:paraId="39749B11" w14:textId="1DE3C8FB" w:rsidR="002510AC" w:rsidRDefault="002510AC">
      <w:pPr>
        <w:pStyle w:val="CommentText"/>
      </w:pPr>
      <w:r>
        <w:rPr>
          <w:rStyle w:val="CommentReference"/>
        </w:rPr>
        <w:annotationRef/>
      </w:r>
      <w:r>
        <w:t>This should be “max” not “min”, right?</w:t>
      </w:r>
    </w:p>
  </w:comment>
  <w:comment w:id="688" w:author="Brainard, David H" w:date="2020-12-08T11:42:00Z" w:initials="BDH">
    <w:p w14:paraId="131B2495" w14:textId="77777777" w:rsidR="002510AC" w:rsidRDefault="002510AC" w:rsidP="00091515">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690" w:author="Brainard, David H" w:date="2020-12-08T11:43:00Z" w:initials="BDH">
    <w:p w14:paraId="13571371" w14:textId="77777777" w:rsidR="002510AC" w:rsidRDefault="002510AC" w:rsidP="00091515">
      <w:pPr>
        <w:pStyle w:val="CommentText"/>
      </w:pPr>
      <w:r>
        <w:rPr>
          <w:rStyle w:val="CommentReference"/>
        </w:rPr>
        <w:annotationRef/>
      </w:r>
      <w:r>
        <w:t>Choose one word, “observer” or “subject” and use it throughout.  Either is fine with me, but we should be consistent throughout.</w:t>
      </w:r>
    </w:p>
  </w:comment>
  <w:comment w:id="691" w:author="Brainard, David H" w:date="2020-12-08T11:47:00Z" w:initials="BDH">
    <w:p w14:paraId="0E918915" w14:textId="77777777" w:rsidR="002510AC" w:rsidRDefault="002510AC" w:rsidP="00091515">
      <w:pPr>
        <w:pStyle w:val="CommentText"/>
      </w:pPr>
      <w:r>
        <w:rPr>
          <w:rStyle w:val="CommentReference"/>
        </w:rPr>
        <w:annotationRef/>
      </w:r>
      <w:r>
        <w:t xml:space="preserve">Don’t use “percent” as a synonym for proportion. </w:t>
      </w:r>
    </w:p>
  </w:comment>
  <w:comment w:id="696" w:author="Brainard, David H" w:date="2020-12-09T12:49:00Z" w:initials="BDH">
    <w:p w14:paraId="0044927F" w14:textId="77777777" w:rsidR="002510AC" w:rsidRDefault="002510AC" w:rsidP="00091515">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697" w:author="Brainard, David H" w:date="2020-12-09T13:20:00Z" w:initials="BDH">
    <w:p w14:paraId="61B4B786" w14:textId="77777777" w:rsidR="002510AC" w:rsidRDefault="002510AC" w:rsidP="00091515">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700" w:author="Brainard, David H" w:date="2020-12-09T12:51:00Z" w:initials="BDH">
    <w:p w14:paraId="6CF18205" w14:textId="77777777" w:rsidR="002510AC" w:rsidRDefault="002510AC" w:rsidP="00091515">
      <w:pPr>
        <w:pStyle w:val="CommentText"/>
      </w:pPr>
      <w:r>
        <w:rPr>
          <w:rStyle w:val="CommentReference"/>
        </w:rPr>
        <w:annotationRef/>
      </w:r>
      <w:r>
        <w:t>Right?</w:t>
      </w:r>
    </w:p>
  </w:comment>
  <w:comment w:id="701" w:author="Vijay Singh" w:date="2020-12-17T15:42:00Z" w:initials="VS">
    <w:p w14:paraId="0815E917" w14:textId="77777777" w:rsidR="002510AC" w:rsidRDefault="002510AC" w:rsidP="00091515">
      <w:pPr>
        <w:pStyle w:val="CommentText"/>
      </w:pPr>
      <w:r>
        <w:rPr>
          <w:rStyle w:val="CommentReference"/>
        </w:rPr>
        <w:annotationRef/>
      </w:r>
      <w:r>
        <w:t>Yes, and all sessions.</w:t>
      </w:r>
    </w:p>
  </w:comment>
  <w:comment w:id="710" w:author="Brainard, David H" w:date="2020-12-09T09:31:00Z" w:initials="BDH">
    <w:p w14:paraId="4B9BC0CA" w14:textId="77777777" w:rsidR="002510AC" w:rsidRDefault="002510AC" w:rsidP="00091515">
      <w:pPr>
        <w:pStyle w:val="CommentText"/>
      </w:pPr>
      <w:r>
        <w:rPr>
          <w:rStyle w:val="CommentReference"/>
        </w:rPr>
        <w:annotationRef/>
      </w:r>
      <w:r>
        <w:t>This should be “max” not “min”, right?</w:t>
      </w:r>
    </w:p>
  </w:comment>
  <w:comment w:id="731" w:author="Brainard, David H" w:date="2020-12-09T12:46:00Z" w:initials="BDH">
    <w:p w14:paraId="313FF062" w14:textId="77777777" w:rsidR="002510AC" w:rsidRDefault="002510AC" w:rsidP="00091515">
      <w:pPr>
        <w:pStyle w:val="CommentText"/>
      </w:pPr>
      <w:r>
        <w:rPr>
          <w:rStyle w:val="CommentReference"/>
        </w:rPr>
        <w:annotationRef/>
      </w:r>
      <w:r>
        <w:t>Be explicit about order of parameters in the legend.</w:t>
      </w:r>
    </w:p>
  </w:comment>
  <w:comment w:id="737" w:author="Brainard, David H" w:date="2020-12-09T12:53:00Z" w:initials="BDH">
    <w:p w14:paraId="7CF5A1C3" w14:textId="77777777" w:rsidR="002510AC" w:rsidRDefault="002510AC" w:rsidP="00091515">
      <w:pPr>
        <w:pStyle w:val="CommentText"/>
      </w:pPr>
      <w:r>
        <w:rPr>
          <w:rStyle w:val="CommentReference"/>
        </w:rPr>
        <w:annotationRef/>
      </w:r>
      <w:r>
        <w:t>Right?</w:t>
      </w:r>
    </w:p>
  </w:comment>
  <w:comment w:id="738" w:author="Vijay Singh" w:date="2020-12-17T15:26:00Z" w:initials="VS">
    <w:p w14:paraId="764B9E96" w14:textId="77777777" w:rsidR="002510AC" w:rsidRDefault="002510AC" w:rsidP="00091515">
      <w:pPr>
        <w:pStyle w:val="CommentText"/>
      </w:pPr>
      <w:r>
        <w:rPr>
          <w:rStyle w:val="CommentReference"/>
        </w:rPr>
        <w:annotationRef/>
      </w:r>
      <w:r>
        <w:t>Yes</w:t>
      </w:r>
    </w:p>
  </w:comment>
  <w:comment w:id="739" w:author="Brainard, David H" w:date="2020-12-09T12:53:00Z" w:initials="BDH">
    <w:p w14:paraId="4E0FDE4C" w14:textId="77777777" w:rsidR="002510AC" w:rsidRDefault="002510AC" w:rsidP="00091515">
      <w:pPr>
        <w:pStyle w:val="CommentText"/>
      </w:pPr>
      <w:r>
        <w:rPr>
          <w:rStyle w:val="CommentReference"/>
        </w:rPr>
        <w:annotationRef/>
      </w:r>
      <w:r>
        <w:t>Right?</w:t>
      </w:r>
    </w:p>
  </w:comment>
  <w:comment w:id="740" w:author="Brainard, David H" w:date="2020-12-09T12:54:00Z" w:initials="BDH">
    <w:p w14:paraId="51CFE28C" w14:textId="77777777" w:rsidR="002510AC" w:rsidRDefault="002510AC" w:rsidP="00091515">
      <w:pPr>
        <w:pStyle w:val="CommentText"/>
      </w:pPr>
      <w:r>
        <w:rPr>
          <w:rStyle w:val="CommentReference"/>
        </w:rPr>
        <w:annotationRef/>
      </w:r>
      <w:r>
        <w:t xml:space="preserve">Wouldn’t it make more sense to fit each observer separately with the computational model?  </w:t>
      </w:r>
    </w:p>
  </w:comment>
  <w:comment w:id="741" w:author="Vijay Singh" w:date="2020-12-17T15:36:00Z" w:initials="VS">
    <w:p w14:paraId="2F330601" w14:textId="77777777" w:rsidR="002510AC" w:rsidRDefault="002510AC" w:rsidP="00091515">
      <w:pPr>
        <w:pStyle w:val="CommentText"/>
      </w:pPr>
      <w:r>
        <w:rPr>
          <w:rStyle w:val="CommentReference"/>
        </w:rPr>
        <w:annotationRef/>
      </w:r>
      <w:r>
        <w:rPr>
          <w:rStyle w:val="CommentReference"/>
        </w:rPr>
        <w:t xml:space="preserve">In individual </w:t>
      </w:r>
      <w:r>
        <w:rPr>
          <w:rStyle w:val="CommentReference"/>
        </w:rPr>
        <w:annotationRef/>
      </w:r>
      <w:r>
        <w:rPr>
          <w:rStyle w:val="CommentReference"/>
        </w:rPr>
        <w:t>fits, the slope would remain the same. The only parameter that would change would be the position of the equivalent noise. Since the x-axis is log scale, I think we are fine with using this value for the average observer.</w:t>
      </w:r>
    </w:p>
  </w:comment>
  <w:comment w:id="771" w:author="Brainard, David H" w:date="2020-12-14T13:25:00Z" w:initials="BDH">
    <w:p w14:paraId="58779BC1" w14:textId="4B7110C7" w:rsidR="002510AC" w:rsidRDefault="002510AC">
      <w:pPr>
        <w:pStyle w:val="CommentText"/>
      </w:pPr>
      <w:r>
        <w:rPr>
          <w:rStyle w:val="CommentReference"/>
        </w:rPr>
        <w:annotationRef/>
      </w:r>
      <w:r>
        <w:t>Please put caption text in next round of this document.  Note that the caption for S2 refers to B2a and B3a, but that nomenclature doesn’t match anything else.</w:t>
      </w:r>
    </w:p>
  </w:comment>
  <w:comment w:id="773" w:author="Brainard, David H" w:date="2020-12-14T13:19:00Z" w:initials="BDH">
    <w:p w14:paraId="5A9C533D" w14:textId="04356B1C" w:rsidR="002510AC" w:rsidRDefault="002510AC">
      <w:pPr>
        <w:pStyle w:val="CommentText"/>
      </w:pPr>
      <w:r>
        <w:rPr>
          <w:rStyle w:val="CommentReference"/>
        </w:rPr>
        <w:annotationRef/>
      </w:r>
      <w:r>
        <w:t xml:space="preserve">Maybe say a little more about these experiments by reference to methods for the main experiment.  </w:t>
      </w:r>
      <w:proofErr w:type="gramStart"/>
      <w:r>
        <w:t>Otherwise</w:t>
      </w:r>
      <w:proofErr w:type="gramEnd"/>
      <w:r>
        <w:t xml:space="preserve"> the reader will have a hard time understanding them.</w:t>
      </w:r>
    </w:p>
  </w:comment>
  <w:comment w:id="777" w:author="Brainard, David H" w:date="2020-12-14T13:18:00Z" w:initials="BDH">
    <w:p w14:paraId="4D30799A" w14:textId="627E2AD8" w:rsidR="002510AC" w:rsidRDefault="002510AC">
      <w:pPr>
        <w:pStyle w:val="CommentText"/>
      </w:pPr>
      <w:r>
        <w:rPr>
          <w:rStyle w:val="CommentReference"/>
        </w:rPr>
        <w:annotationRef/>
      </w:r>
      <w:r>
        <w:t xml:space="preserve">Say something about level of background variation.  Does this correspond to one of our conditions in the main </w:t>
      </w:r>
      <w:proofErr w:type="gramStart"/>
      <w:r>
        <w:t>experiment.</w:t>
      </w:r>
      <w:proofErr w:type="gramEnd"/>
    </w:p>
  </w:comment>
  <w:comment w:id="793" w:author="Brainard, David H" w:date="2020-12-14T13:22:00Z" w:initials="BDH">
    <w:p w14:paraId="5AC56441" w14:textId="77777777" w:rsidR="002510AC" w:rsidRDefault="002510AC" w:rsidP="007C7E5C">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795" w:author="Brainard, David H" w:date="2020-12-14T13:22:00Z" w:initials="BDH">
    <w:p w14:paraId="0CCA49B0" w14:textId="35823071" w:rsidR="002510AC" w:rsidRDefault="002510AC">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1022" w:author="Brainard, David H" w:date="2020-12-08T11:42:00Z" w:initials="BDH">
    <w:p w14:paraId="71B2CEB9" w14:textId="4F198C92" w:rsidR="002510AC" w:rsidRDefault="002510AC">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1030" w:author="Brainard, David H" w:date="2020-12-08T11:43:00Z" w:initials="BDH">
    <w:p w14:paraId="7A551301" w14:textId="22438F49" w:rsidR="002510AC" w:rsidRDefault="002510AC">
      <w:pPr>
        <w:pStyle w:val="CommentText"/>
      </w:pPr>
      <w:r>
        <w:rPr>
          <w:rStyle w:val="CommentReference"/>
        </w:rPr>
        <w:annotationRef/>
      </w:r>
      <w:r>
        <w:t>Choose one word, “observer” or “subject” and use it throughout.  Either is fine with me, but we should be consistent throughout.</w:t>
      </w:r>
    </w:p>
  </w:comment>
  <w:comment w:id="1053" w:author="Brainard, David H" w:date="2020-12-08T11:47:00Z" w:initials="BDH">
    <w:p w14:paraId="20369126" w14:textId="6EB5BD9E" w:rsidR="002510AC" w:rsidRDefault="002510AC">
      <w:pPr>
        <w:pStyle w:val="CommentText"/>
      </w:pPr>
      <w:r>
        <w:rPr>
          <w:rStyle w:val="CommentReference"/>
        </w:rPr>
        <w:annotationRef/>
      </w:r>
      <w:r>
        <w:t xml:space="preserve">Don’t use “percent” as a synonym for proportion. </w:t>
      </w:r>
    </w:p>
  </w:comment>
  <w:comment w:id="1119" w:author="Brainard, David H" w:date="2020-12-09T12:49:00Z" w:initials="BDH">
    <w:p w14:paraId="49D389DB" w14:textId="66349058" w:rsidR="002510AC" w:rsidRDefault="002510AC">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1120" w:author="Brainard, David H" w:date="2020-12-09T13:20:00Z" w:initials="BDH">
    <w:p w14:paraId="7859D343" w14:textId="6E351707" w:rsidR="002510AC" w:rsidRDefault="002510AC">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1140" w:author="Brainard, David H" w:date="2020-12-09T12:51:00Z" w:initials="BDH">
    <w:p w14:paraId="39E01167" w14:textId="759A0233" w:rsidR="002510AC" w:rsidRDefault="002510AC">
      <w:pPr>
        <w:pStyle w:val="CommentText"/>
      </w:pPr>
      <w:r>
        <w:rPr>
          <w:rStyle w:val="CommentReference"/>
        </w:rPr>
        <w:annotationRef/>
      </w:r>
      <w:r>
        <w:t>Right?</w:t>
      </w:r>
    </w:p>
  </w:comment>
  <w:comment w:id="1141" w:author="Vijay Singh" w:date="2020-12-17T15:42:00Z" w:initials="VS">
    <w:p w14:paraId="02179127" w14:textId="385233A9" w:rsidR="002510AC" w:rsidRDefault="002510AC">
      <w:pPr>
        <w:pStyle w:val="CommentText"/>
      </w:pPr>
      <w:r>
        <w:rPr>
          <w:rStyle w:val="CommentReference"/>
        </w:rPr>
        <w:annotationRef/>
      </w:r>
      <w:r>
        <w:t>Yes, and all sessions.</w:t>
      </w:r>
    </w:p>
  </w:comment>
  <w:comment w:id="1162" w:author="Brainard, David H" w:date="2020-12-09T09:31:00Z" w:initials="BDH">
    <w:p w14:paraId="46A1F61D" w14:textId="7307FF0C" w:rsidR="002510AC" w:rsidRDefault="002510AC">
      <w:pPr>
        <w:pStyle w:val="CommentText"/>
      </w:pPr>
      <w:r>
        <w:rPr>
          <w:rStyle w:val="CommentReference"/>
        </w:rPr>
        <w:annotationRef/>
      </w:r>
      <w:r>
        <w:t>This should be “max” not “min”, right?</w:t>
      </w:r>
    </w:p>
  </w:comment>
  <w:comment w:id="1207" w:author="Brainard, David H" w:date="2020-12-09T12:46:00Z" w:initials="BDH">
    <w:p w14:paraId="45BDBFA2" w14:textId="3DB2C422" w:rsidR="002510AC" w:rsidRDefault="002510AC">
      <w:pPr>
        <w:pStyle w:val="CommentText"/>
      </w:pPr>
      <w:r>
        <w:rPr>
          <w:rStyle w:val="CommentReference"/>
        </w:rPr>
        <w:annotationRef/>
      </w:r>
      <w:r>
        <w:t>Be explicit about order of parameters in the legend.</w:t>
      </w:r>
    </w:p>
  </w:comment>
  <w:comment w:id="1236" w:author="Brainard, David H" w:date="2020-12-09T12:53:00Z" w:initials="BDH">
    <w:p w14:paraId="09FEB49D" w14:textId="76C1DAF1" w:rsidR="002510AC" w:rsidRDefault="002510AC">
      <w:pPr>
        <w:pStyle w:val="CommentText"/>
      </w:pPr>
      <w:r>
        <w:rPr>
          <w:rStyle w:val="CommentReference"/>
        </w:rPr>
        <w:annotationRef/>
      </w:r>
      <w:r>
        <w:t>Right?</w:t>
      </w:r>
    </w:p>
  </w:comment>
  <w:comment w:id="1237" w:author="Vijay Singh" w:date="2020-12-17T15:26:00Z" w:initials="VS">
    <w:p w14:paraId="4579828B" w14:textId="537EBFE5" w:rsidR="002510AC" w:rsidRDefault="002510AC">
      <w:pPr>
        <w:pStyle w:val="CommentText"/>
      </w:pPr>
      <w:r>
        <w:rPr>
          <w:rStyle w:val="CommentReference"/>
        </w:rPr>
        <w:annotationRef/>
      </w:r>
      <w:r>
        <w:t>Yes</w:t>
      </w:r>
    </w:p>
  </w:comment>
  <w:comment w:id="1253" w:author="Brainard, David H" w:date="2020-12-09T12:53:00Z" w:initials="BDH">
    <w:p w14:paraId="05F93B3A" w14:textId="34CDF277" w:rsidR="002510AC" w:rsidRDefault="002510AC">
      <w:pPr>
        <w:pStyle w:val="CommentText"/>
      </w:pPr>
      <w:r>
        <w:rPr>
          <w:rStyle w:val="CommentReference"/>
        </w:rPr>
        <w:annotationRef/>
      </w:r>
      <w:r>
        <w:t>Right?</w:t>
      </w:r>
    </w:p>
  </w:comment>
  <w:comment w:id="1258" w:author="Brainard, David H" w:date="2020-12-09T12:54:00Z" w:initials="BDH">
    <w:p w14:paraId="6B5EE2A4" w14:textId="523F494F" w:rsidR="002510AC" w:rsidRDefault="002510AC">
      <w:pPr>
        <w:pStyle w:val="CommentText"/>
      </w:pPr>
      <w:r>
        <w:rPr>
          <w:rStyle w:val="CommentReference"/>
        </w:rPr>
        <w:annotationRef/>
      </w:r>
      <w:r>
        <w:t xml:space="preserve">Wouldn’t it make more sense to fit each observer separately with the computational model?  </w:t>
      </w:r>
    </w:p>
  </w:comment>
  <w:comment w:id="1259" w:author="Vijay Singh" w:date="2020-12-17T15:36:00Z" w:initials="VS">
    <w:p w14:paraId="7617D443" w14:textId="5894EF12" w:rsidR="002510AC" w:rsidRDefault="002510AC">
      <w:pPr>
        <w:pStyle w:val="CommentText"/>
      </w:pPr>
      <w:r>
        <w:rPr>
          <w:rStyle w:val="CommentReference"/>
        </w:rPr>
        <w:annotationRef/>
      </w:r>
      <w:r>
        <w:rPr>
          <w:rStyle w:val="CommentReference"/>
        </w:rPr>
        <w:t xml:space="preserve">In individual </w:t>
      </w:r>
      <w:r>
        <w:rPr>
          <w:rStyle w:val="CommentReference"/>
        </w:rPr>
        <w:annotationRef/>
      </w:r>
      <w:r>
        <w:rPr>
          <w:rStyle w:val="CommentReference"/>
        </w:rPr>
        <w:t>fits, the slope would remain the same. The only parameter that would change would be the position of the equivalent noise. Since the x-axis is log scale, I think we are fine with using this value for the average observer.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CFFE29" w15:done="0"/>
  <w15:commentEx w15:paraId="39B5AC9D" w15:done="0"/>
  <w15:commentEx w15:paraId="2D9B32CB" w15:done="0"/>
  <w15:commentEx w15:paraId="145C9C02" w15:done="0"/>
  <w15:commentEx w15:paraId="3FD9AA08" w15:done="0"/>
  <w15:commentEx w15:paraId="0801C601" w15:done="0"/>
  <w15:commentEx w15:paraId="2C2E5200" w15:paraIdParent="0801C601" w15:done="0"/>
  <w15:commentEx w15:paraId="6ABE05D0" w15:done="0"/>
  <w15:commentEx w15:paraId="0CB6365B" w15:done="0"/>
  <w15:commentEx w15:paraId="66B46E9D" w15:done="0"/>
  <w15:commentEx w15:paraId="412A2A59" w15:done="0"/>
  <w15:commentEx w15:paraId="30E13141" w15:done="0"/>
  <w15:commentEx w15:paraId="37564179" w15:done="0"/>
  <w15:commentEx w15:paraId="06220324" w15:done="0"/>
  <w15:commentEx w15:paraId="07855E14" w15:done="0"/>
  <w15:commentEx w15:paraId="32AEE282" w15:done="0"/>
  <w15:commentEx w15:paraId="729C531C" w15:done="0"/>
  <w15:commentEx w15:paraId="34EBAF0C" w15:done="0"/>
  <w15:commentEx w15:paraId="50A729C3" w15:paraIdParent="34EBAF0C" w15:done="0"/>
  <w15:commentEx w15:paraId="048BC8EB" w15:done="0"/>
  <w15:commentEx w15:paraId="72C6F993" w15:done="0"/>
  <w15:commentEx w15:paraId="4C9EE879" w15:paraIdParent="72C6F993" w15:done="0"/>
  <w15:commentEx w15:paraId="30FE6C75" w15:done="0"/>
  <w15:commentEx w15:paraId="39749B11" w15:done="0"/>
  <w15:commentEx w15:paraId="131B2495" w15:done="0"/>
  <w15:commentEx w15:paraId="13571371" w15:done="0"/>
  <w15:commentEx w15:paraId="0E918915" w15:done="0"/>
  <w15:commentEx w15:paraId="0044927F" w15:done="0"/>
  <w15:commentEx w15:paraId="61B4B786" w15:done="0"/>
  <w15:commentEx w15:paraId="6CF18205" w15:done="0"/>
  <w15:commentEx w15:paraId="0815E917" w15:paraIdParent="6CF18205" w15:done="0"/>
  <w15:commentEx w15:paraId="4B9BC0CA" w15:done="0"/>
  <w15:commentEx w15:paraId="313FF062" w15:done="0"/>
  <w15:commentEx w15:paraId="7CF5A1C3" w15:done="0"/>
  <w15:commentEx w15:paraId="764B9E96" w15:paraIdParent="7CF5A1C3" w15:done="0"/>
  <w15:commentEx w15:paraId="4E0FDE4C" w15:done="0"/>
  <w15:commentEx w15:paraId="51CFE28C" w15:done="0"/>
  <w15:commentEx w15:paraId="2F330601" w15:paraIdParent="51CFE28C" w15:done="0"/>
  <w15:commentEx w15:paraId="58779BC1" w15:done="0"/>
  <w15:commentEx w15:paraId="5A9C533D" w15:done="0"/>
  <w15:commentEx w15:paraId="4D30799A" w15:done="0"/>
  <w15:commentEx w15:paraId="5AC56441" w15:done="0"/>
  <w15:commentEx w15:paraId="0CCA49B0" w15:done="0"/>
  <w15:commentEx w15:paraId="71B2CEB9" w15:done="0"/>
  <w15:commentEx w15:paraId="7A551301" w15:done="0"/>
  <w15:commentEx w15:paraId="20369126" w15:done="0"/>
  <w15:commentEx w15:paraId="49D389DB" w15:done="0"/>
  <w15:commentEx w15:paraId="7859D343" w15:done="0"/>
  <w15:commentEx w15:paraId="39E01167" w15:done="0"/>
  <w15:commentEx w15:paraId="02179127" w15:paraIdParent="39E01167" w15:done="0"/>
  <w15:commentEx w15:paraId="46A1F61D" w15:done="0"/>
  <w15:commentEx w15:paraId="45BDBFA2" w15:done="0"/>
  <w15:commentEx w15:paraId="09FEB49D" w15:done="0"/>
  <w15:commentEx w15:paraId="4579828B" w15:paraIdParent="09FEB49D" w15:done="0"/>
  <w15:commentEx w15:paraId="05F93B3A" w15:done="0"/>
  <w15:commentEx w15:paraId="6B5EE2A4" w15:done="0"/>
  <w15:commentEx w15:paraId="7617D443" w15:paraIdParent="6B5EE2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79DB25" w16cex:dateUtc="2020-12-08T15:59:00Z"/>
  <w16cex:commentExtensible w16cex:durableId="22ED8AD5" w16cex:dateUtc="2020-08-24T04:39:00Z"/>
  <w16cex:commentExtensible w16cex:durableId="23772066" w16cex:dateUtc="2020-12-06T14:18:00Z"/>
  <w16cex:commentExtensible w16cex:durableId="2377217B" w16cex:dateUtc="2020-12-06T14:23:00Z"/>
  <w16cex:commentExtensible w16cex:durableId="22ED8F9A" w16cex:dateUtc="2020-08-24T05:00:00Z"/>
  <w16cex:commentExtensible w16cex:durableId="23789F64" w16cex:dateUtc="2020-12-07T17:32:00Z"/>
  <w16cex:commentExtensible w16cex:durableId="237B4EBA" w16cex:dateUtc="2020-12-09T18:25:00Z"/>
  <w16cex:commentExtensible w16cex:durableId="237B4C3B" w16cex:dateUtc="2020-12-09T18:14:00Z"/>
  <w16cex:commentExtensible w16cex:durableId="237773F9" w16cex:dateUtc="2020-12-06T20:15:00Z"/>
  <w16cex:commentExtensible w16cex:durableId="2381D6C9" w16cex:dateUtc="2020-12-14T17:19:00Z"/>
  <w16cex:commentExtensible w16cex:durableId="2381D6ED" w16cex:dateUtc="2020-12-14T17:19:00Z"/>
  <w16cex:commentExtensible w16cex:durableId="2381E38D" w16cex:dateUtc="2020-12-14T18:13:00Z"/>
  <w16cex:commentExtensible w16cex:durableId="2381D7C4" w16cex:dateUtc="2020-12-14T17:23:00Z"/>
  <w16cex:commentExtensible w16cex:durableId="2381D7EA" w16cex:dateUtc="2020-12-14T17:24:00Z"/>
  <w16cex:commentExtensible w16cex:durableId="2381D8AA" w16cex:dateUtc="2020-12-14T17:27:00Z"/>
  <w16cex:commentExtensible w16cex:durableId="2381DBC3" w16cex:dateUtc="2020-12-14T17:40:00Z"/>
  <w16cex:commentExtensible w16cex:durableId="23879CCD" w16cex:dateUtc="2020-12-14T18:12:00Z"/>
  <w16cex:commentExtensible w16cex:durableId="23879CCC" w16cex:dateUtc="2020-12-17T02:03:00Z"/>
  <w16cex:commentExtensible w16cex:durableId="2381E306" w16cex:dateUtc="2020-12-14T18:11:00Z"/>
  <w16cex:commentExtensible w16cex:durableId="2381E331" w16cex:dateUtc="2020-12-14T18:12:00Z"/>
  <w16cex:commentExtensible w16cex:durableId="2384F492" w16cex:dateUtc="2020-12-17T02:03:00Z"/>
  <w16cex:commentExtensible w16cex:durableId="2381E3B5" w16cex:dateUtc="2020-12-14T18:14:00Z"/>
  <w16cex:commentExtensible w16cex:durableId="237B17CD" w16cex:dateUtc="2020-12-09T14:30:00Z"/>
  <w16cex:commentExtensible w16cex:durableId="238B48A0" w16cex:dateUtc="2020-12-08T16:42:00Z"/>
  <w16cex:commentExtensible w16cex:durableId="238B489F" w16cex:dateUtc="2020-12-08T16:43:00Z"/>
  <w16cex:commentExtensible w16cex:durableId="238B489E" w16cex:dateUtc="2020-12-08T16:47:00Z"/>
  <w16cex:commentExtensible w16cex:durableId="238B489D" w16cex:dateUtc="2020-12-09T17:49:00Z"/>
  <w16cex:commentExtensible w16cex:durableId="238B489C" w16cex:dateUtc="2020-12-09T18:20:00Z"/>
  <w16cex:commentExtensible w16cex:durableId="238B489B" w16cex:dateUtc="2020-12-09T17:51:00Z"/>
  <w16cex:commentExtensible w16cex:durableId="238B489A" w16cex:dateUtc="2020-12-17T20:42:00Z"/>
  <w16cex:commentExtensible w16cex:durableId="238B4899" w16cex:dateUtc="2020-12-09T14:31:00Z"/>
  <w16cex:commentExtensible w16cex:durableId="238B4898" w16cex:dateUtc="2020-12-09T17:46:00Z"/>
  <w16cex:commentExtensible w16cex:durableId="238B4897" w16cex:dateUtc="2020-12-09T17:53:00Z"/>
  <w16cex:commentExtensible w16cex:durableId="238B4896" w16cex:dateUtc="2020-12-17T20:26:00Z"/>
  <w16cex:commentExtensible w16cex:durableId="238B4895" w16cex:dateUtc="2020-12-09T17:53:00Z"/>
  <w16cex:commentExtensible w16cex:durableId="238B4894" w16cex:dateUtc="2020-12-09T17:54:00Z"/>
  <w16cex:commentExtensible w16cex:durableId="238B4893" w16cex:dateUtc="2020-12-17T20:36:00Z"/>
  <w16cex:commentExtensible w16cex:durableId="2381E65C" w16cex:dateUtc="2020-12-14T18:25:00Z"/>
  <w16cex:commentExtensible w16cex:durableId="2381E4DB" w16cex:dateUtc="2020-12-14T18:19:00Z"/>
  <w16cex:commentExtensible w16cex:durableId="2381E4AE" w16cex:dateUtc="2020-12-14T18:18:00Z"/>
  <w16cex:commentExtensible w16cex:durableId="238652B8" w16cex:dateUtc="2020-12-14T18:22:00Z"/>
  <w16cex:commentExtensible w16cex:durableId="2381E5A9" w16cex:dateUtc="2020-12-14T18:22:00Z"/>
  <w16cex:commentExtensible w16cex:durableId="2379E519" w16cex:dateUtc="2020-12-08T16:42:00Z"/>
  <w16cex:commentExtensible w16cex:durableId="2379E55F" w16cex:dateUtc="2020-12-08T16:43:00Z"/>
  <w16cex:commentExtensible w16cex:durableId="2379E669" w16cex:dateUtc="2020-12-08T16:47:00Z"/>
  <w16cex:commentExtensible w16cex:durableId="237B464A" w16cex:dateUtc="2020-12-09T17:49:00Z"/>
  <w16cex:commentExtensible w16cex:durableId="237B4D94" w16cex:dateUtc="2020-12-09T18:20:00Z"/>
  <w16cex:commentExtensible w16cex:durableId="237B46EA" w16cex:dateUtc="2020-12-09T17:51:00Z"/>
  <w16cex:commentExtensible w16cex:durableId="2385FAF5" w16cex:dateUtc="2020-12-17T20:42:00Z"/>
  <w16cex:commentExtensible w16cex:durableId="237B17FF" w16cex:dateUtc="2020-12-09T14:31:00Z"/>
  <w16cex:commentExtensible w16cex:durableId="237B45AD" w16cex:dateUtc="2020-12-09T17:46:00Z"/>
  <w16cex:commentExtensible w16cex:durableId="237B473C" w16cex:dateUtc="2020-12-09T17:53:00Z"/>
  <w16cex:commentExtensible w16cex:durableId="2385F734" w16cex:dateUtc="2020-12-17T20:26:00Z"/>
  <w16cex:commentExtensible w16cex:durableId="237B4745" w16cex:dateUtc="2020-12-09T17:53:00Z"/>
  <w16cex:commentExtensible w16cex:durableId="237B4780" w16cex:dateUtc="2020-12-09T17:54:00Z"/>
  <w16cex:commentExtensible w16cex:durableId="2385F971" w16cex:dateUtc="2020-12-17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FFE29" w16cid:durableId="2379CDC0"/>
  <w16cid:commentId w16cid:paraId="39B5AC9D" w16cid:durableId="2379DB25"/>
  <w16cid:commentId w16cid:paraId="2D9B32CB" w16cid:durableId="22ED8AD5"/>
  <w16cid:commentId w16cid:paraId="145C9C02" w16cid:durableId="23772066"/>
  <w16cid:commentId w16cid:paraId="3FD9AA08" w16cid:durableId="2377217B"/>
  <w16cid:commentId w16cid:paraId="0801C601" w16cid:durableId="22ED8F9A"/>
  <w16cid:commentId w16cid:paraId="2C2E5200" w16cid:durableId="23789F64"/>
  <w16cid:commentId w16cid:paraId="6ABE05D0" w16cid:durableId="237B4EBA"/>
  <w16cid:commentId w16cid:paraId="0CB6365B" w16cid:durableId="237B4C3B"/>
  <w16cid:commentId w16cid:paraId="66B46E9D" w16cid:durableId="237773F9"/>
  <w16cid:commentId w16cid:paraId="412A2A59" w16cid:durableId="2381D6C9"/>
  <w16cid:commentId w16cid:paraId="30E13141" w16cid:durableId="2381D6ED"/>
  <w16cid:commentId w16cid:paraId="37564179" w16cid:durableId="2381E38D"/>
  <w16cid:commentId w16cid:paraId="06220324" w16cid:durableId="2381D7C4"/>
  <w16cid:commentId w16cid:paraId="07855E14" w16cid:durableId="2381D7EA"/>
  <w16cid:commentId w16cid:paraId="32AEE282" w16cid:durableId="2381D8AA"/>
  <w16cid:commentId w16cid:paraId="729C531C" w16cid:durableId="2381DBC3"/>
  <w16cid:commentId w16cid:paraId="34EBAF0C" w16cid:durableId="23879CCD"/>
  <w16cid:commentId w16cid:paraId="50A729C3" w16cid:durableId="23879CCC"/>
  <w16cid:commentId w16cid:paraId="048BC8EB" w16cid:durableId="2381E306"/>
  <w16cid:commentId w16cid:paraId="72C6F993" w16cid:durableId="2381E331"/>
  <w16cid:commentId w16cid:paraId="4C9EE879" w16cid:durableId="2384F492"/>
  <w16cid:commentId w16cid:paraId="30FE6C75" w16cid:durableId="2381E3B5"/>
  <w16cid:commentId w16cid:paraId="39749B11" w16cid:durableId="237B17CD"/>
  <w16cid:commentId w16cid:paraId="131B2495" w16cid:durableId="238B48A0"/>
  <w16cid:commentId w16cid:paraId="13571371" w16cid:durableId="238B489F"/>
  <w16cid:commentId w16cid:paraId="0E918915" w16cid:durableId="238B489E"/>
  <w16cid:commentId w16cid:paraId="0044927F" w16cid:durableId="238B489D"/>
  <w16cid:commentId w16cid:paraId="61B4B786" w16cid:durableId="238B489C"/>
  <w16cid:commentId w16cid:paraId="6CF18205" w16cid:durableId="238B489B"/>
  <w16cid:commentId w16cid:paraId="0815E917" w16cid:durableId="238B489A"/>
  <w16cid:commentId w16cid:paraId="4B9BC0CA" w16cid:durableId="238B4899"/>
  <w16cid:commentId w16cid:paraId="313FF062" w16cid:durableId="238B4898"/>
  <w16cid:commentId w16cid:paraId="7CF5A1C3" w16cid:durableId="238B4897"/>
  <w16cid:commentId w16cid:paraId="764B9E96" w16cid:durableId="238B4896"/>
  <w16cid:commentId w16cid:paraId="4E0FDE4C" w16cid:durableId="238B4895"/>
  <w16cid:commentId w16cid:paraId="51CFE28C" w16cid:durableId="238B4894"/>
  <w16cid:commentId w16cid:paraId="2F330601" w16cid:durableId="238B4893"/>
  <w16cid:commentId w16cid:paraId="58779BC1" w16cid:durableId="2381E65C"/>
  <w16cid:commentId w16cid:paraId="5A9C533D" w16cid:durableId="2381E4DB"/>
  <w16cid:commentId w16cid:paraId="4D30799A" w16cid:durableId="2381E4AE"/>
  <w16cid:commentId w16cid:paraId="5AC56441" w16cid:durableId="238652B8"/>
  <w16cid:commentId w16cid:paraId="0CCA49B0" w16cid:durableId="2381E5A9"/>
  <w16cid:commentId w16cid:paraId="71B2CEB9" w16cid:durableId="2379E519"/>
  <w16cid:commentId w16cid:paraId="7A551301" w16cid:durableId="2379E55F"/>
  <w16cid:commentId w16cid:paraId="20369126" w16cid:durableId="2379E669"/>
  <w16cid:commentId w16cid:paraId="49D389DB" w16cid:durableId="237B464A"/>
  <w16cid:commentId w16cid:paraId="7859D343" w16cid:durableId="237B4D94"/>
  <w16cid:commentId w16cid:paraId="39E01167" w16cid:durableId="237B46EA"/>
  <w16cid:commentId w16cid:paraId="02179127" w16cid:durableId="2385FAF5"/>
  <w16cid:commentId w16cid:paraId="46A1F61D" w16cid:durableId="237B17FF"/>
  <w16cid:commentId w16cid:paraId="45BDBFA2" w16cid:durableId="237B45AD"/>
  <w16cid:commentId w16cid:paraId="09FEB49D" w16cid:durableId="237B473C"/>
  <w16cid:commentId w16cid:paraId="4579828B" w16cid:durableId="2385F734"/>
  <w16cid:commentId w16cid:paraId="05F93B3A" w16cid:durableId="237B4745"/>
  <w16cid:commentId w16cid:paraId="6B5EE2A4" w16cid:durableId="237B4780"/>
  <w16cid:commentId w16cid:paraId="7617D443" w16cid:durableId="2385F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96B26" w14:textId="77777777" w:rsidR="0071190B" w:rsidRDefault="0071190B">
      <w:r>
        <w:separator/>
      </w:r>
    </w:p>
  </w:endnote>
  <w:endnote w:type="continuationSeparator" w:id="0">
    <w:p w14:paraId="38182EB9" w14:textId="77777777" w:rsidR="0071190B" w:rsidRDefault="0071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260DA" w14:textId="77777777" w:rsidR="0071190B" w:rsidRDefault="0071190B">
      <w:r>
        <w:separator/>
      </w:r>
    </w:p>
  </w:footnote>
  <w:footnote w:type="continuationSeparator" w:id="0">
    <w:p w14:paraId="09CAC771" w14:textId="77777777" w:rsidR="0071190B" w:rsidRDefault="00711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8EFA8CD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A54A90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32C712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A2808A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046BD3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D50672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DCA695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9076D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492664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1&lt;/item&gt;&lt;item&gt;124&lt;/item&gt;&lt;item&gt;142&lt;/item&gt;&lt;item&gt;154&lt;/item&gt;&lt;item&gt;329&lt;/item&gt;&lt;item&gt;331&lt;/item&gt;&lt;item&gt;353&lt;/item&gt;&lt;item&gt;388&lt;/item&gt;&lt;item&gt;391&lt;/item&gt;&lt;item&gt;394&lt;/item&gt;&lt;item&gt;396&lt;/item&gt;&lt;item&gt;409&lt;/item&gt;&lt;item&gt;805&lt;/item&gt;&lt;item&gt;808&lt;/item&gt;&lt;item&gt;809&lt;/item&gt;&lt;item&gt;2497&lt;/item&gt;&lt;/record-ids&gt;&lt;/item&gt;&lt;/Libraries&gt;"/>
  </w:docVars>
  <w:rsids>
    <w:rsidRoot w:val="00BA5E45"/>
    <w:rsid w:val="000031CF"/>
    <w:rsid w:val="00007738"/>
    <w:rsid w:val="00007F15"/>
    <w:rsid w:val="0002136B"/>
    <w:rsid w:val="0002392D"/>
    <w:rsid w:val="0002456A"/>
    <w:rsid w:val="00030516"/>
    <w:rsid w:val="00030643"/>
    <w:rsid w:val="0004085B"/>
    <w:rsid w:val="000412DF"/>
    <w:rsid w:val="00041AB8"/>
    <w:rsid w:val="00043E64"/>
    <w:rsid w:val="000461A2"/>
    <w:rsid w:val="000561EB"/>
    <w:rsid w:val="00057BF4"/>
    <w:rsid w:val="00062C13"/>
    <w:rsid w:val="0006317A"/>
    <w:rsid w:val="000652F8"/>
    <w:rsid w:val="000703E2"/>
    <w:rsid w:val="00072048"/>
    <w:rsid w:val="00084893"/>
    <w:rsid w:val="00091515"/>
    <w:rsid w:val="00095100"/>
    <w:rsid w:val="00095375"/>
    <w:rsid w:val="000A3A19"/>
    <w:rsid w:val="000A6F00"/>
    <w:rsid w:val="000B1637"/>
    <w:rsid w:val="000B7125"/>
    <w:rsid w:val="000C269A"/>
    <w:rsid w:val="000D0A11"/>
    <w:rsid w:val="001004AC"/>
    <w:rsid w:val="0010234A"/>
    <w:rsid w:val="00116E50"/>
    <w:rsid w:val="00134B93"/>
    <w:rsid w:val="0013575E"/>
    <w:rsid w:val="00135C29"/>
    <w:rsid w:val="00135E86"/>
    <w:rsid w:val="001457E3"/>
    <w:rsid w:val="00153903"/>
    <w:rsid w:val="0015649F"/>
    <w:rsid w:val="001572FD"/>
    <w:rsid w:val="001576D6"/>
    <w:rsid w:val="00163175"/>
    <w:rsid w:val="0016392E"/>
    <w:rsid w:val="00163F75"/>
    <w:rsid w:val="00164495"/>
    <w:rsid w:val="0016469D"/>
    <w:rsid w:val="00167452"/>
    <w:rsid w:val="001716D0"/>
    <w:rsid w:val="0017268C"/>
    <w:rsid w:val="00173B5F"/>
    <w:rsid w:val="0017468A"/>
    <w:rsid w:val="001839A8"/>
    <w:rsid w:val="001842DD"/>
    <w:rsid w:val="0019412F"/>
    <w:rsid w:val="00196A08"/>
    <w:rsid w:val="001A6313"/>
    <w:rsid w:val="001A68AE"/>
    <w:rsid w:val="001A6D94"/>
    <w:rsid w:val="001B0364"/>
    <w:rsid w:val="001B30E8"/>
    <w:rsid w:val="001B3BDD"/>
    <w:rsid w:val="001B571D"/>
    <w:rsid w:val="001C3EF5"/>
    <w:rsid w:val="001C6D21"/>
    <w:rsid w:val="001C7064"/>
    <w:rsid w:val="001C72F7"/>
    <w:rsid w:val="001D248E"/>
    <w:rsid w:val="001E473E"/>
    <w:rsid w:val="001E5DBA"/>
    <w:rsid w:val="001F326A"/>
    <w:rsid w:val="00206E9F"/>
    <w:rsid w:val="00211FB2"/>
    <w:rsid w:val="0021535C"/>
    <w:rsid w:val="002200B0"/>
    <w:rsid w:val="00222EA0"/>
    <w:rsid w:val="0022589B"/>
    <w:rsid w:val="00233498"/>
    <w:rsid w:val="0023566A"/>
    <w:rsid w:val="002417F3"/>
    <w:rsid w:val="00247CF9"/>
    <w:rsid w:val="002505BB"/>
    <w:rsid w:val="002510AC"/>
    <w:rsid w:val="00252FA7"/>
    <w:rsid w:val="00255DBE"/>
    <w:rsid w:val="0026231E"/>
    <w:rsid w:val="00267165"/>
    <w:rsid w:val="00277BEB"/>
    <w:rsid w:val="00280B85"/>
    <w:rsid w:val="00283847"/>
    <w:rsid w:val="00287601"/>
    <w:rsid w:val="0029787F"/>
    <w:rsid w:val="002A51AC"/>
    <w:rsid w:val="002A7385"/>
    <w:rsid w:val="002A7BAD"/>
    <w:rsid w:val="002B0BA3"/>
    <w:rsid w:val="002B4F17"/>
    <w:rsid w:val="002C2B85"/>
    <w:rsid w:val="002C3A28"/>
    <w:rsid w:val="002C54D7"/>
    <w:rsid w:val="002D15EC"/>
    <w:rsid w:val="002D1E97"/>
    <w:rsid w:val="002D3578"/>
    <w:rsid w:val="002D5994"/>
    <w:rsid w:val="002E704B"/>
    <w:rsid w:val="002E7DCD"/>
    <w:rsid w:val="002F14D8"/>
    <w:rsid w:val="002F6574"/>
    <w:rsid w:val="002F685E"/>
    <w:rsid w:val="0032219D"/>
    <w:rsid w:val="00325EF0"/>
    <w:rsid w:val="003309DA"/>
    <w:rsid w:val="003349E2"/>
    <w:rsid w:val="0033702D"/>
    <w:rsid w:val="00337255"/>
    <w:rsid w:val="0035354A"/>
    <w:rsid w:val="0036142C"/>
    <w:rsid w:val="00363A98"/>
    <w:rsid w:val="00367514"/>
    <w:rsid w:val="00373D23"/>
    <w:rsid w:val="003741FC"/>
    <w:rsid w:val="00375F3A"/>
    <w:rsid w:val="003768D0"/>
    <w:rsid w:val="00377789"/>
    <w:rsid w:val="00383F91"/>
    <w:rsid w:val="0039301C"/>
    <w:rsid w:val="0039743A"/>
    <w:rsid w:val="003A75D8"/>
    <w:rsid w:val="003B1B2C"/>
    <w:rsid w:val="003B2E21"/>
    <w:rsid w:val="003B5569"/>
    <w:rsid w:val="003D6298"/>
    <w:rsid w:val="003E1D8C"/>
    <w:rsid w:val="003E7065"/>
    <w:rsid w:val="003F3C5B"/>
    <w:rsid w:val="003F72D9"/>
    <w:rsid w:val="00404248"/>
    <w:rsid w:val="00410835"/>
    <w:rsid w:val="00413EE1"/>
    <w:rsid w:val="0042306B"/>
    <w:rsid w:val="00424825"/>
    <w:rsid w:val="004315E0"/>
    <w:rsid w:val="00432895"/>
    <w:rsid w:val="00433EFA"/>
    <w:rsid w:val="004400FC"/>
    <w:rsid w:val="00440F3A"/>
    <w:rsid w:val="00456BC8"/>
    <w:rsid w:val="00463F83"/>
    <w:rsid w:val="004644BD"/>
    <w:rsid w:val="00480A6B"/>
    <w:rsid w:val="00481A43"/>
    <w:rsid w:val="004850E5"/>
    <w:rsid w:val="00491306"/>
    <w:rsid w:val="004A6039"/>
    <w:rsid w:val="004B142C"/>
    <w:rsid w:val="004B14BF"/>
    <w:rsid w:val="004C5F54"/>
    <w:rsid w:val="004E1437"/>
    <w:rsid w:val="004E46D5"/>
    <w:rsid w:val="004E4848"/>
    <w:rsid w:val="00520BDC"/>
    <w:rsid w:val="00523011"/>
    <w:rsid w:val="00524A47"/>
    <w:rsid w:val="00526C12"/>
    <w:rsid w:val="00544BC6"/>
    <w:rsid w:val="00554DFF"/>
    <w:rsid w:val="005552ED"/>
    <w:rsid w:val="00557847"/>
    <w:rsid w:val="00572B8C"/>
    <w:rsid w:val="00574C09"/>
    <w:rsid w:val="0058027E"/>
    <w:rsid w:val="005855F2"/>
    <w:rsid w:val="00585BA9"/>
    <w:rsid w:val="00591B27"/>
    <w:rsid w:val="005A2B15"/>
    <w:rsid w:val="005B13C4"/>
    <w:rsid w:val="005B4CBF"/>
    <w:rsid w:val="005B62C8"/>
    <w:rsid w:val="005C0EFF"/>
    <w:rsid w:val="005C1072"/>
    <w:rsid w:val="005C11B9"/>
    <w:rsid w:val="005C60FE"/>
    <w:rsid w:val="005D1195"/>
    <w:rsid w:val="005D325B"/>
    <w:rsid w:val="005D35AB"/>
    <w:rsid w:val="005D676E"/>
    <w:rsid w:val="005E20FD"/>
    <w:rsid w:val="005E4315"/>
    <w:rsid w:val="005E6096"/>
    <w:rsid w:val="006009B5"/>
    <w:rsid w:val="00640356"/>
    <w:rsid w:val="00654085"/>
    <w:rsid w:val="006542F9"/>
    <w:rsid w:val="0066248E"/>
    <w:rsid w:val="00665B8E"/>
    <w:rsid w:val="00666053"/>
    <w:rsid w:val="0067015D"/>
    <w:rsid w:val="00680093"/>
    <w:rsid w:val="00696A45"/>
    <w:rsid w:val="006A399F"/>
    <w:rsid w:val="006A5227"/>
    <w:rsid w:val="006A553E"/>
    <w:rsid w:val="006B382E"/>
    <w:rsid w:val="006B58DA"/>
    <w:rsid w:val="006B74AA"/>
    <w:rsid w:val="006C1285"/>
    <w:rsid w:val="006C25C5"/>
    <w:rsid w:val="006C5922"/>
    <w:rsid w:val="006D10E7"/>
    <w:rsid w:val="006D48CD"/>
    <w:rsid w:val="006E367E"/>
    <w:rsid w:val="006E3713"/>
    <w:rsid w:val="006E3906"/>
    <w:rsid w:val="006E74BC"/>
    <w:rsid w:val="006F79E4"/>
    <w:rsid w:val="0071190B"/>
    <w:rsid w:val="00720897"/>
    <w:rsid w:val="0072601F"/>
    <w:rsid w:val="00727A29"/>
    <w:rsid w:val="00737B86"/>
    <w:rsid w:val="00742597"/>
    <w:rsid w:val="00744589"/>
    <w:rsid w:val="00755720"/>
    <w:rsid w:val="00757553"/>
    <w:rsid w:val="00760328"/>
    <w:rsid w:val="0076188D"/>
    <w:rsid w:val="00761DC9"/>
    <w:rsid w:val="00763C1A"/>
    <w:rsid w:val="00765ECD"/>
    <w:rsid w:val="00782910"/>
    <w:rsid w:val="00785C2C"/>
    <w:rsid w:val="00786722"/>
    <w:rsid w:val="00787032"/>
    <w:rsid w:val="0079239E"/>
    <w:rsid w:val="007955F2"/>
    <w:rsid w:val="007A05C1"/>
    <w:rsid w:val="007A42E4"/>
    <w:rsid w:val="007A5634"/>
    <w:rsid w:val="007A5BA0"/>
    <w:rsid w:val="007A7636"/>
    <w:rsid w:val="007B0CE9"/>
    <w:rsid w:val="007B1A34"/>
    <w:rsid w:val="007B1C7B"/>
    <w:rsid w:val="007B2DB6"/>
    <w:rsid w:val="007B4502"/>
    <w:rsid w:val="007B4E86"/>
    <w:rsid w:val="007C5875"/>
    <w:rsid w:val="007C7E5C"/>
    <w:rsid w:val="007D11F8"/>
    <w:rsid w:val="007D54E0"/>
    <w:rsid w:val="007F079C"/>
    <w:rsid w:val="007F5BA7"/>
    <w:rsid w:val="007F751A"/>
    <w:rsid w:val="00802A61"/>
    <w:rsid w:val="00802B44"/>
    <w:rsid w:val="00813347"/>
    <w:rsid w:val="00822B66"/>
    <w:rsid w:val="008254B2"/>
    <w:rsid w:val="00825907"/>
    <w:rsid w:val="00830545"/>
    <w:rsid w:val="0083642D"/>
    <w:rsid w:val="00844D2F"/>
    <w:rsid w:val="00844DA5"/>
    <w:rsid w:val="008529E5"/>
    <w:rsid w:val="00855132"/>
    <w:rsid w:val="00857DC6"/>
    <w:rsid w:val="008820AA"/>
    <w:rsid w:val="008827B0"/>
    <w:rsid w:val="00883415"/>
    <w:rsid w:val="0088535C"/>
    <w:rsid w:val="0088558D"/>
    <w:rsid w:val="00896ABF"/>
    <w:rsid w:val="008A226A"/>
    <w:rsid w:val="008A72B9"/>
    <w:rsid w:val="008B32BE"/>
    <w:rsid w:val="008B71AB"/>
    <w:rsid w:val="008C30C2"/>
    <w:rsid w:val="008D1A7E"/>
    <w:rsid w:val="008E0BE3"/>
    <w:rsid w:val="008E3512"/>
    <w:rsid w:val="008F1AC8"/>
    <w:rsid w:val="008F4CDF"/>
    <w:rsid w:val="009053EE"/>
    <w:rsid w:val="00907A15"/>
    <w:rsid w:val="00910F4B"/>
    <w:rsid w:val="009110AF"/>
    <w:rsid w:val="00914E60"/>
    <w:rsid w:val="00921854"/>
    <w:rsid w:val="0092304B"/>
    <w:rsid w:val="00923D55"/>
    <w:rsid w:val="00925CCD"/>
    <w:rsid w:val="00925E14"/>
    <w:rsid w:val="00932B7D"/>
    <w:rsid w:val="00934FCA"/>
    <w:rsid w:val="009429EA"/>
    <w:rsid w:val="00952817"/>
    <w:rsid w:val="00954C45"/>
    <w:rsid w:val="00957661"/>
    <w:rsid w:val="00957D2D"/>
    <w:rsid w:val="0096042B"/>
    <w:rsid w:val="00961519"/>
    <w:rsid w:val="00963B50"/>
    <w:rsid w:val="009648B7"/>
    <w:rsid w:val="00965E9C"/>
    <w:rsid w:val="009669B4"/>
    <w:rsid w:val="009676B4"/>
    <w:rsid w:val="00975E88"/>
    <w:rsid w:val="00977A4E"/>
    <w:rsid w:val="00984149"/>
    <w:rsid w:val="00992E17"/>
    <w:rsid w:val="00993F3B"/>
    <w:rsid w:val="009A09A9"/>
    <w:rsid w:val="009A53E6"/>
    <w:rsid w:val="009B20CF"/>
    <w:rsid w:val="009B2D9C"/>
    <w:rsid w:val="009C0108"/>
    <w:rsid w:val="009C0ECF"/>
    <w:rsid w:val="009C2926"/>
    <w:rsid w:val="009C635A"/>
    <w:rsid w:val="009D102C"/>
    <w:rsid w:val="009D170F"/>
    <w:rsid w:val="009D1C06"/>
    <w:rsid w:val="009D6B6D"/>
    <w:rsid w:val="009E2052"/>
    <w:rsid w:val="009F434F"/>
    <w:rsid w:val="009F47AE"/>
    <w:rsid w:val="009F703E"/>
    <w:rsid w:val="009F7573"/>
    <w:rsid w:val="00A02E6C"/>
    <w:rsid w:val="00A04CE3"/>
    <w:rsid w:val="00A1128C"/>
    <w:rsid w:val="00A1601F"/>
    <w:rsid w:val="00A368CE"/>
    <w:rsid w:val="00A518C7"/>
    <w:rsid w:val="00A55E86"/>
    <w:rsid w:val="00A57AB2"/>
    <w:rsid w:val="00A63820"/>
    <w:rsid w:val="00A67E13"/>
    <w:rsid w:val="00A67EC4"/>
    <w:rsid w:val="00A70CBA"/>
    <w:rsid w:val="00A824F1"/>
    <w:rsid w:val="00A82BFD"/>
    <w:rsid w:val="00A84824"/>
    <w:rsid w:val="00A84A3C"/>
    <w:rsid w:val="00A93966"/>
    <w:rsid w:val="00A94812"/>
    <w:rsid w:val="00AA1B09"/>
    <w:rsid w:val="00AA4DF2"/>
    <w:rsid w:val="00AB1959"/>
    <w:rsid w:val="00AB40AC"/>
    <w:rsid w:val="00AB44AF"/>
    <w:rsid w:val="00AC07A6"/>
    <w:rsid w:val="00AC6FF7"/>
    <w:rsid w:val="00AD3A28"/>
    <w:rsid w:val="00AD5ECF"/>
    <w:rsid w:val="00AF134E"/>
    <w:rsid w:val="00AF53EF"/>
    <w:rsid w:val="00AF67E8"/>
    <w:rsid w:val="00B00EFC"/>
    <w:rsid w:val="00B05C5A"/>
    <w:rsid w:val="00B0677A"/>
    <w:rsid w:val="00B50768"/>
    <w:rsid w:val="00B60CC2"/>
    <w:rsid w:val="00B625A2"/>
    <w:rsid w:val="00B63AC8"/>
    <w:rsid w:val="00B65282"/>
    <w:rsid w:val="00B83E78"/>
    <w:rsid w:val="00B86C7E"/>
    <w:rsid w:val="00B93F42"/>
    <w:rsid w:val="00B95053"/>
    <w:rsid w:val="00B950E4"/>
    <w:rsid w:val="00BA0A5A"/>
    <w:rsid w:val="00BA5E45"/>
    <w:rsid w:val="00BA6E92"/>
    <w:rsid w:val="00BA7677"/>
    <w:rsid w:val="00BB0E74"/>
    <w:rsid w:val="00BC56C4"/>
    <w:rsid w:val="00BC636A"/>
    <w:rsid w:val="00BC63B4"/>
    <w:rsid w:val="00BE1D26"/>
    <w:rsid w:val="00BE2972"/>
    <w:rsid w:val="00BF6C62"/>
    <w:rsid w:val="00C0439E"/>
    <w:rsid w:val="00C07927"/>
    <w:rsid w:val="00C123BE"/>
    <w:rsid w:val="00C3037A"/>
    <w:rsid w:val="00C339B8"/>
    <w:rsid w:val="00C33BB8"/>
    <w:rsid w:val="00C34C2A"/>
    <w:rsid w:val="00C423CD"/>
    <w:rsid w:val="00C53A70"/>
    <w:rsid w:val="00C62B17"/>
    <w:rsid w:val="00C73936"/>
    <w:rsid w:val="00C934DA"/>
    <w:rsid w:val="00C94070"/>
    <w:rsid w:val="00CA2B8A"/>
    <w:rsid w:val="00CB2539"/>
    <w:rsid w:val="00CC0064"/>
    <w:rsid w:val="00CC12A9"/>
    <w:rsid w:val="00CC3BA2"/>
    <w:rsid w:val="00CC4DE0"/>
    <w:rsid w:val="00CC64E0"/>
    <w:rsid w:val="00CD2FA2"/>
    <w:rsid w:val="00CE07DA"/>
    <w:rsid w:val="00CE248F"/>
    <w:rsid w:val="00CE408E"/>
    <w:rsid w:val="00CF79AC"/>
    <w:rsid w:val="00D03ACD"/>
    <w:rsid w:val="00D07B42"/>
    <w:rsid w:val="00D07E6C"/>
    <w:rsid w:val="00D1277E"/>
    <w:rsid w:val="00D15E7D"/>
    <w:rsid w:val="00D23F07"/>
    <w:rsid w:val="00D25AB5"/>
    <w:rsid w:val="00D3036F"/>
    <w:rsid w:val="00D31604"/>
    <w:rsid w:val="00D317A5"/>
    <w:rsid w:val="00D32178"/>
    <w:rsid w:val="00D32C5D"/>
    <w:rsid w:val="00D349FC"/>
    <w:rsid w:val="00D37D23"/>
    <w:rsid w:val="00D40F55"/>
    <w:rsid w:val="00D51C52"/>
    <w:rsid w:val="00D542A9"/>
    <w:rsid w:val="00D57E15"/>
    <w:rsid w:val="00D63C7B"/>
    <w:rsid w:val="00D72168"/>
    <w:rsid w:val="00D738B0"/>
    <w:rsid w:val="00D807A5"/>
    <w:rsid w:val="00D830D3"/>
    <w:rsid w:val="00D83B7A"/>
    <w:rsid w:val="00D85FCD"/>
    <w:rsid w:val="00D86ED0"/>
    <w:rsid w:val="00D876D8"/>
    <w:rsid w:val="00D949EF"/>
    <w:rsid w:val="00D97930"/>
    <w:rsid w:val="00DA2C60"/>
    <w:rsid w:val="00DB049D"/>
    <w:rsid w:val="00DC4E76"/>
    <w:rsid w:val="00DC669F"/>
    <w:rsid w:val="00DC6D92"/>
    <w:rsid w:val="00DC7D06"/>
    <w:rsid w:val="00DE2794"/>
    <w:rsid w:val="00DE60F4"/>
    <w:rsid w:val="00DF596E"/>
    <w:rsid w:val="00DF6AE5"/>
    <w:rsid w:val="00E04A5D"/>
    <w:rsid w:val="00E06E72"/>
    <w:rsid w:val="00E177D7"/>
    <w:rsid w:val="00E20AAE"/>
    <w:rsid w:val="00E22DB9"/>
    <w:rsid w:val="00E3026F"/>
    <w:rsid w:val="00E33764"/>
    <w:rsid w:val="00E40249"/>
    <w:rsid w:val="00E41F87"/>
    <w:rsid w:val="00E42FC3"/>
    <w:rsid w:val="00E46402"/>
    <w:rsid w:val="00E50E26"/>
    <w:rsid w:val="00E5596D"/>
    <w:rsid w:val="00E5789A"/>
    <w:rsid w:val="00E61C59"/>
    <w:rsid w:val="00E66070"/>
    <w:rsid w:val="00E734BF"/>
    <w:rsid w:val="00E802E0"/>
    <w:rsid w:val="00E853CE"/>
    <w:rsid w:val="00E95B0E"/>
    <w:rsid w:val="00EA169E"/>
    <w:rsid w:val="00EA4685"/>
    <w:rsid w:val="00EA651A"/>
    <w:rsid w:val="00EA679E"/>
    <w:rsid w:val="00EC474D"/>
    <w:rsid w:val="00EC6A85"/>
    <w:rsid w:val="00ED0E2E"/>
    <w:rsid w:val="00ED3B80"/>
    <w:rsid w:val="00ED4588"/>
    <w:rsid w:val="00ED6B02"/>
    <w:rsid w:val="00EE01C6"/>
    <w:rsid w:val="00EE3785"/>
    <w:rsid w:val="00EE4F49"/>
    <w:rsid w:val="00EF0449"/>
    <w:rsid w:val="00EF0723"/>
    <w:rsid w:val="00EF2452"/>
    <w:rsid w:val="00EF2C93"/>
    <w:rsid w:val="00EF729E"/>
    <w:rsid w:val="00F070B5"/>
    <w:rsid w:val="00F13E84"/>
    <w:rsid w:val="00F14D72"/>
    <w:rsid w:val="00F22D48"/>
    <w:rsid w:val="00F330BA"/>
    <w:rsid w:val="00F35ED7"/>
    <w:rsid w:val="00F55602"/>
    <w:rsid w:val="00F67C21"/>
    <w:rsid w:val="00F7491E"/>
    <w:rsid w:val="00F766C2"/>
    <w:rsid w:val="00F84024"/>
    <w:rsid w:val="00F86E10"/>
    <w:rsid w:val="00F86FF8"/>
    <w:rsid w:val="00F9054B"/>
    <w:rsid w:val="00F97E74"/>
    <w:rsid w:val="00FA1E45"/>
    <w:rsid w:val="00FA27E7"/>
    <w:rsid w:val="00FA347B"/>
    <w:rsid w:val="00FA4A0A"/>
    <w:rsid w:val="00FA68AF"/>
    <w:rsid w:val="00FC0D8E"/>
    <w:rsid w:val="00FC3476"/>
    <w:rsid w:val="00FC5F2C"/>
    <w:rsid w:val="00FD1423"/>
    <w:rsid w:val="00FD7927"/>
    <w:rsid w:val="00FF1BE5"/>
    <w:rsid w:val="00FF1F7C"/>
    <w:rsid w:val="00FF2584"/>
    <w:rsid w:val="00FF66E4"/>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lender.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BrainardLab/VirtualWorldColorConstanc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stingardner.net/doku.php/mgl/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mitsuba-renderer.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12721</Words>
  <Characters>72515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10</cp:revision>
  <cp:lastPrinted>2020-12-07T21:16:00Z</cp:lastPrinted>
  <dcterms:created xsi:type="dcterms:W3CDTF">2020-12-21T21:37:00Z</dcterms:created>
  <dcterms:modified xsi:type="dcterms:W3CDTF">2020-12-28T19:53:00Z</dcterms:modified>
</cp:coreProperties>
</file>