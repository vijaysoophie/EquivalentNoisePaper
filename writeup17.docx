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2597B733" w:rsidR="00BA5E45" w:rsidRDefault="00DA0FC3">
      <w:pPr>
        <w:pStyle w:val="Default"/>
        <w:spacing w:before="100" w:after="100"/>
        <w:rPr>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4C5F54">
        <w:rPr>
          <w:rFonts w:ascii="Times New Roman" w:hAnsi="Times New Roman"/>
          <w:sz w:val="22"/>
          <w:szCs w:val="22"/>
        </w:rPr>
        <w:t>A</w:t>
      </w:r>
      <w:r w:rsidR="00554DFF">
        <w:rPr>
          <w:rFonts w:ascii="Times New Roman" w:hAnsi="Times New Roman"/>
          <w:sz w:val="22"/>
          <w:szCs w:val="22"/>
        </w:rPr>
        <w:t xml:space="preserve"> goal </w:t>
      </w:r>
      <w:r w:rsidR="004C5F54">
        <w:rPr>
          <w:rFonts w:ascii="Times New Roman" w:hAnsi="Times New Roman"/>
          <w:sz w:val="22"/>
          <w:szCs w:val="22"/>
        </w:rPr>
        <w:t>of visual perception</w:t>
      </w:r>
      <w:r w:rsidR="00554DFF">
        <w:rPr>
          <w:rFonts w:ascii="Times New Roman" w:hAnsi="Times New Roman"/>
          <w:sz w:val="22"/>
          <w:szCs w:val="22"/>
        </w:rPr>
        <w:t xml:space="preserve"> is to provide stable representations of task-relevant scene properties (</w:t>
      </w:r>
      <w:proofErr w:type="gramStart"/>
      <w:r w:rsidR="00554DFF">
        <w:rPr>
          <w:rFonts w:ascii="Times New Roman" w:hAnsi="Times New Roman"/>
          <w:sz w:val="22"/>
          <w:szCs w:val="22"/>
        </w:rPr>
        <w:t>e.g.</w:t>
      </w:r>
      <w:proofErr w:type="gramEnd"/>
      <w:r w:rsidR="00554DFF">
        <w:rPr>
          <w:rFonts w:ascii="Times New Roman" w:hAnsi="Times New Roman"/>
          <w:sz w:val="22"/>
          <w:szCs w:val="22"/>
        </w:rPr>
        <w:t xml:space="preserve"> </w:t>
      </w:r>
      <w:r w:rsidR="00F9766D">
        <w:rPr>
          <w:rFonts w:ascii="Times New Roman" w:hAnsi="Times New Roman"/>
          <w:sz w:val="22"/>
          <w:szCs w:val="22"/>
        </w:rPr>
        <w:t xml:space="preserve">object </w:t>
      </w:r>
      <w:r w:rsidR="00554DFF">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9912A0">
        <w:rPr>
          <w:rFonts w:ascii="Times New Roman" w:hAnsi="Times New Roman"/>
          <w:sz w:val="22"/>
          <w:szCs w:val="22"/>
        </w:rPr>
        <w:t xml:space="preserve">such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3D3E8F">
        <w:rPr>
          <w:rFonts w:ascii="Times New Roman" w:hAnsi="Times New Roman"/>
          <w:sz w:val="22"/>
          <w:szCs w:val="22"/>
        </w:rPr>
        <w:t xml:space="preserve"> represen</w:t>
      </w:r>
      <w:r w:rsidR="005E3B39">
        <w:rPr>
          <w:rFonts w:ascii="Times New Roman" w:hAnsi="Times New Roman"/>
          <w:sz w:val="22"/>
          <w:szCs w:val="22"/>
        </w:rPr>
        <w:t>t</w:t>
      </w:r>
      <w:r w:rsidR="003D3E8F">
        <w:rPr>
          <w:rFonts w:ascii="Times New Roman" w:hAnsi="Times New Roman"/>
          <w:sz w:val="22"/>
          <w:szCs w:val="22"/>
        </w:rPr>
        <w:t>ation</w:t>
      </w:r>
      <w:r w:rsidR="005E3B39">
        <w:rPr>
          <w:rFonts w:ascii="Times New Roman" w:hAnsi="Times New Roman"/>
          <w:sz w:val="22"/>
          <w:szCs w:val="22"/>
        </w:rPr>
        <w:t>s in humans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 how thresholds for discriminating the </w:t>
      </w:r>
      <w:r w:rsidR="003D7BDE">
        <w:rPr>
          <w:rFonts w:ascii="Times New Roman" w:hAnsi="Times New Roman"/>
          <w:sz w:val="22"/>
          <w:szCs w:val="22"/>
        </w:rPr>
        <w:t>achromatic reflectance</w:t>
      </w:r>
      <w:r w:rsidR="003D7BDE" w:rsidRPr="000461A2">
        <w:rPr>
          <w:rFonts w:ascii="Times New Roman" w:hAnsi="Times New Roman"/>
          <w:sz w:val="22"/>
          <w:szCs w:val="22"/>
        </w:rPr>
        <w:t xml:space="preserve"> </w:t>
      </w:r>
      <w:r w:rsidR="000461A2" w:rsidRPr="000461A2">
        <w:rPr>
          <w:rFonts w:ascii="Times New Roman" w:hAnsi="Times New Roman"/>
          <w:sz w:val="22"/>
          <w:szCs w:val="22"/>
        </w:rPr>
        <w:t xml:space="preserve">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naturalistic scenes </w:t>
      </w:r>
      <w:r w:rsidR="001F740C">
        <w:rPr>
          <w:rFonts w:ascii="Times New Roman" w:hAnsi="Times New Roman"/>
          <w:sz w:val="22"/>
          <w:szCs w:val="22"/>
        </w:rPr>
        <w:t xml:space="preserve">rendered using computer graphics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sidR="00554DFF">
        <w:rPr>
          <w:rFonts w:ascii="Times New Roman" w:hAnsi="Times New Roman"/>
          <w:sz w:val="22"/>
          <w:szCs w:val="22"/>
        </w:rPr>
        <w:t xml:space="preserve"> </w:t>
      </w:r>
      <w:r w:rsidR="003D7BDE">
        <w:rPr>
          <w:rFonts w:ascii="Times New Roman" w:hAnsi="Times New Roman"/>
          <w:sz w:val="22"/>
          <w:szCs w:val="22"/>
        </w:rPr>
        <w:t xml:space="preserve">We refer to these thresholds as lightness discrimination thresholds.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sidR="00554DFF">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sidR="00554DFF">
        <w:rPr>
          <w:rFonts w:ascii="Times New Roman" w:hAnsi="Times New Roman"/>
          <w:sz w:val="22"/>
          <w:szCs w:val="22"/>
        </w:rPr>
        <w:t xml:space="preserve">, </w:t>
      </w:r>
      <w:r w:rsidR="00ED0A1F">
        <w:rPr>
          <w:rFonts w:ascii="Times New Roman" w:hAnsi="Times New Roman"/>
          <w:sz w:val="22"/>
          <w:szCs w:val="22"/>
        </w:rPr>
        <w:t xml:space="preserve">lightness </w:t>
      </w:r>
      <w:r w:rsidR="00554DFF">
        <w:rPr>
          <w:rFonts w:ascii="Times New Roman" w:hAnsi="Times New Roman"/>
          <w:sz w:val="22"/>
          <w:szCs w:val="22"/>
        </w:rPr>
        <w:t>discrimination thresholds were nearly constant, indicating that observers</w:t>
      </w:r>
      <w:r w:rsidR="00D07E6C">
        <w:rPr>
          <w:rFonts w:ascii="Times New Roman" w:hAnsi="Times New Roman"/>
          <w:sz w:val="22"/>
          <w:szCs w:val="22"/>
        </w:rPr>
        <w:t>’</w:t>
      </w:r>
      <w:r w:rsidR="00554DFF">
        <w:rPr>
          <w:rFonts w:ascii="Times New Roman" w:hAnsi="Times New Roman"/>
          <w:sz w:val="22"/>
          <w:szCs w:val="22"/>
        </w:rPr>
        <w:t xml:space="preserve"> internal noise </w:t>
      </w:r>
      <w:r w:rsidR="00DB049D">
        <w:rPr>
          <w:rFonts w:ascii="Times New Roman" w:hAnsi="Times New Roman"/>
          <w:sz w:val="22"/>
          <w:szCs w:val="22"/>
        </w:rPr>
        <w:t>determines</w:t>
      </w:r>
      <w:r w:rsidR="00554DFF">
        <w:rPr>
          <w:rFonts w:ascii="Times New Roman" w:hAnsi="Times New Roman"/>
          <w:sz w:val="22"/>
          <w:szCs w:val="22"/>
        </w:rPr>
        <w:t xml:space="preserve"> threshold</w:t>
      </w:r>
      <w:r w:rsidR="00E4069E">
        <w:rPr>
          <w:rFonts w:ascii="Times New Roman" w:hAnsi="Times New Roman"/>
          <w:sz w:val="22"/>
          <w:szCs w:val="22"/>
        </w:rPr>
        <w:t xml:space="preserve"> in this regime</w:t>
      </w:r>
      <w:r w:rsidR="00554DFF">
        <w:rPr>
          <w:rFonts w:ascii="Times New Roman" w:hAnsi="Times New Roman"/>
          <w:sz w:val="22"/>
          <w:szCs w:val="22"/>
        </w:rPr>
        <w:t xml:space="preserve">. As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sidR="005F67BA">
        <w:rPr>
          <w:rFonts w:ascii="Times New Roman" w:hAnsi="Times New Roman"/>
          <w:sz w:val="22"/>
          <w:szCs w:val="22"/>
        </w:rPr>
        <w:t xml:space="preserve">variation </w:t>
      </w:r>
      <w:r w:rsidR="00554DFF">
        <w:rPr>
          <w:rFonts w:ascii="Times New Roman" w:hAnsi="Times New Roman"/>
          <w:sz w:val="22"/>
          <w:szCs w:val="22"/>
        </w:rPr>
        <w:t xml:space="preserve">increases, </w:t>
      </w:r>
      <w:r w:rsidR="00D07E6C">
        <w:rPr>
          <w:rFonts w:ascii="Times New Roman" w:hAnsi="Times New Roman"/>
          <w:sz w:val="22"/>
          <w:szCs w:val="22"/>
        </w:rPr>
        <w:t xml:space="preserve">its effects </w:t>
      </w:r>
      <w:r w:rsidR="00554DFF">
        <w:rPr>
          <w:rFonts w:ascii="Times New Roman" w:hAnsi="Times New Roman"/>
          <w:sz w:val="22"/>
          <w:szCs w:val="22"/>
        </w:rPr>
        <w:t xml:space="preserve">start </w:t>
      </w:r>
      <w:r w:rsidR="00DB049D">
        <w:rPr>
          <w:rFonts w:ascii="Times New Roman" w:hAnsi="Times New Roman"/>
          <w:sz w:val="22"/>
          <w:szCs w:val="22"/>
        </w:rPr>
        <w:t xml:space="preserve">to </w:t>
      </w:r>
      <w:r w:rsidR="00554DFF">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sidR="00554DFF">
        <w:rPr>
          <w:rFonts w:ascii="Times New Roman" w:hAnsi="Times New Roman"/>
          <w:sz w:val="22"/>
          <w:szCs w:val="22"/>
        </w:rPr>
        <w:t xml:space="preserve"> </w:t>
      </w:r>
      <w:r w:rsidR="00612C39">
        <w:rPr>
          <w:rFonts w:ascii="Times New Roman" w:hAnsi="Times New Roman"/>
          <w:sz w:val="22"/>
          <w:szCs w:val="22"/>
        </w:rPr>
        <w:t xml:space="preserve">We </w:t>
      </w:r>
      <w:r w:rsidR="00722988">
        <w:rPr>
          <w:rFonts w:ascii="Times New Roman" w:hAnsi="Times New Roman"/>
          <w:sz w:val="22"/>
          <w:szCs w:val="22"/>
        </w:rPr>
        <w:t xml:space="preserve">report </w:t>
      </w:r>
      <w:r w:rsidR="003C11D1">
        <w:rPr>
          <w:rFonts w:ascii="Times New Roman" w:hAnsi="Times New Roman"/>
          <w:sz w:val="22"/>
          <w:szCs w:val="22"/>
        </w:rPr>
        <w:t xml:space="preserve">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 xml:space="preserve">the visual representation </w:t>
      </w:r>
      <w:r w:rsidR="003D7BDE">
        <w:rPr>
          <w:rFonts w:ascii="Times New Roman" w:hAnsi="Times New Roman"/>
          <w:sz w:val="22"/>
          <w:szCs w:val="22"/>
        </w:rPr>
        <w:t xml:space="preserve">(i.e. perceived object lightness) </w:t>
      </w:r>
      <w:r w:rsidR="009D102C">
        <w:rPr>
          <w:rFonts w:ascii="Times New Roman" w:hAnsi="Times New Roman"/>
          <w:sz w:val="22"/>
          <w:szCs w:val="22"/>
        </w:rPr>
        <w:t xml:space="preserve">of the task-relevant variable </w:t>
      </w:r>
      <w:r w:rsidR="003D7BDE">
        <w:rPr>
          <w:rFonts w:ascii="Times New Roman" w:hAnsi="Times New Roman"/>
          <w:sz w:val="22"/>
          <w:szCs w:val="22"/>
        </w:rPr>
        <w:t xml:space="preserve">(i.e. achromatic reflectance). </w:t>
      </w:r>
      <w:r w:rsidR="00554DFF">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w:t>
      </w:r>
      <w:r w:rsidR="00FF2686">
        <w:rPr>
          <w:rFonts w:ascii="Times New Roman" w:hAnsi="Times New Roman"/>
          <w:sz w:val="22"/>
          <w:szCs w:val="22"/>
        </w:rPr>
        <w:t xml:space="preserve">which </w:t>
      </w:r>
      <w:r w:rsidR="00764C04">
        <w:rPr>
          <w:rFonts w:ascii="Times New Roman" w:hAnsi="Times New Roman"/>
          <w:sz w:val="22"/>
          <w:szCs w:val="22"/>
        </w:rPr>
        <w:t>employs a single</w:t>
      </w:r>
      <w:r w:rsidR="00554DFF">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sidR="00554DFF">
        <w:rPr>
          <w:rFonts w:ascii="Times New Roman" w:hAnsi="Times New Roman"/>
          <w:sz w:val="22"/>
          <w:szCs w:val="22"/>
        </w:rPr>
        <w:t xml:space="preserve">captures human behavior </w:t>
      </w:r>
      <w:r w:rsidR="00D83E87">
        <w:rPr>
          <w:rFonts w:ascii="Times New Roman" w:hAnsi="Times New Roman"/>
          <w:sz w:val="22"/>
          <w:szCs w:val="22"/>
        </w:rPr>
        <w:t xml:space="preserve">in </w:t>
      </w:r>
      <w:r w:rsidR="00554DFF">
        <w:rPr>
          <w:rFonts w:ascii="Times New Roman" w:hAnsi="Times New Roman"/>
          <w:sz w:val="22"/>
          <w:szCs w:val="22"/>
        </w:rPr>
        <w:t xml:space="preserve">this task. Our </w:t>
      </w:r>
      <w:r w:rsidR="00AB40AC">
        <w:rPr>
          <w:rFonts w:ascii="Times New Roman" w:hAnsi="Times New Roman"/>
          <w:sz w:val="22"/>
          <w:szCs w:val="22"/>
        </w:rPr>
        <w:t xml:space="preserve">approach </w:t>
      </w:r>
      <w:r w:rsidR="00554DFF">
        <w:rPr>
          <w:rFonts w:ascii="Times New Roman" w:hAnsi="Times New Roman"/>
          <w:sz w:val="22"/>
          <w:szCs w:val="22"/>
        </w:rPr>
        <w:t xml:space="preserve">provides a method </w:t>
      </w:r>
      <w:r w:rsidR="00AC47CA">
        <w:rPr>
          <w:rFonts w:ascii="Times New Roman" w:hAnsi="Times New Roman"/>
          <w:sz w:val="22"/>
          <w:szCs w:val="22"/>
        </w:rPr>
        <w:t xml:space="preserve">for characterizing </w:t>
      </w:r>
      <w:r w:rsidR="00554DFF">
        <w:rPr>
          <w:rFonts w:ascii="Times New Roman" w:hAnsi="Times New Roman"/>
          <w:sz w:val="22"/>
          <w:szCs w:val="22"/>
        </w:rPr>
        <w:t xml:space="preserve">the effect of task-irrelevant </w:t>
      </w:r>
      <w:r w:rsidR="009D102C">
        <w:rPr>
          <w:rFonts w:ascii="Times New Roman" w:hAnsi="Times New Roman"/>
          <w:sz w:val="22"/>
          <w:szCs w:val="22"/>
        </w:rPr>
        <w:t xml:space="preserve">scene </w:t>
      </w:r>
      <w:r w:rsidR="00554DFF">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0C215B84" w14:textId="77777777" w:rsidR="00BA5E45" w:rsidRDefault="00554DFF">
      <w:pPr>
        <w:pStyle w:val="Default"/>
        <w:spacing w:before="0"/>
      </w:pPr>
      <w:r>
        <w:rPr>
          <w:rFonts w:ascii="Arial Unicode MS" w:hAnsi="Arial Unicode MS"/>
          <w:sz w:val="22"/>
          <w:szCs w:val="22"/>
        </w:rPr>
        <w:br w:type="page"/>
      </w:r>
    </w:p>
    <w:p w14:paraId="77B60414" w14:textId="4A6ADF84" w:rsidR="00B979EA" w:rsidRDefault="000649C9">
      <w:pPr>
        <w:pStyle w:val="Default"/>
        <w:spacing w:before="0"/>
        <w:rPr>
          <w:rFonts w:ascii="Times New Roman" w:hAnsi="Times New Roman"/>
          <w:b/>
          <w:bCs/>
          <w:sz w:val="22"/>
          <w:szCs w:val="22"/>
        </w:rPr>
      </w:pPr>
      <w:r>
        <w:rPr>
          <w:rFonts w:ascii="Times New Roman" w:hAnsi="Times New Roman"/>
          <w:b/>
          <w:bCs/>
          <w:sz w:val="22"/>
          <w:szCs w:val="22"/>
        </w:rPr>
        <w:lastRenderedPageBreak/>
        <w:t xml:space="preserve">1 </w:t>
      </w:r>
      <w:r w:rsidR="006957D2">
        <w:rPr>
          <w:rFonts w:ascii="Times New Roman" w:hAnsi="Times New Roman"/>
          <w:b/>
          <w:bCs/>
          <w:sz w:val="22"/>
          <w:szCs w:val="22"/>
        </w:rPr>
        <w:t>INTRODUCTION</w:t>
      </w:r>
    </w:p>
    <w:p w14:paraId="2C1583CA" w14:textId="77777777" w:rsidR="00B979EA" w:rsidRDefault="00B979EA">
      <w:pPr>
        <w:pStyle w:val="Default"/>
        <w:spacing w:before="0"/>
        <w:rPr>
          <w:rFonts w:ascii="Times New Roman" w:hAnsi="Times New Roman"/>
          <w:b/>
          <w:bCs/>
          <w:sz w:val="22"/>
          <w:szCs w:val="22"/>
        </w:rPr>
      </w:pPr>
    </w:p>
    <w:p w14:paraId="5369E58D" w14:textId="05BEA7A2"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on the 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254E6B">
        <w:rPr>
          <w:rFonts w:ascii="Times New Roman" w:hAnsi="Times New Roman"/>
          <w:sz w:val="22"/>
          <w:szCs w:val="22"/>
        </w:rPr>
        <w:t xml:space="preserve">rises to </w:t>
      </w:r>
      <w:r w:rsidR="0059129F">
        <w:rPr>
          <w:rFonts w:ascii="Times New Roman" w:hAnsi="Times New Roman"/>
          <w:sz w:val="22"/>
          <w:szCs w:val="22"/>
        </w:rPr>
        <w:t>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PEVuZE5vdGU+PENpdGU+PEF1dGhvcj5IZWxtaG9sdHo8L0F1dGhvcj48WWVhcj4xODk2PC9ZZWFy
PjxSZWNOdW0+MTwvUmVjTnVtPjxEaXNwbGF5VGV4dD4oSGVsbWhvbHR6LCAxODk2OyBLbmlsbCAm
YW1wOyBSaWNoYXJkcywgMTk5NjsgQnJhc2NhbXAgJmFtcDsgU2hldmVsbCwgMjAyMSk8L0Rpc3Bs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(Helmholtz, 1896; Knill &amp; Richards, 1996; Brascamp &amp; Shevell, 2021)</w:t>
      </w:r>
      <w:r w:rsidR="00BC3349">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7B865CAB"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254E6B">
        <w:rPr>
          <w:rFonts w:ascii="Times New Roman" w:hAnsi="Times New Roman"/>
          <w:sz w:val="22"/>
          <w:szCs w:val="22"/>
        </w:rPr>
        <w:t xml:space="preserve">based on </w:t>
      </w:r>
      <w:r>
        <w:rPr>
          <w:rFonts w:ascii="Times New Roman" w:hAnsi="Times New Roman"/>
          <w:sz w:val="22"/>
          <w:szCs w:val="22"/>
        </w:rPr>
        <w:t>the light</w:t>
      </w:r>
      <w:r w:rsidR="00554DFF">
        <w:rPr>
          <w:rFonts w:ascii="Times New Roman" w:hAnsi="Times New Roman"/>
          <w:sz w:val="22"/>
          <w:szCs w:val="22"/>
        </w:rPr>
        <w:t xml:space="preserve"> reflected </w:t>
      </w:r>
      <w:r w:rsidR="00254E6B">
        <w:rPr>
          <w:rFonts w:ascii="Times New Roman" w:hAnsi="Times New Roman"/>
          <w:sz w:val="22"/>
          <w:szCs w:val="22"/>
        </w:rPr>
        <w:t xml:space="preserve">to the eye </w:t>
      </w:r>
      <w:r w:rsidR="00554DFF">
        <w:rPr>
          <w:rFonts w:ascii="Times New Roman" w:hAnsi="Times New Roman"/>
          <w:sz w:val="22"/>
          <w:szCs w:val="22"/>
        </w:rPr>
        <w:t xml:space="preserve">from the </w:t>
      </w:r>
      <w:r w:rsidR="00CF53A0">
        <w:rPr>
          <w:rFonts w:ascii="Times New Roman" w:hAnsi="Times New Roman"/>
          <w:sz w:val="22"/>
          <w:szCs w:val="22"/>
        </w:rPr>
        <w:t xml:space="preserve">object </w:t>
      </w:r>
      <w:r w:rsidR="00254E6B">
        <w:rPr>
          <w:rFonts w:ascii="Times New Roman" w:hAnsi="Times New Roman"/>
          <w:sz w:val="22"/>
          <w:szCs w:val="22"/>
        </w:rPr>
        <w:t xml:space="preserve">as well as </w:t>
      </w:r>
      <w:r w:rsidR="00CF53A0">
        <w:rPr>
          <w:rFonts w:ascii="Times New Roman" w:hAnsi="Times New Roman"/>
          <w:sz w:val="22"/>
          <w:szCs w:val="22"/>
        </w:rPr>
        <w:t>the rest of the scene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w:t>
      </w:r>
      <w:r w:rsidR="003F6FCF">
        <w:rPr>
          <w:rFonts w:ascii="Times New Roman" w:hAnsi="Times New Roman"/>
          <w:sz w:val="22"/>
          <w:szCs w:val="22"/>
        </w:rPr>
        <w:t xml:space="preserve">the estimate of </w:t>
      </w:r>
      <w:r w:rsidR="006A0701">
        <w:rPr>
          <w:rFonts w:ascii="Times New Roman" w:hAnsi="Times New Roman"/>
          <w:sz w:val="22"/>
          <w:szCs w:val="22"/>
        </w:rPr>
        <w:t xml:space="preserve">its </w:t>
      </w:r>
      <w:r w:rsidR="003F6FCF">
        <w:rPr>
          <w:rFonts w:ascii="Times New Roman" w:hAnsi="Times New Roman"/>
          <w:sz w:val="22"/>
          <w:szCs w:val="22"/>
        </w:rPr>
        <w:t>color</w:t>
      </w:r>
      <w:r w:rsidR="00E51F63">
        <w:rPr>
          <w:rFonts w:ascii="Times New Roman" w:hAnsi="Times New Roman"/>
          <w:sz w:val="22"/>
          <w:szCs w:val="22"/>
        </w:rPr>
        <w:t xml:space="preserv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11CF73DF" w:rsidR="00CD6794" w:rsidRDefault="00CD6794" w:rsidP="00CD6794">
      <w:pPr>
        <w:pStyle w:val="Default"/>
        <w:spacing w:before="0"/>
        <w:rPr>
          <w:rFonts w:ascii="Times New Roman" w:hAnsi="Times New Roman"/>
          <w:sz w:val="22"/>
          <w:szCs w:val="22"/>
        </w:rPr>
      </w:pPr>
      <w:r>
        <w:rPr>
          <w:rFonts w:ascii="Times New Roman" w:hAnsi="Times New Roman"/>
          <w:sz w:val="22"/>
          <w:szCs w:val="22"/>
        </w:rPr>
        <w:t xml:space="preserve">Color and lightness constancy have been studied extensively </w:t>
      </w:r>
      <w:r w:rsidR="006D2617">
        <w:rPr>
          <w:rFonts w:ascii="Times New Roman" w:hAnsi="Times New Roman"/>
          <w:sz w:val="22"/>
          <w:szCs w:val="22"/>
        </w:rPr>
        <w:t>in experiments where</w:t>
      </w:r>
      <w:r>
        <w:rPr>
          <w:rFonts w:ascii="Times New Roman" w:hAnsi="Times New Roman"/>
          <w:sz w:val="22"/>
          <w:szCs w:val="22"/>
        </w:rPr>
        <w:t xml:space="preserve"> observers report </w:t>
      </w:r>
      <w:r w:rsidR="00EF3146">
        <w:rPr>
          <w:rFonts w:ascii="Times New Roman" w:hAnsi="Times New Roman"/>
          <w:sz w:val="22"/>
          <w:szCs w:val="22"/>
        </w:rPr>
        <w:t xml:space="preserve">their perceived </w:t>
      </w:r>
      <w:r>
        <w:rPr>
          <w:rFonts w:ascii="Times New Roman" w:hAnsi="Times New Roman"/>
          <w:sz w:val="22"/>
          <w:szCs w:val="22"/>
        </w:rPr>
        <w:t>color</w:t>
      </w:r>
      <w:r w:rsidR="00386010">
        <w:rPr>
          <w:rFonts w:ascii="Times New Roman" w:hAnsi="Times New Roman"/>
          <w:sz w:val="22"/>
          <w:szCs w:val="22"/>
        </w:rPr>
        <w:t xml:space="preserve"> and </w:t>
      </w:r>
      <w:r>
        <w:rPr>
          <w:rFonts w:ascii="Times New Roman" w:hAnsi="Times New Roman"/>
          <w:sz w:val="22"/>
          <w:szCs w:val="22"/>
        </w:rPr>
        <w:t>lightness</w:t>
      </w:r>
      <w:r w:rsidR="00EF3146">
        <w:rPr>
          <w:rFonts w:ascii="Times New Roman" w:hAnsi="Times New Roman"/>
          <w:sz w:val="22"/>
          <w:szCs w:val="22"/>
        </w:rPr>
        <w:t xml:space="preserve"> of a </w:t>
      </w:r>
      <w:r w:rsidR="00905CD2">
        <w:rPr>
          <w:rFonts w:ascii="Times New Roman" w:hAnsi="Times New Roman"/>
          <w:sz w:val="22"/>
          <w:szCs w:val="22"/>
        </w:rPr>
        <w:t>t</w:t>
      </w:r>
      <w:r w:rsidR="00EF3146">
        <w:rPr>
          <w:rFonts w:ascii="Times New Roman" w:hAnsi="Times New Roman"/>
          <w:sz w:val="22"/>
          <w:szCs w:val="22"/>
        </w:rPr>
        <w:t>arget object</w:t>
      </w:r>
      <w:r w:rsidR="00364CF3">
        <w:rPr>
          <w:rFonts w:ascii="Times New Roman" w:hAnsi="Times New Roman"/>
          <w:sz w:val="22"/>
          <w:szCs w:val="22"/>
        </w:rPr>
        <w:t>,</w:t>
      </w:r>
      <w:r>
        <w:rPr>
          <w:rFonts w:ascii="Times New Roman" w:hAnsi="Times New Roman"/>
          <w:sz w:val="22"/>
          <w:szCs w:val="22"/>
        </w:rPr>
        <w:t xml:space="preserve"> across changes </w:t>
      </w:r>
      <w:commentRangeStart w:id="0"/>
      <w:r>
        <w:rPr>
          <w:rFonts w:ascii="Times New Roman" w:hAnsi="Times New Roman"/>
          <w:sz w:val="22"/>
          <w:szCs w:val="22"/>
        </w:rPr>
        <w:t>ex</w:t>
      </w:r>
      <w:commentRangeEnd w:id="0"/>
      <w:r w:rsidR="00365559">
        <w:rPr>
          <w:rStyle w:val="CommentReference"/>
          <w:rFonts w:ascii="Times New Roman" w:hAnsi="Times New Roman" w:cs="Times New Roman"/>
          <w:color w:val="auto"/>
          <w14:textOutline w14:w="0" w14:cap="rnd" w14:cmpd="sng" w14:algn="ctr">
            <w14:noFill/>
            <w14:prstDash w14:val="solid"/>
            <w14:bevel/>
          </w14:textOutline>
        </w:rPr>
        <w:commentReference w:id="0"/>
      </w:r>
      <w:r>
        <w:rPr>
          <w:rFonts w:ascii="Times New Roman" w:hAnsi="Times New Roman"/>
          <w:sz w:val="22"/>
          <w:szCs w:val="22"/>
        </w:rPr>
        <w:t xml:space="preserve">trinsic to </w:t>
      </w:r>
      <w:r w:rsidR="00E953A2">
        <w:rPr>
          <w:rFonts w:ascii="Times New Roman" w:hAnsi="Times New Roman"/>
          <w:sz w:val="22"/>
          <w:szCs w:val="22"/>
        </w:rPr>
        <w:t xml:space="preserve">the </w:t>
      </w:r>
      <w:r w:rsidR="00C2553F">
        <w:rPr>
          <w:rFonts w:ascii="Times New Roman" w:hAnsi="Times New Roman"/>
          <w:sz w:val="22"/>
          <w:szCs w:val="22"/>
        </w:rPr>
        <w:t xml:space="preserve">target </w:t>
      </w:r>
      <w:r w:rsidR="00072994">
        <w:rPr>
          <w:rFonts w:ascii="Times New Roman" w:hAnsi="Times New Roman"/>
          <w:sz w:val="22"/>
          <w:szCs w:val="22"/>
        </w:rPr>
        <w:t xml:space="preserve">object </w:t>
      </w:r>
      <w:r>
        <w:rPr>
          <w:rFonts w:ascii="Times New Roman" w:hAnsi="Times New Roman"/>
          <w:sz w:val="22"/>
          <w:szCs w:val="22"/>
        </w:rPr>
        <w:t>reflectance.</w:t>
      </w:r>
      <w:r w:rsidR="006D2617">
        <w:rPr>
          <w:rStyle w:val="FootnoteReference"/>
          <w:rFonts w:ascii="Times New Roman" w:hAnsi="Times New Roman"/>
          <w:sz w:val="22"/>
          <w:szCs w:val="22"/>
        </w:rPr>
        <w:footnoteReference w:id="1"/>
      </w:r>
      <w:r>
        <w:rPr>
          <w:rFonts w:ascii="Times New Roman" w:hAnsi="Times New Roman"/>
          <w:sz w:val="22"/>
          <w:szCs w:val="22"/>
        </w:rPr>
        <w:t xml:space="preserve"> </w:t>
      </w:r>
      <w:r w:rsidR="006D2617">
        <w:rPr>
          <w:rFonts w:ascii="Times New Roman" w:hAnsi="Times New Roman"/>
          <w:sz w:val="22"/>
          <w:szCs w:val="22"/>
        </w:rPr>
        <w:t xml:space="preserve">Here, the </w:t>
      </w:r>
      <w:r w:rsidR="00FE251B">
        <w:rPr>
          <w:rFonts w:ascii="Times New Roman" w:hAnsi="Times New Roman"/>
          <w:sz w:val="22"/>
          <w:szCs w:val="22"/>
        </w:rPr>
        <w:t xml:space="preserve">target </w:t>
      </w:r>
      <w:r w:rsidR="006D2617">
        <w:rPr>
          <w:rFonts w:ascii="Times New Roman" w:hAnsi="Times New Roman"/>
          <w:sz w:val="22"/>
          <w:szCs w:val="22"/>
        </w:rPr>
        <w:t xml:space="preserve">object’s reflectance is the task-relevant scene variable, while other aspects of the scene are task irrelevant. </w:t>
      </w:r>
      <w:r w:rsidR="0027520D">
        <w:rPr>
          <w:rFonts w:ascii="Times New Roman" w:hAnsi="Times New Roman"/>
          <w:sz w:val="22"/>
          <w:szCs w:val="22"/>
        </w:rPr>
        <w:t>U</w:t>
      </w:r>
      <w:r>
        <w:rPr>
          <w:rFonts w:ascii="Times New Roman" w:hAnsi="Times New Roman"/>
          <w:sz w:val="22"/>
          <w:szCs w:val="22"/>
        </w:rPr>
        <w:t xml:space="preserve">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4B3F7A">
        <w:rPr>
          <w:rFonts w:ascii="Times New Roman" w:hAnsi="Times New Roman"/>
          <w:sz w:val="22"/>
          <w:szCs w:val="22"/>
        </w:rPr>
        <w:fldChar w:fldCharType="begin"/>
      </w:r>
      <w:r w:rsidR="004B3F7A">
        <w:rPr>
          <w:rFonts w:ascii="Times New Roman" w:hAnsi="Times New Roman"/>
          <w:sz w:val="22"/>
          <w:szCs w:val="22"/>
        </w:rPr>
        <w:instrText xml:space="preserve"> ADDIN EN.CITE &lt;EndNote&gt;&lt;Cite&gt;&lt;Author&gt;Foster&lt;/Author&gt;&lt;Year&gt;2011&lt;/Year&gt;&lt;RecNum&gt;4&lt;/RecNum&gt;&lt;IDText&gt;20849875&lt;/IDText&gt;&lt;DisplayText&gt;(Foster, 2011)&lt;/DisplayText&gt;&lt;record&gt;&lt;rec-number&gt;4&lt;/rec-number&gt;&lt;foreign-keys&gt;&lt;key app="EN" db-id="zr5fzd222xvvdvewxvlv0eemp5f5rezev9p2" timestamp="1620224997"&gt;4&lt;/key&gt;&lt;/foreign-keys&gt;&lt;ref-type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Research&lt;/secondary-title&gt;&lt;/titles&gt;&lt;periodical&gt;&lt;full-title&gt;Vision Research&lt;/full-title&gt;&lt;/periodical&gt;&lt;pages&gt;674-700&lt;/pages&gt;&lt;volume&gt;51&lt;/volume&gt;&lt;number&gt;7&lt;/number&gt;&lt;edition&gt;2010/09/21&lt;/edition&gt;&lt;keywords&gt;&lt;keyword&gt;Bayes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4B3F7A">
        <w:rPr>
          <w:rFonts w:ascii="Times New Roman" w:hAnsi="Times New Roman"/>
          <w:sz w:val="22"/>
          <w:szCs w:val="22"/>
        </w:rPr>
        <w:fldChar w:fldCharType="separate"/>
      </w:r>
      <w:r w:rsidR="004B3F7A">
        <w:rPr>
          <w:rFonts w:ascii="Times New Roman" w:hAnsi="Times New Roman"/>
          <w:noProof/>
          <w:sz w:val="22"/>
          <w:szCs w:val="22"/>
        </w:rPr>
        <w:t>(Foster, 2011)</w:t>
      </w:r>
      <w:r w:rsidR="004B3F7A">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w:t>
      </w:r>
      <w:commentRangeStart w:id="1"/>
      <w:r w:rsidR="00AD499D">
        <w:rPr>
          <w:rFonts w:ascii="Times New Roman" w:hAnsi="Times New Roman"/>
          <w:sz w:val="22"/>
          <w:szCs w:val="22"/>
        </w:rPr>
        <w:t>surfaces neighboring</w:t>
      </w:r>
      <w:commentRangeEnd w:id="1"/>
      <w:r w:rsidR="006F785F">
        <w:rPr>
          <w:rStyle w:val="CommentReference"/>
          <w:rFonts w:ascii="Times New Roman" w:hAnsi="Times New Roman" w:cs="Times New Roman"/>
          <w:color w:val="auto"/>
          <w14:textOutline w14:w="0" w14:cap="rnd" w14:cmpd="sng" w14:algn="ctr">
            <w14:noFill/>
            <w14:prstDash w14:val="solid"/>
            <w14:bevel/>
          </w14:textOutline>
        </w:rPr>
        <w:commentReference w:id="1"/>
      </w:r>
      <w:r w:rsidR="00AD499D">
        <w:rPr>
          <w:rFonts w:ascii="Times New Roman" w:hAnsi="Times New Roman"/>
          <w:sz w:val="22"/>
          <w:szCs w:val="22"/>
        </w:rPr>
        <w:t xml:space="preserve"> the target surface,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c3BsYXlUZXh0PihTbWl0aHNvbiwgMjAwNTsgQnJhaW5hcmQgJmFtcDsgUmFkb25qacSHLCAyMDE0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r>
      <w:r w:rsidR="004B3F7A">
        <w:rPr>
          <w:rFonts w:ascii="Times New Roman" w:hAnsi="Times New Roman"/>
          <w:sz w:val="22"/>
          <w:szCs w:val="22"/>
        </w:rPr>
        <w:fldChar w:fldCharType="separate"/>
      </w:r>
      <w:r w:rsidR="004B3F7A">
        <w:rPr>
          <w:rFonts w:ascii="Times New Roman" w:hAnsi="Times New Roman"/>
          <w:noProof/>
          <w:sz w:val="22"/>
          <w:szCs w:val="22"/>
        </w:rPr>
        <w:t>(Smithson, 2005; Brainard &amp; Radonjić, 2014; Witzel &amp; Gegenfurtner, 2018; Hurlbert, 2019)</w:t>
      </w:r>
      <w:r w:rsidR="004B3F7A">
        <w:rPr>
          <w:rFonts w:ascii="Times New Roman" w:hAnsi="Times New Roman"/>
          <w:sz w:val="22"/>
          <w:szCs w:val="22"/>
        </w:rPr>
        <w:fldChar w:fldCharType="end"/>
      </w:r>
      <w:r w:rsidR="00E2007C">
        <w:rPr>
          <w:rFonts w:ascii="Times New Roman" w:hAnsi="Times New Roman"/>
          <w:sz w:val="22"/>
          <w:szCs w:val="22"/>
        </w:rPr>
        <w:t>.</w:t>
      </w:r>
      <w:r w:rsidR="00364CF3">
        <w:rPr>
          <w:rFonts w:ascii="Times New Roman" w:hAnsi="Times New Roman"/>
          <w:sz w:val="22"/>
          <w:szCs w:val="22"/>
        </w:rPr>
        <w:t xml:space="preserve"> </w:t>
      </w:r>
      <w:r w:rsidR="000D0726">
        <w:rPr>
          <w:rFonts w:ascii="Times New Roman" w:hAnsi="Times New Roman"/>
          <w:sz w:val="22"/>
          <w:szCs w:val="22"/>
        </w:rPr>
        <w:t xml:space="preserve">Several </w:t>
      </w:r>
      <w:r w:rsidR="009C21D1">
        <w:rPr>
          <w:rFonts w:ascii="Times New Roman" w:hAnsi="Times New Roman"/>
          <w:sz w:val="22"/>
          <w:szCs w:val="22"/>
        </w:rPr>
        <w:t xml:space="preserve">theoretical frameworks have been developed, which provide </w:t>
      </w:r>
      <w:r w:rsidR="001251A1">
        <w:rPr>
          <w:rFonts w:ascii="Times New Roman" w:hAnsi="Times New Roman"/>
          <w:sz w:val="22"/>
          <w:szCs w:val="22"/>
        </w:rPr>
        <w:t xml:space="preserve">a variety of </w:t>
      </w:r>
      <w:r w:rsidR="007C1003">
        <w:rPr>
          <w:rFonts w:ascii="Times New Roman" w:hAnsi="Times New Roman"/>
          <w:sz w:val="22"/>
          <w:szCs w:val="22"/>
        </w:rPr>
        <w:t xml:space="preserve">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shape perceptual representations of object reflectance </w: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 </w:instrText>
      </w:r>
      <w:r w:rsidR="004B3F7A">
        <w:rPr>
          <w:rFonts w:ascii="Times New Roman" w:hAnsi="Times New Roman"/>
          <w:sz w:val="22"/>
          <w:szCs w:val="22"/>
        </w:rPr>
        <w:fldChar w:fldCharType="begin">
          <w:fldData xml:space="preserve">PEVuZE5vdGU+PENpdGU+PEF1dGhvcj5BZGVsc29uPC9BdXRob3I+PFllYXI+MjAwMDwvWWVhcj48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aG9yPjxZZWFyPjIwMTE8L1llYXI+PFJlY051bT4xMTwvUmVjTnVtPjxJRFRleHQ+MjE1MzY3Mjc8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</w:fldData>
        </w:fldChar>
      </w:r>
      <w:r w:rsidR="004B3F7A">
        <w:rPr>
          <w:rFonts w:ascii="Times New Roman" w:hAnsi="Times New Roman"/>
          <w:sz w:val="22"/>
          <w:szCs w:val="22"/>
        </w:rPr>
        <w:instrText xml:space="preserve"> ADDIN EN.CITE.DATA </w:instrText>
      </w:r>
      <w:r w:rsidR="004B3F7A">
        <w:rPr>
          <w:rFonts w:ascii="Times New Roman" w:hAnsi="Times New Roman"/>
          <w:sz w:val="22"/>
          <w:szCs w:val="22"/>
        </w:rPr>
      </w:r>
      <w:r w:rsidR="004B3F7A">
        <w:rPr>
          <w:rFonts w:ascii="Times New Roman" w:hAnsi="Times New Roman"/>
          <w:sz w:val="22"/>
          <w:szCs w:val="22"/>
        </w:rPr>
        <w:fldChar w:fldCharType="end"/>
      </w:r>
      <w:r w:rsidR="004B3F7A">
        <w:rPr>
          <w:rFonts w:ascii="Times New Roman" w:hAnsi="Times New Roman"/>
          <w:sz w:val="22"/>
          <w:szCs w:val="22"/>
        </w:rPr>
      </w:r>
      <w:r w:rsidR="004B3F7A">
        <w:rPr>
          <w:rFonts w:ascii="Times New Roman" w:hAnsi="Times New Roman"/>
          <w:sz w:val="22"/>
          <w:szCs w:val="22"/>
        </w:rPr>
        <w:fldChar w:fldCharType="separate"/>
      </w:r>
      <w:r w:rsidR="004B3F7A">
        <w:rPr>
          <w:rFonts w:ascii="Times New Roman" w:hAnsi="Times New Roman"/>
          <w:noProof/>
          <w:sz w:val="22"/>
          <w:szCs w:val="22"/>
        </w:rPr>
        <w:t>(see reviews cited earlier in this paragraph as well as Adelson, 2000; Gilchrist, 2006; Kingdom, 2011; Brainard &amp; Maloney, 2011; Murray, 2021)</w:t>
      </w:r>
      <w:r w:rsidR="004B3F7A">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30E0282D" w14:textId="392AAE91" w:rsidR="003D7BDE" w:rsidRDefault="00CC7A82">
      <w:pPr>
        <w:pStyle w:val="Default"/>
        <w:spacing w:before="0"/>
        <w:rPr>
          <w:rFonts w:ascii="Times New Roman" w:hAnsi="Times New Roman"/>
          <w:sz w:val="22"/>
          <w:szCs w:val="22"/>
        </w:rPr>
      </w:pPr>
      <w:commentRangeStart w:id="2"/>
      <w:r>
        <w:rPr>
          <w:rFonts w:ascii="Times New Roman" w:hAnsi="Times New Roman"/>
          <w:sz w:val="22"/>
          <w:szCs w:val="22"/>
        </w:rPr>
        <w:t>Psychophysical</w:t>
      </w:r>
      <w:commentRangeEnd w:id="2"/>
      <w:r w:rsidR="004B75D7">
        <w:rPr>
          <w:rStyle w:val="CommentReference"/>
          <w:rFonts w:ascii="Times New Roman" w:hAnsi="Times New Roman" w:cs="Times New Roman"/>
          <w:color w:val="auto"/>
          <w14:textOutline w14:w="0" w14:cap="rnd" w14:cmpd="sng" w14:algn="ctr">
            <w14:noFill/>
            <w14:prstDash w14:val="solid"/>
            <w14:bevel/>
          </w14:textOutline>
        </w:rPr>
        <w:commentReference w:id="2"/>
      </w:r>
      <w:r>
        <w:rPr>
          <w:rFonts w:ascii="Times New Roman" w:hAnsi="Times New Roman"/>
          <w:sz w:val="22"/>
          <w:szCs w:val="22"/>
        </w:rPr>
        <w:t xml:space="preserve"> methods for measuring discrimination thresholds complement methods for measuring </w:t>
      </w:r>
      <w:commentRangeStart w:id="3"/>
      <w:r>
        <w:rPr>
          <w:rFonts w:ascii="Times New Roman" w:hAnsi="Times New Roman"/>
          <w:sz w:val="22"/>
          <w:szCs w:val="22"/>
        </w:rPr>
        <w:t>estimates</w:t>
      </w:r>
      <w:commentRangeEnd w:id="3"/>
      <w:r w:rsidR="00D035F4">
        <w:rPr>
          <w:rStyle w:val="CommentReference"/>
          <w:rFonts w:ascii="Times New Roman" w:hAnsi="Times New Roman" w:cs="Times New Roman"/>
          <w:color w:val="auto"/>
          <w14:textOutline w14:w="0" w14:cap="rnd" w14:cmpd="sng" w14:algn="ctr">
            <w14:noFill/>
            <w14:prstDash w14:val="solid"/>
            <w14:bevel/>
          </w14:textOutline>
        </w:rPr>
        <w:commentReference w:id="3"/>
      </w:r>
      <w:r>
        <w:rPr>
          <w:rFonts w:ascii="Times New Roman" w:hAnsi="Times New Roman"/>
          <w:sz w:val="22"/>
          <w:szCs w:val="22"/>
        </w:rPr>
        <w:t>. Threshold measurements</w:t>
      </w:r>
      <w:r w:rsidR="0041406C">
        <w:rPr>
          <w:rFonts w:ascii="Times New Roman" w:hAnsi="Times New Roman"/>
          <w:sz w:val="22"/>
          <w:szCs w:val="22"/>
        </w:rPr>
        <w:t xml:space="preserve"> </w:t>
      </w:r>
      <w:r w:rsidR="008312F5">
        <w:rPr>
          <w:rFonts w:ascii="Times New Roman" w:hAnsi="Times New Roman"/>
          <w:sz w:val="22"/>
          <w:szCs w:val="22"/>
        </w:rPr>
        <w:t xml:space="preserve">do not </w:t>
      </w:r>
      <w:r w:rsidR="00BA2078">
        <w:rPr>
          <w:rFonts w:ascii="Times New Roman" w:hAnsi="Times New Roman"/>
          <w:sz w:val="22"/>
          <w:szCs w:val="22"/>
        </w:rPr>
        <w:t xml:space="preserve">provide </w:t>
      </w:r>
      <w:r w:rsidR="004710B6">
        <w:rPr>
          <w:rFonts w:ascii="Times New Roman" w:hAnsi="Times New Roman"/>
          <w:sz w:val="22"/>
          <w:szCs w:val="22"/>
        </w:rPr>
        <w:t xml:space="preserve">information regarding the </w:t>
      </w:r>
      <w:r w:rsidR="00C42D99">
        <w:rPr>
          <w:rFonts w:ascii="Times New Roman" w:hAnsi="Times New Roman"/>
          <w:sz w:val="22"/>
          <w:szCs w:val="22"/>
        </w:rPr>
        <w:t xml:space="preserve">estimated </w:t>
      </w:r>
      <w:r w:rsidR="004710B6">
        <w:rPr>
          <w:rFonts w:ascii="Times New Roman" w:hAnsi="Times New Roman"/>
          <w:sz w:val="22"/>
          <w:szCs w:val="22"/>
        </w:rPr>
        <w:t xml:space="preserve">value </w:t>
      </w:r>
      <w:r w:rsidR="00C42D99">
        <w:rPr>
          <w:rFonts w:ascii="Times New Roman" w:hAnsi="Times New Roman"/>
          <w:sz w:val="22"/>
          <w:szCs w:val="22"/>
        </w:rPr>
        <w:t xml:space="preserve">of </w:t>
      </w:r>
      <w:r w:rsidR="004710B6">
        <w:rPr>
          <w:rFonts w:ascii="Times New Roman" w:hAnsi="Times New Roman"/>
          <w:sz w:val="22"/>
          <w:szCs w:val="22"/>
        </w:rPr>
        <w:t>a stimulus</w:t>
      </w:r>
      <w:r w:rsidR="00BA2078">
        <w:rPr>
          <w:rFonts w:ascii="Times New Roman" w:hAnsi="Times New Roman"/>
          <w:sz w:val="22"/>
          <w:szCs w:val="22"/>
        </w:rPr>
        <w:t>,</w:t>
      </w:r>
      <w:r w:rsidR="008312F5">
        <w:rPr>
          <w:rFonts w:ascii="Times New Roman" w:hAnsi="Times New Roman"/>
          <w:sz w:val="22"/>
          <w:szCs w:val="22"/>
        </w:rPr>
        <w:t xml:space="preserve"> but </w:t>
      </w:r>
      <w:r w:rsidR="000679D4">
        <w:rPr>
          <w:rFonts w:ascii="Times New Roman" w:hAnsi="Times New Roman"/>
          <w:sz w:val="22"/>
          <w:szCs w:val="22"/>
        </w:rPr>
        <w:t xml:space="preserve">they can be used to </w:t>
      </w:r>
      <w:r w:rsidR="008312F5">
        <w:rPr>
          <w:rFonts w:ascii="Times New Roman" w:hAnsi="Times New Roman"/>
          <w:sz w:val="22"/>
          <w:szCs w:val="22"/>
        </w:rPr>
        <w:t xml:space="preserve">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sidR="0041406C">
        <w:rPr>
          <w:rFonts w:ascii="Times New Roman" w:hAnsi="Times New Roman"/>
          <w:sz w:val="22"/>
          <w:szCs w:val="22"/>
        </w:rPr>
        <w:t xml:space="preserve">are accompanied by mature theory that can </w:t>
      </w:r>
      <w:r w:rsidR="008312F5">
        <w:rPr>
          <w:rFonts w:ascii="Times New Roman" w:hAnsi="Times New Roman"/>
          <w:sz w:val="22"/>
          <w:szCs w:val="22"/>
        </w:rPr>
        <w:t xml:space="preserve">be used to </w:t>
      </w:r>
      <w:r w:rsidR="0041406C">
        <w:rPr>
          <w:rFonts w:ascii="Times New Roman" w:hAnsi="Times New Roman"/>
          <w:sz w:val="22"/>
          <w:szCs w:val="22"/>
        </w:rPr>
        <w:t xml:space="preserve">link </w:t>
      </w:r>
      <w:r w:rsidR="00557EE6">
        <w:rPr>
          <w:rFonts w:ascii="Times New Roman" w:hAnsi="Times New Roman"/>
          <w:sz w:val="22"/>
          <w:szCs w:val="22"/>
        </w:rPr>
        <w:t xml:space="preserve">the measurements </w:t>
      </w:r>
      <w:r w:rsidR="0041406C">
        <w:rPr>
          <w:rFonts w:ascii="Times New Roman" w:hAnsi="Times New Roman"/>
          <w:sz w:val="22"/>
          <w:szCs w:val="22"/>
        </w:rPr>
        <w:t xml:space="preserve">to properties of physiologically measured neural responses </w: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OTk2OyBUZWxsZXIsIDE5ODQ7IFBhcmtlciAmYW1wOyBOZXdzb21lLCAxOTk4KTwvRGlzcGxheVRl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NDwvWWVhcj48UmVjTnVtPjE1PC9SZWNOdW0+PElEVGV4dD42Mzk1NDgwPC9JRFRleHQ+PHJlY29y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(Brindley, 1960; Green, 1996; Teller, 1984; Parker &amp; Newsome, 1998)</w:t>
      </w:r>
      <w:r w:rsidR="00BC3349">
        <w:rPr>
          <w:rFonts w:ascii="Times New Roman" w:hAnsi="Times New Roman"/>
          <w:sz w:val="22"/>
          <w:szCs w:val="22"/>
        </w:rPr>
        <w:fldChar w:fldCharType="end"/>
      </w:r>
      <w:r w:rsidR="0041406C">
        <w:rPr>
          <w:rFonts w:ascii="Times New Roman" w:hAnsi="Times New Roman"/>
          <w:sz w:val="22"/>
          <w:szCs w:val="22"/>
        </w:rPr>
        <w:t>. In addition, t</w:t>
      </w:r>
      <w:r w:rsidR="008312F5">
        <w:rPr>
          <w:rFonts w:ascii="Times New Roman" w:hAnsi="Times New Roman"/>
          <w:sz w:val="22"/>
          <w:szCs w:val="22"/>
        </w:rPr>
        <w:t>hreshold measurements</w:t>
      </w:r>
      <w:r w:rsidR="0041406C">
        <w:rPr>
          <w:rFonts w:ascii="Times New Roman" w:hAnsi="Times New Roman"/>
          <w:sz w:val="22"/>
          <w:szCs w:val="22"/>
        </w:rPr>
        <w:t xml:space="preserve"> can be readily adapted for use with non-human subjects, </w:t>
      </w:r>
      <w:r w:rsidR="008312F5">
        <w:rPr>
          <w:rFonts w:ascii="Times New Roman" w:hAnsi="Times New Roman"/>
          <w:sz w:val="22"/>
          <w:szCs w:val="22"/>
        </w:rPr>
        <w:t>since</w:t>
      </w:r>
      <w:r w:rsidR="0041406C">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4C2D18">
        <w:rPr>
          <w:rFonts w:ascii="Times New Roman" w:hAnsi="Times New Roman"/>
          <w:sz w:val="22"/>
          <w:szCs w:val="22"/>
        </w:rPr>
        <w:t xml:space="preserve">connect </w:t>
      </w:r>
      <w:r w:rsidR="00BC3F5A">
        <w:rPr>
          <w:rFonts w:ascii="Times New Roman" w:hAnsi="Times New Roman"/>
          <w:sz w:val="22"/>
          <w:szCs w:val="22"/>
        </w:rPr>
        <w:t>threshold</w:t>
      </w:r>
      <w:r w:rsidR="003663BE">
        <w:rPr>
          <w:rFonts w:ascii="Times New Roman" w:hAnsi="Times New Roman"/>
          <w:sz w:val="22"/>
          <w:szCs w:val="22"/>
        </w:rPr>
        <w:t>s</w:t>
      </w:r>
      <w:r w:rsidR="003D7BDE">
        <w:rPr>
          <w:rFonts w:ascii="Times New Roman" w:hAnsi="Times New Roman"/>
          <w:sz w:val="22"/>
          <w:szCs w:val="22"/>
        </w:rPr>
        <w:t xml:space="preserve"> </w:t>
      </w:r>
      <w:r w:rsidR="00BC3F5A">
        <w:rPr>
          <w:rFonts w:ascii="Times New Roman" w:hAnsi="Times New Roman"/>
          <w:sz w:val="22"/>
          <w:szCs w:val="22"/>
        </w:rPr>
        <w:t xml:space="preserve">to </w:t>
      </w:r>
      <w:r w:rsidR="008D0246">
        <w:rPr>
          <w:rFonts w:ascii="Times New Roman" w:hAnsi="Times New Roman"/>
          <w:sz w:val="22"/>
          <w:szCs w:val="22"/>
        </w:rPr>
        <w:t>estimates</w:t>
      </w:r>
      <w:r w:rsidR="00BC3F5A">
        <w:rPr>
          <w:rFonts w:ascii="Times New Roman" w:hAnsi="Times New Roman"/>
          <w:sz w:val="22"/>
          <w:szCs w:val="22"/>
        </w:rPr>
        <w:t xml:space="preserve">,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&lt;EndNote&gt;&lt;Cite&gt;&lt;Author&gt;Fechner&lt;/Author&gt;&lt;Year&gt;1966&lt;/Year&gt;&lt;RecNum&gt;17&lt;/RecNum&gt;&lt;DisplayText&gt;(Fechner, 1966)&lt;/DisplayText&gt;&lt;record&gt;&lt;rec-number&gt;17&lt;/rec-number&gt;&lt;foreign-keys&gt;&lt;key app="EN" db-id="zr5fzd222xvvdvewxvlv0eemp5f5rezev9p2" timestamp="1620224998"&gt;17&lt;/key&gt;&lt;/foreign-keys&gt;&lt;ref-type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(Fechner, 1966)</w:t>
      </w:r>
      <w:r w:rsidR="00BC3349">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w:t>
      </w:r>
      <w:r w:rsidR="00465ACE">
        <w:rPr>
          <w:rFonts w:ascii="Times New Roman" w:hAnsi="Times New Roman"/>
          <w:sz w:val="22"/>
          <w:szCs w:val="22"/>
        </w:rPr>
        <w:t xml:space="preserve">stimulus </w:t>
      </w:r>
      <w:r w:rsidR="00B3532D">
        <w:rPr>
          <w:rFonts w:ascii="Times New Roman" w:hAnsi="Times New Roman"/>
          <w:sz w:val="22"/>
          <w:szCs w:val="22"/>
        </w:rPr>
        <w:t xml:space="preserve">estimates </w:t>
      </w:r>
      <w:r w:rsidR="002E6550">
        <w:rPr>
          <w:rFonts w:ascii="Times New Roman" w:hAnsi="Times New Roman"/>
          <w:sz w:val="22"/>
          <w:szCs w:val="22"/>
        </w:rPr>
        <w:t xml:space="preserve">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w:t>
      </w:r>
      <w:r w:rsidR="002E6550">
        <w:rPr>
          <w:rFonts w:ascii="Times New Roman" w:hAnsi="Times New Roman"/>
          <w:sz w:val="22"/>
          <w:szCs w:val="22"/>
        </w:rPr>
        <w:lastRenderedPageBreak/>
        <w:t xml:space="preserve">response function, with higher slopes leading to larger response changes for a fixed stimulus change and thus lower thresholds. </w:t>
      </w:r>
      <w:r w:rsidR="00C4445E">
        <w:rPr>
          <w:rFonts w:ascii="Times New Roman" w:hAnsi="Times New Roman"/>
          <w:sz w:val="22"/>
          <w:szCs w:val="22"/>
        </w:rPr>
        <w:t>Estimates</w:t>
      </w:r>
      <w:r w:rsidR="002E6550">
        <w:rPr>
          <w:rFonts w:ascii="Times New Roman" w:hAnsi="Times New Roman"/>
          <w:sz w:val="22"/>
          <w:szCs w:val="22"/>
        </w:rPr>
        <w:t xml:space="preserve">, on the other hand, </w:t>
      </w:r>
      <w:r w:rsidR="00C4445E">
        <w:rPr>
          <w:rFonts w:ascii="Times New Roman" w:hAnsi="Times New Roman"/>
          <w:sz w:val="22"/>
          <w:szCs w:val="22"/>
        </w:rPr>
        <w:t xml:space="preserve">are </w:t>
      </w:r>
      <w:r w:rsidR="002E6550">
        <w:rPr>
          <w:rFonts w:ascii="Times New Roman" w:hAnsi="Times New Roman"/>
          <w:sz w:val="22"/>
          <w:szCs w:val="22"/>
        </w:rPr>
        <w:t xml:space="preserve">related to the value of the response function, which provides the magnitude of the response. </w:t>
      </w:r>
      <w:r w:rsidR="003F0D83">
        <w:rPr>
          <w:rFonts w:ascii="Times New Roman" w:hAnsi="Times New Roman"/>
          <w:sz w:val="22"/>
          <w:szCs w:val="22"/>
        </w:rPr>
        <w:t>The stability of a perceptual estimate under different viewing conditions is directly related to perceptual constancy. However, although positing a common stimulus-response function holds promise</w:t>
      </w:r>
      <w:r w:rsidR="00BA2078">
        <w:rPr>
          <w:rFonts w:ascii="Times New Roman" w:hAnsi="Times New Roman"/>
          <w:sz w:val="22"/>
          <w:szCs w:val="22"/>
        </w:rPr>
        <w:t xml:space="preserve"> </w: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aXNwbGF5VGV4dD4oTmFjaG1pYXMgJmFtcDsgU2Fuc2J1cnksIDE5NzQ7IEhpbGxpcyAmYW1wOyBC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(Nachmias &amp; Sansbury, 1974; Hillis &amp; Brainard, 2005; Hillis &amp; Brainard, 2007b)</w:t>
      </w:r>
      <w:r w:rsidR="00BC3349">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there are documented cases where the threshold measurements </w:t>
      </w:r>
      <w:r w:rsidR="00561A07">
        <w:rPr>
          <w:rFonts w:ascii="Times New Roman" w:hAnsi="Times New Roman"/>
          <w:sz w:val="22"/>
          <w:szCs w:val="22"/>
        </w:rPr>
        <w:t xml:space="preserve">are inconsistent with measures of </w:t>
      </w:r>
      <w:r w:rsidR="00BC3F5A">
        <w:rPr>
          <w:rFonts w:ascii="Times New Roman" w:hAnsi="Times New Roman"/>
          <w:sz w:val="22"/>
          <w:szCs w:val="22"/>
        </w:rPr>
        <w:t xml:space="preserve">lightness constancy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&lt;EndNote&gt;&lt;Cite&gt;&lt;Author&gt;Hillis&lt;/Author&gt;&lt;Year&gt;2007&lt;/Year&gt;&lt;RecNum&gt;21&lt;/RecNum&gt;&lt;IDText&gt;17900902&lt;/IDText&gt;&lt;DisplayText&gt;(Hillis &amp;amp; Brainard, 2007a)&lt;/DisplayText&gt;&lt;record&gt;&lt;rec-number&gt;21&lt;/rec-number&gt;&lt;foreign-keys&gt;&lt;key app="EN" db-id="zr5fzd222xvvdvewxvlv0eemp5f5rezev9p2" timestamp="1620224998"&gt;21&lt;/key&gt;&lt;/foreign-keys&gt;&lt;ref-type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identification&lt;/title&gt;&lt;secondary-title&gt;Current Biology&lt;/secondary-title&gt;&lt;/titles&gt;&lt;periodical&gt;&lt;full-title&gt;Current Biology&lt;/full-title&gt;&lt;/periodical&gt;&lt;pages&gt;1714-9&lt;/pages&gt;&lt;volume&gt;17&lt;/volume&gt;&lt;number&gt;19&lt;/number&gt;&lt;edition&gt;2007/09/29&lt;/edition&gt;&lt;keywords&gt;&lt;keyword&gt;Contrast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(Hillis &amp; Brainard, 2007a)</w:t>
      </w:r>
      <w:r w:rsidR="00BC3349">
        <w:rPr>
          <w:rFonts w:ascii="Times New Roman" w:hAnsi="Times New Roman"/>
          <w:sz w:val="22"/>
          <w:szCs w:val="22"/>
        </w:rPr>
        <w:fldChar w:fldCharType="end"/>
      </w:r>
      <w:r w:rsidR="00BC3F5A">
        <w:rPr>
          <w:rFonts w:ascii="Times New Roman" w:hAnsi="Times New Roman"/>
          <w:sz w:val="22"/>
          <w:szCs w:val="22"/>
        </w:rPr>
        <w:t>.</w:t>
      </w:r>
    </w:p>
    <w:p w14:paraId="0E582DFA" w14:textId="77777777" w:rsidR="003D7BDE" w:rsidRDefault="003D7BDE">
      <w:pPr>
        <w:pStyle w:val="Default"/>
        <w:spacing w:before="0"/>
        <w:rPr>
          <w:rFonts w:ascii="Times New Roman" w:hAnsi="Times New Roman"/>
          <w:sz w:val="22"/>
          <w:szCs w:val="22"/>
        </w:rPr>
      </w:pPr>
    </w:p>
    <w:p w14:paraId="13734D88" w14:textId="489FC7BE" w:rsidR="00BA2078" w:rsidRDefault="00CD69F0">
      <w:pPr>
        <w:pStyle w:val="Default"/>
        <w:spacing w:before="0"/>
        <w:rPr>
          <w:rFonts w:ascii="Times New Roman" w:hAnsi="Times New Roman"/>
          <w:sz w:val="22"/>
          <w:szCs w:val="22"/>
        </w:rPr>
      </w:pPr>
      <w:r>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r w:rsidR="00D24826">
        <w:rPr>
          <w:rFonts w:ascii="Times New Roman" w:hAnsi="Times New Roman"/>
          <w:sz w:val="22"/>
          <w:szCs w:val="22"/>
        </w:rPr>
        <w:t xml:space="preserve">the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commentRangeStart w:id="4"/>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aW5hdGlvbjsgUGVhcmNlLCBDcmljaHRvbiwgTWFja2lld2ljeiwgRmlubGF5c29uLCAmYW1wOyBI
dXJsYmVydCwgMjAxNDsgUmFkb25qacSHIGV0IGFsLiwgMjAxNjsgUmFkb25qacSHIGV0IGFsLiwg
MjAxODsgQXN0b24sIFJhZG9uamnEhywgQnJhaW5hcmQsICZhbXA7IEh1cmxiZXJ0LCAyMDE5OyBB
bHZhcm8sIExpbmhhcmVzLCBNb3JlaXJhLCBMaWxsbywgJmFtcDsgTmFzY2ltZW50bywgMjAxNyk8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bzwvQXV0aG9yPjxZZWFyPjIwMTc8L1llYXI+PFJlY051bT4yNjwvUmVjTnVtPjxJRFRleHQ+Mjg2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(e.g., the illumination; Pearce, Crichton, Mackiewicz, Finlayson, &amp; Hurlbert, 2014; Radonjić et al., 2016; Radonjić et al., 2018; Aston, Radonjić, Brainard, &amp; Hurlbert, 2019; Alvaro, Linhares, Moreira, Lillo, &amp; Nascimento, 2017)</w:t>
      </w:r>
      <w:r w:rsidR="00BC3349">
        <w:rPr>
          <w:rFonts w:ascii="Times New Roman" w:hAnsi="Times New Roman"/>
          <w:sz w:val="22"/>
          <w:szCs w:val="22"/>
        </w:rPr>
        <w:fldChar w:fldCharType="end"/>
      </w:r>
      <w:r w:rsidR="00162F9E">
        <w:rPr>
          <w:rFonts w:ascii="Times New Roman" w:hAnsi="Times New Roman"/>
          <w:sz w:val="22"/>
          <w:szCs w:val="22"/>
        </w:rPr>
        <w:t xml:space="preserve">, rather </w:t>
      </w:r>
      <w:commentRangeEnd w:id="4"/>
      <w:r w:rsidR="008A013C">
        <w:rPr>
          <w:rStyle w:val="CommentReference"/>
          <w:rFonts w:ascii="Times New Roman" w:hAnsi="Times New Roman" w:cs="Times New Roman"/>
          <w:color w:val="auto"/>
          <w14:textOutline w14:w="0" w14:cap="rnd" w14:cmpd="sng" w14:algn="ctr">
            <w14:noFill/>
            <w14:prstDash w14:val="solid"/>
            <w14:bevel/>
          </w14:textOutline>
        </w:rPr>
        <w:commentReference w:id="4"/>
      </w:r>
      <w:r w:rsidR="00162F9E">
        <w:rPr>
          <w:rFonts w:ascii="Times New Roman" w:hAnsi="Times New Roman"/>
          <w:sz w:val="22"/>
          <w:szCs w:val="22"/>
        </w:rPr>
        <w:t>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The </w:t>
      </w:r>
      <w:r w:rsidR="00432ED1">
        <w:rPr>
          <w:rFonts w:ascii="Times New Roman" w:hAnsi="Times New Roman"/>
          <w:sz w:val="22"/>
          <w:szCs w:val="22"/>
        </w:rPr>
        <w:t xml:space="preserve">connection to constancy is via the linking proposition that for sub-threshold illumination changes, the visual system cannot detect any change in the image and thus that the perceptual representation of surface reflectance, as well as of illumination, is stable across such sub-threshold illumination changes. </w:t>
      </w:r>
      <w:r w:rsidR="005C09C8">
        <w:rPr>
          <w:rFonts w:ascii="Times New Roman" w:hAnsi="Times New Roman"/>
          <w:sz w:val="22"/>
          <w:szCs w:val="22"/>
        </w:rPr>
        <w:t>How</w:t>
      </w:r>
      <w:ins w:id="5" w:author="Vijay Singh" w:date="2021-06-01T12:03:00Z">
        <w:r w:rsidR="00C72C9D">
          <w:rPr>
            <w:rFonts w:ascii="Times New Roman" w:hAnsi="Times New Roman"/>
            <w:sz w:val="22"/>
            <w:szCs w:val="22"/>
          </w:rPr>
          <w:t>ever,</w:t>
        </w:r>
      </w:ins>
      <w:r w:rsidR="005C09C8">
        <w:rPr>
          <w:rFonts w:ascii="Times New Roman" w:hAnsi="Times New Roman"/>
          <w:sz w:val="22"/>
          <w:szCs w:val="22"/>
        </w:rPr>
        <w:t xml:space="preserve"> </w:t>
      </w:r>
      <w:ins w:id="6" w:author="Vijay Singh" w:date="2021-06-01T12:03:00Z">
        <w:r w:rsidR="00EC16CE">
          <w:rPr>
            <w:rFonts w:ascii="Times New Roman" w:hAnsi="Times New Roman"/>
            <w:sz w:val="22"/>
            <w:szCs w:val="22"/>
          </w:rPr>
          <w:t xml:space="preserve">how </w:t>
        </w:r>
      </w:ins>
      <w:r w:rsidR="005C09C8">
        <w:rPr>
          <w:rFonts w:ascii="Times New Roman" w:hAnsi="Times New Roman"/>
          <w:sz w:val="22"/>
          <w:szCs w:val="22"/>
        </w:rPr>
        <w:t>the results of</w:t>
      </w:r>
      <w:r w:rsidR="00F0263D">
        <w:rPr>
          <w:rFonts w:ascii="Times New Roman" w:hAnsi="Times New Roman"/>
          <w:sz w:val="22"/>
          <w:szCs w:val="22"/>
        </w:rPr>
        <w:t xml:space="preserve"> </w:t>
      </w:r>
      <w:r w:rsidR="00432ED1">
        <w:rPr>
          <w:rFonts w:ascii="Times New Roman" w:hAnsi="Times New Roman"/>
          <w:sz w:val="22"/>
          <w:szCs w:val="22"/>
        </w:rPr>
        <w:t>illumination discrimination thresholds</w:t>
      </w:r>
      <w:r w:rsidR="00F0263D">
        <w:rPr>
          <w:rFonts w:ascii="Times New Roman" w:hAnsi="Times New Roman"/>
          <w:sz w:val="22"/>
          <w:szCs w:val="22"/>
        </w:rPr>
        <w:t xml:space="preserve">, which probe </w:t>
      </w:r>
      <w:r w:rsidR="00432ED1">
        <w:rPr>
          <w:rFonts w:ascii="Times New Roman" w:hAnsi="Times New Roman"/>
          <w:sz w:val="22"/>
          <w:szCs w:val="22"/>
        </w:rPr>
        <w:t>the effect of small</w:t>
      </w:r>
      <w:r w:rsidR="00F0263D">
        <w:rPr>
          <w:rFonts w:ascii="Times New Roman" w:hAnsi="Times New Roman"/>
          <w:sz w:val="22"/>
          <w:szCs w:val="22"/>
        </w:rPr>
        <w:t xml:space="preserve">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3C56F5">
        <w:rPr>
          <w:rFonts w:ascii="Times New Roman" w:hAnsi="Times New Roman"/>
          <w:sz w:val="22"/>
          <w:szCs w:val="22"/>
        </w:rPr>
        <w:t xml:space="preserve">perceptual estimates </w:t>
      </w:r>
      <w:r w:rsidR="00F0263D">
        <w:rPr>
          <w:rFonts w:ascii="Times New Roman" w:hAnsi="Times New Roman"/>
          <w:sz w:val="22"/>
          <w:szCs w:val="22"/>
        </w:rPr>
        <w:t xml:space="preserve">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&lt;EndNote&gt;&lt;Cite&gt;&lt;Author&gt;Weiss&lt;/Author&gt;&lt;Year&gt;2017&lt;/Year&gt;&lt;RecNum&gt;27&lt;/RecNum&gt;&lt;IDText&gt;Weiss2017Determinantsofcolour&lt;/IDText&gt;&lt;Prefix&gt;but see &lt;/Prefix&gt;&lt;DisplayText&gt;(but see Weiss, Witzel, &amp;amp; Gegenfurtner, 2017)&lt;/DisplayText&gt;&lt;record&gt;&lt;rec-number&gt;27&lt;/rec-number&gt;&lt;foreign-keys&gt;&lt;key app="EN" db-id="zr5fzd222xvvdvewxvlv0eemp5f5rezev9p2" timestamp="1620224998"&gt;27&lt;/key&gt;&lt;/foreign-keys&gt;&lt;ref-type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(but see Weiss, Witzel, &amp; Gegenfurtner, 2017)</w:t>
      </w:r>
      <w:r w:rsidR="00BC3349">
        <w:rPr>
          <w:rFonts w:ascii="Times New Roman" w:hAnsi="Times New Roman"/>
          <w:sz w:val="22"/>
          <w:szCs w:val="22"/>
        </w:rPr>
        <w:fldChar w:fldCharType="end"/>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1022744E"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similar to studying how thresholds are affected by addition of spatially white or pink noise </w:t>
      </w:r>
      <w:commentRangeStart w:id="7"/>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(Legge, Kersten, &amp; Burgess, 1987; Pelli, 1990; Pelli &amp; Farell, 1999)</w:t>
      </w:r>
      <w:r w:rsidR="00BC3349">
        <w:rPr>
          <w:rFonts w:ascii="Times New Roman" w:hAnsi="Times New Roman"/>
          <w:sz w:val="22"/>
          <w:szCs w:val="22"/>
        </w:rPr>
        <w:fldChar w:fldCharType="end"/>
      </w:r>
      <w:commentRangeEnd w:id="7"/>
      <w:r w:rsidR="00644F27">
        <w:rPr>
          <w:rStyle w:val="CommentReference"/>
          <w:rFonts w:ascii="Times New Roman" w:hAnsi="Times New Roman" w:cs="Times New Roman"/>
          <w:color w:val="auto"/>
          <w14:textOutline w14:w="0" w14:cap="rnd" w14:cmpd="sng" w14:algn="ctr">
            <w14:noFill/>
            <w14:prstDash w14:val="solid"/>
            <w14:bevel/>
          </w14:textOutline>
        </w:rPr>
        <w:commentReference w:id="7"/>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5D5C64">
        <w:rPr>
          <w:rFonts w:ascii="Times New Roman" w:hAnsi="Times New Roman"/>
          <w:sz w:val="22"/>
          <w:szCs w:val="22"/>
        </w:rPr>
        <w:t xml:space="preserve">this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scenes</w:t>
      </w:r>
      <w:r w:rsidR="001F740C">
        <w:rPr>
          <w:rFonts w:ascii="Times New Roman" w:hAnsi="Times New Roman"/>
          <w:sz w:val="22"/>
          <w:szCs w:val="22"/>
        </w:rPr>
        <w:t xml:space="preserve"> rendered using computer graphics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 xml:space="preserve">ability to discriminate the </w:t>
      </w:r>
      <w:r w:rsidR="00ED23E0">
        <w:rPr>
          <w:rFonts w:ascii="Times New Roman" w:hAnsi="Times New Roman"/>
          <w:sz w:val="22"/>
          <w:szCs w:val="22"/>
        </w:rPr>
        <w:t xml:space="preserve">achromatic surface reflectance </w:t>
      </w:r>
      <w:r w:rsidR="00D949EF">
        <w:rPr>
          <w:rFonts w:ascii="Times New Roman" w:hAnsi="Times New Roman"/>
          <w:sz w:val="22"/>
          <w:szCs w:val="22"/>
        </w:rPr>
        <w:t>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discrimination thresholds</w:t>
      </w:r>
      <w:r w:rsidR="00ED23E0">
        <w:rPr>
          <w:rFonts w:ascii="Times New Roman" w:hAnsi="Times New Roman"/>
          <w:sz w:val="22"/>
          <w:szCs w:val="22"/>
        </w:rPr>
        <w:t>, which we refer to as lightness discrimination thresholds,</w:t>
      </w:r>
      <w:r w:rsidR="00D949EF">
        <w:rPr>
          <w:rFonts w:ascii="Times New Roman" w:hAnsi="Times New Roman"/>
          <w:sz w:val="22"/>
          <w:szCs w:val="22"/>
        </w:rPr>
        <w:t xml:space="preserve">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r w:rsidR="00ED23E0">
        <w:rPr>
          <w:rFonts w:ascii="Times New Roman" w:hAnsi="Times New Roman"/>
          <w:sz w:val="22"/>
          <w:szCs w:val="22"/>
        </w:rPr>
        <w:t xml:space="preserve">reflectance spectra </w:t>
      </w:r>
      <w:r w:rsidR="00A57B06">
        <w:rPr>
          <w:rFonts w:ascii="Times New Roman" w:hAnsi="Times New Roman"/>
          <w:sz w:val="22"/>
          <w:szCs w:val="22"/>
        </w:rPr>
        <w:t>(</w:t>
      </w:r>
      <w:r w:rsidR="00ED23E0">
        <w:rPr>
          <w:rFonts w:ascii="Times New Roman" w:hAnsi="Times New Roman"/>
          <w:sz w:val="22"/>
          <w:szCs w:val="22"/>
        </w:rPr>
        <w:t>loosely, the colors</w:t>
      </w:r>
      <w:r w:rsidR="00A57B06">
        <w:rPr>
          <w:rFonts w:ascii="Times New Roman" w:hAnsi="Times New Roman"/>
          <w:sz w:val="22"/>
          <w:szCs w:val="22"/>
        </w:rPr>
        <w:t xml:space="preserve">) </w:t>
      </w:r>
      <w:r w:rsidR="00050389">
        <w:rPr>
          <w:rFonts w:ascii="Times New Roman" w:hAnsi="Times New Roman"/>
          <w:sz w:val="22"/>
          <w:szCs w:val="22"/>
        </w:rPr>
        <w:t xml:space="preserve">of </w:t>
      </w:r>
      <w:r w:rsidR="00ED23E0">
        <w:rPr>
          <w:rFonts w:ascii="Times New Roman" w:hAnsi="Times New Roman"/>
          <w:sz w:val="22"/>
          <w:szCs w:val="22"/>
        </w:rPr>
        <w:t xml:space="preserve">the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&lt;EndNote&gt;&lt;Cite&gt;&lt;Author&gt;Lotto&lt;/Author&gt;&lt;Year&gt;1999&lt;/Year&gt;&lt;RecNum&gt;31&lt;/RecNum&gt;&lt;DisplayText&gt;(Lotto &amp;amp; Purves, 1999; Brown &amp;amp; MacLeod, 1997)&lt;/DisplayText&gt;&lt;record&gt;&lt;rec-number&gt;31&lt;/rec-number&gt;&lt;foreign-keys&gt;&lt;key app="EN" db-id="zr5fzd222xvvdvewxvlv0eemp5f5rezev9p2" timestamp="1620224998"&gt;31&lt;/key&gt;&lt;/foreign-keys&gt;&lt;ref-type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32&lt;/RecNum&gt;&lt;record&gt;&lt;rec-number&gt;32&lt;/rec-number&gt;&lt;foreign-keys&gt;&lt;key app="EN" db-id="zr5fzd222xvvdvewxvlv0eemp5f5rezev9p2" timestamp="1620224998"&gt;32&lt;/key&gt;&lt;/foreign-keys&gt;&lt;ref-type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(Lotto &amp; Purves, 1999; Brown &amp; MacLeod, 1997)</w:t>
      </w:r>
      <w:r w:rsidR="00BC3349">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r w:rsidR="00ED23E0">
        <w:rPr>
          <w:rFonts w:ascii="Times New Roman" w:hAnsi="Times New Roman"/>
          <w:sz w:val="22"/>
          <w:szCs w:val="22"/>
        </w:rPr>
        <w:t>More generally, we can think of this as a paradigm in which thresholds for discriminating a task-relevant stimulus variable</w:t>
      </w:r>
      <w:r w:rsidR="00EC16CE">
        <w:rPr>
          <w:rFonts w:ascii="Times New Roman" w:hAnsi="Times New Roman"/>
          <w:sz w:val="22"/>
          <w:szCs w:val="22"/>
        </w:rPr>
        <w:t xml:space="preserve">, </w:t>
      </w:r>
      <w:r w:rsidR="00ED23E0">
        <w:rPr>
          <w:rFonts w:ascii="Times New Roman" w:hAnsi="Times New Roman"/>
          <w:sz w:val="22"/>
          <w:szCs w:val="22"/>
        </w:rPr>
        <w:t>here achromatic surface reflectance, are measured in the face of variation of a task-irrelevant stimulus variable, here the reflectance of the background objects.</w:t>
      </w:r>
    </w:p>
    <w:p w14:paraId="72CA3E84" w14:textId="77777777" w:rsidR="00650716" w:rsidRDefault="00650716">
      <w:pPr>
        <w:pStyle w:val="Default"/>
        <w:spacing w:before="0"/>
        <w:rPr>
          <w:rFonts w:ascii="Times New Roman" w:hAnsi="Times New Roman"/>
          <w:sz w:val="22"/>
          <w:szCs w:val="22"/>
        </w:rPr>
      </w:pPr>
    </w:p>
    <w:p w14:paraId="76C096B7" w14:textId="56721111"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w:t>
      </w:r>
      <w:r w:rsidR="00170371">
        <w:rPr>
          <w:rFonts w:ascii="Times New Roman" w:hAnsi="Times New Roman"/>
          <w:sz w:val="22"/>
          <w:szCs w:val="22"/>
        </w:rPr>
        <w:t xml:space="preserve">surface reflectance </w:t>
      </w:r>
      <w:r w:rsidR="00D949EF">
        <w:rPr>
          <w:rFonts w:ascii="Times New Roman" w:hAnsi="Times New Roman"/>
          <w:sz w:val="22"/>
          <w:szCs w:val="22"/>
        </w:rPr>
        <w:t xml:space="preserve">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 xml:space="preserve">constant and then increase, with log squared threshold increasing linearly with log </w:t>
      </w:r>
      <w:r w:rsidR="00A462ED">
        <w:rPr>
          <w:rFonts w:ascii="Times New Roman" w:hAnsi="Times New Roman"/>
          <w:sz w:val="22"/>
          <w:szCs w:val="22"/>
        </w:rPr>
        <w:t xml:space="preserve">background </w:t>
      </w:r>
      <w:r w:rsidR="002E7258">
        <w:rPr>
          <w:rFonts w:ascii="Times New Roman" w:hAnsi="Times New Roman"/>
          <w:sz w:val="22"/>
          <w:szCs w:val="22"/>
        </w:rPr>
        <w:t xml:space="preserve">surface </w:t>
      </w:r>
      <w:r w:rsidR="00170371">
        <w:rPr>
          <w:rFonts w:ascii="Times New Roman" w:hAnsi="Times New Roman"/>
          <w:sz w:val="22"/>
          <w:szCs w:val="22"/>
        </w:rPr>
        <w:t xml:space="preserve">reflectance </w:t>
      </w:r>
      <w:r w:rsidR="00D949EF">
        <w:rPr>
          <w:rFonts w:ascii="Times New Roman" w:hAnsi="Times New Roman"/>
          <w:sz w:val="22"/>
          <w:szCs w:val="22"/>
        </w:rPr>
        <w:t xml:space="preserve">variance. The minimum discrimination threshold and the </w:t>
      </w:r>
      <w:r w:rsidR="00ED23E0">
        <w:rPr>
          <w:rFonts w:ascii="Times New Roman" w:hAnsi="Times New Roman"/>
          <w:sz w:val="22"/>
          <w:szCs w:val="22"/>
        </w:rPr>
        <w:t xml:space="preserve">background </w:t>
      </w:r>
      <w:r w:rsidR="00457D9E">
        <w:rPr>
          <w:rFonts w:ascii="Times New Roman" w:hAnsi="Times New Roman"/>
          <w:sz w:val="22"/>
          <w:szCs w:val="22"/>
        </w:rPr>
        <w:t xml:space="preserve">surface </w:t>
      </w:r>
      <w:r w:rsidR="00ED23E0">
        <w:rPr>
          <w:rFonts w:ascii="Times New Roman" w:hAnsi="Times New Roman"/>
          <w:sz w:val="22"/>
          <w:szCs w:val="22"/>
        </w:rPr>
        <w:t xml:space="preserve">reflectance </w:t>
      </w:r>
      <w:r w:rsidR="00D949EF">
        <w:rPr>
          <w:rFonts w:ascii="Times New Roman" w:hAnsi="Times New Roman"/>
          <w:sz w:val="22"/>
          <w:szCs w:val="22"/>
        </w:rPr>
        <w:t>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Th</w:t>
      </w:r>
      <w:r w:rsidR="006B482B">
        <w:rPr>
          <w:rFonts w:ascii="Times New Roman" w:hAnsi="Times New Roman"/>
          <w:sz w:val="22"/>
          <w:szCs w:val="22"/>
        </w:rPr>
        <w:t>is approach</w:t>
      </w:r>
      <w:r w:rsidR="003C42DB">
        <w:rPr>
          <w:rFonts w:ascii="Times New Roman" w:hAnsi="Times New Roman"/>
          <w:sz w:val="22"/>
          <w:szCs w:val="22"/>
        </w:rPr>
        <w:t xml:space="preserve"> allows us to quantify the effect of extrinsic variation on the observer’s representation of lightness, relative to the intrinsic precision of that variation.</w:t>
      </w:r>
    </w:p>
    <w:p w14:paraId="23E9133C" w14:textId="77777777" w:rsidR="00F9135E" w:rsidRDefault="00F9135E">
      <w:pPr>
        <w:pStyle w:val="Default"/>
        <w:spacing w:before="0"/>
        <w:rPr>
          <w:rFonts w:ascii="Times New Roman" w:hAnsi="Times New Roman"/>
          <w:b/>
          <w:bCs/>
          <w:sz w:val="22"/>
          <w:szCs w:val="22"/>
        </w:rPr>
      </w:pPr>
    </w:p>
    <w:p w14:paraId="689F0110" w14:textId="63D2C691" w:rsidR="00B979EA" w:rsidRDefault="00DA655E" w:rsidP="00B979EA">
      <w:pPr>
        <w:pStyle w:val="Default"/>
        <w:spacing w:before="0"/>
        <w:rPr>
          <w:rFonts w:ascii="Times New Roman" w:hAnsi="Times New Roman"/>
          <w:b/>
          <w:bCs/>
          <w:sz w:val="22"/>
          <w:szCs w:val="22"/>
        </w:rPr>
      </w:pPr>
      <w:r>
        <w:rPr>
          <w:rFonts w:ascii="Times New Roman" w:hAnsi="Times New Roman"/>
          <w:b/>
          <w:bCs/>
          <w:sz w:val="22"/>
          <w:szCs w:val="22"/>
        </w:rPr>
        <w:t xml:space="preserve">2 </w:t>
      </w:r>
      <w:r w:rsidR="00E75B9E">
        <w:rPr>
          <w:rFonts w:ascii="Times New Roman" w:hAnsi="Times New Roman"/>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43C84038" w14:textId="6CB1F53A" w:rsidR="00B979EA" w:rsidRDefault="00DA655E" w:rsidP="00247CF9">
      <w:pPr>
        <w:pStyle w:val="Default"/>
        <w:spacing w:before="0"/>
        <w:rPr>
          <w:rFonts w:ascii="Times New Roman" w:hAnsi="Times New Roman"/>
          <w:sz w:val="22"/>
          <w:szCs w:val="22"/>
        </w:rPr>
      </w:pPr>
      <w:r>
        <w:rPr>
          <w:rFonts w:ascii="Times New Roman" w:hAnsi="Times New Roman"/>
          <w:b/>
          <w:bCs/>
          <w:sz w:val="22"/>
          <w:szCs w:val="22"/>
        </w:rPr>
        <w:t xml:space="preserve">2.1 </w:t>
      </w:r>
      <w:r w:rsidR="00554DFF">
        <w:rPr>
          <w:rFonts w:ascii="Times New Roman" w:hAnsi="Times New Roman"/>
          <w:b/>
          <w:bCs/>
          <w:sz w:val="22"/>
          <w:szCs w:val="22"/>
        </w:rPr>
        <w:t>Measurement of lightness discrimination thresholds</w:t>
      </w:r>
    </w:p>
    <w:p w14:paraId="6F467AC7" w14:textId="77777777" w:rsidR="00B55A3F" w:rsidRDefault="00B55A3F" w:rsidP="00247CF9">
      <w:pPr>
        <w:pStyle w:val="Default"/>
        <w:spacing w:before="0"/>
        <w:rPr>
          <w:rFonts w:ascii="Times New Roman" w:hAnsi="Times New Roman"/>
          <w:sz w:val="22"/>
          <w:szCs w:val="22"/>
        </w:rPr>
      </w:pPr>
    </w:p>
    <w:p w14:paraId="7F1B82FF" w14:textId="4ADE891A"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lastRenderedPageBreak/>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B55A3F">
        <w:rPr>
          <w:rFonts w:ascii="Times New Roman" w:hAnsi="Times New Roman"/>
          <w:sz w:val="22"/>
          <w:szCs w:val="22"/>
        </w:rPr>
        <w:t>s</w:t>
      </w:r>
      <w:r w:rsidR="00D971DB">
        <w:rPr>
          <w:rFonts w:ascii="Times New Roman" w:hAnsi="Times New Roman"/>
          <w:sz w:val="22"/>
          <w:szCs w:val="22"/>
        </w:rPr>
        <w:t xml:space="preserve"> thresholds for discriminating object achromatic reflectance</w:t>
      </w:r>
      <w:r w:rsidR="00DA2963">
        <w:rPr>
          <w:rFonts w:ascii="Times New Roman" w:hAnsi="Times New Roman"/>
          <w:sz w:val="22"/>
          <w:szCs w:val="22"/>
        </w:rPr>
        <w:t xml:space="preserve">, which we refer to as </w:t>
      </w:r>
      <w:r w:rsidR="009B2D9C">
        <w:rPr>
          <w:rFonts w:ascii="Times New Roman" w:hAnsi="Times New Roman"/>
          <w:sz w:val="22"/>
          <w:szCs w:val="22"/>
        </w:rPr>
        <w:t>lightness discrimination thresholds</w:t>
      </w:r>
      <w:r w:rsidR="00DA2963">
        <w:rPr>
          <w:rFonts w:ascii="Times New Roman" w:hAnsi="Times New Roman"/>
          <w:sz w:val="22"/>
          <w:szCs w:val="22"/>
        </w:rPr>
        <w:t>,</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xml:space="preserve">, </w:t>
      </w:r>
      <w:r w:rsidR="00BD37DF">
        <w:rPr>
          <w:rFonts w:ascii="Times New Roman" w:hAnsi="Times New Roman"/>
          <w:sz w:val="22"/>
          <w:szCs w:val="22"/>
        </w:rPr>
        <w:t xml:space="preserve">sequentially </w:t>
      </w:r>
      <w:r w:rsidR="00D92D0C">
        <w:rPr>
          <w:rFonts w:ascii="Times New Roman" w:hAnsi="Times New Roman"/>
          <w:sz w:val="22"/>
          <w:szCs w:val="22"/>
        </w:rPr>
        <w:t>presented on a calibrated monitor for 250ms each,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4E5699">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&lt;EndNote&gt;&lt;Cite&gt;&lt;Author&gt;American Society for Testing and Materials&lt;/Author&gt;&lt;Year&gt;2017&lt;/Year&gt;&lt;RecNum&gt;33&lt;/RecNum&gt;&lt;IDText&gt;ASTM2017LRF&lt;/IDText&gt;&lt;Prefix&gt;LRF`; &lt;/Prefix&gt;&lt;DisplayText&gt;(LRF; American Society for Testing and Materials, 2017)&lt;/DisplayText&gt;&lt;record&gt;&lt;rec-number&gt;33&lt;/rec-number&gt;&lt;foreign-keys&gt;&lt;key app="EN" db-id="zr5fzd222xvvdvewxvlv0eemp5f5rezev9p2" timestamp="1620224998"&gt;33&lt;/key&gt;&lt;/foreign-keys&gt;&lt;ref-type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(LRF; American Society for Testing and Materials, 2017)</w:t>
      </w:r>
      <w:r w:rsidR="00BC3349">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(here</w:t>
      </w:r>
      <w:r w:rsidR="003B4BA9">
        <w:rPr>
          <w:rFonts w:ascii="Times New Roman" w:hAnsi="Times New Roman"/>
          <w:sz w:val="22"/>
          <w:szCs w:val="22"/>
        </w:rPr>
        <w:t>, we used the</w:t>
      </w:r>
      <w:r w:rsidR="006C5922">
        <w:rPr>
          <w:rFonts w:ascii="Times New Roman" w:hAnsi="Times New Roman"/>
          <w:sz w:val="22"/>
          <w:szCs w:val="22"/>
        </w:rPr>
        <w:t xml:space="preserve"> CIE D65</w:t>
      </w:r>
      <w:r w:rsidR="00EC0F29">
        <w:rPr>
          <w:rFonts w:ascii="Times New Roman" w:hAnsi="Times New Roman"/>
          <w:sz w:val="22"/>
          <w:szCs w:val="22"/>
        </w:rPr>
        <w:t xml:space="preserve"> reference illuminant</w:t>
      </w:r>
      <w:r w:rsidR="006C5922">
        <w:rPr>
          <w:rFonts w:ascii="Times New Roman" w:hAnsi="Times New Roman"/>
          <w:sz w:val="22"/>
          <w:szCs w:val="22"/>
        </w:rPr>
        <w:t xml:space="preserve">) </w:t>
      </w:r>
      <w:r w:rsidR="00247CF9">
        <w:rPr>
          <w:rFonts w:ascii="Times New Roman" w:hAnsi="Times New Roman"/>
          <w:sz w:val="22"/>
          <w:szCs w:val="22"/>
        </w:rPr>
        <w:t>to the luminance of the reference illuminant itself.</w:t>
      </w:r>
      <w:r w:rsidR="001C78FE">
        <w:rPr>
          <w:rFonts w:ascii="Times New Roman" w:hAnsi="Times New Roman"/>
          <w:sz w:val="22"/>
          <w:szCs w:val="22"/>
        </w:rPr>
        <w:t xml:space="preserve"> Feedback was given on each trial based on which image contained the target object with the higher LRF.</w:t>
      </w:r>
      <w:r w:rsidR="001F1290" w:rsidRPr="001F1290">
        <w:rPr>
          <w:rStyle w:val="FootnoteReference"/>
          <w:rFonts w:ascii="Times New Roman" w:hAnsi="Times New Roman"/>
          <w:sz w:val="22"/>
          <w:szCs w:val="22"/>
        </w:rPr>
        <w:t xml:space="preserve"> </w:t>
      </w:r>
      <w:r w:rsidR="001F1290">
        <w:rPr>
          <w:rStyle w:val="FootnoteReference"/>
          <w:rFonts w:ascii="Times New Roman" w:hAnsi="Times New Roman"/>
          <w:sz w:val="22"/>
          <w:szCs w:val="22"/>
        </w:rPr>
        <w:footnoteReference w:id="2"/>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44497106"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E377D4">
        <w:rPr>
          <w:rFonts w:ascii="Times New Roman" w:hAnsi="Times New Roman"/>
          <w:sz w:val="22"/>
          <w:szCs w:val="22"/>
        </w:rPr>
        <w:t xml:space="preserve"> (</w:t>
      </w:r>
      <w:r w:rsidR="006F46DC">
        <w:rPr>
          <w:rFonts w:ascii="Times New Roman" w:hAnsi="Times New Roman"/>
          <w:sz w:val="22"/>
          <w:szCs w:val="22"/>
        </w:rPr>
        <w:t>i.e.,</w:t>
      </w:r>
      <w:r w:rsidR="00E377D4">
        <w:rPr>
          <w:rFonts w:ascii="Times New Roman" w:hAnsi="Times New Roman"/>
          <w:sz w:val="22"/>
          <w:szCs w:val="22"/>
        </w:rPr>
        <w:t xml:space="preserve"> d-prime = 1.0 in a two</w:t>
      </w:r>
      <w:r w:rsidR="0070791A">
        <w:rPr>
          <w:rFonts w:ascii="Times New Roman" w:hAnsi="Times New Roman"/>
          <w:sz w:val="22"/>
          <w:szCs w:val="22"/>
        </w:rPr>
        <w:t>-</w:t>
      </w:r>
      <w:r w:rsidR="00E377D4">
        <w:rPr>
          <w:rFonts w:ascii="Times New Roman" w:hAnsi="Times New Roman"/>
          <w:sz w:val="22"/>
          <w:szCs w:val="22"/>
        </w:rPr>
        <w:t>interval task)</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8BE7E20" w14:textId="3651D43B" w:rsidR="0004085B" w:rsidRDefault="00CD7201" w:rsidP="0004085B">
      <w:pPr>
        <w:pStyle w:val="Default"/>
        <w:spacing w:before="0"/>
        <w:rPr>
          <w:rFonts w:ascii="Times New Roman" w:hAnsi="Times New Roman"/>
          <w:b/>
          <w:bCs/>
          <w:sz w:val="22"/>
          <w:szCs w:val="22"/>
        </w:rPr>
      </w:pPr>
      <w:r>
        <w:rPr>
          <w:rFonts w:ascii="Times New Roman" w:hAnsi="Times New Roman"/>
          <w:b/>
          <w:bCs/>
          <w:sz w:val="22"/>
          <w:szCs w:val="22"/>
        </w:rPr>
        <w:t xml:space="preserve">2.2 </w:t>
      </w:r>
      <w:r w:rsidR="00554DFF">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6C30F22F" w14:textId="2C2C8576"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w:t>
      </w:r>
      <w:r w:rsidR="00D75105">
        <w:rPr>
          <w:rFonts w:ascii="Times New Roman" w:hAnsi="Times New Roman"/>
          <w:sz w:val="22"/>
          <w:szCs w:val="22"/>
        </w:rPr>
        <w:t>built f</w:t>
      </w:r>
      <w:r w:rsidR="005D2B00">
        <w:rPr>
          <w:rFonts w:ascii="Times New Roman" w:hAnsi="Times New Roman"/>
          <w:sz w:val="22"/>
          <w:szCs w:val="22"/>
        </w:rPr>
        <w:t>r</w:t>
      </w:r>
      <w:r w:rsidR="00D75105">
        <w:rPr>
          <w:rFonts w:ascii="Times New Roman" w:hAnsi="Times New Roman"/>
          <w:sz w:val="22"/>
          <w:szCs w:val="22"/>
        </w:rPr>
        <w:t xml:space="preserve">om </w:t>
      </w:r>
      <w:r>
        <w:rPr>
          <w:rFonts w:ascii="Times New Roman" w:hAnsi="Times New Roman"/>
          <w:sz w:val="22"/>
          <w:szCs w:val="22"/>
        </w:rPr>
        <w:t xml:space="preserve">natural surface reflectance databases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(see Methods: Reflectance and Illumination Spectra</w:t>
      </w:r>
      <w:r w:rsidR="00257475">
        <w:rPr>
          <w:rFonts w:ascii="Times New Roman" w:hAnsi="Times New Roman"/>
          <w:noProof/>
          <w:sz w:val="22"/>
          <w:szCs w:val="22"/>
        </w:rPr>
        <w:t>;</w:t>
      </w:r>
      <w:r w:rsidR="00BC3349">
        <w:rPr>
          <w:rFonts w:ascii="Times New Roman" w:hAnsi="Times New Roman"/>
          <w:noProof/>
          <w:sz w:val="22"/>
          <w:szCs w:val="22"/>
        </w:rPr>
        <w:t xml:space="preserve"> Singh, Cottaris, Heasly, Brainard, &amp; Burge, 2018)</w:t>
      </w:r>
      <w:r w:rsidR="00BC3349">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BC3349">
        <w:rPr>
          <w:rFonts w:ascii="Times New Roman" w:hAnsi="Times New Roman"/>
          <w:color w:val="000000" w:themeColor="text1"/>
          <w:sz w:val="22"/>
          <w:szCs w:val="22"/>
        </w:rPr>
        <w:fldChar w:fldCharType="begin"/>
      </w:r>
      <w:r w:rsidR="00BC3349">
        <w:rPr>
          <w:rFonts w:ascii="Times New Roman" w:hAnsi="Times New Roman"/>
          <w:color w:val="000000" w:themeColor="text1"/>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color w:val="000000" w:themeColor="text1"/>
          <w:sz w:val="22"/>
          <w:szCs w:val="22"/>
        </w:rPr>
        <w:fldChar w:fldCharType="separate"/>
      </w:r>
      <w:r w:rsidR="00BC3349">
        <w:rPr>
          <w:rFonts w:ascii="Times New Roman" w:hAnsi="Times New Roman"/>
          <w:noProof/>
          <w:color w:val="000000" w:themeColor="text1"/>
          <w:sz w:val="22"/>
          <w:szCs w:val="22"/>
        </w:rPr>
        <w:t>(Kelly, Gibson, &amp; Nickerson, 1943; Vrhel, Gershon, &amp; Iwan, 1994)</w:t>
      </w:r>
      <w:r w:rsidR="00BC3349">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 xml:space="preserve">s associated with the largest six eigenvalues of the dataset. These eigenvalues captured more than 90% of the variance in the database. The distribution of projection weights was approximated as a multivariate-normal distribution. Reflectance spectra of background objects were </w:t>
      </w:r>
      <w:r w:rsidR="00A11F82">
        <w:rPr>
          <w:rFonts w:ascii="Times New Roman" w:hAnsi="Times New Roman"/>
          <w:sz w:val="22"/>
          <w:szCs w:val="22"/>
        </w:rPr>
        <w:t>constructed by first sampling from the multivariate distribution of projection weights and then pe</w:t>
      </w:r>
      <w:r w:rsidR="00D43B27">
        <w:rPr>
          <w:rFonts w:ascii="Times New Roman" w:hAnsi="Times New Roman"/>
          <w:sz w:val="22"/>
          <w:szCs w:val="22"/>
        </w:rPr>
        <w:t>r</w:t>
      </w:r>
      <w:r w:rsidR="00A11F82">
        <w:rPr>
          <w:rFonts w:ascii="Times New Roman" w:hAnsi="Times New Roman"/>
          <w:sz w:val="22"/>
          <w:szCs w:val="22"/>
        </w:rPr>
        <w:t xml:space="preserve">forming a weighted sum of the corresponding eigenvectors. </w:t>
      </w:r>
      <w:r w:rsidR="0071405B">
        <w:rPr>
          <w:rFonts w:ascii="Times New Roman" w:hAnsi="Times New Roman"/>
          <w:sz w:val="22"/>
          <w:szCs w:val="22"/>
        </w:rPr>
        <w:t xml:space="preserve">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5DA74AF4"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examine</w:t>
      </w:r>
      <w:r w:rsidR="00D64AF2">
        <w:rPr>
          <w:rFonts w:ascii="Times New Roman" w:hAnsi="Times New Roman"/>
          <w:sz w:val="22"/>
          <w:szCs w:val="22"/>
        </w:rPr>
        <w:t>d</w:t>
      </w:r>
      <w:r>
        <w:rPr>
          <w:rFonts w:ascii="Times New Roman" w:hAnsi="Times New Roman"/>
          <w:sz w:val="22"/>
          <w:szCs w:val="22"/>
        </w:rPr>
        <w:t xml:space="preserv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33228D5F"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t>
      </w:r>
      <w:r w:rsidR="009F3690">
        <w:rPr>
          <w:sz w:val="22"/>
          <w:szCs w:val="22"/>
        </w:rPr>
        <w:t>M</w:t>
      </w:r>
      <w:r w:rsidR="0092304B" w:rsidRPr="000E3DCD">
        <w:rPr>
          <w:sz w:val="22"/>
          <w:szCs w:val="22"/>
        </w:rPr>
        <w:t xml:space="preserve">ean </w:t>
      </w:r>
      <w:r w:rsidRPr="000E3DCD">
        <w:rPr>
          <w:sz w:val="22"/>
          <w:szCs w:val="22"/>
        </w:rPr>
        <w:t xml:space="preserve">log threshold squared </w:t>
      </w:r>
      <w:r w:rsidR="004C42C6" w:rsidRPr="000E3DCD">
        <w:rPr>
          <w:sz w:val="22"/>
          <w:szCs w:val="22"/>
        </w:rPr>
        <w:t>(</w:t>
      </w:r>
      <w:r w:rsidR="004C42C6">
        <w:rPr>
          <w:sz w:val="22"/>
          <w:szCs w:val="22"/>
        </w:rPr>
        <w:t xml:space="preserve">averaged </w:t>
      </w:r>
      <w:r w:rsidR="004C42C6" w:rsidRPr="000E3DCD">
        <w:rPr>
          <w:sz w:val="22"/>
          <w:szCs w:val="22"/>
        </w:rPr>
        <w:t xml:space="preserve">across </w:t>
      </w:r>
      <w:r w:rsidR="004C42C6" w:rsidRPr="00655B17">
        <w:rPr>
          <w:rStyle w:val="None"/>
          <w:color w:val="000000" w:themeColor="text1"/>
          <w:sz w:val="22"/>
          <w:szCs w:val="22"/>
        </w:rPr>
        <w:t>observer</w:t>
      </w:r>
      <w:r w:rsidR="004C42C6" w:rsidRPr="000E3DCD">
        <w:rPr>
          <w:sz w:val="22"/>
          <w:szCs w:val="22"/>
        </w:rPr>
        <w:t>s, N = 4)</w:t>
      </w:r>
      <w:r w:rsidR="004C42C6">
        <w:rPr>
          <w:sz w:val="22"/>
          <w:szCs w:val="22"/>
        </w:rPr>
        <w:t xml:space="preserve"> </w:t>
      </w:r>
      <w:r w:rsidR="007779BF">
        <w:rPr>
          <w:sz w:val="22"/>
          <w:szCs w:val="22"/>
        </w:rPr>
        <w:t xml:space="preserve">is plotted against </w:t>
      </w:r>
      <w:r w:rsidRPr="000E3DCD">
        <w:rPr>
          <w:sz w:val="22"/>
          <w:szCs w:val="22"/>
        </w:rPr>
        <w:t>the log of the covariance scalar</w:t>
      </w:r>
      <w:r w:rsidR="00554DFF" w:rsidRPr="000E3DCD">
        <w:rPr>
          <w:sz w:val="22"/>
          <w:szCs w:val="22"/>
        </w:rPr>
        <w:t xml:space="preserve">. For low values of the covariance scalar, </w:t>
      </w:r>
      <w:r w:rsidR="00536806">
        <w:rPr>
          <w:sz w:val="22"/>
          <w:szCs w:val="22"/>
        </w:rPr>
        <w:t xml:space="preserve">the </w:t>
      </w:r>
      <w:r w:rsidR="00554DFF" w:rsidRPr="000E3DCD">
        <w:rPr>
          <w:sz w:val="22"/>
          <w:szCs w:val="22"/>
        </w:rPr>
        <w:t>threshold</w:t>
      </w:r>
      <w:r w:rsidR="00BF492E">
        <w:rPr>
          <w:sz w:val="22"/>
          <w:szCs w:val="22"/>
        </w:rPr>
        <w:t>s</w:t>
      </w:r>
      <w:r w:rsidR="00554DFF" w:rsidRPr="000E3DCD">
        <w:rPr>
          <w:sz w:val="22"/>
          <w:szCs w:val="22"/>
        </w:rPr>
        <w:t xml:space="preserve"> </w:t>
      </w:r>
      <w:r w:rsidR="00536806">
        <w:rPr>
          <w:sz w:val="22"/>
          <w:szCs w:val="22"/>
        </w:rPr>
        <w:t>are</w:t>
      </w:r>
      <w:r w:rsidR="00536806" w:rsidRPr="000E3DCD">
        <w:rPr>
          <w:sz w:val="22"/>
          <w:szCs w:val="22"/>
        </w:rPr>
        <w:t xml:space="preserve"> </w:t>
      </w:r>
      <w:r w:rsidR="00554DFF" w:rsidRPr="000E3DCD">
        <w:rPr>
          <w:sz w:val="22"/>
          <w:szCs w:val="22"/>
        </w:rPr>
        <w:t>nearly constant</w:t>
      </w:r>
      <w:r w:rsidR="0004085B" w:rsidRPr="000E3DCD">
        <w:rPr>
          <w:sz w:val="22"/>
          <w:szCs w:val="22"/>
        </w:rPr>
        <w:t xml:space="preserve">. </w:t>
      </w:r>
      <w:r w:rsidR="0004085B" w:rsidRPr="000E3DCD">
        <w:rPr>
          <w:sz w:val="22"/>
          <w:szCs w:val="22"/>
        </w:rPr>
        <w:lastRenderedPageBreak/>
        <w:t>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581AB341"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&lt;EndNote&gt;&lt;Cite&gt;&lt;Author&gt;Pelli&lt;/Author&gt;&lt;Year&gt;1999&lt;/Year&gt;&lt;RecNum&gt;30&lt;/RecNum&gt;&lt;IDText&gt;10069051&lt;/IDText&gt;&lt;DisplayText&gt;(Pelli &amp;amp; Farell, 1999)&lt;/DisplayText&gt;&lt;record&gt;&lt;rec-number&gt;30&lt;/rec-number&gt;&lt;foreign-keys&gt;&lt;key app="EN" db-id="zr5fzd222xvvdvewxvlv0eemp5f5rezev9p2" timestamp="1620224998"&gt;30&lt;/key&gt;&lt;/foreign-keys&gt;&lt;ref-type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(Pelli &amp; Farell, 1999)</w:t>
      </w:r>
      <w:r w:rsidR="00BC3349">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7B8DD475"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B5665D">
        <w:rPr>
          <w:rFonts w:ascii="Times New Roman" w:hAnsi="Times New Roman"/>
          <w:sz w:val="22"/>
          <w:szCs w:val="22"/>
        </w:rPr>
        <w:t xml:space="preserve">background </w:t>
      </w:r>
      <w:r w:rsidR="008E6BA8">
        <w:rPr>
          <w:rFonts w:ascii="Times New Roman" w:hAnsi="Times New Roman"/>
          <w:sz w:val="22"/>
          <w:szCs w:val="22"/>
        </w:rPr>
        <w:t xml:space="preserve">object surface </w:t>
      </w:r>
      <w:r>
        <w:rPr>
          <w:rFonts w:ascii="Times New Roman" w:hAnsi="Times New Roman"/>
          <w:sz w:val="22"/>
          <w:szCs w:val="22"/>
        </w:rPr>
        <w:t xml:space="preserve">variability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and</w:t>
      </w:r>
      <w:r w:rsidR="00802B44">
        <w:rPr>
          <w:rFonts w:ascii="Times New Roman" w:hAnsi="Times New Roman"/>
          <w:sz w:val="22"/>
          <w:szCs w:val="22"/>
        </w:rPr>
        <w:t xml:space="preserve">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2D7896C8" w:rsidR="00CC0064" w:rsidRDefault="00554DFF" w:rsidP="00095375">
      <w:pPr>
        <w:pStyle w:val="Default"/>
        <w:spacing w:before="0"/>
      </w:pPr>
      <w:r>
        <w:rPr>
          <w:rFonts w:ascii="Times New Roman" w:hAnsi="Times New Roman"/>
          <w:sz w:val="22"/>
          <w:szCs w:val="22"/>
        </w:rPr>
        <w:t xml:space="preserve">Figure 5 shows threshold variation for </w:t>
      </w:r>
      <w:r w:rsidR="00C43E25">
        <w:rPr>
          <w:rFonts w:ascii="Times New Roman" w:hAnsi="Times New Roman"/>
          <w:sz w:val="22"/>
          <w:szCs w:val="22"/>
        </w:rPr>
        <w:t xml:space="preserve">each </w:t>
      </w:r>
      <w:r>
        <w:rPr>
          <w:rFonts w:ascii="Times New Roman" w:hAnsi="Times New Roman"/>
          <w:sz w:val="22"/>
          <w:szCs w:val="22"/>
        </w:rPr>
        <w:t xml:space="preserve">individual </w:t>
      </w:r>
      <w:r w:rsidR="00A94812">
        <w:rPr>
          <w:rStyle w:val="None"/>
          <w:rFonts w:ascii="Times New Roman" w:hAnsi="Times New Roman"/>
          <w:sz w:val="22"/>
          <w:szCs w:val="22"/>
        </w:rPr>
        <w:t>observer</w:t>
      </w:r>
      <w:r>
        <w:rPr>
          <w:rFonts w:ascii="Times New Roman" w:hAnsi="Times New Roman"/>
          <w:sz w:val="22"/>
          <w:szCs w:val="22"/>
        </w:rPr>
        <w:t xml:space="preserve">. </w:t>
      </w:r>
      <w:r w:rsidR="00F43AAE">
        <w:rPr>
          <w:rFonts w:ascii="Times New Roman" w:hAnsi="Times New Roman"/>
          <w:sz w:val="22"/>
          <w:szCs w:val="22"/>
        </w:rPr>
        <w:t xml:space="preserve">The pattern of thresholds for each </w:t>
      </w:r>
      <w:r w:rsidR="007F6680">
        <w:rPr>
          <w:rFonts w:ascii="Times New Roman" w:hAnsi="Times New Roman"/>
          <w:sz w:val="22"/>
          <w:szCs w:val="22"/>
        </w:rPr>
        <w:t>individual</w:t>
      </w:r>
      <w:r w:rsidR="00802B44">
        <w:rPr>
          <w:rFonts w:ascii="Times New Roman" w:hAnsi="Times New Roman"/>
          <w:sz w:val="22"/>
          <w:szCs w:val="22"/>
        </w:rPr>
        <w:t xml:space="preserve"> observer </w:t>
      </w:r>
      <w:r w:rsidR="00F7520A">
        <w:rPr>
          <w:rFonts w:ascii="Times New Roman" w:hAnsi="Times New Roman"/>
          <w:sz w:val="22"/>
          <w:szCs w:val="22"/>
        </w:rPr>
        <w:t>follows</w:t>
      </w:r>
      <w:r w:rsidR="00984EE0">
        <w:rPr>
          <w:rFonts w:ascii="Times New Roman" w:hAnsi="Times New Roman"/>
          <w:sz w:val="22"/>
          <w:szCs w:val="22"/>
        </w:rPr>
        <w:t xml:space="preserve"> the </w:t>
      </w:r>
      <w:r w:rsidR="00802B44">
        <w:rPr>
          <w:rFonts w:ascii="Times New Roman" w:hAnsi="Times New Roman"/>
          <w:sz w:val="22"/>
          <w:szCs w:val="22"/>
        </w:rPr>
        <w:t xml:space="preserve">same basic pattern as the mean </w:t>
      </w:r>
      <w:r w:rsidR="00076C82">
        <w:rPr>
          <w:rFonts w:ascii="Times New Roman" w:hAnsi="Times New Roman"/>
          <w:sz w:val="22"/>
          <w:szCs w:val="22"/>
        </w:rPr>
        <w:t xml:space="preserve">thresholds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 xml:space="preserve">low values of the covariance </w:t>
      </w:r>
      <w:r w:rsidR="009E4AFA">
        <w:rPr>
          <w:rFonts w:ascii="Times New Roman" w:hAnsi="Times New Roman"/>
          <w:sz w:val="22"/>
          <w:szCs w:val="22"/>
        </w:rPr>
        <w:t>scalar,</w:t>
      </w:r>
      <w:r w:rsidR="00802B44">
        <w:rPr>
          <w:rFonts w:ascii="Times New Roman" w:hAnsi="Times New Roman"/>
          <w:sz w:val="22"/>
          <w:szCs w:val="22"/>
        </w:rPr>
        <w:t xml:space="preserve">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332F8DF" w:rsidR="00BA5E45" w:rsidRDefault="00CD7201" w:rsidP="000E3DCD">
      <w:pPr>
        <w:pStyle w:val="Default"/>
        <w:spacing w:before="0"/>
        <w:rPr>
          <w:rFonts w:ascii="Times New Roman" w:hAnsi="Times New Roman"/>
          <w:b/>
          <w:bCs/>
          <w:sz w:val="22"/>
          <w:szCs w:val="22"/>
        </w:rPr>
      </w:pPr>
      <w:r>
        <w:rPr>
          <w:rFonts w:ascii="Times New Roman" w:hAnsi="Times New Roman"/>
          <w:b/>
          <w:bCs/>
          <w:sz w:val="22"/>
          <w:szCs w:val="22"/>
        </w:rPr>
        <w:t xml:space="preserve">2.3 </w:t>
      </w:r>
      <w:r w:rsidR="009B139F">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sidR="009B139F">
        <w:rPr>
          <w:rFonts w:ascii="Times New Roman" w:hAnsi="Times New Roman"/>
          <w:b/>
          <w:bCs/>
          <w:sz w:val="22"/>
          <w:szCs w:val="22"/>
        </w:rPr>
        <w:t>of background surface variation on the lightness representation</w:t>
      </w:r>
    </w:p>
    <w:p w14:paraId="435D3204" w14:textId="593B5504"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sidR="001C3F6F">
        <w:rPr>
          <w:rFonts w:ascii="Times New Roman" w:hAnsi="Times New Roman"/>
          <w:sz w:val="22"/>
          <w:szCs w:val="22"/>
        </w:rPr>
        <w:t xml:space="preserve">see </w:t>
      </w:r>
      <w:r>
        <w:rPr>
          <w:rFonts w:ascii="Times New Roman" w:hAnsi="Times New Roman"/>
          <w:sz w:val="22"/>
          <w:szCs w:val="22"/>
        </w:rPr>
        <w:t xml:space="preserve">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sidR="005C1AAD">
        <w:rPr>
          <w:rFonts w:ascii="Times New Roman" w:hAnsi="Times New Roman"/>
          <w:sz w:val="22"/>
          <w:szCs w:val="22"/>
        </w:rPr>
        <w:t>Our framework posits that</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is variability internal to the visual system (</w:t>
      </w:r>
      <w:r w:rsidR="007866CD">
        <w:rPr>
          <w:rFonts w:ascii="Times New Roman" w:hAnsi="Times New Roman"/>
          <w:sz w:val="22"/>
          <w:szCs w:val="22"/>
        </w:rPr>
        <w:t>i.e.,</w:t>
      </w:r>
      <w:r w:rsidR="000C11AB">
        <w:rPr>
          <w:rFonts w:ascii="Times New Roman" w:hAnsi="Times New Roman"/>
          <w:sz w:val="22"/>
          <w:szCs w:val="22"/>
        </w:rPr>
        <w:t xml:space="preserve"> </w:t>
      </w:r>
      <w:r w:rsidR="001650F4">
        <w:rPr>
          <w:rFonts w:ascii="Times New Roman" w:hAnsi="Times New Roman"/>
          <w:sz w:val="22"/>
          <w:szCs w:val="22"/>
        </w:rPr>
        <w:t xml:space="preserve">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experimentally induced stimulus variability </w:t>
      </w:r>
      <w:r w:rsidR="00A4463B">
        <w:rPr>
          <w:rFonts w:ascii="Times New Roman" w:hAnsi="Times New Roman"/>
          <w:sz w:val="22"/>
          <w:szCs w:val="22"/>
        </w:rPr>
        <w:t>(</w:t>
      </w:r>
      <w:r w:rsidR="007866CD">
        <w:rPr>
          <w:rFonts w:ascii="Times New Roman" w:hAnsi="Times New Roman"/>
          <w:sz w:val="22"/>
          <w:szCs w:val="22"/>
        </w:rPr>
        <w:t>i.e.,</w:t>
      </w:r>
      <w:r w:rsidR="00A4463B">
        <w:rPr>
          <w:rFonts w:ascii="Times New Roman" w:hAnsi="Times New Roman"/>
          <w:sz w:val="22"/>
          <w:szCs w:val="22"/>
        </w:rPr>
        <w:t xml:space="preserve"> background surface-reflectance </w:t>
      </w:r>
      <w:r w:rsidR="009B571C">
        <w:rPr>
          <w:rFonts w:ascii="Times New Roman" w:hAnsi="Times New Roman"/>
          <w:sz w:val="22"/>
          <w:szCs w:val="22"/>
        </w:rPr>
        <w:t>variability</w:t>
      </w:r>
      <w:r w:rsidR="00A4463B">
        <w:rPr>
          <w:rFonts w:ascii="Times New Roman" w:hAnsi="Times New Roman"/>
          <w:sz w:val="22"/>
          <w:szCs w:val="22"/>
        </w:rPr>
        <w:t xml:space="preserve">) </w:t>
      </w:r>
      <w:r w:rsidR="001650F4">
        <w:rPr>
          <w:rFonts w:ascii="Times New Roman" w:hAnsi="Times New Roman"/>
          <w:sz w:val="22"/>
          <w:szCs w:val="22"/>
        </w:rPr>
        <w:t xml:space="preserve">on the visual system’s representation of lightness (external noise). The </w:t>
      </w:r>
      <w:r w:rsidR="006B3ACF">
        <w:rPr>
          <w:rFonts w:ascii="Times New Roman" w:hAnsi="Times New Roman"/>
          <w:sz w:val="22"/>
          <w:szCs w:val="22"/>
        </w:rPr>
        <w:t xml:space="preserve">models aid in </w:t>
      </w:r>
      <w:r w:rsidR="001650F4">
        <w:rPr>
          <w:rFonts w:ascii="Times New Roman" w:hAnsi="Times New Roman"/>
          <w:sz w:val="22"/>
          <w:szCs w:val="22"/>
        </w:rPr>
        <w:t>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0EBABD3B"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69699F">
        <w:rPr>
          <w:rFonts w:ascii="Times New Roman" w:hAnsi="Times New Roman"/>
          <w:sz w:val="22"/>
          <w:szCs w:val="22"/>
        </w:rPr>
        <w:t>P</w:t>
      </w:r>
      <w:r w:rsidR="003474F4">
        <w:rPr>
          <w:rFonts w:ascii="Times New Roman" w:hAnsi="Times New Roman"/>
          <w:sz w:val="22"/>
          <w:szCs w:val="22"/>
        </w:rPr>
        <w:t>erformance with no external variation (covariance scalar</w:t>
      </w:r>
      <w:r w:rsidR="001D5FFB">
        <w:rPr>
          <w:rFonts w:ascii="Times New Roman" w:hAnsi="Times New Roman"/>
          <w:sz w:val="22"/>
          <w:szCs w:val="22"/>
        </w:rPr>
        <w:t>,</w:t>
      </w:r>
      <w:r w:rsidR="003474F4">
        <w:rPr>
          <w:rFonts w:ascii="Times New Roman" w:hAnsi="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=0</m:t>
        </m:r>
      </m:oMath>
      <w:del w:id="8" w:author="Singh, Vijay" w:date="2021-06-02T11:28:00Z">
        <w:r w:rsidR="007C20A8" w:rsidDel="001D5FFB">
          <w:rPr>
            <w:rFonts w:ascii="Times New Roman" w:hAnsi="Times New Roman"/>
            <w:sz w:val="22"/>
            <w:szCs w:val="22"/>
          </w:rPr>
          <w:delText>=</w:delText>
        </w:r>
        <w:r w:rsidR="003474F4" w:rsidDel="001D5FFB">
          <w:rPr>
            <w:rFonts w:ascii="Times New Roman" w:hAnsi="Times New Roman"/>
            <w:sz w:val="22"/>
            <w:szCs w:val="22"/>
          </w:rPr>
          <w:delText xml:space="preserve"> 0</w:delText>
        </w:r>
        <w:r w:rsidR="007C20A8" w:rsidDel="001D5FFB">
          <w:rPr>
            <w:rFonts w:ascii="Times New Roman" w:hAnsi="Times New Roman"/>
            <w:sz w:val="22"/>
            <w:szCs w:val="22"/>
          </w:rPr>
          <w:delText>.0</w:delText>
        </w:r>
      </w:del>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w:t>
      </w:r>
      <w:r w:rsidR="00C55A88">
        <w:rPr>
          <w:rFonts w:ascii="Times New Roman" w:hAnsi="Times New Roman"/>
          <w:sz w:val="22"/>
          <w:szCs w:val="22"/>
        </w:rPr>
        <w:t>twice the threshold</w:t>
      </w:r>
      <w:r w:rsidR="004D321F">
        <w:rPr>
          <w:rFonts w:ascii="Times New Roman" w:hAnsi="Times New Roman"/>
          <w:sz w:val="22"/>
          <w:szCs w:val="22"/>
        </w:rPr>
        <w:t xml:space="preserve">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r w:rsidR="00347149">
        <w:rPr>
          <w:rFonts w:ascii="Times New Roman" w:hAnsi="Times New Roman"/>
          <w:sz w:val="22"/>
          <w:szCs w:val="22"/>
        </w:rPr>
        <w:t xml:space="preserve">amount of </w:t>
      </w:r>
      <w:r w:rsidR="003474F4">
        <w:rPr>
          <w:rFonts w:ascii="Times New Roman" w:hAnsi="Times New Roman"/>
          <w:sz w:val="22"/>
          <w:szCs w:val="22"/>
        </w:rPr>
        <w:t xml:space="preserve">external noise </w:t>
      </w:r>
      <w:r w:rsidR="00A70D71">
        <w:rPr>
          <w:rFonts w:ascii="Times New Roman" w:hAnsi="Times New Roman"/>
          <w:sz w:val="22"/>
          <w:szCs w:val="22"/>
        </w:rPr>
        <w:t xml:space="preserve">matches the </w:t>
      </w:r>
      <w:r w:rsidR="00347149">
        <w:rPr>
          <w:rFonts w:ascii="Times New Roman" w:hAnsi="Times New Roman"/>
          <w:sz w:val="22"/>
          <w:szCs w:val="22"/>
        </w:rPr>
        <w:t xml:space="preserve">amount </w:t>
      </w:r>
      <w:r w:rsidR="00A70D71">
        <w:rPr>
          <w:rFonts w:ascii="Times New Roman" w:hAnsi="Times New Roman"/>
          <w:sz w:val="22"/>
          <w:szCs w:val="22"/>
        </w:rPr>
        <w:t>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594AF217"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w:t>
      </w:r>
      <w:r w:rsidR="00983B35">
        <w:rPr>
          <w:rFonts w:ascii="Times New Roman" w:hAnsi="Times New Roman"/>
          <w:sz w:val="22"/>
          <w:szCs w:val="22"/>
        </w:rPr>
        <w:t xml:space="preserve">LRF </w:t>
      </w:r>
      <w:r w:rsidR="007C190F">
        <w:rPr>
          <w:rFonts w:ascii="Times New Roman" w:hAnsi="Times New Roman"/>
          <w:sz w:val="22"/>
          <w:szCs w:val="22"/>
        </w:rPr>
        <w:t xml:space="preserve">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commentRangeStart w:id="9"/>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 xml:space="preserve">incorporate </w:t>
      </w:r>
      <w:ins w:id="10" w:author="Singh, Vijay" w:date="2021-06-02T11:41:00Z">
        <w:r w:rsidR="00D10AE4">
          <w:rPr>
            <w:rFonts w:ascii="Times New Roman" w:hAnsi="Times New Roman"/>
            <w:sz w:val="22"/>
            <w:szCs w:val="22"/>
          </w:rPr>
          <w:t xml:space="preserve">features of human physiology </w:t>
        </w:r>
      </w:ins>
      <w:ins w:id="11" w:author="Singh, Vijay" w:date="2021-06-02T11:42:00Z">
        <w:r w:rsidR="00D81AD7">
          <w:rPr>
            <w:rFonts w:ascii="Times New Roman" w:hAnsi="Times New Roman"/>
            <w:sz w:val="22"/>
            <w:szCs w:val="22"/>
          </w:rPr>
          <w:t xml:space="preserve">such as </w:t>
        </w:r>
      </w:ins>
      <w:r w:rsidR="009B4ADC">
        <w:rPr>
          <w:rFonts w:ascii="Times New Roman" w:hAnsi="Times New Roman"/>
          <w:sz w:val="22"/>
          <w:szCs w:val="22"/>
        </w:rPr>
        <w:t>the Poisson noise that perturbs cone photoreceptor isomer</w:t>
      </w:r>
      <w:r w:rsidR="00EC6D6B">
        <w:rPr>
          <w:rFonts w:ascii="Times New Roman" w:hAnsi="Times New Roman"/>
          <w:sz w:val="22"/>
          <w:szCs w:val="22"/>
        </w:rPr>
        <w:t>iz</w:t>
      </w:r>
      <w:r w:rsidR="009B4ADC">
        <w:rPr>
          <w:rFonts w:ascii="Times New Roman" w:hAnsi="Times New Roman"/>
          <w:sz w:val="22"/>
          <w:szCs w:val="22"/>
        </w:rPr>
        <w:t xml:space="preserve">ations </w:t>
      </w:r>
      <w:ins w:id="12" w:author="Singh, Vijay" w:date="2021-06-02T11:43:00Z">
        <w:r w:rsidR="00144D4C">
          <w:rPr>
            <w:rFonts w:ascii="Times New Roman" w:hAnsi="Times New Roman"/>
            <w:sz w:val="22"/>
            <w:szCs w:val="22"/>
          </w:rPr>
          <w:t xml:space="preserve">in the retina, </w:t>
        </w:r>
      </w:ins>
      <w:proofErr w:type="gramStart"/>
      <w:r w:rsidR="009B4ADC">
        <w:rPr>
          <w:rFonts w:ascii="Times New Roman" w:hAnsi="Times New Roman"/>
          <w:sz w:val="22"/>
          <w:szCs w:val="22"/>
        </w:rPr>
        <w:t>as well as</w:t>
      </w:r>
      <w:ins w:id="13" w:author="Singh, Vijay" w:date="2021-06-02T11:43:00Z">
        <w:r w:rsidR="002348AC">
          <w:rPr>
            <w:rFonts w:ascii="Times New Roman" w:hAnsi="Times New Roman"/>
            <w:sz w:val="22"/>
            <w:szCs w:val="22"/>
          </w:rPr>
          <w:t>,</w:t>
        </w:r>
        <w:proofErr w:type="gramEnd"/>
        <w:r w:rsidR="002348AC">
          <w:rPr>
            <w:rFonts w:ascii="Times New Roman" w:hAnsi="Times New Roman"/>
            <w:sz w:val="22"/>
            <w:szCs w:val="22"/>
          </w:rPr>
          <w:t xml:space="preserve"> the</w:t>
        </w:r>
        <w:r w:rsidR="002348AC">
          <w:rPr>
            <w:rFonts w:ascii="Times New Roman" w:hAnsi="Times New Roman"/>
            <w:sz w:val="22"/>
            <w:szCs w:val="22"/>
          </w:rPr>
          <w:t xml:space="preserve"> details of </w:t>
        </w:r>
      </w:ins>
      <w:ins w:id="14" w:author="Singh, Vijay" w:date="2021-06-02T11:44:00Z">
        <w:r w:rsidR="00C40657">
          <w:rPr>
            <w:rFonts w:ascii="Times New Roman" w:hAnsi="Times New Roman"/>
            <w:sz w:val="22"/>
            <w:szCs w:val="22"/>
          </w:rPr>
          <w:t>the</w:t>
        </w:r>
      </w:ins>
      <w:ins w:id="15" w:author="Singh, Vijay" w:date="2021-06-02T11:43:00Z">
        <w:r w:rsidR="002348AC">
          <w:rPr>
            <w:rFonts w:ascii="Times New Roman" w:hAnsi="Times New Roman"/>
            <w:sz w:val="22"/>
            <w:szCs w:val="22"/>
          </w:rPr>
          <w:t xml:space="preserve"> rendering process</w:t>
        </w:r>
      </w:ins>
      <w:r w:rsidR="009B4ADC">
        <w:rPr>
          <w:rFonts w:ascii="Times New Roman" w:hAnsi="Times New Roman"/>
          <w:sz w:val="22"/>
          <w:szCs w:val="22"/>
        </w:rPr>
        <w:t xml:space="preserve"> </w:t>
      </w:r>
      <w:ins w:id="16" w:author="Singh, Vijay" w:date="2021-06-02T11:44:00Z">
        <w:r w:rsidR="003156A1">
          <w:rPr>
            <w:rFonts w:ascii="Times New Roman" w:hAnsi="Times New Roman"/>
            <w:sz w:val="22"/>
            <w:szCs w:val="22"/>
          </w:rPr>
          <w:lastRenderedPageBreak/>
          <w:t xml:space="preserve">used to </w:t>
        </w:r>
      </w:ins>
      <w:ins w:id="17" w:author="Singh, Vijay" w:date="2021-06-02T11:45:00Z">
        <w:r w:rsidR="00741E77">
          <w:rPr>
            <w:rFonts w:ascii="Times New Roman" w:hAnsi="Times New Roman"/>
            <w:sz w:val="22"/>
            <w:szCs w:val="22"/>
          </w:rPr>
          <w:t>generate</w:t>
        </w:r>
      </w:ins>
      <w:ins w:id="18" w:author="Singh, Vijay" w:date="2021-06-02T11:44:00Z">
        <w:r w:rsidR="003156A1">
          <w:rPr>
            <w:rFonts w:ascii="Times New Roman" w:hAnsi="Times New Roman"/>
            <w:sz w:val="22"/>
            <w:szCs w:val="22"/>
          </w:rPr>
          <w:t xml:space="preserve"> the images </w:t>
        </w:r>
        <w:r w:rsidR="003B660F">
          <w:rPr>
            <w:rFonts w:ascii="Times New Roman" w:hAnsi="Times New Roman"/>
            <w:sz w:val="22"/>
            <w:szCs w:val="22"/>
          </w:rPr>
          <w:t>for the exp</w:t>
        </w:r>
      </w:ins>
      <w:ins w:id="19" w:author="Singh, Vijay" w:date="2021-06-02T11:45:00Z">
        <w:r w:rsidR="003B660F">
          <w:rPr>
            <w:rFonts w:ascii="Times New Roman" w:hAnsi="Times New Roman"/>
            <w:sz w:val="22"/>
            <w:szCs w:val="22"/>
          </w:rPr>
          <w:t xml:space="preserve">eriment such as </w:t>
        </w:r>
      </w:ins>
      <w:r w:rsidR="009B4ADC">
        <w:rPr>
          <w:rFonts w:ascii="Times New Roman" w:hAnsi="Times New Roman"/>
          <w:sz w:val="22"/>
          <w:szCs w:val="22"/>
        </w:rPr>
        <w:t>the truncation of surface reflectances to the range 0 to 1 in our model of natural surface reflectances</w:t>
      </w:r>
      <w:r w:rsidR="00F80A99">
        <w:rPr>
          <w:rFonts w:ascii="Times New Roman" w:hAnsi="Times New Roman"/>
          <w:sz w:val="22"/>
          <w:szCs w:val="22"/>
        </w:rPr>
        <w:t>.</w:t>
      </w:r>
      <w:commentRangeEnd w:id="9"/>
      <w:r w:rsidR="00867F72">
        <w:rPr>
          <w:rStyle w:val="CommentReference"/>
          <w:rFonts w:ascii="Times New Roman" w:hAnsi="Times New Roman" w:cs="Times New Roman"/>
          <w:color w:val="auto"/>
          <w14:textOutline w14:w="0" w14:cap="rnd" w14:cmpd="sng" w14:algn="ctr">
            <w14:noFill/>
            <w14:prstDash w14:val="solid"/>
            <w14:bevel/>
          </w14:textOutline>
        </w:rPr>
        <w:commentReference w:id="9"/>
      </w:r>
    </w:p>
    <w:p w14:paraId="6AFD664F" w14:textId="3B846EDF" w:rsidR="003474F4" w:rsidRDefault="003474F4" w:rsidP="00CC0064">
      <w:pPr>
        <w:pStyle w:val="Default"/>
        <w:spacing w:before="0"/>
        <w:rPr>
          <w:rFonts w:ascii="Times New Roman" w:hAnsi="Times New Roman"/>
          <w:sz w:val="22"/>
          <w:szCs w:val="22"/>
        </w:rPr>
      </w:pPr>
    </w:p>
    <w:p w14:paraId="629E2B30" w14:textId="6CB404BA"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376C76">
        <w:rPr>
          <w:rFonts w:ascii="Times New Roman" w:hAnsi="Times New Roman"/>
          <w:sz w:val="22"/>
          <w:szCs w:val="22"/>
        </w:rPr>
        <w:t xml:space="preserve">linear receptive field </w:t>
      </w:r>
      <w:r w:rsidR="001A287A">
        <w:rPr>
          <w:rFonts w:ascii="Times New Roman" w:hAnsi="Times New Roman"/>
          <w:sz w:val="22"/>
          <w:szCs w:val="22"/>
        </w:rPr>
        <w:t>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model capture the broad features of the data</w:t>
      </w:r>
      <w:r w:rsidR="00670BAD">
        <w:rPr>
          <w:rFonts w:ascii="Times New Roman" w:hAnsi="Times New Roman"/>
          <w:sz w:val="22"/>
          <w:szCs w:val="22"/>
        </w:rPr>
        <w:t>. T</w:t>
      </w:r>
      <w:r>
        <w:rPr>
          <w:rFonts w:ascii="Times New Roman" w:hAnsi="Times New Roman"/>
          <w:sz w:val="22"/>
          <w:szCs w:val="22"/>
        </w:rPr>
        <w:t xml:space="preserve">he </w:t>
      </w:r>
      <w:r w:rsidR="00624F99">
        <w:rPr>
          <w:rFonts w:ascii="Times New Roman" w:hAnsi="Times New Roman"/>
          <w:sz w:val="22"/>
          <w:szCs w:val="22"/>
        </w:rPr>
        <w:t xml:space="preserve">linear receptive field </w:t>
      </w:r>
      <w:r w:rsidR="001A287A">
        <w:rPr>
          <w:rFonts w:ascii="Times New Roman" w:hAnsi="Times New Roman"/>
          <w:sz w:val="22"/>
          <w:szCs w:val="22"/>
        </w:rPr>
        <w:t>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sidR="009C0EDB">
        <w:rPr>
          <w:rFonts w:ascii="Times New Roman" w:hAnsi="Times New Roman"/>
          <w:sz w:val="22"/>
          <w:szCs w:val="22"/>
        </w:rPr>
        <w:t xml:space="preserve">enables us to </w:t>
      </w:r>
      <w:r>
        <w:rPr>
          <w:rFonts w:ascii="Times New Roman" w:hAnsi="Times New Roman"/>
          <w:sz w:val="22"/>
          <w:szCs w:val="22"/>
        </w:rPr>
        <w:t>account</w:t>
      </w:r>
      <w:r w:rsidR="001A287A">
        <w:rPr>
          <w:rFonts w:ascii="Times New Roman" w:hAnsi="Times New Roman"/>
          <w:sz w:val="22"/>
          <w:szCs w:val="22"/>
        </w:rPr>
        <w:t xml:space="preserve">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57B4E8CD"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 xml:space="preserve">noise for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w:t>
      </w:r>
      <w:r w:rsidR="005A145F">
        <w:rPr>
          <w:rFonts w:ascii="Times New Roman" w:hAnsi="Times New Roman"/>
          <w:sz w:val="22"/>
          <w:szCs w:val="22"/>
        </w:rPr>
        <w:t xml:space="preserve">plots </w:t>
      </w:r>
      <w:r w:rsidR="00012289">
        <w:rPr>
          <w:rFonts w:ascii="Times New Roman" w:hAnsi="Times New Roman"/>
          <w:sz w:val="22"/>
          <w:szCs w:val="22"/>
        </w:rPr>
        <w:t>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10154A">
        <w:rPr>
          <w:rFonts w:ascii="Times New Roman" w:hAnsi="Times New Roman"/>
          <w:sz w:val="22"/>
          <w:szCs w:val="22"/>
        </w:rPr>
        <w:t>linear receptive field</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26368C20"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 xml:space="preserve">included in the </w:t>
      </w:r>
      <w:r w:rsidR="00AB4E76">
        <w:rPr>
          <w:rFonts w:ascii="Times New Roman" w:hAnsi="Times New Roman"/>
          <w:sz w:val="22"/>
          <w:szCs w:val="22"/>
        </w:rPr>
        <w:t xml:space="preserve">linear receptive field </w:t>
      </w:r>
      <w:r w:rsidR="00A94B1E">
        <w:rPr>
          <w:rFonts w:ascii="Times New Roman" w:hAnsi="Times New Roman"/>
          <w:sz w:val="22"/>
          <w:szCs w:val="22"/>
        </w:rPr>
        <w:t>model</w:t>
      </w:r>
      <w:r w:rsidR="00012289">
        <w:rPr>
          <w:rFonts w:ascii="Times New Roman" w:hAnsi="Times New Roman"/>
          <w:sz w:val="22"/>
          <w:szCs w:val="22"/>
        </w:rPr>
        <w:t xml:space="preserve"> does not typically limit human discrimination performance at daylight light levels </w:t>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(Banks, Geisler, &amp; Bennett, 1987; Cottaris, Jiang, Ding, Wandell, &amp; Brainard, 2019)</w:t>
      </w:r>
      <w:r w:rsidR="00BC3349">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of internal noise standard deviation</w:t>
      </w:r>
      <w:r w:rsidR="00C672F7">
        <w:rPr>
          <w:rFonts w:ascii="Times New Roman" w:hAnsi="Times New Roman"/>
          <w:sz w:val="22"/>
          <w:szCs w:val="22"/>
        </w:rPr>
        <w:t xml:space="preserve"> of individual </w:t>
      </w:r>
      <w:r w:rsidR="00C672F7">
        <w:rPr>
          <w:rFonts w:ascii="Times New Roman" w:hAnsi="Times New Roman"/>
          <w:sz w:val="22"/>
          <w:szCs w:val="22"/>
        </w:rPr>
        <w:t>observer</w:t>
      </w:r>
      <w:r w:rsidR="00C672F7">
        <w:rPr>
          <w:rFonts w:ascii="Times New Roman" w:hAnsi="Times New Roman"/>
          <w:sz w:val="22"/>
          <w:szCs w:val="22"/>
        </w:rPr>
        <w:t>s</w:t>
      </w:r>
      <w:r w:rsidR="00601AF2" w:rsidRPr="00C07E8A">
        <w:rPr>
          <w:rFonts w:ascii="Times New Roman" w:hAnsi="Times New Roman"/>
          <w:sz w:val="22"/>
          <w:szCs w:val="22"/>
        </w:rPr>
        <w:t xml:space="preserve">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w:t>
      </w:r>
      <w:r w:rsidR="00987191">
        <w:rPr>
          <w:rFonts w:ascii="Times New Roman" w:hAnsi="Times New Roman"/>
          <w:sz w:val="22"/>
          <w:szCs w:val="22"/>
        </w:rPr>
        <w:t xml:space="preserve">linear receptive field </w:t>
      </w:r>
      <w:r w:rsidR="00A94B1E" w:rsidRPr="00C07E8A">
        <w:rPr>
          <w:rFonts w:ascii="Times New Roman" w:hAnsi="Times New Roman"/>
          <w:sz w:val="22"/>
          <w:szCs w:val="22"/>
        </w:rPr>
        <w:t xml:space="preserve">model: mean value </w:t>
      </w:r>
      <w:r w:rsidR="00601AF2" w:rsidRPr="00C07E8A">
        <w:rPr>
          <w:rFonts w:ascii="Times New Roman" w:hAnsi="Times New Roman"/>
          <w:sz w:val="22"/>
          <w:szCs w:val="22"/>
        </w:rPr>
        <w:t>of internal noise standard deviation</w:t>
      </w:r>
      <w:r w:rsidR="00833068">
        <w:rPr>
          <w:rFonts w:ascii="Times New Roman" w:hAnsi="Times New Roman"/>
          <w:sz w:val="22"/>
          <w:szCs w:val="22"/>
        </w:rPr>
        <w:t xml:space="preserve"> </w:t>
      </w:r>
      <w:r w:rsidR="00833068">
        <w:rPr>
          <w:rFonts w:ascii="Times New Roman" w:hAnsi="Times New Roman"/>
          <w:sz w:val="22"/>
          <w:szCs w:val="22"/>
        </w:rPr>
        <w:t>of individual observers</w:t>
      </w:r>
      <w:r w:rsidR="00601AF2" w:rsidRPr="00C07E8A">
        <w:rPr>
          <w:rFonts w:ascii="Times New Roman" w:hAnsi="Times New Roman"/>
          <w:sz w:val="22"/>
          <w:szCs w:val="22"/>
        </w:rPr>
        <w:t xml:space="preserve">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0F6B350F"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 xml:space="preserve">The estimates of external noise are higher for the </w:t>
      </w:r>
      <w:r w:rsidR="00E879E9">
        <w:rPr>
          <w:rFonts w:ascii="Times New Roman" w:hAnsi="Times New Roman"/>
          <w:sz w:val="22"/>
          <w:szCs w:val="22"/>
        </w:rPr>
        <w:t xml:space="preserve">linear receptive field </w:t>
      </w:r>
      <w:r w:rsidRPr="00C07E8A">
        <w:rPr>
          <w:rFonts w:ascii="Times New Roman" w:hAnsi="Times New Roman"/>
          <w:sz w:val="22"/>
          <w:szCs w:val="22"/>
        </w:rPr>
        <w:t>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xml:space="preserve">; </w:t>
      </w:r>
      <w:r w:rsidR="00987191">
        <w:rPr>
          <w:rFonts w:ascii="Times New Roman" w:hAnsi="Times New Roman"/>
          <w:sz w:val="22"/>
          <w:szCs w:val="22"/>
        </w:rPr>
        <w:t xml:space="preserve">linear receptive field </w:t>
      </w:r>
      <w:r w:rsidR="00601AF2" w:rsidRPr="00C07E8A">
        <w:rPr>
          <w:rFonts w:ascii="Times New Roman" w:hAnsi="Times New Roman"/>
          <w:sz w:val="22"/>
          <w:szCs w:val="22"/>
        </w:rPr>
        <w:t>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t xml:space="preserve">increasing covariance scalar, while this rise is captured accurately by the </w:t>
      </w:r>
      <w:r w:rsidR="00613C03">
        <w:rPr>
          <w:rFonts w:ascii="Times New Roman" w:hAnsi="Times New Roman"/>
          <w:sz w:val="22"/>
          <w:szCs w:val="22"/>
        </w:rPr>
        <w:t xml:space="preserve">linear receptive field </w:t>
      </w:r>
      <w:r w:rsidR="00833769">
        <w:rPr>
          <w:rFonts w:ascii="Times New Roman" w:hAnsi="Times New Roman"/>
          <w:sz w:val="22"/>
          <w:szCs w:val="22"/>
        </w:rPr>
        <w:t xml:space="preserve">model, presumably because the latter </w:t>
      </w:r>
      <w:r w:rsidR="00C90E59">
        <w:rPr>
          <w:rFonts w:ascii="Times New Roman" w:hAnsi="Times New Roman"/>
          <w:sz w:val="22"/>
          <w:szCs w:val="22"/>
        </w:rPr>
        <w:t>incorporates the constraint that the surface reflectance values at each wavelength are physically realizable (</w:t>
      </w:r>
      <w:r w:rsidR="007602C1">
        <w:rPr>
          <w:rFonts w:ascii="Times New Roman" w:hAnsi="Times New Roman"/>
          <w:sz w:val="22"/>
          <w:szCs w:val="22"/>
        </w:rPr>
        <w:t>i.e.,</w:t>
      </w:r>
      <w:r w:rsidR="00C90E59">
        <w:rPr>
          <w:rFonts w:ascii="Times New Roman" w:hAnsi="Times New Roman"/>
          <w:sz w:val="22"/>
          <w:szCs w:val="22"/>
        </w:rPr>
        <w:t xml:space="preserve"> surface reflectances lie between 0 and 1)</w:t>
      </w:r>
      <w:r w:rsidR="00833769">
        <w:rPr>
          <w:rFonts w:ascii="Times New Roman" w:hAnsi="Times New Roman"/>
          <w:sz w:val="22"/>
          <w:szCs w:val="22"/>
        </w:rPr>
        <w:t xml:space="preserve">. If we focus on the estimates from the </w:t>
      </w:r>
      <w:r w:rsidR="00E932A2">
        <w:rPr>
          <w:rFonts w:ascii="Times New Roman" w:hAnsi="Times New Roman"/>
          <w:sz w:val="22"/>
          <w:szCs w:val="22"/>
        </w:rPr>
        <w:t xml:space="preserve">linear receptive field </w:t>
      </w:r>
      <w:r w:rsidR="00833769">
        <w:rPr>
          <w:rFonts w:ascii="Times New Roman" w:hAnsi="Times New Roman"/>
          <w:sz w:val="22"/>
          <w:szCs w:val="22"/>
        </w:rPr>
        <w:t xml:space="preserve">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w:t>
      </w:r>
      <w:r w:rsidR="003F71D1">
        <w:rPr>
          <w:rFonts w:ascii="Times New Roman" w:hAnsi="Times New Roman"/>
          <w:sz w:val="22"/>
          <w:szCs w:val="22"/>
        </w:rPr>
        <w:t>that the variance of human representations of lightness</w:t>
      </w:r>
      <w:r w:rsidR="006448A6">
        <w:rPr>
          <w:rFonts w:ascii="Times New Roman" w:hAnsi="Times New Roman"/>
          <w:sz w:val="22"/>
          <w:szCs w:val="22"/>
        </w:rPr>
        <w:t>,</w:t>
      </w:r>
      <w:r w:rsidR="003F71D1">
        <w:rPr>
          <w:rFonts w:ascii="Times New Roman" w:hAnsi="Times New Roman"/>
          <w:sz w:val="22"/>
          <w:szCs w:val="22"/>
        </w:rPr>
        <w:t xml:space="preserve"> given substantial variation in background surface reflectance, </w:t>
      </w:r>
      <w:r w:rsidR="00BB7FCF">
        <w:rPr>
          <w:rFonts w:ascii="Times New Roman" w:hAnsi="Times New Roman"/>
          <w:sz w:val="22"/>
          <w:szCs w:val="22"/>
        </w:rPr>
        <w:t>are</w:t>
      </w:r>
      <w:r w:rsidR="003F71D1">
        <w:rPr>
          <w:rFonts w:ascii="Times New Roman" w:hAnsi="Times New Roman"/>
          <w:sz w:val="22"/>
          <w:szCs w:val="22"/>
        </w:rPr>
        <w:t xml:space="preserve"> 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4B469EB8" w:rsidR="00151AF7" w:rsidRDefault="004274A1" w:rsidP="005C0EFF">
      <w:pPr>
        <w:pStyle w:val="Default"/>
        <w:spacing w:before="0"/>
        <w:rPr>
          <w:rFonts w:ascii="Times New Roman" w:hAnsi="Times New Roman"/>
          <w:b/>
          <w:bCs/>
          <w:sz w:val="22"/>
          <w:szCs w:val="22"/>
        </w:rPr>
      </w:pPr>
      <w:r>
        <w:rPr>
          <w:rFonts w:ascii="Times New Roman" w:hAnsi="Times New Roman"/>
          <w:b/>
          <w:bCs/>
          <w:sz w:val="22"/>
          <w:szCs w:val="22"/>
        </w:rPr>
        <w:t>3</w:t>
      </w:r>
      <w:r w:rsidR="00D80F56">
        <w:rPr>
          <w:rFonts w:ascii="Times New Roman" w:hAnsi="Times New Roman"/>
          <w:b/>
          <w:bCs/>
          <w:sz w:val="22"/>
          <w:szCs w:val="22"/>
        </w:rPr>
        <w:t xml:space="preserve"> </w:t>
      </w:r>
      <w:r w:rsidR="00E6746C">
        <w:rPr>
          <w:rFonts w:ascii="Times New Roman" w:hAnsi="Times New Roman"/>
          <w:b/>
          <w:bCs/>
          <w:sz w:val="22"/>
          <w:szCs w:val="22"/>
        </w:rPr>
        <w:t>DISCUSSION</w:t>
      </w:r>
    </w:p>
    <w:p w14:paraId="093596D3" w14:textId="77777777" w:rsidR="004B3F7A" w:rsidRDefault="004B3F7A" w:rsidP="005C0EFF">
      <w:pPr>
        <w:pStyle w:val="Default"/>
        <w:spacing w:before="0"/>
        <w:rPr>
          <w:rFonts w:ascii="Times New Roman" w:hAnsi="Times New Roman"/>
          <w:b/>
          <w:bCs/>
          <w:sz w:val="22"/>
          <w:szCs w:val="22"/>
        </w:rPr>
      </w:pPr>
    </w:p>
    <w:p w14:paraId="596C9304" w14:textId="092FCB38"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we introduced a psychophysical approach to characteri</w:t>
      </w:r>
      <w:r w:rsidR="00534AE3">
        <w:rPr>
          <w:sz w:val="22"/>
          <w:szCs w:val="22"/>
        </w:rPr>
        <w:t>ze</w:t>
      </w:r>
      <w:r w:rsidR="00943998">
        <w:rPr>
          <w:sz w:val="22"/>
          <w:szCs w:val="22"/>
        </w:rPr>
        <w:t xml:space="preserve">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F81BDF">
        <w:rPr>
          <w:sz w:val="22"/>
          <w:szCs w:val="22"/>
        </w:rPr>
        <w:t>naturalistic</w:t>
      </w:r>
      <w:r w:rsidR="00F81BDF" w:rsidRPr="000E3DCD">
        <w:rPr>
          <w:sz w:val="22"/>
          <w:szCs w:val="22"/>
        </w:rPr>
        <w:t xml:space="preserve"> </w:t>
      </w:r>
      <w:r w:rsidR="007A60B8" w:rsidRPr="000E3DCD">
        <w:rPr>
          <w:sz w:val="22"/>
          <w:szCs w:val="22"/>
        </w:rPr>
        <w:t>scene</w:t>
      </w:r>
      <w:r w:rsidR="003F4354">
        <w:rPr>
          <w:sz w:val="22"/>
          <w:szCs w:val="22"/>
        </w:rPr>
        <w:t>s</w:t>
      </w:r>
      <w:r w:rsidR="001F740C">
        <w:rPr>
          <w:sz w:val="22"/>
          <w:szCs w:val="22"/>
        </w:rPr>
        <w:t xml:space="preserve"> rendered using computer graphics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w:t>
      </w:r>
      <w:r w:rsidR="00B61443">
        <w:rPr>
          <w:sz w:val="22"/>
          <w:szCs w:val="22"/>
        </w:rPr>
        <w:t xml:space="preserve">surface </w:t>
      </w:r>
      <w:r w:rsidR="00170371">
        <w:rPr>
          <w:sz w:val="22"/>
          <w:szCs w:val="22"/>
        </w:rPr>
        <w:t>reflectance</w:t>
      </w:r>
      <w:r w:rsidR="00170371" w:rsidRPr="000E3DCD">
        <w:rPr>
          <w:sz w:val="22"/>
          <w:szCs w:val="22"/>
        </w:rPr>
        <w:t xml:space="preserve"> </w:t>
      </w:r>
      <w:r w:rsidR="008E1078" w:rsidRPr="000E3DCD">
        <w:rPr>
          <w:sz w:val="22"/>
          <w:szCs w:val="22"/>
        </w:rPr>
        <w:t xml:space="preserve">of background objects is small, discrimination thresholds are nearly constant. In this regime, performance </w:t>
      </w:r>
      <w:r w:rsidR="006610BB">
        <w:rPr>
          <w:sz w:val="22"/>
          <w:szCs w:val="22"/>
        </w:rPr>
        <w:t xml:space="preserve">is limited </w:t>
      </w:r>
      <w:r w:rsidR="008E1078" w:rsidRPr="000E3DCD">
        <w:rPr>
          <w:sz w:val="22"/>
          <w:szCs w:val="22"/>
        </w:rPr>
        <w:t xml:space="preserve">primarily </w:t>
      </w:r>
      <w:r w:rsidR="00E85295">
        <w:rPr>
          <w:sz w:val="22"/>
          <w:szCs w:val="22"/>
        </w:rPr>
        <w:t xml:space="preserve">by </w:t>
      </w:r>
      <w:r w:rsidR="008E1078" w:rsidRPr="000E3DCD">
        <w:rPr>
          <w:sz w:val="22"/>
          <w:szCs w:val="22"/>
        </w:rPr>
        <w:t xml:space="preserve">internal noise. As the amount of background </w:t>
      </w:r>
      <w:r w:rsidR="00170371">
        <w:rPr>
          <w:sz w:val="22"/>
          <w:szCs w:val="22"/>
        </w:rPr>
        <w:t>reflectance</w:t>
      </w:r>
      <w:r w:rsidR="00170371" w:rsidRPr="000E3DCD">
        <w:rPr>
          <w:sz w:val="22"/>
          <w:szCs w:val="22"/>
        </w:rPr>
        <w:t xml:space="preserve"> </w:t>
      </w:r>
      <w:r w:rsidR="008E1078" w:rsidRPr="000E3DCD">
        <w:rPr>
          <w:sz w:val="22"/>
          <w:szCs w:val="22"/>
        </w:rPr>
        <w:t xml:space="preserve">variation increases, the effect of external variation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r w:rsidR="00943998">
        <w:rPr>
          <w:sz w:val="22"/>
          <w:szCs w:val="22"/>
        </w:rPr>
        <w:t>used p</w:t>
      </w:r>
      <w:r w:rsidR="00085F66" w:rsidRPr="000E3DCD">
        <w:rPr>
          <w:sz w:val="22"/>
          <w:szCs w:val="22"/>
        </w:rPr>
        <w:t xml:space="preserve">reviously </w:t>
      </w:r>
      <w:r w:rsidR="00352754">
        <w:rPr>
          <w:sz w:val="22"/>
          <w:szCs w:val="22"/>
        </w:rPr>
        <w:t xml:space="preserve">to study </w:t>
      </w:r>
      <w:r w:rsidR="00724BD7">
        <w:rPr>
          <w:sz w:val="22"/>
          <w:szCs w:val="22"/>
        </w:rPr>
        <w:t xml:space="preserve">effect of </w:t>
      </w:r>
      <w:r w:rsidR="00943998">
        <w:rPr>
          <w:sz w:val="22"/>
          <w:szCs w:val="22"/>
        </w:rPr>
        <w:t xml:space="preserve">external </w:t>
      </w:r>
      <w:r w:rsidR="00BD7C7A" w:rsidRPr="000E3DCD">
        <w:rPr>
          <w:sz w:val="22"/>
          <w:szCs w:val="22"/>
        </w:rPr>
        <w:t xml:space="preserve">noise </w:t>
      </w:r>
      <w:r w:rsidR="00724BD7">
        <w:rPr>
          <w:sz w:val="22"/>
          <w:szCs w:val="22"/>
        </w:rPr>
        <w:t xml:space="preserve">on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 xml:space="preserve">(Legge, Kersten, &amp; Burgess, 1987; Pelli, 1990; Pelli </w:t>
      </w:r>
      <w:r w:rsidR="00BC3349">
        <w:rPr>
          <w:noProof/>
          <w:sz w:val="22"/>
          <w:szCs w:val="22"/>
        </w:rPr>
        <w:lastRenderedPageBreak/>
        <w:t>&amp; Farell, 1999)</w:t>
      </w:r>
      <w:r w:rsidR="00BC3349">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w:t>
      </w:r>
      <w:r w:rsidR="001F740C">
        <w:rPr>
          <w:sz w:val="22"/>
          <w:szCs w:val="22"/>
        </w:rPr>
        <w:t>scenes</w:t>
      </w:r>
      <w:r w:rsidR="001F740C" w:rsidRPr="00824D6E">
        <w:rPr>
          <w:sz w:val="22"/>
          <w:szCs w:val="22"/>
        </w:rPr>
        <w:t xml:space="preserve"> </w:t>
      </w:r>
      <w:r w:rsidR="00E0112B" w:rsidRPr="00824D6E">
        <w:rPr>
          <w:sz w:val="22"/>
          <w:szCs w:val="22"/>
        </w:rPr>
        <w:t xml:space="preserve">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 in task-irrelevant properties on the perception of task-relevant property</w:t>
      </w:r>
      <w:r w:rsidR="004A28F2" w:rsidRPr="004A28F2">
        <w:rPr>
          <w:sz w:val="22"/>
          <w:szCs w:val="22"/>
        </w:rPr>
        <w:t xml:space="preserve">. </w:t>
      </w:r>
    </w:p>
    <w:p w14:paraId="18BFD12A" w14:textId="7B7535A1" w:rsidR="00DE7F41" w:rsidRDefault="00DE7F41" w:rsidP="000E3DCD">
      <w:pPr>
        <w:rPr>
          <w:sz w:val="22"/>
          <w:szCs w:val="22"/>
        </w:rPr>
      </w:pPr>
    </w:p>
    <w:p w14:paraId="5A9755A0" w14:textId="737BFA36"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We used small image patches in our study, an important difference between our stimuli and natural viewing. In this initial deployment of our paradigm, we focus</w:t>
      </w:r>
      <w:r w:rsidR="00454ABB">
        <w:rPr>
          <w:sz w:val="22"/>
          <w:szCs w:val="22"/>
        </w:rPr>
        <w:t>ed</w:t>
      </w:r>
      <w:r w:rsidR="00FE371A">
        <w:rPr>
          <w:sz w:val="22"/>
          <w:szCs w:val="22"/>
        </w:rPr>
        <w:t xml:space="preserve"> on effects of background</w:t>
      </w:r>
      <w:r w:rsidR="00775B80">
        <w:rPr>
          <w:sz w:val="22"/>
          <w:szCs w:val="22"/>
        </w:rPr>
        <w:t xml:space="preserve"> variation</w:t>
      </w:r>
      <w:r w:rsidR="00FE371A">
        <w:rPr>
          <w:sz w:val="22"/>
          <w:szCs w:val="22"/>
        </w:rPr>
        <w:t xml:space="preserve">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The use of small image patches is not a necessary requirement of our paradigm</w:t>
      </w:r>
      <w:r w:rsidR="00BE7179">
        <w:rPr>
          <w:sz w:val="22"/>
          <w:szCs w:val="22"/>
        </w:rPr>
        <w:t>. E</w:t>
      </w:r>
      <w:r w:rsidR="00761DF0">
        <w:rPr>
          <w:sz w:val="22"/>
          <w:szCs w:val="22"/>
        </w:rPr>
        <w:t xml:space="preserve">xtending the work to larger patches is </w:t>
      </w:r>
      <w:r w:rsidR="00612795">
        <w:rPr>
          <w:sz w:val="22"/>
          <w:szCs w:val="22"/>
        </w:rPr>
        <w:t>an obvious next step</w:t>
      </w:r>
      <w:r w:rsidR="00761DF0">
        <w:rPr>
          <w:sz w:val="22"/>
          <w:szCs w:val="22"/>
        </w:rPr>
        <w:t>.</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objects in the rendered scene</w:t>
      </w:r>
      <w:r w:rsidR="001F740C">
        <w:rPr>
          <w:sz w:val="22"/>
          <w:szCs w:val="22"/>
        </w:rPr>
        <w:t>s</w:t>
      </w:r>
      <w:r w:rsidR="00251AB2">
        <w:rPr>
          <w:sz w:val="22"/>
          <w:szCs w:val="22"/>
        </w:rPr>
        <w:t xml:space="preserv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 </w:instrText>
      </w:r>
      <w:r w:rsidR="00BC3349">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ZW5uaW5nLCBIZXJ0eiwgJmFtcDsgSGludG9uLCAxOTgxOyBSb3ZhbW8sIEZyYW5zc2lsYSwgJmFt
cDsgTmFzYW5lbiwgMTk5MjsgTG9zYWRhICZhbXA7IE11bGxlbiwgMTk5NTsgTmFjaG1pYXMsIDE5
OTk7IFJvdmFtbywgUmFuaW5lbiwgJmFtcDsgRG9ubmVyLCAxOTk5KTwvRGlzcGxheVRleHQ+PHJl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(Henning, Hertz, &amp; Hinton, 1981; Rovamo, Franssila, &amp; Nasanen, 1992; Losada &amp; Mullen, 1995; Nachmias, 1999; Rovamo, Raninen, &amp; Donner, 1999)</w:t>
      </w:r>
      <w:r w:rsidR="00BC3349">
        <w:rPr>
          <w:sz w:val="22"/>
          <w:szCs w:val="22"/>
        </w:rPr>
        <w:fldChar w:fldCharType="end"/>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w:t>
      </w:r>
      <w:r w:rsidR="001F740C">
        <w:rPr>
          <w:sz w:val="22"/>
          <w:szCs w:val="22"/>
        </w:rPr>
        <w:t xml:space="preserve">contrast </w:t>
      </w:r>
      <w:r w:rsidR="007D7D88">
        <w:rPr>
          <w:sz w:val="22"/>
          <w:szCs w:val="22"/>
        </w:rPr>
        <w:t xml:space="preserve">targets </w: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eHQ+KEdlZ2VuZnVydG5lciAmYW1wOyBLaXBlciwgMTk5MjsgU2Fua2VyYWxsaSAmYW1wOyBNdWxs
ZW4sIDE5OTc7IEdpdWxpYW5pbmkgJmFtcDsgRXNrZXcsIDE5OTg7IE1vbmFjaSwgTWVuZWdheiwg
U8O8c3N0cnVuaywgJmFtcDsgS25vYmxhdWNoLCAyMDA0KTwvRGlzcGxheVRleHQ+PHJlY29yZD48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(Gegenfurtner &amp; Kiper, 1992; Sankeralli &amp; Mullen, 1997; Giulianini &amp; Eskew, 1998; Monaci, Menegaz, Süsstrunk, &amp; Knoblauch, 2004)</w:t>
      </w:r>
      <w:r w:rsidR="00BC3349">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64765BEB"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w:t>
      </w:r>
      <w:r w:rsidR="005231BE">
        <w:rPr>
          <w:rFonts w:ascii="Times New Roman" w:hAnsi="Times New Roman"/>
          <w:i/>
          <w:iCs/>
          <w:sz w:val="22"/>
          <w:szCs w:val="22"/>
        </w:rPr>
        <w:t>estimates</w:t>
      </w:r>
      <w:r w:rsidRPr="00E530A3">
        <w:rPr>
          <w:rFonts w:ascii="Times New Roman" w:hAnsi="Times New Roman"/>
          <w:i/>
          <w:iCs/>
          <w:sz w:val="22"/>
          <w:szCs w:val="22"/>
        </w:rPr>
        <w:t xml:space="preserve">. </w:t>
      </w:r>
      <w:r w:rsidR="006005A9">
        <w:rPr>
          <w:rFonts w:ascii="Times New Roman" w:hAnsi="Times New Roman"/>
          <w:sz w:val="22"/>
          <w:szCs w:val="22"/>
        </w:rPr>
        <w:t>The technique developed here probes the constancy of a perceptual representation of a task-relevant variable (</w:t>
      </w:r>
      <w:r w:rsidR="0021747A">
        <w:rPr>
          <w:rFonts w:ascii="Times New Roman" w:hAnsi="Times New Roman"/>
          <w:sz w:val="22"/>
          <w:szCs w:val="22"/>
        </w:rPr>
        <w:t>e.g.</w:t>
      </w:r>
      <w:r w:rsidR="0065600E">
        <w:rPr>
          <w:rFonts w:ascii="Times New Roman" w:hAnsi="Times New Roman"/>
          <w:sz w:val="22"/>
          <w:szCs w:val="22"/>
        </w:rPr>
        <w:t>,</w:t>
      </w:r>
      <w:r w:rsidR="0021747A">
        <w:rPr>
          <w:rFonts w:ascii="Times New Roman" w:hAnsi="Times New Roman"/>
          <w:sz w:val="22"/>
          <w:szCs w:val="22"/>
        </w:rPr>
        <w:t xml:space="preserve"> </w:t>
      </w:r>
      <w:r w:rsidR="006005A9">
        <w:rPr>
          <w:rFonts w:ascii="Times New Roman" w:hAnsi="Times New Roman"/>
          <w:sz w:val="22"/>
          <w:szCs w:val="22"/>
        </w:rPr>
        <w:t xml:space="preserve">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variable (</w:t>
      </w:r>
      <w:r w:rsidR="00CA145F">
        <w:rPr>
          <w:rFonts w:ascii="Times New Roman" w:hAnsi="Times New Roman"/>
          <w:sz w:val="22"/>
          <w:szCs w:val="22"/>
        </w:rPr>
        <w:t>e.g., background surface reflectance</w:t>
      </w:r>
      <w:r w:rsidR="006005A9">
        <w:rPr>
          <w:rFonts w:ascii="Times New Roman" w:hAnsi="Times New Roman"/>
          <w:sz w:val="22"/>
          <w:szCs w:val="22"/>
        </w:rPr>
        <w:t>) elevate</w:t>
      </w:r>
      <w:r w:rsidR="001F740C">
        <w:rPr>
          <w:rFonts w:ascii="Times New Roman" w:hAnsi="Times New Roman"/>
          <w:sz w:val="22"/>
          <w:szCs w:val="22"/>
        </w:rPr>
        <w:t xml:space="preserve">s </w:t>
      </w:r>
      <w:r w:rsidR="006005A9">
        <w:rPr>
          <w:rFonts w:ascii="Times New Roman" w:hAnsi="Times New Roman"/>
          <w:sz w:val="22"/>
          <w:szCs w:val="22"/>
        </w:rPr>
        <w:t xml:space="preserve">thresholds for detecting changes in the task-relevant variable. As with other threshold-based methods for approaching the stability of </w:t>
      </w:r>
      <w:r w:rsidR="00DA04F7">
        <w:rPr>
          <w:rFonts w:ascii="Times New Roman" w:hAnsi="Times New Roman"/>
          <w:sz w:val="22"/>
          <w:szCs w:val="22"/>
        </w:rPr>
        <w:t>perceptual estimates</w:t>
      </w:r>
      <w:r w:rsidR="00E24A44">
        <w:rPr>
          <w:rFonts w:ascii="Times New Roman" w:hAnsi="Times New Roman"/>
          <w:sz w:val="22"/>
          <w:szCs w:val="22"/>
        </w:rPr>
        <w:t xml:space="preserve"> </w:t>
      </w:r>
      <w:r w:rsidR="006005A9">
        <w:rPr>
          <w:rFonts w:ascii="Times New Roman" w:hAnsi="Times New Roman"/>
          <w:sz w:val="22"/>
          <w:szCs w:val="22"/>
        </w:rPr>
        <w:t xml:space="preserve">(see Introduction), the extent to which the results may be used to predict </w:t>
      </w:r>
      <w:r w:rsidR="00EC6BA0">
        <w:rPr>
          <w:rFonts w:ascii="Times New Roman" w:hAnsi="Times New Roman"/>
          <w:sz w:val="22"/>
          <w:szCs w:val="22"/>
        </w:rPr>
        <w:t xml:space="preserve">the stability of </w:t>
      </w:r>
      <w:r w:rsidR="009439D2">
        <w:rPr>
          <w:rFonts w:ascii="Times New Roman" w:hAnsi="Times New Roman"/>
          <w:sz w:val="22"/>
          <w:szCs w:val="22"/>
        </w:rPr>
        <w:t xml:space="preserve">perceptual </w:t>
      </w:r>
      <w:r w:rsidR="007D6112">
        <w:rPr>
          <w:rFonts w:ascii="Times New Roman" w:hAnsi="Times New Roman"/>
          <w:sz w:val="22"/>
          <w:szCs w:val="22"/>
        </w:rPr>
        <w:t>estimates across</w:t>
      </w:r>
      <w:r w:rsidR="00EC6BA0">
        <w:rPr>
          <w:rFonts w:ascii="Times New Roman" w:hAnsi="Times New Roman"/>
          <w:sz w:val="22"/>
          <w:szCs w:val="22"/>
        </w:rPr>
        <w:t xml:space="preserve"> changes in </w:t>
      </w:r>
      <w:r w:rsidR="001F740C">
        <w:rPr>
          <w:rFonts w:ascii="Times New Roman" w:hAnsi="Times New Roman"/>
          <w:sz w:val="22"/>
          <w:szCs w:val="22"/>
        </w:rPr>
        <w:t>other</w:t>
      </w:r>
      <w:r w:rsidR="00EC6BA0">
        <w:rPr>
          <w:rFonts w:ascii="Times New Roman" w:hAnsi="Times New Roman"/>
          <w:sz w:val="22"/>
          <w:szCs w:val="22"/>
        </w:rPr>
        <w:t xml:space="preserve"> scene variable</w:t>
      </w:r>
      <w:r w:rsidR="001F740C">
        <w:rPr>
          <w:rFonts w:ascii="Times New Roman" w:hAnsi="Times New Roman"/>
          <w:sz w:val="22"/>
          <w:szCs w:val="22"/>
        </w:rPr>
        <w:t>s</w:t>
      </w:r>
      <w:r w:rsidR="004D6856">
        <w:rPr>
          <w:rFonts w:ascii="Times New Roman" w:hAnsi="Times New Roman"/>
          <w:sz w:val="22"/>
          <w:szCs w:val="22"/>
        </w:rPr>
        <w:t xml:space="preserve"> </w:t>
      </w:r>
      <w:r w:rsidR="004D6856">
        <w:rPr>
          <w:rFonts w:ascii="Times New Roman" w:hAnsi="Times New Roman"/>
          <w:sz w:val="22"/>
          <w:szCs w:val="22"/>
        </w:rPr>
        <w:t>is not known</w:t>
      </w:r>
      <w:r w:rsidR="00EC6BA0">
        <w:rPr>
          <w:rFonts w:ascii="Times New Roman" w:hAnsi="Times New Roman"/>
          <w:sz w:val="22"/>
          <w:szCs w:val="22"/>
        </w:rPr>
        <w:t xml:space="preserv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654F2B0A" w:rsidR="00EC6BA0" w:rsidRDefault="00EC6BA0" w:rsidP="005B34DC">
      <w:pPr>
        <w:rPr>
          <w:sz w:val="22"/>
          <w:szCs w:val="22"/>
        </w:rPr>
      </w:pPr>
      <w:r w:rsidRPr="00EC6BA0">
        <w:rPr>
          <w:i/>
          <w:iCs/>
          <w:sz w:val="22"/>
          <w:szCs w:val="22"/>
        </w:rPr>
        <w:t>Applications to understanding neural mechanisms</w:t>
      </w:r>
      <w:r>
        <w:rPr>
          <w:sz w:val="22"/>
          <w:szCs w:val="22"/>
        </w:rPr>
        <w:t>.</w:t>
      </w:r>
      <w:r w:rsidR="00666C9F">
        <w:rPr>
          <w:sz w:val="22"/>
          <w:szCs w:val="22"/>
        </w:rPr>
        <w:t xml:space="preserve"> A longstanding goal of vision science is to connect psychophysical performance to its underlying </w:t>
      </w:r>
      <w:r w:rsidR="00DF0903">
        <w:rPr>
          <w:sz w:val="22"/>
          <w:szCs w:val="22"/>
        </w:rPr>
        <w:t xml:space="preserve">neural </w:t>
      </w:r>
      <w:r w:rsidR="00666C9F">
        <w:rPr>
          <w:sz w:val="22"/>
          <w:szCs w:val="22"/>
        </w:rPr>
        <w:t>mechanisms.</w:t>
      </w:r>
      <w:r w:rsidR="005A5A25">
        <w:rPr>
          <w:sz w:val="22"/>
          <w:szCs w:val="22"/>
        </w:rPr>
        <w:t xml:space="preserve"> </w:t>
      </w:r>
      <w:r w:rsidR="00477BCD">
        <w:rPr>
          <w:sz w:val="22"/>
          <w:szCs w:val="22"/>
        </w:rPr>
        <w:t xml:space="preserve">For probing mechanisms that mediate perceptual constancies, our paradigm has the attractive feature that there is a well-defined correct answer on each trial, so that for studies with animal subjects it is possible to provide performance-contingent reward. In addition, there are well-worked out methods for predicting psychophysical discrimination performance from recordings of the responses of neural populations </w:t>
      </w:r>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 </w:instrText>
      </w:r>
      <w:r w:rsidR="004B3F7A">
        <w:rPr>
          <w:sz w:val="22"/>
          <w:szCs w:val="22"/>
        </w:rPr>
        <w:fldChar w:fldCharType="begin">
          <w:fldData xml:space="preserve">PEVuZE5vdGU+PENpdGU+PEF1dGhvcj5TaGFkbGVuPC9BdXRob3I+PFllYXI+MTk5NjwvWWVhcj48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</w:fldData>
        </w:fldChar>
      </w:r>
      <w:r w:rsidR="004B3F7A">
        <w:rPr>
          <w:sz w:val="22"/>
          <w:szCs w:val="22"/>
        </w:rPr>
        <w:instrText xml:space="preserve"> ADDIN EN.CITE.DATA </w:instrText>
      </w:r>
      <w:r w:rsidR="004B3F7A">
        <w:rPr>
          <w:sz w:val="22"/>
          <w:szCs w:val="22"/>
        </w:rPr>
      </w:r>
      <w:r w:rsidR="004B3F7A">
        <w:rPr>
          <w:sz w:val="22"/>
          <w:szCs w:val="22"/>
        </w:rPr>
        <w:fldChar w:fldCharType="end"/>
      </w:r>
      <w:r w:rsidR="004B3F7A">
        <w:rPr>
          <w:sz w:val="22"/>
          <w:szCs w:val="22"/>
        </w:rPr>
      </w:r>
      <w:r w:rsidR="004B3F7A">
        <w:rPr>
          <w:sz w:val="22"/>
          <w:szCs w:val="22"/>
        </w:rPr>
        <w:fldChar w:fldCharType="separate"/>
      </w:r>
      <w:r w:rsidR="004B3F7A">
        <w:rPr>
          <w:noProof/>
          <w:sz w:val="22"/>
          <w:szCs w:val="22"/>
        </w:rPr>
        <w:t>(Shadlen, Britten, Newsome, &amp; Movshon, 1996; Parker &amp; Newsome, 1998; Cohen &amp; Newsome, 2009; Nienborg, Cohen, &amp; Cumming, 2012; Ruff, Ni, &amp; Cohen, 2018)</w:t>
      </w:r>
      <w:r w:rsidR="004B3F7A">
        <w:rPr>
          <w:sz w:val="22"/>
          <w:szCs w:val="22"/>
        </w:rPr>
        <w:fldChar w:fldCharType="end"/>
      </w:r>
      <w:r w:rsidR="00477BCD">
        <w:rPr>
          <w:sz w:val="22"/>
          <w:szCs w:val="22"/>
        </w:rPr>
        <w:t xml:space="preserve">, and the theoretical links between such analysis and performance should continue to hold when task-irrelevant stimulus variation is added to the paradigm. </w:t>
      </w:r>
      <w:r w:rsidR="006646F8">
        <w:rPr>
          <w:sz w:val="22"/>
          <w:szCs w:val="22"/>
        </w:rPr>
        <w:t>Complementing these measurements with n</w:t>
      </w:r>
      <w:r w:rsidR="005702D7">
        <w:rPr>
          <w:sz w:val="22"/>
          <w:szCs w:val="22"/>
        </w:rPr>
        <w:t xml:space="preserve">ormative </w:t>
      </w:r>
      <w:r w:rsidR="00A70E9A">
        <w:rPr>
          <w:sz w:val="22"/>
          <w:szCs w:val="22"/>
        </w:rPr>
        <w:t>analyses</w:t>
      </w:r>
      <w:r w:rsidR="008D4BC3">
        <w:rPr>
          <w:sz w:val="22"/>
          <w:szCs w:val="22"/>
        </w:rPr>
        <w:t xml:space="preserve"> </w:t>
      </w:r>
      <w:r w:rsidR="006A22C9">
        <w:rPr>
          <w:sz w:val="22"/>
          <w:szCs w:val="22"/>
        </w:rPr>
        <w:t xml:space="preserve">that </w:t>
      </w:r>
      <w:r w:rsidR="00B81293">
        <w:rPr>
          <w:sz w:val="22"/>
          <w:szCs w:val="22"/>
        </w:rPr>
        <w:t>leverag</w:t>
      </w:r>
      <w:r w:rsidR="006A22C9">
        <w:rPr>
          <w:sz w:val="22"/>
          <w:szCs w:val="22"/>
        </w:rPr>
        <w:t xml:space="preserve">e </w:t>
      </w:r>
      <w:r w:rsidR="00E6079C">
        <w:rPr>
          <w:sz w:val="22"/>
          <w:szCs w:val="22"/>
        </w:rPr>
        <w:t xml:space="preserve">receptive fields that encode the </w:t>
      </w:r>
      <w:r w:rsidR="00482926">
        <w:rPr>
          <w:sz w:val="22"/>
          <w:szCs w:val="22"/>
        </w:rPr>
        <w:t>optimal stimulus features for specific tasks</w:t>
      </w:r>
      <w:r w:rsidR="00E6079C">
        <w:rPr>
          <w:sz w:val="22"/>
          <w:szCs w:val="22"/>
        </w:rPr>
        <w:t xml:space="preserve"> and </w:t>
      </w:r>
      <w:r w:rsidR="001551AA">
        <w:rPr>
          <w:sz w:val="22"/>
          <w:szCs w:val="22"/>
        </w:rPr>
        <w:t>that</w:t>
      </w:r>
      <w:r w:rsidR="00E6079C">
        <w:rPr>
          <w:sz w:val="22"/>
          <w:szCs w:val="22"/>
        </w:rPr>
        <w:t xml:space="preserve"> optimally decode the</w:t>
      </w:r>
      <w:r w:rsidR="001551AA">
        <w:rPr>
          <w:sz w:val="22"/>
          <w:szCs w:val="22"/>
        </w:rPr>
        <w:t xml:space="preserve"> responses of the</w:t>
      </w:r>
      <w:r w:rsidR="00A70E9A">
        <w:rPr>
          <w:sz w:val="22"/>
          <w:szCs w:val="22"/>
        </w:rPr>
        <w:t>se</w:t>
      </w:r>
      <w:r w:rsidR="001551AA">
        <w:rPr>
          <w:sz w:val="22"/>
          <w:szCs w:val="22"/>
        </w:rPr>
        <w:t xml:space="preserve"> receptive fields</w:t>
      </w:r>
      <w:r w:rsidR="00857492">
        <w:rPr>
          <w:sz w:val="22"/>
          <w:szCs w:val="22"/>
        </w:rPr>
        <w:t xml:space="preserve"> </w:t>
      </w:r>
      <w:r w:rsidR="00A70E9A">
        <w:rPr>
          <w:sz w:val="22"/>
          <w:szCs w:val="22"/>
        </w:rPr>
        <w:t xml:space="preserve">into estimates (or forced-choice responses) </w:t>
      </w:r>
      <w:r w:rsidR="005702D7">
        <w:rPr>
          <w:sz w:val="22"/>
          <w:szCs w:val="22"/>
        </w:rPr>
        <w:t xml:space="preserve">will help </w:t>
      </w:r>
      <w:r w:rsidR="00A70E9A">
        <w:rPr>
          <w:sz w:val="22"/>
          <w:szCs w:val="22"/>
        </w:rPr>
        <w:t xml:space="preserve">enrich our </w:t>
      </w:r>
      <w:r w:rsidR="00835F5B">
        <w:rPr>
          <w:sz w:val="22"/>
          <w:szCs w:val="22"/>
        </w:rPr>
        <w:t xml:space="preserve">understanding of the links </w:t>
      </w:r>
      <w:r w:rsidR="00DF4034">
        <w:rPr>
          <w:sz w:val="22"/>
          <w:szCs w:val="22"/>
        </w:rPr>
        <w:t xml:space="preserve">between sensory-perceptual processing, neural computation, and psychophysical performance </w: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 </w:instrText>
      </w:r>
      <w:r w:rsidR="00BC3349">
        <w:rPr>
          <w:sz w:val="22"/>
          <w:szCs w:val="22"/>
        </w:rPr>
        <w:fldChar w:fldCharType="begin">
          <w:fldData xml:space="preserve">PEVuZE5vdGU+PENpdGU+PEF1dGhvcj5HZWlzbGVyPC9BdXRob3I+PFllYXI+MjAwOTwvWWVhcj48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(Geisler, Najemnik, &amp; Ing, 2009; Burge &amp; Jaini, 2017; Jaini &amp; Burge, 2017; Burge, 2020)</w:t>
      </w:r>
      <w:r w:rsidR="00BC3349">
        <w:rPr>
          <w:sz w:val="22"/>
          <w:szCs w:val="22"/>
        </w:rPr>
        <w:fldChar w:fldCharType="end"/>
      </w:r>
      <w:r w:rsidR="00857492">
        <w:rPr>
          <w:sz w:val="22"/>
          <w:szCs w:val="22"/>
        </w:rPr>
        <w:t>.</w:t>
      </w:r>
      <w:r w:rsidR="00D22CB1">
        <w:rPr>
          <w:sz w:val="22"/>
          <w:szCs w:val="22"/>
        </w:rPr>
        <w:t xml:space="preserve"> </w:t>
      </w:r>
      <w:commentRangeStart w:id="20"/>
      <w:r w:rsidR="001939F2">
        <w:rPr>
          <w:sz w:val="22"/>
          <w:szCs w:val="22"/>
        </w:rPr>
        <w:t>There have already been some successes of this approach in the domains of blur, binocular disparity, and speed estimation</w:t>
      </w:r>
      <w:r w:rsidR="000F5152">
        <w:rPr>
          <w:sz w:val="22"/>
          <w:szCs w:val="22"/>
        </w:rPr>
        <w:t xml:space="preserve"> in naturalistic images</w:t>
      </w:r>
      <w:r w:rsidR="001939F2">
        <w:rPr>
          <w:sz w:val="22"/>
          <w:szCs w:val="22"/>
        </w:rPr>
        <w:t xml:space="preserve"> </w: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 </w:instrText>
      </w:r>
      <w:r w:rsidR="00BC3349">
        <w:rPr>
          <w:sz w:val="22"/>
          <w:szCs w:val="22"/>
        </w:rPr>
        <w:fldChar w:fldCharType="begin">
          <w:fldData xml:space="preserve">PEVuZE5vdGU+PENpdGU+PEF1dGhvcj5CdXJnZTwvQXV0aG9yPjxZZWFyPjIwMTE8L1llYXI+PFJl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</w:fldData>
        </w:fldChar>
      </w:r>
      <w:r w:rsidR="00BC3349">
        <w:rPr>
          <w:sz w:val="22"/>
          <w:szCs w:val="22"/>
        </w:rPr>
        <w:instrText xml:space="preserve"> ADDIN EN.CITE.DATA </w:instrText>
      </w:r>
      <w:r w:rsidR="00BC3349">
        <w:rPr>
          <w:sz w:val="22"/>
          <w:szCs w:val="22"/>
        </w:rPr>
      </w:r>
      <w:r w:rsidR="00BC3349">
        <w:rPr>
          <w:sz w:val="22"/>
          <w:szCs w:val="22"/>
        </w:rPr>
        <w:fldChar w:fldCharType="end"/>
      </w:r>
      <w:r w:rsidR="00BC3349">
        <w:rPr>
          <w:sz w:val="22"/>
          <w:szCs w:val="22"/>
        </w:rPr>
      </w:r>
      <w:r w:rsidR="00BC3349">
        <w:rPr>
          <w:sz w:val="22"/>
          <w:szCs w:val="22"/>
        </w:rPr>
        <w:fldChar w:fldCharType="separate"/>
      </w:r>
      <w:r w:rsidR="00BC3349">
        <w:rPr>
          <w:noProof/>
          <w:sz w:val="22"/>
          <w:szCs w:val="22"/>
        </w:rPr>
        <w:t>(Burge &amp; Geisler, 2011; Burge &amp; Geisler, 2014; Burge &amp; Geisler, 2015; Chin &amp; Burge, 2020)</w:t>
      </w:r>
      <w:r w:rsidR="00BC3349">
        <w:rPr>
          <w:sz w:val="22"/>
          <w:szCs w:val="22"/>
        </w:rPr>
        <w:fldChar w:fldCharType="end"/>
      </w:r>
      <w:r w:rsidR="001939F2">
        <w:rPr>
          <w:sz w:val="22"/>
          <w:szCs w:val="22"/>
        </w:rPr>
        <w:t xml:space="preserve">. </w:t>
      </w:r>
      <w:commentRangeEnd w:id="20"/>
      <w:r w:rsidR="002D3650">
        <w:rPr>
          <w:rStyle w:val="CommentReference"/>
        </w:rPr>
        <w:commentReference w:id="20"/>
      </w:r>
      <w:r w:rsidR="00B057B2">
        <w:rPr>
          <w:sz w:val="22"/>
          <w:szCs w:val="22"/>
        </w:rPr>
        <w:t>W</w:t>
      </w:r>
      <w:r w:rsidR="00A241E1">
        <w:rPr>
          <w:sz w:val="22"/>
          <w:szCs w:val="22"/>
        </w:rPr>
        <w:t xml:space="preserve">e are excited about the potential of our paradigm to provide rigorous </w:t>
      </w:r>
      <w:r w:rsidR="00864576">
        <w:rPr>
          <w:sz w:val="22"/>
          <w:szCs w:val="22"/>
        </w:rPr>
        <w:t xml:space="preserve">quantitative insights </w:t>
      </w:r>
      <w:r w:rsidR="000D0DC3">
        <w:rPr>
          <w:sz w:val="22"/>
          <w:szCs w:val="22"/>
        </w:rPr>
        <w:t xml:space="preserve">about the sensory-perceptual processing and </w:t>
      </w:r>
      <w:r w:rsidR="00864576">
        <w:rPr>
          <w:sz w:val="22"/>
          <w:szCs w:val="22"/>
        </w:rPr>
        <w:t xml:space="preserve">the neural </w:t>
      </w:r>
      <w:r w:rsidR="000D0DC3">
        <w:rPr>
          <w:sz w:val="22"/>
          <w:szCs w:val="22"/>
        </w:rPr>
        <w:t xml:space="preserve">computations </w:t>
      </w:r>
      <w:r w:rsidR="00864576">
        <w:rPr>
          <w:sz w:val="22"/>
          <w:szCs w:val="22"/>
        </w:rPr>
        <w:t xml:space="preserve">underlying </w:t>
      </w:r>
      <w:r w:rsidR="00032A5C">
        <w:rPr>
          <w:sz w:val="22"/>
          <w:szCs w:val="22"/>
        </w:rPr>
        <w:t xml:space="preserve">color </w:t>
      </w:r>
      <w:r w:rsidR="00864576">
        <w:rPr>
          <w:sz w:val="22"/>
          <w:szCs w:val="22"/>
        </w:rPr>
        <w:t>constancy</w:t>
      </w:r>
      <w:r w:rsidR="00A419F7">
        <w:rPr>
          <w:sz w:val="22"/>
          <w:szCs w:val="22"/>
        </w:rPr>
        <w:t xml:space="preserve"> in particular, and perceptual constancy more generally</w:t>
      </w:r>
      <w:r w:rsidR="00864576">
        <w:rPr>
          <w:sz w:val="22"/>
          <w:szCs w:val="22"/>
        </w:rPr>
        <w:t>.</w:t>
      </w:r>
      <w:r w:rsidR="001F740C">
        <w:rPr>
          <w:sz w:val="22"/>
          <w:szCs w:val="22"/>
        </w:rPr>
        <w:t xml:space="preserve"> Our previous computational work on lightness constancy is relevant in this context </w:t>
      </w:r>
      <w:r w:rsidR="004A64D2">
        <w:rPr>
          <w:sz w:val="22"/>
          <w:szCs w:val="22"/>
        </w:rPr>
        <w:fldChar w:fldCharType="begin"/>
      </w:r>
      <w:r w:rsidR="004A64D2">
        <w:rPr>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4A64D2">
        <w:rPr>
          <w:sz w:val="22"/>
          <w:szCs w:val="22"/>
        </w:rPr>
        <w:fldChar w:fldCharType="separate"/>
      </w:r>
      <w:r w:rsidR="004A64D2">
        <w:rPr>
          <w:noProof/>
          <w:sz w:val="22"/>
          <w:szCs w:val="22"/>
        </w:rPr>
        <w:t>(Singh, Cottaris, Heasly, Brainard, &amp; Burge, 2018)</w:t>
      </w:r>
      <w:r w:rsidR="004A64D2">
        <w:rPr>
          <w:sz w:val="22"/>
          <w:szCs w:val="22"/>
        </w:rPr>
        <w:fldChar w:fldCharType="end"/>
      </w:r>
      <w:r w:rsidR="00A94587">
        <w:rPr>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70F09670"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functions. This model was developed in our earlier work </w: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 </w:instrText>
      </w:r>
      <w:r w:rsidR="00BC3349">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Y051bT4zNDwvUmVjTnVtPjxJRFRleHQ+MzA1OTMwNjE8L0lEVGV4dD48RGlzcGxheVRleHQ+KFNp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</w:fldData>
        </w:fldChar>
      </w:r>
      <w:r w:rsidR="00BC3349">
        <w:rPr>
          <w:rFonts w:ascii="Times New Roman" w:hAnsi="Times New Roman"/>
          <w:sz w:val="22"/>
          <w:szCs w:val="22"/>
        </w:rPr>
        <w:instrText xml:space="preserve"> ADDIN EN.CITE.DATA </w:instrText>
      </w:r>
      <w:r w:rsidR="00BC3349">
        <w:rPr>
          <w:rFonts w:ascii="Times New Roman" w:hAnsi="Times New Roman"/>
          <w:sz w:val="22"/>
          <w:szCs w:val="22"/>
        </w:rPr>
      </w:r>
      <w:r w:rsidR="00BC3349">
        <w:rPr>
          <w:rFonts w:ascii="Times New Roman" w:hAnsi="Times New Roman"/>
          <w:sz w:val="22"/>
          <w:szCs w:val="22"/>
        </w:rPr>
        <w:fldChar w:fldCharType="end"/>
      </w:r>
      <w:r w:rsidR="00BC3349">
        <w:rPr>
          <w:rFonts w:ascii="Times New Roman" w:hAnsi="Times New Roman"/>
          <w:sz w:val="22"/>
          <w:szCs w:val="22"/>
        </w:rPr>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 see also Brainard &amp; Freeman, 1997; Zhang &amp; Brainard, 2004)</w:t>
      </w:r>
      <w:r w:rsidR="00BC3349">
        <w:rPr>
          <w:rFonts w:ascii="Times New Roman" w:hAnsi="Times New Roman"/>
          <w:sz w:val="22"/>
          <w:szCs w:val="22"/>
        </w:rPr>
        <w:fldChar w:fldCharType="end"/>
      </w:r>
      <w:r w:rsidR="00F64952">
        <w:rPr>
          <w:rFonts w:ascii="Times New Roman" w:hAnsi="Times New Roman"/>
          <w:sz w:val="22"/>
          <w:szCs w:val="22"/>
        </w:rPr>
        <w:t xml:space="preserve">. </w:t>
      </w:r>
      <w:r w:rsidR="004A64D2">
        <w:rPr>
          <w:rFonts w:ascii="Times New Roman" w:hAnsi="Times New Roman"/>
          <w:sz w:val="22"/>
          <w:szCs w:val="22"/>
        </w:rPr>
        <w:t xml:space="preserve">The </w:t>
      </w:r>
      <w:r w:rsidR="00F64952">
        <w:rPr>
          <w:rFonts w:ascii="Times New Roman" w:hAnsi="Times New Roman"/>
          <w:sz w:val="22"/>
          <w:szCs w:val="22"/>
        </w:rPr>
        <w:t xml:space="preserve">model is based on measurements of surface reflectance functions of the Munsell papers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&lt;EndNote&gt;&lt;Cite&gt;&lt;Author&gt;Kelly&lt;/Author&gt;&lt;Year&gt;1943&lt;/Year&gt;&lt;RecNum&gt;35&lt;/RecNum&gt;&lt;DisplayText&gt;(Kelly, Gibson, &amp;amp; Nickerson,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(Kelly, Gibson, &amp; Nickerson, 1943)</w:t>
      </w:r>
      <w:r w:rsidR="00BC3349">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w:t>
      </w:r>
      <w:r w:rsidR="004A64D2">
        <w:rPr>
          <w:rFonts w:ascii="Times New Roman" w:hAnsi="Times New Roman"/>
          <w:sz w:val="22"/>
          <w:szCs w:val="22"/>
        </w:rPr>
        <w:t xml:space="preserve">natural </w:t>
      </w:r>
      <w:r w:rsidR="00F64952">
        <w:rPr>
          <w:rFonts w:ascii="Times New Roman" w:hAnsi="Times New Roman"/>
          <w:sz w:val="22"/>
          <w:szCs w:val="22"/>
        </w:rPr>
        <w:t xml:space="preserve">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 ExcludeAuth="1"&gt;&lt;Author&gt;Vrhel&lt;/Author&gt;&lt;Year&gt;1994&lt;/Year&gt;&lt;RecNum&gt;36&lt;/RecNum&gt;&lt;DisplayText&gt;(1994)&lt;/DisplayText&gt;&lt;record&gt;&lt;rec-number&gt;36&lt;/rec-number&gt;&lt;foreign-keys&gt;&lt;key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(1994)</w:t>
      </w:r>
      <w:r w:rsidR="00BC3349">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w:t>
      </w:r>
      <w:r w:rsidR="00644702">
        <w:rPr>
          <w:rFonts w:ascii="Times New Roman" w:hAnsi="Times New Roman"/>
          <w:sz w:val="22"/>
          <w:szCs w:val="22"/>
        </w:rPr>
        <w:t>how the distribution of natural surface reflectances is modeled</w:t>
      </w:r>
      <w:r w:rsidR="00787B43">
        <w:rPr>
          <w:rFonts w:ascii="Times New Roman" w:hAnsi="Times New Roman"/>
          <w:sz w:val="22"/>
          <w:szCs w:val="22"/>
        </w:rPr>
        <w:t xml:space="preserve">. If the model </w:t>
      </w:r>
      <w:r w:rsidR="00705D2A">
        <w:rPr>
          <w:rFonts w:ascii="Times New Roman" w:hAnsi="Times New Roman"/>
          <w:sz w:val="22"/>
          <w:szCs w:val="22"/>
        </w:rPr>
        <w:t xml:space="preserve">of surface reflectance </w:t>
      </w:r>
      <w:r w:rsidR="00787B43">
        <w:rPr>
          <w:rFonts w:ascii="Times New Roman" w:hAnsi="Times New Roman"/>
          <w:sz w:val="22"/>
          <w:szCs w:val="22"/>
        </w:rPr>
        <w:t xml:space="preserve">overestimates the variation in natural surfaces, the effect of external noise </w:t>
      </w:r>
      <w:r w:rsidR="00D94F19">
        <w:rPr>
          <w:rFonts w:ascii="Times New Roman" w:hAnsi="Times New Roman"/>
          <w:sz w:val="22"/>
          <w:szCs w:val="22"/>
        </w:rPr>
        <w:t xml:space="preserve">in natural scenes </w:t>
      </w:r>
      <w:r w:rsidR="00D01759">
        <w:rPr>
          <w:rFonts w:ascii="Times New Roman" w:hAnsi="Times New Roman"/>
          <w:sz w:val="22"/>
          <w:szCs w:val="22"/>
        </w:rPr>
        <w:t xml:space="preserve">will be less than </w:t>
      </w:r>
      <w:r w:rsidR="00787B43">
        <w:rPr>
          <w:rFonts w:ascii="Times New Roman" w:hAnsi="Times New Roman"/>
          <w:sz w:val="22"/>
          <w:szCs w:val="22"/>
        </w:rPr>
        <w:t>we estimated. Conversely, if the model</w:t>
      </w:r>
      <w:r w:rsidR="005729C1">
        <w:rPr>
          <w:rFonts w:ascii="Times New Roman" w:hAnsi="Times New Roman"/>
          <w:sz w:val="22"/>
          <w:szCs w:val="22"/>
        </w:rPr>
        <w:t xml:space="preserve"> of surface reflectance</w:t>
      </w:r>
      <w:r w:rsidR="00787B43">
        <w:rPr>
          <w:rFonts w:ascii="Times New Roman" w:hAnsi="Times New Roman"/>
          <w:sz w:val="22"/>
          <w:szCs w:val="22"/>
        </w:rPr>
        <w:t xml:space="preserve"> underestimates the variation in natural surfaces</w:t>
      </w:r>
      <w:r w:rsidR="009D2339">
        <w:rPr>
          <w:rFonts w:ascii="Times New Roman" w:hAnsi="Times New Roman"/>
          <w:sz w:val="22"/>
          <w:szCs w:val="22"/>
        </w:rPr>
        <w:t>, the effect of external noise in natural scenes will be greater than we estimated</w:t>
      </w:r>
      <w:r w:rsidR="008A1F06">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(Singh, Cottaris, Heasly, Brainard, &amp; Burge, 2018)</w:t>
      </w:r>
      <w:r w:rsidR="00BC3349">
        <w:rPr>
          <w:rFonts w:ascii="Times New Roman" w:hAnsi="Times New Roman"/>
          <w:sz w:val="22"/>
          <w:szCs w:val="22"/>
        </w:rPr>
        <w:fldChar w:fldCharType="end"/>
      </w:r>
      <w:r w:rsidR="00356387">
        <w:rPr>
          <w:rFonts w:ascii="Times New Roman" w:hAnsi="Times New Roman"/>
          <w:sz w:val="22"/>
          <w:szCs w:val="22"/>
        </w:rPr>
        <w:t xml:space="preserve">. Future refinement of surface reflectance models could be used in conjunction with the </w:t>
      </w:r>
      <w:r w:rsidR="004A64D2">
        <w:rPr>
          <w:rFonts w:ascii="Times New Roman" w:hAnsi="Times New Roman"/>
          <w:sz w:val="22"/>
          <w:szCs w:val="22"/>
        </w:rPr>
        <w:t xml:space="preserve">parameters </w:t>
      </w:r>
      <w:r w:rsidR="007D21BB">
        <w:rPr>
          <w:rFonts w:ascii="Times New Roman" w:hAnsi="Times New Roman"/>
          <w:sz w:val="22"/>
          <w:szCs w:val="22"/>
        </w:rPr>
        <w:t xml:space="preserve">of the </w:t>
      </w:r>
      <w:r w:rsidR="00356387">
        <w:rPr>
          <w:rFonts w:ascii="Times New Roman" w:hAnsi="Times New Roman"/>
          <w:sz w:val="22"/>
          <w:szCs w:val="22"/>
        </w:rPr>
        <w:t xml:space="preserve">linear receptive field model </w:t>
      </w:r>
      <w:r w:rsidR="00FA4500">
        <w:rPr>
          <w:rFonts w:ascii="Times New Roman" w:hAnsi="Times New Roman"/>
          <w:sz w:val="22"/>
          <w:szCs w:val="22"/>
        </w:rPr>
        <w:t>developed here</w:t>
      </w:r>
      <w:r w:rsidR="00356387">
        <w:rPr>
          <w:rFonts w:ascii="Times New Roman" w:hAnsi="Times New Roman"/>
          <w:sz w:val="22"/>
          <w:szCs w:val="22"/>
        </w:rPr>
        <w:t>,</w:t>
      </w:r>
      <w:r w:rsidR="004A64D2">
        <w:rPr>
          <w:rFonts w:ascii="Times New Roman" w:hAnsi="Times New Roman"/>
          <w:sz w:val="22"/>
          <w:szCs w:val="22"/>
        </w:rPr>
        <w:t xml:space="preserve"> without need for new data collection,</w:t>
      </w:r>
      <w:r w:rsidR="00356387">
        <w:rPr>
          <w:rFonts w:ascii="Times New Roman" w:hAnsi="Times New Roman"/>
          <w:sz w:val="22"/>
          <w:szCs w:val="22"/>
        </w:rPr>
        <w:t xml:space="preserv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6E9305C0" w:rsidR="002F5675" w:rsidRDefault="00EB38A8" w:rsidP="00004436">
      <w:pPr>
        <w:pStyle w:val="Default"/>
        <w:spacing w:before="0"/>
        <w:rPr>
          <w:rStyle w:val="None"/>
          <w:b/>
          <w:bCs/>
          <w:sz w:val="22"/>
          <w:szCs w:val="22"/>
        </w:rPr>
      </w:pPr>
      <w:r>
        <w:rPr>
          <w:rFonts w:ascii="Times New Roman" w:hAnsi="Times New Roman"/>
          <w:b/>
          <w:bCs/>
          <w:sz w:val="22"/>
          <w:szCs w:val="22"/>
        </w:rPr>
        <w:t xml:space="preserve">4 </w:t>
      </w:r>
      <w:r w:rsidR="00004436" w:rsidRPr="00004436">
        <w:rPr>
          <w:rFonts w:ascii="Times New Roman" w:hAnsi="Times New Roman"/>
          <w:b/>
          <w:bCs/>
          <w:sz w:val="22"/>
          <w:szCs w:val="22"/>
        </w:rPr>
        <w:t>ACKNOWLEDGEMENTS</w:t>
      </w:r>
      <w:r w:rsidR="00004436">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3ED3B8FA" w:rsidR="00F9135E" w:rsidRDefault="00EB38A8" w:rsidP="00F9135E">
      <w:pPr>
        <w:pStyle w:val="Default"/>
        <w:spacing w:before="0"/>
        <w:rPr>
          <w:rFonts w:ascii="Times New Roman" w:hAnsi="Times New Roman"/>
          <w:b/>
          <w:bCs/>
          <w:sz w:val="22"/>
          <w:szCs w:val="22"/>
        </w:rPr>
      </w:pPr>
      <w:r>
        <w:rPr>
          <w:rFonts w:ascii="Times New Roman" w:hAnsi="Times New Roman"/>
          <w:b/>
          <w:bCs/>
          <w:sz w:val="22"/>
          <w:szCs w:val="22"/>
        </w:rPr>
        <w:t xml:space="preserve">5 </w:t>
      </w:r>
      <w:r w:rsidR="00F9135E">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005C5D86" w:rsidR="00151AF7" w:rsidRDefault="00EB38A8" w:rsidP="00F9135E">
      <w:pPr>
        <w:pStyle w:val="Default"/>
        <w:spacing w:before="0" w:after="270"/>
        <w:rPr>
          <w:rFonts w:ascii="Times New Roman" w:hAnsi="Times New Roman"/>
          <w:sz w:val="22"/>
          <w:szCs w:val="22"/>
        </w:rPr>
      </w:pPr>
      <w:r>
        <w:rPr>
          <w:rFonts w:ascii="Times New Roman" w:hAnsi="Times New Roman"/>
          <w:b/>
          <w:bCs/>
          <w:sz w:val="22"/>
          <w:szCs w:val="22"/>
        </w:rPr>
        <w:t xml:space="preserve">5.1 </w:t>
      </w:r>
      <w:r w:rsidR="00F9135E">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4B014F14" w:rsidR="00151AF7" w:rsidRDefault="00EB38A8" w:rsidP="00F9135E">
      <w:pPr>
        <w:pStyle w:val="Default"/>
        <w:spacing w:before="0" w:after="270"/>
        <w:rPr>
          <w:rFonts w:ascii="Times New Roman" w:hAnsi="Times New Roman"/>
          <w:sz w:val="22"/>
          <w:szCs w:val="22"/>
        </w:rPr>
      </w:pPr>
      <w:r>
        <w:rPr>
          <w:rFonts w:ascii="Times New Roman" w:hAnsi="Times New Roman"/>
          <w:b/>
          <w:bCs/>
          <w:sz w:val="22"/>
          <w:szCs w:val="22"/>
        </w:rPr>
        <w:t xml:space="preserve">5.2 </w:t>
      </w:r>
      <w:proofErr w:type="spellStart"/>
      <w:r w:rsidR="00F9135E">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lastRenderedPageBreak/>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1E1D6A0" w:rsidR="00151AF7" w:rsidRDefault="00EB38A8" w:rsidP="00F9135E">
      <w:pPr>
        <w:pStyle w:val="Default"/>
        <w:spacing w:before="0" w:after="270"/>
        <w:rPr>
          <w:rFonts w:ascii="Times New Roman" w:hAnsi="Times New Roman"/>
          <w:sz w:val="22"/>
          <w:szCs w:val="22"/>
        </w:rPr>
      </w:pPr>
      <w:r>
        <w:rPr>
          <w:rFonts w:ascii="Times New Roman" w:hAnsi="Times New Roman"/>
          <w:b/>
          <w:bCs/>
          <w:sz w:val="22"/>
          <w:szCs w:val="22"/>
        </w:rPr>
        <w:t xml:space="preserve">5.2 </w:t>
      </w:r>
      <w:proofErr w:type="spellStart"/>
      <w:r w:rsidR="00F9135E">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14F8DFEF" w:rsidR="00151AF7" w:rsidRDefault="008D5BD1" w:rsidP="00F9135E">
      <w:pPr>
        <w:pStyle w:val="Default"/>
        <w:spacing w:before="0" w:after="270"/>
        <w:rPr>
          <w:rStyle w:val="None"/>
          <w:rFonts w:ascii="Times New Roman" w:hAnsi="Times New Roman"/>
          <w:b/>
          <w:bCs/>
          <w:sz w:val="22"/>
          <w:szCs w:val="22"/>
        </w:rPr>
      </w:pPr>
      <w:r>
        <w:rPr>
          <w:rFonts w:ascii="Times New Roman" w:hAnsi="Times New Roman"/>
          <w:b/>
          <w:bCs/>
          <w:sz w:val="22"/>
          <w:szCs w:val="22"/>
        </w:rPr>
        <w:t xml:space="preserve">5.3 </w:t>
      </w:r>
      <w:r w:rsidR="00F9135E">
        <w:rPr>
          <w:rStyle w:val="None"/>
          <w:rFonts w:ascii="Times New Roman" w:hAnsi="Times New Roman"/>
          <w:b/>
          <w:bCs/>
          <w:sz w:val="22"/>
          <w:szCs w:val="22"/>
        </w:rPr>
        <w:t>Monitor Calibration</w:t>
      </w:r>
    </w:p>
    <w:p w14:paraId="1F551C9D" w14:textId="402AF923"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BC3349">
        <w:rPr>
          <w:rFonts w:ascii="Times New Roman" w:hAnsi="Times New Roman" w:cs="Times New Roman"/>
          <w:sz w:val="22"/>
          <w:szCs w:val="22"/>
        </w:rPr>
        <w:fldChar w:fldCharType="begin"/>
      </w:r>
      <w:r w:rsidR="00BC3349">
        <w:rPr>
          <w:rFonts w:ascii="Times New Roman" w:hAnsi="Times New Roman" w:cs="Times New Roman"/>
          <w:sz w:val="22"/>
          <w:szCs w:val="22"/>
        </w:rPr>
        <w:instrText xml:space="preserve"> ADDIN EN.CITE &lt;EndNote&gt;&lt;Cite&gt;&lt;Author&gt;Brainard&lt;/Author&gt;&lt;Year&gt;2002&lt;/Year&gt;&lt;RecNum&gt;62&lt;/RecNum&gt;&lt;IDText&gt;Brainard2002Displaycharacterization&lt;/IDText&gt;&lt;DisplayText&gt;(Brainard, Pelli, &amp;amp; Robson, 2002)&lt;/DisplayText&gt;&lt;record&gt;&lt;rec-number&gt;62&lt;/rec-number&gt;&lt;foreign-keys&gt;&lt;key app="EN" db-id="zr5fzd222xvvdvewxvlv0eemp5f5rezev9p2" timestamp="1620224998"&gt;62&lt;/key&gt;&lt;/foreign-keys&gt;&lt;ref-type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BC3349">
        <w:rPr>
          <w:rFonts w:ascii="Times New Roman" w:hAnsi="Times New Roman" w:cs="Times New Roman"/>
          <w:sz w:val="22"/>
          <w:szCs w:val="22"/>
        </w:rPr>
        <w:fldChar w:fldCharType="separate"/>
      </w:r>
      <w:r w:rsidR="00BC3349">
        <w:rPr>
          <w:rFonts w:ascii="Times New Roman" w:hAnsi="Times New Roman" w:cs="Times New Roman"/>
          <w:noProof/>
          <w:sz w:val="22"/>
          <w:szCs w:val="22"/>
        </w:rPr>
        <w:t>(Brainard, Pelli, &amp; Robson, 2002)</w:t>
      </w:r>
      <w:r w:rsidR="00BC3349">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DC8C443" w:rsidR="00151AF7" w:rsidRDefault="00944A7F" w:rsidP="00F9135E">
      <w:pPr>
        <w:pStyle w:val="Default"/>
        <w:spacing w:before="0"/>
        <w:rPr>
          <w:rFonts w:ascii="Times New Roman" w:hAnsi="Times New Roman"/>
          <w:sz w:val="22"/>
          <w:szCs w:val="22"/>
          <w:shd w:val="clear" w:color="auto" w:fill="FFFFFF"/>
        </w:rPr>
      </w:pPr>
      <w:r>
        <w:rPr>
          <w:rFonts w:ascii="Times New Roman" w:hAnsi="Times New Roman"/>
          <w:b/>
          <w:bCs/>
          <w:sz w:val="22"/>
          <w:szCs w:val="22"/>
        </w:rPr>
        <w:t xml:space="preserve">5.4 </w:t>
      </w:r>
      <w:r w:rsidR="00F9135E">
        <w:rPr>
          <w:rStyle w:val="None"/>
          <w:rFonts w:ascii="Times New Roman" w:hAnsi="Times New Roman"/>
          <w:b/>
          <w:bCs/>
          <w:sz w:val="22"/>
          <w:szCs w:val="22"/>
          <w:shd w:val="clear" w:color="auto" w:fill="FFFFFF"/>
        </w:rPr>
        <w:t>Observer</w:t>
      </w:r>
      <w:r w:rsidR="00F9135E">
        <w:rPr>
          <w:rStyle w:val="None"/>
          <w:rFonts w:ascii="Times New Roman" w:hAnsi="Times New Roman"/>
          <w:b/>
          <w:bCs/>
          <w:sz w:val="22"/>
          <w:szCs w:val="22"/>
          <w:shd w:val="clear" w:color="auto" w:fill="FFFFFF"/>
          <w:lang w:val="de-DE"/>
        </w:rPr>
        <w:t xml:space="preserve"> </w:t>
      </w:r>
      <w:proofErr w:type="spellStart"/>
      <w:r w:rsidR="00F9135E">
        <w:rPr>
          <w:rStyle w:val="None"/>
          <w:rFonts w:ascii="Times New Roman" w:hAnsi="Times New Roman"/>
          <w:b/>
          <w:bCs/>
          <w:sz w:val="22"/>
          <w:szCs w:val="22"/>
          <w:shd w:val="clear" w:color="auto" w:fill="FFFFFF"/>
          <w:lang w:val="de-DE"/>
        </w:rPr>
        <w:t>Recruitment</w:t>
      </w:r>
      <w:proofErr w:type="spellEnd"/>
      <w:r w:rsidR="00F9135E">
        <w:rPr>
          <w:rStyle w:val="None"/>
          <w:rFonts w:ascii="Times New Roman" w:hAnsi="Times New Roman"/>
          <w:b/>
          <w:bCs/>
          <w:sz w:val="22"/>
          <w:szCs w:val="22"/>
          <w:shd w:val="clear" w:color="auto" w:fill="FFFFFF"/>
          <w:lang w:val="de-DE"/>
        </w:rPr>
        <w:t xml:space="preserve"> </w:t>
      </w:r>
      <w:proofErr w:type="spellStart"/>
      <w:r w:rsidR="00F9135E">
        <w:rPr>
          <w:rStyle w:val="None"/>
          <w:rFonts w:ascii="Times New Roman" w:hAnsi="Times New Roman"/>
          <w:b/>
          <w:bCs/>
          <w:sz w:val="22"/>
          <w:szCs w:val="22"/>
          <w:shd w:val="clear" w:color="auto" w:fill="FFFFFF"/>
          <w:lang w:val="de-DE"/>
        </w:rPr>
        <w:t>and</w:t>
      </w:r>
      <w:proofErr w:type="spellEnd"/>
      <w:r w:rsidR="00F9135E">
        <w:rPr>
          <w:rStyle w:val="None"/>
          <w:rFonts w:ascii="Times New Roman" w:hAnsi="Times New Roman"/>
          <w:b/>
          <w:bCs/>
          <w:sz w:val="22"/>
          <w:szCs w:val="22"/>
          <w:shd w:val="clear" w:color="auto" w:fill="FFFFFF"/>
          <w:lang w:val="de-DE"/>
        </w:rPr>
        <w:t xml:space="preserve"> </w:t>
      </w:r>
      <w:proofErr w:type="spellStart"/>
      <w:r w:rsidR="00F9135E">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1F7C0EDF"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BC3349">
        <w:rPr>
          <w:rFonts w:ascii="Times New Roman" w:hAnsi="Times New Roman"/>
          <w:sz w:val="22"/>
          <w:szCs w:val="22"/>
        </w:rPr>
        <w:fldChar w:fldCharType="begin"/>
      </w:r>
      <w:r w:rsidR="00BC3349">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BC3349">
        <w:rPr>
          <w:rFonts w:ascii="Times New Roman" w:hAnsi="Times New Roman"/>
          <w:sz w:val="22"/>
          <w:szCs w:val="22"/>
        </w:rPr>
        <w:fldChar w:fldCharType="separate"/>
      </w:r>
      <w:r w:rsidR="00BC3349">
        <w:rPr>
          <w:rFonts w:ascii="Times New Roman" w:hAnsi="Times New Roman"/>
          <w:noProof/>
          <w:sz w:val="22"/>
          <w:szCs w:val="22"/>
        </w:rPr>
        <w:t>(Ishihara, 1977)</w:t>
      </w:r>
      <w:r w:rsidR="00BC3349">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w:t>
      </w:r>
      <w:r w:rsidR="00731457">
        <w:rPr>
          <w:rFonts w:ascii="Times New Roman" w:hAnsi="Times New Roman"/>
          <w:sz w:val="22"/>
          <w:szCs w:val="22"/>
          <w:shd w:val="clear" w:color="auto" w:fill="FFFFFF"/>
        </w:rPr>
        <w:lastRenderedPageBreak/>
        <w:t xml:space="preserve">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5E9EF942" w:rsidR="00151AF7" w:rsidRDefault="002C730A"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rPr>
        <w:t xml:space="preserve">5.5 </w:t>
      </w:r>
      <w:r w:rsidR="00F9135E">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w:t>
      </w:r>
      <w:r>
        <w:rPr>
          <w:rFonts w:ascii="Times New Roman" w:hAnsi="Times New Roman"/>
          <w:sz w:val="22"/>
          <w:szCs w:val="22"/>
          <w:shd w:val="clear" w:color="auto" w:fill="FFFFFF"/>
        </w:rPr>
        <w:lastRenderedPageBreak/>
        <w:t xml:space="preserve">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8D90371" w:rsidR="00151AF7" w:rsidRDefault="002C730A" w:rsidP="00F9135E">
      <w:pPr>
        <w:pStyle w:val="Default"/>
        <w:spacing w:before="0"/>
        <w:rPr>
          <w:rFonts w:ascii="Times New Roman" w:hAnsi="Times New Roman"/>
          <w:sz w:val="22"/>
          <w:szCs w:val="22"/>
          <w:shd w:val="clear" w:color="auto" w:fill="FFFFFF"/>
        </w:rPr>
      </w:pPr>
      <w:r>
        <w:rPr>
          <w:rFonts w:ascii="Times New Roman" w:hAnsi="Times New Roman"/>
          <w:b/>
          <w:bCs/>
          <w:sz w:val="22"/>
          <w:szCs w:val="22"/>
        </w:rPr>
        <w:t xml:space="preserve">5.6 </w:t>
      </w:r>
      <w:r w:rsidR="00F9135E">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07E3E57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w:t>
      </w:r>
      <w:r w:rsidR="00D971DB">
        <w:rPr>
          <w:rStyle w:val="None"/>
          <w:rFonts w:ascii="Times New Roman" w:hAnsi="Times New Roman"/>
          <w:sz w:val="22"/>
          <w:szCs w:val="22"/>
          <w:shd w:val="clear" w:color="auto" w:fill="FFFFFF"/>
        </w:rPr>
        <w:t xml:space="preserve"> A</w:t>
      </w:r>
      <w:r>
        <w:rPr>
          <w:rStyle w:val="None"/>
          <w:rFonts w:ascii="Times New Roman" w:hAnsi="Times New Roman"/>
          <w:sz w:val="22"/>
          <w:szCs w:val="22"/>
          <w:shd w:val="clear" w:color="auto" w:fill="FFFFFF"/>
        </w:rPr>
        <w:t>udio feedback was provided after every trial</w:t>
      </w:r>
      <w:r w:rsidR="00D971DB">
        <w:rPr>
          <w:rStyle w:val="None"/>
          <w:rFonts w:ascii="Times New Roman" w:hAnsi="Times New Roman"/>
          <w:sz w:val="22"/>
          <w:szCs w:val="22"/>
          <w:shd w:val="clear" w:color="auto" w:fill="FFFFFF"/>
        </w:rPr>
        <w:t xml:space="preserve">, with the correct response determined by which object had the higher </w:t>
      </w:r>
      <w:r w:rsidR="000146D1">
        <w:rPr>
          <w:rStyle w:val="None"/>
          <w:rFonts w:ascii="Times New Roman" w:hAnsi="Times New Roman"/>
          <w:sz w:val="22"/>
          <w:szCs w:val="22"/>
          <w:shd w:val="clear" w:color="auto" w:fill="FFFFFF"/>
        </w:rPr>
        <w:t>LRF</w:t>
      </w:r>
      <w:r w:rsidR="00D971DB">
        <w:rPr>
          <w:rStyle w:val="None"/>
          <w:rFonts w:ascii="Times New Roman" w:hAnsi="Times New Roman"/>
          <w:sz w:val="22"/>
          <w:szCs w:val="22"/>
          <w:shd w:val="clear" w:color="auto" w:fill="FFFFFF"/>
        </w:rPr>
        <w:t>.</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lastRenderedPageBreak/>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C94AD17" w:rsidR="00151AF7" w:rsidRDefault="00CF1BDD" w:rsidP="00F9135E">
      <w:pPr>
        <w:pStyle w:val="Default"/>
        <w:spacing w:before="0"/>
        <w:rPr>
          <w:rStyle w:val="None"/>
          <w:rFonts w:ascii="Times New Roman" w:hAnsi="Times New Roman"/>
          <w:sz w:val="22"/>
          <w:szCs w:val="22"/>
          <w:shd w:val="clear" w:color="auto" w:fill="FFFFFF"/>
        </w:rPr>
      </w:pPr>
      <w:r>
        <w:rPr>
          <w:rFonts w:ascii="Times New Roman" w:hAnsi="Times New Roman"/>
          <w:b/>
          <w:bCs/>
          <w:sz w:val="22"/>
          <w:szCs w:val="22"/>
        </w:rPr>
        <w:t xml:space="preserve">5.7 </w:t>
      </w:r>
      <w:r w:rsidR="00F9135E">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31BD4019" w:rsidR="00151AF7" w:rsidRDefault="00891F3E" w:rsidP="000E3DCD">
      <w:r>
        <w:rPr>
          <w:b/>
          <w:bCs/>
          <w:sz w:val="22"/>
          <w:szCs w:val="22"/>
        </w:rPr>
        <w:t xml:space="preserve">5.8 </w:t>
      </w:r>
      <w:r w:rsidR="00F9135E">
        <w:rPr>
          <w:rStyle w:val="None"/>
          <w:b/>
          <w:bCs/>
          <w:sz w:val="22"/>
          <w:szCs w:val="22"/>
        </w:rPr>
        <w:t>Image Generation</w:t>
      </w:r>
    </w:p>
    <w:p w14:paraId="4CE19098" w14:textId="77777777" w:rsidR="00151AF7" w:rsidRPr="000E3DCD" w:rsidRDefault="00151AF7" w:rsidP="000E3DCD">
      <w:pPr>
        <w:rPr>
          <w:sz w:val="22"/>
          <w:szCs w:val="22"/>
        </w:rPr>
      </w:pPr>
    </w:p>
    <w:p w14:paraId="7B7EA5F4" w14:textId="3C9BDD4C"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BC3349">
        <w:rPr>
          <w:rStyle w:val="None"/>
          <w:sz w:val="22"/>
          <w:szCs w:val="22"/>
        </w:rPr>
        <w:fldChar w:fldCharType="begin"/>
      </w:r>
      <w:r w:rsidR="00BC3349">
        <w:rPr>
          <w:rStyle w:val="None"/>
          <w:sz w:val="22"/>
          <w:szCs w:val="22"/>
        </w:rPr>
        <w:instrText xml:space="preserve"> ADDIN EN.CITE &lt;EndNote&gt;&lt;Cite&gt;&lt;Author&gt;Heasly&lt;/Author&gt;&lt;Year&gt;2014&lt;/Year&gt;&lt;RecNum&gt;64&lt;/RecNum&gt;&lt;IDText&gt;24511145&lt;/IDText&gt;&lt;Prefix&gt;rendertoolbox.org`; &lt;/Prefix&gt;&lt;DisplayText&gt;(rendertoolbox.org; Heasly, Cottaris, Lichtman, Xiao, &amp;amp; Brainard, 2014)&lt;/DisplayText&gt;&lt;record&gt;&lt;rec-number&gt;64&lt;/rec-number&gt;&lt;foreign-keys&gt;&lt;key app="EN" db-id="zr5fzd222xvvdvewxvlv0eemp5f5rezev9p2" timestamp="1620224998"&gt;64&lt;/key&gt;&lt;/foreign-keys&gt;&lt;ref-type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research&lt;/title&gt;&lt;secondary-title&gt;Journal of Vision&lt;/secondary-title&gt;&lt;/titles&gt;&lt;periodical&gt;&lt;full-title&gt;Journal of Vision&lt;/full-title&gt;&lt;/periodical&gt;&lt;volume&gt;14&lt;/volume&gt;&lt;number&gt;2&lt;/number&gt;&lt;edition&gt;2014/02/11&lt;/edition&gt;&lt;keywords&gt;&lt;keyword&gt;Algorithms&lt;/keyword&gt;&lt;keyword&gt;Cognition/*physiology&lt;/keyword&gt;&lt;keyword&gt;Color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BC3349">
        <w:rPr>
          <w:rStyle w:val="None"/>
          <w:sz w:val="22"/>
          <w:szCs w:val="22"/>
        </w:rPr>
        <w:fldChar w:fldCharType="separate"/>
      </w:r>
      <w:r w:rsidR="00BC3349">
        <w:rPr>
          <w:rStyle w:val="None"/>
          <w:noProof/>
          <w:sz w:val="22"/>
          <w:szCs w:val="22"/>
        </w:rPr>
        <w:t>(rendertoolbox.org; Heasly, Cottaris, Lichtman, Xiao, &amp; Brainard, 2014)</w:t>
      </w:r>
      <w:r w:rsidR="00BC3349">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BC3349">
        <w:rPr>
          <w:rStyle w:val="Hyperlink0"/>
          <w:color w:val="000000"/>
          <w:sz w:val="22"/>
          <w:szCs w:val="22"/>
          <w:u w:val="none"/>
        </w:rPr>
        <w:fldChar w:fldCharType="begin"/>
      </w:r>
      <w:r w:rsidR="00BC3349">
        <w:rPr>
          <w:rStyle w:val="Hyperlink0"/>
          <w:color w:val="000000"/>
          <w:sz w:val="22"/>
          <w:szCs w:val="22"/>
          <w:u w:val="none"/>
        </w:rPr>
        <w:instrText xml:space="preserve"> ADDIN EN.CITE &lt;EndNote&gt;&lt;Cite&gt;&lt;Author&gt;Jakob&lt;/Author&gt;&lt;Year&gt;2010&lt;/Year&gt;&lt;RecNum&gt;65&lt;/RecNum&gt;&lt;Prefix&gt;mitsuba-renderer.org`; &lt;/Prefix&gt;&lt;DisplayText&gt;(mitsuba-renderer.org; Jakob, 2010)&lt;/DisplayText&gt;&lt;record&gt;&lt;rec-number&gt;65&lt;/rec-number&gt;&lt;foreign-keys&gt;&lt;key app="EN" db-id="zr5fzd222xvvdvewxvlv0eemp5f5rezev9p2" timestamp="1620224998"&gt;65&lt;/key&gt;&lt;/foreign-keys&gt;&lt;ref-type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BC3349">
        <w:rPr>
          <w:rStyle w:val="Hyperlink0"/>
          <w:color w:val="000000"/>
          <w:sz w:val="22"/>
          <w:szCs w:val="22"/>
          <w:u w:val="none"/>
        </w:rPr>
        <w:fldChar w:fldCharType="separate"/>
      </w:r>
      <w:r w:rsidR="00BC3349">
        <w:rPr>
          <w:rStyle w:val="Hyperlink0"/>
          <w:noProof/>
          <w:color w:val="000000"/>
          <w:sz w:val="22"/>
          <w:szCs w:val="22"/>
          <w:u w:val="none"/>
        </w:rPr>
        <w:t>(mitsuba-renderer.org; Jakob, 2010)</w:t>
      </w:r>
      <w:r w:rsidR="00BC3349">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73B176E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&lt;EndNote&gt;&lt;Cite&gt;&lt;Author&gt;Brainard&lt;/Author&gt;&lt;Year&gt;1989&lt;/Year&gt;&lt;RecNum&gt;66&lt;/RecNum&gt;&lt;DisplayText&gt;(Brainard, 1989)&lt;/DisplayText&gt;&lt;record&gt;&lt;rec-number&gt;66&lt;/rec-number&gt;&lt;foreign-keys&gt;&lt;key app="EN" db-id="zr5fzd222xvvdvewxvlv0eemp5f5rezev9p2" timestamp="1620224998"&gt;66&lt;/key&gt;&lt;/foreign-keys&gt;&lt;ref-type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1989)</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36C8BC4" w14:textId="76700AE7" w:rsidR="00151AF7" w:rsidRDefault="003E0D87"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5.9 </w:t>
      </w:r>
      <w:r w:rsidR="00F9135E">
        <w:rPr>
          <w:rStyle w:val="None"/>
          <w:rFonts w:ascii="Times New Roman" w:hAnsi="Times New Roman"/>
          <w:b/>
          <w:bCs/>
          <w:sz w:val="22"/>
          <w:szCs w:val="22"/>
        </w:rPr>
        <w:t>Reflectance and Illumination Spectra</w:t>
      </w:r>
    </w:p>
    <w:p w14:paraId="668D4748" w14:textId="4CE7B28B"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&lt;EndNote&gt;&lt;Cite&gt;&lt;Author&gt;Singh&lt;/Author&gt;&lt;Year&gt;2018&lt;/Year&gt;&lt;RecNum&gt;34&lt;/RecNum&gt;&lt;IDText&gt;30593061&lt;/IDText&gt;&lt;DisplayText&gt;(Singh, Cottaris, Heasly, Brainard, &amp;amp; Burge,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(Singh, Cottaris, Heasly, Brainard, &amp; Burge, 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sidR="00871151">
        <w:rPr>
          <w:rStyle w:val="None"/>
          <w:rFonts w:ascii="Times New Roman" w:hAnsi="Times New Roman"/>
          <w:sz w:val="22"/>
          <w:szCs w:val="22"/>
        </w:rPr>
        <w:t xml:space="preserve">multivariate normal </w:t>
      </w:r>
      <w:r>
        <w:rPr>
          <w:rStyle w:val="None"/>
          <w:rFonts w:ascii="Times New Roman" w:hAnsi="Times New Roman"/>
          <w:sz w:val="22"/>
          <w:szCs w:val="22"/>
        </w:rPr>
        <w:t xml:space="preserve">distribution. Reflectance spectra for the objects in the scene were generated using random sampling from this </w:t>
      </w:r>
      <w:r w:rsidR="007E123F">
        <w:rPr>
          <w:rStyle w:val="None"/>
          <w:rFonts w:ascii="Times New Roman" w:hAnsi="Times New Roman"/>
          <w:sz w:val="22"/>
          <w:szCs w:val="22"/>
        </w:rPr>
        <w:t xml:space="preserve">multivariate </w:t>
      </w:r>
      <w:r>
        <w:rPr>
          <w:rStyle w:val="None"/>
          <w:rFonts w:ascii="Times New Roman" w:hAnsi="Times New Roman"/>
          <w:sz w:val="22"/>
          <w:szCs w:val="22"/>
        </w:rPr>
        <w:t xml:space="preserve">normal distribution. The reflectance spectra were constructed as a </w:t>
      </w:r>
      <w:r>
        <w:rPr>
          <w:rStyle w:val="None"/>
          <w:rFonts w:ascii="Times New Roman" w:hAnsi="Times New Roman"/>
          <w:sz w:val="22"/>
          <w:szCs w:val="22"/>
        </w:rPr>
        <w:lastRenderedPageBreak/>
        <w:t xml:space="preserve">linear combination of PCA eigenvectors and the sampled weights. </w:t>
      </w:r>
      <w:r w:rsidR="00B85322">
        <w:rPr>
          <w:rStyle w:val="None"/>
          <w:rFonts w:ascii="Times New Roman" w:hAnsi="Times New Roman"/>
          <w:sz w:val="22"/>
          <w:szCs w:val="22"/>
        </w:rPr>
        <w:t xml:space="preserve">The amount of variation in the </w:t>
      </w:r>
      <w:r w:rsidR="00310D30">
        <w:rPr>
          <w:rStyle w:val="None"/>
          <w:rFonts w:ascii="Times New Roman" w:hAnsi="Times New Roman"/>
          <w:sz w:val="22"/>
          <w:szCs w:val="22"/>
        </w:rPr>
        <w:t xml:space="preserve">surface </w:t>
      </w:r>
      <w:r w:rsidR="00170371">
        <w:rPr>
          <w:rStyle w:val="None"/>
          <w:rFonts w:ascii="Times New Roman" w:hAnsi="Times New Roman"/>
          <w:sz w:val="22"/>
          <w:szCs w:val="22"/>
        </w:rPr>
        <w:t xml:space="preserve">reflectance </w:t>
      </w:r>
      <w:r w:rsidR="00B85322">
        <w:rPr>
          <w:rStyle w:val="None"/>
          <w:rFonts w:ascii="Times New Roman" w:hAnsi="Times New Roman"/>
          <w:sz w:val="22"/>
          <w:szCs w:val="22"/>
        </w:rPr>
        <w:t xml:space="preserve">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8C6EFEC" w:rsidR="00151AF7" w:rsidRDefault="00AF05E8"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5.10 </w:t>
      </w:r>
      <w:r w:rsidR="00F9135E">
        <w:rPr>
          <w:rFonts w:ascii="Times New Roman" w:hAnsi="Times New Roman"/>
          <w:b/>
          <w:bCs/>
          <w:sz w:val="22"/>
          <w:szCs w:val="22"/>
        </w:rPr>
        <w:t>Psychometric Function</w:t>
      </w:r>
    </w:p>
    <w:p w14:paraId="7206B388" w14:textId="2EE9C7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&lt;EndNote&gt;&lt;Cite&gt;&lt;Author&gt;Prins&lt;/Author&gt;&lt;Year&gt;2018&lt;/Year&gt;&lt;RecNum&gt;67&lt;/RecNum&gt;&lt;DisplayText&gt;(Prins &amp;amp; Kingdom, 2018)&lt;/DisplayText&gt;&lt;record&gt;&lt;rec-number&gt;67&lt;/rec-number&gt;&lt;foreign-keys&gt;&lt;key app="EN" db-id="zr5fzd222xvvdvewxvlv0eemp5f5rezev9p2" timestamp="1620224998"&gt;67&lt;/key&gt;&lt;/foreign-keys&gt;&lt;ref-type name="Journal Article"&gt;17&lt;/ref-type&gt;&lt;contributors&gt;&lt;authors&gt;&lt;author&gt;Prins, N&lt;/author&gt;&lt;author&gt;Kingdom, F. A. A.&lt;/author&gt;&lt;/authors&gt;&lt;/contributors&gt;&lt;titles&gt;&lt;title&gt;Applying the model-comparison approach to test specific tesearch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(Prins &amp; Kingdom, 2018)</w:t>
      </w:r>
      <w:r w:rsidR="00BC3349">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w:t>
      </w:r>
      <w:r w:rsidR="006C62B0">
        <w:rPr>
          <w:rStyle w:val="None"/>
          <w:rFonts w:ascii="Times New Roman" w:hAnsi="Times New Roman"/>
          <w:sz w:val="22"/>
          <w:szCs w:val="22"/>
        </w:rPr>
        <w:t>,</w:t>
      </w:r>
      <w:r>
        <w:rPr>
          <w:rStyle w:val="None"/>
          <w:rFonts w:ascii="Times New Roman" w:hAnsi="Times New Roman"/>
          <w:sz w:val="22"/>
          <w:szCs w:val="22"/>
        </w:rPr>
        <w:t xml:space="preserve">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25024167" w:rsidR="00151AF7" w:rsidRDefault="00AF05E8" w:rsidP="00F9135E">
      <w:pPr>
        <w:pStyle w:val="Default"/>
        <w:spacing w:before="0" w:after="270"/>
        <w:rPr>
          <w:rFonts w:ascii="Times New Roman" w:hAnsi="Times New Roman" w:cs="Times New Roman"/>
          <w:sz w:val="22"/>
          <w:szCs w:val="22"/>
        </w:rPr>
      </w:pPr>
      <w:r>
        <w:rPr>
          <w:rFonts w:ascii="Times New Roman" w:hAnsi="Times New Roman" w:cs="Times New Roman"/>
          <w:b/>
          <w:bCs/>
          <w:sz w:val="22"/>
          <w:szCs w:val="22"/>
        </w:rPr>
        <w:t xml:space="preserve">5.11 </w:t>
      </w:r>
      <w:r w:rsidR="00F9135E"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099A775D"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BC3349">
        <w:rPr>
          <w:rStyle w:val="None"/>
          <w:rFonts w:ascii="Times New Roman" w:eastAsia="Times New Roman" w:hAnsi="Times New Roman" w:cs="Times New Roman"/>
          <w:sz w:val="22"/>
          <w:szCs w:val="22"/>
        </w:rPr>
        <w:fldChar w:fldCharType="begin"/>
      </w:r>
      <w:r w:rsidR="00BC3349">
        <w:rPr>
          <w:rStyle w:val="None"/>
          <w:rFonts w:ascii="Times New Roman" w:eastAsia="Times New Roman" w:hAnsi="Times New Roman" w:cs="Times New Roman"/>
          <w:sz w:val="22"/>
          <w:szCs w:val="22"/>
        </w:rPr>
        <w:instrText xml:space="preserve"> ADDIN EN.CITE &lt;EndNote&gt;&lt;Cite&gt;&lt;Author&gt;Green&lt;/Author&gt;&lt;Year&gt;1996&lt;/Year&gt;&lt;RecNum&gt;14&lt;/RecNum&gt;&lt;DisplayText&gt;(Green, 1996)&lt;/DisplayText&gt;&lt;record&gt;&lt;rec-number&gt;14&lt;/rec-number&gt;&lt;foreign-keys&gt;&lt;key app="EN" db-id="zr5fzd222xvvdvewxvlv0eemp5f5rezev9p2" timestamp="1620224997"&gt;14&lt;/key&gt;&lt;/foreign-keys&gt;&lt;ref-type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BC3349">
        <w:rPr>
          <w:rStyle w:val="None"/>
          <w:rFonts w:ascii="Times New Roman" w:eastAsia="Times New Roman" w:hAnsi="Times New Roman" w:cs="Times New Roman"/>
          <w:sz w:val="22"/>
          <w:szCs w:val="22"/>
        </w:rPr>
        <w:fldChar w:fldCharType="separate"/>
      </w:r>
      <w:r w:rsidR="00BC3349">
        <w:rPr>
          <w:rStyle w:val="None"/>
          <w:rFonts w:ascii="Times New Roman" w:eastAsia="Times New Roman" w:hAnsi="Times New Roman" w:cs="Times New Roman"/>
          <w:noProof/>
          <w:sz w:val="22"/>
          <w:szCs w:val="22"/>
        </w:rPr>
        <w:t>(Green, 1996)</w:t>
      </w:r>
      <w:r w:rsidR="00BC3349">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lastRenderedPageBreak/>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03D3E609"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3"/>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r w:rsidR="00163195">
        <w:rPr>
          <w:rStyle w:val="None"/>
          <w:rFonts w:ascii="Times New Roman" w:hAnsi="Times New Roman"/>
          <w:sz w:val="22"/>
          <w:szCs w:val="22"/>
        </w:rPr>
        <w:t>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70A94E45"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A2C8DA7" w14:textId="77777777" w:rsidR="00605386" w:rsidRDefault="00605386" w:rsidP="000E3DCD">
      <w:pPr>
        <w:rPr>
          <w:rStyle w:val="None"/>
          <w:sz w:val="22"/>
          <w:szCs w:val="22"/>
        </w:rPr>
      </w:pP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82A76E"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us to check whether the model describes the data</w:t>
      </w:r>
      <w:r w:rsidR="00000E5B">
        <w:rPr>
          <w:rStyle w:val="None"/>
          <w:rFonts w:ascii="Times New Roman" w:hAnsi="Times New Roman"/>
          <w:sz w:val="22"/>
          <w:szCs w:val="22"/>
        </w:rPr>
        <w:t>,</w:t>
      </w:r>
      <w:r>
        <w:rPr>
          <w:rStyle w:val="None"/>
          <w:rFonts w:ascii="Times New Roman" w:hAnsi="Times New Roman"/>
          <w:sz w:val="22"/>
          <w:szCs w:val="22"/>
        </w:rPr>
        <w:t xml:space="preserve"> as well as</w:t>
      </w:r>
      <w:r w:rsidR="00222F03">
        <w:rPr>
          <w:rStyle w:val="None"/>
          <w:rFonts w:ascii="Times New Roman" w:hAnsi="Times New Roman"/>
          <w:sz w:val="22"/>
          <w:szCs w:val="22"/>
        </w:rPr>
        <w:t>,</w:t>
      </w:r>
      <w:r>
        <w:rPr>
          <w:rStyle w:val="None"/>
          <w:rFonts w:ascii="Times New Roman" w:hAnsi="Times New Roman"/>
          <w:sz w:val="22"/>
          <w:szCs w:val="22"/>
        </w:rPr>
        <w:t xml:space="preserve"> to determine the two </w:t>
      </w:r>
      <w:r>
        <w:rPr>
          <w:rStyle w:val="None"/>
          <w:rFonts w:ascii="Times New Roman" w:hAnsi="Times New Roman"/>
          <w:sz w:val="22"/>
          <w:szCs w:val="22"/>
        </w:rPr>
        <w:lastRenderedPageBreak/>
        <w:t xml:space="preserve">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19AFC1F4" w:rsidR="00151AF7" w:rsidRDefault="00AF05E8"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5.12 </w:t>
      </w:r>
      <w:r w:rsidR="00B91EBD">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lastRenderedPageBreak/>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6AA29B77"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w:r w:rsidR="00944099">
        <w:rPr>
          <w:rFonts w:ascii="Times New Roman" w:hAnsi="Times New Roman"/>
          <w:sz w:val="22"/>
          <w:szCs w:val="22"/>
        </w:rPr>
        <w:t xml:space="preserve">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944099">
        <w:rPr>
          <w:rStyle w:val="None"/>
          <w:rFonts w:ascii="Times New Roman" w:hAnsi="Times New Roman" w:cs="Times New Roman"/>
          <w:sz w:val="22"/>
          <w:szCs w:val="22"/>
        </w:rPr>
        <w:t xml:space="preserve"> </w:t>
      </w:r>
      <w:r w:rsidR="00F9135E">
        <w:rPr>
          <w:rStyle w:val="None"/>
          <w:rFonts w:ascii="Times New Roman" w:hAnsi="Times New Roman" w:cs="Times New Roman"/>
          <w:sz w:val="22"/>
          <w:szCs w:val="22"/>
        </w:rPr>
        <w:t xml:space="preserve">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371A729D" w:rsidR="00151AF7" w:rsidRDefault="00AF05E8" w:rsidP="00F9135E">
      <w:pPr>
        <w:pStyle w:val="Default"/>
        <w:spacing w:before="0" w:after="270"/>
        <w:rPr>
          <w:rFonts w:ascii="Times New Roman" w:hAnsi="Times New Roman"/>
          <w:b/>
          <w:bCs/>
          <w:sz w:val="22"/>
          <w:szCs w:val="22"/>
        </w:rPr>
      </w:pPr>
      <w:r>
        <w:rPr>
          <w:rFonts w:ascii="Times New Roman" w:hAnsi="Times New Roman"/>
          <w:b/>
          <w:bCs/>
          <w:sz w:val="22"/>
          <w:szCs w:val="22"/>
        </w:rPr>
        <w:t xml:space="preserve">5.13 </w:t>
      </w:r>
      <w:r w:rsidR="004A4DD9">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6985947" w:rsidR="00151AF7" w:rsidRDefault="00AF05E8" w:rsidP="00F9135E">
      <w:pPr>
        <w:pStyle w:val="Default"/>
        <w:spacing w:before="0" w:after="270"/>
        <w:rPr>
          <w:rStyle w:val="None"/>
          <w:rFonts w:ascii="Times New Roman" w:hAnsi="Times New Roman"/>
          <w:b/>
          <w:bCs/>
          <w:sz w:val="22"/>
          <w:szCs w:val="22"/>
        </w:rPr>
      </w:pPr>
      <w:r>
        <w:rPr>
          <w:rFonts w:ascii="Times New Roman" w:hAnsi="Times New Roman"/>
          <w:b/>
          <w:bCs/>
          <w:sz w:val="22"/>
          <w:szCs w:val="22"/>
        </w:rPr>
        <w:t xml:space="preserve">5.14 </w:t>
      </w:r>
      <w:r w:rsidR="007F1B18">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616C5065"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621BC9">
        <w:rPr>
          <w:rFonts w:ascii="Times New Roman" w:hAnsi="Times New Roman"/>
          <w:sz w:val="22"/>
          <w:szCs w:val="22"/>
        </w:rPr>
        <w:t xml:space="preserve">linear receptive field </w:t>
      </w:r>
      <w:r w:rsidR="00607A98">
        <w:rPr>
          <w:rFonts w:ascii="Times New Roman" w:hAnsi="Times New Roman"/>
          <w:sz w:val="22"/>
          <w:szCs w:val="22"/>
        </w:rPr>
        <w:t>(</w:t>
      </w:r>
      <w:r w:rsidR="007F1B18">
        <w:rPr>
          <w:rStyle w:val="None"/>
          <w:rFonts w:ascii="Times New Roman" w:hAnsi="Times New Roman"/>
          <w:sz w:val="22"/>
          <w:szCs w:val="22"/>
        </w:rPr>
        <w:t>LINRF</w:t>
      </w:r>
      <w:r w:rsidR="00607A98">
        <w:rPr>
          <w:rStyle w:val="None"/>
          <w:rFonts w:ascii="Times New Roman" w:hAnsi="Times New Roman"/>
          <w:sz w:val="22"/>
          <w:szCs w:val="22"/>
        </w:rPr>
        <w:t>)</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0A85F04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 ExcludeAuth="1"&gt;&lt;Author&gt;Singh&lt;/Author&gt;&lt;Year&gt;2018&lt;/Year&gt;&lt;RecNum&gt;34&lt;/RecNum&gt;&lt;IDText&gt;30593061&lt;/IDText&gt;&lt;DisplayText&gt;(2018)&lt;/DisplayText&gt;&lt;record&gt;&lt;rec-number&gt;34&lt;/rec-number&gt;&lt;foreign-keys&gt;&lt;key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(2018)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&lt;EndNote&gt;&lt;Cite&gt;&lt;Author&gt;Cottaris&lt;/Author&gt;&lt;Year&gt;2019&lt;/Year&gt;&lt;RecNum&gt;38&lt;/RecNum&gt;&lt;IDText&gt;30943530&lt;/IDText&gt;&lt;Prefix&gt;ISETBio`; isetbio.org`; &lt;/Prefix&gt;&lt;DisplayText&gt;(ISETBio; isetbio.org; Cottaris, Jiang, Ding, Wandell, &amp;amp; Brainard, 2019)&lt;/DisplayText&gt;&lt;record&gt;&lt;rec-number&gt;38&lt;/rec-number&gt;&lt;foreign-keys&gt;&lt;key app="EN" db-id="zr5fzd222xvvdvewxvlv0eemp5f5rezev9p2" timestamp="1620224998"&gt;38&lt;/key&gt;&lt;/foreign-keys&gt;&lt;ref-type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engine&lt;/title&gt;&lt;secondary-title&gt;Journal of Vision&lt;/secondary-title&gt;&lt;/titles&gt;&lt;periodical&gt;&lt;full-title&gt;Journal of Vision&lt;/full-title&gt;&lt;/periodical&gt;&lt;pages&gt;8&lt;/pages&gt;&lt;volume&gt;19&lt;/volume&gt;&lt;number&gt;4&lt;/number&gt;&lt;edition&gt;2019/04/04&lt;/edition&gt;&lt;keywords&gt;&lt;keyword&gt;*Computer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(ISETBio; isetbio.org; Cottaris, Jiang, Ding, Wandell, &amp; Brainard, 2019)</w:t>
      </w:r>
      <w:r w:rsidR="00BC3349">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&lt;EndNote&gt;&lt;Cite&gt;&lt;Author&gt;Marimont&lt;/Author&gt;&lt;Year&gt;1994&lt;/Year&gt;&lt;RecNum&gt;68&lt;/RecNum&gt;&lt;DisplayText&gt;(Marimont &amp;amp; Wandell, 1994)&lt;/DisplayText&gt;&lt;record&gt;&lt;rec-number&gt;68&lt;/rec-number&gt;&lt;foreign-keys&gt;&lt;key app="EN" db-id="zr5fzd222xvvdvewxvlv0eemp5f5rezev9p2" timestamp="1620224998"&gt;68&lt;/key&gt;&lt;/foreign-keys&gt;&lt;ref-type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(Marimont &amp; Wandell, 1994)</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&lt;EndNote&gt;&lt;Cite&gt;&lt;Author&gt;Brainard&lt;/Author&gt;&lt;Year&gt;2015&lt;/Year&gt;&lt;RecNum&gt;69&lt;/RecNum&gt;&lt;IDText&gt;28532367&lt;/IDText&gt;&lt;DisplayText&gt;(Brainard, 2015)&lt;/DisplayText&gt;&lt;record&gt;&lt;rec-number&gt;69&lt;/rec-number&gt;&lt;foreign-keys&gt;&lt;key app="EN" db-id="zr5fzd222xvvdvewxvlv0eemp5f5rezev9p2" timestamp="1620224998"&gt;69&lt;/key&gt;&lt;/foreign-keys&gt;&lt;ref-type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mosaic&lt;/title&gt;&lt;secondary-title&gt;Annual Review of Vision Science&lt;/secondary-title&gt;&lt;/titles&gt;&lt;periodical&gt;&lt;full-title&gt;Annual Review of Vision Science&lt;/full-title&gt;&lt;/periodical&gt;&lt;pages&gt;519-546&lt;/pages&gt;&lt;volume&gt;1&lt;/volume&gt;&lt;edition&gt;2015/11/24&lt;/edition&gt;&lt;keywords&gt;&lt;keyword&gt;color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(Brainard, 2015)</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&lt;EndNote&gt;&lt;Cite&gt;&lt;Author&gt;CIE&lt;/Author&gt;&lt;Year&gt;2007&lt;/Year&gt;&lt;RecNum&gt;70&lt;/RecNum&gt;&lt;IDText&gt;CIE2007Physiological&lt;/IDText&gt;&lt;DisplayText&gt;(CIE, 2007)&lt;/DisplayText&gt;&lt;record&gt;&lt;rec-number&gt;70&lt;/rec-number&gt;&lt;foreign-keys&gt;&lt;key app="EN" db-id="zr5fzd222xvvdvewxvlv0eemp5f5rezev9p2" timestamp="1620224998"&gt;70&lt;/key&gt;&lt;/foreign-keys&gt;&lt;ref-type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(CIE, 2007)</w:t>
      </w:r>
      <w:r w:rsidR="00BC3349">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BC3349">
        <w:rPr>
          <w:rStyle w:val="None"/>
          <w:rFonts w:ascii="Times New Roman" w:hAnsi="Times New Roman"/>
          <w:sz w:val="22"/>
          <w:szCs w:val="22"/>
        </w:rPr>
        <w:fldChar w:fldCharType="begin"/>
      </w:r>
      <w:r w:rsidR="00BC3349">
        <w:rPr>
          <w:rStyle w:val="None"/>
          <w:rFonts w:ascii="Times New Roman" w:hAnsi="Times New Roman"/>
          <w:sz w:val="22"/>
          <w:szCs w:val="22"/>
        </w:rPr>
        <w:instrText xml:space="preserve"> ADDIN EN.CITE &lt;EndNote&gt;&lt;Cite&gt;&lt;Author&gt;Rodieck&lt;/Author&gt;&lt;Year&gt;1998&lt;/Year&gt;&lt;RecNum&gt;71&lt;/RecNum&gt;&lt;DisplayText&gt;(Rodieck, 1998)&lt;/DisplayText&gt;&lt;record&gt;&lt;rec-number&gt;71&lt;/rec-number&gt;&lt;foreign-keys&gt;&lt;key app="EN" db-id="zr5fzd222xvvdvewxvlv0eemp5f5rezev9p2" timestamp="1620224998"&gt;71&lt;/key&gt;&lt;/foreign-keys&gt;&lt;ref-type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BC3349">
        <w:rPr>
          <w:rStyle w:val="None"/>
          <w:rFonts w:ascii="Times New Roman" w:hAnsi="Times New Roman"/>
          <w:sz w:val="22"/>
          <w:szCs w:val="22"/>
        </w:rPr>
        <w:fldChar w:fldCharType="separate"/>
      </w:r>
      <w:r w:rsidR="00BC3349">
        <w:rPr>
          <w:rStyle w:val="None"/>
          <w:rFonts w:ascii="Times New Roman" w:hAnsi="Times New Roman"/>
          <w:noProof/>
          <w:sz w:val="22"/>
          <w:szCs w:val="22"/>
        </w:rPr>
        <w:t>(Rodieck, 1998)</w:t>
      </w:r>
      <w:r w:rsidR="00BC3349">
        <w:rPr>
          <w:rStyle w:val="None"/>
          <w:rFonts w:ascii="Times New Roman" w:hAnsi="Times New Roman"/>
          <w:sz w:val="22"/>
          <w:szCs w:val="22"/>
        </w:rPr>
        <w:fldChar w:fldCharType="end"/>
      </w:r>
      <w:r>
        <w:rPr>
          <w:rStyle w:val="None"/>
          <w:rFonts w:ascii="Times New Roman" w:hAnsi="Times New Roman"/>
          <w:sz w:val="22"/>
          <w:szCs w:val="22"/>
        </w:rPr>
        <w:t xml:space="preserve">.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r w:rsidR="009D750D">
        <w:rPr>
          <w:rStyle w:val="None"/>
          <w:rFonts w:ascii="Times New Roman" w:hAnsi="Times New Roman"/>
          <w:sz w:val="22"/>
          <w:szCs w:val="22"/>
        </w:rPr>
        <w:t>isomerization</w:t>
      </w:r>
      <w:r w:rsidR="0076026C">
        <w:rPr>
          <w:rStyle w:val="None"/>
          <w:rFonts w:ascii="Times New Roman" w:hAnsi="Times New Roman"/>
          <w:sz w:val="22"/>
          <w:szCs w:val="22"/>
        </w:rPr>
        <w:t>s</w:t>
      </w:r>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three cone classes similar to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280227F"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the same for each of the three cone classes</w:t>
      </w:r>
      <w:r w:rsidR="001C6C2C">
        <w:rPr>
          <w:rStyle w:val="None"/>
          <w:rFonts w:ascii="Times New Roman" w:hAnsi="Times New Roman"/>
          <w:sz w:val="22"/>
          <w:szCs w:val="22"/>
        </w:rPr>
        <w:t>.</w:t>
      </w:r>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w:t>
      </w:r>
      <w:r>
        <w:rPr>
          <w:rStyle w:val="None"/>
          <w:rFonts w:ascii="Times New Roman" w:hAnsi="Times New Roman"/>
          <w:sz w:val="22"/>
          <w:szCs w:val="22"/>
        </w:rPr>
        <w:lastRenderedPageBreak/>
        <w:t xml:space="preserve">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w:t>
      </w:r>
      <w:r w:rsidR="00CD2C57">
        <w:rPr>
          <w:rStyle w:val="None"/>
          <w:rFonts w:ascii="Times New Roman" w:hAnsi="Times New Roman"/>
          <w:sz w:val="22"/>
          <w:szCs w:val="22"/>
        </w:rPr>
        <w:t xml:space="preserve">of </w:t>
      </w:r>
      <w:r>
        <w:rPr>
          <w:rStyle w:val="None"/>
          <w:rFonts w:ascii="Times New Roman" w:hAnsi="Times New Roman"/>
          <w:sz w:val="22"/>
          <w:szCs w:val="22"/>
        </w:rPr>
        <w:t xml:space="preserve">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584D0FEC"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621BC9">
        <w:rPr>
          <w:rFonts w:ascii="Times New Roman" w:hAnsi="Times New Roman"/>
          <w:sz w:val="22"/>
          <w:szCs w:val="22"/>
        </w:rPr>
        <w:t xml:space="preserve">linear receptive field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similar to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0C7325F1"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621BC9">
        <w:rPr>
          <w:rFonts w:ascii="Times New Roman" w:hAnsi="Times New Roman"/>
          <w:sz w:val="22"/>
          <w:szCs w:val="22"/>
        </w:rPr>
        <w:t xml:space="preserve">linear receptive field </w:t>
      </w:r>
      <w:r w:rsidR="00417174">
        <w:rPr>
          <w:rStyle w:val="None"/>
          <w:rFonts w:ascii="Times New Roman" w:hAnsi="Times New Roman"/>
          <w:sz w:val="22"/>
          <w:szCs w:val="22"/>
        </w:rPr>
        <w:t>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2EC7B46E" w:rsidR="00151AF7" w:rsidRDefault="00AF05E8" w:rsidP="00C96C07">
      <w:pPr>
        <w:pStyle w:val="Default"/>
        <w:spacing w:before="0" w:after="270"/>
        <w:rPr>
          <w:rFonts w:ascii="Times New Roman" w:hAnsi="Times New Roman"/>
          <w:sz w:val="22"/>
          <w:szCs w:val="22"/>
        </w:rPr>
      </w:pPr>
      <w:r>
        <w:rPr>
          <w:rFonts w:ascii="Times New Roman" w:hAnsi="Times New Roman"/>
          <w:b/>
          <w:bCs/>
          <w:sz w:val="22"/>
          <w:szCs w:val="22"/>
        </w:rPr>
        <w:t xml:space="preserve">5.15 </w:t>
      </w:r>
      <w:r w:rsidR="00F9135E">
        <w:rPr>
          <w:rStyle w:val="None"/>
          <w:rFonts w:ascii="Times New Roman" w:hAnsi="Times New Roman"/>
          <w:b/>
          <w:bCs/>
          <w:sz w:val="22"/>
          <w:szCs w:val="22"/>
        </w:rPr>
        <w:t>Code and Data Availability</w:t>
      </w:r>
    </w:p>
    <w:p w14:paraId="7D049213" w14:textId="12229905" w:rsidR="00F9135E" w:rsidRPr="00C96C07" w:rsidRDefault="009671B7"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Observers’</w:t>
      </w:r>
      <w:r w:rsidR="00F9135E">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sidR="00F9135E">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sidR="00F9135E">
        <w:rPr>
          <w:rFonts w:ascii="Times New Roman" w:hAnsi="Times New Roman"/>
          <w:sz w:val="22"/>
          <w:szCs w:val="22"/>
        </w:rPr>
        <w:t xml:space="preserve">. </w:t>
      </w:r>
      <w:r w:rsidR="00F9135E"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w:t>
      </w:r>
      <w:r w:rsidR="002C36A9">
        <w:rPr>
          <w:rFonts w:ascii="Times New Roman" w:hAnsi="Times New Roman"/>
          <w:sz w:val="22"/>
          <w:szCs w:val="22"/>
        </w:rPr>
        <w:t xml:space="preserve">linear receptive field </w:t>
      </w:r>
      <w:r w:rsidR="00B11D71">
        <w:rPr>
          <w:rFonts w:ascii="Times New Roman" w:hAnsi="Times New Roman"/>
          <w:sz w:val="22"/>
          <w:szCs w:val="22"/>
        </w:rPr>
        <w:t>model</w:t>
      </w:r>
      <w:r w:rsidR="00F9135E" w:rsidRPr="00547D84">
        <w:rPr>
          <w:rFonts w:ascii="Times New Roman" w:hAnsi="Times New Roman"/>
          <w:sz w:val="22"/>
          <w:szCs w:val="22"/>
        </w:rPr>
        <w:t>.</w:t>
      </w:r>
      <w:r w:rsidR="00F9135E">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73E0DBB2" w14:textId="77777777" w:rsidR="009D6905" w:rsidRDefault="009D6905">
      <w:pPr>
        <w:rPr>
          <w:rStyle w:val="None"/>
          <w:b/>
          <w:bCs/>
          <w:sz w:val="22"/>
          <w:szCs w:val="22"/>
        </w:rPr>
      </w:pPr>
      <w:r>
        <w:rPr>
          <w:rStyle w:val="None"/>
          <w:b/>
          <w:bCs/>
          <w:sz w:val="22"/>
          <w:szCs w:val="22"/>
        </w:rPr>
        <w:br w:type="page"/>
      </w:r>
    </w:p>
    <w:p w14:paraId="0985A9E5" w14:textId="2361A417" w:rsidR="00F9135E" w:rsidRDefault="004B3F7A">
      <w:pPr>
        <w:rPr>
          <w:rStyle w:val="None"/>
          <w:b/>
          <w:bCs/>
          <w:sz w:val="22"/>
          <w:szCs w:val="22"/>
        </w:rPr>
      </w:pPr>
      <w:r>
        <w:rPr>
          <w:rStyle w:val="None"/>
          <w:b/>
          <w:bCs/>
          <w:sz w:val="22"/>
          <w:szCs w:val="22"/>
        </w:rPr>
        <w:lastRenderedPageBreak/>
        <w:t>FIGURE LEGENDS</w:t>
      </w:r>
    </w:p>
    <w:p w14:paraId="6695D73E" w14:textId="77777777" w:rsidR="004B3F7A" w:rsidRDefault="004B3F7A">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43607DCE"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w:t>
      </w:r>
      <w:r w:rsidR="004207AF">
        <w:rPr>
          <w:rFonts w:ascii="Times New Roman" w:hAnsi="Times New Roman" w:cs="Times New Roman"/>
          <w:b/>
          <w:bCs/>
          <w:sz w:val="22"/>
          <w:szCs w:val="22"/>
        </w:rPr>
        <w:t xml:space="preserve">surface </w:t>
      </w:r>
      <w:r w:rsidR="00170371">
        <w:rPr>
          <w:rFonts w:ascii="Times New Roman" w:hAnsi="Times New Roman" w:cs="Times New Roman"/>
          <w:b/>
          <w:bCs/>
          <w:sz w:val="22"/>
          <w:szCs w:val="22"/>
        </w:rPr>
        <w:t>reflectance</w:t>
      </w:r>
      <w:r w:rsidRPr="009579D6">
        <w:rPr>
          <w:rFonts w:ascii="Times New Roman" w:hAnsi="Times New Roman" w:cs="Times New Roman"/>
          <w:b/>
          <w:bCs/>
          <w:sz w:val="22"/>
          <w:szCs w:val="22"/>
        </w:rPr>
        <w:t xml:space="preserve">: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w:t>
      </w:r>
      <w:r>
        <w:rPr>
          <w:rStyle w:val="None"/>
          <w:rFonts w:ascii="Times New Roman" w:hAnsi="Times New Roman" w:cs="Times New Roman"/>
          <w:sz w:val="22"/>
          <w:szCs w:val="22"/>
        </w:rPr>
        <w:lastRenderedPageBreak/>
        <w:t xml:space="preserve">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9733C7A"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SDT model and the </w:t>
      </w:r>
      <w:r w:rsidR="00FB7946">
        <w:rPr>
          <w:rFonts w:ascii="Times New Roman" w:hAnsi="Times New Roman"/>
          <w:sz w:val="22"/>
          <w:szCs w:val="22"/>
        </w:rPr>
        <w:t>linear receptive field (</w:t>
      </w:r>
      <w:r>
        <w:rPr>
          <w:rStyle w:val="None"/>
          <w:rFonts w:ascii="Times New Roman" w:hAnsi="Times New Roman" w:cs="Times New Roman"/>
          <w:sz w:val="22"/>
          <w:szCs w:val="22"/>
        </w:rPr>
        <w:t>LINRF</w:t>
      </w:r>
      <w:r w:rsidR="00FB7946">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models were obtained separately for each observer.</w:t>
      </w:r>
    </w:p>
    <w:p w14:paraId="154B630C" w14:textId="37BF01A2"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w:t>
      </w:r>
      <w:r w:rsidR="001D7699">
        <w:rPr>
          <w:rStyle w:val="None"/>
          <w:rFonts w:ascii="Times New Roman" w:hAnsi="Times New Roman" w:cs="Times New Roman"/>
          <w:sz w:val="22"/>
          <w:szCs w:val="22"/>
        </w:rPr>
        <w:t xml:space="preserve">field </w:t>
      </w:r>
      <w:r>
        <w:rPr>
          <w:rStyle w:val="None"/>
          <w:rFonts w:ascii="Times New Roman" w:hAnsi="Times New Roman" w:cs="Times New Roman"/>
          <w:sz w:val="22"/>
          <w:szCs w:val="22"/>
        </w:rPr>
        <w:t xml:space="preserve">(LINRF) model. While the internal noise estimates are consistent over the two models, the external noise estimated by the LINRF model is higher compared to the SDT model. </w:t>
      </w:r>
    </w:p>
    <w:p w14:paraId="7FC1649D" w14:textId="77777777" w:rsidR="004F3175" w:rsidRDefault="004F3175">
      <w:pPr>
        <w:rPr>
          <w:rFonts w:cs="Arial Unicode MS"/>
          <w:b/>
          <w:bCs/>
          <w:color w:val="000000"/>
          <w:sz w:val="22"/>
          <w:szCs w:val="22"/>
          <w14:textOutline w14:w="0" w14:cap="flat" w14:cmpd="sng" w14:algn="ctr">
            <w14:noFill/>
            <w14:prstDash w14:val="solid"/>
            <w14:bevel/>
          </w14:textOutline>
        </w:rPr>
      </w:pPr>
      <w:r>
        <w:rPr>
          <w:b/>
          <w:bCs/>
          <w:sz w:val="22"/>
          <w:szCs w:val="22"/>
        </w:rPr>
        <w:br w:type="page"/>
      </w:r>
    </w:p>
    <w:p w14:paraId="4FBE107B" w14:textId="1FBBB953"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lastRenderedPageBreak/>
        <w:t>APPENDIX</w:t>
      </w:r>
    </w:p>
    <w:p w14:paraId="200D3C27" w14:textId="06226DAF" w:rsidR="00151AF7" w:rsidRDefault="003F4114"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A1 </w:t>
      </w:r>
      <w:r w:rsidR="00EF2452">
        <w:rPr>
          <w:rFonts w:ascii="Times New Roman" w:hAnsi="Times New Roman"/>
          <w:b/>
          <w:bCs/>
          <w:sz w:val="22"/>
          <w:szCs w:val="22"/>
        </w:rPr>
        <w:t xml:space="preserve">Measurement of </w:t>
      </w:r>
      <w:proofErr w:type="spellStart"/>
      <w:r w:rsidR="00EF2452">
        <w:rPr>
          <w:rFonts w:ascii="Times New Roman" w:hAnsi="Times New Roman"/>
          <w:b/>
          <w:bCs/>
          <w:sz w:val="22"/>
          <w:szCs w:val="22"/>
          <w:lang w:val="fr-FR"/>
        </w:rPr>
        <w:t>object</w:t>
      </w:r>
      <w:proofErr w:type="spellEnd"/>
      <w:r w:rsidR="00EF2452">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sidR="00EF2452">
        <w:rPr>
          <w:rFonts w:ascii="Times New Roman" w:hAnsi="Times New Roman"/>
          <w:b/>
          <w:bCs/>
          <w:sz w:val="22"/>
          <w:szCs w:val="22"/>
        </w:rPr>
        <w:t>discrimination thresholds under variation in background</w:t>
      </w:r>
      <w:r w:rsidR="00EE4F66">
        <w:rPr>
          <w:rFonts w:ascii="Times New Roman" w:hAnsi="Times New Roman"/>
          <w:b/>
          <w:bCs/>
          <w:sz w:val="22"/>
          <w:szCs w:val="22"/>
        </w:rPr>
        <w:t xml:space="preserve"> object </w:t>
      </w:r>
      <w:r w:rsidR="00537009">
        <w:rPr>
          <w:rFonts w:ascii="Times New Roman" w:hAnsi="Times New Roman"/>
          <w:b/>
          <w:bCs/>
          <w:sz w:val="22"/>
          <w:szCs w:val="22"/>
        </w:rPr>
        <w:t xml:space="preserve">surface </w:t>
      </w:r>
      <w:r w:rsidR="00EE4F66">
        <w:rPr>
          <w:rFonts w:ascii="Times New Roman" w:hAnsi="Times New Roman"/>
          <w:b/>
          <w:bCs/>
          <w:sz w:val="22"/>
          <w:szCs w:val="22"/>
        </w:rPr>
        <w:t>reflectance</w:t>
      </w:r>
    </w:p>
    <w:p w14:paraId="7E3B5D32" w14:textId="6D727F43"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w:t>
      </w:r>
      <w:r w:rsidR="009203B8">
        <w:rPr>
          <w:rStyle w:val="None"/>
          <w:rFonts w:ascii="Times New Roman" w:hAnsi="Times New Roman"/>
          <w:sz w:val="22"/>
          <w:szCs w:val="22"/>
        </w:rPr>
        <w:t xml:space="preserve">to </w:t>
      </w:r>
      <w:r w:rsidR="000031CF">
        <w:rPr>
          <w:rStyle w:val="None"/>
          <w:rFonts w:ascii="Times New Roman" w:hAnsi="Times New Roman"/>
          <w:sz w:val="22"/>
          <w:szCs w:val="22"/>
        </w:rPr>
        <w:t xml:space="preserve">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5AC947CD" w:rsidR="00151AF7" w:rsidRDefault="003F4114">
      <w:pPr>
        <w:pStyle w:val="Body"/>
        <w:spacing w:after="160"/>
        <w:rPr>
          <w:rStyle w:val="None"/>
          <w:rFonts w:ascii="Times New Roman" w:hAnsi="Times New Roman"/>
          <w:b/>
          <w:bCs/>
          <w:sz w:val="22"/>
          <w:szCs w:val="22"/>
        </w:rPr>
      </w:pPr>
      <w:r>
        <w:rPr>
          <w:rStyle w:val="None"/>
          <w:rFonts w:ascii="Times New Roman" w:hAnsi="Times New Roman"/>
          <w:b/>
          <w:bCs/>
          <w:sz w:val="22"/>
          <w:szCs w:val="22"/>
        </w:rPr>
        <w:t xml:space="preserve">A2 </w:t>
      </w:r>
      <w:r w:rsidR="00EF2452"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07D31D62"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w:t>
      </w:r>
      <w:r w:rsidR="00891325">
        <w:rPr>
          <w:color w:val="000000"/>
          <w:sz w:val="22"/>
          <w:szCs w:val="22"/>
        </w:rPr>
        <w:t xml:space="preserve">surface </w:t>
      </w:r>
      <w:r w:rsidR="00170371">
        <w:rPr>
          <w:color w:val="000000"/>
          <w:sz w:val="22"/>
          <w:szCs w:val="22"/>
        </w:rPr>
        <w:t>reflectance</w:t>
      </w:r>
      <w:r w:rsidR="00170371" w:rsidRPr="006D7ABE">
        <w:rPr>
          <w:color w:val="000000"/>
          <w:sz w:val="22"/>
          <w:szCs w:val="22"/>
        </w:rPr>
        <w:t xml:space="preserve"> </w:t>
      </w:r>
      <w:r w:rsidRPr="006D7ABE">
        <w:rPr>
          <w:color w:val="000000"/>
          <w:sz w:val="22"/>
          <w:szCs w:val="22"/>
        </w:rPr>
        <w:t>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56433BA3" w14:textId="77777777" w:rsidR="00446247" w:rsidRDefault="00446247">
      <w:pPr>
        <w:rPr>
          <w:b/>
          <w:bCs/>
        </w:rPr>
      </w:pPr>
      <w:r>
        <w:rPr>
          <w:b/>
          <w:bCs/>
        </w:rPr>
        <w:br w:type="page"/>
      </w:r>
    </w:p>
    <w:p w14:paraId="2A051FE9" w14:textId="0A1B5973" w:rsidR="00F06CF5" w:rsidRDefault="00151AF7" w:rsidP="00E846BC">
      <w:pPr>
        <w:pStyle w:val="EndNoteBibliography"/>
        <w:ind w:left="720" w:hanging="720"/>
        <w:rPr>
          <w:b/>
          <w:bCs/>
        </w:rPr>
      </w:pPr>
      <w:r w:rsidRPr="000E3DCD">
        <w:rPr>
          <w:b/>
          <w:bCs/>
        </w:rPr>
        <w:lastRenderedPageBreak/>
        <w:t>REFERENCES</w:t>
      </w:r>
    </w:p>
    <w:p w14:paraId="2F67EDFA" w14:textId="20428FE6" w:rsidR="00151AF7" w:rsidRDefault="00151AF7" w:rsidP="00E846BC">
      <w:pPr>
        <w:pStyle w:val="EndNoteBibliography"/>
        <w:ind w:left="720" w:hanging="720"/>
        <w:rPr>
          <w:b/>
          <w:bCs/>
        </w:rPr>
      </w:pPr>
    </w:p>
    <w:p w14:paraId="6383349C" w14:textId="77777777" w:rsidR="004A64D2" w:rsidRPr="004A64D2" w:rsidRDefault="00BC3349" w:rsidP="004A64D2">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4A64D2" w:rsidRPr="004A64D2">
        <w:rPr>
          <w:noProof/>
        </w:rPr>
        <w:t xml:space="preserve">Adelson, E. H. (2000). Lightness perception and lightness illusions. In M. Gazzaniga (Ed.), </w:t>
      </w:r>
      <w:r w:rsidR="004A64D2" w:rsidRPr="004A64D2">
        <w:rPr>
          <w:i/>
          <w:noProof/>
        </w:rPr>
        <w:t>The New Cognitive Neurosciences, 2nd edition</w:t>
      </w:r>
      <w:r w:rsidR="004A64D2" w:rsidRPr="004A64D2">
        <w:rPr>
          <w:noProof/>
        </w:rPr>
        <w:t xml:space="preserve"> (pp. 339-351). Cambridge, MA: MIT Press.</w:t>
      </w:r>
    </w:p>
    <w:p w14:paraId="3990CB46" w14:textId="77777777" w:rsidR="004A64D2" w:rsidRPr="004A64D2" w:rsidRDefault="004A64D2" w:rsidP="004A64D2">
      <w:pPr>
        <w:pStyle w:val="EndNoteBibliography"/>
        <w:ind w:left="720" w:hanging="720"/>
        <w:rPr>
          <w:noProof/>
        </w:rPr>
      </w:pPr>
      <w:r w:rsidRPr="004A64D2">
        <w:rPr>
          <w:noProof/>
        </w:rPr>
        <w:t xml:space="preserve">Alvaro, L., Linhares, J. M. M., Moreira, H., Lillo, J., &amp; Nascimento, S. M. C. (2017). Robust colour constancy in red-green dichromats. </w:t>
      </w:r>
      <w:r w:rsidRPr="004A64D2">
        <w:rPr>
          <w:i/>
          <w:noProof/>
        </w:rPr>
        <w:t>PLoS ONE, 12(6)</w:t>
      </w:r>
      <w:r w:rsidRPr="004A64D2">
        <w:rPr>
          <w:noProof/>
        </w:rPr>
        <w:t>, e0180310.</w:t>
      </w:r>
    </w:p>
    <w:p w14:paraId="013461A9" w14:textId="77777777" w:rsidR="004A64D2" w:rsidRPr="004A64D2" w:rsidRDefault="004A64D2" w:rsidP="004A64D2">
      <w:pPr>
        <w:pStyle w:val="EndNoteBibliography"/>
        <w:ind w:left="720" w:hanging="720"/>
        <w:rPr>
          <w:noProof/>
        </w:rPr>
      </w:pPr>
      <w:r w:rsidRPr="004A64D2">
        <w:rPr>
          <w:noProof/>
        </w:rPr>
        <w:t xml:space="preserve">American Society for Testing and Materials. (2017). Standard test method for luminous reflectance factor of acoustical materials by use of integrating-sphere reflectometers. </w:t>
      </w:r>
      <w:r w:rsidRPr="004A64D2">
        <w:rPr>
          <w:i/>
          <w:noProof/>
        </w:rPr>
        <w:t>Renovations of Center for Historic Preservation, 98(A)</w:t>
      </w:r>
      <w:r w:rsidRPr="004A64D2">
        <w:rPr>
          <w:noProof/>
        </w:rPr>
        <w:t>, E1477.</w:t>
      </w:r>
    </w:p>
    <w:p w14:paraId="4B6F9CBC" w14:textId="77777777" w:rsidR="004A64D2" w:rsidRPr="004A64D2" w:rsidRDefault="004A64D2" w:rsidP="004A64D2">
      <w:pPr>
        <w:pStyle w:val="EndNoteBibliography"/>
        <w:ind w:left="720" w:hanging="720"/>
        <w:rPr>
          <w:i/>
          <w:noProof/>
        </w:rPr>
      </w:pPr>
      <w:r w:rsidRPr="004A64D2">
        <w:rPr>
          <w:noProof/>
        </w:rPr>
        <w:t xml:space="preserve">Aston, S., Radonjić, A., Brainard, D. H., &amp; Hurlbert, A. C. (2019). Illumination discrimination for chromatically biased illuminations: implications for colour constancy. </w:t>
      </w:r>
      <w:r w:rsidRPr="004A64D2">
        <w:rPr>
          <w:i/>
          <w:noProof/>
        </w:rPr>
        <w:t>Journal of Vision, 19(30:15)</w:t>
      </w:r>
    </w:p>
    <w:p w14:paraId="155CF25F" w14:textId="77777777" w:rsidR="004A64D2" w:rsidRPr="004A64D2" w:rsidRDefault="004A64D2" w:rsidP="004A64D2">
      <w:pPr>
        <w:pStyle w:val="EndNoteBibliography"/>
        <w:ind w:left="720" w:hanging="720"/>
        <w:rPr>
          <w:noProof/>
        </w:rPr>
      </w:pPr>
      <w:r w:rsidRPr="004A64D2">
        <w:rPr>
          <w:noProof/>
        </w:rPr>
        <w:t xml:space="preserve">Banks, M. S., Geisler, W. S., &amp; Bennett, P. J. (1987). The physical limits of grating visibility. </w:t>
      </w:r>
      <w:r w:rsidRPr="004A64D2">
        <w:rPr>
          <w:i/>
          <w:noProof/>
        </w:rPr>
        <w:t>Vision Research, 27(11)</w:t>
      </w:r>
      <w:r w:rsidRPr="004A64D2">
        <w:rPr>
          <w:noProof/>
        </w:rPr>
        <w:t>, 1915-1924.</w:t>
      </w:r>
    </w:p>
    <w:p w14:paraId="5C01FB26" w14:textId="77777777" w:rsidR="004A64D2" w:rsidRPr="004A64D2" w:rsidRDefault="004A64D2" w:rsidP="004A64D2">
      <w:pPr>
        <w:pStyle w:val="EndNoteBibliography"/>
        <w:ind w:left="720" w:hanging="720"/>
        <w:rPr>
          <w:noProof/>
        </w:rPr>
      </w:pPr>
      <w:r w:rsidRPr="004A64D2">
        <w:rPr>
          <w:noProof/>
        </w:rPr>
        <w:t xml:space="preserve">Brainard, D. H. (1989). Calibration of a computer controlled color monitor. </w:t>
      </w:r>
      <w:r w:rsidRPr="004A64D2">
        <w:rPr>
          <w:i/>
          <w:noProof/>
        </w:rPr>
        <w:t>Color Research &amp; Application, 14(1)</w:t>
      </w:r>
      <w:r w:rsidRPr="004A64D2">
        <w:rPr>
          <w:noProof/>
        </w:rPr>
        <w:t>, 23-34.</w:t>
      </w:r>
    </w:p>
    <w:p w14:paraId="2C52673E" w14:textId="77777777" w:rsidR="004A64D2" w:rsidRPr="004A64D2" w:rsidRDefault="004A64D2" w:rsidP="004A64D2">
      <w:pPr>
        <w:pStyle w:val="EndNoteBibliography"/>
        <w:ind w:left="720" w:hanging="720"/>
        <w:rPr>
          <w:noProof/>
        </w:rPr>
      </w:pPr>
      <w:r w:rsidRPr="004A64D2">
        <w:rPr>
          <w:noProof/>
        </w:rPr>
        <w:t xml:space="preserve">Brainard, D. H. (2015). Color and the cone mosaic. </w:t>
      </w:r>
      <w:r w:rsidRPr="004A64D2">
        <w:rPr>
          <w:i/>
          <w:noProof/>
        </w:rPr>
        <w:t>Annual Review of Vision Science, 1</w:t>
      </w:r>
      <w:r w:rsidRPr="004A64D2">
        <w:rPr>
          <w:noProof/>
        </w:rPr>
        <w:t>, 519-546.</w:t>
      </w:r>
    </w:p>
    <w:p w14:paraId="33CEFBE7" w14:textId="77777777" w:rsidR="004A64D2" w:rsidRPr="004A64D2" w:rsidRDefault="004A64D2" w:rsidP="004A64D2">
      <w:pPr>
        <w:pStyle w:val="EndNoteBibliography"/>
        <w:ind w:left="720" w:hanging="720"/>
        <w:rPr>
          <w:noProof/>
        </w:rPr>
      </w:pPr>
      <w:r w:rsidRPr="004A64D2">
        <w:rPr>
          <w:noProof/>
        </w:rPr>
        <w:t xml:space="preserve">Brainard, D. H., &amp; Freeman, W. T. (1997). Bayesian color constancy. </w:t>
      </w:r>
      <w:r w:rsidRPr="004A64D2">
        <w:rPr>
          <w:i/>
          <w:noProof/>
        </w:rPr>
        <w:t>Journal of the Optical Society of America A, 14(7)</w:t>
      </w:r>
      <w:r w:rsidRPr="004A64D2">
        <w:rPr>
          <w:noProof/>
        </w:rPr>
        <w:t>, 1393-1411.</w:t>
      </w:r>
    </w:p>
    <w:p w14:paraId="2EBC96F9" w14:textId="77777777" w:rsidR="004A64D2" w:rsidRPr="004A64D2" w:rsidRDefault="004A64D2" w:rsidP="004A64D2">
      <w:pPr>
        <w:pStyle w:val="EndNoteBibliography"/>
        <w:ind w:left="720" w:hanging="720"/>
        <w:rPr>
          <w:i/>
          <w:noProof/>
        </w:rPr>
      </w:pPr>
      <w:r w:rsidRPr="004A64D2">
        <w:rPr>
          <w:noProof/>
        </w:rPr>
        <w:t xml:space="preserve">Brainard, D. H., &amp; Maloney, L. T. (2011). Surface color perception and equivalent illumination models. </w:t>
      </w:r>
      <w:r w:rsidRPr="004A64D2">
        <w:rPr>
          <w:i/>
          <w:noProof/>
        </w:rPr>
        <w:t>Journal of Vision, 11(5)</w:t>
      </w:r>
    </w:p>
    <w:p w14:paraId="0BEDE066" w14:textId="77777777" w:rsidR="004A64D2" w:rsidRPr="004A64D2" w:rsidRDefault="004A64D2" w:rsidP="004A64D2">
      <w:pPr>
        <w:pStyle w:val="EndNoteBibliography"/>
        <w:ind w:left="720" w:hanging="720"/>
        <w:rPr>
          <w:noProof/>
        </w:rPr>
      </w:pPr>
      <w:r w:rsidRPr="004A64D2">
        <w:rPr>
          <w:noProof/>
        </w:rPr>
        <w:t xml:space="preserve">Brainard, D. H., Pelli, D. G., &amp; Robson, T. (2002). Display characterization. In J. P. Hornak (Ed.), </w:t>
      </w:r>
      <w:r w:rsidRPr="004A64D2">
        <w:rPr>
          <w:i/>
          <w:noProof/>
        </w:rPr>
        <w:t>Encylopedia of Imaging Science and Technology</w:t>
      </w:r>
      <w:r w:rsidRPr="004A64D2">
        <w:rPr>
          <w:noProof/>
        </w:rPr>
        <w:t xml:space="preserve"> (pp. 172-188). New York: Wiley.</w:t>
      </w:r>
    </w:p>
    <w:p w14:paraId="38069D02" w14:textId="77777777" w:rsidR="004A64D2" w:rsidRPr="004A64D2" w:rsidRDefault="004A64D2" w:rsidP="004A64D2">
      <w:pPr>
        <w:pStyle w:val="EndNoteBibliography"/>
        <w:ind w:left="720" w:hanging="720"/>
        <w:rPr>
          <w:noProof/>
        </w:rPr>
      </w:pPr>
      <w:r w:rsidRPr="004A64D2">
        <w:rPr>
          <w:noProof/>
        </w:rPr>
        <w:t xml:space="preserve">Brainard, D. H., &amp; Radonjić, A. (2014). Color constancy. </w:t>
      </w:r>
      <w:r w:rsidRPr="004A64D2">
        <w:rPr>
          <w:i/>
          <w:noProof/>
        </w:rPr>
        <w:t>The New Visual Neurosciences, 1</w:t>
      </w:r>
      <w:r w:rsidRPr="004A64D2">
        <w:rPr>
          <w:noProof/>
        </w:rPr>
        <w:t>, 545–556.</w:t>
      </w:r>
    </w:p>
    <w:p w14:paraId="7F8E07A1" w14:textId="77777777" w:rsidR="004A64D2" w:rsidRPr="004A64D2" w:rsidRDefault="004A64D2" w:rsidP="004A64D2">
      <w:pPr>
        <w:pStyle w:val="EndNoteBibliography"/>
        <w:ind w:left="720" w:hanging="720"/>
        <w:rPr>
          <w:i/>
          <w:noProof/>
        </w:rPr>
      </w:pPr>
      <w:r w:rsidRPr="004A64D2">
        <w:rPr>
          <w:noProof/>
        </w:rPr>
        <w:t xml:space="preserve">Brascamp, J. W., &amp; Shevell, S. K. (2021). The certainty of ambiguity in visual neural representations. </w:t>
      </w:r>
      <w:r w:rsidRPr="004A64D2">
        <w:rPr>
          <w:i/>
          <w:noProof/>
        </w:rPr>
        <w:t>Annual Review of Vision Science, in press</w:t>
      </w:r>
    </w:p>
    <w:p w14:paraId="35549426" w14:textId="77777777" w:rsidR="004A64D2" w:rsidRPr="004A64D2" w:rsidRDefault="004A64D2" w:rsidP="004A64D2">
      <w:pPr>
        <w:pStyle w:val="EndNoteBibliography"/>
        <w:ind w:left="720" w:hanging="720"/>
        <w:rPr>
          <w:noProof/>
        </w:rPr>
      </w:pPr>
      <w:r w:rsidRPr="004A64D2">
        <w:rPr>
          <w:noProof/>
        </w:rPr>
        <w:t xml:space="preserve">Brindley, G. S. (1960). </w:t>
      </w:r>
      <w:r w:rsidRPr="004A64D2">
        <w:rPr>
          <w:i/>
          <w:noProof/>
        </w:rPr>
        <w:t>Physiology of the Retina and the Visual Pathway</w:t>
      </w:r>
      <w:r w:rsidRPr="004A64D2">
        <w:rPr>
          <w:noProof/>
        </w:rPr>
        <w:t>. London: Arnold.</w:t>
      </w:r>
    </w:p>
    <w:p w14:paraId="6D80E680" w14:textId="77777777" w:rsidR="004A64D2" w:rsidRPr="004A64D2" w:rsidRDefault="004A64D2" w:rsidP="004A64D2">
      <w:pPr>
        <w:pStyle w:val="EndNoteBibliography"/>
        <w:ind w:left="720" w:hanging="720"/>
        <w:rPr>
          <w:noProof/>
        </w:rPr>
      </w:pPr>
      <w:r w:rsidRPr="004A64D2">
        <w:rPr>
          <w:noProof/>
        </w:rPr>
        <w:t xml:space="preserve">Brown, R. O., &amp; MacLeod, D. I. A. (1997). Color appearance depends on the variance of surround colors. </w:t>
      </w:r>
      <w:r w:rsidRPr="004A64D2">
        <w:rPr>
          <w:i/>
          <w:noProof/>
        </w:rPr>
        <w:t>Current Biology, 7</w:t>
      </w:r>
      <w:r w:rsidRPr="004A64D2">
        <w:rPr>
          <w:noProof/>
        </w:rPr>
        <w:t>, 844-849.</w:t>
      </w:r>
    </w:p>
    <w:p w14:paraId="6F7165E5" w14:textId="77777777" w:rsidR="004A64D2" w:rsidRPr="004A64D2" w:rsidRDefault="004A64D2" w:rsidP="004A64D2">
      <w:pPr>
        <w:pStyle w:val="EndNoteBibliography"/>
        <w:ind w:left="720" w:hanging="720"/>
        <w:rPr>
          <w:noProof/>
        </w:rPr>
      </w:pPr>
      <w:r w:rsidRPr="004A64D2">
        <w:rPr>
          <w:noProof/>
        </w:rPr>
        <w:t xml:space="preserve">Burge, J. (2020). Image-computable ideal observers for tasks with natural stimuli. </w:t>
      </w:r>
      <w:r w:rsidRPr="004A64D2">
        <w:rPr>
          <w:i/>
          <w:noProof/>
        </w:rPr>
        <w:t>Annual Review of Neuroscience, 6</w:t>
      </w:r>
      <w:r w:rsidRPr="004A64D2">
        <w:rPr>
          <w:noProof/>
        </w:rPr>
        <w:t>, 491-517.</w:t>
      </w:r>
    </w:p>
    <w:p w14:paraId="5FF2205B" w14:textId="77777777" w:rsidR="004A64D2" w:rsidRPr="004A64D2" w:rsidRDefault="004A64D2" w:rsidP="004A64D2">
      <w:pPr>
        <w:pStyle w:val="EndNoteBibliography"/>
        <w:ind w:left="720" w:hanging="720"/>
        <w:rPr>
          <w:noProof/>
        </w:rPr>
      </w:pPr>
      <w:r w:rsidRPr="004A64D2">
        <w:rPr>
          <w:noProof/>
        </w:rPr>
        <w:t xml:space="preserve">Burge, J., &amp; Geisler, W. S. (2011). Optimal defocus estimation in individual natural images. </w:t>
      </w:r>
      <w:r w:rsidRPr="004A64D2">
        <w:rPr>
          <w:i/>
          <w:noProof/>
        </w:rPr>
        <w:t>Proceedings of the National Academy of Sciences, 108(40)</w:t>
      </w:r>
      <w:r w:rsidRPr="004A64D2">
        <w:rPr>
          <w:noProof/>
        </w:rPr>
        <w:t>, 16849-16854.</w:t>
      </w:r>
    </w:p>
    <w:p w14:paraId="5D8EE012" w14:textId="77777777" w:rsidR="004A64D2" w:rsidRPr="004A64D2" w:rsidRDefault="004A64D2" w:rsidP="004A64D2">
      <w:pPr>
        <w:pStyle w:val="EndNoteBibliography"/>
        <w:ind w:left="720" w:hanging="720"/>
        <w:rPr>
          <w:i/>
          <w:noProof/>
        </w:rPr>
      </w:pPr>
      <w:r w:rsidRPr="004A64D2">
        <w:rPr>
          <w:noProof/>
        </w:rPr>
        <w:t xml:space="preserve">Burge, J., &amp; Geisler, W. S. (2014). Optimal disparity estimation in natural stereo images. </w:t>
      </w:r>
      <w:r w:rsidRPr="004A64D2">
        <w:rPr>
          <w:i/>
          <w:noProof/>
        </w:rPr>
        <w:t>Journal of Vision, 14(2)</w:t>
      </w:r>
    </w:p>
    <w:p w14:paraId="0FD63522" w14:textId="77777777" w:rsidR="004A64D2" w:rsidRPr="004A64D2" w:rsidRDefault="004A64D2" w:rsidP="004A64D2">
      <w:pPr>
        <w:pStyle w:val="EndNoteBibliography"/>
        <w:ind w:left="720" w:hanging="720"/>
        <w:rPr>
          <w:noProof/>
        </w:rPr>
      </w:pPr>
      <w:r w:rsidRPr="004A64D2">
        <w:rPr>
          <w:noProof/>
        </w:rPr>
        <w:t xml:space="preserve">Burge, J., &amp; Geisler, W. S. (2015). Optimal speed estimation in natural image movies predicts human performance. </w:t>
      </w:r>
      <w:r w:rsidRPr="004A64D2">
        <w:rPr>
          <w:i/>
          <w:noProof/>
        </w:rPr>
        <w:t>Nature Communications, 6</w:t>
      </w:r>
      <w:r w:rsidRPr="004A64D2">
        <w:rPr>
          <w:noProof/>
        </w:rPr>
        <w:t>, 7900.</w:t>
      </w:r>
    </w:p>
    <w:p w14:paraId="4D1825AB" w14:textId="77777777" w:rsidR="004A64D2" w:rsidRPr="004A64D2" w:rsidRDefault="004A64D2" w:rsidP="004A64D2">
      <w:pPr>
        <w:pStyle w:val="EndNoteBibliography"/>
        <w:ind w:left="720" w:hanging="720"/>
        <w:rPr>
          <w:noProof/>
        </w:rPr>
      </w:pPr>
      <w:r w:rsidRPr="004A64D2">
        <w:rPr>
          <w:noProof/>
        </w:rPr>
        <w:t xml:space="preserve">Burge, J., &amp; Jaini, P. (2017). Accuracy maximization analysis for sensory-perceptual tasks: computational improvements, filter robustness, and coding advantages for scaled additive noise. </w:t>
      </w:r>
      <w:r w:rsidRPr="004A64D2">
        <w:rPr>
          <w:i/>
          <w:noProof/>
        </w:rPr>
        <w:t>PLoS Computational Biology, 13(2)</w:t>
      </w:r>
      <w:r w:rsidRPr="004A64D2">
        <w:rPr>
          <w:noProof/>
        </w:rPr>
        <w:t>, e1005281.</w:t>
      </w:r>
    </w:p>
    <w:p w14:paraId="25284860" w14:textId="77777777" w:rsidR="004A64D2" w:rsidRPr="004A64D2" w:rsidRDefault="004A64D2" w:rsidP="004A64D2">
      <w:pPr>
        <w:pStyle w:val="EndNoteBibliography"/>
        <w:ind w:left="720" w:hanging="720"/>
        <w:rPr>
          <w:noProof/>
        </w:rPr>
      </w:pPr>
      <w:r w:rsidRPr="004A64D2">
        <w:rPr>
          <w:noProof/>
        </w:rPr>
        <w:t xml:space="preserve">Chin, B. M., &amp; Burge, J. (2020). Predicting the partition of behavioral variability in speed perception with naturalistic stimuli. </w:t>
      </w:r>
      <w:r w:rsidRPr="004A64D2">
        <w:rPr>
          <w:i/>
          <w:noProof/>
        </w:rPr>
        <w:t>Journal of Neuroscience, 40(4)</w:t>
      </w:r>
      <w:r w:rsidRPr="004A64D2">
        <w:rPr>
          <w:noProof/>
        </w:rPr>
        <w:t>, 864-879.</w:t>
      </w:r>
    </w:p>
    <w:p w14:paraId="0C2E7943" w14:textId="77777777" w:rsidR="004A64D2" w:rsidRPr="004A64D2" w:rsidRDefault="004A64D2" w:rsidP="004A64D2">
      <w:pPr>
        <w:pStyle w:val="EndNoteBibliography"/>
        <w:ind w:left="720" w:hanging="720"/>
        <w:rPr>
          <w:noProof/>
        </w:rPr>
      </w:pPr>
      <w:r w:rsidRPr="004A64D2">
        <w:rPr>
          <w:noProof/>
        </w:rPr>
        <w:lastRenderedPageBreak/>
        <w:t xml:space="preserve">CIE. (2007). </w:t>
      </w:r>
      <w:r w:rsidRPr="004A64D2">
        <w:rPr>
          <w:i/>
          <w:noProof/>
        </w:rPr>
        <w:t>Fundamental chromaticity diagram with physiological axes – Parts 1 and 2. Technical Report 170-1</w:t>
      </w:r>
      <w:r w:rsidRPr="004A64D2">
        <w:rPr>
          <w:noProof/>
        </w:rPr>
        <w:t>. Vienna: Central Bureau of the Commission Internationale de l' Éclairage.</w:t>
      </w:r>
    </w:p>
    <w:p w14:paraId="323C9F6F" w14:textId="77777777" w:rsidR="004A64D2" w:rsidRPr="004A64D2" w:rsidRDefault="004A64D2" w:rsidP="004A64D2">
      <w:pPr>
        <w:pStyle w:val="EndNoteBibliography"/>
        <w:ind w:left="720" w:hanging="720"/>
        <w:rPr>
          <w:noProof/>
        </w:rPr>
      </w:pPr>
      <w:r w:rsidRPr="004A64D2">
        <w:rPr>
          <w:noProof/>
        </w:rPr>
        <w:t xml:space="preserve">Cohen, M. R., &amp; Newsome, W. T. (2009). Estimates of the contribution of single neurons to perception depend on timescale and noise correlation. </w:t>
      </w:r>
      <w:r w:rsidRPr="004A64D2">
        <w:rPr>
          <w:i/>
          <w:noProof/>
        </w:rPr>
        <w:t>J Neurosci, 29(20)</w:t>
      </w:r>
      <w:r w:rsidRPr="004A64D2">
        <w:rPr>
          <w:noProof/>
        </w:rPr>
        <w:t>, 6635-6648.</w:t>
      </w:r>
    </w:p>
    <w:p w14:paraId="20E2E10A" w14:textId="77777777" w:rsidR="004A64D2" w:rsidRPr="004A64D2" w:rsidRDefault="004A64D2" w:rsidP="004A64D2">
      <w:pPr>
        <w:pStyle w:val="EndNoteBibliography"/>
        <w:ind w:left="720" w:hanging="720"/>
        <w:rPr>
          <w:noProof/>
        </w:rPr>
      </w:pPr>
      <w:r w:rsidRPr="004A64D2">
        <w:rPr>
          <w:noProof/>
        </w:rPr>
        <w:t xml:space="preserve">Cottaris, N. P., Jiang, H., Ding, X., Wandell, B. A., &amp; Brainard, D. H. (2019). A computational-observer model of spatial contrast sensitivity: Effects of wave-front-based optics, cone-mosaic structure, and inference engine. </w:t>
      </w:r>
      <w:r w:rsidRPr="004A64D2">
        <w:rPr>
          <w:i/>
          <w:noProof/>
        </w:rPr>
        <w:t>Journal of Vision, 19(4)</w:t>
      </w:r>
      <w:r w:rsidRPr="004A64D2">
        <w:rPr>
          <w:noProof/>
        </w:rPr>
        <w:t>, 8.</w:t>
      </w:r>
    </w:p>
    <w:p w14:paraId="3EEDF29B" w14:textId="77777777" w:rsidR="004A64D2" w:rsidRPr="004A64D2" w:rsidRDefault="004A64D2" w:rsidP="004A64D2">
      <w:pPr>
        <w:pStyle w:val="EndNoteBibliography"/>
        <w:ind w:left="720" w:hanging="720"/>
        <w:rPr>
          <w:noProof/>
        </w:rPr>
      </w:pPr>
      <w:r w:rsidRPr="004A64D2">
        <w:rPr>
          <w:noProof/>
        </w:rPr>
        <w:t xml:space="preserve">Fechner, G. T. (1966). </w:t>
      </w:r>
      <w:r w:rsidRPr="004A64D2">
        <w:rPr>
          <w:i/>
          <w:noProof/>
        </w:rPr>
        <w:t>Elements of Psychophysics</w:t>
      </w:r>
      <w:r w:rsidRPr="004A64D2">
        <w:rPr>
          <w:noProof/>
        </w:rPr>
        <w:t>. New York: Holt, Rinehart and Winston.</w:t>
      </w:r>
    </w:p>
    <w:p w14:paraId="76D35041" w14:textId="77777777" w:rsidR="004A64D2" w:rsidRPr="004A64D2" w:rsidRDefault="004A64D2" w:rsidP="004A64D2">
      <w:pPr>
        <w:pStyle w:val="EndNoteBibliography"/>
        <w:ind w:left="720" w:hanging="720"/>
        <w:rPr>
          <w:noProof/>
        </w:rPr>
      </w:pPr>
      <w:r w:rsidRPr="004A64D2">
        <w:rPr>
          <w:noProof/>
        </w:rPr>
        <w:t xml:space="preserve">Foster, D. H. (2011). Color constancy. </w:t>
      </w:r>
      <w:r w:rsidRPr="004A64D2">
        <w:rPr>
          <w:i/>
          <w:noProof/>
        </w:rPr>
        <w:t>Vision Research, 51(7)</w:t>
      </w:r>
      <w:r w:rsidRPr="004A64D2">
        <w:rPr>
          <w:noProof/>
        </w:rPr>
        <w:t>, 674-700.</w:t>
      </w:r>
    </w:p>
    <w:p w14:paraId="7D2922AC" w14:textId="77777777" w:rsidR="004A64D2" w:rsidRPr="004A64D2" w:rsidRDefault="004A64D2" w:rsidP="004A64D2">
      <w:pPr>
        <w:pStyle w:val="EndNoteBibliography"/>
        <w:ind w:left="720" w:hanging="720"/>
        <w:rPr>
          <w:noProof/>
        </w:rPr>
      </w:pPr>
      <w:r w:rsidRPr="004A64D2">
        <w:rPr>
          <w:noProof/>
        </w:rPr>
        <w:t xml:space="preserve">Gegenfurtner, K., &amp; Kiper, D. C. (1992). Contrast detection in luminance and chromatic noise. </w:t>
      </w:r>
      <w:r w:rsidRPr="004A64D2">
        <w:rPr>
          <w:i/>
          <w:noProof/>
        </w:rPr>
        <w:t>Journal of the Optical Society of America A, 9(11)</w:t>
      </w:r>
      <w:r w:rsidRPr="004A64D2">
        <w:rPr>
          <w:noProof/>
        </w:rPr>
        <w:t>, 1880-1888.</w:t>
      </w:r>
    </w:p>
    <w:p w14:paraId="3A771827" w14:textId="77777777" w:rsidR="004A64D2" w:rsidRPr="004A64D2" w:rsidRDefault="004A64D2" w:rsidP="004A64D2">
      <w:pPr>
        <w:pStyle w:val="EndNoteBibliography"/>
        <w:ind w:left="720" w:hanging="720"/>
        <w:rPr>
          <w:noProof/>
        </w:rPr>
      </w:pPr>
      <w:r w:rsidRPr="004A64D2">
        <w:rPr>
          <w:noProof/>
        </w:rPr>
        <w:t xml:space="preserve">Geisler, W. S., Najemnik, J., &amp; Ing, A. D. (2009). Optimal stimulus encoders for natural tasks. </w:t>
      </w:r>
      <w:r w:rsidRPr="004A64D2">
        <w:rPr>
          <w:i/>
          <w:noProof/>
        </w:rPr>
        <w:t>Journal of Vision, 9(13)</w:t>
      </w:r>
      <w:r w:rsidRPr="004A64D2">
        <w:rPr>
          <w:noProof/>
        </w:rPr>
        <w:t>, 17 11-16.</w:t>
      </w:r>
    </w:p>
    <w:p w14:paraId="7ADC0E23" w14:textId="77777777" w:rsidR="004A64D2" w:rsidRPr="004A64D2" w:rsidRDefault="004A64D2" w:rsidP="004A64D2">
      <w:pPr>
        <w:pStyle w:val="EndNoteBibliography"/>
        <w:ind w:left="720" w:hanging="720"/>
        <w:rPr>
          <w:noProof/>
        </w:rPr>
      </w:pPr>
      <w:r w:rsidRPr="004A64D2">
        <w:rPr>
          <w:noProof/>
        </w:rPr>
        <w:t xml:space="preserve">Gilchrist, A. L. (2006). </w:t>
      </w:r>
      <w:r w:rsidRPr="004A64D2">
        <w:rPr>
          <w:i/>
          <w:noProof/>
        </w:rPr>
        <w:t>Seeing Black and White</w:t>
      </w:r>
      <w:r w:rsidRPr="004A64D2">
        <w:rPr>
          <w:noProof/>
        </w:rPr>
        <w:t>. Oxford: Oxford University Press.</w:t>
      </w:r>
    </w:p>
    <w:p w14:paraId="01B7B470" w14:textId="77777777" w:rsidR="004A64D2" w:rsidRPr="004A64D2" w:rsidRDefault="004A64D2" w:rsidP="004A64D2">
      <w:pPr>
        <w:pStyle w:val="EndNoteBibliography"/>
        <w:ind w:left="720" w:hanging="720"/>
        <w:rPr>
          <w:noProof/>
        </w:rPr>
      </w:pPr>
      <w:r w:rsidRPr="004A64D2">
        <w:rPr>
          <w:noProof/>
        </w:rPr>
        <w:t xml:space="preserve">Giulianini, F., &amp; Eskew, R. T., Jr. (1998). Chromatic masking in the (DL/L, DM/M) plane of cone-contrast space reveals only two detection mechanisms. </w:t>
      </w:r>
      <w:r w:rsidRPr="004A64D2">
        <w:rPr>
          <w:i/>
          <w:noProof/>
        </w:rPr>
        <w:t>Vision Research, 38</w:t>
      </w:r>
      <w:r w:rsidRPr="004A64D2">
        <w:rPr>
          <w:noProof/>
        </w:rPr>
        <w:t>, 3913-3926.</w:t>
      </w:r>
    </w:p>
    <w:p w14:paraId="6CB7D695" w14:textId="77777777" w:rsidR="004A64D2" w:rsidRPr="004A64D2" w:rsidRDefault="004A64D2" w:rsidP="004A64D2">
      <w:pPr>
        <w:pStyle w:val="EndNoteBibliography"/>
        <w:ind w:left="720" w:hanging="720"/>
        <w:rPr>
          <w:noProof/>
        </w:rPr>
      </w:pPr>
      <w:r w:rsidRPr="004A64D2">
        <w:rPr>
          <w:noProof/>
        </w:rPr>
        <w:t xml:space="preserve">Green, D. M., &amp; Swets, J. A. (1996). </w:t>
      </w:r>
      <w:r w:rsidRPr="004A64D2">
        <w:rPr>
          <w:i/>
          <w:noProof/>
        </w:rPr>
        <w:t>Signal Detection Theory and Psychophysics</w:t>
      </w:r>
      <w:r w:rsidRPr="004A64D2">
        <w:rPr>
          <w:noProof/>
        </w:rPr>
        <w:t xml:space="preserve"> (Vol. 1). New York: Wiley.</w:t>
      </w:r>
    </w:p>
    <w:p w14:paraId="678FFF34" w14:textId="77777777" w:rsidR="004A64D2" w:rsidRPr="004A64D2" w:rsidRDefault="004A64D2" w:rsidP="004A64D2">
      <w:pPr>
        <w:pStyle w:val="EndNoteBibliography"/>
        <w:ind w:left="720" w:hanging="720"/>
        <w:rPr>
          <w:i/>
          <w:noProof/>
        </w:rPr>
      </w:pPr>
      <w:r w:rsidRPr="004A64D2">
        <w:rPr>
          <w:noProof/>
        </w:rPr>
        <w:t xml:space="preserve">Heasly, B. S., Cottaris, N. P., Lichtman, D. P., Xiao, B., &amp; Brainard, D. H. (2014). RenderToolbox3: MATLAB tools that facilitate physically based stimulus rendering for vision research. </w:t>
      </w:r>
      <w:r w:rsidRPr="004A64D2">
        <w:rPr>
          <w:i/>
          <w:noProof/>
        </w:rPr>
        <w:t>Journal of Vision, 14(2)</w:t>
      </w:r>
    </w:p>
    <w:p w14:paraId="64E2051E" w14:textId="77777777" w:rsidR="004A64D2" w:rsidRPr="004A64D2" w:rsidRDefault="004A64D2" w:rsidP="004A64D2">
      <w:pPr>
        <w:pStyle w:val="EndNoteBibliography"/>
        <w:ind w:left="720" w:hanging="720"/>
        <w:rPr>
          <w:noProof/>
        </w:rPr>
      </w:pPr>
      <w:r w:rsidRPr="004A64D2">
        <w:rPr>
          <w:noProof/>
        </w:rPr>
        <w:t xml:space="preserve">Helmholtz, H. (1896). </w:t>
      </w:r>
      <w:r w:rsidRPr="004A64D2">
        <w:rPr>
          <w:i/>
          <w:noProof/>
        </w:rPr>
        <w:t>Physiological Optics</w:t>
      </w:r>
      <w:r w:rsidRPr="004A64D2">
        <w:rPr>
          <w:noProof/>
        </w:rPr>
        <w:t>. New York: Dover Publications, Inc.</w:t>
      </w:r>
    </w:p>
    <w:p w14:paraId="6028EB7F" w14:textId="77777777" w:rsidR="004A64D2" w:rsidRPr="004A64D2" w:rsidRDefault="004A64D2" w:rsidP="004A64D2">
      <w:pPr>
        <w:pStyle w:val="EndNoteBibliography"/>
        <w:ind w:left="720" w:hanging="720"/>
        <w:rPr>
          <w:noProof/>
        </w:rPr>
      </w:pPr>
      <w:r w:rsidRPr="004A64D2">
        <w:rPr>
          <w:noProof/>
        </w:rPr>
        <w:t xml:space="preserve">Henning, G. B., Hertz, B. G., &amp; Hinton, J. L. (1981). Effects of different hypothetical detection mechanisms on the shape of spatial-frequency filters inferred from masking experiments: I. Noise masks. </w:t>
      </w:r>
      <w:r w:rsidRPr="004A64D2">
        <w:rPr>
          <w:i/>
          <w:noProof/>
        </w:rPr>
        <w:t>Journal of the Optical Society of America, 71(5)</w:t>
      </w:r>
      <w:r w:rsidRPr="004A64D2">
        <w:rPr>
          <w:noProof/>
        </w:rPr>
        <w:t>, 574-581.</w:t>
      </w:r>
    </w:p>
    <w:p w14:paraId="63A4C736" w14:textId="77777777" w:rsidR="004A64D2" w:rsidRPr="004A64D2" w:rsidRDefault="004A64D2" w:rsidP="004A64D2">
      <w:pPr>
        <w:pStyle w:val="EndNoteBibliography"/>
        <w:ind w:left="720" w:hanging="720"/>
        <w:rPr>
          <w:noProof/>
        </w:rPr>
      </w:pPr>
      <w:r w:rsidRPr="004A64D2">
        <w:rPr>
          <w:noProof/>
        </w:rPr>
        <w:t xml:space="preserve">Hillis, J. M., &amp; Brainard, D. H. (2005). Do common mechanisms of adaptation mediate color discrimination and appearance? Uniform backgrounds. </w:t>
      </w:r>
      <w:r w:rsidRPr="004A64D2">
        <w:rPr>
          <w:i/>
          <w:noProof/>
        </w:rPr>
        <w:t>Journal of the Optical Society of America A, 22(10)</w:t>
      </w:r>
      <w:r w:rsidRPr="004A64D2">
        <w:rPr>
          <w:noProof/>
        </w:rPr>
        <w:t>, 2090-2106.</w:t>
      </w:r>
    </w:p>
    <w:p w14:paraId="6D297F60" w14:textId="77777777" w:rsidR="004A64D2" w:rsidRPr="004A64D2" w:rsidRDefault="004A64D2" w:rsidP="004A64D2">
      <w:pPr>
        <w:pStyle w:val="EndNoteBibliography"/>
        <w:ind w:left="720" w:hanging="720"/>
        <w:rPr>
          <w:noProof/>
        </w:rPr>
      </w:pPr>
      <w:r w:rsidRPr="004A64D2">
        <w:rPr>
          <w:noProof/>
        </w:rPr>
        <w:t xml:space="preserve">Hillis, J. M., &amp; Brainard, D. H. (2007a). Distinct mechanisms mediate visual detection and identification. </w:t>
      </w:r>
      <w:r w:rsidRPr="004A64D2">
        <w:rPr>
          <w:i/>
          <w:noProof/>
        </w:rPr>
        <w:t>Current Biology, 17(19)</w:t>
      </w:r>
      <w:r w:rsidRPr="004A64D2">
        <w:rPr>
          <w:noProof/>
        </w:rPr>
        <w:t>, 1714-1719.</w:t>
      </w:r>
    </w:p>
    <w:p w14:paraId="52E2FFDC" w14:textId="77777777" w:rsidR="004A64D2" w:rsidRPr="004A64D2" w:rsidRDefault="004A64D2" w:rsidP="004A64D2">
      <w:pPr>
        <w:pStyle w:val="EndNoteBibliography"/>
        <w:ind w:left="720" w:hanging="720"/>
        <w:rPr>
          <w:noProof/>
        </w:rPr>
      </w:pPr>
      <w:r w:rsidRPr="004A64D2">
        <w:rPr>
          <w:noProof/>
        </w:rPr>
        <w:t xml:space="preserve">Hillis, J. M., &amp; Brainard, D. H. (2007b). Do common mechanisms of adaptation mediate color discrimination and appearance? Contrast adaptation. </w:t>
      </w:r>
      <w:r w:rsidRPr="004A64D2">
        <w:rPr>
          <w:i/>
          <w:noProof/>
        </w:rPr>
        <w:t>Journal of the Optical Society of America A, 24(8)</w:t>
      </w:r>
      <w:r w:rsidRPr="004A64D2">
        <w:rPr>
          <w:noProof/>
        </w:rPr>
        <w:t>, 2122-2133.</w:t>
      </w:r>
    </w:p>
    <w:p w14:paraId="62800A81" w14:textId="77777777" w:rsidR="004A64D2" w:rsidRPr="004A64D2" w:rsidRDefault="004A64D2" w:rsidP="004A64D2">
      <w:pPr>
        <w:pStyle w:val="EndNoteBibliography"/>
        <w:ind w:left="720" w:hanging="720"/>
        <w:rPr>
          <w:noProof/>
        </w:rPr>
      </w:pPr>
      <w:r w:rsidRPr="004A64D2">
        <w:rPr>
          <w:noProof/>
        </w:rPr>
        <w:t xml:space="preserve">Hurlbert, A. (2019). Challenges to color constancy in a contemporary light. </w:t>
      </w:r>
      <w:r w:rsidRPr="004A64D2">
        <w:rPr>
          <w:i/>
          <w:noProof/>
        </w:rPr>
        <w:t>Current Opinion in Behavioral Sciences, 30</w:t>
      </w:r>
      <w:r w:rsidRPr="004A64D2">
        <w:rPr>
          <w:noProof/>
        </w:rPr>
        <w:t>:186, 186-193.</w:t>
      </w:r>
    </w:p>
    <w:p w14:paraId="1405F37E" w14:textId="77777777" w:rsidR="004A64D2" w:rsidRPr="004A64D2" w:rsidRDefault="004A64D2" w:rsidP="004A64D2">
      <w:pPr>
        <w:pStyle w:val="EndNoteBibliography"/>
        <w:ind w:left="720" w:hanging="720"/>
        <w:rPr>
          <w:i/>
          <w:noProof/>
        </w:rPr>
      </w:pPr>
      <w:r w:rsidRPr="004A64D2">
        <w:rPr>
          <w:noProof/>
        </w:rPr>
        <w:t xml:space="preserve">Ishihara, S. (1977). Tests for colour-blindness. </w:t>
      </w:r>
      <w:r w:rsidRPr="004A64D2">
        <w:rPr>
          <w:i/>
          <w:noProof/>
        </w:rPr>
        <w:t>Tokyo: Kanehara Shuppen Company, Ltd.</w:t>
      </w:r>
    </w:p>
    <w:p w14:paraId="39078C90" w14:textId="77777777" w:rsidR="004A64D2" w:rsidRPr="004A64D2" w:rsidRDefault="004A64D2" w:rsidP="004A64D2">
      <w:pPr>
        <w:pStyle w:val="EndNoteBibliography"/>
        <w:ind w:left="720" w:hanging="720"/>
        <w:rPr>
          <w:noProof/>
        </w:rPr>
      </w:pPr>
      <w:r w:rsidRPr="004A64D2">
        <w:rPr>
          <w:noProof/>
        </w:rPr>
        <w:t xml:space="preserve">Jaini, P., &amp; Burge, J. (2017). Linking normative models of natural tasks to descriptive models of neural response. </w:t>
      </w:r>
      <w:r w:rsidRPr="004A64D2">
        <w:rPr>
          <w:i/>
          <w:noProof/>
        </w:rPr>
        <w:t>Journal of Vision, 17(12)</w:t>
      </w:r>
      <w:r w:rsidRPr="004A64D2">
        <w:rPr>
          <w:noProof/>
        </w:rPr>
        <w:t>, 16.</w:t>
      </w:r>
    </w:p>
    <w:p w14:paraId="61D25916" w14:textId="77777777" w:rsidR="004A64D2" w:rsidRPr="004A64D2" w:rsidRDefault="004A64D2" w:rsidP="004A64D2">
      <w:pPr>
        <w:pStyle w:val="EndNoteBibliography"/>
        <w:ind w:left="720" w:hanging="720"/>
        <w:rPr>
          <w:noProof/>
        </w:rPr>
      </w:pPr>
      <w:r w:rsidRPr="004A64D2">
        <w:rPr>
          <w:noProof/>
        </w:rPr>
        <w:t xml:space="preserve">Jakob, W. (2010). Mitsuba Renderer. </w:t>
      </w:r>
    </w:p>
    <w:p w14:paraId="504EEFEF" w14:textId="77777777" w:rsidR="004A64D2" w:rsidRPr="004A64D2" w:rsidRDefault="004A64D2" w:rsidP="004A64D2">
      <w:pPr>
        <w:pStyle w:val="EndNoteBibliography"/>
        <w:ind w:left="720" w:hanging="720"/>
        <w:rPr>
          <w:noProof/>
        </w:rPr>
      </w:pPr>
      <w:r w:rsidRPr="004A64D2">
        <w:rPr>
          <w:noProof/>
        </w:rPr>
        <w:t xml:space="preserve">Kelly, K. L., Gibson, K. S., &amp; Nickerson, D. (1943). Tristimulus specification of the Munsell book of color from spectrophoto-metric measurements. </w:t>
      </w:r>
      <w:r w:rsidRPr="004A64D2">
        <w:rPr>
          <w:i/>
          <w:noProof/>
        </w:rPr>
        <w:t>Journal of the Optical Society of America, 33(7)</w:t>
      </w:r>
      <w:r w:rsidRPr="004A64D2">
        <w:rPr>
          <w:noProof/>
        </w:rPr>
        <w:t>, 355-376.</w:t>
      </w:r>
    </w:p>
    <w:p w14:paraId="5926A3D1" w14:textId="77777777" w:rsidR="004A64D2" w:rsidRPr="004A64D2" w:rsidRDefault="004A64D2" w:rsidP="004A64D2">
      <w:pPr>
        <w:pStyle w:val="EndNoteBibliography"/>
        <w:ind w:left="720" w:hanging="720"/>
        <w:rPr>
          <w:noProof/>
        </w:rPr>
      </w:pPr>
      <w:r w:rsidRPr="004A64D2">
        <w:rPr>
          <w:noProof/>
        </w:rPr>
        <w:lastRenderedPageBreak/>
        <w:t xml:space="preserve">Kingdom, F. A. (2011). Lightness, brightness and transparency: a quarter century of new ideas, captivating demonstrations and unrelenting controversy. </w:t>
      </w:r>
      <w:r w:rsidRPr="004A64D2">
        <w:rPr>
          <w:i/>
          <w:noProof/>
        </w:rPr>
        <w:t>Vision Research, 51(7)</w:t>
      </w:r>
      <w:r w:rsidRPr="004A64D2">
        <w:rPr>
          <w:noProof/>
        </w:rPr>
        <w:t>, 652-673.</w:t>
      </w:r>
    </w:p>
    <w:p w14:paraId="1E139978" w14:textId="77777777" w:rsidR="004A64D2" w:rsidRPr="004A64D2" w:rsidRDefault="004A64D2" w:rsidP="004A64D2">
      <w:pPr>
        <w:pStyle w:val="EndNoteBibliography"/>
        <w:ind w:left="720" w:hanging="720"/>
        <w:rPr>
          <w:noProof/>
        </w:rPr>
      </w:pPr>
      <w:r w:rsidRPr="004A64D2">
        <w:rPr>
          <w:noProof/>
        </w:rPr>
        <w:t xml:space="preserve">Knill, D. C., &amp; Richards, W. (1996). </w:t>
      </w:r>
      <w:r w:rsidRPr="004A64D2">
        <w:rPr>
          <w:i/>
          <w:noProof/>
        </w:rPr>
        <w:t>Perception as Bayesian Inference</w:t>
      </w:r>
      <w:r w:rsidRPr="004A64D2">
        <w:rPr>
          <w:noProof/>
        </w:rPr>
        <w:t>. Cambridge: Cambridge University Press.</w:t>
      </w:r>
    </w:p>
    <w:p w14:paraId="42C5F2D6" w14:textId="77777777" w:rsidR="004A64D2" w:rsidRPr="004A64D2" w:rsidRDefault="004A64D2" w:rsidP="004A64D2">
      <w:pPr>
        <w:pStyle w:val="EndNoteBibliography"/>
        <w:ind w:left="720" w:hanging="720"/>
        <w:rPr>
          <w:noProof/>
        </w:rPr>
      </w:pPr>
      <w:r w:rsidRPr="004A64D2">
        <w:rPr>
          <w:noProof/>
        </w:rPr>
        <w:t xml:space="preserve">Legge, G. E., Kersten, D., &amp; Burgess, A. E. (1987). Contrast discrimination in noise. </w:t>
      </w:r>
      <w:r w:rsidRPr="004A64D2">
        <w:rPr>
          <w:i/>
          <w:noProof/>
        </w:rPr>
        <w:t>Journal of the Optical Society of America A, 4(2)</w:t>
      </w:r>
      <w:r w:rsidRPr="004A64D2">
        <w:rPr>
          <w:noProof/>
        </w:rPr>
        <w:t>, 391-404.</w:t>
      </w:r>
    </w:p>
    <w:p w14:paraId="5C6BAAEC" w14:textId="77777777" w:rsidR="004A64D2" w:rsidRPr="004A64D2" w:rsidRDefault="004A64D2" w:rsidP="004A64D2">
      <w:pPr>
        <w:pStyle w:val="EndNoteBibliography"/>
        <w:ind w:left="720" w:hanging="720"/>
        <w:rPr>
          <w:noProof/>
        </w:rPr>
      </w:pPr>
      <w:r w:rsidRPr="004A64D2">
        <w:rPr>
          <w:noProof/>
        </w:rPr>
        <w:t xml:space="preserve">Losada, M. A., &amp; Mullen, K. T. (1995). Color and luminance spatial tuning estimated by noise masking in the absence of off-frequency looking. </w:t>
      </w:r>
      <w:r w:rsidRPr="004A64D2">
        <w:rPr>
          <w:i/>
          <w:noProof/>
        </w:rPr>
        <w:t>Journal of the Optical Society of America A, 12(2)</w:t>
      </w:r>
      <w:r w:rsidRPr="004A64D2">
        <w:rPr>
          <w:noProof/>
        </w:rPr>
        <w:t>, 250-260.</w:t>
      </w:r>
    </w:p>
    <w:p w14:paraId="1FFECA91" w14:textId="77777777" w:rsidR="004A64D2" w:rsidRPr="004A64D2" w:rsidRDefault="004A64D2" w:rsidP="004A64D2">
      <w:pPr>
        <w:pStyle w:val="EndNoteBibliography"/>
        <w:ind w:left="720" w:hanging="720"/>
        <w:rPr>
          <w:noProof/>
        </w:rPr>
      </w:pPr>
      <w:r w:rsidRPr="004A64D2">
        <w:rPr>
          <w:noProof/>
        </w:rPr>
        <w:t xml:space="preserve">Lotto, R. B., &amp; Purves, D. (1999). The effects of color on brightness. </w:t>
      </w:r>
      <w:r w:rsidRPr="004A64D2">
        <w:rPr>
          <w:i/>
          <w:noProof/>
        </w:rPr>
        <w:t>Nature Neuroscience, 2(11)</w:t>
      </w:r>
      <w:r w:rsidRPr="004A64D2">
        <w:rPr>
          <w:noProof/>
        </w:rPr>
        <w:t>, 1010-1014.</w:t>
      </w:r>
    </w:p>
    <w:p w14:paraId="07C8C3C9" w14:textId="77777777" w:rsidR="004A64D2" w:rsidRPr="004A64D2" w:rsidRDefault="004A64D2" w:rsidP="004A64D2">
      <w:pPr>
        <w:pStyle w:val="EndNoteBibliography"/>
        <w:ind w:left="720" w:hanging="720"/>
        <w:rPr>
          <w:noProof/>
        </w:rPr>
      </w:pPr>
      <w:r w:rsidRPr="004A64D2">
        <w:rPr>
          <w:noProof/>
        </w:rPr>
        <w:t xml:space="preserve">Marimont, D. H., &amp; Wandell, B. A. (1994). Matching color images: the effects of axial chromatic aberration. </w:t>
      </w:r>
      <w:r w:rsidRPr="004A64D2">
        <w:rPr>
          <w:i/>
          <w:noProof/>
        </w:rPr>
        <w:t>Journal of the Optical Society of America A, 11(12)</w:t>
      </w:r>
      <w:r w:rsidRPr="004A64D2">
        <w:rPr>
          <w:noProof/>
        </w:rPr>
        <w:t>, 3113-3122.</w:t>
      </w:r>
    </w:p>
    <w:p w14:paraId="7BFA97C6" w14:textId="77777777" w:rsidR="004A64D2" w:rsidRPr="004A64D2" w:rsidRDefault="004A64D2" w:rsidP="004A64D2">
      <w:pPr>
        <w:pStyle w:val="EndNoteBibliography"/>
        <w:ind w:left="720" w:hanging="720"/>
        <w:rPr>
          <w:noProof/>
        </w:rPr>
      </w:pPr>
      <w:r w:rsidRPr="004A64D2">
        <w:rPr>
          <w:noProof/>
        </w:rPr>
        <w:t xml:space="preserve">Monaci, G., Menegaz, G., Süsstrunk, S., &amp; Knoblauch, K. (2004). Chromatic contrast detection in spatial chromatic noise. </w:t>
      </w:r>
      <w:r w:rsidRPr="004A64D2">
        <w:rPr>
          <w:i/>
          <w:noProof/>
        </w:rPr>
        <w:t>Visual Neuroscience, 21</w:t>
      </w:r>
      <w:r w:rsidRPr="004A64D2">
        <w:rPr>
          <w:noProof/>
        </w:rPr>
        <w:t>, 291-294.</w:t>
      </w:r>
    </w:p>
    <w:p w14:paraId="5210CC9E" w14:textId="77777777" w:rsidR="004A64D2" w:rsidRPr="004A64D2" w:rsidRDefault="004A64D2" w:rsidP="004A64D2">
      <w:pPr>
        <w:pStyle w:val="EndNoteBibliography"/>
        <w:ind w:left="720" w:hanging="720"/>
        <w:rPr>
          <w:i/>
          <w:noProof/>
        </w:rPr>
      </w:pPr>
      <w:r w:rsidRPr="004A64D2">
        <w:rPr>
          <w:noProof/>
        </w:rPr>
        <w:t xml:space="preserve">Murray, R. F. (2021). Lightness perception in complex scenes. </w:t>
      </w:r>
      <w:r w:rsidRPr="004A64D2">
        <w:rPr>
          <w:i/>
          <w:noProof/>
        </w:rPr>
        <w:t>Annual Review of Vision Science, in press</w:t>
      </w:r>
    </w:p>
    <w:p w14:paraId="5D64FE70" w14:textId="77777777" w:rsidR="004A64D2" w:rsidRPr="004A64D2" w:rsidRDefault="004A64D2" w:rsidP="004A64D2">
      <w:pPr>
        <w:pStyle w:val="EndNoteBibliography"/>
        <w:ind w:left="720" w:hanging="720"/>
        <w:rPr>
          <w:noProof/>
        </w:rPr>
      </w:pPr>
      <w:r w:rsidRPr="004A64D2">
        <w:rPr>
          <w:noProof/>
        </w:rPr>
        <w:t xml:space="preserve">Nachmias, J. (1999). How is a grating detected on a narrowband noise masker? </w:t>
      </w:r>
      <w:r w:rsidRPr="004A64D2">
        <w:rPr>
          <w:i/>
          <w:noProof/>
        </w:rPr>
        <w:t>Vision Research, 39(6)</w:t>
      </w:r>
      <w:r w:rsidRPr="004A64D2">
        <w:rPr>
          <w:noProof/>
        </w:rPr>
        <w:t>, 1133-1142.</w:t>
      </w:r>
    </w:p>
    <w:p w14:paraId="44EFA49B" w14:textId="77777777" w:rsidR="004A64D2" w:rsidRPr="004A64D2" w:rsidRDefault="004A64D2" w:rsidP="004A64D2">
      <w:pPr>
        <w:pStyle w:val="EndNoteBibliography"/>
        <w:ind w:left="720" w:hanging="720"/>
        <w:rPr>
          <w:noProof/>
        </w:rPr>
      </w:pPr>
      <w:r w:rsidRPr="004A64D2">
        <w:rPr>
          <w:noProof/>
        </w:rPr>
        <w:t xml:space="preserve">Nachmias, J., &amp; Sansbury, R. V. (1974). Grating contrast: discrimination may be better than detection. </w:t>
      </w:r>
      <w:r w:rsidRPr="004A64D2">
        <w:rPr>
          <w:i/>
          <w:noProof/>
        </w:rPr>
        <w:t>Vision Research, 14(10)</w:t>
      </w:r>
      <w:r w:rsidRPr="004A64D2">
        <w:rPr>
          <w:noProof/>
        </w:rPr>
        <w:t>, 1039–1042.</w:t>
      </w:r>
    </w:p>
    <w:p w14:paraId="530A6B2E" w14:textId="77777777" w:rsidR="004A64D2" w:rsidRPr="004A64D2" w:rsidRDefault="004A64D2" w:rsidP="004A64D2">
      <w:pPr>
        <w:pStyle w:val="EndNoteBibliography"/>
        <w:ind w:left="720" w:hanging="720"/>
        <w:rPr>
          <w:noProof/>
        </w:rPr>
      </w:pPr>
      <w:r w:rsidRPr="004A64D2">
        <w:rPr>
          <w:noProof/>
        </w:rPr>
        <w:t xml:space="preserve">Nienborg, H., Cohen, M. R., &amp; Cumming, B. G. (2012). Decision-related activity in sensory neurons: correlations among neurons and with behavior. </w:t>
      </w:r>
      <w:r w:rsidRPr="004A64D2">
        <w:rPr>
          <w:i/>
          <w:noProof/>
        </w:rPr>
        <w:t>Annu Rev Neurosci, 35</w:t>
      </w:r>
      <w:r w:rsidRPr="004A64D2">
        <w:rPr>
          <w:noProof/>
        </w:rPr>
        <w:t>, 463-483.</w:t>
      </w:r>
    </w:p>
    <w:p w14:paraId="17BAA6E4" w14:textId="77777777" w:rsidR="004A64D2" w:rsidRPr="004A64D2" w:rsidRDefault="004A64D2" w:rsidP="004A64D2">
      <w:pPr>
        <w:pStyle w:val="EndNoteBibliography"/>
        <w:ind w:left="720" w:hanging="720"/>
        <w:rPr>
          <w:noProof/>
        </w:rPr>
      </w:pPr>
      <w:r w:rsidRPr="004A64D2">
        <w:rPr>
          <w:noProof/>
        </w:rPr>
        <w:t xml:space="preserve">Parker, A. J., &amp; Newsome, W. T. (1998). Sense and the single neuron: probing the physiology of perception. </w:t>
      </w:r>
      <w:r w:rsidRPr="004A64D2">
        <w:rPr>
          <w:i/>
          <w:noProof/>
        </w:rPr>
        <w:t>Annual Review of Neuroscience, 21(1)</w:t>
      </w:r>
      <w:r w:rsidRPr="004A64D2">
        <w:rPr>
          <w:noProof/>
        </w:rPr>
        <w:t>, 227-277.</w:t>
      </w:r>
    </w:p>
    <w:p w14:paraId="0B0F2786" w14:textId="77777777" w:rsidR="004A64D2" w:rsidRPr="004A64D2" w:rsidRDefault="004A64D2" w:rsidP="004A64D2">
      <w:pPr>
        <w:pStyle w:val="EndNoteBibliography"/>
        <w:ind w:left="720" w:hanging="720"/>
        <w:rPr>
          <w:noProof/>
        </w:rPr>
      </w:pPr>
      <w:r w:rsidRPr="004A64D2">
        <w:rPr>
          <w:noProof/>
        </w:rPr>
        <w:t xml:space="preserve">Pearce, B., Crichton, S., Mackiewicz, M., Finlayson, G. D., &amp; Hurlbert, A. (2014). Chromatic illumination discrimination ability reveals that human colour constancy is optimised for blue daylight illuminations. </w:t>
      </w:r>
      <w:r w:rsidRPr="004A64D2">
        <w:rPr>
          <w:i/>
          <w:noProof/>
        </w:rPr>
        <w:t>PLoS ONE 9(2:e87989)</w:t>
      </w:r>
      <w:r w:rsidRPr="004A64D2">
        <w:rPr>
          <w:noProof/>
        </w:rPr>
        <w:t>, e87989.</w:t>
      </w:r>
    </w:p>
    <w:p w14:paraId="53C982B6" w14:textId="77777777" w:rsidR="004A64D2" w:rsidRPr="004A64D2" w:rsidRDefault="004A64D2" w:rsidP="004A64D2">
      <w:pPr>
        <w:pStyle w:val="EndNoteBibliography"/>
        <w:ind w:left="720" w:hanging="720"/>
        <w:rPr>
          <w:noProof/>
        </w:rPr>
      </w:pPr>
      <w:r w:rsidRPr="004A64D2">
        <w:rPr>
          <w:noProof/>
        </w:rPr>
        <w:t xml:space="preserve">Pelli, D. G. (1990). The quantum efficiency of vision. In C. Blakemore (Ed.), </w:t>
      </w:r>
      <w:r w:rsidRPr="004A64D2">
        <w:rPr>
          <w:i/>
          <w:noProof/>
        </w:rPr>
        <w:t>Vision: Coding and Efficiency</w:t>
      </w:r>
      <w:r w:rsidRPr="004A64D2">
        <w:rPr>
          <w:noProof/>
        </w:rPr>
        <w:t xml:space="preserve"> (pp. 3-24).</w:t>
      </w:r>
    </w:p>
    <w:p w14:paraId="79F75904" w14:textId="77777777" w:rsidR="004A64D2" w:rsidRPr="004A64D2" w:rsidRDefault="004A64D2" w:rsidP="004A64D2">
      <w:pPr>
        <w:pStyle w:val="EndNoteBibliography"/>
        <w:ind w:left="720" w:hanging="720"/>
        <w:rPr>
          <w:noProof/>
        </w:rPr>
      </w:pPr>
      <w:r w:rsidRPr="004A64D2">
        <w:rPr>
          <w:noProof/>
        </w:rPr>
        <w:t xml:space="preserve">Pelli, D. G., &amp; Farell, B. (1999). Why use noise? </w:t>
      </w:r>
      <w:r w:rsidRPr="004A64D2">
        <w:rPr>
          <w:i/>
          <w:noProof/>
        </w:rPr>
        <w:t>Journal of the Optical Society of America A, 16(3)</w:t>
      </w:r>
      <w:r w:rsidRPr="004A64D2">
        <w:rPr>
          <w:noProof/>
        </w:rPr>
        <w:t>, 647-653.</w:t>
      </w:r>
    </w:p>
    <w:p w14:paraId="16454FA8" w14:textId="77777777" w:rsidR="004A64D2" w:rsidRPr="004A64D2" w:rsidRDefault="004A64D2" w:rsidP="004A64D2">
      <w:pPr>
        <w:pStyle w:val="EndNoteBibliography"/>
        <w:ind w:left="720" w:hanging="720"/>
        <w:rPr>
          <w:noProof/>
        </w:rPr>
      </w:pPr>
      <w:r w:rsidRPr="004A64D2">
        <w:rPr>
          <w:noProof/>
        </w:rPr>
        <w:t xml:space="preserve">Prins, N., &amp; Kingdom, F. A. A. (2018). Applying the model-comparison approach to test specific tesearch hypotheses in psychophysical research using the Palamedes toolbox. </w:t>
      </w:r>
      <w:r w:rsidRPr="004A64D2">
        <w:rPr>
          <w:i/>
          <w:noProof/>
        </w:rPr>
        <w:t>Frontiers in Psychology, 9</w:t>
      </w:r>
      <w:r w:rsidRPr="004A64D2">
        <w:rPr>
          <w:noProof/>
        </w:rPr>
        <w:t>, 1250.</w:t>
      </w:r>
    </w:p>
    <w:p w14:paraId="3CA3D7EB" w14:textId="77777777" w:rsidR="004A64D2" w:rsidRPr="004A64D2" w:rsidRDefault="004A64D2" w:rsidP="004A64D2">
      <w:pPr>
        <w:pStyle w:val="EndNoteBibliography"/>
        <w:ind w:left="720" w:hanging="720"/>
        <w:rPr>
          <w:noProof/>
        </w:rPr>
      </w:pPr>
      <w:r w:rsidRPr="004A64D2">
        <w:rPr>
          <w:noProof/>
        </w:rPr>
        <w:t xml:space="preserve">Radonjic, A., &amp; Brainard, D. H. (2016). The nature of instructional effects in color constancy. </w:t>
      </w:r>
      <w:r w:rsidRPr="004A64D2">
        <w:rPr>
          <w:i/>
          <w:noProof/>
        </w:rPr>
        <w:t>J Exp Psychol Hum Percept Perform, 42(6)</w:t>
      </w:r>
      <w:r w:rsidRPr="004A64D2">
        <w:rPr>
          <w:noProof/>
        </w:rPr>
        <w:t>, 847-865.</w:t>
      </w:r>
    </w:p>
    <w:p w14:paraId="0E8DBC25" w14:textId="77777777" w:rsidR="004A64D2" w:rsidRPr="004A64D2" w:rsidRDefault="004A64D2" w:rsidP="004A64D2">
      <w:pPr>
        <w:pStyle w:val="EndNoteBibliography"/>
        <w:ind w:left="720" w:hanging="720"/>
        <w:rPr>
          <w:i/>
          <w:noProof/>
        </w:rPr>
      </w:pPr>
      <w:r w:rsidRPr="004A64D2">
        <w:rPr>
          <w:noProof/>
        </w:rPr>
        <w:t xml:space="preserve">Radonjić, A., Ding, X., Krieger, A., Aston, S., Hurlbert, A. C., &amp; Brainard, D. H. (2018). Illumination discrimination in the absence of a fixed surface-reflectance layout. </w:t>
      </w:r>
      <w:r w:rsidRPr="004A64D2">
        <w:rPr>
          <w:i/>
          <w:noProof/>
        </w:rPr>
        <w:t>Journal of Vision, 18(5:11)</w:t>
      </w:r>
    </w:p>
    <w:p w14:paraId="79951C80" w14:textId="77777777" w:rsidR="004A64D2" w:rsidRPr="004A64D2" w:rsidRDefault="004A64D2" w:rsidP="004A64D2">
      <w:pPr>
        <w:pStyle w:val="EndNoteBibliography"/>
        <w:ind w:left="720" w:hanging="720"/>
        <w:rPr>
          <w:noProof/>
        </w:rPr>
      </w:pPr>
      <w:r w:rsidRPr="004A64D2">
        <w:rPr>
          <w:noProof/>
        </w:rPr>
        <w:t xml:space="preserve">Radonjić, A., Pearce, B., Aston, S., Krieger, A., Dubin, H., Cottaris, N. P., Brainard, D. H., &amp; Hurlbert, A. C. (2016). Illumination discrimination in real and simulated scenes. </w:t>
      </w:r>
      <w:r w:rsidRPr="004A64D2">
        <w:rPr>
          <w:i/>
          <w:noProof/>
        </w:rPr>
        <w:t>Journal of Vision, 16(11:2)</w:t>
      </w:r>
      <w:r w:rsidRPr="004A64D2">
        <w:rPr>
          <w:noProof/>
        </w:rPr>
        <w:t>, 1-18.</w:t>
      </w:r>
    </w:p>
    <w:p w14:paraId="3328FC80" w14:textId="77777777" w:rsidR="004A64D2" w:rsidRPr="004A64D2" w:rsidRDefault="004A64D2" w:rsidP="004A64D2">
      <w:pPr>
        <w:pStyle w:val="EndNoteBibliography"/>
        <w:ind w:left="720" w:hanging="720"/>
        <w:rPr>
          <w:noProof/>
        </w:rPr>
      </w:pPr>
      <w:r w:rsidRPr="004A64D2">
        <w:rPr>
          <w:noProof/>
        </w:rPr>
        <w:t xml:space="preserve">Rodieck, R. W. (1998). </w:t>
      </w:r>
      <w:r w:rsidRPr="004A64D2">
        <w:rPr>
          <w:i/>
          <w:noProof/>
        </w:rPr>
        <w:t>The First Steps in Seeing</w:t>
      </w:r>
      <w:r w:rsidRPr="004A64D2">
        <w:rPr>
          <w:noProof/>
        </w:rPr>
        <w:t>. Sunderland, Mass.: Sinauer.</w:t>
      </w:r>
    </w:p>
    <w:p w14:paraId="28715BEB" w14:textId="77777777" w:rsidR="004A64D2" w:rsidRPr="004A64D2" w:rsidRDefault="004A64D2" w:rsidP="004A64D2">
      <w:pPr>
        <w:pStyle w:val="EndNoteBibliography"/>
        <w:ind w:left="720" w:hanging="720"/>
        <w:rPr>
          <w:noProof/>
        </w:rPr>
      </w:pPr>
      <w:r w:rsidRPr="004A64D2">
        <w:rPr>
          <w:noProof/>
        </w:rPr>
        <w:lastRenderedPageBreak/>
        <w:t xml:space="preserve">Rovamo, J., Franssila, R., &amp; Nasanen, R. (1992). Contrast sensitivity as a function of spatial frequency, viewing distance and eccentricity with and without spatial noise. </w:t>
      </w:r>
      <w:r w:rsidRPr="004A64D2">
        <w:rPr>
          <w:i/>
          <w:noProof/>
        </w:rPr>
        <w:t>Vision Research, 32(4)</w:t>
      </w:r>
      <w:r w:rsidRPr="004A64D2">
        <w:rPr>
          <w:noProof/>
        </w:rPr>
        <w:t>, 631-637.</w:t>
      </w:r>
    </w:p>
    <w:p w14:paraId="718D4A51" w14:textId="77777777" w:rsidR="004A64D2" w:rsidRPr="004A64D2" w:rsidRDefault="004A64D2" w:rsidP="004A64D2">
      <w:pPr>
        <w:pStyle w:val="EndNoteBibliography"/>
        <w:ind w:left="720" w:hanging="720"/>
        <w:rPr>
          <w:noProof/>
        </w:rPr>
      </w:pPr>
      <w:r w:rsidRPr="004A64D2">
        <w:rPr>
          <w:noProof/>
        </w:rPr>
        <w:t xml:space="preserve">Rovamo, J., Raninen, A., &amp; Donner, K. (1999). The effects of temporal noise and retinal luminance on foveal flicker sensitivity. </w:t>
      </w:r>
      <w:r w:rsidRPr="004A64D2">
        <w:rPr>
          <w:i/>
          <w:noProof/>
        </w:rPr>
        <w:t>Vision Research, 39</w:t>
      </w:r>
      <w:r w:rsidRPr="004A64D2">
        <w:rPr>
          <w:noProof/>
        </w:rPr>
        <w:t>, 533-539.</w:t>
      </w:r>
    </w:p>
    <w:p w14:paraId="7BEB0B4D" w14:textId="77777777" w:rsidR="004A64D2" w:rsidRPr="004A64D2" w:rsidRDefault="004A64D2" w:rsidP="004A64D2">
      <w:pPr>
        <w:pStyle w:val="EndNoteBibliography"/>
        <w:ind w:left="720" w:hanging="720"/>
        <w:rPr>
          <w:noProof/>
        </w:rPr>
      </w:pPr>
      <w:r w:rsidRPr="004A64D2">
        <w:rPr>
          <w:noProof/>
        </w:rPr>
        <w:t xml:space="preserve">Ruff, D. A., Ni, A. M., &amp; Cohen, M. R. (2018). Cognition as a window into neuronal population space. </w:t>
      </w:r>
      <w:r w:rsidRPr="004A64D2">
        <w:rPr>
          <w:i/>
          <w:noProof/>
        </w:rPr>
        <w:t>Annual Review of Neuroscience, 41</w:t>
      </w:r>
      <w:r w:rsidRPr="004A64D2">
        <w:rPr>
          <w:noProof/>
        </w:rPr>
        <w:t>, 77-97.</w:t>
      </w:r>
    </w:p>
    <w:p w14:paraId="6B7ABBD3" w14:textId="77777777" w:rsidR="004A64D2" w:rsidRPr="004A64D2" w:rsidRDefault="004A64D2" w:rsidP="004A64D2">
      <w:pPr>
        <w:pStyle w:val="EndNoteBibliography"/>
        <w:ind w:left="720" w:hanging="720"/>
        <w:rPr>
          <w:noProof/>
        </w:rPr>
      </w:pPr>
      <w:r w:rsidRPr="004A64D2">
        <w:rPr>
          <w:noProof/>
        </w:rPr>
        <w:t xml:space="preserve">Sankeralli, M. J., &amp; Mullen, K. T. (1997). Postreceptoral chromatic detection mechanisms revealed by noise masking in three-dimensional cone contrast space. </w:t>
      </w:r>
      <w:r w:rsidRPr="004A64D2">
        <w:rPr>
          <w:i/>
          <w:noProof/>
        </w:rPr>
        <w:t>Journal of the Optical Society of America A, 14(10)</w:t>
      </w:r>
      <w:r w:rsidRPr="004A64D2">
        <w:rPr>
          <w:noProof/>
        </w:rPr>
        <w:t>, 2633-2646.</w:t>
      </w:r>
    </w:p>
    <w:p w14:paraId="1E73BA09" w14:textId="77777777" w:rsidR="004A64D2" w:rsidRPr="004A64D2" w:rsidRDefault="004A64D2" w:rsidP="004A64D2">
      <w:pPr>
        <w:pStyle w:val="EndNoteBibliography"/>
        <w:ind w:left="720" w:hanging="720"/>
        <w:rPr>
          <w:noProof/>
        </w:rPr>
      </w:pPr>
      <w:r w:rsidRPr="004A64D2">
        <w:rPr>
          <w:noProof/>
        </w:rPr>
        <w:t xml:space="preserve">Shadlen, M. N., Britten, K. H., Newsome, W. T., &amp; Movshon, J. A. (1996). A computational analysis of the relationship between neuronal and behavioral responses to visual motion. </w:t>
      </w:r>
      <w:r w:rsidRPr="004A64D2">
        <w:rPr>
          <w:i/>
          <w:noProof/>
        </w:rPr>
        <w:t>Journal of Neuroscience, 16</w:t>
      </w:r>
      <w:r w:rsidRPr="004A64D2">
        <w:rPr>
          <w:noProof/>
        </w:rPr>
        <w:t>, 1486-1510.</w:t>
      </w:r>
    </w:p>
    <w:p w14:paraId="412D88C4" w14:textId="77777777" w:rsidR="004A64D2" w:rsidRPr="004A64D2" w:rsidRDefault="004A64D2" w:rsidP="004A64D2">
      <w:pPr>
        <w:pStyle w:val="EndNoteBibliography"/>
        <w:ind w:left="720" w:hanging="720"/>
        <w:rPr>
          <w:noProof/>
        </w:rPr>
      </w:pPr>
      <w:r w:rsidRPr="004A64D2">
        <w:rPr>
          <w:noProof/>
        </w:rPr>
        <w:t xml:space="preserve">Singh, V., Cottaris, N. P., Heasly, B. S., Brainard, D. H., &amp; Burge, J. (2018). Computational luminance constancy from naturalistic images. </w:t>
      </w:r>
      <w:r w:rsidRPr="004A64D2">
        <w:rPr>
          <w:i/>
          <w:noProof/>
        </w:rPr>
        <w:t>Journal of Vision, 18(13)</w:t>
      </w:r>
      <w:r w:rsidRPr="004A64D2">
        <w:rPr>
          <w:noProof/>
        </w:rPr>
        <w:t>, 19.</w:t>
      </w:r>
    </w:p>
    <w:p w14:paraId="7F20E10F" w14:textId="77777777" w:rsidR="004A64D2" w:rsidRPr="004A64D2" w:rsidRDefault="004A64D2" w:rsidP="004A64D2">
      <w:pPr>
        <w:pStyle w:val="EndNoteBibliography"/>
        <w:ind w:left="720" w:hanging="720"/>
        <w:rPr>
          <w:noProof/>
        </w:rPr>
      </w:pPr>
      <w:r w:rsidRPr="004A64D2">
        <w:rPr>
          <w:noProof/>
        </w:rPr>
        <w:t xml:space="preserve">Smithson, H. E. (2005). Sensory, computational, and cognitive components of human color constancy. </w:t>
      </w:r>
      <w:r w:rsidRPr="004A64D2">
        <w:rPr>
          <w:i/>
          <w:noProof/>
        </w:rPr>
        <w:t>Philosophical Transactions of the Royal Society of London. Series B, 360(1458)</w:t>
      </w:r>
      <w:r w:rsidRPr="004A64D2">
        <w:rPr>
          <w:noProof/>
        </w:rPr>
        <w:t>, 1329-1346.</w:t>
      </w:r>
    </w:p>
    <w:p w14:paraId="2A5614A3" w14:textId="77777777" w:rsidR="004A64D2" w:rsidRPr="004A64D2" w:rsidRDefault="004A64D2" w:rsidP="004A64D2">
      <w:pPr>
        <w:pStyle w:val="EndNoteBibliography"/>
        <w:ind w:left="720" w:hanging="720"/>
        <w:rPr>
          <w:noProof/>
        </w:rPr>
      </w:pPr>
      <w:r w:rsidRPr="004A64D2">
        <w:rPr>
          <w:noProof/>
        </w:rPr>
        <w:t xml:space="preserve">Teller, D. Y. (1984). Linking propositions. </w:t>
      </w:r>
      <w:r w:rsidRPr="004A64D2">
        <w:rPr>
          <w:i/>
          <w:noProof/>
        </w:rPr>
        <w:t>Vision Research, 24(10)</w:t>
      </w:r>
      <w:r w:rsidRPr="004A64D2">
        <w:rPr>
          <w:noProof/>
        </w:rPr>
        <w:t>, 1233-1246.</w:t>
      </w:r>
    </w:p>
    <w:p w14:paraId="3B62B742" w14:textId="77777777" w:rsidR="004A64D2" w:rsidRPr="004A64D2" w:rsidRDefault="004A64D2" w:rsidP="004A64D2">
      <w:pPr>
        <w:pStyle w:val="EndNoteBibliography"/>
        <w:ind w:left="720" w:hanging="720"/>
        <w:rPr>
          <w:noProof/>
        </w:rPr>
      </w:pPr>
      <w:r w:rsidRPr="004A64D2">
        <w:rPr>
          <w:noProof/>
        </w:rPr>
        <w:t xml:space="preserve">Vrhel, M. J., Gershon, R., &amp; Iwan, L. S. (1994). Measurement and analysis of object reflectance spectra. </w:t>
      </w:r>
      <w:r w:rsidRPr="004A64D2">
        <w:rPr>
          <w:i/>
          <w:noProof/>
        </w:rPr>
        <w:t>Color Research &amp; Application, 19(1)</w:t>
      </w:r>
      <w:r w:rsidRPr="004A64D2">
        <w:rPr>
          <w:noProof/>
        </w:rPr>
        <w:t>, 4-9.</w:t>
      </w:r>
    </w:p>
    <w:p w14:paraId="5D363A4E" w14:textId="77777777" w:rsidR="004A64D2" w:rsidRPr="004A64D2" w:rsidRDefault="004A64D2" w:rsidP="004A64D2">
      <w:pPr>
        <w:pStyle w:val="EndNoteBibliography"/>
        <w:ind w:left="720" w:hanging="720"/>
        <w:rPr>
          <w:noProof/>
        </w:rPr>
      </w:pPr>
      <w:r w:rsidRPr="004A64D2">
        <w:rPr>
          <w:noProof/>
        </w:rPr>
        <w:t xml:space="preserve">Weiss, D., Witzel, C., &amp; Gegenfurtner, K. (2017). Determinants of colour constancy and the blue bias. </w:t>
      </w:r>
      <w:r w:rsidRPr="004A64D2">
        <w:rPr>
          <w:i/>
          <w:noProof/>
        </w:rPr>
        <w:t>i-Perception, 8(6)</w:t>
      </w:r>
      <w:r w:rsidRPr="004A64D2">
        <w:rPr>
          <w:noProof/>
        </w:rPr>
        <w:t>, 204166951773963.</w:t>
      </w:r>
    </w:p>
    <w:p w14:paraId="3BF43204" w14:textId="77777777" w:rsidR="004A64D2" w:rsidRPr="004A64D2" w:rsidRDefault="004A64D2" w:rsidP="004A64D2">
      <w:pPr>
        <w:pStyle w:val="EndNoteBibliography"/>
        <w:ind w:left="720" w:hanging="720"/>
        <w:rPr>
          <w:noProof/>
        </w:rPr>
      </w:pPr>
      <w:r w:rsidRPr="004A64D2">
        <w:rPr>
          <w:noProof/>
        </w:rPr>
        <w:t xml:space="preserve">Witzel, C., &amp; Gegenfurtner, K. R. (2018). Color perception: objects, constancy, and categories. </w:t>
      </w:r>
      <w:r w:rsidRPr="004A64D2">
        <w:rPr>
          <w:i/>
          <w:noProof/>
        </w:rPr>
        <w:t>Annual Review of Vision Science, 4</w:t>
      </w:r>
      <w:r w:rsidRPr="004A64D2">
        <w:rPr>
          <w:noProof/>
        </w:rPr>
        <w:t>, 475-499.</w:t>
      </w:r>
    </w:p>
    <w:p w14:paraId="193BE634" w14:textId="77777777" w:rsidR="004A64D2" w:rsidRPr="004A64D2" w:rsidRDefault="004A64D2" w:rsidP="004A64D2">
      <w:pPr>
        <w:pStyle w:val="EndNoteBibliography"/>
        <w:ind w:left="720" w:hanging="720"/>
        <w:rPr>
          <w:noProof/>
        </w:rPr>
      </w:pPr>
      <w:r w:rsidRPr="004A64D2">
        <w:rPr>
          <w:noProof/>
        </w:rPr>
        <w:t xml:space="preserve">Zhang, X., &amp; Brainard, D. H. (2004). </w:t>
      </w:r>
      <w:r w:rsidRPr="004A64D2">
        <w:rPr>
          <w:i/>
          <w:noProof/>
        </w:rPr>
        <w:t>Bayesian color correction method for non-colorimetric digital image sensors.</w:t>
      </w:r>
      <w:r w:rsidRPr="004A64D2">
        <w:rPr>
          <w:noProof/>
        </w:rPr>
        <w:t xml:space="preserve"> Paper presented at Color and Imaging Conference, 308-314.</w:t>
      </w:r>
    </w:p>
    <w:p w14:paraId="34974106" w14:textId="3D4906E1" w:rsidR="00682420" w:rsidRPr="000E3DCD" w:rsidRDefault="00BC3349" w:rsidP="00E846BC">
      <w:pPr>
        <w:pStyle w:val="EndNoteBibliography"/>
        <w:ind w:left="720" w:hanging="720"/>
        <w:rPr>
          <w:b/>
          <w:bCs/>
        </w:rPr>
      </w:pPr>
      <w:r>
        <w:rPr>
          <w:b/>
          <w:bCs/>
        </w:rPr>
        <w:fldChar w:fldCharType="end"/>
      </w:r>
    </w:p>
    <w:sectPr w:rsidR="00682420"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hannesBurge" w:date="2021-05-30T13:20:00Z" w:initials="JDB">
    <w:p w14:paraId="4A372329" w14:textId="77777777" w:rsidR="00365559" w:rsidRDefault="00365559" w:rsidP="00365559">
      <w:pPr>
        <w:pStyle w:val="CommentText"/>
      </w:pPr>
      <w:r>
        <w:rPr>
          <w:rStyle w:val="CommentReference"/>
        </w:rPr>
        <w:annotationRef/>
      </w:r>
      <w:r>
        <w:rPr>
          <w:rStyle w:val="CommentReference"/>
        </w:rPr>
        <w:annotationRef/>
      </w:r>
      <w:r>
        <w:t>Lots of work on color doesn’t have a ‘scene’ or involve ‘objects’ (.</w:t>
      </w:r>
      <w:proofErr w:type="spellStart"/>
      <w:proofErr w:type="gramStart"/>
      <w:r>
        <w:t>e.g</w:t>
      </w:r>
      <w:proofErr w:type="spellEnd"/>
      <w:proofErr w:type="gramEnd"/>
      <w:r>
        <w:t xml:space="preserve"> little colored squares, etc.) </w:t>
      </w:r>
    </w:p>
    <w:p w14:paraId="39F0B4DD" w14:textId="404CC7DE" w:rsidR="00365559" w:rsidRDefault="00365559">
      <w:pPr>
        <w:pStyle w:val="CommentText"/>
      </w:pPr>
    </w:p>
  </w:comment>
  <w:comment w:id="1" w:author="JohannesBurge" w:date="2021-05-30T13:21:00Z" w:initials="JDB">
    <w:p w14:paraId="5E63D26B" w14:textId="77777777" w:rsidR="006F785F" w:rsidRDefault="006F785F" w:rsidP="006F785F">
      <w:pPr>
        <w:pStyle w:val="CommentText"/>
      </w:pPr>
      <w:r>
        <w:rPr>
          <w:rStyle w:val="CommentReference"/>
        </w:rPr>
        <w:annotationRef/>
      </w:r>
      <w:r>
        <w:rPr>
          <w:rStyle w:val="CommentReference"/>
        </w:rPr>
        <w:annotationRef/>
      </w:r>
      <w:r>
        <w:t>Neighboring? Many studies don’t have depth relationships.</w:t>
      </w:r>
    </w:p>
    <w:p w14:paraId="2054DE3D" w14:textId="368C32B5" w:rsidR="006F785F" w:rsidRDefault="006F785F">
      <w:pPr>
        <w:pStyle w:val="CommentText"/>
      </w:pPr>
    </w:p>
  </w:comment>
  <w:comment w:id="2" w:author="Vijay Singh" w:date="2021-06-01T11:53:00Z" w:initials="VS">
    <w:p w14:paraId="5DDAF955" w14:textId="607AE4D6" w:rsidR="004B75D7" w:rsidRDefault="004B75D7">
      <w:pPr>
        <w:pStyle w:val="CommentText"/>
      </w:pPr>
      <w:r>
        <w:rPr>
          <w:rStyle w:val="CommentReference"/>
        </w:rPr>
        <w:annotationRef/>
      </w:r>
      <w:r>
        <w:rPr>
          <w:rStyle w:val="CommentReference"/>
        </w:rPr>
        <w:t>We need to connect this paragraph to the previous one.</w:t>
      </w:r>
    </w:p>
  </w:comment>
  <w:comment w:id="3" w:author="Vijay Singh" w:date="2021-06-01T11:45:00Z" w:initials="VS">
    <w:p w14:paraId="22D5800C" w14:textId="4E0EEF3C" w:rsidR="00D035F4" w:rsidRDefault="00D035F4">
      <w:pPr>
        <w:pStyle w:val="CommentText"/>
      </w:pPr>
      <w:r>
        <w:rPr>
          <w:rStyle w:val="CommentReference"/>
        </w:rPr>
        <w:annotationRef/>
      </w:r>
      <w:r>
        <w:t>perceived estimates??</w:t>
      </w:r>
    </w:p>
  </w:comment>
  <w:comment w:id="4" w:author="JohannesBurge" w:date="2021-05-30T13:23:00Z" w:initials="JDB">
    <w:p w14:paraId="044113C2" w14:textId="7C6C6769" w:rsidR="008A013C" w:rsidRDefault="008A013C">
      <w:pPr>
        <w:pStyle w:val="CommentText"/>
      </w:pPr>
      <w:r>
        <w:rPr>
          <w:rStyle w:val="CommentReference"/>
        </w:rPr>
        <w:annotationRef/>
      </w:r>
      <w:r>
        <w:t>Put citations at end? Hard to read… here and throughout</w:t>
      </w:r>
    </w:p>
  </w:comment>
  <w:comment w:id="7" w:author="JohannesBurge" w:date="2021-05-30T13:23:00Z" w:initials="JDB">
    <w:p w14:paraId="5FFD1B36" w14:textId="3369EA7A" w:rsidR="00644F27" w:rsidRDefault="00644F27">
      <w:pPr>
        <w:pStyle w:val="CommentText"/>
      </w:pPr>
      <w:r>
        <w:rPr>
          <w:rStyle w:val="CommentReference"/>
        </w:rPr>
        <w:annotationRef/>
      </w:r>
      <w:r>
        <w:t>Put citations at end of sentence? Hard to read… here and throughout</w:t>
      </w:r>
    </w:p>
  </w:comment>
  <w:comment w:id="9" w:author="JohannesBurge" w:date="2021-05-30T13:04:00Z" w:initials="JDB">
    <w:p w14:paraId="2AE793C9" w14:textId="77777777" w:rsidR="00867F72" w:rsidRDefault="00867F72" w:rsidP="00867F72">
      <w:pPr>
        <w:pStyle w:val="CommentText"/>
      </w:pPr>
      <w:r>
        <w:rPr>
          <w:rStyle w:val="CommentReference"/>
        </w:rPr>
        <w:annotationRef/>
      </w:r>
      <w:r>
        <w:rPr>
          <w:rStyle w:val="CommentReference"/>
        </w:rPr>
        <w:annotationRef/>
      </w:r>
      <w:r>
        <w:t>the bit about Poisson noise in the photoreceptors reads like it comes out of the blue here… Cut and reserve for the Methods section?</w:t>
      </w:r>
    </w:p>
    <w:p w14:paraId="1406B053" w14:textId="111D5DB0" w:rsidR="00867F72" w:rsidRDefault="00867F72">
      <w:pPr>
        <w:pStyle w:val="CommentText"/>
      </w:pPr>
    </w:p>
  </w:comment>
  <w:comment w:id="20" w:author="Singh, Vijay" w:date="2021-06-02T12:19:00Z" w:initials="SV">
    <w:p w14:paraId="53C933F6" w14:textId="64FA16D7" w:rsidR="002D3650" w:rsidRDefault="002D3650">
      <w:pPr>
        <w:pStyle w:val="CommentText"/>
      </w:pPr>
      <w:r>
        <w:rPr>
          <w:rStyle w:val="CommentReference"/>
        </w:rPr>
        <w:annotationRef/>
      </w:r>
      <w:r>
        <w:t>Does this fit in this sub-section about neural mechanism?</w:t>
      </w:r>
      <w:r w:rsidR="00F01B52">
        <w:t xml:space="preserve"> </w:t>
      </w:r>
      <w:r w:rsidR="00E77558">
        <w:t>T</w:t>
      </w:r>
      <w:r w:rsidR="00F01B52">
        <w:t xml:space="preserve">hese experiments </w:t>
      </w:r>
      <w:r w:rsidR="00E77558">
        <w:t xml:space="preserve">did not </w:t>
      </w:r>
      <w:proofErr w:type="gramStart"/>
      <w:r w:rsidR="00F01B52">
        <w:t>included</w:t>
      </w:r>
      <w:proofErr w:type="gramEnd"/>
      <w:r w:rsidR="00F01B52">
        <w:t xml:space="preserve"> neural recordings.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F0B4DD" w15:done="0"/>
  <w15:commentEx w15:paraId="2054DE3D" w15:done="0"/>
  <w15:commentEx w15:paraId="5DDAF955" w15:done="0"/>
  <w15:commentEx w15:paraId="22D5800C" w15:done="0"/>
  <w15:commentEx w15:paraId="044113C2" w15:done="0"/>
  <w15:commentEx w15:paraId="5FFD1B36" w15:done="0"/>
  <w15:commentEx w15:paraId="1406B053" w15:done="0"/>
  <w15:commentEx w15:paraId="53C933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E0FAB" w16cex:dateUtc="2021-05-30T17:20:00Z"/>
  <w16cex:commentExtensible w16cex:durableId="245E0FCA" w16cex:dateUtc="2021-05-30T17:21:00Z"/>
  <w16cex:commentExtensible w16cex:durableId="24609E33" w16cex:dateUtc="2021-06-01T15:53:00Z"/>
  <w16cex:commentExtensible w16cex:durableId="24609C53" w16cex:dateUtc="2021-06-01T15:45:00Z"/>
  <w16cex:commentExtensible w16cex:durableId="245E1051" w16cex:dateUtc="2021-05-30T17:23:00Z"/>
  <w16cex:commentExtensible w16cex:durableId="245E1035" w16cex:dateUtc="2021-05-30T17:23:00Z"/>
  <w16cex:commentExtensible w16cex:durableId="245E0BED" w16cex:dateUtc="2021-05-30T17:04:00Z"/>
  <w16cex:commentExtensible w16cex:durableId="2461F5D1" w16cex:dateUtc="2021-06-02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F0B4DD" w16cid:durableId="245E0FAB"/>
  <w16cid:commentId w16cid:paraId="2054DE3D" w16cid:durableId="245E0FCA"/>
  <w16cid:commentId w16cid:paraId="5DDAF955" w16cid:durableId="24609E33"/>
  <w16cid:commentId w16cid:paraId="22D5800C" w16cid:durableId="24609C53"/>
  <w16cid:commentId w16cid:paraId="044113C2" w16cid:durableId="245E1051"/>
  <w16cid:commentId w16cid:paraId="5FFD1B36" w16cid:durableId="245E1035"/>
  <w16cid:commentId w16cid:paraId="1406B053" w16cid:durableId="245E0BED"/>
  <w16cid:commentId w16cid:paraId="53C933F6" w16cid:durableId="2461F5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E2E34" w14:textId="77777777" w:rsidR="00D231E2" w:rsidRDefault="00D231E2">
      <w:r>
        <w:separator/>
      </w:r>
    </w:p>
  </w:endnote>
  <w:endnote w:type="continuationSeparator" w:id="0">
    <w:p w14:paraId="21C13E06" w14:textId="77777777" w:rsidR="00D231E2" w:rsidRDefault="00D23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6FA77" w14:textId="77777777" w:rsidR="00D231E2" w:rsidRDefault="00D231E2">
      <w:r>
        <w:separator/>
      </w:r>
    </w:p>
  </w:footnote>
  <w:footnote w:type="continuationSeparator" w:id="0">
    <w:p w14:paraId="14B28FF1" w14:textId="77777777" w:rsidR="00D231E2" w:rsidRDefault="00D231E2">
      <w:r>
        <w:continuationSeparator/>
      </w:r>
    </w:p>
  </w:footnote>
  <w:footnote w:id="1">
    <w:p w14:paraId="311659B8" w14:textId="1E2E0983" w:rsidR="006D2617" w:rsidRDefault="006D2617">
      <w:pPr>
        <w:pStyle w:val="FootnoteText"/>
      </w:pPr>
      <w:r>
        <w:rPr>
          <w:rStyle w:val="FootnoteReference"/>
        </w:rPr>
        <w:footnoteRef/>
      </w:r>
      <w:r>
        <w:t xml:space="preserve"> This type of experiment may be instrumented using subjective instructions, which ask the </w:t>
      </w:r>
      <w:r w:rsidR="00BE09F9">
        <w:t>observer</w:t>
      </w:r>
      <w:r>
        <w:t xml:space="preserve"> to report how the object appears, or using objective instructions, which </w:t>
      </w:r>
      <w:r w:rsidR="001A55E7">
        <w:t xml:space="preserve">ask </w:t>
      </w:r>
      <w:r>
        <w:t xml:space="preserve">the subject to report their estimate of the object’s reflectance. Exactly what </w:t>
      </w:r>
      <w:r w:rsidR="00BE09F9">
        <w:t>observers</w:t>
      </w:r>
      <w:r>
        <w:t xml:space="preserve"> report under either of these instructional regimes</w:t>
      </w:r>
      <w:r w:rsidR="001A55E7">
        <w:t xml:space="preserve">, as well as the nature of instructional effects, </w:t>
      </w:r>
      <w:r>
        <w:t>is a</w:t>
      </w:r>
      <w:r w:rsidR="00ED23E0">
        <w:t>n important but</w:t>
      </w:r>
      <w:r>
        <w:t xml:space="preserve"> thorny issue that </w:t>
      </w:r>
      <w:r w:rsidR="00ED23E0">
        <w:t xml:space="preserve">we </w:t>
      </w:r>
      <w:r>
        <w:t xml:space="preserve">will not digress on </w:t>
      </w:r>
      <w:r w:rsidR="00ED23E0">
        <w:t xml:space="preserve">further </w:t>
      </w:r>
      <w:r>
        <w:t>in this paper</w:t>
      </w:r>
      <w:r w:rsidR="001A55E7">
        <w:t>. S</w:t>
      </w:r>
      <w:r>
        <w:t xml:space="preserve">ee </w:t>
      </w:r>
      <w:proofErr w:type="spellStart"/>
      <w:r>
        <w:t>Radonji</w:t>
      </w:r>
      <w:r w:rsidRPr="006D2617">
        <w:t>ć</w:t>
      </w:r>
      <w:proofErr w:type="spellEnd"/>
      <w:r>
        <w:t xml:space="preserve"> and Brainard </w:t>
      </w:r>
      <w:r w:rsidR="004B3F7A">
        <w:fldChar w:fldCharType="begin"/>
      </w:r>
      <w:r w:rsidR="004B3F7A">
        <w:instrText xml:space="preserve"> ADDIN EN.CITE &lt;EndNote&gt;&lt;Cite ExcludeAuth="1"&gt;&lt;Author&gt;Radonjic&lt;/Author&gt;&lt;Year&gt;2016&lt;/Year&gt;&lt;RecNum&gt;73&lt;/RecNum&gt;&lt;IDText&gt;26727021&lt;/IDText&gt;&lt;DisplayText&gt;(2016)&lt;/DisplayText&gt;&lt;record&gt;&lt;rec-number&gt;73&lt;/rec-number&gt;&lt;foreign-keys&gt;&lt;key app="EN" db-id="zr5fzd222xvvdvewxvlv0eemp5f5rezev9p2" timestamp="1620482745"&gt;73&lt;/key&gt;&lt;/foreign-keys&gt;&lt;ref-type name="Journal Article"&gt;17&lt;/ref-type&gt;&lt;contributors&gt;&lt;authors&gt;&lt;author&gt;Radonjic, A.&lt;/author&gt;&lt;author&gt;Brainard, D. H.&lt;/author&gt;&lt;/authors&gt;&lt;/contributors&gt;&lt;auth-address&gt;Department of Psychology, University of Pennsylvania.&lt;/auth-address&gt;&lt;titles&gt;&lt;title&gt;The nature of instructional effects in color constancy&lt;/title&gt;&lt;secondary-title&gt;J Exp Psychol Hum Percept Perform&lt;/secondary-title&gt;&lt;/titles&gt;&lt;periodical&gt;&lt;full-title&gt;J Exp Psychol Hum Percept Perform&lt;/full-title&gt;&lt;/periodical&gt;&lt;pages&gt;847-65&lt;/pages&gt;&lt;volume&gt;42&lt;/volume&gt;&lt;number&gt;6&lt;/number&gt;&lt;edition&gt;2016/01/05&lt;/edition&gt;&lt;keywords&gt;&lt;keyword&gt;Adult&lt;/keyword&gt;&lt;keyword&gt;Color Perception/*physiology&lt;/keyword&gt;&lt;keyword&gt;Female&lt;/keyword&gt;&lt;keyword&gt;Humans&lt;/keyword&gt;&lt;keyword&gt;Male&lt;/keyword&gt;&lt;keyword&gt;Psychomotor Performance/*physiology&lt;/keyword&gt;&lt;keyword&gt;Young Adult&lt;/keyword&gt;&lt;/keywords&gt;&lt;dates&gt;&lt;year&gt;2016&lt;/year&gt;&lt;pub-dates&gt;&lt;date&gt;Jun&lt;/date&gt;&lt;/pub-dates&gt;&lt;/dates&gt;&lt;isbn&gt;1939-1277 (Electronic)&amp;#xD;0096-1523 (Linking)&lt;/isbn&gt;&lt;accession-num&gt;26727021&lt;/accession-num&gt;&lt;urls&gt;&lt;related-urls&gt;&lt;url&gt;https://www.ncbi.nlm.nih.gov/pubmed/26727021&lt;/url&gt;&lt;/related-urls&gt;&lt;/urls&gt;&lt;custom2&gt;PMC4873441&lt;/custom2&gt;&lt;electronic-resource-num&gt;10.1037/xhp0000184&lt;/electronic-resource-num&gt;&lt;/record&gt;&lt;/Cite&gt;&lt;/EndNote&gt;</w:instrText>
      </w:r>
      <w:r w:rsidR="004B3F7A">
        <w:fldChar w:fldCharType="separate"/>
      </w:r>
      <w:r w:rsidR="004B3F7A">
        <w:rPr>
          <w:noProof/>
        </w:rPr>
        <w:t>(2016)</w:t>
      </w:r>
      <w:r w:rsidR="004B3F7A">
        <w:fldChar w:fldCharType="end"/>
      </w:r>
      <w:r>
        <w:t xml:space="preserve"> for a recent treatment of th</w:t>
      </w:r>
      <w:r w:rsidR="001A55E7">
        <w:t>e</w:t>
      </w:r>
      <w:r>
        <w:t xml:space="preserve"> issue, as well as the references therein. </w:t>
      </w:r>
    </w:p>
  </w:footnote>
  <w:footnote w:id="2">
    <w:p w14:paraId="412FF582" w14:textId="34E3E3A0" w:rsidR="001F1290" w:rsidRDefault="001F1290" w:rsidP="001F1290">
      <w:pPr>
        <w:pStyle w:val="FootnoteText"/>
      </w:pPr>
      <w:r>
        <w:rPr>
          <w:rStyle w:val="FootnoteReference"/>
        </w:rPr>
        <w:footnoteRef/>
      </w:r>
      <w:r>
        <w:t xml:space="preserve"> We adopt the lightness discrimination threshold terminology based on the </w:t>
      </w:r>
      <w:r w:rsidR="00636D78">
        <w:t>underl</w:t>
      </w:r>
      <w:r w:rsidR="00384754">
        <w:t>y</w:t>
      </w:r>
      <w:r w:rsidR="00636D78">
        <w:t>ing assumption that</w:t>
      </w:r>
      <w:r>
        <w:t xml:space="preserve"> </w:t>
      </w:r>
      <w:r w:rsidR="00636D78">
        <w:t>observers</w:t>
      </w:r>
      <w:r>
        <w:t xml:space="preserve"> perform the task using their </w:t>
      </w:r>
      <w:r w:rsidR="00636D78">
        <w:t xml:space="preserve">perceptual lightness </w:t>
      </w:r>
      <w:r>
        <w:t xml:space="preserve">representation, and </w:t>
      </w:r>
      <w:r w:rsidR="00636D78">
        <w:t xml:space="preserve">indeed </w:t>
      </w:r>
      <w:r>
        <w:t>our instructions to subjects used the lightness terminology to describe what should be judged. The actual stimulus variable being varied, however</w:t>
      </w:r>
      <w:r w:rsidR="002C205F">
        <w:t>,</w:t>
      </w:r>
      <w:r>
        <w:t xml:space="preserve"> was the simulated achromatic reflectance of the </w:t>
      </w:r>
      <w:r w:rsidR="00636D78">
        <w:t xml:space="preserve">target </w:t>
      </w:r>
      <w:r>
        <w:t xml:space="preserve">object being judged, and feedback was given based on the value of this </w:t>
      </w:r>
      <w:r w:rsidR="00636D78">
        <w:t>reflectance</w:t>
      </w:r>
      <w:r>
        <w:t>. In this paper, we do not explore the question as to whether the results would be affected if we had varied the instructions given to subjects (see footnote 1 above).</w:t>
      </w:r>
    </w:p>
  </w:footnote>
  <w:footnote w:id="3">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9A7AC0F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924ACCB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DAA8714">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737E34D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2FF64400">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1D809D8">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1E004E6E">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756522C">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FBB856AC">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1"/>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record-ids&gt;&lt;/item&gt;&lt;/Libraries&gt;"/>
  </w:docVars>
  <w:rsids>
    <w:rsidRoot w:val="00BA5E45"/>
    <w:rsid w:val="00000E5B"/>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6D1"/>
    <w:rsid w:val="00014DED"/>
    <w:rsid w:val="00014FD5"/>
    <w:rsid w:val="00015289"/>
    <w:rsid w:val="00015722"/>
    <w:rsid w:val="0001612C"/>
    <w:rsid w:val="00016E20"/>
    <w:rsid w:val="0002136B"/>
    <w:rsid w:val="00021EA0"/>
    <w:rsid w:val="00023604"/>
    <w:rsid w:val="000237B6"/>
    <w:rsid w:val="0002392D"/>
    <w:rsid w:val="000241B5"/>
    <w:rsid w:val="00024204"/>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009"/>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47FD9"/>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49C9"/>
    <w:rsid w:val="000652F8"/>
    <w:rsid w:val="0006591A"/>
    <w:rsid w:val="00065DBA"/>
    <w:rsid w:val="00065FE8"/>
    <w:rsid w:val="000665C3"/>
    <w:rsid w:val="00066732"/>
    <w:rsid w:val="0006686F"/>
    <w:rsid w:val="00066C68"/>
    <w:rsid w:val="00066F32"/>
    <w:rsid w:val="00067798"/>
    <w:rsid w:val="000679D4"/>
    <w:rsid w:val="000703E2"/>
    <w:rsid w:val="000711E6"/>
    <w:rsid w:val="0007144A"/>
    <w:rsid w:val="00072048"/>
    <w:rsid w:val="00072635"/>
    <w:rsid w:val="00072994"/>
    <w:rsid w:val="00072F32"/>
    <w:rsid w:val="000762A3"/>
    <w:rsid w:val="00076C82"/>
    <w:rsid w:val="00076EBC"/>
    <w:rsid w:val="000774C0"/>
    <w:rsid w:val="000774E0"/>
    <w:rsid w:val="0007755E"/>
    <w:rsid w:val="00077AE7"/>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498F"/>
    <w:rsid w:val="00095100"/>
    <w:rsid w:val="00095375"/>
    <w:rsid w:val="00095DB1"/>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1AB"/>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367"/>
    <w:rsid w:val="000D0726"/>
    <w:rsid w:val="000D07E9"/>
    <w:rsid w:val="000D07EB"/>
    <w:rsid w:val="000D0A11"/>
    <w:rsid w:val="000D0DC3"/>
    <w:rsid w:val="000D142B"/>
    <w:rsid w:val="000D1650"/>
    <w:rsid w:val="000D192F"/>
    <w:rsid w:val="000D2276"/>
    <w:rsid w:val="000D28A8"/>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465"/>
    <w:rsid w:val="000E39CD"/>
    <w:rsid w:val="000E3DCD"/>
    <w:rsid w:val="000E4192"/>
    <w:rsid w:val="000E429F"/>
    <w:rsid w:val="000E52BF"/>
    <w:rsid w:val="000E5F7F"/>
    <w:rsid w:val="000E6789"/>
    <w:rsid w:val="000E6CFF"/>
    <w:rsid w:val="000E6EDE"/>
    <w:rsid w:val="000E77ED"/>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0F7D97"/>
    <w:rsid w:val="001004AC"/>
    <w:rsid w:val="0010126B"/>
    <w:rsid w:val="001014C4"/>
    <w:rsid w:val="0010154A"/>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5DC"/>
    <w:rsid w:val="00121672"/>
    <w:rsid w:val="00121700"/>
    <w:rsid w:val="00122EE6"/>
    <w:rsid w:val="00122F62"/>
    <w:rsid w:val="00123325"/>
    <w:rsid w:val="00123BD7"/>
    <w:rsid w:val="00123EE8"/>
    <w:rsid w:val="00124593"/>
    <w:rsid w:val="00124A52"/>
    <w:rsid w:val="001250C7"/>
    <w:rsid w:val="001251A1"/>
    <w:rsid w:val="0012585E"/>
    <w:rsid w:val="00127AF3"/>
    <w:rsid w:val="00131D1C"/>
    <w:rsid w:val="00131E2A"/>
    <w:rsid w:val="001323B9"/>
    <w:rsid w:val="00133D68"/>
    <w:rsid w:val="00134775"/>
    <w:rsid w:val="00134B75"/>
    <w:rsid w:val="00134B93"/>
    <w:rsid w:val="001352B4"/>
    <w:rsid w:val="00135687"/>
    <w:rsid w:val="0013575E"/>
    <w:rsid w:val="0013586E"/>
    <w:rsid w:val="00135C29"/>
    <w:rsid w:val="00135C96"/>
    <w:rsid w:val="00135DE9"/>
    <w:rsid w:val="00135E86"/>
    <w:rsid w:val="00136C8B"/>
    <w:rsid w:val="00136E6F"/>
    <w:rsid w:val="0014015A"/>
    <w:rsid w:val="00140179"/>
    <w:rsid w:val="0014060B"/>
    <w:rsid w:val="00141511"/>
    <w:rsid w:val="00141BF1"/>
    <w:rsid w:val="00142DDB"/>
    <w:rsid w:val="0014360D"/>
    <w:rsid w:val="00144482"/>
    <w:rsid w:val="001445C3"/>
    <w:rsid w:val="00144D4C"/>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1B2"/>
    <w:rsid w:val="00156467"/>
    <w:rsid w:val="0015649F"/>
    <w:rsid w:val="001566DC"/>
    <w:rsid w:val="001572FD"/>
    <w:rsid w:val="001576D6"/>
    <w:rsid w:val="00160A07"/>
    <w:rsid w:val="00160AC7"/>
    <w:rsid w:val="00160D0A"/>
    <w:rsid w:val="00162F9E"/>
    <w:rsid w:val="00163175"/>
    <w:rsid w:val="00163195"/>
    <w:rsid w:val="0016392E"/>
    <w:rsid w:val="00163F75"/>
    <w:rsid w:val="0016439E"/>
    <w:rsid w:val="00164495"/>
    <w:rsid w:val="00164548"/>
    <w:rsid w:val="001645A3"/>
    <w:rsid w:val="0016469D"/>
    <w:rsid w:val="001650F4"/>
    <w:rsid w:val="00165E5C"/>
    <w:rsid w:val="00165ECC"/>
    <w:rsid w:val="001661D8"/>
    <w:rsid w:val="00166F16"/>
    <w:rsid w:val="0016741F"/>
    <w:rsid w:val="00167452"/>
    <w:rsid w:val="00167C54"/>
    <w:rsid w:val="00170371"/>
    <w:rsid w:val="0017076C"/>
    <w:rsid w:val="001710EC"/>
    <w:rsid w:val="001716D0"/>
    <w:rsid w:val="00171741"/>
    <w:rsid w:val="0017268C"/>
    <w:rsid w:val="00173B5F"/>
    <w:rsid w:val="001740D5"/>
    <w:rsid w:val="0017468A"/>
    <w:rsid w:val="00176817"/>
    <w:rsid w:val="00177140"/>
    <w:rsid w:val="00180AE5"/>
    <w:rsid w:val="001810C3"/>
    <w:rsid w:val="0018214B"/>
    <w:rsid w:val="001825B8"/>
    <w:rsid w:val="0018353C"/>
    <w:rsid w:val="001839A8"/>
    <w:rsid w:val="001842DD"/>
    <w:rsid w:val="00184CF9"/>
    <w:rsid w:val="00185111"/>
    <w:rsid w:val="00185392"/>
    <w:rsid w:val="00185D27"/>
    <w:rsid w:val="0018601D"/>
    <w:rsid w:val="001865DA"/>
    <w:rsid w:val="00186D20"/>
    <w:rsid w:val="00186D2C"/>
    <w:rsid w:val="001871AF"/>
    <w:rsid w:val="00187E70"/>
    <w:rsid w:val="00190A7C"/>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4B7"/>
    <w:rsid w:val="0019677E"/>
    <w:rsid w:val="00196A08"/>
    <w:rsid w:val="001970F4"/>
    <w:rsid w:val="00197D5E"/>
    <w:rsid w:val="00197E4D"/>
    <w:rsid w:val="001A0BE4"/>
    <w:rsid w:val="001A10D0"/>
    <w:rsid w:val="001A14BA"/>
    <w:rsid w:val="001A1C34"/>
    <w:rsid w:val="001A2367"/>
    <w:rsid w:val="001A287A"/>
    <w:rsid w:val="001A2AC5"/>
    <w:rsid w:val="001A2B26"/>
    <w:rsid w:val="001A32C9"/>
    <w:rsid w:val="001A3B36"/>
    <w:rsid w:val="001A4955"/>
    <w:rsid w:val="001A4CB1"/>
    <w:rsid w:val="001A55E7"/>
    <w:rsid w:val="001A62FD"/>
    <w:rsid w:val="001A6304"/>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67FE"/>
    <w:rsid w:val="001B7723"/>
    <w:rsid w:val="001C051F"/>
    <w:rsid w:val="001C0EF5"/>
    <w:rsid w:val="001C185E"/>
    <w:rsid w:val="001C1B28"/>
    <w:rsid w:val="001C20E9"/>
    <w:rsid w:val="001C2A3C"/>
    <w:rsid w:val="001C31BC"/>
    <w:rsid w:val="001C3EF5"/>
    <w:rsid w:val="001C3F6F"/>
    <w:rsid w:val="001C4155"/>
    <w:rsid w:val="001C4327"/>
    <w:rsid w:val="001C5FAC"/>
    <w:rsid w:val="001C68CB"/>
    <w:rsid w:val="001C6B4F"/>
    <w:rsid w:val="001C6C2C"/>
    <w:rsid w:val="001C6D21"/>
    <w:rsid w:val="001C7064"/>
    <w:rsid w:val="001C72F7"/>
    <w:rsid w:val="001C7431"/>
    <w:rsid w:val="001C744A"/>
    <w:rsid w:val="001C78FE"/>
    <w:rsid w:val="001D0406"/>
    <w:rsid w:val="001D0859"/>
    <w:rsid w:val="001D1C2B"/>
    <w:rsid w:val="001D248E"/>
    <w:rsid w:val="001D2893"/>
    <w:rsid w:val="001D357A"/>
    <w:rsid w:val="001D46B4"/>
    <w:rsid w:val="001D54EB"/>
    <w:rsid w:val="001D55E0"/>
    <w:rsid w:val="001D5FFB"/>
    <w:rsid w:val="001D6AB1"/>
    <w:rsid w:val="001D72D2"/>
    <w:rsid w:val="001D73CB"/>
    <w:rsid w:val="001D7699"/>
    <w:rsid w:val="001D7718"/>
    <w:rsid w:val="001E17A1"/>
    <w:rsid w:val="001E19EA"/>
    <w:rsid w:val="001E1F50"/>
    <w:rsid w:val="001E473E"/>
    <w:rsid w:val="001E4CB3"/>
    <w:rsid w:val="001E50A3"/>
    <w:rsid w:val="001E5DBA"/>
    <w:rsid w:val="001E77B3"/>
    <w:rsid w:val="001E7A3E"/>
    <w:rsid w:val="001E7F31"/>
    <w:rsid w:val="001E7F77"/>
    <w:rsid w:val="001F1290"/>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7334"/>
    <w:rsid w:val="001F740C"/>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47A"/>
    <w:rsid w:val="002175CD"/>
    <w:rsid w:val="0021789E"/>
    <w:rsid w:val="00217A99"/>
    <w:rsid w:val="002200B0"/>
    <w:rsid w:val="00221886"/>
    <w:rsid w:val="002222FF"/>
    <w:rsid w:val="00222EA0"/>
    <w:rsid w:val="00222F03"/>
    <w:rsid w:val="002234E8"/>
    <w:rsid w:val="00223C96"/>
    <w:rsid w:val="00223D41"/>
    <w:rsid w:val="00224C71"/>
    <w:rsid w:val="0022589B"/>
    <w:rsid w:val="00226B23"/>
    <w:rsid w:val="00226F28"/>
    <w:rsid w:val="00227C8B"/>
    <w:rsid w:val="002304B1"/>
    <w:rsid w:val="002316FE"/>
    <w:rsid w:val="00231C90"/>
    <w:rsid w:val="00232181"/>
    <w:rsid w:val="00233498"/>
    <w:rsid w:val="00233624"/>
    <w:rsid w:val="00233C77"/>
    <w:rsid w:val="00233D89"/>
    <w:rsid w:val="002348AC"/>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83"/>
    <w:rsid w:val="002538BD"/>
    <w:rsid w:val="00253B46"/>
    <w:rsid w:val="002547CB"/>
    <w:rsid w:val="00254E6B"/>
    <w:rsid w:val="00255DBE"/>
    <w:rsid w:val="002560A5"/>
    <w:rsid w:val="002561C0"/>
    <w:rsid w:val="00257120"/>
    <w:rsid w:val="00257475"/>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687B"/>
    <w:rsid w:val="00267165"/>
    <w:rsid w:val="00267BD4"/>
    <w:rsid w:val="002714A1"/>
    <w:rsid w:val="002723A1"/>
    <w:rsid w:val="002728A2"/>
    <w:rsid w:val="00274E73"/>
    <w:rsid w:val="00274F9F"/>
    <w:rsid w:val="0027520D"/>
    <w:rsid w:val="00275BAD"/>
    <w:rsid w:val="0027653B"/>
    <w:rsid w:val="00276923"/>
    <w:rsid w:val="00277852"/>
    <w:rsid w:val="00277BD1"/>
    <w:rsid w:val="00277BEB"/>
    <w:rsid w:val="0028019E"/>
    <w:rsid w:val="00280704"/>
    <w:rsid w:val="00280B85"/>
    <w:rsid w:val="002813B7"/>
    <w:rsid w:val="0028164E"/>
    <w:rsid w:val="00281B11"/>
    <w:rsid w:val="00281BA0"/>
    <w:rsid w:val="0028267B"/>
    <w:rsid w:val="00282A7C"/>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3D57"/>
    <w:rsid w:val="002B4670"/>
    <w:rsid w:val="002B4B8D"/>
    <w:rsid w:val="002B4F17"/>
    <w:rsid w:val="002B5B24"/>
    <w:rsid w:val="002B5BA0"/>
    <w:rsid w:val="002B67C5"/>
    <w:rsid w:val="002B6D57"/>
    <w:rsid w:val="002B6F30"/>
    <w:rsid w:val="002B7A21"/>
    <w:rsid w:val="002C077F"/>
    <w:rsid w:val="002C0EEF"/>
    <w:rsid w:val="002C1C90"/>
    <w:rsid w:val="002C2027"/>
    <w:rsid w:val="002C205F"/>
    <w:rsid w:val="002C2080"/>
    <w:rsid w:val="002C2B0F"/>
    <w:rsid w:val="002C2B85"/>
    <w:rsid w:val="002C2F43"/>
    <w:rsid w:val="002C36A9"/>
    <w:rsid w:val="002C3A28"/>
    <w:rsid w:val="002C54D7"/>
    <w:rsid w:val="002C5CD2"/>
    <w:rsid w:val="002C5DC7"/>
    <w:rsid w:val="002C6115"/>
    <w:rsid w:val="002C68EB"/>
    <w:rsid w:val="002C6FA0"/>
    <w:rsid w:val="002C730A"/>
    <w:rsid w:val="002C7480"/>
    <w:rsid w:val="002C7FBA"/>
    <w:rsid w:val="002D001A"/>
    <w:rsid w:val="002D013A"/>
    <w:rsid w:val="002D11C8"/>
    <w:rsid w:val="002D15EC"/>
    <w:rsid w:val="002D1E97"/>
    <w:rsid w:val="002D306B"/>
    <w:rsid w:val="002D3539"/>
    <w:rsid w:val="002D3578"/>
    <w:rsid w:val="002D3650"/>
    <w:rsid w:val="002D40C5"/>
    <w:rsid w:val="002D4BFE"/>
    <w:rsid w:val="002D4F54"/>
    <w:rsid w:val="002D5994"/>
    <w:rsid w:val="002D622C"/>
    <w:rsid w:val="002D7343"/>
    <w:rsid w:val="002D7B56"/>
    <w:rsid w:val="002D7BA3"/>
    <w:rsid w:val="002D7BBD"/>
    <w:rsid w:val="002D7C2E"/>
    <w:rsid w:val="002D7E3D"/>
    <w:rsid w:val="002E0B64"/>
    <w:rsid w:val="002E20EF"/>
    <w:rsid w:val="002E21D9"/>
    <w:rsid w:val="002E285F"/>
    <w:rsid w:val="002E3EBC"/>
    <w:rsid w:val="002E40A3"/>
    <w:rsid w:val="002E4613"/>
    <w:rsid w:val="002E50D3"/>
    <w:rsid w:val="002E5374"/>
    <w:rsid w:val="002E564E"/>
    <w:rsid w:val="002E6550"/>
    <w:rsid w:val="002E704B"/>
    <w:rsid w:val="002E7258"/>
    <w:rsid w:val="002E733A"/>
    <w:rsid w:val="002E7DCD"/>
    <w:rsid w:val="002E7E84"/>
    <w:rsid w:val="002F0BA5"/>
    <w:rsid w:val="002F10EB"/>
    <w:rsid w:val="002F121B"/>
    <w:rsid w:val="002F14D8"/>
    <w:rsid w:val="002F1829"/>
    <w:rsid w:val="002F190A"/>
    <w:rsid w:val="002F21CC"/>
    <w:rsid w:val="002F2690"/>
    <w:rsid w:val="002F2C9B"/>
    <w:rsid w:val="002F3CC9"/>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7CB"/>
    <w:rsid w:val="00302F1D"/>
    <w:rsid w:val="003031E6"/>
    <w:rsid w:val="00303DD9"/>
    <w:rsid w:val="00304113"/>
    <w:rsid w:val="00304729"/>
    <w:rsid w:val="003057CC"/>
    <w:rsid w:val="00305A41"/>
    <w:rsid w:val="00306731"/>
    <w:rsid w:val="00306E38"/>
    <w:rsid w:val="003074CB"/>
    <w:rsid w:val="003078D2"/>
    <w:rsid w:val="00307A2E"/>
    <w:rsid w:val="003101D8"/>
    <w:rsid w:val="00310539"/>
    <w:rsid w:val="00310652"/>
    <w:rsid w:val="00310833"/>
    <w:rsid w:val="00310D30"/>
    <w:rsid w:val="003111A2"/>
    <w:rsid w:val="003142D6"/>
    <w:rsid w:val="003156A1"/>
    <w:rsid w:val="00315A80"/>
    <w:rsid w:val="0031650B"/>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D6C"/>
    <w:rsid w:val="00335F33"/>
    <w:rsid w:val="00336175"/>
    <w:rsid w:val="00336CB4"/>
    <w:rsid w:val="0033702D"/>
    <w:rsid w:val="00337255"/>
    <w:rsid w:val="00337616"/>
    <w:rsid w:val="00337CEE"/>
    <w:rsid w:val="00341540"/>
    <w:rsid w:val="00341E6D"/>
    <w:rsid w:val="00342689"/>
    <w:rsid w:val="00342C79"/>
    <w:rsid w:val="0034307F"/>
    <w:rsid w:val="00343981"/>
    <w:rsid w:val="00344242"/>
    <w:rsid w:val="003449A6"/>
    <w:rsid w:val="00345A33"/>
    <w:rsid w:val="00345D23"/>
    <w:rsid w:val="00345ECA"/>
    <w:rsid w:val="00346166"/>
    <w:rsid w:val="00346A80"/>
    <w:rsid w:val="00347149"/>
    <w:rsid w:val="003473AF"/>
    <w:rsid w:val="003474F4"/>
    <w:rsid w:val="003475CC"/>
    <w:rsid w:val="00347906"/>
    <w:rsid w:val="00347F41"/>
    <w:rsid w:val="00350733"/>
    <w:rsid w:val="003517E9"/>
    <w:rsid w:val="003518E5"/>
    <w:rsid w:val="00351B43"/>
    <w:rsid w:val="00352754"/>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5559"/>
    <w:rsid w:val="003663BE"/>
    <w:rsid w:val="00367514"/>
    <w:rsid w:val="003677CA"/>
    <w:rsid w:val="00367A6D"/>
    <w:rsid w:val="003705C9"/>
    <w:rsid w:val="00370793"/>
    <w:rsid w:val="003707CA"/>
    <w:rsid w:val="003711A7"/>
    <w:rsid w:val="00371A93"/>
    <w:rsid w:val="00371BF3"/>
    <w:rsid w:val="003722A2"/>
    <w:rsid w:val="00372413"/>
    <w:rsid w:val="00372EEA"/>
    <w:rsid w:val="00372FB9"/>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6C76"/>
    <w:rsid w:val="0037722A"/>
    <w:rsid w:val="00377789"/>
    <w:rsid w:val="00377DDC"/>
    <w:rsid w:val="0038067F"/>
    <w:rsid w:val="00380729"/>
    <w:rsid w:val="00380B88"/>
    <w:rsid w:val="003810CB"/>
    <w:rsid w:val="0038174F"/>
    <w:rsid w:val="003819FC"/>
    <w:rsid w:val="00382C56"/>
    <w:rsid w:val="00382E73"/>
    <w:rsid w:val="00383F91"/>
    <w:rsid w:val="003844D4"/>
    <w:rsid w:val="00384754"/>
    <w:rsid w:val="003849A5"/>
    <w:rsid w:val="00384DD7"/>
    <w:rsid w:val="00384EDD"/>
    <w:rsid w:val="00386010"/>
    <w:rsid w:val="00386C50"/>
    <w:rsid w:val="00387421"/>
    <w:rsid w:val="00387FEA"/>
    <w:rsid w:val="00390530"/>
    <w:rsid w:val="00391D41"/>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7B9"/>
    <w:rsid w:val="003A5EFE"/>
    <w:rsid w:val="003A665F"/>
    <w:rsid w:val="003A67E4"/>
    <w:rsid w:val="003A6FE1"/>
    <w:rsid w:val="003A743B"/>
    <w:rsid w:val="003A75D8"/>
    <w:rsid w:val="003A7EAB"/>
    <w:rsid w:val="003B0F5F"/>
    <w:rsid w:val="003B1175"/>
    <w:rsid w:val="003B18B6"/>
    <w:rsid w:val="003B1B2C"/>
    <w:rsid w:val="003B24A8"/>
    <w:rsid w:val="003B2D5E"/>
    <w:rsid w:val="003B2E21"/>
    <w:rsid w:val="003B330D"/>
    <w:rsid w:val="003B353A"/>
    <w:rsid w:val="003B3ADC"/>
    <w:rsid w:val="003B464C"/>
    <w:rsid w:val="003B4BA9"/>
    <w:rsid w:val="003B4EFE"/>
    <w:rsid w:val="003B5569"/>
    <w:rsid w:val="003B64FA"/>
    <w:rsid w:val="003B660F"/>
    <w:rsid w:val="003B66A4"/>
    <w:rsid w:val="003B6EB5"/>
    <w:rsid w:val="003B79E6"/>
    <w:rsid w:val="003C11D1"/>
    <w:rsid w:val="003C1F7D"/>
    <w:rsid w:val="003C42DB"/>
    <w:rsid w:val="003C4446"/>
    <w:rsid w:val="003C4E69"/>
    <w:rsid w:val="003C56F5"/>
    <w:rsid w:val="003C5E00"/>
    <w:rsid w:val="003C680E"/>
    <w:rsid w:val="003C6F60"/>
    <w:rsid w:val="003C71F1"/>
    <w:rsid w:val="003C72E6"/>
    <w:rsid w:val="003C750C"/>
    <w:rsid w:val="003D1F5A"/>
    <w:rsid w:val="003D1F61"/>
    <w:rsid w:val="003D2B09"/>
    <w:rsid w:val="003D2C54"/>
    <w:rsid w:val="003D3E8F"/>
    <w:rsid w:val="003D3F79"/>
    <w:rsid w:val="003D3FB9"/>
    <w:rsid w:val="003D4343"/>
    <w:rsid w:val="003D4A00"/>
    <w:rsid w:val="003D6298"/>
    <w:rsid w:val="003D67C5"/>
    <w:rsid w:val="003D699D"/>
    <w:rsid w:val="003D6B6F"/>
    <w:rsid w:val="003D6E3A"/>
    <w:rsid w:val="003D71AB"/>
    <w:rsid w:val="003D7BDE"/>
    <w:rsid w:val="003E05D2"/>
    <w:rsid w:val="003E0D87"/>
    <w:rsid w:val="003E17A4"/>
    <w:rsid w:val="003E190A"/>
    <w:rsid w:val="003E1D8C"/>
    <w:rsid w:val="003E1E3A"/>
    <w:rsid w:val="003E2389"/>
    <w:rsid w:val="003E28D9"/>
    <w:rsid w:val="003E49C3"/>
    <w:rsid w:val="003E5ECE"/>
    <w:rsid w:val="003E66D3"/>
    <w:rsid w:val="003E6D6B"/>
    <w:rsid w:val="003E7065"/>
    <w:rsid w:val="003F0261"/>
    <w:rsid w:val="003F0D83"/>
    <w:rsid w:val="003F213E"/>
    <w:rsid w:val="003F2417"/>
    <w:rsid w:val="003F25CB"/>
    <w:rsid w:val="003F2D86"/>
    <w:rsid w:val="003F3838"/>
    <w:rsid w:val="003F3C5B"/>
    <w:rsid w:val="003F4114"/>
    <w:rsid w:val="003F4354"/>
    <w:rsid w:val="003F44BB"/>
    <w:rsid w:val="003F4765"/>
    <w:rsid w:val="003F4885"/>
    <w:rsid w:val="003F49DB"/>
    <w:rsid w:val="003F4FDA"/>
    <w:rsid w:val="003F515E"/>
    <w:rsid w:val="003F5850"/>
    <w:rsid w:val="003F5C2B"/>
    <w:rsid w:val="003F6A0F"/>
    <w:rsid w:val="003F6C36"/>
    <w:rsid w:val="003F6C57"/>
    <w:rsid w:val="003F6EDB"/>
    <w:rsid w:val="003F6FCF"/>
    <w:rsid w:val="003F71D1"/>
    <w:rsid w:val="003F72D9"/>
    <w:rsid w:val="003F7626"/>
    <w:rsid w:val="003F7DE5"/>
    <w:rsid w:val="00400364"/>
    <w:rsid w:val="004005A1"/>
    <w:rsid w:val="00400A72"/>
    <w:rsid w:val="00400F79"/>
    <w:rsid w:val="0040183D"/>
    <w:rsid w:val="0040229B"/>
    <w:rsid w:val="004027B6"/>
    <w:rsid w:val="00403762"/>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9B4"/>
    <w:rsid w:val="00414A3C"/>
    <w:rsid w:val="004155D6"/>
    <w:rsid w:val="00415673"/>
    <w:rsid w:val="00415E6E"/>
    <w:rsid w:val="0041643E"/>
    <w:rsid w:val="00416F5B"/>
    <w:rsid w:val="00417174"/>
    <w:rsid w:val="0041735C"/>
    <w:rsid w:val="00417399"/>
    <w:rsid w:val="00417E5F"/>
    <w:rsid w:val="004207A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BC9"/>
    <w:rsid w:val="0042654A"/>
    <w:rsid w:val="0042665F"/>
    <w:rsid w:val="00426878"/>
    <w:rsid w:val="0042688A"/>
    <w:rsid w:val="00427410"/>
    <w:rsid w:val="004274A1"/>
    <w:rsid w:val="00430521"/>
    <w:rsid w:val="004307F1"/>
    <w:rsid w:val="00430F6B"/>
    <w:rsid w:val="004315E0"/>
    <w:rsid w:val="00431F54"/>
    <w:rsid w:val="00431F7C"/>
    <w:rsid w:val="0043230F"/>
    <w:rsid w:val="0043274A"/>
    <w:rsid w:val="00432895"/>
    <w:rsid w:val="00432C4D"/>
    <w:rsid w:val="00432ED1"/>
    <w:rsid w:val="0043357C"/>
    <w:rsid w:val="00433EFA"/>
    <w:rsid w:val="0043412C"/>
    <w:rsid w:val="004349AD"/>
    <w:rsid w:val="004358A6"/>
    <w:rsid w:val="00435E1B"/>
    <w:rsid w:val="004363E1"/>
    <w:rsid w:val="004367BC"/>
    <w:rsid w:val="00436883"/>
    <w:rsid w:val="00436A24"/>
    <w:rsid w:val="004371AF"/>
    <w:rsid w:val="00437429"/>
    <w:rsid w:val="004400FC"/>
    <w:rsid w:val="00440A1A"/>
    <w:rsid w:val="00440F3A"/>
    <w:rsid w:val="00442E3D"/>
    <w:rsid w:val="00444209"/>
    <w:rsid w:val="00444D25"/>
    <w:rsid w:val="0044548A"/>
    <w:rsid w:val="00445DB3"/>
    <w:rsid w:val="00446247"/>
    <w:rsid w:val="00446EBC"/>
    <w:rsid w:val="00447212"/>
    <w:rsid w:val="00447725"/>
    <w:rsid w:val="004478B7"/>
    <w:rsid w:val="00450724"/>
    <w:rsid w:val="00450FEE"/>
    <w:rsid w:val="00451DE0"/>
    <w:rsid w:val="00451F4E"/>
    <w:rsid w:val="004521A6"/>
    <w:rsid w:val="004525FA"/>
    <w:rsid w:val="00454007"/>
    <w:rsid w:val="00454551"/>
    <w:rsid w:val="00454ABB"/>
    <w:rsid w:val="00454C58"/>
    <w:rsid w:val="00455A5C"/>
    <w:rsid w:val="004562D7"/>
    <w:rsid w:val="0045657F"/>
    <w:rsid w:val="00456BC8"/>
    <w:rsid w:val="004573A5"/>
    <w:rsid w:val="0045754F"/>
    <w:rsid w:val="00457580"/>
    <w:rsid w:val="00457696"/>
    <w:rsid w:val="004576E6"/>
    <w:rsid w:val="00457D9E"/>
    <w:rsid w:val="00457F2F"/>
    <w:rsid w:val="00460A4C"/>
    <w:rsid w:val="00460C68"/>
    <w:rsid w:val="00462217"/>
    <w:rsid w:val="00462535"/>
    <w:rsid w:val="004639F3"/>
    <w:rsid w:val="00463DB6"/>
    <w:rsid w:val="00463EB9"/>
    <w:rsid w:val="00463F83"/>
    <w:rsid w:val="0046432E"/>
    <w:rsid w:val="004644BD"/>
    <w:rsid w:val="0046494F"/>
    <w:rsid w:val="00464B28"/>
    <w:rsid w:val="00464B40"/>
    <w:rsid w:val="00465ACE"/>
    <w:rsid w:val="004705BB"/>
    <w:rsid w:val="00470C92"/>
    <w:rsid w:val="004710B6"/>
    <w:rsid w:val="004717ED"/>
    <w:rsid w:val="004732AC"/>
    <w:rsid w:val="0047350E"/>
    <w:rsid w:val="00473DFD"/>
    <w:rsid w:val="00475DA6"/>
    <w:rsid w:val="00476835"/>
    <w:rsid w:val="00476ADD"/>
    <w:rsid w:val="00477BCD"/>
    <w:rsid w:val="00480522"/>
    <w:rsid w:val="00480A6B"/>
    <w:rsid w:val="00481217"/>
    <w:rsid w:val="004818BB"/>
    <w:rsid w:val="00481A43"/>
    <w:rsid w:val="00482926"/>
    <w:rsid w:val="00482993"/>
    <w:rsid w:val="00482EA7"/>
    <w:rsid w:val="0048339D"/>
    <w:rsid w:val="00484B28"/>
    <w:rsid w:val="004850E5"/>
    <w:rsid w:val="00486ECA"/>
    <w:rsid w:val="004870E1"/>
    <w:rsid w:val="00487277"/>
    <w:rsid w:val="00487655"/>
    <w:rsid w:val="00487C88"/>
    <w:rsid w:val="004903FE"/>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3CE"/>
    <w:rsid w:val="004A368A"/>
    <w:rsid w:val="004A3CAE"/>
    <w:rsid w:val="004A4358"/>
    <w:rsid w:val="004A4485"/>
    <w:rsid w:val="004A4B0C"/>
    <w:rsid w:val="004A4DD9"/>
    <w:rsid w:val="004A587F"/>
    <w:rsid w:val="004A5CD9"/>
    <w:rsid w:val="004A6039"/>
    <w:rsid w:val="004A64D2"/>
    <w:rsid w:val="004B0650"/>
    <w:rsid w:val="004B0766"/>
    <w:rsid w:val="004B096B"/>
    <w:rsid w:val="004B0E61"/>
    <w:rsid w:val="004B1361"/>
    <w:rsid w:val="004B142C"/>
    <w:rsid w:val="004B14BF"/>
    <w:rsid w:val="004B1988"/>
    <w:rsid w:val="004B304E"/>
    <w:rsid w:val="004B3F7A"/>
    <w:rsid w:val="004B4413"/>
    <w:rsid w:val="004B49FC"/>
    <w:rsid w:val="004B54DF"/>
    <w:rsid w:val="004B60E0"/>
    <w:rsid w:val="004B75D7"/>
    <w:rsid w:val="004B7B74"/>
    <w:rsid w:val="004C051A"/>
    <w:rsid w:val="004C065E"/>
    <w:rsid w:val="004C1163"/>
    <w:rsid w:val="004C1449"/>
    <w:rsid w:val="004C16AB"/>
    <w:rsid w:val="004C19A0"/>
    <w:rsid w:val="004C23AD"/>
    <w:rsid w:val="004C2D18"/>
    <w:rsid w:val="004C2E9D"/>
    <w:rsid w:val="004C2ECD"/>
    <w:rsid w:val="004C42C6"/>
    <w:rsid w:val="004C5C71"/>
    <w:rsid w:val="004C5F54"/>
    <w:rsid w:val="004C6039"/>
    <w:rsid w:val="004C6979"/>
    <w:rsid w:val="004C6D08"/>
    <w:rsid w:val="004C703B"/>
    <w:rsid w:val="004D063B"/>
    <w:rsid w:val="004D094B"/>
    <w:rsid w:val="004D0951"/>
    <w:rsid w:val="004D18BD"/>
    <w:rsid w:val="004D1969"/>
    <w:rsid w:val="004D2ADD"/>
    <w:rsid w:val="004D2E42"/>
    <w:rsid w:val="004D321F"/>
    <w:rsid w:val="004D4092"/>
    <w:rsid w:val="004D48DA"/>
    <w:rsid w:val="004D61BA"/>
    <w:rsid w:val="004D6330"/>
    <w:rsid w:val="004D641A"/>
    <w:rsid w:val="004D6856"/>
    <w:rsid w:val="004D6D00"/>
    <w:rsid w:val="004E0873"/>
    <w:rsid w:val="004E1437"/>
    <w:rsid w:val="004E1F48"/>
    <w:rsid w:val="004E393C"/>
    <w:rsid w:val="004E3A7A"/>
    <w:rsid w:val="004E4371"/>
    <w:rsid w:val="004E456A"/>
    <w:rsid w:val="004E46D5"/>
    <w:rsid w:val="004E4848"/>
    <w:rsid w:val="004E543B"/>
    <w:rsid w:val="004E5699"/>
    <w:rsid w:val="004E7A0C"/>
    <w:rsid w:val="004E7BA0"/>
    <w:rsid w:val="004F1453"/>
    <w:rsid w:val="004F148E"/>
    <w:rsid w:val="004F257A"/>
    <w:rsid w:val="004F3175"/>
    <w:rsid w:val="004F3751"/>
    <w:rsid w:val="004F5BA9"/>
    <w:rsid w:val="004F6C92"/>
    <w:rsid w:val="005007FE"/>
    <w:rsid w:val="005011F0"/>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3F6B"/>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1BE"/>
    <w:rsid w:val="00523745"/>
    <w:rsid w:val="00523A2E"/>
    <w:rsid w:val="00524783"/>
    <w:rsid w:val="00524A47"/>
    <w:rsid w:val="005252F8"/>
    <w:rsid w:val="00525F21"/>
    <w:rsid w:val="00526796"/>
    <w:rsid w:val="00526C12"/>
    <w:rsid w:val="0053013C"/>
    <w:rsid w:val="00530585"/>
    <w:rsid w:val="005306EC"/>
    <w:rsid w:val="00531745"/>
    <w:rsid w:val="005321FA"/>
    <w:rsid w:val="005339FA"/>
    <w:rsid w:val="00533BB4"/>
    <w:rsid w:val="0053431A"/>
    <w:rsid w:val="00534AE3"/>
    <w:rsid w:val="00534F06"/>
    <w:rsid w:val="0053510F"/>
    <w:rsid w:val="0053516C"/>
    <w:rsid w:val="00535D2B"/>
    <w:rsid w:val="00536324"/>
    <w:rsid w:val="00536806"/>
    <w:rsid w:val="00536E37"/>
    <w:rsid w:val="00537009"/>
    <w:rsid w:val="00537D7B"/>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C79"/>
    <w:rsid w:val="005537E8"/>
    <w:rsid w:val="00553986"/>
    <w:rsid w:val="00553E09"/>
    <w:rsid w:val="00554DFF"/>
    <w:rsid w:val="00554F58"/>
    <w:rsid w:val="00555181"/>
    <w:rsid w:val="005552ED"/>
    <w:rsid w:val="00555788"/>
    <w:rsid w:val="0055595D"/>
    <w:rsid w:val="00556836"/>
    <w:rsid w:val="00557847"/>
    <w:rsid w:val="00557EE6"/>
    <w:rsid w:val="00560232"/>
    <w:rsid w:val="005602AF"/>
    <w:rsid w:val="00560929"/>
    <w:rsid w:val="005619C6"/>
    <w:rsid w:val="00561A07"/>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0759"/>
    <w:rsid w:val="00571A92"/>
    <w:rsid w:val="00571AC0"/>
    <w:rsid w:val="005729C1"/>
    <w:rsid w:val="00572B8C"/>
    <w:rsid w:val="00573088"/>
    <w:rsid w:val="005737D3"/>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163F"/>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97"/>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45F"/>
    <w:rsid w:val="005A1649"/>
    <w:rsid w:val="005A1C08"/>
    <w:rsid w:val="005A27F7"/>
    <w:rsid w:val="005A28FB"/>
    <w:rsid w:val="005A2B15"/>
    <w:rsid w:val="005A3922"/>
    <w:rsid w:val="005A40CF"/>
    <w:rsid w:val="005A55AB"/>
    <w:rsid w:val="005A5A25"/>
    <w:rsid w:val="005A5A46"/>
    <w:rsid w:val="005A5A9E"/>
    <w:rsid w:val="005A617B"/>
    <w:rsid w:val="005A742B"/>
    <w:rsid w:val="005A78F8"/>
    <w:rsid w:val="005B0CA6"/>
    <w:rsid w:val="005B13C4"/>
    <w:rsid w:val="005B1F9A"/>
    <w:rsid w:val="005B222B"/>
    <w:rsid w:val="005B2AD4"/>
    <w:rsid w:val="005B30E4"/>
    <w:rsid w:val="005B331A"/>
    <w:rsid w:val="005B34DC"/>
    <w:rsid w:val="005B3F8A"/>
    <w:rsid w:val="005B3FE1"/>
    <w:rsid w:val="005B4CBF"/>
    <w:rsid w:val="005B5538"/>
    <w:rsid w:val="005B5DE3"/>
    <w:rsid w:val="005B5ED2"/>
    <w:rsid w:val="005B61DE"/>
    <w:rsid w:val="005B62C8"/>
    <w:rsid w:val="005B6A85"/>
    <w:rsid w:val="005B7466"/>
    <w:rsid w:val="005B74FA"/>
    <w:rsid w:val="005B7C50"/>
    <w:rsid w:val="005C0015"/>
    <w:rsid w:val="005C09C8"/>
    <w:rsid w:val="005C0EFF"/>
    <w:rsid w:val="005C1072"/>
    <w:rsid w:val="005C11B9"/>
    <w:rsid w:val="005C1AAD"/>
    <w:rsid w:val="005C1AC7"/>
    <w:rsid w:val="005C1ECC"/>
    <w:rsid w:val="005C2089"/>
    <w:rsid w:val="005C350F"/>
    <w:rsid w:val="005C5833"/>
    <w:rsid w:val="005C60FE"/>
    <w:rsid w:val="005C6B95"/>
    <w:rsid w:val="005C724F"/>
    <w:rsid w:val="005C7612"/>
    <w:rsid w:val="005C7F3D"/>
    <w:rsid w:val="005D0369"/>
    <w:rsid w:val="005D0665"/>
    <w:rsid w:val="005D0EE3"/>
    <w:rsid w:val="005D1195"/>
    <w:rsid w:val="005D1CAB"/>
    <w:rsid w:val="005D2B00"/>
    <w:rsid w:val="005D2E13"/>
    <w:rsid w:val="005D325B"/>
    <w:rsid w:val="005D35AB"/>
    <w:rsid w:val="005D376B"/>
    <w:rsid w:val="005D48FC"/>
    <w:rsid w:val="005D4C1E"/>
    <w:rsid w:val="005D4D31"/>
    <w:rsid w:val="005D5C64"/>
    <w:rsid w:val="005D5CC3"/>
    <w:rsid w:val="005D5D66"/>
    <w:rsid w:val="005D65EC"/>
    <w:rsid w:val="005D676E"/>
    <w:rsid w:val="005D68F7"/>
    <w:rsid w:val="005D6C50"/>
    <w:rsid w:val="005D76E6"/>
    <w:rsid w:val="005E029D"/>
    <w:rsid w:val="005E06E3"/>
    <w:rsid w:val="005E0AA5"/>
    <w:rsid w:val="005E157E"/>
    <w:rsid w:val="005E20CF"/>
    <w:rsid w:val="005E20FD"/>
    <w:rsid w:val="005E2986"/>
    <w:rsid w:val="005E3808"/>
    <w:rsid w:val="005E3B39"/>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63F5"/>
    <w:rsid w:val="005F67BA"/>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386"/>
    <w:rsid w:val="0060543A"/>
    <w:rsid w:val="00605FB9"/>
    <w:rsid w:val="0060705E"/>
    <w:rsid w:val="00607A98"/>
    <w:rsid w:val="006105AB"/>
    <w:rsid w:val="00610B2B"/>
    <w:rsid w:val="00610EEA"/>
    <w:rsid w:val="00611404"/>
    <w:rsid w:val="00611687"/>
    <w:rsid w:val="006116DF"/>
    <w:rsid w:val="00611E47"/>
    <w:rsid w:val="006125FA"/>
    <w:rsid w:val="00612795"/>
    <w:rsid w:val="00612AD8"/>
    <w:rsid w:val="00612C39"/>
    <w:rsid w:val="006131F9"/>
    <w:rsid w:val="0061323C"/>
    <w:rsid w:val="006134B6"/>
    <w:rsid w:val="006137A0"/>
    <w:rsid w:val="00613AAA"/>
    <w:rsid w:val="00613B6E"/>
    <w:rsid w:val="00613C03"/>
    <w:rsid w:val="0061486B"/>
    <w:rsid w:val="006156E9"/>
    <w:rsid w:val="00616A56"/>
    <w:rsid w:val="00617140"/>
    <w:rsid w:val="00617406"/>
    <w:rsid w:val="0061788D"/>
    <w:rsid w:val="00620B16"/>
    <w:rsid w:val="00621BC9"/>
    <w:rsid w:val="00621E8A"/>
    <w:rsid w:val="00622619"/>
    <w:rsid w:val="00622841"/>
    <w:rsid w:val="00622BAE"/>
    <w:rsid w:val="00623AEE"/>
    <w:rsid w:val="00624D80"/>
    <w:rsid w:val="00624F99"/>
    <w:rsid w:val="00625E2F"/>
    <w:rsid w:val="00626CD1"/>
    <w:rsid w:val="006272DE"/>
    <w:rsid w:val="00627D06"/>
    <w:rsid w:val="00627E0E"/>
    <w:rsid w:val="0063180D"/>
    <w:rsid w:val="0063233C"/>
    <w:rsid w:val="00632837"/>
    <w:rsid w:val="00632A86"/>
    <w:rsid w:val="00633041"/>
    <w:rsid w:val="00633682"/>
    <w:rsid w:val="0063390C"/>
    <w:rsid w:val="00633A57"/>
    <w:rsid w:val="00633BB6"/>
    <w:rsid w:val="0063440F"/>
    <w:rsid w:val="0063469F"/>
    <w:rsid w:val="00635E39"/>
    <w:rsid w:val="00636076"/>
    <w:rsid w:val="00636A92"/>
    <w:rsid w:val="00636D78"/>
    <w:rsid w:val="00640356"/>
    <w:rsid w:val="006415FB"/>
    <w:rsid w:val="00641975"/>
    <w:rsid w:val="00641F28"/>
    <w:rsid w:val="00644702"/>
    <w:rsid w:val="006448A6"/>
    <w:rsid w:val="00644F27"/>
    <w:rsid w:val="006454DA"/>
    <w:rsid w:val="00646CD3"/>
    <w:rsid w:val="006505B4"/>
    <w:rsid w:val="00650716"/>
    <w:rsid w:val="00650F07"/>
    <w:rsid w:val="0065154F"/>
    <w:rsid w:val="00651D43"/>
    <w:rsid w:val="006524CD"/>
    <w:rsid w:val="00652779"/>
    <w:rsid w:val="006527EF"/>
    <w:rsid w:val="00653E9C"/>
    <w:rsid w:val="00654085"/>
    <w:rsid w:val="006542F9"/>
    <w:rsid w:val="006543DD"/>
    <w:rsid w:val="00655686"/>
    <w:rsid w:val="006557F2"/>
    <w:rsid w:val="00655B17"/>
    <w:rsid w:val="0065600E"/>
    <w:rsid w:val="00657227"/>
    <w:rsid w:val="00657413"/>
    <w:rsid w:val="006610BB"/>
    <w:rsid w:val="00661238"/>
    <w:rsid w:val="00661CB1"/>
    <w:rsid w:val="0066248E"/>
    <w:rsid w:val="00663BE3"/>
    <w:rsid w:val="006645FD"/>
    <w:rsid w:val="006646F8"/>
    <w:rsid w:val="0066477F"/>
    <w:rsid w:val="00664B03"/>
    <w:rsid w:val="00665B8E"/>
    <w:rsid w:val="00665CFC"/>
    <w:rsid w:val="00666053"/>
    <w:rsid w:val="00666C9F"/>
    <w:rsid w:val="00667636"/>
    <w:rsid w:val="00667A90"/>
    <w:rsid w:val="00667C43"/>
    <w:rsid w:val="0067015D"/>
    <w:rsid w:val="00670BA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420"/>
    <w:rsid w:val="006828C0"/>
    <w:rsid w:val="00683A9C"/>
    <w:rsid w:val="00684003"/>
    <w:rsid w:val="00685928"/>
    <w:rsid w:val="00686114"/>
    <w:rsid w:val="006862AF"/>
    <w:rsid w:val="006864B5"/>
    <w:rsid w:val="006871A1"/>
    <w:rsid w:val="00690745"/>
    <w:rsid w:val="0069075A"/>
    <w:rsid w:val="00690EE9"/>
    <w:rsid w:val="00691B65"/>
    <w:rsid w:val="006926F3"/>
    <w:rsid w:val="0069341E"/>
    <w:rsid w:val="0069383F"/>
    <w:rsid w:val="00694263"/>
    <w:rsid w:val="00694698"/>
    <w:rsid w:val="006957D2"/>
    <w:rsid w:val="00695B4B"/>
    <w:rsid w:val="0069699F"/>
    <w:rsid w:val="00696A32"/>
    <w:rsid w:val="00696A45"/>
    <w:rsid w:val="00696F7D"/>
    <w:rsid w:val="006A05F4"/>
    <w:rsid w:val="006A0701"/>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A6F42"/>
    <w:rsid w:val="006B0DE4"/>
    <w:rsid w:val="006B1AEC"/>
    <w:rsid w:val="006B214A"/>
    <w:rsid w:val="006B256C"/>
    <w:rsid w:val="006B262B"/>
    <w:rsid w:val="006B29FD"/>
    <w:rsid w:val="006B2BDB"/>
    <w:rsid w:val="006B2FD7"/>
    <w:rsid w:val="006B32BE"/>
    <w:rsid w:val="006B3798"/>
    <w:rsid w:val="006B382E"/>
    <w:rsid w:val="006B391A"/>
    <w:rsid w:val="006B3976"/>
    <w:rsid w:val="006B3ACF"/>
    <w:rsid w:val="006B3B86"/>
    <w:rsid w:val="006B482B"/>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C62B0"/>
    <w:rsid w:val="006D0E20"/>
    <w:rsid w:val="006D10E7"/>
    <w:rsid w:val="006D15EE"/>
    <w:rsid w:val="006D1E63"/>
    <w:rsid w:val="006D1F8F"/>
    <w:rsid w:val="006D2617"/>
    <w:rsid w:val="006D2A0A"/>
    <w:rsid w:val="006D4516"/>
    <w:rsid w:val="006D48CD"/>
    <w:rsid w:val="006D4AD6"/>
    <w:rsid w:val="006D5084"/>
    <w:rsid w:val="006D63AD"/>
    <w:rsid w:val="006E1145"/>
    <w:rsid w:val="006E1A28"/>
    <w:rsid w:val="006E1C86"/>
    <w:rsid w:val="006E1FD3"/>
    <w:rsid w:val="006E2175"/>
    <w:rsid w:val="006E29FD"/>
    <w:rsid w:val="006E367E"/>
    <w:rsid w:val="006E3713"/>
    <w:rsid w:val="006E3906"/>
    <w:rsid w:val="006E3A18"/>
    <w:rsid w:val="006E5573"/>
    <w:rsid w:val="006E63D6"/>
    <w:rsid w:val="006E711D"/>
    <w:rsid w:val="006E744A"/>
    <w:rsid w:val="006E74BC"/>
    <w:rsid w:val="006E7F8D"/>
    <w:rsid w:val="006F06EE"/>
    <w:rsid w:val="006F0A24"/>
    <w:rsid w:val="006F0F5C"/>
    <w:rsid w:val="006F1413"/>
    <w:rsid w:val="006F1859"/>
    <w:rsid w:val="006F2085"/>
    <w:rsid w:val="006F213F"/>
    <w:rsid w:val="006F339A"/>
    <w:rsid w:val="006F3544"/>
    <w:rsid w:val="006F41F1"/>
    <w:rsid w:val="006F46DC"/>
    <w:rsid w:val="006F4DB4"/>
    <w:rsid w:val="006F4F03"/>
    <w:rsid w:val="006F5C20"/>
    <w:rsid w:val="006F60A1"/>
    <w:rsid w:val="006F61C2"/>
    <w:rsid w:val="006F6294"/>
    <w:rsid w:val="006F6744"/>
    <w:rsid w:val="006F7692"/>
    <w:rsid w:val="006F785F"/>
    <w:rsid w:val="006F79E4"/>
    <w:rsid w:val="006F7BD1"/>
    <w:rsid w:val="007001F3"/>
    <w:rsid w:val="007007A5"/>
    <w:rsid w:val="00700FDE"/>
    <w:rsid w:val="00701762"/>
    <w:rsid w:val="007018F9"/>
    <w:rsid w:val="00701DB1"/>
    <w:rsid w:val="00702DB5"/>
    <w:rsid w:val="007031AC"/>
    <w:rsid w:val="00703CB5"/>
    <w:rsid w:val="00705222"/>
    <w:rsid w:val="007057D9"/>
    <w:rsid w:val="00705D2A"/>
    <w:rsid w:val="007063F3"/>
    <w:rsid w:val="007066D0"/>
    <w:rsid w:val="007072ED"/>
    <w:rsid w:val="0070791A"/>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988"/>
    <w:rsid w:val="00722C22"/>
    <w:rsid w:val="00723CC7"/>
    <w:rsid w:val="00724BD7"/>
    <w:rsid w:val="00725A83"/>
    <w:rsid w:val="0072601F"/>
    <w:rsid w:val="007272A1"/>
    <w:rsid w:val="0072788D"/>
    <w:rsid w:val="007278A5"/>
    <w:rsid w:val="00727A29"/>
    <w:rsid w:val="00727FFB"/>
    <w:rsid w:val="00730404"/>
    <w:rsid w:val="00731457"/>
    <w:rsid w:val="00731B72"/>
    <w:rsid w:val="00731E66"/>
    <w:rsid w:val="00732867"/>
    <w:rsid w:val="00734FD3"/>
    <w:rsid w:val="00735541"/>
    <w:rsid w:val="00736120"/>
    <w:rsid w:val="00736FDF"/>
    <w:rsid w:val="00737479"/>
    <w:rsid w:val="00737AB5"/>
    <w:rsid w:val="00737B86"/>
    <w:rsid w:val="00737EE6"/>
    <w:rsid w:val="00741E77"/>
    <w:rsid w:val="00742597"/>
    <w:rsid w:val="00742C66"/>
    <w:rsid w:val="00743A58"/>
    <w:rsid w:val="00743B75"/>
    <w:rsid w:val="00744589"/>
    <w:rsid w:val="007449EC"/>
    <w:rsid w:val="0074544C"/>
    <w:rsid w:val="0074576E"/>
    <w:rsid w:val="00745D92"/>
    <w:rsid w:val="00746334"/>
    <w:rsid w:val="00746C18"/>
    <w:rsid w:val="00750D28"/>
    <w:rsid w:val="00751023"/>
    <w:rsid w:val="0075131E"/>
    <w:rsid w:val="00752C16"/>
    <w:rsid w:val="00752D9A"/>
    <w:rsid w:val="00753029"/>
    <w:rsid w:val="00753423"/>
    <w:rsid w:val="007535AE"/>
    <w:rsid w:val="00753D6C"/>
    <w:rsid w:val="00753E63"/>
    <w:rsid w:val="007541BD"/>
    <w:rsid w:val="00754F19"/>
    <w:rsid w:val="00755720"/>
    <w:rsid w:val="00756B43"/>
    <w:rsid w:val="0075715A"/>
    <w:rsid w:val="00757553"/>
    <w:rsid w:val="007577F3"/>
    <w:rsid w:val="0076026C"/>
    <w:rsid w:val="007602C1"/>
    <w:rsid w:val="00760328"/>
    <w:rsid w:val="00760E6A"/>
    <w:rsid w:val="0076188D"/>
    <w:rsid w:val="00761A01"/>
    <w:rsid w:val="00761DC9"/>
    <w:rsid w:val="00761DF0"/>
    <w:rsid w:val="0076238A"/>
    <w:rsid w:val="0076284B"/>
    <w:rsid w:val="00762A6B"/>
    <w:rsid w:val="00762AD3"/>
    <w:rsid w:val="00762CC0"/>
    <w:rsid w:val="0076345B"/>
    <w:rsid w:val="00763C1A"/>
    <w:rsid w:val="00763F03"/>
    <w:rsid w:val="007644E6"/>
    <w:rsid w:val="00764C04"/>
    <w:rsid w:val="00764CC8"/>
    <w:rsid w:val="007656E8"/>
    <w:rsid w:val="00765937"/>
    <w:rsid w:val="00765BB0"/>
    <w:rsid w:val="00765ECD"/>
    <w:rsid w:val="00766B31"/>
    <w:rsid w:val="007671A9"/>
    <w:rsid w:val="00767E60"/>
    <w:rsid w:val="0077096E"/>
    <w:rsid w:val="00771CED"/>
    <w:rsid w:val="0077251A"/>
    <w:rsid w:val="0077279C"/>
    <w:rsid w:val="00772AA2"/>
    <w:rsid w:val="00772B46"/>
    <w:rsid w:val="007732EF"/>
    <w:rsid w:val="00773622"/>
    <w:rsid w:val="00773C97"/>
    <w:rsid w:val="00774B1F"/>
    <w:rsid w:val="0077513F"/>
    <w:rsid w:val="00775B80"/>
    <w:rsid w:val="00775F7D"/>
    <w:rsid w:val="0077644E"/>
    <w:rsid w:val="0077663D"/>
    <w:rsid w:val="00776DAE"/>
    <w:rsid w:val="00777656"/>
    <w:rsid w:val="00777675"/>
    <w:rsid w:val="00777780"/>
    <w:rsid w:val="007777AC"/>
    <w:rsid w:val="00777891"/>
    <w:rsid w:val="007779BF"/>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6CD"/>
    <w:rsid w:val="00786722"/>
    <w:rsid w:val="00787032"/>
    <w:rsid w:val="0078721C"/>
    <w:rsid w:val="00787B43"/>
    <w:rsid w:val="0079239E"/>
    <w:rsid w:val="00792A30"/>
    <w:rsid w:val="007939BE"/>
    <w:rsid w:val="0079475D"/>
    <w:rsid w:val="00794CC2"/>
    <w:rsid w:val="007955F2"/>
    <w:rsid w:val="0079603B"/>
    <w:rsid w:val="0079755F"/>
    <w:rsid w:val="007A00E1"/>
    <w:rsid w:val="007A05C1"/>
    <w:rsid w:val="007A0BEE"/>
    <w:rsid w:val="007A12F3"/>
    <w:rsid w:val="007A2A80"/>
    <w:rsid w:val="007A3DE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3890"/>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B56"/>
    <w:rsid w:val="007C7E5C"/>
    <w:rsid w:val="007D11F8"/>
    <w:rsid w:val="007D1F4F"/>
    <w:rsid w:val="007D200B"/>
    <w:rsid w:val="007D21B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112"/>
    <w:rsid w:val="007D6384"/>
    <w:rsid w:val="007D6DBA"/>
    <w:rsid w:val="007D70B2"/>
    <w:rsid w:val="007D7490"/>
    <w:rsid w:val="007D7D88"/>
    <w:rsid w:val="007E0C0C"/>
    <w:rsid w:val="007E0FB3"/>
    <w:rsid w:val="007E123F"/>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7F7FB0"/>
    <w:rsid w:val="00800C24"/>
    <w:rsid w:val="00801755"/>
    <w:rsid w:val="008027BC"/>
    <w:rsid w:val="00802A61"/>
    <w:rsid w:val="00802B44"/>
    <w:rsid w:val="00803148"/>
    <w:rsid w:val="008034DE"/>
    <w:rsid w:val="00803AFD"/>
    <w:rsid w:val="00804CE4"/>
    <w:rsid w:val="0080541B"/>
    <w:rsid w:val="0081123D"/>
    <w:rsid w:val="00811879"/>
    <w:rsid w:val="00811D64"/>
    <w:rsid w:val="00812302"/>
    <w:rsid w:val="00813347"/>
    <w:rsid w:val="00813815"/>
    <w:rsid w:val="00814AE6"/>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068"/>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5BA7"/>
    <w:rsid w:val="00847D72"/>
    <w:rsid w:val="00850607"/>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11B0"/>
    <w:rsid w:val="0086313F"/>
    <w:rsid w:val="00864576"/>
    <w:rsid w:val="008649E5"/>
    <w:rsid w:val="00865064"/>
    <w:rsid w:val="0086613C"/>
    <w:rsid w:val="00866146"/>
    <w:rsid w:val="00866835"/>
    <w:rsid w:val="00866D49"/>
    <w:rsid w:val="00867148"/>
    <w:rsid w:val="008675A6"/>
    <w:rsid w:val="008676B0"/>
    <w:rsid w:val="00867BF5"/>
    <w:rsid w:val="00867F72"/>
    <w:rsid w:val="00871151"/>
    <w:rsid w:val="00871938"/>
    <w:rsid w:val="00872E52"/>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248"/>
    <w:rsid w:val="0088535C"/>
    <w:rsid w:val="0088558D"/>
    <w:rsid w:val="00886C11"/>
    <w:rsid w:val="008878CE"/>
    <w:rsid w:val="0089057C"/>
    <w:rsid w:val="00891325"/>
    <w:rsid w:val="00891F3E"/>
    <w:rsid w:val="0089205B"/>
    <w:rsid w:val="008921D6"/>
    <w:rsid w:val="00892212"/>
    <w:rsid w:val="008925E0"/>
    <w:rsid w:val="00892BE2"/>
    <w:rsid w:val="00892CE4"/>
    <w:rsid w:val="00892E0D"/>
    <w:rsid w:val="00893F67"/>
    <w:rsid w:val="0089480A"/>
    <w:rsid w:val="00894A27"/>
    <w:rsid w:val="00894D1C"/>
    <w:rsid w:val="008961F4"/>
    <w:rsid w:val="0089627D"/>
    <w:rsid w:val="0089628E"/>
    <w:rsid w:val="00896373"/>
    <w:rsid w:val="00896659"/>
    <w:rsid w:val="0089686F"/>
    <w:rsid w:val="00896898"/>
    <w:rsid w:val="00896ABF"/>
    <w:rsid w:val="008972FE"/>
    <w:rsid w:val="00897987"/>
    <w:rsid w:val="00897DCE"/>
    <w:rsid w:val="008A013C"/>
    <w:rsid w:val="008A0655"/>
    <w:rsid w:val="008A133B"/>
    <w:rsid w:val="008A1CDF"/>
    <w:rsid w:val="008A1F06"/>
    <w:rsid w:val="008A21A1"/>
    <w:rsid w:val="008A226A"/>
    <w:rsid w:val="008A2349"/>
    <w:rsid w:val="008A24FE"/>
    <w:rsid w:val="008A2530"/>
    <w:rsid w:val="008A2584"/>
    <w:rsid w:val="008A2E9B"/>
    <w:rsid w:val="008A3BB4"/>
    <w:rsid w:val="008A3F18"/>
    <w:rsid w:val="008A3FB6"/>
    <w:rsid w:val="008A429E"/>
    <w:rsid w:val="008A51BB"/>
    <w:rsid w:val="008A578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C76C2"/>
    <w:rsid w:val="008D0011"/>
    <w:rsid w:val="008D0246"/>
    <w:rsid w:val="008D0C3C"/>
    <w:rsid w:val="008D11CB"/>
    <w:rsid w:val="008D195D"/>
    <w:rsid w:val="008D1A7E"/>
    <w:rsid w:val="008D241E"/>
    <w:rsid w:val="008D288D"/>
    <w:rsid w:val="008D33A8"/>
    <w:rsid w:val="008D4BC3"/>
    <w:rsid w:val="008D5BD1"/>
    <w:rsid w:val="008D66B5"/>
    <w:rsid w:val="008D7332"/>
    <w:rsid w:val="008D7908"/>
    <w:rsid w:val="008D7D63"/>
    <w:rsid w:val="008E06EA"/>
    <w:rsid w:val="008E0BE3"/>
    <w:rsid w:val="008E0FB5"/>
    <w:rsid w:val="008E1078"/>
    <w:rsid w:val="008E1689"/>
    <w:rsid w:val="008E27E8"/>
    <w:rsid w:val="008E31F2"/>
    <w:rsid w:val="008E34FF"/>
    <w:rsid w:val="008E3512"/>
    <w:rsid w:val="008E45B3"/>
    <w:rsid w:val="008E47FC"/>
    <w:rsid w:val="008E4A15"/>
    <w:rsid w:val="008E4C58"/>
    <w:rsid w:val="008E51A7"/>
    <w:rsid w:val="008E6928"/>
    <w:rsid w:val="008E6BA8"/>
    <w:rsid w:val="008E6F40"/>
    <w:rsid w:val="008E7058"/>
    <w:rsid w:val="008E7F75"/>
    <w:rsid w:val="008F17E1"/>
    <w:rsid w:val="008F1AC8"/>
    <w:rsid w:val="008F29B3"/>
    <w:rsid w:val="008F381B"/>
    <w:rsid w:val="008F3A3A"/>
    <w:rsid w:val="008F4713"/>
    <w:rsid w:val="008F4CDF"/>
    <w:rsid w:val="008F4EAE"/>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5CD2"/>
    <w:rsid w:val="00906FA8"/>
    <w:rsid w:val="00907583"/>
    <w:rsid w:val="00907A15"/>
    <w:rsid w:val="00907A1A"/>
    <w:rsid w:val="00910067"/>
    <w:rsid w:val="00910F4B"/>
    <w:rsid w:val="009110AF"/>
    <w:rsid w:val="00911BF9"/>
    <w:rsid w:val="00911CBE"/>
    <w:rsid w:val="00912318"/>
    <w:rsid w:val="0091286A"/>
    <w:rsid w:val="00912954"/>
    <w:rsid w:val="00912A47"/>
    <w:rsid w:val="00912A69"/>
    <w:rsid w:val="00913810"/>
    <w:rsid w:val="00913BD9"/>
    <w:rsid w:val="00913BFC"/>
    <w:rsid w:val="00914853"/>
    <w:rsid w:val="00914E60"/>
    <w:rsid w:val="00914F31"/>
    <w:rsid w:val="009157AD"/>
    <w:rsid w:val="00915AD6"/>
    <w:rsid w:val="00915D57"/>
    <w:rsid w:val="00916842"/>
    <w:rsid w:val="00916AC8"/>
    <w:rsid w:val="00916D2F"/>
    <w:rsid w:val="00916EE0"/>
    <w:rsid w:val="0091749C"/>
    <w:rsid w:val="009200A0"/>
    <w:rsid w:val="009203B8"/>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330"/>
    <w:rsid w:val="00926514"/>
    <w:rsid w:val="00927AE5"/>
    <w:rsid w:val="00927D0E"/>
    <w:rsid w:val="00927E8A"/>
    <w:rsid w:val="0093042C"/>
    <w:rsid w:val="009311B3"/>
    <w:rsid w:val="009322E2"/>
    <w:rsid w:val="00932B7D"/>
    <w:rsid w:val="00932BC7"/>
    <w:rsid w:val="00934B18"/>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9D2"/>
    <w:rsid w:val="00943CE8"/>
    <w:rsid w:val="00944099"/>
    <w:rsid w:val="00944A7F"/>
    <w:rsid w:val="009458E1"/>
    <w:rsid w:val="00945A41"/>
    <w:rsid w:val="009478BC"/>
    <w:rsid w:val="00947AA0"/>
    <w:rsid w:val="009506C9"/>
    <w:rsid w:val="00950AE0"/>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1B7"/>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3B35"/>
    <w:rsid w:val="00984149"/>
    <w:rsid w:val="009846CC"/>
    <w:rsid w:val="00984BE7"/>
    <w:rsid w:val="00984EE0"/>
    <w:rsid w:val="0098666D"/>
    <w:rsid w:val="00987191"/>
    <w:rsid w:val="00987488"/>
    <w:rsid w:val="009879DC"/>
    <w:rsid w:val="00987BED"/>
    <w:rsid w:val="009904BE"/>
    <w:rsid w:val="0099050E"/>
    <w:rsid w:val="0099062F"/>
    <w:rsid w:val="00990853"/>
    <w:rsid w:val="009912A0"/>
    <w:rsid w:val="0099230B"/>
    <w:rsid w:val="009923C6"/>
    <w:rsid w:val="009926D1"/>
    <w:rsid w:val="00992E17"/>
    <w:rsid w:val="0099360E"/>
    <w:rsid w:val="00993918"/>
    <w:rsid w:val="00993AD2"/>
    <w:rsid w:val="00993E1A"/>
    <w:rsid w:val="00993F3B"/>
    <w:rsid w:val="0099469A"/>
    <w:rsid w:val="00994DC1"/>
    <w:rsid w:val="00994F21"/>
    <w:rsid w:val="009A09A9"/>
    <w:rsid w:val="009A0C21"/>
    <w:rsid w:val="009A2A98"/>
    <w:rsid w:val="009A31C1"/>
    <w:rsid w:val="009A3665"/>
    <w:rsid w:val="009A43B6"/>
    <w:rsid w:val="009A4555"/>
    <w:rsid w:val="009A48BF"/>
    <w:rsid w:val="009A53E6"/>
    <w:rsid w:val="009B139F"/>
    <w:rsid w:val="009B17DE"/>
    <w:rsid w:val="009B1979"/>
    <w:rsid w:val="009B1BD9"/>
    <w:rsid w:val="009B1D21"/>
    <w:rsid w:val="009B20CF"/>
    <w:rsid w:val="009B2D9C"/>
    <w:rsid w:val="009B2EE0"/>
    <w:rsid w:val="009B30EB"/>
    <w:rsid w:val="009B37AE"/>
    <w:rsid w:val="009B387B"/>
    <w:rsid w:val="009B3E8D"/>
    <w:rsid w:val="009B4ADC"/>
    <w:rsid w:val="009B571C"/>
    <w:rsid w:val="009B5D55"/>
    <w:rsid w:val="009B6260"/>
    <w:rsid w:val="009B62D6"/>
    <w:rsid w:val="009B67CC"/>
    <w:rsid w:val="009B6B14"/>
    <w:rsid w:val="009B73E0"/>
    <w:rsid w:val="009B777C"/>
    <w:rsid w:val="009C0108"/>
    <w:rsid w:val="009C019C"/>
    <w:rsid w:val="009C0908"/>
    <w:rsid w:val="009C0A24"/>
    <w:rsid w:val="009C0A82"/>
    <w:rsid w:val="009C0ECF"/>
    <w:rsid w:val="009C0EDB"/>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0EF7"/>
    <w:rsid w:val="009D102C"/>
    <w:rsid w:val="009D170F"/>
    <w:rsid w:val="009D18C8"/>
    <w:rsid w:val="009D1C06"/>
    <w:rsid w:val="009D1C3D"/>
    <w:rsid w:val="009D2339"/>
    <w:rsid w:val="009D38DA"/>
    <w:rsid w:val="009D3B75"/>
    <w:rsid w:val="009D4E1A"/>
    <w:rsid w:val="009D62E2"/>
    <w:rsid w:val="009D6905"/>
    <w:rsid w:val="009D6B6D"/>
    <w:rsid w:val="009D6D7A"/>
    <w:rsid w:val="009D750D"/>
    <w:rsid w:val="009D77B6"/>
    <w:rsid w:val="009E04D9"/>
    <w:rsid w:val="009E068C"/>
    <w:rsid w:val="009E1BB5"/>
    <w:rsid w:val="009E2052"/>
    <w:rsid w:val="009E24D1"/>
    <w:rsid w:val="009E260A"/>
    <w:rsid w:val="009E363F"/>
    <w:rsid w:val="009E3999"/>
    <w:rsid w:val="009E496D"/>
    <w:rsid w:val="009E4AFA"/>
    <w:rsid w:val="009E5C67"/>
    <w:rsid w:val="009E7FC1"/>
    <w:rsid w:val="009F1401"/>
    <w:rsid w:val="009F150A"/>
    <w:rsid w:val="009F1B53"/>
    <w:rsid w:val="009F2638"/>
    <w:rsid w:val="009F2B99"/>
    <w:rsid w:val="009F2F8C"/>
    <w:rsid w:val="009F31B9"/>
    <w:rsid w:val="009F3690"/>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1F82"/>
    <w:rsid w:val="00A1200D"/>
    <w:rsid w:val="00A125C0"/>
    <w:rsid w:val="00A1263E"/>
    <w:rsid w:val="00A12816"/>
    <w:rsid w:val="00A12D3B"/>
    <w:rsid w:val="00A13647"/>
    <w:rsid w:val="00A1601F"/>
    <w:rsid w:val="00A16420"/>
    <w:rsid w:val="00A16705"/>
    <w:rsid w:val="00A200F7"/>
    <w:rsid w:val="00A21172"/>
    <w:rsid w:val="00A224C0"/>
    <w:rsid w:val="00A22EC2"/>
    <w:rsid w:val="00A2348C"/>
    <w:rsid w:val="00A23EB5"/>
    <w:rsid w:val="00A241E1"/>
    <w:rsid w:val="00A24F38"/>
    <w:rsid w:val="00A25700"/>
    <w:rsid w:val="00A2589C"/>
    <w:rsid w:val="00A25EE2"/>
    <w:rsid w:val="00A26737"/>
    <w:rsid w:val="00A30508"/>
    <w:rsid w:val="00A309F8"/>
    <w:rsid w:val="00A319EE"/>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463B"/>
    <w:rsid w:val="00A45E1E"/>
    <w:rsid w:val="00A462ED"/>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483"/>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37CB"/>
    <w:rsid w:val="00A7425C"/>
    <w:rsid w:val="00A744C8"/>
    <w:rsid w:val="00A75B7D"/>
    <w:rsid w:val="00A75BC1"/>
    <w:rsid w:val="00A763AE"/>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587"/>
    <w:rsid w:val="00A94812"/>
    <w:rsid w:val="00A9485F"/>
    <w:rsid w:val="00A94986"/>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76"/>
    <w:rsid w:val="00AB4EAD"/>
    <w:rsid w:val="00AB4FA6"/>
    <w:rsid w:val="00AB522F"/>
    <w:rsid w:val="00AB5658"/>
    <w:rsid w:val="00AB59D5"/>
    <w:rsid w:val="00AB63D4"/>
    <w:rsid w:val="00AB674F"/>
    <w:rsid w:val="00AB7D56"/>
    <w:rsid w:val="00AC07A6"/>
    <w:rsid w:val="00AC1C7B"/>
    <w:rsid w:val="00AC2026"/>
    <w:rsid w:val="00AC259B"/>
    <w:rsid w:val="00AC2D5B"/>
    <w:rsid w:val="00AC2FEA"/>
    <w:rsid w:val="00AC3888"/>
    <w:rsid w:val="00AC3DD9"/>
    <w:rsid w:val="00AC46D2"/>
    <w:rsid w:val="00AC47CA"/>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499D"/>
    <w:rsid w:val="00AD518B"/>
    <w:rsid w:val="00AD5631"/>
    <w:rsid w:val="00AD5ECF"/>
    <w:rsid w:val="00AD6AB1"/>
    <w:rsid w:val="00AD7AB1"/>
    <w:rsid w:val="00AE01E2"/>
    <w:rsid w:val="00AE2007"/>
    <w:rsid w:val="00AE21ED"/>
    <w:rsid w:val="00AE3B6D"/>
    <w:rsid w:val="00AE3D79"/>
    <w:rsid w:val="00AE3E36"/>
    <w:rsid w:val="00AE3EC0"/>
    <w:rsid w:val="00AE40A2"/>
    <w:rsid w:val="00AE4891"/>
    <w:rsid w:val="00AE4A6C"/>
    <w:rsid w:val="00AE5693"/>
    <w:rsid w:val="00AE5828"/>
    <w:rsid w:val="00AE63C3"/>
    <w:rsid w:val="00AE6B61"/>
    <w:rsid w:val="00AE7025"/>
    <w:rsid w:val="00AE7831"/>
    <w:rsid w:val="00AE7B01"/>
    <w:rsid w:val="00AE7D4C"/>
    <w:rsid w:val="00AF05E8"/>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60E"/>
    <w:rsid w:val="00B13FAA"/>
    <w:rsid w:val="00B14620"/>
    <w:rsid w:val="00B150D1"/>
    <w:rsid w:val="00B1518D"/>
    <w:rsid w:val="00B1655B"/>
    <w:rsid w:val="00B171CC"/>
    <w:rsid w:val="00B1751A"/>
    <w:rsid w:val="00B205E2"/>
    <w:rsid w:val="00B209F1"/>
    <w:rsid w:val="00B21496"/>
    <w:rsid w:val="00B218D8"/>
    <w:rsid w:val="00B21AE7"/>
    <w:rsid w:val="00B22D08"/>
    <w:rsid w:val="00B230A4"/>
    <w:rsid w:val="00B23412"/>
    <w:rsid w:val="00B246CA"/>
    <w:rsid w:val="00B26547"/>
    <w:rsid w:val="00B2716A"/>
    <w:rsid w:val="00B3047E"/>
    <w:rsid w:val="00B30CF4"/>
    <w:rsid w:val="00B30EBF"/>
    <w:rsid w:val="00B31C7F"/>
    <w:rsid w:val="00B32738"/>
    <w:rsid w:val="00B32E88"/>
    <w:rsid w:val="00B3319E"/>
    <w:rsid w:val="00B3320C"/>
    <w:rsid w:val="00B3365B"/>
    <w:rsid w:val="00B343A5"/>
    <w:rsid w:val="00B35112"/>
    <w:rsid w:val="00B35192"/>
    <w:rsid w:val="00B3532D"/>
    <w:rsid w:val="00B401E9"/>
    <w:rsid w:val="00B40A9C"/>
    <w:rsid w:val="00B4155C"/>
    <w:rsid w:val="00B4157C"/>
    <w:rsid w:val="00B4160C"/>
    <w:rsid w:val="00B41F0F"/>
    <w:rsid w:val="00B41F34"/>
    <w:rsid w:val="00B42048"/>
    <w:rsid w:val="00B42699"/>
    <w:rsid w:val="00B42DE7"/>
    <w:rsid w:val="00B44087"/>
    <w:rsid w:val="00B445F0"/>
    <w:rsid w:val="00B44CB5"/>
    <w:rsid w:val="00B45537"/>
    <w:rsid w:val="00B45E3A"/>
    <w:rsid w:val="00B45EF2"/>
    <w:rsid w:val="00B4612A"/>
    <w:rsid w:val="00B4777A"/>
    <w:rsid w:val="00B4777D"/>
    <w:rsid w:val="00B47AAD"/>
    <w:rsid w:val="00B50768"/>
    <w:rsid w:val="00B51EEF"/>
    <w:rsid w:val="00B5202B"/>
    <w:rsid w:val="00B52E17"/>
    <w:rsid w:val="00B5344E"/>
    <w:rsid w:val="00B53739"/>
    <w:rsid w:val="00B54F91"/>
    <w:rsid w:val="00B550EE"/>
    <w:rsid w:val="00B55A3F"/>
    <w:rsid w:val="00B564B4"/>
    <w:rsid w:val="00B5665D"/>
    <w:rsid w:val="00B57BCF"/>
    <w:rsid w:val="00B603CC"/>
    <w:rsid w:val="00B60483"/>
    <w:rsid w:val="00B6079B"/>
    <w:rsid w:val="00B60CC2"/>
    <w:rsid w:val="00B61016"/>
    <w:rsid w:val="00B61443"/>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83"/>
    <w:rsid w:val="00B67BB0"/>
    <w:rsid w:val="00B67EC4"/>
    <w:rsid w:val="00B70166"/>
    <w:rsid w:val="00B70191"/>
    <w:rsid w:val="00B720AF"/>
    <w:rsid w:val="00B7210E"/>
    <w:rsid w:val="00B728DC"/>
    <w:rsid w:val="00B733EF"/>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6CC"/>
    <w:rsid w:val="00BA2C38"/>
    <w:rsid w:val="00BA35AE"/>
    <w:rsid w:val="00BA3C81"/>
    <w:rsid w:val="00BA3CF9"/>
    <w:rsid w:val="00BA4815"/>
    <w:rsid w:val="00BA4C12"/>
    <w:rsid w:val="00BA4E35"/>
    <w:rsid w:val="00BA5645"/>
    <w:rsid w:val="00BA5E45"/>
    <w:rsid w:val="00BA638A"/>
    <w:rsid w:val="00BA66B4"/>
    <w:rsid w:val="00BA6B23"/>
    <w:rsid w:val="00BA6CD0"/>
    <w:rsid w:val="00BA6E92"/>
    <w:rsid w:val="00BA70E0"/>
    <w:rsid w:val="00BA7482"/>
    <w:rsid w:val="00BA7677"/>
    <w:rsid w:val="00BA79D2"/>
    <w:rsid w:val="00BA7E69"/>
    <w:rsid w:val="00BB04FB"/>
    <w:rsid w:val="00BB0E74"/>
    <w:rsid w:val="00BB16C9"/>
    <w:rsid w:val="00BB215F"/>
    <w:rsid w:val="00BB31B7"/>
    <w:rsid w:val="00BB3D7A"/>
    <w:rsid w:val="00BB422E"/>
    <w:rsid w:val="00BB49E6"/>
    <w:rsid w:val="00BB5A11"/>
    <w:rsid w:val="00BB688A"/>
    <w:rsid w:val="00BB7632"/>
    <w:rsid w:val="00BB7FA0"/>
    <w:rsid w:val="00BB7FCF"/>
    <w:rsid w:val="00BC0238"/>
    <w:rsid w:val="00BC0769"/>
    <w:rsid w:val="00BC0852"/>
    <w:rsid w:val="00BC0AC8"/>
    <w:rsid w:val="00BC0EED"/>
    <w:rsid w:val="00BC12D6"/>
    <w:rsid w:val="00BC2674"/>
    <w:rsid w:val="00BC32E0"/>
    <w:rsid w:val="00BC3349"/>
    <w:rsid w:val="00BC391B"/>
    <w:rsid w:val="00BC3F5A"/>
    <w:rsid w:val="00BC4900"/>
    <w:rsid w:val="00BC54F2"/>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37DF"/>
    <w:rsid w:val="00BD40A2"/>
    <w:rsid w:val="00BD56FC"/>
    <w:rsid w:val="00BD5C52"/>
    <w:rsid w:val="00BD5D0E"/>
    <w:rsid w:val="00BD6B48"/>
    <w:rsid w:val="00BD6FC6"/>
    <w:rsid w:val="00BD7C7A"/>
    <w:rsid w:val="00BE040F"/>
    <w:rsid w:val="00BE09F9"/>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179"/>
    <w:rsid w:val="00BE724D"/>
    <w:rsid w:val="00BE7350"/>
    <w:rsid w:val="00BE77AF"/>
    <w:rsid w:val="00BE7F0A"/>
    <w:rsid w:val="00BF0493"/>
    <w:rsid w:val="00BF04D2"/>
    <w:rsid w:val="00BF1849"/>
    <w:rsid w:val="00BF1BD5"/>
    <w:rsid w:val="00BF3DB0"/>
    <w:rsid w:val="00BF3F69"/>
    <w:rsid w:val="00BF3F75"/>
    <w:rsid w:val="00BF492E"/>
    <w:rsid w:val="00BF4C63"/>
    <w:rsid w:val="00BF4E30"/>
    <w:rsid w:val="00BF5891"/>
    <w:rsid w:val="00BF6280"/>
    <w:rsid w:val="00BF6465"/>
    <w:rsid w:val="00BF6C62"/>
    <w:rsid w:val="00BF6DD8"/>
    <w:rsid w:val="00BF701F"/>
    <w:rsid w:val="00BF72BB"/>
    <w:rsid w:val="00BF731B"/>
    <w:rsid w:val="00BF756B"/>
    <w:rsid w:val="00BF76F5"/>
    <w:rsid w:val="00C006FF"/>
    <w:rsid w:val="00C00A10"/>
    <w:rsid w:val="00C01028"/>
    <w:rsid w:val="00C0245F"/>
    <w:rsid w:val="00C02BE8"/>
    <w:rsid w:val="00C0330B"/>
    <w:rsid w:val="00C0439E"/>
    <w:rsid w:val="00C04C0D"/>
    <w:rsid w:val="00C05423"/>
    <w:rsid w:val="00C06519"/>
    <w:rsid w:val="00C06602"/>
    <w:rsid w:val="00C06C01"/>
    <w:rsid w:val="00C07927"/>
    <w:rsid w:val="00C07B84"/>
    <w:rsid w:val="00C07E8A"/>
    <w:rsid w:val="00C10887"/>
    <w:rsid w:val="00C11417"/>
    <w:rsid w:val="00C123BE"/>
    <w:rsid w:val="00C132DB"/>
    <w:rsid w:val="00C138CE"/>
    <w:rsid w:val="00C13F17"/>
    <w:rsid w:val="00C15078"/>
    <w:rsid w:val="00C15441"/>
    <w:rsid w:val="00C16B01"/>
    <w:rsid w:val="00C17395"/>
    <w:rsid w:val="00C2137D"/>
    <w:rsid w:val="00C21A4B"/>
    <w:rsid w:val="00C21D1C"/>
    <w:rsid w:val="00C22807"/>
    <w:rsid w:val="00C23F49"/>
    <w:rsid w:val="00C2553F"/>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657"/>
    <w:rsid w:val="00C408EA"/>
    <w:rsid w:val="00C40E49"/>
    <w:rsid w:val="00C4166D"/>
    <w:rsid w:val="00C41672"/>
    <w:rsid w:val="00C41A99"/>
    <w:rsid w:val="00C423CD"/>
    <w:rsid w:val="00C42607"/>
    <w:rsid w:val="00C42814"/>
    <w:rsid w:val="00C42AA5"/>
    <w:rsid w:val="00C42D99"/>
    <w:rsid w:val="00C43C79"/>
    <w:rsid w:val="00C43E25"/>
    <w:rsid w:val="00C4445E"/>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A88"/>
    <w:rsid w:val="00C55D9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2F7"/>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9D"/>
    <w:rsid w:val="00C72CFF"/>
    <w:rsid w:val="00C72D1C"/>
    <w:rsid w:val="00C73936"/>
    <w:rsid w:val="00C741F6"/>
    <w:rsid w:val="00C745AB"/>
    <w:rsid w:val="00C74B19"/>
    <w:rsid w:val="00C75054"/>
    <w:rsid w:val="00C75085"/>
    <w:rsid w:val="00C75700"/>
    <w:rsid w:val="00C77150"/>
    <w:rsid w:val="00C77435"/>
    <w:rsid w:val="00C77CBB"/>
    <w:rsid w:val="00C77D45"/>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0E59"/>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97B70"/>
    <w:rsid w:val="00CA021A"/>
    <w:rsid w:val="00CA03CC"/>
    <w:rsid w:val="00CA0533"/>
    <w:rsid w:val="00CA1105"/>
    <w:rsid w:val="00CA145F"/>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145"/>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6F9"/>
    <w:rsid w:val="00CC08CB"/>
    <w:rsid w:val="00CC11B9"/>
    <w:rsid w:val="00CC12A9"/>
    <w:rsid w:val="00CC15AC"/>
    <w:rsid w:val="00CC185C"/>
    <w:rsid w:val="00CC258A"/>
    <w:rsid w:val="00CC2654"/>
    <w:rsid w:val="00CC3B27"/>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C7A82"/>
    <w:rsid w:val="00CD05AB"/>
    <w:rsid w:val="00CD1B3C"/>
    <w:rsid w:val="00CD2A36"/>
    <w:rsid w:val="00CD2C57"/>
    <w:rsid w:val="00CD2FA2"/>
    <w:rsid w:val="00CD324B"/>
    <w:rsid w:val="00CD368A"/>
    <w:rsid w:val="00CD52B5"/>
    <w:rsid w:val="00CD6794"/>
    <w:rsid w:val="00CD69F0"/>
    <w:rsid w:val="00CD6D30"/>
    <w:rsid w:val="00CD7013"/>
    <w:rsid w:val="00CD70B0"/>
    <w:rsid w:val="00CD7201"/>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3C58"/>
    <w:rsid w:val="00CE408E"/>
    <w:rsid w:val="00CE4A2C"/>
    <w:rsid w:val="00CE75E2"/>
    <w:rsid w:val="00CF0950"/>
    <w:rsid w:val="00CF18BE"/>
    <w:rsid w:val="00CF1BDD"/>
    <w:rsid w:val="00CF1C02"/>
    <w:rsid w:val="00CF1DD8"/>
    <w:rsid w:val="00CF1E64"/>
    <w:rsid w:val="00CF2D81"/>
    <w:rsid w:val="00CF2E9D"/>
    <w:rsid w:val="00CF303A"/>
    <w:rsid w:val="00CF307E"/>
    <w:rsid w:val="00CF3499"/>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759"/>
    <w:rsid w:val="00D01FE5"/>
    <w:rsid w:val="00D02F20"/>
    <w:rsid w:val="00D032E7"/>
    <w:rsid w:val="00D035F4"/>
    <w:rsid w:val="00D03ACD"/>
    <w:rsid w:val="00D0428A"/>
    <w:rsid w:val="00D05DA7"/>
    <w:rsid w:val="00D06484"/>
    <w:rsid w:val="00D07B42"/>
    <w:rsid w:val="00D07E6C"/>
    <w:rsid w:val="00D102F0"/>
    <w:rsid w:val="00D1069F"/>
    <w:rsid w:val="00D10AE4"/>
    <w:rsid w:val="00D10DC2"/>
    <w:rsid w:val="00D10E8D"/>
    <w:rsid w:val="00D1160A"/>
    <w:rsid w:val="00D11CC1"/>
    <w:rsid w:val="00D12632"/>
    <w:rsid w:val="00D1277E"/>
    <w:rsid w:val="00D12803"/>
    <w:rsid w:val="00D129D3"/>
    <w:rsid w:val="00D134C7"/>
    <w:rsid w:val="00D13DC7"/>
    <w:rsid w:val="00D13E52"/>
    <w:rsid w:val="00D13F78"/>
    <w:rsid w:val="00D14949"/>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1E2"/>
    <w:rsid w:val="00D2371E"/>
    <w:rsid w:val="00D23F07"/>
    <w:rsid w:val="00D244A5"/>
    <w:rsid w:val="00D2476A"/>
    <w:rsid w:val="00D24826"/>
    <w:rsid w:val="00D2507A"/>
    <w:rsid w:val="00D2516E"/>
    <w:rsid w:val="00D25AB5"/>
    <w:rsid w:val="00D26CB9"/>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3BA"/>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3B27"/>
    <w:rsid w:val="00D45619"/>
    <w:rsid w:val="00D4592A"/>
    <w:rsid w:val="00D45DB1"/>
    <w:rsid w:val="00D47C3E"/>
    <w:rsid w:val="00D47C8C"/>
    <w:rsid w:val="00D50F06"/>
    <w:rsid w:val="00D51670"/>
    <w:rsid w:val="00D51754"/>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AF2"/>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105"/>
    <w:rsid w:val="00D75C46"/>
    <w:rsid w:val="00D76012"/>
    <w:rsid w:val="00D7785F"/>
    <w:rsid w:val="00D80059"/>
    <w:rsid w:val="00D807A5"/>
    <w:rsid w:val="00D80F56"/>
    <w:rsid w:val="00D81AD7"/>
    <w:rsid w:val="00D82C36"/>
    <w:rsid w:val="00D830D3"/>
    <w:rsid w:val="00D832E4"/>
    <w:rsid w:val="00D83B7A"/>
    <w:rsid w:val="00D83E87"/>
    <w:rsid w:val="00D8490A"/>
    <w:rsid w:val="00D84ACE"/>
    <w:rsid w:val="00D8561F"/>
    <w:rsid w:val="00D85717"/>
    <w:rsid w:val="00D85C0A"/>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4F19"/>
    <w:rsid w:val="00D95699"/>
    <w:rsid w:val="00D956D3"/>
    <w:rsid w:val="00D9602E"/>
    <w:rsid w:val="00D971DB"/>
    <w:rsid w:val="00D9729C"/>
    <w:rsid w:val="00D97400"/>
    <w:rsid w:val="00D97656"/>
    <w:rsid w:val="00D97930"/>
    <w:rsid w:val="00DA0023"/>
    <w:rsid w:val="00DA02E9"/>
    <w:rsid w:val="00DA04F7"/>
    <w:rsid w:val="00DA05A0"/>
    <w:rsid w:val="00DA0FC3"/>
    <w:rsid w:val="00DA150E"/>
    <w:rsid w:val="00DA16B6"/>
    <w:rsid w:val="00DA27DA"/>
    <w:rsid w:val="00DA2963"/>
    <w:rsid w:val="00DA2C60"/>
    <w:rsid w:val="00DA3215"/>
    <w:rsid w:val="00DA322C"/>
    <w:rsid w:val="00DA4280"/>
    <w:rsid w:val="00DA42E2"/>
    <w:rsid w:val="00DA440A"/>
    <w:rsid w:val="00DA4B52"/>
    <w:rsid w:val="00DA4EF0"/>
    <w:rsid w:val="00DA51A3"/>
    <w:rsid w:val="00DA655E"/>
    <w:rsid w:val="00DA6C42"/>
    <w:rsid w:val="00DA6DAF"/>
    <w:rsid w:val="00DA72DE"/>
    <w:rsid w:val="00DA72F6"/>
    <w:rsid w:val="00DA7CA1"/>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50"/>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62A"/>
    <w:rsid w:val="00DE6779"/>
    <w:rsid w:val="00DE77FA"/>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031A"/>
    <w:rsid w:val="00E113BC"/>
    <w:rsid w:val="00E11791"/>
    <w:rsid w:val="00E11C4B"/>
    <w:rsid w:val="00E12816"/>
    <w:rsid w:val="00E138FB"/>
    <w:rsid w:val="00E13C3A"/>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A44"/>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377D4"/>
    <w:rsid w:val="00E40249"/>
    <w:rsid w:val="00E4069E"/>
    <w:rsid w:val="00E410D2"/>
    <w:rsid w:val="00E4133B"/>
    <w:rsid w:val="00E41F87"/>
    <w:rsid w:val="00E42A7A"/>
    <w:rsid w:val="00E42FC3"/>
    <w:rsid w:val="00E43CA8"/>
    <w:rsid w:val="00E45B31"/>
    <w:rsid w:val="00E46173"/>
    <w:rsid w:val="00E46402"/>
    <w:rsid w:val="00E46531"/>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1D6C"/>
    <w:rsid w:val="00E62910"/>
    <w:rsid w:val="00E63CC8"/>
    <w:rsid w:val="00E642FA"/>
    <w:rsid w:val="00E64E21"/>
    <w:rsid w:val="00E66070"/>
    <w:rsid w:val="00E6746C"/>
    <w:rsid w:val="00E71768"/>
    <w:rsid w:val="00E71A7E"/>
    <w:rsid w:val="00E71ABF"/>
    <w:rsid w:val="00E71F84"/>
    <w:rsid w:val="00E72F28"/>
    <w:rsid w:val="00E734BF"/>
    <w:rsid w:val="00E73F7F"/>
    <w:rsid w:val="00E73F85"/>
    <w:rsid w:val="00E74170"/>
    <w:rsid w:val="00E74D90"/>
    <w:rsid w:val="00E75B1D"/>
    <w:rsid w:val="00E75B9E"/>
    <w:rsid w:val="00E76D8A"/>
    <w:rsid w:val="00E77127"/>
    <w:rsid w:val="00E77558"/>
    <w:rsid w:val="00E77BDB"/>
    <w:rsid w:val="00E77D92"/>
    <w:rsid w:val="00E80135"/>
    <w:rsid w:val="00E80284"/>
    <w:rsid w:val="00E802E0"/>
    <w:rsid w:val="00E805B0"/>
    <w:rsid w:val="00E8082A"/>
    <w:rsid w:val="00E81F38"/>
    <w:rsid w:val="00E82B10"/>
    <w:rsid w:val="00E839E0"/>
    <w:rsid w:val="00E842D9"/>
    <w:rsid w:val="00E846BC"/>
    <w:rsid w:val="00E85054"/>
    <w:rsid w:val="00E85295"/>
    <w:rsid w:val="00E853CE"/>
    <w:rsid w:val="00E85A18"/>
    <w:rsid w:val="00E85CC6"/>
    <w:rsid w:val="00E85F73"/>
    <w:rsid w:val="00E86069"/>
    <w:rsid w:val="00E86232"/>
    <w:rsid w:val="00E87898"/>
    <w:rsid w:val="00E879E9"/>
    <w:rsid w:val="00E9046C"/>
    <w:rsid w:val="00E91AB0"/>
    <w:rsid w:val="00E932A2"/>
    <w:rsid w:val="00E937E2"/>
    <w:rsid w:val="00E953A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1EC3"/>
    <w:rsid w:val="00EB2640"/>
    <w:rsid w:val="00EB38A8"/>
    <w:rsid w:val="00EB4E5C"/>
    <w:rsid w:val="00EB526D"/>
    <w:rsid w:val="00EB5FEE"/>
    <w:rsid w:val="00EB60C4"/>
    <w:rsid w:val="00EB6D99"/>
    <w:rsid w:val="00EB7A8F"/>
    <w:rsid w:val="00EC05D0"/>
    <w:rsid w:val="00EC07AF"/>
    <w:rsid w:val="00EC0F29"/>
    <w:rsid w:val="00EC16CE"/>
    <w:rsid w:val="00EC1823"/>
    <w:rsid w:val="00EC2F73"/>
    <w:rsid w:val="00EC3303"/>
    <w:rsid w:val="00EC3E58"/>
    <w:rsid w:val="00EC417F"/>
    <w:rsid w:val="00EC44E5"/>
    <w:rsid w:val="00EC474D"/>
    <w:rsid w:val="00EC5186"/>
    <w:rsid w:val="00EC55A9"/>
    <w:rsid w:val="00EC5B45"/>
    <w:rsid w:val="00EC6A85"/>
    <w:rsid w:val="00EC6BA0"/>
    <w:rsid w:val="00EC6D6B"/>
    <w:rsid w:val="00ED0A1F"/>
    <w:rsid w:val="00ED0E2E"/>
    <w:rsid w:val="00ED226B"/>
    <w:rsid w:val="00ED23E0"/>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4F66"/>
    <w:rsid w:val="00EE57EB"/>
    <w:rsid w:val="00EE6798"/>
    <w:rsid w:val="00EE68A5"/>
    <w:rsid w:val="00EF00CB"/>
    <w:rsid w:val="00EF0294"/>
    <w:rsid w:val="00EF0449"/>
    <w:rsid w:val="00EF0723"/>
    <w:rsid w:val="00EF0B24"/>
    <w:rsid w:val="00EF0BC1"/>
    <w:rsid w:val="00EF0C47"/>
    <w:rsid w:val="00EF13F5"/>
    <w:rsid w:val="00EF1724"/>
    <w:rsid w:val="00EF173E"/>
    <w:rsid w:val="00EF1D94"/>
    <w:rsid w:val="00EF1EAE"/>
    <w:rsid w:val="00EF2452"/>
    <w:rsid w:val="00EF247F"/>
    <w:rsid w:val="00EF2C93"/>
    <w:rsid w:val="00EF2EFB"/>
    <w:rsid w:val="00EF3146"/>
    <w:rsid w:val="00EF444B"/>
    <w:rsid w:val="00EF5F57"/>
    <w:rsid w:val="00EF6186"/>
    <w:rsid w:val="00EF71E7"/>
    <w:rsid w:val="00EF729E"/>
    <w:rsid w:val="00EF744F"/>
    <w:rsid w:val="00F01B52"/>
    <w:rsid w:val="00F01D8A"/>
    <w:rsid w:val="00F01FC9"/>
    <w:rsid w:val="00F0263D"/>
    <w:rsid w:val="00F03870"/>
    <w:rsid w:val="00F03DA2"/>
    <w:rsid w:val="00F04A0A"/>
    <w:rsid w:val="00F04FDA"/>
    <w:rsid w:val="00F0523E"/>
    <w:rsid w:val="00F05621"/>
    <w:rsid w:val="00F05ABD"/>
    <w:rsid w:val="00F05B29"/>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43A"/>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6259"/>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AAE"/>
    <w:rsid w:val="00F43B04"/>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0A"/>
    <w:rsid w:val="00F75251"/>
    <w:rsid w:val="00F75761"/>
    <w:rsid w:val="00F75F51"/>
    <w:rsid w:val="00F766C2"/>
    <w:rsid w:val="00F7675B"/>
    <w:rsid w:val="00F7694D"/>
    <w:rsid w:val="00F76D8B"/>
    <w:rsid w:val="00F76DAF"/>
    <w:rsid w:val="00F80646"/>
    <w:rsid w:val="00F80A99"/>
    <w:rsid w:val="00F80E92"/>
    <w:rsid w:val="00F81BDF"/>
    <w:rsid w:val="00F8245C"/>
    <w:rsid w:val="00F82B74"/>
    <w:rsid w:val="00F834A5"/>
    <w:rsid w:val="00F83E9F"/>
    <w:rsid w:val="00F84024"/>
    <w:rsid w:val="00F845F5"/>
    <w:rsid w:val="00F84E1F"/>
    <w:rsid w:val="00F86E10"/>
    <w:rsid w:val="00F86FF8"/>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5B4F"/>
    <w:rsid w:val="00F964BB"/>
    <w:rsid w:val="00F966C6"/>
    <w:rsid w:val="00F96895"/>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500"/>
    <w:rsid w:val="00FA49E6"/>
    <w:rsid w:val="00FA4A0A"/>
    <w:rsid w:val="00FA4B53"/>
    <w:rsid w:val="00FA4CF5"/>
    <w:rsid w:val="00FA54D7"/>
    <w:rsid w:val="00FA55D6"/>
    <w:rsid w:val="00FA5E1A"/>
    <w:rsid w:val="00FA6497"/>
    <w:rsid w:val="00FA68AF"/>
    <w:rsid w:val="00FA78BB"/>
    <w:rsid w:val="00FA7BC0"/>
    <w:rsid w:val="00FA7BC7"/>
    <w:rsid w:val="00FA7D77"/>
    <w:rsid w:val="00FB350B"/>
    <w:rsid w:val="00FB3F33"/>
    <w:rsid w:val="00FB4252"/>
    <w:rsid w:val="00FB4A5A"/>
    <w:rsid w:val="00FB5486"/>
    <w:rsid w:val="00FB58AA"/>
    <w:rsid w:val="00FB5BA7"/>
    <w:rsid w:val="00FB5D5D"/>
    <w:rsid w:val="00FB6D3E"/>
    <w:rsid w:val="00FB77D0"/>
    <w:rsid w:val="00FB7946"/>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4FF5"/>
    <w:rsid w:val="00FD5D24"/>
    <w:rsid w:val="00FD6132"/>
    <w:rsid w:val="00FD6CDB"/>
    <w:rsid w:val="00FD7927"/>
    <w:rsid w:val="00FE0EE6"/>
    <w:rsid w:val="00FE1240"/>
    <w:rsid w:val="00FE1463"/>
    <w:rsid w:val="00FE1B44"/>
    <w:rsid w:val="00FE2495"/>
    <w:rsid w:val="00FE251B"/>
    <w:rsid w:val="00FE285E"/>
    <w:rsid w:val="00FE2E58"/>
    <w:rsid w:val="00FE314B"/>
    <w:rsid w:val="00FE351D"/>
    <w:rsid w:val="00FE371A"/>
    <w:rsid w:val="00FE471C"/>
    <w:rsid w:val="00FE4E77"/>
    <w:rsid w:val="00FE59C4"/>
    <w:rsid w:val="00FE6235"/>
    <w:rsid w:val="00FE665C"/>
    <w:rsid w:val="00FE7791"/>
    <w:rsid w:val="00FE7CC3"/>
    <w:rsid w:val="00FE7EBE"/>
    <w:rsid w:val="00FF1AC7"/>
    <w:rsid w:val="00FF1BE5"/>
    <w:rsid w:val="00FF1F7C"/>
    <w:rsid w:val="00FF22B1"/>
    <w:rsid w:val="00FF2584"/>
    <w:rsid w:val="00FF2686"/>
    <w:rsid w:val="00FF2C2E"/>
    <w:rsid w:val="00FF3909"/>
    <w:rsid w:val="00FF395B"/>
    <w:rsid w:val="00FF46F1"/>
    <w:rsid w:val="00FF513B"/>
    <w:rsid w:val="00FF612E"/>
    <w:rsid w:val="00FF66E4"/>
    <w:rsid w:val="00FF6B3D"/>
    <w:rsid w:val="00FF73E6"/>
    <w:rsid w:val="00FF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26</Pages>
  <Words>18463</Words>
  <Characters>105245</Characters>
  <Application>Microsoft Office Word</Application>
  <DocSecurity>0</DocSecurity>
  <Lines>877</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216</cp:revision>
  <cp:lastPrinted>2021-05-05T14:32:00Z</cp:lastPrinted>
  <dcterms:created xsi:type="dcterms:W3CDTF">2021-05-30T17:27:00Z</dcterms:created>
  <dcterms:modified xsi:type="dcterms:W3CDTF">2021-06-02T16:56:00Z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