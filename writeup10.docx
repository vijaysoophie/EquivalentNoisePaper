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36E05697"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commentRangeStart w:id="0"/>
      <w:r w:rsidR="008573BB">
        <w:rPr>
          <w:rFonts w:ascii="Times New Roman" w:hAnsi="Times New Roman"/>
          <w:sz w:val="22"/>
          <w:szCs w:val="22"/>
          <w:vertAlign w:val="superscript"/>
        </w:rPr>
        <w:t>2</w:t>
      </w:r>
      <w:commentRangeEnd w:id="0"/>
      <w:r w:rsidR="00EF0C47">
        <w:rPr>
          <w:rStyle w:val="CommentReference"/>
          <w:rFonts w:ascii="Times New Roman" w:hAnsi="Times New Roman" w:cs="Times New Roman"/>
          <w:color w:val="auto"/>
          <w14:textOutline w14:w="0" w14:cap="rnd" w14:cmpd="sng" w14:algn="ctr">
            <w14:noFill/>
            <w14:prstDash w14:val="solid"/>
            <w14:bevel/>
          </w14:textOutline>
        </w:rPr>
        <w:commentReference w:id="0"/>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7777777" w:rsidR="008573BB" w:rsidRDefault="00531745"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52FE0DF1" w14:textId="2AEBC3A1" w:rsidR="00531745" w:rsidRDefault="00531745"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6E20E7F"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ins w:id="1" w:author="Vijay Singh" w:date="2021-02-06T12:24:00Z">
        <w:r w:rsidR="00F9766D">
          <w:rPr>
            <w:rFonts w:ascii="Times New Roman" w:hAnsi="Times New Roman"/>
            <w:sz w:val="22"/>
            <w:szCs w:val="22"/>
          </w:rPr>
          <w:t xml:space="preserve">object </w:t>
        </w:r>
      </w:ins>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ins w:id="2" w:author="Vijay Singh" w:date="2021-02-06T12:28:00Z">
        <w:r w:rsidR="00BD0745">
          <w:rPr>
            <w:rFonts w:ascii="Times New Roman" w:hAnsi="Times New Roman"/>
            <w:sz w:val="22"/>
            <w:szCs w:val="22"/>
          </w:rPr>
          <w:t xml:space="preserve">(task-relevant property) </w:t>
        </w:r>
      </w:ins>
      <w:r w:rsidR="000461A2" w:rsidRPr="000461A2">
        <w:rPr>
          <w:rFonts w:ascii="Times New Roman" w:hAnsi="Times New Roman"/>
          <w:sz w:val="22"/>
          <w:szCs w:val="22"/>
        </w:rPr>
        <w:t>are impacted by variation in the reflectance functions of background objects</w:t>
      </w:r>
      <w:ins w:id="3" w:author="Vijay Singh" w:date="2021-02-06T12:28:00Z">
        <w:r w:rsidR="00BD0745">
          <w:rPr>
            <w:rFonts w:ascii="Times New Roman" w:hAnsi="Times New Roman"/>
            <w:sz w:val="22"/>
            <w:szCs w:val="22"/>
          </w:rPr>
          <w:t xml:space="preserve"> (task-irrelevant property)</w:t>
        </w:r>
      </w:ins>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which</w:t>
      </w:r>
      <w:ins w:id="4" w:author="JohannesBurge" w:date="2021-02-01T14:49:00Z">
        <w:r w:rsidR="002F1829">
          <w:rPr>
            <w:rFonts w:ascii="Times New Roman" w:hAnsi="Times New Roman"/>
            <w:sz w:val="22"/>
            <w:szCs w:val="22"/>
          </w:rPr>
          <w:t xml:space="preserve"> </w:t>
        </w:r>
      </w:ins>
      <w:ins w:id="5" w:author="Vijay Singh" w:date="2021-02-06T12:32:00Z">
        <w:r w:rsidR="00923B17">
          <w:rPr>
            <w:rFonts w:ascii="Times New Roman" w:hAnsi="Times New Roman"/>
            <w:sz w:val="22"/>
            <w:szCs w:val="22"/>
          </w:rPr>
          <w:t xml:space="preserve">relates </w:t>
        </w:r>
      </w:ins>
      <w:ins w:id="6" w:author="Vijay Singh" w:date="2021-02-06T12:29:00Z">
        <w:r w:rsidR="00923B17">
          <w:rPr>
            <w:rFonts w:ascii="Times New Roman" w:hAnsi="Times New Roman"/>
            <w:sz w:val="22"/>
            <w:szCs w:val="22"/>
          </w:rPr>
          <w:t xml:space="preserve">signal to </w:t>
        </w:r>
      </w:ins>
      <w:ins w:id="7" w:author="Vijay Singh" w:date="2021-02-06T12:30:00Z">
        <w:r w:rsidR="00923B17">
          <w:rPr>
            <w:rFonts w:ascii="Times New Roman" w:hAnsi="Times New Roman"/>
            <w:sz w:val="22"/>
            <w:szCs w:val="22"/>
          </w:rPr>
          <w:t xml:space="preserve">noise </w:t>
        </w:r>
      </w:ins>
      <w:ins w:id="8" w:author="Vijay Singh" w:date="2021-02-06T12:31:00Z">
        <w:r w:rsidR="00923B17">
          <w:rPr>
            <w:rFonts w:ascii="Times New Roman" w:hAnsi="Times New Roman"/>
            <w:sz w:val="22"/>
            <w:szCs w:val="22"/>
          </w:rPr>
          <w:t xml:space="preserve">properties of </w:t>
        </w:r>
      </w:ins>
      <w:ins w:id="9" w:author="Vijay Singh" w:date="2021-02-06T12:33:00Z">
        <w:r w:rsidR="00014FD5">
          <w:rPr>
            <w:rFonts w:ascii="Times New Roman" w:hAnsi="Times New Roman"/>
            <w:sz w:val="22"/>
            <w:szCs w:val="22"/>
          </w:rPr>
          <w:t xml:space="preserve">internal </w:t>
        </w:r>
      </w:ins>
      <w:ins w:id="10" w:author="Vijay Singh" w:date="2021-02-06T12:32:00Z">
        <w:r w:rsidR="00923B17">
          <w:rPr>
            <w:rFonts w:ascii="Times New Roman" w:hAnsi="Times New Roman"/>
            <w:sz w:val="22"/>
            <w:szCs w:val="22"/>
          </w:rPr>
          <w:t xml:space="preserve">and </w:t>
        </w:r>
      </w:ins>
      <w:ins w:id="11" w:author="Vijay Singh" w:date="2021-02-06T12:33:00Z">
        <w:r w:rsidR="00014FD5">
          <w:rPr>
            <w:rFonts w:ascii="Times New Roman" w:hAnsi="Times New Roman"/>
            <w:sz w:val="22"/>
            <w:szCs w:val="22"/>
          </w:rPr>
          <w:t>external</w:t>
        </w:r>
      </w:ins>
      <w:ins w:id="12" w:author="Vijay Singh" w:date="2021-02-06T12:32:00Z">
        <w:r w:rsidR="00923B17">
          <w:rPr>
            <w:rFonts w:ascii="Times New Roman" w:hAnsi="Times New Roman"/>
            <w:sz w:val="22"/>
            <w:szCs w:val="22"/>
          </w:rPr>
          <w:t xml:space="preserve"> sources of </w:t>
        </w:r>
      </w:ins>
      <w:ins w:id="13" w:author="Vijay Singh" w:date="2021-02-06T12:34:00Z">
        <w:r w:rsidR="00743A58">
          <w:rPr>
            <w:rFonts w:ascii="Times New Roman" w:hAnsi="Times New Roman"/>
            <w:sz w:val="22"/>
            <w:szCs w:val="22"/>
          </w:rPr>
          <w:t>noise</w:t>
        </w:r>
      </w:ins>
      <w:ins w:id="14" w:author="Vijay Singh" w:date="2021-02-06T12:32:00Z">
        <w:r w:rsidR="00923B17">
          <w:rPr>
            <w:rFonts w:ascii="Times New Roman" w:hAnsi="Times New Roman"/>
            <w:sz w:val="22"/>
            <w:szCs w:val="22"/>
          </w:rPr>
          <w:t xml:space="preserve"> and </w:t>
        </w:r>
      </w:ins>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ins w:id="15" w:author="Vijay Singh" w:date="2021-02-06T12:35:00Z">
        <w:r w:rsidR="003C11D1">
          <w:rPr>
            <w:rFonts w:ascii="Times New Roman" w:hAnsi="Times New Roman"/>
            <w:sz w:val="22"/>
            <w:szCs w:val="22"/>
          </w:rPr>
          <w:t xml:space="preserve">measured </w:t>
        </w:r>
      </w:ins>
      <w:ins w:id="16" w:author="Vijay Singh" w:date="2021-02-06T12:36:00Z">
        <w:r w:rsidR="003C11D1">
          <w:rPr>
            <w:rFonts w:ascii="Times New Roman" w:hAnsi="Times New Roman"/>
            <w:sz w:val="22"/>
            <w:szCs w:val="22"/>
          </w:rPr>
          <w:t xml:space="preserve">lightness discrimination thresholds as a function of the amount of </w:t>
        </w:r>
      </w:ins>
      <w:ins w:id="17" w:author="Vijay Singh" w:date="2021-02-06T12:38:00Z">
        <w:r w:rsidR="00EA7D01">
          <w:rPr>
            <w:rFonts w:ascii="Times New Roman" w:hAnsi="Times New Roman"/>
            <w:sz w:val="22"/>
            <w:szCs w:val="22"/>
          </w:rPr>
          <w:t xml:space="preserve">variability in the </w:t>
        </w:r>
      </w:ins>
      <w:ins w:id="18" w:author="Vijay Singh" w:date="2021-02-06T12:36:00Z">
        <w:r w:rsidR="003C11D1">
          <w:rPr>
            <w:rFonts w:ascii="Times New Roman" w:hAnsi="Times New Roman"/>
            <w:sz w:val="22"/>
            <w:szCs w:val="22"/>
          </w:rPr>
          <w:t>background</w:t>
        </w:r>
      </w:ins>
      <w:ins w:id="19" w:author="Vijay Singh" w:date="2021-02-06T12:38:00Z">
        <w:r w:rsidR="00EA7D01">
          <w:rPr>
            <w:rFonts w:ascii="Times New Roman" w:hAnsi="Times New Roman"/>
            <w:sz w:val="22"/>
            <w:szCs w:val="22"/>
          </w:rPr>
          <w:t xml:space="preserve"> object reflectance </w:t>
        </w:r>
      </w:ins>
      <w:ins w:id="20" w:author="Vijay Singh" w:date="2021-02-06T12:39:00Z">
        <w:r w:rsidR="00EA7D01">
          <w:rPr>
            <w:rFonts w:ascii="Times New Roman" w:hAnsi="Times New Roman"/>
            <w:sz w:val="22"/>
            <w:szCs w:val="22"/>
          </w:rPr>
          <w:t>function</w:t>
        </w:r>
      </w:ins>
      <w:ins w:id="21" w:author="Vijay Singh" w:date="2021-02-06T12:36:00Z">
        <w:r w:rsidR="003C11D1">
          <w:rPr>
            <w:rFonts w:ascii="Times New Roman" w:hAnsi="Times New Roman"/>
            <w:sz w:val="22"/>
            <w:szCs w:val="22"/>
          </w:rPr>
          <w:t xml:space="preserve"> </w:t>
        </w:r>
      </w:ins>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ins w:id="22" w:author="Vijay Singh" w:date="2021-02-06T12:36:00Z">
        <w:r w:rsidR="007D4DB7">
          <w:rPr>
            <w:rFonts w:ascii="Times New Roman" w:hAnsi="Times New Roman"/>
            <w:sz w:val="22"/>
            <w:szCs w:val="22"/>
          </w:rPr>
          <w:t xml:space="preserve"> </w:t>
        </w:r>
      </w:ins>
      <w:ins w:id="23" w:author="Vijay Singh" w:date="2021-02-06T12:39:00Z">
        <w:r w:rsidR="00831485">
          <w:rPr>
            <w:rFonts w:ascii="Times New Roman" w:hAnsi="Times New Roman"/>
            <w:sz w:val="22"/>
            <w:szCs w:val="22"/>
          </w:rPr>
          <w:t>reflectance</w:t>
        </w:r>
      </w:ins>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ins w:id="24" w:author="Vijay Singh" w:date="2021-02-06T12:39:00Z">
        <w:r w:rsidR="00D866C0">
          <w:rPr>
            <w:rFonts w:ascii="Times New Roman" w:hAnsi="Times New Roman"/>
            <w:sz w:val="22"/>
            <w:szCs w:val="22"/>
          </w:rPr>
          <w:t>perceived object lightness</w:t>
        </w:r>
      </w:ins>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computational model that uses a center-surround receptive field to estimate object lightness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8EF95BA"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sidR="00744589">
        <w:rPr>
          <w:rFonts w:ascii="Times New Roman" w:hAnsi="Times New Roman"/>
          <w:sz w:val="22"/>
          <w:szCs w:val="22"/>
        </w:rPr>
        <w:t xml:space="preserve"> </w:t>
      </w:r>
      <w:r w:rsidR="003F6C36">
        <w:rPr>
          <w:rFonts w:ascii="Times New Roman" w:hAnsi="Times New Roman"/>
          <w:sz w:val="22"/>
          <w:szCs w:val="22"/>
        </w:rPr>
        <w:t xml:space="preserve">start </w:t>
      </w:r>
      <w:r w:rsidR="00744589">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25"/>
      <w:commentRangeStart w:id="26"/>
      <w:r w:rsidR="00744589">
        <w:rPr>
          <w:rFonts w:ascii="Times New Roman" w:hAnsi="Times New Roman"/>
          <w:sz w:val="22"/>
          <w:szCs w:val="22"/>
        </w:rPr>
        <w:t>science</w:t>
      </w:r>
      <w:commentRangeEnd w:id="25"/>
      <w:r w:rsidR="00AF67E8">
        <w:rPr>
          <w:rStyle w:val="CommentReference"/>
          <w:rFonts w:ascii="Times New Roman" w:hAnsi="Times New Roman" w:cs="Times New Roman"/>
          <w:color w:val="auto"/>
          <w14:textOutline w14:w="0" w14:cap="rnd" w14:cmpd="sng" w14:algn="ctr">
            <w14:noFill/>
            <w14:prstDash w14:val="solid"/>
            <w14:bevel/>
          </w14:textOutline>
        </w:rPr>
        <w:commentReference w:id="25"/>
      </w:r>
      <w:commentRangeEnd w:id="26"/>
      <w:r w:rsidR="0078721C">
        <w:rPr>
          <w:rStyle w:val="CommentReference"/>
          <w:rFonts w:ascii="Times New Roman" w:hAnsi="Times New Roman" w:cs="Times New Roman"/>
          <w:color w:val="auto"/>
          <w14:textOutline w14:w="0" w14:cap="rnd" w14:cmpd="sng" w14:algn="ctr">
            <w14:noFill/>
            <w14:prstDash w14:val="solid"/>
            <w14:bevel/>
          </w14:textOutline>
        </w:rPr>
        <w:commentReference w:id="26"/>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263A972D"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achromatic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achromatic objects</w:t>
      </w:r>
      <w:r w:rsidR="00E85F73">
        <w:rPr>
          <w:rFonts w:ascii="Times New Roman" w:hAnsi="Times New Roman"/>
          <w:sz w:val="22"/>
          <w:szCs w:val="22"/>
        </w:rPr>
        <w:t xml:space="preserve"> is termed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representation </w:t>
      </w:r>
      <w:r w:rsidR="00304113">
        <w:rPr>
          <w:rFonts w:ascii="Times New Roman" w:hAnsi="Times New Roman"/>
          <w:sz w:val="22"/>
          <w:szCs w:val="22"/>
        </w:rPr>
        <w:t xml:space="preserve">of object </w:t>
      </w:r>
      <w:r w:rsidR="00304113">
        <w:rPr>
          <w:rFonts w:ascii="Times New Roman" w:hAnsi="Times New Roman"/>
          <w:sz w:val="22"/>
          <w:szCs w:val="22"/>
        </w:rPr>
        <w:t xml:space="preserve">lightness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the retinal irradiance of the image</w:t>
      </w:r>
      <w:r w:rsidR="00DE5D7C">
        <w:rPr>
          <w:rFonts w:ascii="Times New Roman" w:hAnsi="Times New Roman"/>
          <w:sz w:val="22"/>
          <w:szCs w:val="22"/>
        </w:rPr>
        <w:t xml:space="preserve"> cast by the object</w:t>
      </w:r>
      <w:r w:rsidR="000703E2">
        <w:rPr>
          <w:rFonts w:ascii="Times New Roman" w:hAnsi="Times New Roman"/>
          <w:sz w:val="22"/>
          <w:szCs w:val="22"/>
        </w:rPr>
        <w:t xml:space="preserve"> varies both with the object’s overall 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ins w:id="27" w:author="Vijay Singh" w:date="2021-02-06T13:38:00Z">
        <w:r w:rsidR="00FC3D5C">
          <w:rPr>
            <w:rFonts w:ascii="Times New Roman" w:hAnsi="Times New Roman"/>
            <w:sz w:val="22"/>
            <w:szCs w:val="22"/>
          </w:rPr>
          <w:t>as well as</w:t>
        </w:r>
      </w:ins>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5D5D66">
        <w:rPr>
          <w:rFonts w:ascii="Times New Roman" w:hAnsi="Times New Roman"/>
          <w:sz w:val="22"/>
          <w:szCs w:val="22"/>
        </w:rPr>
        <w:t>T</w:t>
      </w:r>
      <w:r w:rsidR="00BE2972">
        <w:rPr>
          <w:rFonts w:ascii="Times New Roman" w:hAnsi="Times New Roman"/>
          <w:sz w:val="22"/>
          <w:szCs w:val="22"/>
        </w:rPr>
        <w:t xml:space="preserve">he degree </w:t>
      </w:r>
      <w:r w:rsidR="005D5D66">
        <w:rPr>
          <w:rFonts w:ascii="Times New Roman" w:hAnsi="Times New Roman"/>
          <w:sz w:val="22"/>
          <w:szCs w:val="22"/>
        </w:rPr>
        <w:t xml:space="preserve">to which </w:t>
      </w:r>
      <w:r w:rsidR="00BE2972">
        <w:rPr>
          <w:rFonts w:ascii="Times New Roman" w:hAnsi="Times New Roman"/>
          <w:sz w:val="22"/>
          <w:szCs w:val="22"/>
        </w:rPr>
        <w:t>the visual system stabilizes the lightness representation against object-</w:t>
      </w:r>
      <w:commentRangeStart w:id="28"/>
      <w:r w:rsidR="00BE2972">
        <w:rPr>
          <w:rFonts w:ascii="Times New Roman" w:hAnsi="Times New Roman"/>
          <w:sz w:val="22"/>
          <w:szCs w:val="22"/>
        </w:rPr>
        <w:t>intrinsic</w:t>
      </w:r>
      <w:commentRangeEnd w:id="28"/>
      <w:r w:rsidR="005A1C08">
        <w:rPr>
          <w:rStyle w:val="CommentReference"/>
          <w:rFonts w:ascii="Times New Roman" w:hAnsi="Times New Roman" w:cs="Times New Roman"/>
          <w:color w:val="auto"/>
          <w14:textOutline w14:w="0" w14:cap="rnd" w14:cmpd="sng" w14:algn="ctr">
            <w14:noFill/>
            <w14:prstDash w14:val="solid"/>
            <w14:bevel/>
          </w14:textOutline>
        </w:rPr>
        <w:commentReference w:id="28"/>
      </w:r>
      <w:r w:rsidR="00BE2972">
        <w:rPr>
          <w:rFonts w:ascii="Times New Roman" w:hAnsi="Times New Roman"/>
          <w:sz w:val="22"/>
          <w:szCs w:val="22"/>
        </w:rPr>
        <w:t xml:space="preserve"> variation</w:t>
      </w:r>
      <w:r w:rsidR="0058310C">
        <w:rPr>
          <w:rFonts w:ascii="Times New Roman" w:hAnsi="Times New Roman"/>
          <w:sz w:val="22"/>
          <w:szCs w:val="22"/>
        </w:rPr>
        <w:t xml:space="preserve"> determines the degree of lightness constancy</w:t>
      </w:r>
      <w:r w:rsidR="009B1979">
        <w:rPr>
          <w:rFonts w:ascii="Times New Roman" w:hAnsi="Times New Roman"/>
          <w:sz w:val="22"/>
          <w:szCs w:val="22"/>
        </w:rPr>
        <w:t xml:space="preserve"> </w:t>
      </w:r>
      <w:r w:rsidR="00BF3F69">
        <w:rPr>
          <w:rFonts w:ascii="Times New Roman" w:hAnsi="Times New Roman"/>
          <w:sz w:val="22"/>
          <w:szCs w:val="22"/>
        </w:rPr>
        <w:t>achieved by the system</w:t>
      </w:r>
      <w:r w:rsidR="00BE2972">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732C899B" w14:textId="08EDEC7B"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their subjective judgment of the </w:t>
      </w:r>
      <w:r w:rsidR="003A0E3F">
        <w:rPr>
          <w:rFonts w:ascii="Times New Roman" w:hAnsi="Times New Roman"/>
          <w:sz w:val="22"/>
          <w:szCs w:val="22"/>
        </w:rPr>
        <w:t xml:space="preserve">object </w:t>
      </w:r>
      <w:r>
        <w:rPr>
          <w:rFonts w:ascii="Times New Roman" w:hAnsi="Times New Roman"/>
          <w:sz w:val="22"/>
          <w:szCs w:val="22"/>
        </w:rPr>
        <w:t>lightness</w:t>
      </w:r>
      <w:commentRangeStart w:id="29"/>
      <w:r>
        <w:rPr>
          <w:rFonts w:ascii="Times New Roman" w:hAnsi="Times New Roman"/>
          <w:sz w:val="22"/>
          <w:szCs w:val="22"/>
        </w:rPr>
        <w:t xml:space="preserve">. </w:t>
      </w:r>
      <w:commentRangeEnd w:id="29"/>
      <w:r>
        <w:rPr>
          <w:rStyle w:val="CommentReference"/>
          <w:rFonts w:ascii="Times New Roman" w:hAnsi="Times New Roman" w:cs="Times New Roman"/>
          <w:color w:val="auto"/>
          <w14:textOutline w14:w="0" w14:cap="rnd" w14:cmpd="sng" w14:algn="ctr">
            <w14:noFill/>
            <w14:prstDash w14:val="solid"/>
            <w14:bevel/>
          </w14:textOutline>
        </w:rPr>
        <w:commentReference w:id="29"/>
      </w:r>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w:t>
      </w:r>
      <w:commentRangeStart w:id="30"/>
      <w:r w:rsidR="008F4713">
        <w:rPr>
          <w:rFonts w:ascii="Times New Roman" w:hAnsi="Times New Roman"/>
          <w:sz w:val="22"/>
          <w:szCs w:val="22"/>
        </w:rPr>
        <w:t>should be understood</w:t>
      </w:r>
      <w:commentRangeEnd w:id="30"/>
      <w:r w:rsidR="008E31F2">
        <w:rPr>
          <w:rStyle w:val="CommentReference"/>
          <w:rFonts w:ascii="Times New Roman" w:hAnsi="Times New Roman" w:cs="Times New Roman"/>
          <w:color w:val="auto"/>
          <w14:textOutline w14:w="0" w14:cap="rnd" w14:cmpd="sng" w14:algn="ctr">
            <w14:noFill/>
            <w14:prstDash w14:val="solid"/>
            <w14:bevel/>
          </w14:textOutline>
        </w:rPr>
        <w:commentReference w:id="30"/>
      </w:r>
      <w:r w:rsidR="008F4713">
        <w:rPr>
          <w:rFonts w:ascii="Times New Roman" w:hAnsi="Times New Roman"/>
          <w:sz w:val="22"/>
          <w:szCs w:val="22"/>
        </w:rPr>
        <w:t xml:space="preserve"> </w:t>
      </w:r>
      <w:r w:rsidR="001E7F31">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fldChar w:fldCharType="separate"/>
      </w:r>
      <w:r w:rsidR="008C29CC">
        <w:rPr>
          <w:rFonts w:ascii="Times New Roman" w:hAnsi="Times New Roman"/>
          <w:noProof/>
          <w:sz w:val="22"/>
          <w:szCs w:val="22"/>
        </w:rPr>
        <w:t>(Adelson, 2000; Kingdom, 2011)</w:t>
      </w:r>
      <w:r w:rsidR="001E7F31">
        <w:rPr>
          <w:rFonts w:ascii="Times New Roman" w:hAnsi="Times New Roman"/>
          <w:sz w:val="22"/>
          <w:szCs w:val="22"/>
        </w:rPr>
        <w:fldChar w:fldCharType="end"/>
      </w:r>
      <w:commentRangeStart w:id="31"/>
      <w:commentRangeEnd w:id="31"/>
      <w:r w:rsidR="00310539">
        <w:rPr>
          <w:rStyle w:val="CommentReference"/>
          <w:rFonts w:ascii="Times New Roman" w:hAnsi="Times New Roman" w:cs="Times New Roman"/>
          <w:color w:val="auto"/>
          <w14:textOutline w14:w="0" w14:cap="rnd" w14:cmpd="sng" w14:algn="ctr">
            <w14:noFill/>
            <w14:prstDash w14:val="solid"/>
            <w14:bevel/>
          </w14:textOutline>
        </w:rPr>
        <w:commentReference w:id="31"/>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6479AE0B" w:rsidR="004E4848" w:rsidRDefault="00BC3F5A">
      <w:pPr>
        <w:pStyle w:val="Default"/>
        <w:spacing w:before="0"/>
        <w:rPr>
          <w:rFonts w:ascii="Times New Roman" w:hAnsi="Times New Roman"/>
          <w:sz w:val="22"/>
          <w:szCs w:val="22"/>
        </w:rPr>
      </w:pPr>
      <w:commentRangeStart w:id="32"/>
      <w:commentRangeStart w:id="33"/>
      <w:r>
        <w:rPr>
          <w:rFonts w:ascii="Times New Roman" w:hAnsi="Times New Roman"/>
          <w:sz w:val="22"/>
          <w:szCs w:val="22"/>
        </w:rPr>
        <w:t xml:space="preserve">Although appearance methods </w:t>
      </w:r>
      <w:commentRangeEnd w:id="32"/>
      <w:r w:rsidR="007541BD">
        <w:rPr>
          <w:rStyle w:val="CommentReference"/>
          <w:rFonts w:ascii="Times New Roman" w:hAnsi="Times New Roman" w:cs="Times New Roman"/>
          <w:color w:val="auto"/>
          <w14:textOutline w14:w="0" w14:cap="rnd" w14:cmpd="sng" w14:algn="ctr">
            <w14:noFill/>
            <w14:prstDash w14:val="solid"/>
            <w14:bevel/>
          </w14:textOutline>
        </w:rPr>
        <w:commentReference w:id="32"/>
      </w:r>
      <w:commentRangeEnd w:id="33"/>
      <w:r w:rsidR="00015289">
        <w:rPr>
          <w:rStyle w:val="CommentReference"/>
          <w:rFonts w:ascii="Times New Roman" w:hAnsi="Times New Roman" w:cs="Times New Roman"/>
          <w:color w:val="auto"/>
          <w14:textOutline w14:w="0" w14:cap="rnd" w14:cmpd="sng" w14:algn="ctr">
            <w14:noFill/>
            <w14:prstDash w14:val="solid"/>
            <w14:bevel/>
          </w14:textOutline>
        </w:rPr>
        <w:commentReference w:id="33"/>
      </w:r>
      <w:r>
        <w:rPr>
          <w:rFonts w:ascii="Times New Roman" w:hAnsi="Times New Roman"/>
          <w:sz w:val="22"/>
          <w:szCs w:val="22"/>
        </w:rPr>
        <w:t>have the advantage of tapping observers’ subjective experience</w:t>
      </w:r>
      <w:r w:rsidR="00907583">
        <w:rPr>
          <w:rFonts w:ascii="Times New Roman" w:hAnsi="Times New Roman"/>
          <w:sz w:val="22"/>
          <w:szCs w:val="22"/>
        </w:rPr>
        <w:t xml:space="preserve"> rather directly</w:t>
      </w:r>
      <w:r>
        <w:rPr>
          <w:rFonts w:ascii="Times New Roman" w:hAnsi="Times New Roman"/>
          <w:sz w:val="22"/>
          <w:szCs w:val="22"/>
        </w:rPr>
        <w:t xml:space="preserve">, it can be challenging to relate data of this sort to underlying neural mechanisms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(Stockman &amp; Brainard, 2010)</w:t>
      </w:r>
      <w:r w:rsidR="001E7F31">
        <w:rPr>
          <w:rFonts w:ascii="Times New Roman" w:hAnsi="Times New Roman"/>
          <w:sz w:val="22"/>
          <w:szCs w:val="22"/>
        </w:rPr>
        <w:fldChar w:fldCharType="end"/>
      </w:r>
      <w:r>
        <w:rPr>
          <w:rFonts w:ascii="Times New Roman" w:hAnsi="Times New Roman"/>
          <w:sz w:val="22"/>
          <w:szCs w:val="22"/>
        </w:rPr>
        <w:t>(</w:t>
      </w:r>
      <w:commentRangeStart w:id="34"/>
      <w:r>
        <w:rPr>
          <w:rFonts w:ascii="Times New Roman" w:hAnsi="Times New Roman"/>
          <w:sz w:val="22"/>
          <w:szCs w:val="22"/>
        </w:rPr>
        <w:t>ref)</w:t>
      </w:r>
      <w:commentRangeEnd w:id="34"/>
      <w:r>
        <w:rPr>
          <w:rStyle w:val="CommentReference"/>
          <w:rFonts w:ascii="Times New Roman" w:hAnsi="Times New Roman" w:cs="Times New Roman"/>
          <w:color w:val="auto"/>
          <w14:textOutline w14:w="0" w14:cap="rnd" w14:cmpd="sng" w14:algn="ctr">
            <w14:noFill/>
            <w14:prstDash w14:val="solid"/>
            <w14:bevel/>
          </w14:textOutline>
        </w:rPr>
        <w:commentReference w:id="34"/>
      </w:r>
      <w:r>
        <w:rPr>
          <w:rFonts w:ascii="Times New Roman" w:hAnsi="Times New Roman"/>
          <w:sz w:val="22"/>
          <w:szCs w:val="22"/>
        </w:rPr>
        <w:t xml:space="preserve">. At the same time, there is mature theory that links objective measurements of psychophysical thresholds to the </w:t>
      </w:r>
      <w:del w:id="35" w:author="JohannesBurge" w:date="2021-02-01T22:30:00Z">
        <w:r w:rsidDel="002E4613">
          <w:rPr>
            <w:rFonts w:ascii="Times New Roman" w:hAnsi="Times New Roman"/>
            <w:sz w:val="22"/>
            <w:szCs w:val="22"/>
          </w:rPr>
          <w:delText xml:space="preserve">signal-to-noise </w:delText>
        </w:r>
      </w:del>
      <w:r>
        <w:rPr>
          <w:rFonts w:ascii="Times New Roman" w:hAnsi="Times New Roman"/>
          <w:sz w:val="22"/>
          <w:szCs w:val="22"/>
        </w:rPr>
        <w:t xml:space="preserve">properties of physiologically measured neural responses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&lt;EndNote&gt;&lt;Cite&gt;&lt;Author&gt;Parker&lt;/Author&gt;&lt;Year&gt;1998&lt;/Year&gt;&lt;RecNum&gt;2618&lt;/RecNum&gt;&lt;DisplayText&gt;(Parker &amp;amp; Newsome, 1998)&lt;/DisplayText&gt;&lt;record&gt;&lt;rec-number&gt;2618&lt;/rec-number&gt;&lt;foreign-keys&gt;&lt;key app="EN" db-id="592dpt2f590x0mezte35f5fwef0rtp2xsfrz" timestamp="1611082068"&gt;2618&lt;/key&gt;&lt;/foreign-keys&gt;&lt;ref-type name="Journal Article"&gt;17&lt;/ref-type&gt;&lt;contributors&gt;&lt;authors&gt;&lt;author&gt;Parker, A. J.&lt;/author&gt;&lt;author&gt;Newsome, W. T.&lt;/author&gt;&lt;/authors&gt;&lt;/contributors&gt;&lt;auth-address&gt;University Laboratory of Physiology, University of Oxford, United Kingdom.&lt;/auth-address&gt;&lt;titles&gt;&lt;title&gt;Sense and the single neuron: probing the physiology of perception&lt;/title&gt;&lt;secondary-title&gt;Annu Rev Neurosci&lt;/secondary-title&gt;&lt;/titles&gt;&lt;periodical&gt;&lt;full-title&gt;Annu Rev Neurosci&lt;/full-title&gt;&lt;/periodical&gt;&lt;pages&gt;227-77&lt;/pages&gt;&lt;volume&gt;21&lt;/volume&gt;&lt;edition&gt;1998/04/08&lt;/edition&gt;&lt;keywords&gt;&lt;keyword&gt;Animals&lt;/keyword&gt;&lt;keyword&gt;Cognition/*physiology&lt;/keyword&gt;&lt;keyword&gt;Humans&lt;/keyword&gt;&lt;keyword&gt;Neurons, Afferent/*physiology&lt;/keyword&gt;&lt;keyword&gt;Perception/*physiology&lt;/keyword&gt;&lt;/keywords&gt;&lt;dates&gt;&lt;year&gt;1998&lt;/year&gt;&lt;/dates&gt;&lt;isbn&gt;0147-006X (Print)&amp;#xD;0147-006X (Linking)&lt;/isbn&gt;&lt;accession-num&gt;9530497&lt;/accession-num&gt;&lt;urls&gt;&lt;related-urls&gt;&lt;url&gt;https://www.ncbi.nlm.nih.gov/pubmed/9530497&lt;/url&gt;&lt;/related-urls&gt;&lt;/urls&gt;&lt;electronic-resource-num&gt;10.1146/annurev.neuro.21.1.227&lt;/electronic-resource-num&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(Parker &amp; Newsome, 1998)</w:t>
      </w:r>
      <w:r w:rsidR="001E7F31">
        <w:rPr>
          <w:rFonts w:ascii="Times New Roman" w:hAnsi="Times New Roman"/>
          <w:sz w:val="22"/>
          <w:szCs w:val="22"/>
        </w:rPr>
        <w:fldChar w:fldCharType="end"/>
      </w:r>
      <w:r>
        <w:rPr>
          <w:rFonts w:ascii="Times New Roman" w:hAnsi="Times New Roman"/>
          <w:sz w:val="22"/>
          <w:szCs w:val="22"/>
        </w:rPr>
        <w:t>(</w:t>
      </w:r>
      <w:commentRangeStart w:id="36"/>
      <w:r>
        <w:rPr>
          <w:rFonts w:ascii="Times New Roman" w:hAnsi="Times New Roman"/>
          <w:sz w:val="22"/>
          <w:szCs w:val="22"/>
        </w:rPr>
        <w:t>refs</w:t>
      </w:r>
      <w:commentRangeEnd w:id="36"/>
      <w:r>
        <w:rPr>
          <w:rStyle w:val="CommentReference"/>
          <w:rFonts w:ascii="Times New Roman" w:hAnsi="Times New Roman" w:cs="Times New Roman"/>
          <w:color w:val="auto"/>
          <w14:textOutline w14:w="0" w14:cap="rnd" w14:cmpd="sng" w14:algn="ctr">
            <w14:noFill/>
            <w14:prstDash w14:val="solid"/>
            <w14:bevel/>
          </w14:textOutline>
        </w:rPr>
        <w:commentReference w:id="36"/>
      </w:r>
      <w:r>
        <w:rPr>
          <w:rFonts w:ascii="Times New Roman" w:hAnsi="Times New Roman"/>
          <w:sz w:val="22"/>
          <w:szCs w:val="22"/>
        </w:rPr>
        <w:t xml:space="preserve">). To date, however, it has not been clear how to apply threshold measurements to questions of perceptual constancy. Indirect methods involve linking thresholds to appearance measurements, </w:t>
      </w:r>
      <w:r w:rsidR="009C184A">
        <w:rPr>
          <w:rFonts w:ascii="Times New Roman" w:hAnsi="Times New Roman"/>
          <w:sz w:val="22"/>
          <w:szCs w:val="22"/>
        </w:rPr>
        <w:t>which have their origin in</w:t>
      </w:r>
      <w:r>
        <w:rPr>
          <w:rFonts w:ascii="Times New Roman" w:hAnsi="Times New Roman"/>
          <w:sz w:val="22"/>
          <w:szCs w:val="22"/>
        </w:rPr>
        <w:t xml:space="preserve"> Fechner’s pioneering interpretation of Weber’s Law </w:t>
      </w:r>
      <w:commentRangeStart w:id="37"/>
      <w:r>
        <w:rPr>
          <w:rFonts w:ascii="Times New Roman" w:hAnsi="Times New Roman"/>
          <w:sz w:val="22"/>
          <w:szCs w:val="22"/>
        </w:rPr>
        <w:t xml:space="preserve">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fldChar w:fldCharType="separate"/>
      </w:r>
      <w:r w:rsidR="008C29CC">
        <w:rPr>
          <w:rFonts w:ascii="Times New Roman" w:hAnsi="Times New Roman"/>
          <w:noProof/>
          <w:sz w:val="22"/>
          <w:szCs w:val="22"/>
        </w:rPr>
        <w:t>(Fechner, 1966; Hillis &amp; Brainard, 2005, 2007; Nachmias &amp; Sansbury, 1974)</w:t>
      </w:r>
      <w:r w:rsidR="001E7F31">
        <w:rPr>
          <w:rFonts w:ascii="Times New Roman" w:hAnsi="Times New Roman"/>
          <w:sz w:val="22"/>
          <w:szCs w:val="22"/>
        </w:rPr>
        <w:fldChar w:fldCharType="end"/>
      </w:r>
      <w:r>
        <w:rPr>
          <w:rFonts w:ascii="Times New Roman" w:hAnsi="Times New Roman"/>
          <w:sz w:val="22"/>
          <w:szCs w:val="22"/>
        </w:rPr>
        <w:t>(</w:t>
      </w:r>
      <w:commentRangeStart w:id="38"/>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38"/>
      <w:r>
        <w:rPr>
          <w:rStyle w:val="CommentReference"/>
          <w:rFonts w:ascii="Times New Roman" w:hAnsi="Times New Roman" w:cs="Times New Roman"/>
          <w:color w:val="auto"/>
          <w14:textOutline w14:w="0" w14:cap="rnd" w14:cmpd="sng" w14:algn="ctr">
            <w14:noFill/>
            <w14:prstDash w14:val="solid"/>
            <w14:bevel/>
          </w14:textOutline>
        </w:rPr>
        <w:commentReference w:id="38"/>
      </w:r>
      <w:r>
        <w:rPr>
          <w:rFonts w:ascii="Times New Roman" w:hAnsi="Times New Roman"/>
          <w:sz w:val="22"/>
          <w:szCs w:val="22"/>
        </w:rPr>
        <w:t>). This approach hold</w:t>
      </w:r>
      <w:ins w:id="39" w:author="JohannesBurge" w:date="2021-02-02T18:41:00Z">
        <w:r w:rsidR="004D063B">
          <w:rPr>
            <w:rFonts w:ascii="Times New Roman" w:hAnsi="Times New Roman"/>
            <w:sz w:val="22"/>
            <w:szCs w:val="22"/>
          </w:rPr>
          <w:t>s</w:t>
        </w:r>
      </w:ins>
      <w:r>
        <w:rPr>
          <w:rFonts w:ascii="Times New Roman" w:hAnsi="Times New Roman"/>
          <w:sz w:val="22"/>
          <w:szCs w:val="22"/>
        </w:rPr>
        <w:t xml:space="preserve"> promise, but there are documented cases where the threshold measurements fail to account for appearance effects related to lightness constancy</w:t>
      </w:r>
      <w:commentRangeEnd w:id="37"/>
      <w:r w:rsidR="0007144A">
        <w:rPr>
          <w:rStyle w:val="CommentReference"/>
          <w:rFonts w:ascii="Times New Roman" w:hAnsi="Times New Roman" w:cs="Times New Roman"/>
          <w:color w:val="auto"/>
          <w14:textOutline w14:w="0" w14:cap="rnd" w14:cmpd="sng" w14:algn="ctr">
            <w14:noFill/>
            <w14:prstDash w14:val="solid"/>
            <w14:bevel/>
          </w14:textOutline>
        </w:rPr>
        <w:commentReference w:id="37"/>
      </w:r>
      <w:r>
        <w:rPr>
          <w:rFonts w:ascii="Times New Roman" w:hAnsi="Times New Roman"/>
          <w:sz w:val="22"/>
          <w:szCs w:val="22"/>
        </w:rPr>
        <w:t xml:space="preserve"> (</w:t>
      </w:r>
      <w:commentRangeStart w:id="40"/>
      <w:r>
        <w:rPr>
          <w:rFonts w:ascii="Times New Roman" w:hAnsi="Times New Roman"/>
          <w:sz w:val="22"/>
          <w:szCs w:val="22"/>
        </w:rPr>
        <w:t>ref</w:t>
      </w:r>
      <w:commentRangeEnd w:id="40"/>
      <w:r>
        <w:rPr>
          <w:rStyle w:val="CommentReference"/>
          <w:rFonts w:ascii="Times New Roman" w:hAnsi="Times New Roman" w:cs="Times New Roman"/>
          <w:color w:val="auto"/>
          <w14:textOutline w14:w="0" w14:cap="rnd" w14:cmpd="sng" w14:algn="ctr">
            <w14:noFill/>
            <w14:prstDash w14:val="solid"/>
            <w14:bevel/>
          </w14:textOutline>
        </w:rPr>
        <w:commentReference w:id="40"/>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04351FC8" w14:textId="79DAAA19" w:rsidR="00650716" w:rsidRDefault="009B62D6">
      <w:pPr>
        <w:pStyle w:val="Default"/>
        <w:spacing w:before="0"/>
        <w:rPr>
          <w:rFonts w:ascii="Times New Roman" w:hAnsi="Times New Roman"/>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w:t>
      </w:r>
      <w:proofErr w:type="gramStart"/>
      <w:r w:rsidR="00A57B06">
        <w:rPr>
          <w:rFonts w:ascii="Times New Roman" w:hAnsi="Times New Roman"/>
          <w:sz w:val="22"/>
          <w:szCs w:val="22"/>
        </w:rPr>
        <w:t>i.e.</w:t>
      </w:r>
      <w:proofErr w:type="gramEnd"/>
      <w:r w:rsidR="00A57B06">
        <w:rPr>
          <w:rFonts w:ascii="Times New Roman" w:hAnsi="Times New Roman"/>
          <w:sz w:val="22"/>
          <w:szCs w:val="22"/>
        </w:rPr>
        <w:t xml:space="preserv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4AA2D520"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lastRenderedPageBreak/>
        <w:t>A</w:t>
      </w:r>
      <w:r w:rsidR="00D949EF">
        <w:rPr>
          <w:rFonts w:ascii="Times New Roman" w:hAnsi="Times New Roman"/>
          <w:sz w:val="22"/>
          <w:szCs w:val="22"/>
        </w:rPr>
        <w:t>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 the object lightness captures the essential features of human observers</w:t>
      </w:r>
      <w:ins w:id="41" w:author="JohannesBurge" w:date="2021-02-05T12:18:00Z">
        <w:r w:rsidR="00AF0DC6">
          <w:rPr>
            <w:rFonts w:ascii="Times New Roman" w:hAnsi="Times New Roman"/>
            <w:sz w:val="22"/>
            <w:szCs w:val="22"/>
          </w:rPr>
          <w:t xml:space="preserve">. </w:t>
        </w:r>
        <w:commentRangeStart w:id="42"/>
        <w:commentRangeStart w:id="43"/>
        <w:r w:rsidR="00AF0DC6">
          <w:rPr>
            <w:rFonts w:ascii="Times New Roman" w:hAnsi="Times New Roman"/>
            <w:sz w:val="22"/>
            <w:szCs w:val="22"/>
          </w:rPr>
          <w:t>The model</w:t>
        </w:r>
      </w:ins>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commentRangeEnd w:id="42"/>
      <w:r w:rsidR="00371A93">
        <w:rPr>
          <w:rStyle w:val="CommentReference"/>
          <w:rFonts w:ascii="Times New Roman" w:hAnsi="Times New Roman" w:cs="Times New Roman"/>
          <w:color w:val="auto"/>
          <w14:textOutline w14:w="0" w14:cap="rnd" w14:cmpd="sng" w14:algn="ctr">
            <w14:noFill/>
            <w14:prstDash w14:val="solid"/>
            <w14:bevel/>
          </w14:textOutline>
        </w:rPr>
        <w:commentReference w:id="42"/>
      </w:r>
      <w:commentRangeEnd w:id="43"/>
      <w:r w:rsidR="00622841">
        <w:rPr>
          <w:rStyle w:val="CommentReference"/>
          <w:rFonts w:ascii="Times New Roman" w:hAnsi="Times New Roman" w:cs="Times New Roman"/>
          <w:color w:val="auto"/>
          <w14:textOutline w14:w="0" w14:cap="rnd" w14:cmpd="sng" w14:algn="ctr">
            <w14:noFill/>
            <w14:prstDash w14:val="solid"/>
            <w14:bevel/>
          </w14:textOutline>
        </w:rPr>
        <w:commentReference w:id="43"/>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7D63D11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t>(American Society for Testing and Materials, 2017 )</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309849C0" w:rsidR="0004085B" w:rsidRDefault="0004085B" w:rsidP="0004085B">
      <w:pPr>
        <w:pStyle w:val="Default"/>
        <w:spacing w:before="0"/>
        <w:rPr>
          <w:ins w:id="44" w:author="Vijay Singh" w:date="2021-02-06T13:24:00Z"/>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on lightness discrimination thresholds, we varied the reflectance spectra of the background objects in the images by sampling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2B6D57">
        <w:rPr>
          <w:rFonts w:ascii="Times New Roman" w:hAnsi="Times New Roman"/>
          <w:sz w:val="22"/>
          <w:szCs w:val="22"/>
        </w:rPr>
        <w: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2B6D57">
        <w:rPr>
          <w:rFonts w:ascii="Times New Roman" w:hAnsi="Times New Roman"/>
          <w:noProof/>
          <w:sz w:val="22"/>
          <w:szCs w:val="22"/>
        </w:rPr>
        <w:t>(Singh, Cottaris, Heasly, Brainard, &amp; Burge, 2018)</w:t>
      </w:r>
      <w:r w:rsidR="00965CFE">
        <w:rPr>
          <w:rFonts w:ascii="Times New Roman" w:hAnsi="Times New Roman"/>
          <w:sz w:val="22"/>
          <w:szCs w:val="22"/>
        </w:rPr>
        <w:fldChar w:fldCharType="end"/>
      </w:r>
      <w:r w:rsidR="00965CFE">
        <w:rPr>
          <w:rFonts w:ascii="Times New Roman" w:hAnsi="Times New Roman"/>
          <w:sz w:val="22"/>
          <w:szCs w:val="22"/>
        </w:rPr>
        <w:t>)</w:t>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8C29CC">
        <w:rPr>
          <w:rFonts w:ascii="Times New Roman" w:hAnsi="Times New Roman"/>
          <w:noProof/>
          <w:color w:val="0076BA"/>
          <w:sz w:val="22"/>
          <w:szCs w:val="22"/>
        </w:rPr>
        <w:t>(Kelly, Gibson, &amp; Nickerson, 1943; Vrhel, Gershon, &amp; Iwan, 1994)</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ins w:id="45" w:author="Vijay Singh" w:date="2021-02-06T13:27:00Z">
        <w:r w:rsidR="0071405B">
          <w:rPr>
            <w:rFonts w:ascii="Times New Roman" w:hAnsi="Times New Roman"/>
            <w:sz w:val="22"/>
            <w:szCs w:val="22"/>
          </w:rPr>
          <w:t xml:space="preserve"> The amount of variation in the background was controlled by multiplying the co</w:t>
        </w:r>
      </w:ins>
      <w:ins w:id="46" w:author="Vijay Singh" w:date="2021-02-06T13:28:00Z">
        <w:r w:rsidR="0071405B">
          <w:rPr>
            <w:rFonts w:ascii="Times New Roman" w:hAnsi="Times New Roman"/>
            <w:sz w:val="22"/>
            <w:szCs w:val="22"/>
          </w:rPr>
          <w:t xml:space="preserve">variance matrix of the </w:t>
        </w:r>
      </w:ins>
      <w:ins w:id="47" w:author="Vijay Singh" w:date="2021-02-06T13:29:00Z">
        <w:r w:rsidR="00AB4EAD">
          <w:rPr>
            <w:rFonts w:ascii="Times New Roman" w:hAnsi="Times New Roman"/>
            <w:sz w:val="22"/>
            <w:szCs w:val="22"/>
          </w:rPr>
          <w:t xml:space="preserve">multivariate-normal </w:t>
        </w:r>
      </w:ins>
      <w:ins w:id="48" w:author="Vijay Singh" w:date="2021-02-06T13:28:00Z">
        <w:r w:rsidR="00192DF7">
          <w:rPr>
            <w:rFonts w:ascii="Times New Roman" w:hAnsi="Times New Roman"/>
            <w:sz w:val="22"/>
            <w:szCs w:val="22"/>
          </w:rPr>
          <w:t>distribution by a scalar.</w:t>
        </w:r>
      </w:ins>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Default="005455B8" w:rsidP="0004085B">
      <w:pPr>
        <w:pStyle w:val="Default"/>
        <w:spacing w:before="0"/>
        <w:rPr>
          <w:rFonts w:ascii="Times New Roman" w:hAnsi="Times New Roman"/>
          <w:sz w:val="22"/>
          <w:szCs w:val="22"/>
        </w:rPr>
      </w:pPr>
    </w:p>
    <w:p w14:paraId="78A3BA4F" w14:textId="2F2D7A1B"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 xml:space="preserve">Signal Detection </w:t>
      </w:r>
      <w:r w:rsidR="003E6D6B">
        <w:rPr>
          <w:rFonts w:ascii="Times New Roman" w:hAnsi="Times New Roman"/>
          <w:color w:val="000000" w:themeColor="text1"/>
          <w:sz w:val="22"/>
          <w:szCs w:val="22"/>
        </w:rPr>
        <w:t xml:space="preserve">Theory </w:t>
      </w:r>
      <w:r w:rsidR="00CF5E53">
        <w:rPr>
          <w:rFonts w:ascii="Times New Roman" w:hAnsi="Times New Roman"/>
          <w:color w:val="000000" w:themeColor="text1"/>
          <w:sz w:val="22"/>
          <w:szCs w:val="22"/>
        </w:rPr>
        <w:t>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504852B5"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8C29CC">
        <w:rPr>
          <w:rFonts w:ascii="Times New Roman" w:hAnsi="Times New Roman"/>
          <w:noProof/>
          <w:sz w:val="22"/>
          <w:szCs w:val="22"/>
        </w:rPr>
        <w:t>(Pelli &amp; Farell, 1999)</w:t>
      </w:r>
      <w:r w:rsidR="00681A42">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31005835" w:rsidR="009C2926" w:rsidRDefault="007B4E86" w:rsidP="009F434F">
      <w:pPr>
        <w:pStyle w:val="Default"/>
        <w:spacing w:before="0"/>
        <w:rPr>
          <w:rFonts w:ascii="Times New Roman" w:hAnsi="Times New Roman"/>
          <w:sz w:val="22"/>
          <w:szCs w:val="22"/>
        </w:rPr>
      </w:pPr>
      <w:commentRangeStart w:id="49"/>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commentRangeEnd w:id="49"/>
      <w:r w:rsidR="00934CC8">
        <w:rPr>
          <w:rStyle w:val="CommentReference"/>
          <w:rFonts w:ascii="Times New Roman" w:hAnsi="Times New Roman" w:cs="Times New Roman"/>
          <w:color w:val="auto"/>
          <w14:textOutline w14:w="0" w14:cap="rnd" w14:cmpd="sng" w14:algn="ctr">
            <w14:noFill/>
            <w14:prstDash w14:val="solid"/>
            <w14:bevel/>
          </w14:textOutline>
        </w:rPr>
        <w:commentReference w:id="49"/>
      </w:r>
      <w:r>
        <w:rPr>
          <w:rFonts w:ascii="Times New Roman" w:hAnsi="Times New Roman"/>
          <w:sz w:val="22"/>
          <w:szCs w:val="22"/>
        </w:rPr>
        <w:t xml:space="preserve">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xml:space="preserve">, to the extent that it </w:t>
      </w:r>
      <w:r w:rsidR="00934CC8">
        <w:rPr>
          <w:rFonts w:ascii="Times New Roman" w:hAnsi="Times New Roman"/>
          <w:sz w:val="22"/>
          <w:szCs w:val="22"/>
        </w:rPr>
        <w:t>impacts</w:t>
      </w:r>
      <w:r w:rsidR="00802B44">
        <w:rPr>
          <w:rFonts w:ascii="Times New Roman" w:hAnsi="Times New Roman"/>
          <w:sz w:val="22"/>
          <w:szCs w:val="22"/>
        </w:rPr>
        <w:t xml:space="preserve">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77777777" w:rsidR="00E014A6" w:rsidRDefault="00554DFF" w:rsidP="00E014A6">
      <w:pPr>
        <w:pStyle w:val="Default"/>
        <w:spacing w:before="0"/>
        <w:rPr>
          <w:ins w:id="50" w:author="Vijay Singh" w:date="2021-02-06T18:44:00Z"/>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del w:id="51" w:author="Vijay Singh" w:date="2021-02-06T18:13:00Z">
        <w:r w:rsidR="004B49FC" w:rsidDel="00A33F92">
          <w:rPr>
            <w:rFonts w:ascii="Times New Roman" w:hAnsi="Times New Roman"/>
            <w:sz w:val="22"/>
            <w:szCs w:val="22"/>
          </w:rPr>
          <w:delText xml:space="preserve">model </w:delText>
        </w:r>
      </w:del>
      <w:ins w:id="52" w:author="Vijay Singh" w:date="2021-02-06T18:13:00Z">
        <w:r w:rsidR="00A33F92">
          <w:rPr>
            <w:rFonts w:ascii="Times New Roman" w:hAnsi="Times New Roman"/>
            <w:sz w:val="22"/>
            <w:szCs w:val="22"/>
          </w:rPr>
          <w:t>framewor</w:t>
        </w:r>
      </w:ins>
      <w:ins w:id="53" w:author="Vijay Singh" w:date="2021-02-06T18:14:00Z">
        <w:r w:rsidR="00A33F92">
          <w:rPr>
            <w:rFonts w:ascii="Times New Roman" w:hAnsi="Times New Roman"/>
            <w:sz w:val="22"/>
            <w:szCs w:val="22"/>
          </w:rPr>
          <w:t xml:space="preserve">k </w:t>
        </w:r>
      </w:ins>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commentRangeStart w:id="54"/>
      <w:r>
        <w:rPr>
          <w:rFonts w:ascii="Times New Roman" w:hAnsi="Times New Roman"/>
          <w:sz w:val="22"/>
          <w:szCs w:val="22"/>
        </w:rPr>
        <w:t xml:space="preserve">In </w:t>
      </w:r>
      <w:r w:rsidR="002643F9">
        <w:rPr>
          <w:rFonts w:ascii="Times New Roman" w:hAnsi="Times New Roman"/>
          <w:sz w:val="22"/>
          <w:szCs w:val="22"/>
        </w:rPr>
        <w:t>such</w:t>
      </w:r>
      <w:r w:rsidR="002643F9">
        <w:rPr>
          <w:rFonts w:ascii="Times New Roman" w:hAnsi="Times New Roman"/>
          <w:sz w:val="22"/>
          <w:szCs w:val="22"/>
        </w:rPr>
        <w:t xml:space="preserve">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w:t>
      </w:r>
      <w:commentRangeEnd w:id="54"/>
      <w:r w:rsidR="00512094">
        <w:rPr>
          <w:rStyle w:val="CommentReference"/>
          <w:rFonts w:ascii="Times New Roman" w:hAnsi="Times New Roman" w:cs="Times New Roman"/>
          <w:color w:val="auto"/>
          <w14:textOutline w14:w="0" w14:cap="rnd" w14:cmpd="sng" w14:algn="ctr">
            <w14:noFill/>
            <w14:prstDash w14:val="solid"/>
            <w14:bevel/>
          </w14:textOutline>
        </w:rPr>
        <w:commentReference w:id="54"/>
      </w:r>
      <w:r w:rsidR="001650F4">
        <w:rPr>
          <w:rFonts w:ascii="Times New Roman" w:hAnsi="Times New Roman"/>
          <w:sz w:val="22"/>
          <w:szCs w:val="22"/>
        </w:rPr>
        <w:t xml:space="preserve">limited by two fundamental factors. The first 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w:t>
      </w:r>
      <w:r w:rsidR="001650F4">
        <w:rPr>
          <w:rFonts w:ascii="Times New Roman" w:hAnsi="Times New Roman"/>
          <w:sz w:val="22"/>
          <w:szCs w:val="22"/>
        </w:rPr>
        <w:t xml:space="preserve">separately </w:t>
      </w:r>
      <w:r w:rsidR="006B3ACF">
        <w:rPr>
          <w:rFonts w:ascii="Times New Roman" w:hAnsi="Times New Roman"/>
          <w:sz w:val="22"/>
          <w:szCs w:val="22"/>
        </w:rPr>
        <w:t xml:space="preserve">estimating </w:t>
      </w:r>
      <w:r w:rsidR="001650F4">
        <w:rPr>
          <w:rFonts w:ascii="Times New Roman" w:hAnsi="Times New Roman"/>
          <w:sz w:val="22"/>
          <w:szCs w:val="22"/>
        </w:rPr>
        <w:t xml:space="preserve">the effect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w:t>
      </w:r>
      <w:commentRangeStart w:id="55"/>
      <w:r w:rsidR="001650F4">
        <w:rPr>
          <w:rFonts w:ascii="Times New Roman" w:hAnsi="Times New Roman"/>
          <w:sz w:val="22"/>
          <w:szCs w:val="22"/>
        </w:rPr>
        <w:t>external noise</w:t>
      </w:r>
      <w:commentRangeEnd w:id="55"/>
      <w:r w:rsidR="00CE33BE">
        <w:rPr>
          <w:rStyle w:val="CommentReference"/>
          <w:rFonts w:ascii="Times New Roman" w:hAnsi="Times New Roman" w:cs="Times New Roman"/>
          <w:color w:val="auto"/>
          <w14:textOutline w14:w="0" w14:cap="rnd" w14:cmpd="sng" w14:algn="ctr">
            <w14:noFill/>
            <w14:prstDash w14:val="solid"/>
            <w14:bevel/>
          </w14:textOutline>
        </w:rPr>
        <w:commentReference w:id="55"/>
      </w:r>
      <w:r w:rsidR="001650F4">
        <w:rPr>
          <w:rFonts w:ascii="Times New Roman" w:hAnsi="Times New Roman"/>
          <w:sz w:val="22"/>
          <w:szCs w:val="22"/>
        </w:rPr>
        <w:t xml:space="preserve"> intrudes on performance, compared to the intrinsic precision of the visual system’s representation of target lightness.</w:t>
      </w:r>
      <w:ins w:id="56" w:author="Vijay Singh" w:date="2021-02-06T18:20:00Z">
        <w:r w:rsidR="00D61E92">
          <w:rPr>
            <w:rFonts w:ascii="Times New Roman" w:hAnsi="Times New Roman"/>
            <w:sz w:val="22"/>
            <w:szCs w:val="22"/>
          </w:rPr>
          <w:t xml:space="preserve"> </w:t>
        </w:r>
      </w:ins>
      <w:ins w:id="57" w:author="Vijay Singh" w:date="2021-02-06T18:44:00Z">
        <w:r w:rsidR="00E014A6">
          <w:rPr>
            <w:rFonts w:ascii="Times New Roman" w:hAnsi="Times New Roman"/>
            <w:sz w:val="22"/>
            <w:szCs w:val="22"/>
          </w:rPr>
          <w:t>The model relates the discrimination threshold (</w:t>
        </w:r>
      </w:ins>
      <m:oMath>
        <m:r>
          <w:ins w:id="58" w:author="Vijay Singh" w:date="2021-02-06T18:44:00Z">
            <w:rPr>
              <w:rFonts w:ascii="Cambria Math" w:hAnsi="Cambria Math" w:cs="Times New Roman"/>
              <w:sz w:val="22"/>
              <w:szCs w:val="22"/>
            </w:rPr>
            <m:t>T</m:t>
          </w:ins>
        </m:r>
      </m:oMath>
      <w:ins w:id="59" w:author="Vijay Singh" w:date="2021-02-06T18:44:00Z">
        <w:r w:rsidR="00E014A6">
          <w:rPr>
            <w:rFonts w:ascii="Times New Roman" w:hAnsi="Times New Roman"/>
            <w:sz w:val="22"/>
            <w:szCs w:val="22"/>
          </w:rPr>
          <w:t>) with the variance in the internal noise (</w:t>
        </w:r>
      </w:ins>
      <m:oMath>
        <m:sSubSup>
          <m:sSubSupPr>
            <m:ctrlPr>
              <w:ins w:id="60" w:author="Vijay Singh" w:date="2021-02-06T18:44:00Z">
                <w:rPr>
                  <w:rFonts w:ascii="Cambria Math" w:hAnsi="Cambria Math" w:cs="Times New Roman"/>
                  <w:i/>
                  <w:sz w:val="22"/>
                  <w:szCs w:val="22"/>
                </w:rPr>
              </w:ins>
            </m:ctrlPr>
          </m:sSubSupPr>
          <m:e>
            <m:r>
              <w:ins w:id="61" w:author="Vijay Singh" w:date="2021-02-06T18:44:00Z">
                <w:rPr>
                  <w:rFonts w:ascii="Cambria Math" w:hAnsi="Cambria Math" w:cs="Times New Roman"/>
                  <w:sz w:val="22"/>
                  <w:szCs w:val="22"/>
                </w:rPr>
                <m:t>σ</m:t>
              </w:ins>
            </m:r>
          </m:e>
          <m:sub>
            <m:r>
              <w:ins w:id="62" w:author="Vijay Singh" w:date="2021-02-06T18:44:00Z">
                <w:rPr>
                  <w:rFonts w:ascii="Cambria Math" w:hAnsi="Cambria Math" w:cs="Times New Roman"/>
                  <w:sz w:val="22"/>
                  <w:szCs w:val="22"/>
                </w:rPr>
                <m:t>i</m:t>
              </w:ins>
            </m:r>
          </m:sub>
          <m:sup>
            <m:r>
              <w:ins w:id="63" w:author="Vijay Singh" w:date="2021-02-06T18:44:00Z">
                <w:rPr>
                  <w:rFonts w:ascii="Cambria Math" w:hAnsi="Cambria Math" w:cs="Times New Roman"/>
                  <w:sz w:val="22"/>
                  <w:szCs w:val="22"/>
                </w:rPr>
                <m:t>2</m:t>
              </w:ins>
            </m:r>
          </m:sup>
        </m:sSubSup>
      </m:oMath>
      <w:ins w:id="64" w:author="Vijay Singh" w:date="2021-02-06T18:44:00Z">
        <w:r w:rsidR="00E014A6">
          <w:rPr>
            <w:rFonts w:ascii="Times New Roman" w:hAnsi="Times New Roman"/>
            <w:sz w:val="22"/>
            <w:szCs w:val="22"/>
          </w:rPr>
          <w:t xml:space="preserve">), the external noise </w:t>
        </w:r>
      </w:ins>
      <m:oMath>
        <m:r>
          <w:ins w:id="65" w:author="Vijay Singh" w:date="2021-02-06T18:44:00Z">
            <w:rPr>
              <w:rFonts w:ascii="Cambria Math" w:hAnsi="Cambria Math"/>
              <w:sz w:val="22"/>
              <w:szCs w:val="22"/>
            </w:rPr>
            <m:t>(</m:t>
          </w:ins>
        </m:r>
        <m:sSubSup>
          <m:sSubSupPr>
            <m:ctrlPr>
              <w:ins w:id="66" w:author="Vijay Singh" w:date="2021-02-06T18:44:00Z">
                <w:rPr>
                  <w:rFonts w:ascii="Cambria Math" w:hAnsi="Cambria Math" w:cs="Times New Roman"/>
                  <w:i/>
                  <w:sz w:val="22"/>
                  <w:szCs w:val="22"/>
                </w:rPr>
              </w:ins>
            </m:ctrlPr>
          </m:sSubSupPr>
          <m:e>
            <m:r>
              <w:ins w:id="67" w:author="Vijay Singh" w:date="2021-02-06T18:44:00Z">
                <w:rPr>
                  <w:rFonts w:ascii="Cambria Math" w:hAnsi="Cambria Math" w:cs="Times New Roman"/>
                  <w:sz w:val="22"/>
                  <w:szCs w:val="22"/>
                </w:rPr>
                <m:t>σ</m:t>
              </w:ins>
            </m:r>
          </m:e>
          <m:sub>
            <m:r>
              <w:ins w:id="68" w:author="Vijay Singh" w:date="2021-02-06T18:44:00Z">
                <w:rPr>
                  <w:rFonts w:ascii="Cambria Math" w:hAnsi="Cambria Math" w:cs="Times New Roman"/>
                  <w:sz w:val="22"/>
                  <w:szCs w:val="22"/>
                </w:rPr>
                <m:t>e</m:t>
              </w:ins>
            </m:r>
          </m:sub>
          <m:sup>
            <m:r>
              <w:ins w:id="69" w:author="Vijay Singh" w:date="2021-02-06T18:44:00Z">
                <w:rPr>
                  <w:rFonts w:ascii="Cambria Math" w:hAnsi="Cambria Math" w:cs="Times New Roman"/>
                  <w:sz w:val="22"/>
                  <w:szCs w:val="22"/>
                </w:rPr>
                <m:t>2</m:t>
              </w:ins>
            </m:r>
          </m:sup>
        </m:sSubSup>
      </m:oMath>
      <w:ins w:id="70" w:author="Vijay Singh" w:date="2021-02-06T18:44:00Z">
        <w:r w:rsidR="00E014A6">
          <w:rPr>
            <w:rFonts w:ascii="Times New Roman" w:hAnsi="Times New Roman"/>
            <w:sz w:val="22"/>
            <w:szCs w:val="22"/>
          </w:rPr>
          <w:t>), and the covariance scalar (</w:t>
        </w:r>
      </w:ins>
      <m:oMath>
        <m:sSup>
          <m:sSupPr>
            <m:ctrlPr>
              <w:ins w:id="71" w:author="Vijay Singh" w:date="2021-02-06T18:44:00Z">
                <w:rPr>
                  <w:rFonts w:ascii="Cambria Math" w:hAnsi="Cambria Math" w:cs="Times New Roman"/>
                  <w:i/>
                  <w:sz w:val="22"/>
                  <w:szCs w:val="22"/>
                </w:rPr>
              </w:ins>
            </m:ctrlPr>
          </m:sSupPr>
          <m:e>
            <m:r>
              <w:ins w:id="72" w:author="Vijay Singh" w:date="2021-02-06T18:44:00Z">
                <w:rPr>
                  <w:rFonts w:ascii="Cambria Math" w:hAnsi="Cambria Math" w:cs="Times New Roman"/>
                  <w:sz w:val="22"/>
                  <w:szCs w:val="22"/>
                </w:rPr>
                <m:t>σ</m:t>
              </w:ins>
            </m:r>
          </m:e>
          <m:sup>
            <m:r>
              <w:ins w:id="73" w:author="Vijay Singh" w:date="2021-02-06T18:44:00Z">
                <w:rPr>
                  <w:rFonts w:ascii="Cambria Math" w:hAnsi="Cambria Math" w:cs="Times New Roman"/>
                  <w:sz w:val="22"/>
                  <w:szCs w:val="22"/>
                </w:rPr>
                <m:t>2</m:t>
              </w:ins>
            </m:r>
          </m:sup>
        </m:sSup>
      </m:oMath>
      <w:ins w:id="74" w:author="Vijay Singh" w:date="2021-02-06T18:44:00Z">
        <w:r w:rsidR="00E014A6">
          <w:rPr>
            <w:rFonts w:ascii="Times New Roman" w:hAnsi="Times New Roman"/>
            <w:sz w:val="22"/>
            <w:szCs w:val="22"/>
          </w:rPr>
          <w:t>) as:</w:t>
        </w:r>
      </w:ins>
    </w:p>
    <w:p w14:paraId="6954ACE0" w14:textId="77777777" w:rsidR="00E014A6" w:rsidRPr="00D61E92" w:rsidRDefault="00E014A6" w:rsidP="00E014A6">
      <w:pPr>
        <w:pStyle w:val="Default"/>
        <w:spacing w:before="0"/>
        <w:rPr>
          <w:ins w:id="75" w:author="Vijay Singh" w:date="2021-02-06T18:44:00Z"/>
          <w:rFonts w:ascii="Times New Roman" w:hAnsi="Times New Roman"/>
          <w:sz w:val="22"/>
          <w:szCs w:val="22"/>
        </w:rPr>
      </w:pPr>
      <m:oMathPara>
        <m:oMath>
          <m:sSup>
            <m:sSupPr>
              <m:ctrlPr>
                <w:ins w:id="76" w:author="Vijay Singh" w:date="2021-02-06T18:44:00Z">
                  <w:rPr>
                    <w:rFonts w:ascii="Cambria Math" w:hAnsi="Cambria Math" w:cs="Times New Roman"/>
                    <w:i/>
                    <w:sz w:val="22"/>
                    <w:szCs w:val="22"/>
                  </w:rPr>
                </w:ins>
              </m:ctrlPr>
            </m:sSupPr>
            <m:e>
              <m:r>
                <w:ins w:id="77" w:author="Vijay Singh" w:date="2021-02-06T18:44:00Z">
                  <w:rPr>
                    <w:rFonts w:ascii="Cambria Math" w:hAnsi="Cambria Math" w:cs="Times New Roman"/>
                    <w:sz w:val="22"/>
                    <w:szCs w:val="22"/>
                  </w:rPr>
                  <m:t>T</m:t>
                </w:ins>
              </m:r>
            </m:e>
            <m:sup>
              <m:r>
                <w:ins w:id="78" w:author="Vijay Singh" w:date="2021-02-06T18:44:00Z">
                  <w:rPr>
                    <w:rFonts w:ascii="Cambria Math" w:hAnsi="Cambria Math" w:cs="Times New Roman"/>
                    <w:sz w:val="22"/>
                    <w:szCs w:val="22"/>
                  </w:rPr>
                  <m:t>2</m:t>
                </w:ins>
              </m:r>
            </m:sup>
          </m:sSup>
          <m:r>
            <w:ins w:id="79" w:author="Vijay Singh" w:date="2021-02-06T18:44:00Z">
              <w:rPr>
                <w:rFonts w:ascii="Cambria Math" w:hAnsi="Cambria Math" w:cs="Times New Roman"/>
                <w:sz w:val="22"/>
                <w:szCs w:val="22"/>
              </w:rPr>
              <m:t>=</m:t>
            </w:ins>
          </m:r>
          <m:sSubSup>
            <m:sSubSupPr>
              <m:ctrlPr>
                <w:ins w:id="80" w:author="Vijay Singh" w:date="2021-02-06T18:44:00Z">
                  <w:rPr>
                    <w:rFonts w:ascii="Cambria Math" w:hAnsi="Cambria Math" w:cs="Times New Roman"/>
                    <w:i/>
                    <w:sz w:val="22"/>
                    <w:szCs w:val="22"/>
                  </w:rPr>
                </w:ins>
              </m:ctrlPr>
            </m:sSubSupPr>
            <m:e>
              <m:r>
                <w:ins w:id="81" w:author="Vijay Singh" w:date="2021-02-06T18:44:00Z">
                  <w:rPr>
                    <w:rFonts w:ascii="Cambria Math" w:hAnsi="Cambria Math" w:cs="Times New Roman"/>
                    <w:sz w:val="22"/>
                    <w:szCs w:val="22"/>
                  </w:rPr>
                  <m:t>T</m:t>
                </w:ins>
              </m:r>
            </m:e>
            <m:sub>
              <m:r>
                <w:ins w:id="82" w:author="Vijay Singh" w:date="2021-02-06T18:44:00Z">
                  <w:rPr>
                    <w:rFonts w:ascii="Cambria Math" w:hAnsi="Cambria Math" w:cs="Times New Roman"/>
                    <w:sz w:val="22"/>
                    <w:szCs w:val="22"/>
                  </w:rPr>
                  <m:t>0</m:t>
                </w:ins>
              </m:r>
            </m:sub>
            <m:sup>
              <m:r>
                <w:ins w:id="83" w:author="Vijay Singh" w:date="2021-02-06T18:44:00Z">
                  <w:rPr>
                    <w:rFonts w:ascii="Cambria Math" w:hAnsi="Cambria Math" w:cs="Times New Roman"/>
                    <w:sz w:val="22"/>
                    <w:szCs w:val="22"/>
                  </w:rPr>
                  <m:t>2</m:t>
                </w:ins>
              </m:r>
            </m:sup>
          </m:sSubSup>
          <m:r>
            <w:ins w:id="84" w:author="Vijay Singh" w:date="2021-02-06T18:44:00Z">
              <w:rPr>
                <w:rFonts w:ascii="Cambria Math" w:hAnsi="Cambria Math" w:cs="Times New Roman"/>
                <w:sz w:val="22"/>
                <w:szCs w:val="22"/>
              </w:rPr>
              <m:t xml:space="preserve"> </m:t>
            </w:ins>
          </m:r>
          <m:d>
            <m:dPr>
              <m:ctrlPr>
                <w:ins w:id="85" w:author="Vijay Singh" w:date="2021-02-06T18:44:00Z">
                  <w:rPr>
                    <w:rFonts w:ascii="Cambria Math" w:hAnsi="Cambria Math" w:cs="Times New Roman"/>
                    <w:i/>
                    <w:sz w:val="22"/>
                    <w:szCs w:val="22"/>
                  </w:rPr>
                </w:ins>
              </m:ctrlPr>
            </m:dPr>
            <m:e>
              <m:sSubSup>
                <m:sSubSupPr>
                  <m:ctrlPr>
                    <w:ins w:id="86" w:author="Vijay Singh" w:date="2021-02-06T18:44:00Z">
                      <w:rPr>
                        <w:rFonts w:ascii="Cambria Math" w:hAnsi="Cambria Math" w:cs="Times New Roman"/>
                        <w:i/>
                        <w:sz w:val="22"/>
                        <w:szCs w:val="22"/>
                      </w:rPr>
                    </w:ins>
                  </m:ctrlPr>
                </m:sSubSupPr>
                <m:e>
                  <m:r>
                    <w:ins w:id="87" w:author="Vijay Singh" w:date="2021-02-06T18:44:00Z">
                      <w:rPr>
                        <w:rFonts w:ascii="Cambria Math" w:hAnsi="Cambria Math" w:cs="Times New Roman"/>
                        <w:sz w:val="22"/>
                        <w:szCs w:val="22"/>
                      </w:rPr>
                      <m:t>σ</m:t>
                    </w:ins>
                  </m:r>
                </m:e>
                <m:sub>
                  <m:r>
                    <w:ins w:id="88" w:author="Vijay Singh" w:date="2021-02-06T18:44:00Z">
                      <w:rPr>
                        <w:rFonts w:ascii="Cambria Math" w:hAnsi="Cambria Math" w:cs="Times New Roman"/>
                        <w:sz w:val="22"/>
                        <w:szCs w:val="22"/>
                      </w:rPr>
                      <m:t>i</m:t>
                    </w:ins>
                  </m:r>
                </m:sub>
                <m:sup>
                  <m:r>
                    <w:ins w:id="89" w:author="Vijay Singh" w:date="2021-02-06T18:44:00Z">
                      <w:rPr>
                        <w:rFonts w:ascii="Cambria Math" w:hAnsi="Cambria Math" w:cs="Times New Roman"/>
                        <w:sz w:val="22"/>
                        <w:szCs w:val="22"/>
                      </w:rPr>
                      <m:t>2</m:t>
                    </w:ins>
                  </m:r>
                </m:sup>
              </m:sSubSup>
              <m:r>
                <w:ins w:id="90" w:author="Vijay Singh" w:date="2021-02-06T18:44:00Z">
                  <w:rPr>
                    <w:rFonts w:ascii="Cambria Math" w:hAnsi="Cambria Math" w:cs="Times New Roman"/>
                    <w:sz w:val="22"/>
                    <w:szCs w:val="22"/>
                  </w:rPr>
                  <m:t>+</m:t>
                </w:ins>
              </m:r>
              <m:sSup>
                <m:sSupPr>
                  <m:ctrlPr>
                    <w:ins w:id="91" w:author="Vijay Singh" w:date="2021-02-06T18:44:00Z">
                      <w:rPr>
                        <w:rFonts w:ascii="Cambria Math" w:hAnsi="Cambria Math" w:cs="Times New Roman"/>
                        <w:i/>
                        <w:sz w:val="22"/>
                        <w:szCs w:val="22"/>
                      </w:rPr>
                    </w:ins>
                  </m:ctrlPr>
                </m:sSupPr>
                <m:e>
                  <m:r>
                    <w:ins w:id="92" w:author="Vijay Singh" w:date="2021-02-06T18:44:00Z">
                      <w:rPr>
                        <w:rFonts w:ascii="Cambria Math" w:hAnsi="Cambria Math" w:cs="Times New Roman"/>
                        <w:sz w:val="22"/>
                        <w:szCs w:val="22"/>
                      </w:rPr>
                      <m:t>σ</m:t>
                    </w:ins>
                  </m:r>
                </m:e>
                <m:sup>
                  <m:r>
                    <w:ins w:id="93" w:author="Vijay Singh" w:date="2021-02-06T18:44:00Z">
                      <w:rPr>
                        <w:rFonts w:ascii="Cambria Math" w:hAnsi="Cambria Math" w:cs="Times New Roman"/>
                        <w:sz w:val="22"/>
                        <w:szCs w:val="22"/>
                      </w:rPr>
                      <m:t>2</m:t>
                    </w:ins>
                  </m:r>
                </m:sup>
              </m:sSup>
              <m:sSubSup>
                <m:sSubSupPr>
                  <m:ctrlPr>
                    <w:ins w:id="94" w:author="Vijay Singh" w:date="2021-02-06T18:44:00Z">
                      <w:rPr>
                        <w:rFonts w:ascii="Cambria Math" w:hAnsi="Cambria Math" w:cs="Times New Roman"/>
                        <w:i/>
                        <w:sz w:val="22"/>
                        <w:szCs w:val="22"/>
                      </w:rPr>
                    </w:ins>
                  </m:ctrlPr>
                </m:sSubSupPr>
                <m:e>
                  <m:r>
                    <w:ins w:id="95" w:author="Vijay Singh" w:date="2021-02-06T18:44:00Z">
                      <w:rPr>
                        <w:rFonts w:ascii="Cambria Math" w:hAnsi="Cambria Math" w:cs="Times New Roman"/>
                        <w:sz w:val="22"/>
                        <w:szCs w:val="22"/>
                      </w:rPr>
                      <m:t>σ</m:t>
                    </w:ins>
                  </m:r>
                </m:e>
                <m:sub>
                  <m:r>
                    <w:ins w:id="96" w:author="Vijay Singh" w:date="2021-02-06T18:44:00Z">
                      <w:rPr>
                        <w:rFonts w:ascii="Cambria Math" w:hAnsi="Cambria Math" w:cs="Times New Roman"/>
                        <w:sz w:val="22"/>
                        <w:szCs w:val="22"/>
                      </w:rPr>
                      <m:t>e</m:t>
                    </w:ins>
                  </m:r>
                </m:sub>
                <m:sup>
                  <m:r>
                    <w:ins w:id="97" w:author="Vijay Singh" w:date="2021-02-06T18:44:00Z">
                      <w:rPr>
                        <w:rFonts w:ascii="Cambria Math" w:hAnsi="Cambria Math" w:cs="Times New Roman"/>
                        <w:sz w:val="22"/>
                        <w:szCs w:val="22"/>
                      </w:rPr>
                      <m:t>2</m:t>
                    </w:ins>
                  </m:r>
                </m:sup>
              </m:sSubSup>
            </m:e>
          </m:d>
        </m:oMath>
      </m:oMathPara>
    </w:p>
    <w:p w14:paraId="7EF35254" w14:textId="38EB40A9" w:rsidR="003474F4" w:rsidRDefault="00E014A6" w:rsidP="00E014A6">
      <w:pPr>
        <w:pStyle w:val="Default"/>
        <w:spacing w:before="0"/>
        <w:rPr>
          <w:ins w:id="98" w:author="Vijay Singh" w:date="2021-02-06T18:22:00Z"/>
          <w:rFonts w:ascii="Times New Roman" w:hAnsi="Times New Roman"/>
          <w:sz w:val="22"/>
          <w:szCs w:val="22"/>
        </w:rPr>
      </w:pPr>
      <w:ins w:id="99" w:author="Vijay Singh" w:date="2021-02-06T18:44:00Z">
        <w:r>
          <w:rPr>
            <w:rFonts w:ascii="Times New Roman" w:hAnsi="Times New Roman"/>
            <w:sz w:val="22"/>
            <w:szCs w:val="22"/>
          </w:rPr>
          <w:t xml:space="preserve">where </w:t>
        </w:r>
      </w:ins>
      <m:oMath>
        <m:sSub>
          <m:sSubPr>
            <m:ctrlPr>
              <w:ins w:id="100" w:author="Vijay Singh" w:date="2021-02-06T18:44:00Z">
                <w:rPr>
                  <w:rFonts w:ascii="Cambria Math" w:hAnsi="Cambria Math" w:cs="Times New Roman"/>
                  <w:i/>
                  <w:sz w:val="22"/>
                  <w:szCs w:val="22"/>
                </w:rPr>
              </w:ins>
            </m:ctrlPr>
          </m:sSubPr>
          <m:e>
            <m:r>
              <w:ins w:id="101" w:author="Vijay Singh" w:date="2021-02-06T18:44:00Z">
                <w:rPr>
                  <w:rFonts w:ascii="Cambria Math" w:hAnsi="Cambria Math" w:cs="Times New Roman"/>
                  <w:sz w:val="22"/>
                  <w:szCs w:val="22"/>
                </w:rPr>
                <m:t>T</m:t>
              </w:ins>
            </m:r>
          </m:e>
          <m:sub>
            <m:r>
              <w:ins w:id="102" w:author="Vijay Singh" w:date="2021-02-06T18:44:00Z">
                <w:rPr>
                  <w:rFonts w:ascii="Cambria Math" w:hAnsi="Cambria Math" w:cs="Times New Roman"/>
                  <w:sz w:val="22"/>
                  <w:szCs w:val="22"/>
                </w:rPr>
                <m:t>0</m:t>
              </w:ins>
            </m:r>
          </m:sub>
        </m:sSub>
      </m:oMath>
      <w:ins w:id="103" w:author="Vijay Singh" w:date="2021-02-06T18:44:00Z">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ins>
      <w:del w:id="104" w:author="Vijay Singh" w:date="2021-02-06T18:18:00Z">
        <w:r w:rsidR="001650F4" w:rsidDel="0019642A">
          <w:rPr>
            <w:rFonts w:ascii="Times New Roman" w:hAnsi="Times New Roman"/>
            <w:sz w:val="22"/>
            <w:szCs w:val="22"/>
          </w:rPr>
          <w:delText xml:space="preserve"> </w:delText>
        </w:r>
      </w:del>
      <w:commentRangeStart w:id="105"/>
      <w:r w:rsidR="003474F4">
        <w:rPr>
          <w:rFonts w:ascii="Times New Roman" w:hAnsi="Times New Roman"/>
          <w:sz w:val="22"/>
          <w:szCs w:val="22"/>
        </w:rPr>
        <w:t xml:space="preserve">Intuitively, performance </w:t>
      </w:r>
      <w:commentRangeEnd w:id="105"/>
      <w:r w:rsidR="00BA35AE">
        <w:rPr>
          <w:rStyle w:val="CommentReference"/>
          <w:rFonts w:ascii="Times New Roman" w:hAnsi="Times New Roman" w:cs="Times New Roman"/>
          <w:color w:val="auto"/>
          <w14:textOutline w14:w="0" w14:cap="rnd" w14:cmpd="sng" w14:algn="ctr">
            <w14:noFill/>
            <w14:prstDash w14:val="solid"/>
            <w14:bevel/>
          </w14:textOutline>
        </w:rPr>
        <w:commentReference w:id="105"/>
      </w:r>
      <w:r w:rsidR="003474F4">
        <w:rPr>
          <w:rFonts w:ascii="Times New Roman" w:hAnsi="Times New Roman"/>
          <w:sz w:val="22"/>
          <w:szCs w:val="22"/>
        </w:rPr>
        <w:t xml:space="preserve">with no external variation (covariance scalar set to 0) establishes the level of the internal noise, while the covariance scalar value at the point where thresholds start to increase relative to their value at covariance scalar 0 provides information about when the effect of the external noise is commensurate with the internal noise. </w:t>
      </w:r>
    </w:p>
    <w:p w14:paraId="649C3201" w14:textId="64A43BE4" w:rsidR="006D4516" w:rsidRDefault="006D4516" w:rsidP="004C23AD">
      <w:pPr>
        <w:pStyle w:val="Default"/>
        <w:spacing w:before="0"/>
        <w:rPr>
          <w:ins w:id="106" w:author="Vijay Singh" w:date="2021-02-06T18:22:00Z"/>
          <w:rFonts w:ascii="Times New Roman" w:hAnsi="Times New Roman"/>
          <w:sz w:val="22"/>
          <w:szCs w:val="22"/>
        </w:rPr>
      </w:pPr>
    </w:p>
    <w:p w14:paraId="229C2AB3" w14:textId="0C010073" w:rsidR="001F231E" w:rsidRDefault="00D11CC1" w:rsidP="004C23AD">
      <w:pPr>
        <w:pStyle w:val="Default"/>
        <w:spacing w:before="0"/>
        <w:rPr>
          <w:ins w:id="107" w:author="Vijay Singh" w:date="2021-02-06T18:38:00Z"/>
          <w:rFonts w:ascii="Times New Roman" w:hAnsi="Times New Roman"/>
          <w:sz w:val="22"/>
          <w:szCs w:val="22"/>
        </w:rPr>
      </w:pPr>
      <w:ins w:id="108" w:author="Vijay Singh" w:date="2021-02-06T18:34:00Z">
        <w:r>
          <w:rPr>
            <w:rFonts w:ascii="Times New Roman" w:hAnsi="Times New Roman"/>
            <w:sz w:val="22"/>
            <w:szCs w:val="22"/>
          </w:rPr>
          <w:t xml:space="preserve">To relate the SDT model </w:t>
        </w:r>
      </w:ins>
      <w:ins w:id="109" w:author="Vijay Singh" w:date="2021-02-06T18:35:00Z">
        <w:r w:rsidR="0032252C">
          <w:rPr>
            <w:rFonts w:ascii="Times New Roman" w:hAnsi="Times New Roman"/>
            <w:sz w:val="22"/>
            <w:szCs w:val="22"/>
          </w:rPr>
          <w:t xml:space="preserve">directly </w:t>
        </w:r>
      </w:ins>
      <w:ins w:id="110" w:author="Vijay Singh" w:date="2021-02-06T18:34:00Z">
        <w:r w:rsidR="0032252C">
          <w:rPr>
            <w:rFonts w:ascii="Times New Roman" w:hAnsi="Times New Roman"/>
            <w:sz w:val="22"/>
            <w:szCs w:val="22"/>
          </w:rPr>
          <w:t xml:space="preserve">with </w:t>
        </w:r>
      </w:ins>
      <w:ins w:id="111" w:author="Vijay Singh" w:date="2021-02-06T18:35:00Z">
        <w:r w:rsidR="0032252C">
          <w:rPr>
            <w:rFonts w:ascii="Times New Roman" w:hAnsi="Times New Roman"/>
            <w:sz w:val="22"/>
            <w:szCs w:val="22"/>
          </w:rPr>
          <w:t xml:space="preserve">the stimuli used in our experiments, we developed a </w:t>
        </w:r>
        <w:r w:rsidR="0032252C">
          <w:rPr>
            <w:rFonts w:ascii="Times New Roman" w:hAnsi="Times New Roman"/>
            <w:sz w:val="22"/>
            <w:szCs w:val="22"/>
          </w:rPr>
          <w:t>computational observer model based on a single-channel linear receptive field</w:t>
        </w:r>
        <w:r w:rsidR="0032252C">
          <w:rPr>
            <w:rFonts w:ascii="Times New Roman" w:hAnsi="Times New Roman"/>
            <w:sz w:val="22"/>
            <w:szCs w:val="22"/>
          </w:rPr>
          <w:t xml:space="preserve"> </w:t>
        </w:r>
      </w:ins>
      <w:ins w:id="112" w:author="Vijay Singh" w:date="2021-02-06T18:36:00Z">
        <w:r w:rsidR="000F737A">
          <w:rPr>
            <w:rFonts w:ascii="Times New Roman" w:hAnsi="Times New Roman"/>
            <w:sz w:val="22"/>
            <w:szCs w:val="22"/>
          </w:rPr>
          <w:t xml:space="preserve">using the SDT framework </w:t>
        </w:r>
        <w:r w:rsidR="00F90828">
          <w:rPr>
            <w:rStyle w:val="None"/>
            <w:rFonts w:ascii="Times New Roman" w:hAnsi="Times New Roman"/>
            <w:sz w:val="22"/>
            <w:szCs w:val="22"/>
          </w:rPr>
          <w:t xml:space="preserve">(see </w:t>
        </w:r>
      </w:ins>
      <w:ins w:id="113" w:author="Vijay Singh" w:date="2021-02-06T18:35:00Z">
        <w:r w:rsidR="0032252C">
          <w:rPr>
            <w:rStyle w:val="None"/>
            <w:rFonts w:ascii="Times New Roman" w:hAnsi="Times New Roman"/>
            <w:sz w:val="22"/>
            <w:szCs w:val="22"/>
          </w:rPr>
          <w:t>Methods: Computational Observer Linear Receptive Field (Lin-RF) Model</w:t>
        </w:r>
        <w:r w:rsidR="0032252C">
          <w:rPr>
            <w:rFonts w:ascii="Times New Roman" w:hAnsi="Times New Roman"/>
            <w:sz w:val="22"/>
            <w:szCs w:val="22"/>
          </w:rPr>
          <w:t>).</w:t>
        </w:r>
      </w:ins>
      <w:ins w:id="114" w:author="Vijay Singh" w:date="2021-02-06T18:36:00Z">
        <w:r w:rsidR="001F76FF">
          <w:rPr>
            <w:rFonts w:ascii="Times New Roman" w:hAnsi="Times New Roman"/>
            <w:sz w:val="22"/>
            <w:szCs w:val="22"/>
          </w:rPr>
          <w:t xml:space="preserve"> Th</w:t>
        </w:r>
      </w:ins>
      <w:ins w:id="115" w:author="Vijay Singh" w:date="2021-02-06T21:13:00Z">
        <w:r w:rsidR="0045754F">
          <w:rPr>
            <w:rFonts w:ascii="Times New Roman" w:hAnsi="Times New Roman"/>
            <w:sz w:val="22"/>
            <w:szCs w:val="22"/>
          </w:rPr>
          <w:t>e</w:t>
        </w:r>
      </w:ins>
      <w:ins w:id="116" w:author="Vijay Singh" w:date="2021-02-06T18:36:00Z">
        <w:r w:rsidR="001F76FF">
          <w:rPr>
            <w:rFonts w:ascii="Times New Roman" w:hAnsi="Times New Roman"/>
            <w:sz w:val="22"/>
            <w:szCs w:val="22"/>
          </w:rPr>
          <w:t xml:space="preserve"> </w:t>
        </w:r>
      </w:ins>
      <w:ins w:id="117" w:author="Vijay Singh" w:date="2021-02-06T21:13:00Z">
        <w:r w:rsidR="0045754F">
          <w:rPr>
            <w:rStyle w:val="None"/>
            <w:rFonts w:ascii="Times New Roman" w:hAnsi="Times New Roman"/>
            <w:sz w:val="22"/>
            <w:szCs w:val="22"/>
          </w:rPr>
          <w:t>Lin-RF</w:t>
        </w:r>
        <w:r w:rsidR="0045754F">
          <w:rPr>
            <w:rFonts w:ascii="Times New Roman" w:hAnsi="Times New Roman"/>
            <w:sz w:val="22"/>
            <w:szCs w:val="22"/>
          </w:rPr>
          <w:t xml:space="preserve"> model </w:t>
        </w:r>
      </w:ins>
      <w:ins w:id="118" w:author="Vijay Singh" w:date="2021-02-06T18:37:00Z">
        <w:r w:rsidR="00F33072">
          <w:rPr>
            <w:rFonts w:ascii="Times New Roman" w:hAnsi="Times New Roman"/>
            <w:sz w:val="22"/>
            <w:szCs w:val="22"/>
          </w:rPr>
          <w:t xml:space="preserve">is an image-computable model </w:t>
        </w:r>
        <w:r w:rsidR="00811D64">
          <w:rPr>
            <w:rFonts w:ascii="Times New Roman" w:hAnsi="Times New Roman"/>
            <w:sz w:val="22"/>
            <w:szCs w:val="22"/>
          </w:rPr>
          <w:t xml:space="preserve">that </w:t>
        </w:r>
      </w:ins>
      <w:ins w:id="119" w:author="Vijay Singh" w:date="2021-02-06T18:52:00Z">
        <w:r w:rsidR="00387421">
          <w:rPr>
            <w:rFonts w:ascii="Times New Roman" w:hAnsi="Times New Roman"/>
            <w:sz w:val="22"/>
            <w:szCs w:val="22"/>
          </w:rPr>
          <w:t xml:space="preserve">converts a </w:t>
        </w:r>
      </w:ins>
      <w:ins w:id="120" w:author="Vijay Singh" w:date="2021-02-06T18:53:00Z">
        <w:r w:rsidR="00387421">
          <w:rPr>
            <w:rFonts w:ascii="Times New Roman" w:hAnsi="Times New Roman"/>
            <w:sz w:val="22"/>
            <w:szCs w:val="22"/>
          </w:rPr>
          <w:t xml:space="preserve">high-dimensional input </w:t>
        </w:r>
        <w:r w:rsidR="00F35208">
          <w:rPr>
            <w:rFonts w:ascii="Times New Roman" w:hAnsi="Times New Roman"/>
            <w:sz w:val="22"/>
            <w:szCs w:val="22"/>
          </w:rPr>
          <w:t>stimulus</w:t>
        </w:r>
        <w:r w:rsidR="00387421">
          <w:rPr>
            <w:rFonts w:ascii="Times New Roman" w:hAnsi="Times New Roman"/>
            <w:sz w:val="22"/>
            <w:szCs w:val="22"/>
          </w:rPr>
          <w:t xml:space="preserve"> (image) </w:t>
        </w:r>
        <w:r w:rsidR="00F35208">
          <w:rPr>
            <w:rFonts w:ascii="Times New Roman" w:hAnsi="Times New Roman"/>
            <w:sz w:val="22"/>
            <w:szCs w:val="22"/>
          </w:rPr>
          <w:t xml:space="preserve">into </w:t>
        </w:r>
      </w:ins>
      <w:ins w:id="121" w:author="Vijay Singh" w:date="2021-02-06T18:37:00Z">
        <w:r w:rsidR="00811D64">
          <w:rPr>
            <w:rFonts w:ascii="Times New Roman" w:hAnsi="Times New Roman"/>
            <w:sz w:val="22"/>
            <w:szCs w:val="22"/>
          </w:rPr>
          <w:t xml:space="preserve">a one-dimensional </w:t>
        </w:r>
        <w:r w:rsidR="00937E3B">
          <w:rPr>
            <w:rFonts w:ascii="Times New Roman" w:hAnsi="Times New Roman"/>
            <w:sz w:val="22"/>
            <w:szCs w:val="22"/>
          </w:rPr>
          <w:t>decision variable</w:t>
        </w:r>
      </w:ins>
      <w:ins w:id="122" w:author="Vijay Singh" w:date="2021-02-06T18:39:00Z">
        <w:r w:rsidR="007F5A93">
          <w:rPr>
            <w:rFonts w:ascii="Times New Roman" w:hAnsi="Times New Roman"/>
            <w:sz w:val="22"/>
            <w:szCs w:val="22"/>
          </w:rPr>
          <w:t xml:space="preserve">. </w:t>
        </w:r>
      </w:ins>
      <w:ins w:id="123" w:author="Vijay Singh" w:date="2021-02-06T18:53:00Z">
        <w:r w:rsidR="005F26B9">
          <w:rPr>
            <w:rFonts w:ascii="Times New Roman" w:hAnsi="Times New Roman"/>
            <w:sz w:val="22"/>
            <w:szCs w:val="22"/>
          </w:rPr>
          <w:t xml:space="preserve">The model </w:t>
        </w:r>
      </w:ins>
      <w:ins w:id="124" w:author="Vijay Singh" w:date="2021-02-06T18:54:00Z">
        <w:r w:rsidR="00943CE8">
          <w:rPr>
            <w:rFonts w:ascii="Times New Roman" w:hAnsi="Times New Roman"/>
            <w:sz w:val="22"/>
            <w:szCs w:val="22"/>
          </w:rPr>
          <w:t>calculates</w:t>
        </w:r>
      </w:ins>
      <w:ins w:id="125" w:author="Vijay Singh" w:date="2021-02-06T18:53:00Z">
        <w:r w:rsidR="005F26B9">
          <w:rPr>
            <w:rFonts w:ascii="Times New Roman" w:hAnsi="Times New Roman"/>
            <w:sz w:val="22"/>
            <w:szCs w:val="22"/>
          </w:rPr>
          <w:t xml:space="preserve"> the response of a linear receptive field to an image to </w:t>
        </w:r>
        <w:r w:rsidR="009E5C67">
          <w:rPr>
            <w:rFonts w:ascii="Times New Roman" w:hAnsi="Times New Roman"/>
            <w:sz w:val="22"/>
            <w:szCs w:val="22"/>
          </w:rPr>
          <w:t xml:space="preserve">provide </w:t>
        </w:r>
      </w:ins>
      <w:ins w:id="126" w:author="Vijay Singh" w:date="2021-02-06T18:54:00Z">
        <w:r w:rsidR="009E5C67">
          <w:rPr>
            <w:rFonts w:ascii="Times New Roman" w:hAnsi="Times New Roman"/>
            <w:sz w:val="22"/>
            <w:szCs w:val="22"/>
          </w:rPr>
          <w:t xml:space="preserve">an </w:t>
        </w:r>
        <w:r w:rsidR="008D33A8">
          <w:rPr>
            <w:rFonts w:ascii="Times New Roman" w:hAnsi="Times New Roman"/>
            <w:sz w:val="22"/>
            <w:szCs w:val="22"/>
          </w:rPr>
          <w:t xml:space="preserve">estimate of the target LRV. </w:t>
        </w:r>
      </w:ins>
      <w:ins w:id="127" w:author="Vijay Singh" w:date="2021-02-06T18:39:00Z">
        <w:r w:rsidR="007F5A93">
          <w:rPr>
            <w:rFonts w:ascii="Times New Roman" w:hAnsi="Times New Roman"/>
            <w:sz w:val="22"/>
            <w:szCs w:val="22"/>
          </w:rPr>
          <w:t>Th</w:t>
        </w:r>
      </w:ins>
      <w:ins w:id="128" w:author="Vijay Singh" w:date="2021-02-06T18:40:00Z">
        <w:r w:rsidR="007F5A93">
          <w:rPr>
            <w:rFonts w:ascii="Times New Roman" w:hAnsi="Times New Roman"/>
            <w:sz w:val="22"/>
            <w:szCs w:val="22"/>
          </w:rPr>
          <w:t xml:space="preserve">e </w:t>
        </w:r>
      </w:ins>
      <w:ins w:id="129" w:author="Vijay Singh" w:date="2021-02-06T18:54:00Z">
        <w:r w:rsidR="000E1944">
          <w:rPr>
            <w:rFonts w:ascii="Times New Roman" w:hAnsi="Times New Roman"/>
            <w:sz w:val="22"/>
            <w:szCs w:val="22"/>
          </w:rPr>
          <w:t xml:space="preserve">LRV estimate </w:t>
        </w:r>
      </w:ins>
      <w:ins w:id="130" w:author="Vijay Singh" w:date="2021-02-06T18:47:00Z">
        <w:r w:rsidR="00D102F0">
          <w:rPr>
            <w:rFonts w:ascii="Times New Roman" w:hAnsi="Times New Roman"/>
            <w:sz w:val="22"/>
            <w:szCs w:val="22"/>
          </w:rPr>
          <w:t xml:space="preserve">is used in the 2AFC paradigm </w:t>
        </w:r>
        <w:r w:rsidR="00696F7D">
          <w:rPr>
            <w:rFonts w:ascii="Times New Roman" w:hAnsi="Times New Roman"/>
            <w:sz w:val="22"/>
            <w:szCs w:val="22"/>
          </w:rPr>
          <w:t xml:space="preserve">to </w:t>
        </w:r>
      </w:ins>
      <w:ins w:id="131" w:author="Vijay Singh" w:date="2021-02-06T18:55:00Z">
        <w:r w:rsidR="00E80135">
          <w:rPr>
            <w:rFonts w:ascii="Times New Roman" w:hAnsi="Times New Roman"/>
            <w:sz w:val="22"/>
            <w:szCs w:val="22"/>
          </w:rPr>
          <w:t>estimate</w:t>
        </w:r>
      </w:ins>
      <w:ins w:id="132" w:author="Vijay Singh" w:date="2021-02-06T18:47:00Z">
        <w:r w:rsidR="00696F7D">
          <w:rPr>
            <w:rFonts w:ascii="Times New Roman" w:hAnsi="Times New Roman"/>
            <w:sz w:val="22"/>
            <w:szCs w:val="22"/>
          </w:rPr>
          <w:t xml:space="preserve"> the thre</w:t>
        </w:r>
      </w:ins>
      <w:ins w:id="133" w:author="Vijay Singh" w:date="2021-02-06T18:48:00Z">
        <w:r w:rsidR="00696F7D">
          <w:rPr>
            <w:rFonts w:ascii="Times New Roman" w:hAnsi="Times New Roman"/>
            <w:sz w:val="22"/>
            <w:szCs w:val="22"/>
          </w:rPr>
          <w:t xml:space="preserve">shold of </w:t>
        </w:r>
        <w:r w:rsidR="00696F7D">
          <w:rPr>
            <w:rFonts w:ascii="Times New Roman" w:hAnsi="Times New Roman"/>
            <w:sz w:val="22"/>
            <w:szCs w:val="22"/>
          </w:rPr>
          <w:lastRenderedPageBreak/>
          <w:t xml:space="preserve">the </w:t>
        </w:r>
        <w:r w:rsidR="00F14A29">
          <w:rPr>
            <w:rFonts w:ascii="Times New Roman" w:hAnsi="Times New Roman"/>
            <w:sz w:val="22"/>
            <w:szCs w:val="22"/>
          </w:rPr>
          <w:t>computational observer</w:t>
        </w:r>
      </w:ins>
      <w:ins w:id="134" w:author="Vijay Singh" w:date="2021-02-06T18:55:00Z">
        <w:r w:rsidR="006B3B86">
          <w:rPr>
            <w:rFonts w:ascii="Times New Roman" w:hAnsi="Times New Roman"/>
            <w:sz w:val="22"/>
            <w:szCs w:val="22"/>
          </w:rPr>
          <w:t xml:space="preserve">, </w:t>
        </w:r>
        <w:r w:rsidR="006B3B86">
          <w:rPr>
            <w:rFonts w:ascii="Times New Roman" w:hAnsi="Times New Roman"/>
            <w:sz w:val="22"/>
            <w:szCs w:val="22"/>
          </w:rPr>
          <w:t>similar to the human psychophysics experiments</w:t>
        </w:r>
      </w:ins>
      <w:ins w:id="135" w:author="Vijay Singh" w:date="2021-02-06T18:48:00Z">
        <w:r w:rsidR="00F14A29">
          <w:rPr>
            <w:rFonts w:ascii="Times New Roman" w:hAnsi="Times New Roman"/>
            <w:sz w:val="22"/>
            <w:szCs w:val="22"/>
          </w:rPr>
          <w:t>.</w:t>
        </w:r>
      </w:ins>
      <w:ins w:id="136" w:author="Vijay Singh" w:date="2021-02-06T18:40:00Z">
        <w:r w:rsidR="007F5A93">
          <w:rPr>
            <w:rFonts w:ascii="Times New Roman" w:hAnsi="Times New Roman"/>
            <w:sz w:val="22"/>
            <w:szCs w:val="22"/>
          </w:rPr>
          <w:t xml:space="preserve"> </w:t>
        </w:r>
      </w:ins>
      <w:ins w:id="137" w:author="Vijay Singh" w:date="2021-02-06T18:48:00Z">
        <w:r w:rsidR="00C9571E">
          <w:rPr>
            <w:rFonts w:ascii="Times New Roman" w:hAnsi="Times New Roman"/>
            <w:sz w:val="22"/>
            <w:szCs w:val="22"/>
          </w:rPr>
          <w:t xml:space="preserve">The </w:t>
        </w:r>
      </w:ins>
      <w:ins w:id="138" w:author="Vijay Singh" w:date="2021-02-06T18:56:00Z">
        <w:r w:rsidR="00BA66B4">
          <w:rPr>
            <w:rFonts w:ascii="Times New Roman" w:hAnsi="Times New Roman"/>
            <w:sz w:val="22"/>
            <w:szCs w:val="22"/>
          </w:rPr>
          <w:t xml:space="preserve">receptive field </w:t>
        </w:r>
      </w:ins>
      <w:ins w:id="139" w:author="Vijay Singh" w:date="2021-02-06T18:49:00Z">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ins>
      <w:ins w:id="140" w:author="Vijay Singh" w:date="2021-02-06T18:55:00Z">
        <w:r w:rsidR="007A2A80">
          <w:rPr>
            <w:rFonts w:ascii="Times New Roman" w:hAnsi="Times New Roman"/>
            <w:sz w:val="22"/>
            <w:szCs w:val="22"/>
          </w:rPr>
          <w:t xml:space="preserve">that </w:t>
        </w:r>
      </w:ins>
      <w:ins w:id="141" w:author="Vijay Singh" w:date="2021-02-06T18:56:00Z">
        <w:r w:rsidR="0006591A">
          <w:rPr>
            <w:rFonts w:ascii="Times New Roman" w:hAnsi="Times New Roman"/>
            <w:sz w:val="22"/>
            <w:szCs w:val="22"/>
          </w:rPr>
          <w:t xml:space="preserve">it can be implemented </w:t>
        </w:r>
        <w:r w:rsidR="007C20D4">
          <w:rPr>
            <w:rFonts w:ascii="Times New Roman" w:hAnsi="Times New Roman"/>
            <w:sz w:val="22"/>
            <w:szCs w:val="22"/>
          </w:rPr>
          <w:t xml:space="preserve">computationally </w:t>
        </w:r>
        <w:r w:rsidR="00F80A99">
          <w:rPr>
            <w:rFonts w:ascii="Times New Roman" w:hAnsi="Times New Roman"/>
            <w:sz w:val="22"/>
            <w:szCs w:val="22"/>
          </w:rPr>
          <w:t xml:space="preserve">and can be applied to </w:t>
        </w:r>
      </w:ins>
      <w:ins w:id="142" w:author="Vijay Singh" w:date="2021-02-06T18:57:00Z">
        <w:r w:rsidR="00F80A99">
          <w:rPr>
            <w:rFonts w:ascii="Times New Roman" w:hAnsi="Times New Roman"/>
            <w:sz w:val="22"/>
            <w:szCs w:val="22"/>
          </w:rPr>
          <w:t>stimuli</w:t>
        </w:r>
        <w:r w:rsidR="003C680E">
          <w:rPr>
            <w:rFonts w:ascii="Times New Roman" w:hAnsi="Times New Roman"/>
            <w:sz w:val="22"/>
            <w:szCs w:val="22"/>
          </w:rPr>
          <w:t xml:space="preserve"> with </w:t>
        </w:r>
        <w:r w:rsidR="003C680E">
          <w:rPr>
            <w:rFonts w:ascii="Times New Roman" w:hAnsi="Times New Roman"/>
            <w:sz w:val="22"/>
            <w:szCs w:val="22"/>
          </w:rPr>
          <w:t>arbitrary</w:t>
        </w:r>
        <w:r w:rsidR="003C680E">
          <w:rPr>
            <w:rFonts w:ascii="Times New Roman" w:hAnsi="Times New Roman"/>
            <w:sz w:val="22"/>
            <w:szCs w:val="22"/>
          </w:rPr>
          <w:t xml:space="preserve"> noise properties</w:t>
        </w:r>
        <w:r w:rsidR="00F80A99">
          <w:rPr>
            <w:rFonts w:ascii="Times New Roman" w:hAnsi="Times New Roman"/>
            <w:sz w:val="22"/>
            <w:szCs w:val="22"/>
          </w:rPr>
          <w:t>.</w:t>
        </w:r>
      </w:ins>
    </w:p>
    <w:p w14:paraId="6AFD664F" w14:textId="3B846EDF" w:rsidR="003474F4" w:rsidRDefault="003474F4" w:rsidP="00CC0064">
      <w:pPr>
        <w:pStyle w:val="Default"/>
        <w:spacing w:before="0"/>
        <w:rPr>
          <w:rFonts w:ascii="Times New Roman" w:hAnsi="Times New Roman"/>
          <w:sz w:val="22"/>
          <w:szCs w:val="22"/>
        </w:rPr>
      </w:pPr>
    </w:p>
    <w:p w14:paraId="629E2B30" w14:textId="0187C142" w:rsidR="003474F4" w:rsidRDefault="003474F4" w:rsidP="00CC0064">
      <w:pPr>
        <w:pStyle w:val="Default"/>
        <w:spacing w:before="0"/>
        <w:rPr>
          <w:ins w:id="143" w:author="Vijay Singh" w:date="2021-01-24T18:18:00Z"/>
          <w:rFonts w:ascii="Times New Roman" w:hAnsi="Times New Roman"/>
          <w:sz w:val="22"/>
          <w:szCs w:val="22"/>
        </w:rPr>
      </w:pPr>
      <w:r>
        <w:rPr>
          <w:rFonts w:ascii="Times New Roman" w:hAnsi="Times New Roman"/>
          <w:sz w:val="22"/>
          <w:szCs w:val="22"/>
        </w:rPr>
        <w:t xml:space="preserve">Figure 4 shows the fit of the </w:t>
      </w:r>
      <w:ins w:id="144" w:author="JohannesBurge" w:date="2021-02-05T13:46:00Z">
        <w:r w:rsidR="000633D6">
          <w:rPr>
            <w:rFonts w:ascii="Times New Roman" w:hAnsi="Times New Roman"/>
            <w:sz w:val="22"/>
            <w:szCs w:val="22"/>
          </w:rPr>
          <w:t xml:space="preserve">SDT </w:t>
        </w:r>
      </w:ins>
      <w:r>
        <w:rPr>
          <w:rFonts w:ascii="Times New Roman" w:hAnsi="Times New Roman"/>
          <w:sz w:val="22"/>
          <w:szCs w:val="22"/>
        </w:rPr>
        <w:t xml:space="preserve">model and </w:t>
      </w:r>
      <w:ins w:id="145" w:author="Vijay Singh" w:date="2021-02-06T18:58:00Z">
        <w:r w:rsidR="00057F47">
          <w:rPr>
            <w:rFonts w:ascii="Times New Roman" w:hAnsi="Times New Roman"/>
            <w:sz w:val="22"/>
            <w:szCs w:val="22"/>
          </w:rPr>
          <w:t xml:space="preserve">its </w:t>
        </w:r>
      </w:ins>
      <w:r>
        <w:rPr>
          <w:rFonts w:ascii="Times New Roman" w:hAnsi="Times New Roman"/>
          <w:sz w:val="22"/>
          <w:szCs w:val="22"/>
        </w:rPr>
        <w:t xml:space="preserve">computational </w:t>
      </w:r>
      <w:ins w:id="146" w:author="Vijay Singh" w:date="2021-02-06T18:58:00Z">
        <w:r w:rsidR="00777E86">
          <w:rPr>
            <w:rFonts w:ascii="Times New Roman" w:hAnsi="Times New Roman"/>
            <w:sz w:val="22"/>
            <w:szCs w:val="22"/>
          </w:rPr>
          <w:t xml:space="preserve">implementation (Lin-RF </w:t>
        </w:r>
      </w:ins>
      <w:r>
        <w:rPr>
          <w:rFonts w:ascii="Times New Roman" w:hAnsi="Times New Roman"/>
          <w:sz w:val="22"/>
          <w:szCs w:val="22"/>
        </w:rPr>
        <w:t>model</w:t>
      </w:r>
      <w:ins w:id="147" w:author="Vijay Singh" w:date="2021-02-06T18:58:00Z">
        <w:r w:rsidR="00777E86">
          <w:rPr>
            <w:rFonts w:ascii="Times New Roman" w:hAnsi="Times New Roman"/>
            <w:sz w:val="22"/>
            <w:szCs w:val="22"/>
          </w:rPr>
          <w:t>)</w:t>
        </w:r>
      </w:ins>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ins w:id="148" w:author="JohannesBurge" w:date="2021-02-05T13:47:00Z">
        <w:r w:rsidR="0077279C">
          <w:rPr>
            <w:rFonts w:ascii="Times New Roman" w:hAnsi="Times New Roman"/>
            <w:sz w:val="22"/>
            <w:szCs w:val="22"/>
          </w:rPr>
          <w:t xml:space="preserve"> </w:t>
        </w:r>
      </w:ins>
      <w:r>
        <w:rPr>
          <w:rFonts w:ascii="Times New Roman" w:hAnsi="Times New Roman"/>
          <w:sz w:val="22"/>
          <w:szCs w:val="22"/>
        </w:rPr>
        <w:t xml:space="preserve">Both </w:t>
      </w:r>
      <w:ins w:id="149" w:author="Vijay Singh" w:date="2021-02-06T19:24:00Z">
        <w:r w:rsidR="00844D5C">
          <w:rPr>
            <w:rFonts w:ascii="Times New Roman" w:hAnsi="Times New Roman"/>
            <w:sz w:val="22"/>
            <w:szCs w:val="22"/>
          </w:rPr>
          <w:t>versions</w:t>
        </w:r>
        <w:r w:rsidR="00844D5C">
          <w:rPr>
            <w:rFonts w:ascii="Times New Roman" w:hAnsi="Times New Roman"/>
            <w:sz w:val="22"/>
            <w:szCs w:val="22"/>
          </w:rPr>
          <w:t xml:space="preserve"> of the </w:t>
        </w:r>
      </w:ins>
      <w:r>
        <w:rPr>
          <w:rFonts w:ascii="Times New Roman" w:hAnsi="Times New Roman"/>
          <w:sz w:val="22"/>
          <w:szCs w:val="22"/>
        </w:rPr>
        <w:t xml:space="preserve">model capture the broad features of the data, although the computational </w:t>
      </w:r>
      <w:ins w:id="150" w:author="Vijay Singh" w:date="2021-02-06T18:59:00Z">
        <w:r w:rsidR="007031AC">
          <w:rPr>
            <w:rFonts w:ascii="Times New Roman" w:hAnsi="Times New Roman"/>
            <w:sz w:val="22"/>
            <w:szCs w:val="22"/>
          </w:rPr>
          <w:t>implementation</w:t>
        </w:r>
      </w:ins>
      <w:r>
        <w:rPr>
          <w:rFonts w:ascii="Times New Roman" w:hAnsi="Times New Roman"/>
          <w:sz w:val="22"/>
          <w:szCs w:val="22"/>
        </w:rPr>
        <w:t xml:space="preserve"> provides a better fit. </w:t>
      </w:r>
      <w:commentRangeStart w:id="151"/>
      <w:r>
        <w:rPr>
          <w:rFonts w:ascii="Times New Roman" w:hAnsi="Times New Roman"/>
          <w:sz w:val="22"/>
          <w:szCs w:val="22"/>
        </w:rPr>
        <w:t xml:space="preserve">This is </w:t>
      </w:r>
      <w:ins w:id="152" w:author="Vijay Singh" w:date="2021-02-06T18:59:00Z">
        <w:r w:rsidR="00D73A34">
          <w:rPr>
            <w:rFonts w:ascii="Times New Roman" w:hAnsi="Times New Roman"/>
            <w:sz w:val="22"/>
            <w:szCs w:val="22"/>
          </w:rPr>
          <w:t xml:space="preserve">because </w:t>
        </w:r>
      </w:ins>
      <w:r>
        <w:rPr>
          <w:rFonts w:ascii="Times New Roman" w:hAnsi="Times New Roman"/>
          <w:sz w:val="22"/>
          <w:szCs w:val="22"/>
        </w:rPr>
        <w:t xml:space="preserve">the computational </w:t>
      </w:r>
      <w:ins w:id="153" w:author="Vijay Singh" w:date="2021-02-06T19:00:00Z">
        <w:r w:rsidR="00AC2FEA">
          <w:rPr>
            <w:rFonts w:ascii="Times New Roman" w:hAnsi="Times New Roman"/>
            <w:sz w:val="22"/>
            <w:szCs w:val="22"/>
          </w:rPr>
          <w:t xml:space="preserve">implementation </w:t>
        </w:r>
      </w:ins>
      <w:r>
        <w:rPr>
          <w:rFonts w:ascii="Times New Roman" w:hAnsi="Times New Roman"/>
          <w:sz w:val="22"/>
          <w:szCs w:val="22"/>
        </w:rPr>
        <w:t xml:space="preserve">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w:t>
      </w:r>
      <w:ins w:id="154" w:author="JohannesBurge" w:date="2021-02-05T14:06:00Z">
        <w:r w:rsidR="00512094">
          <w:rPr>
            <w:rFonts w:ascii="Times New Roman" w:hAnsi="Times New Roman"/>
            <w:sz w:val="22"/>
            <w:szCs w:val="22"/>
          </w:rPr>
          <w:t xml:space="preserve"> </w:t>
        </w:r>
        <w:commentRangeEnd w:id="151"/>
        <w:r w:rsidR="00512094">
          <w:rPr>
            <w:rStyle w:val="CommentReference"/>
            <w:rFonts w:ascii="Times New Roman" w:hAnsi="Times New Roman" w:cs="Times New Roman"/>
            <w:color w:val="auto"/>
            <w14:textOutline w14:w="0" w14:cap="rnd" w14:cmpd="sng" w14:algn="ctr">
              <w14:noFill/>
              <w14:prstDash w14:val="solid"/>
              <w14:bevel/>
            </w14:textOutline>
          </w:rPr>
          <w:commentReference w:id="151"/>
        </w:r>
      </w:ins>
    </w:p>
    <w:p w14:paraId="6983382C" w14:textId="6A0EE818" w:rsidR="00F80E92" w:rsidRDefault="00F80E92" w:rsidP="00CC0064">
      <w:pPr>
        <w:pStyle w:val="Default"/>
        <w:spacing w:before="0"/>
        <w:rPr>
          <w:ins w:id="155" w:author="Vijay Singh" w:date="2021-01-24T18:18:00Z"/>
          <w:rFonts w:ascii="Times New Roman" w:hAnsi="Times New Roman"/>
          <w:sz w:val="22"/>
          <w:szCs w:val="22"/>
        </w:rPr>
      </w:pPr>
    </w:p>
    <w:p w14:paraId="58EAC113" w14:textId="145294FC" w:rsidR="00F80E92" w:rsidRDefault="00BB3D7A" w:rsidP="00CC0064">
      <w:pPr>
        <w:pStyle w:val="Default"/>
        <w:spacing w:before="0"/>
        <w:rPr>
          <w:rFonts w:ascii="Times New Roman" w:hAnsi="Times New Roman"/>
          <w:sz w:val="22"/>
          <w:szCs w:val="22"/>
        </w:rPr>
      </w:pPr>
      <w:ins w:id="156" w:author="Vijay Singh" w:date="2021-01-25T18:12:00Z">
        <w:r>
          <w:rPr>
            <w:rFonts w:ascii="Times New Roman" w:hAnsi="Times New Roman"/>
            <w:sz w:val="22"/>
            <w:szCs w:val="22"/>
          </w:rPr>
          <w:t>By fitting the models to the human data</w:t>
        </w:r>
      </w:ins>
      <w:ins w:id="157" w:author="Vijay Singh" w:date="2021-02-06T19:10:00Z">
        <w:r w:rsidR="008B4C4F">
          <w:rPr>
            <w:rFonts w:ascii="Times New Roman" w:hAnsi="Times New Roman"/>
            <w:sz w:val="22"/>
            <w:szCs w:val="22"/>
          </w:rPr>
          <w:t xml:space="preserve"> by minimizing the mean squared </w:t>
        </w:r>
      </w:ins>
      <w:ins w:id="158" w:author="Vijay Singh" w:date="2021-02-06T19:11:00Z">
        <w:r w:rsidR="008B4C4F">
          <w:rPr>
            <w:rFonts w:ascii="Times New Roman" w:hAnsi="Times New Roman"/>
            <w:sz w:val="22"/>
            <w:szCs w:val="22"/>
          </w:rPr>
          <w:t xml:space="preserve">error between the </w:t>
        </w:r>
        <w:r w:rsidR="00B1213C">
          <w:rPr>
            <w:rFonts w:ascii="Times New Roman" w:hAnsi="Times New Roman"/>
            <w:sz w:val="22"/>
            <w:szCs w:val="22"/>
          </w:rPr>
          <w:t xml:space="preserve">mean observed threshold and the </w:t>
        </w:r>
        <w:r w:rsidR="00B1213C">
          <w:rPr>
            <w:rFonts w:ascii="Times New Roman" w:hAnsi="Times New Roman"/>
            <w:sz w:val="22"/>
            <w:szCs w:val="22"/>
          </w:rPr>
          <w:t>model</w:t>
        </w:r>
      </w:ins>
      <w:ins w:id="159" w:author="JohannesBurge" w:date="2021-02-05T13:47:00Z">
        <w:r w:rsidR="009846CC">
          <w:rPr>
            <w:rFonts w:ascii="Times New Roman" w:hAnsi="Times New Roman"/>
            <w:sz w:val="22"/>
            <w:szCs w:val="22"/>
          </w:rPr>
          <w:t xml:space="preserve">, </w:t>
        </w:r>
      </w:ins>
      <w:ins w:id="160" w:author="Vijay Singh" w:date="2021-01-25T18:12:00Z">
        <w:r w:rsidR="0004182A">
          <w:rPr>
            <w:rFonts w:ascii="Times New Roman" w:hAnsi="Times New Roman"/>
            <w:sz w:val="22"/>
            <w:szCs w:val="22"/>
          </w:rPr>
          <w:t xml:space="preserve">we estimated the </w:t>
        </w:r>
      </w:ins>
      <w:ins w:id="161" w:author="Vijay Singh" w:date="2021-01-24T18:21:00Z">
        <w:r w:rsidR="00A021C0">
          <w:rPr>
            <w:rFonts w:ascii="Times New Roman" w:hAnsi="Times New Roman"/>
            <w:sz w:val="22"/>
            <w:szCs w:val="22"/>
          </w:rPr>
          <w:t xml:space="preserve">strength of </w:t>
        </w:r>
      </w:ins>
      <w:ins w:id="162" w:author="Vijay Singh" w:date="2021-01-24T18:23:00Z">
        <w:r w:rsidR="0041735C">
          <w:rPr>
            <w:rFonts w:ascii="Times New Roman" w:hAnsi="Times New Roman"/>
            <w:sz w:val="22"/>
            <w:szCs w:val="22"/>
          </w:rPr>
          <w:t xml:space="preserve">internal and external </w:t>
        </w:r>
      </w:ins>
      <w:ins w:id="163" w:author="Vijay Singh" w:date="2021-01-24T18:21:00Z">
        <w:r w:rsidR="00A021C0">
          <w:rPr>
            <w:rFonts w:ascii="Times New Roman" w:hAnsi="Times New Roman"/>
            <w:sz w:val="22"/>
            <w:szCs w:val="22"/>
          </w:rPr>
          <w:t xml:space="preserve">variability </w:t>
        </w:r>
      </w:ins>
      <w:ins w:id="164" w:author="Vijay Singh" w:date="2021-01-25T18:12:00Z">
        <w:r w:rsidR="008323E6">
          <w:rPr>
            <w:rFonts w:ascii="Times New Roman" w:hAnsi="Times New Roman"/>
            <w:sz w:val="22"/>
            <w:szCs w:val="22"/>
          </w:rPr>
          <w:t xml:space="preserve">of </w:t>
        </w:r>
      </w:ins>
      <w:ins w:id="165" w:author="Vijay Singh" w:date="2021-01-24T18:23:00Z">
        <w:r w:rsidR="0041735C">
          <w:rPr>
            <w:rFonts w:ascii="Times New Roman" w:hAnsi="Times New Roman"/>
            <w:sz w:val="22"/>
            <w:szCs w:val="22"/>
          </w:rPr>
          <w:t xml:space="preserve">the human observers </w:t>
        </w:r>
      </w:ins>
      <w:ins w:id="166" w:author="Vijay Singh" w:date="2021-01-25T18:13:00Z">
        <w:r w:rsidR="00C55EF2">
          <w:rPr>
            <w:rFonts w:ascii="Times New Roman" w:hAnsi="Times New Roman"/>
            <w:sz w:val="22"/>
            <w:szCs w:val="22"/>
          </w:rPr>
          <w:t>during this task.</w:t>
        </w:r>
      </w:ins>
      <w:ins w:id="167" w:author="Vijay Singh" w:date="2021-01-25T18:12:00Z">
        <w:r w:rsidR="00C55EF2">
          <w:rPr>
            <w:rFonts w:ascii="Times New Roman" w:hAnsi="Times New Roman"/>
            <w:sz w:val="22"/>
            <w:szCs w:val="22"/>
          </w:rPr>
          <w:t xml:space="preserve"> </w:t>
        </w:r>
      </w:ins>
      <w:ins w:id="168" w:author="Vijay Singh" w:date="2021-01-25T18:13:00Z">
        <w:r w:rsidR="002835C6">
          <w:rPr>
            <w:rFonts w:ascii="Times New Roman" w:hAnsi="Times New Roman"/>
            <w:sz w:val="22"/>
            <w:szCs w:val="22"/>
          </w:rPr>
          <w:t xml:space="preserve">Figure 6 </w:t>
        </w:r>
        <w:r w:rsidR="00F100A5">
          <w:rPr>
            <w:rFonts w:ascii="Times New Roman" w:hAnsi="Times New Roman"/>
            <w:sz w:val="22"/>
            <w:szCs w:val="22"/>
          </w:rPr>
          <w:t>compares the standard deviation of inter</w:t>
        </w:r>
      </w:ins>
      <w:ins w:id="169" w:author="JohannesBurge" w:date="2021-02-05T13:46:00Z">
        <w:r w:rsidR="000633D6">
          <w:rPr>
            <w:rFonts w:ascii="Times New Roman" w:hAnsi="Times New Roman"/>
            <w:sz w:val="22"/>
            <w:szCs w:val="22"/>
          </w:rPr>
          <w:t>n</w:t>
        </w:r>
      </w:ins>
      <w:ins w:id="170" w:author="Vijay Singh" w:date="2021-01-25T18:13:00Z">
        <w:r w:rsidR="00F100A5">
          <w:rPr>
            <w:rFonts w:ascii="Times New Roman" w:hAnsi="Times New Roman"/>
            <w:sz w:val="22"/>
            <w:szCs w:val="22"/>
          </w:rPr>
          <w:t>al and external noise</w:t>
        </w:r>
        <w:r w:rsidR="002835C6">
          <w:rPr>
            <w:rFonts w:ascii="Times New Roman" w:hAnsi="Times New Roman"/>
            <w:sz w:val="22"/>
            <w:szCs w:val="22"/>
          </w:rPr>
          <w:t xml:space="preserve"> </w:t>
        </w:r>
      </w:ins>
      <w:ins w:id="171" w:author="Vijay Singh" w:date="2021-02-06T19:12:00Z">
        <w:r w:rsidR="00A809C7">
          <w:rPr>
            <w:rFonts w:ascii="Times New Roman" w:hAnsi="Times New Roman"/>
            <w:sz w:val="22"/>
            <w:szCs w:val="22"/>
          </w:rPr>
          <w:t>for the</w:t>
        </w:r>
      </w:ins>
      <w:ins w:id="172" w:author="Vijay Singh" w:date="2021-02-06T19:25:00Z">
        <w:r w:rsidR="00591619">
          <w:rPr>
            <w:rFonts w:ascii="Times New Roman" w:hAnsi="Times New Roman"/>
            <w:sz w:val="22"/>
            <w:szCs w:val="22"/>
          </w:rPr>
          <w:t xml:space="preserve"> analytical</w:t>
        </w:r>
      </w:ins>
      <w:ins w:id="173" w:author="Vijay Singh" w:date="2021-02-06T19:12:00Z">
        <w:r w:rsidR="00A809C7">
          <w:rPr>
            <w:rFonts w:ascii="Times New Roman" w:hAnsi="Times New Roman"/>
            <w:sz w:val="22"/>
            <w:szCs w:val="22"/>
          </w:rPr>
          <w:t xml:space="preserve"> </w:t>
        </w:r>
      </w:ins>
      <w:ins w:id="174" w:author="JohannesBurge" w:date="2021-02-05T14:05:00Z">
        <w:r w:rsidR="00CE1335">
          <w:rPr>
            <w:rFonts w:ascii="Times New Roman" w:hAnsi="Times New Roman"/>
            <w:sz w:val="22"/>
            <w:szCs w:val="22"/>
          </w:rPr>
          <w:t>SDT</w:t>
        </w:r>
      </w:ins>
      <w:ins w:id="175" w:author="Vijay Singh" w:date="2021-01-24T18:25:00Z">
        <w:r w:rsidR="00A069B0">
          <w:rPr>
            <w:rFonts w:ascii="Times New Roman" w:hAnsi="Times New Roman"/>
            <w:sz w:val="22"/>
            <w:szCs w:val="22"/>
          </w:rPr>
          <w:t xml:space="preserve"> </w:t>
        </w:r>
      </w:ins>
      <w:ins w:id="176" w:author="Vijay Singh" w:date="2021-01-24T20:32:00Z">
        <w:r w:rsidR="009C5F6C">
          <w:rPr>
            <w:rFonts w:ascii="Times New Roman" w:hAnsi="Times New Roman"/>
            <w:sz w:val="22"/>
            <w:szCs w:val="22"/>
          </w:rPr>
          <w:t xml:space="preserve">model </w:t>
        </w:r>
      </w:ins>
      <w:ins w:id="177" w:author="Vijay Singh" w:date="2021-01-24T18:25:00Z">
        <w:r w:rsidR="00A069B0">
          <w:rPr>
            <w:rFonts w:ascii="Times New Roman" w:hAnsi="Times New Roman"/>
            <w:sz w:val="22"/>
            <w:szCs w:val="22"/>
          </w:rPr>
          <w:t xml:space="preserve">and </w:t>
        </w:r>
      </w:ins>
      <w:ins w:id="178" w:author="Vijay Singh" w:date="2021-01-24T20:32:00Z">
        <w:r w:rsidR="003D6B6F">
          <w:rPr>
            <w:rFonts w:ascii="Times New Roman" w:hAnsi="Times New Roman"/>
            <w:sz w:val="22"/>
            <w:szCs w:val="22"/>
          </w:rPr>
          <w:t xml:space="preserve">the computational </w:t>
        </w:r>
      </w:ins>
      <w:ins w:id="179" w:author="Vijay Singh" w:date="2021-02-06T19:12:00Z">
        <w:r w:rsidR="00C913D6">
          <w:rPr>
            <w:rFonts w:ascii="Times New Roman" w:hAnsi="Times New Roman"/>
            <w:sz w:val="22"/>
            <w:szCs w:val="22"/>
          </w:rPr>
          <w:t>implementation</w:t>
        </w:r>
      </w:ins>
      <w:ins w:id="180" w:author="Vijay Singh" w:date="2021-01-24T18:23:00Z">
        <w:r w:rsidR="0041735C">
          <w:rPr>
            <w:rFonts w:ascii="Times New Roman" w:hAnsi="Times New Roman"/>
            <w:sz w:val="22"/>
            <w:szCs w:val="22"/>
          </w:rPr>
          <w:t xml:space="preserve">. </w:t>
        </w:r>
      </w:ins>
      <w:ins w:id="181" w:author="Vijay Singh" w:date="2021-01-24T20:34:00Z">
        <w:r w:rsidR="00521E01">
          <w:rPr>
            <w:rFonts w:ascii="Times New Roman" w:hAnsi="Times New Roman"/>
            <w:sz w:val="22"/>
            <w:szCs w:val="22"/>
          </w:rPr>
          <w:t>T</w:t>
        </w:r>
      </w:ins>
      <w:ins w:id="182" w:author="Vijay Singh" w:date="2021-01-24T20:33:00Z">
        <w:r w:rsidR="00AD7AB1">
          <w:rPr>
            <w:rFonts w:ascii="Times New Roman" w:hAnsi="Times New Roman"/>
            <w:sz w:val="22"/>
            <w:szCs w:val="22"/>
          </w:rPr>
          <w:t xml:space="preserve">he </w:t>
        </w:r>
      </w:ins>
      <w:ins w:id="183" w:author="Vijay Singh" w:date="2021-01-24T20:34:00Z">
        <w:r w:rsidR="00521E01">
          <w:rPr>
            <w:rFonts w:ascii="Times New Roman" w:hAnsi="Times New Roman"/>
            <w:sz w:val="22"/>
            <w:szCs w:val="22"/>
          </w:rPr>
          <w:t xml:space="preserve">estimates of </w:t>
        </w:r>
      </w:ins>
      <w:ins w:id="184" w:author="Vijay Singh" w:date="2021-01-24T20:33:00Z">
        <w:r w:rsidR="00AD7AB1">
          <w:rPr>
            <w:rFonts w:ascii="Times New Roman" w:hAnsi="Times New Roman"/>
            <w:sz w:val="22"/>
            <w:szCs w:val="22"/>
          </w:rPr>
          <w:t xml:space="preserve">standard deviation of the internal noise </w:t>
        </w:r>
      </w:ins>
      <w:ins w:id="185" w:author="Vijay Singh" w:date="2021-01-24T20:34:00Z">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ins>
      <w:ins w:id="186" w:author="Vijay Singh" w:date="2021-01-25T18:14:00Z">
        <w:r w:rsidR="00E60A1A">
          <w:rPr>
            <w:rFonts w:ascii="Times New Roman" w:hAnsi="Times New Roman"/>
            <w:sz w:val="22"/>
            <w:szCs w:val="22"/>
          </w:rPr>
          <w:t xml:space="preserve">the two </w:t>
        </w:r>
      </w:ins>
      <w:ins w:id="187" w:author="Vijay Singh" w:date="2021-02-06T19:13:00Z">
        <w:r w:rsidR="00B30CF4">
          <w:rPr>
            <w:rFonts w:ascii="Times New Roman" w:hAnsi="Times New Roman"/>
            <w:sz w:val="22"/>
            <w:szCs w:val="22"/>
          </w:rPr>
          <w:t xml:space="preserve">versions </w:t>
        </w:r>
      </w:ins>
      <w:ins w:id="188" w:author="Vijay Singh" w:date="2021-01-24T20:34:00Z">
        <w:r w:rsidR="00DC42DC">
          <w:rPr>
            <w:rFonts w:ascii="Times New Roman" w:hAnsi="Times New Roman"/>
            <w:sz w:val="22"/>
            <w:szCs w:val="22"/>
          </w:rPr>
          <w:t xml:space="preserve">and </w:t>
        </w:r>
      </w:ins>
      <w:ins w:id="189" w:author="Vijay Singh" w:date="2021-01-25T18:14:00Z">
        <w:r w:rsidR="00C10887">
          <w:rPr>
            <w:rFonts w:ascii="Times New Roman" w:hAnsi="Times New Roman"/>
            <w:sz w:val="22"/>
            <w:szCs w:val="22"/>
          </w:rPr>
          <w:t xml:space="preserve">different </w:t>
        </w:r>
      </w:ins>
      <w:ins w:id="190" w:author="Vijay Singh" w:date="2021-01-24T20:34:00Z">
        <w:r w:rsidR="00DC42DC">
          <w:rPr>
            <w:rFonts w:ascii="Times New Roman" w:hAnsi="Times New Roman"/>
            <w:sz w:val="22"/>
            <w:szCs w:val="22"/>
          </w:rPr>
          <w:t xml:space="preserve">observers </w:t>
        </w:r>
      </w:ins>
      <w:ins w:id="191" w:author="Vijay Singh" w:date="2021-01-24T20:37:00Z">
        <w:r w:rsidR="00D6149B">
          <w:rPr>
            <w:rFonts w:ascii="Times New Roman" w:hAnsi="Times New Roman"/>
            <w:sz w:val="22"/>
            <w:szCs w:val="22"/>
          </w:rPr>
          <w:t>(mean</w:t>
        </w:r>
      </w:ins>
      <w:ins w:id="192" w:author="Vijay Singh" w:date="2021-01-24T20:42:00Z">
        <w:r w:rsidR="00C61C8B">
          <w:rPr>
            <w:rFonts w:ascii="Times New Roman" w:hAnsi="Times New Roman"/>
            <w:sz w:val="22"/>
            <w:szCs w:val="22"/>
          </w:rPr>
          <w:t xml:space="preserve"> </w:t>
        </w:r>
      </w:ins>
      <w:ins w:id="193" w:author="Vijay Singh" w:date="2021-01-25T18:14:00Z">
        <w:r w:rsidR="00081285">
          <w:rPr>
            <w:rFonts w:ascii="Times New Roman" w:hAnsi="Times New Roman"/>
            <w:sz w:val="22"/>
            <w:szCs w:val="22"/>
          </w:rPr>
          <w:t xml:space="preserve">value of </w:t>
        </w:r>
      </w:ins>
      <w:ins w:id="194" w:author="Vijay Singh" w:date="2021-01-24T20:42:00Z">
        <w:r w:rsidR="000E16F6">
          <w:rPr>
            <w:rFonts w:ascii="Times New Roman" w:hAnsi="Times New Roman"/>
            <w:sz w:val="22"/>
            <w:szCs w:val="22"/>
          </w:rPr>
          <w:t>internal noise standard deviation</w:t>
        </w:r>
      </w:ins>
      <w:ins w:id="195" w:author="Vijay Singh" w:date="2021-01-25T18:14:00Z">
        <w:r w:rsidR="0081613F">
          <w:rPr>
            <w:rFonts w:ascii="Times New Roman" w:hAnsi="Times New Roman"/>
            <w:sz w:val="22"/>
            <w:szCs w:val="22"/>
          </w:rPr>
          <w:t xml:space="preserve"> </w:t>
        </w:r>
      </w:ins>
      <w:ins w:id="196" w:author="Vijay Singh" w:date="2021-01-24T20:37:00Z">
        <w:r w:rsidR="00D6149B">
          <w:rPr>
            <w:rFonts w:ascii="Times New Roman" w:hAnsi="Times New Roman"/>
            <w:sz w:val="22"/>
            <w:szCs w:val="22"/>
          </w:rPr>
          <w:t>= 0.0253, st</w:t>
        </w:r>
      </w:ins>
      <w:ins w:id="197" w:author="Vijay Singh" w:date="2021-01-24T20:42:00Z">
        <w:r w:rsidR="00573D18">
          <w:rPr>
            <w:rFonts w:ascii="Times New Roman" w:hAnsi="Times New Roman"/>
            <w:sz w:val="22"/>
            <w:szCs w:val="22"/>
          </w:rPr>
          <w:t>andard</w:t>
        </w:r>
      </w:ins>
      <w:ins w:id="198" w:author="Vijay Singh" w:date="2021-01-24T20:37:00Z">
        <w:r w:rsidR="00D6149B">
          <w:rPr>
            <w:rFonts w:ascii="Times New Roman" w:hAnsi="Times New Roman"/>
            <w:sz w:val="22"/>
            <w:szCs w:val="22"/>
          </w:rPr>
          <w:t xml:space="preserve"> dev</w:t>
        </w:r>
      </w:ins>
      <w:ins w:id="199" w:author="Vijay Singh" w:date="2021-01-24T20:42:00Z">
        <w:r w:rsidR="00573D18">
          <w:rPr>
            <w:rFonts w:ascii="Times New Roman" w:hAnsi="Times New Roman"/>
            <w:sz w:val="22"/>
            <w:szCs w:val="22"/>
          </w:rPr>
          <w:t>iation</w:t>
        </w:r>
      </w:ins>
      <w:ins w:id="200" w:author="Vijay Singh" w:date="2021-01-24T20:37:00Z">
        <w:r w:rsidR="00D6149B">
          <w:rPr>
            <w:rFonts w:ascii="Times New Roman" w:hAnsi="Times New Roman"/>
            <w:sz w:val="22"/>
            <w:szCs w:val="22"/>
          </w:rPr>
          <w:t xml:space="preserve"> = 0.0012</w:t>
        </w:r>
      </w:ins>
      <w:ins w:id="201" w:author="Vijay Singh" w:date="2021-01-24T20:38:00Z">
        <w:r w:rsidR="00D6149B">
          <w:rPr>
            <w:rFonts w:ascii="Times New Roman" w:hAnsi="Times New Roman"/>
            <w:sz w:val="22"/>
            <w:szCs w:val="22"/>
          </w:rPr>
          <w:t xml:space="preserve"> &lt; 5% of mean</w:t>
        </w:r>
      </w:ins>
      <w:ins w:id="202" w:author="Vijay Singh" w:date="2021-01-24T20:37:00Z">
        <w:r w:rsidR="00D6149B">
          <w:rPr>
            <w:rFonts w:ascii="Times New Roman" w:hAnsi="Times New Roman"/>
            <w:sz w:val="22"/>
            <w:szCs w:val="22"/>
          </w:rPr>
          <w:t xml:space="preserve">, maximum </w:t>
        </w:r>
      </w:ins>
      <w:ins w:id="203" w:author="Vijay Singh" w:date="2021-01-24T20:38:00Z">
        <w:r w:rsidR="00D6149B">
          <w:rPr>
            <w:rFonts w:ascii="Times New Roman" w:hAnsi="Times New Roman"/>
            <w:sz w:val="22"/>
            <w:szCs w:val="22"/>
          </w:rPr>
          <w:t xml:space="preserve">deviation from mean = </w:t>
        </w:r>
      </w:ins>
      <w:ins w:id="204" w:author="Vijay Singh" w:date="2021-01-24T20:41:00Z">
        <w:r w:rsidR="00D6149B">
          <w:rPr>
            <w:rFonts w:ascii="Times New Roman" w:hAnsi="Times New Roman"/>
            <w:sz w:val="22"/>
            <w:szCs w:val="22"/>
          </w:rPr>
          <w:t xml:space="preserve">0.0018 &lt; </w:t>
        </w:r>
      </w:ins>
      <w:ins w:id="205" w:author="Vijay Singh" w:date="2021-01-24T20:42:00Z">
        <w:r w:rsidR="00F953D4">
          <w:rPr>
            <w:rFonts w:ascii="Times New Roman" w:hAnsi="Times New Roman"/>
            <w:sz w:val="22"/>
            <w:szCs w:val="22"/>
          </w:rPr>
          <w:t>8</w:t>
        </w:r>
      </w:ins>
      <w:ins w:id="206" w:author="Vijay Singh" w:date="2021-01-24T20:41:00Z">
        <w:r w:rsidR="00D6149B">
          <w:rPr>
            <w:rFonts w:ascii="Times New Roman" w:hAnsi="Times New Roman"/>
            <w:sz w:val="22"/>
            <w:szCs w:val="22"/>
          </w:rPr>
          <w:t>% of mean</w:t>
        </w:r>
      </w:ins>
      <w:ins w:id="207" w:author="Vijay Singh" w:date="2021-01-24T20:37:00Z">
        <w:r w:rsidR="00D6149B">
          <w:rPr>
            <w:rFonts w:ascii="Times New Roman" w:hAnsi="Times New Roman"/>
            <w:sz w:val="22"/>
            <w:szCs w:val="22"/>
          </w:rPr>
          <w:t>)</w:t>
        </w:r>
      </w:ins>
      <w:ins w:id="208" w:author="Vijay Singh" w:date="2021-01-24T20:34:00Z">
        <w:r w:rsidR="00DC42DC">
          <w:rPr>
            <w:rFonts w:ascii="Times New Roman" w:hAnsi="Times New Roman"/>
            <w:sz w:val="22"/>
            <w:szCs w:val="22"/>
          </w:rPr>
          <w:t>.</w:t>
        </w:r>
      </w:ins>
      <w:ins w:id="209" w:author="Vijay Singh" w:date="2021-01-24T20:42:00Z">
        <w:r w:rsidR="00521A04">
          <w:rPr>
            <w:rFonts w:ascii="Times New Roman" w:hAnsi="Times New Roman"/>
            <w:sz w:val="22"/>
            <w:szCs w:val="22"/>
          </w:rPr>
          <w:t xml:space="preserve"> </w:t>
        </w:r>
      </w:ins>
      <w:ins w:id="210" w:author="Vijay Singh" w:date="2021-02-06T19:26:00Z">
        <w:r w:rsidR="00403B3A">
          <w:rPr>
            <w:rFonts w:ascii="Times New Roman" w:hAnsi="Times New Roman"/>
            <w:sz w:val="22"/>
            <w:szCs w:val="22"/>
          </w:rPr>
          <w:t xml:space="preserve">Both </w:t>
        </w:r>
        <w:r w:rsidR="00146E79">
          <w:rPr>
            <w:rFonts w:ascii="Times New Roman" w:hAnsi="Times New Roman"/>
            <w:sz w:val="22"/>
            <w:szCs w:val="22"/>
          </w:rPr>
          <w:t xml:space="preserve">model </w:t>
        </w:r>
        <w:r w:rsidR="00403B3A">
          <w:rPr>
            <w:rFonts w:ascii="Times New Roman" w:hAnsi="Times New Roman"/>
            <w:sz w:val="22"/>
            <w:szCs w:val="22"/>
          </w:rPr>
          <w:t xml:space="preserve">versions </w:t>
        </w:r>
      </w:ins>
      <w:ins w:id="211" w:author="Vijay Singh" w:date="2021-01-24T20:44:00Z">
        <w:r w:rsidR="00803148">
          <w:rPr>
            <w:rFonts w:ascii="Times New Roman" w:hAnsi="Times New Roman"/>
            <w:sz w:val="22"/>
            <w:szCs w:val="22"/>
          </w:rPr>
          <w:t xml:space="preserve">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ins>
      <w:ins w:id="212" w:author="Vijay Singh" w:date="2021-01-24T20:45:00Z">
        <w:r w:rsidR="00215C27">
          <w:rPr>
            <w:rFonts w:ascii="Times New Roman" w:hAnsi="Times New Roman"/>
            <w:sz w:val="22"/>
            <w:szCs w:val="22"/>
          </w:rPr>
          <w:t xml:space="preserve">among the observers. </w:t>
        </w:r>
      </w:ins>
      <w:commentRangeStart w:id="213"/>
      <w:ins w:id="214" w:author="Vijay Singh" w:date="2021-01-25T18:15:00Z">
        <w:r w:rsidR="00A224C0">
          <w:rPr>
            <w:rFonts w:ascii="Times New Roman" w:hAnsi="Times New Roman"/>
            <w:sz w:val="22"/>
            <w:szCs w:val="22"/>
          </w:rPr>
          <w:t xml:space="preserve">Across all observers, the </w:t>
        </w:r>
      </w:ins>
      <w:ins w:id="215" w:author="Vijay Singh" w:date="2021-01-24T20:45:00Z">
        <w:r w:rsidR="00A6411B">
          <w:rPr>
            <w:rFonts w:ascii="Times New Roman" w:hAnsi="Times New Roman"/>
            <w:sz w:val="22"/>
            <w:szCs w:val="22"/>
          </w:rPr>
          <w:t xml:space="preserve">estimate of external noise standard deviation is higher for the computational </w:t>
        </w:r>
      </w:ins>
      <w:ins w:id="216" w:author="Vijay Singh" w:date="2021-02-06T19:27:00Z">
        <w:r w:rsidR="00F45FE9">
          <w:rPr>
            <w:rFonts w:ascii="Times New Roman" w:hAnsi="Times New Roman"/>
            <w:sz w:val="22"/>
            <w:szCs w:val="22"/>
          </w:rPr>
          <w:t xml:space="preserve">implementation </w:t>
        </w:r>
      </w:ins>
      <w:ins w:id="217" w:author="Vijay Singh" w:date="2021-01-24T20:45:00Z">
        <w:r w:rsidR="00A6411B">
          <w:rPr>
            <w:rFonts w:ascii="Times New Roman" w:hAnsi="Times New Roman"/>
            <w:sz w:val="22"/>
            <w:szCs w:val="22"/>
          </w:rPr>
          <w:t>observer model as compared to the TSD model.</w:t>
        </w:r>
      </w:ins>
      <w:commentRangeEnd w:id="213"/>
      <w:r w:rsidR="00D2507A">
        <w:rPr>
          <w:rStyle w:val="CommentReference"/>
          <w:rFonts w:ascii="Times New Roman" w:hAnsi="Times New Roman" w:cs="Times New Roman"/>
          <w:color w:val="auto"/>
          <w14:textOutline w14:w="0" w14:cap="rnd" w14:cmpd="sng" w14:algn="ctr">
            <w14:noFill/>
            <w14:prstDash w14:val="solid"/>
            <w14:bevel/>
          </w14:textOutline>
        </w:rPr>
        <w:commentReference w:id="213"/>
      </w:r>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commentRangeStart w:id="218"/>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commentRangeEnd w:id="218"/>
      <w:r w:rsidR="009C0A24">
        <w:rPr>
          <w:rStyle w:val="CommentReference"/>
        </w:rPr>
        <w:commentReference w:id="218"/>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w:t>
        </w:r>
        <w:r w:rsidRPr="00E82CC1">
          <w:rPr>
            <w:rStyle w:val="Hyperlink"/>
            <w:rFonts w:ascii="Times New Roman" w:hAnsi="Times New Roman"/>
            <w:sz w:val="22"/>
            <w:szCs w:val="22"/>
          </w:rPr>
          <w:t>:</w:t>
        </w:r>
        <w:r w:rsidRPr="00E82CC1">
          <w:rPr>
            <w:rStyle w:val="Hyperlink"/>
            <w:rFonts w:ascii="Times New Roman" w:hAnsi="Times New Roman"/>
            <w:sz w:val="22"/>
            <w:szCs w:val="22"/>
          </w:rPr>
          <w:t>//osf.io/7tgy8/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219"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220" w:author="Vijay Singh" w:date="2021-01-25T18:17:00Z">
        <w:r w:rsidR="00C3295A">
          <w:rPr>
            <w:rFonts w:ascii="Times New Roman" w:hAnsi="Times New Roman"/>
            <w:sz w:val="22"/>
            <w:szCs w:val="22"/>
          </w:rPr>
          <w:t xml:space="preserve">an </w:t>
        </w:r>
      </w:ins>
      <w:ins w:id="221" w:author="Vijay Singh" w:date="2021-01-21T13:58:00Z">
        <w:r>
          <w:rPr>
            <w:rFonts w:ascii="Times New Roman" w:hAnsi="Times New Roman"/>
            <w:sz w:val="22"/>
            <w:szCs w:val="22"/>
          </w:rPr>
          <w:t xml:space="preserve">observer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222" w:author="Vijay Singh" w:date="2021-01-25T18:17:00Z">
        <w:r w:rsidR="00C0245F">
          <w:rPr>
            <w:rFonts w:ascii="Times New Roman" w:hAnsi="Times New Roman"/>
            <w:sz w:val="22"/>
            <w:szCs w:val="22"/>
          </w:rPr>
          <w:t>observers</w:t>
        </w:r>
      </w:ins>
      <w:ins w:id="223"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too strict. Only one </w:t>
        </w:r>
      </w:ins>
      <w:ins w:id="224" w:author="Vijay Singh" w:date="2021-01-25T18:17:00Z">
        <w:r w:rsidR="00D53C2E">
          <w:rPr>
            <w:rFonts w:ascii="Times New Roman" w:hAnsi="Times New Roman"/>
            <w:sz w:val="22"/>
            <w:szCs w:val="22"/>
          </w:rPr>
          <w:t xml:space="preserve">observer </w:t>
        </w:r>
      </w:ins>
      <w:ins w:id="225"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lastRenderedPageBreak/>
          <w:t>will be excluded if their mean threshold for the last two acquisitions in the practice session exceeds 0.030</w:t>
        </w:r>
        <w:r>
          <w:rPr>
            <w:rFonts w:ascii="Times New Roman" w:hAnsi="Times New Roman"/>
            <w:sz w:val="22"/>
            <w:szCs w:val="22"/>
          </w:rPr>
          <w:t xml:space="preserve">.” </w:t>
        </w:r>
      </w:ins>
      <w:ins w:id="226" w:author="Vijay Singh" w:date="2021-01-21T13:59:00Z">
        <w:r w:rsidR="00B77FB7">
          <w:rPr>
            <w:rFonts w:ascii="Times New Roman" w:hAnsi="Times New Roman"/>
            <w:sz w:val="22"/>
            <w:szCs w:val="22"/>
          </w:rPr>
          <w:t>T</w:t>
        </w:r>
      </w:ins>
      <w:ins w:id="227" w:author="Vijay Singh" w:date="2021-01-21T13:58:00Z">
        <w:r>
          <w:rPr>
            <w:rFonts w:ascii="Times New Roman" w:hAnsi="Times New Roman"/>
            <w:sz w:val="22"/>
            <w:szCs w:val="22"/>
          </w:rPr>
          <w:t>he pre-registered plan</w:t>
        </w:r>
      </w:ins>
      <w:ins w:id="228"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229"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33E8DC2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r w:rsidR="00136C8B">
        <w:rPr>
          <w:rFonts w:ascii="Times New Roman" w:hAnsi="Times New Roman"/>
          <w:b/>
          <w:bCs/>
          <w:sz w:val="22"/>
          <w:szCs w:val="22"/>
          <w:lang w:val="it-IT"/>
        </w:rPr>
        <w:t>:</w:t>
      </w:r>
      <w:r w:rsidR="00136C8B">
        <w:rPr>
          <w:rFonts w:ascii="Times New Roman" w:hAnsi="Times New Roman"/>
          <w:sz w:val="22"/>
          <w:szCs w:val="22"/>
        </w:rPr>
        <w:t xml:space="preserve"> </w:t>
      </w: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5899DD1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230"/>
      <w:commentRangeStart w:id="231"/>
      <w:commentRangeStart w:id="232"/>
      <w:commentRangeStart w:id="233"/>
      <w:r>
        <w:rPr>
          <w:rFonts w:ascii="Times New Roman" w:hAnsi="Times New Roman"/>
          <w:sz w:val="22"/>
          <w:szCs w:val="22"/>
        </w:rPr>
        <w:t>4.8cm x 4.6cm</w:t>
      </w:r>
      <w:commentRangeEnd w:id="230"/>
      <w:r>
        <w:rPr>
          <w:rStyle w:val="CommentReference"/>
          <w:rFonts w:ascii="Times New Roman" w:hAnsi="Times New Roman" w:cs="Times New Roman"/>
          <w:color w:val="auto"/>
          <w14:textOutline w14:w="0" w14:cap="rnd" w14:cmpd="sng" w14:algn="ctr">
            <w14:noFill/>
            <w14:prstDash w14:val="solid"/>
            <w14:bevel/>
          </w14:textOutline>
        </w:rPr>
        <w:commentReference w:id="230"/>
      </w:r>
      <w:commentRangeEnd w:id="231"/>
      <w:r>
        <w:rPr>
          <w:rStyle w:val="CommentReference"/>
          <w:rFonts w:ascii="Times New Roman" w:hAnsi="Times New Roman" w:cs="Times New Roman"/>
          <w:color w:val="auto"/>
          <w14:textOutline w14:w="0" w14:cap="rnd" w14:cmpd="sng" w14:algn="ctr">
            <w14:noFill/>
            <w14:prstDash w14:val="solid"/>
            <w14:bevel/>
          </w14:textOutline>
        </w:rPr>
        <w:commentReference w:id="231"/>
      </w:r>
      <w:commentRangeEnd w:id="232"/>
      <w:r w:rsidR="006125FA">
        <w:rPr>
          <w:rStyle w:val="CommentReference"/>
          <w:rFonts w:ascii="Times New Roman" w:hAnsi="Times New Roman" w:cs="Times New Roman"/>
          <w:color w:val="auto"/>
          <w14:textOutline w14:w="0" w14:cap="rnd" w14:cmpd="sng" w14:algn="ctr">
            <w14:noFill/>
            <w14:prstDash w14:val="solid"/>
            <w14:bevel/>
          </w14:textOutline>
        </w:rPr>
        <w:commentReference w:id="232"/>
      </w:r>
      <w:commentRangeEnd w:id="233"/>
      <w:r w:rsidR="001F5679">
        <w:rPr>
          <w:rStyle w:val="CommentReference"/>
          <w:rFonts w:ascii="Times New Roman" w:hAnsi="Times New Roman" w:cs="Times New Roman"/>
          <w:color w:val="auto"/>
          <w14:textOutline w14:w="0" w14:cap="rnd" w14:cmpd="sng" w14:algn="ctr">
            <w14:noFill/>
            <w14:prstDash w14:val="solid"/>
            <w14:bevel/>
          </w14:textOutline>
        </w:rPr>
        <w:commentReference w:id="233"/>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234"/>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00545D93">
        <w:rPr>
          <w:rFonts w:ascii="Times New Roman" w:hAnsi="Times New Roman" w:cs="Times New Roman"/>
          <w:sz w:val="22"/>
          <w:szCs w:val="22"/>
        </w:rPr>
        <w:t>was</w:t>
      </w:r>
      <w:r w:rsidR="00166F16" w:rsidRPr="00723CC7">
        <w:rPr>
          <w:rFonts w:ascii="Times New Roman" w:hAnsi="Times New Roman" w:cs="Times New Roman"/>
          <w:sz w:val="22"/>
          <w:szCs w:val="22"/>
        </w:rPr>
        <w:t xml:space="preserve"> </w:t>
      </w:r>
      <w:r w:rsidRPr="00723CC7">
        <w:rPr>
          <w:rFonts w:ascii="Times New Roman" w:hAnsi="Times New Roman" w:cs="Times New Roman"/>
          <w:sz w:val="22"/>
          <w:szCs w:val="22"/>
        </w:rPr>
        <w:t xml:space="preserve">measured </w:t>
      </w:r>
      <w:r w:rsidR="00426878">
        <w:rPr>
          <w:rFonts w:ascii="Times New Roman" w:hAnsi="Times New Roman" w:cs="Times New Roman"/>
          <w:sz w:val="22"/>
          <w:szCs w:val="22"/>
        </w:rPr>
        <w:t>for</w:t>
      </w:r>
      <w:r w:rsidR="00426878" w:rsidRPr="00E41F87">
        <w:rPr>
          <w:rFonts w:ascii="Times New Roman" w:hAnsi="Times New Roman" w:cs="Times New Roman"/>
          <w:sz w:val="22"/>
          <w:szCs w:val="22"/>
        </w:rPr>
        <w:t xml:space="preserve"> </w:t>
      </w:r>
      <w:r w:rsidRPr="00E41F87">
        <w:rPr>
          <w:rFonts w:ascii="Times New Roman" w:hAnsi="Times New Roman" w:cs="Times New Roman"/>
          <w:sz w:val="22"/>
          <w:szCs w:val="22"/>
        </w:rPr>
        <w:t xml:space="preserve">26 values of the input </w:t>
      </w:r>
      <w:r w:rsidR="002D40C5">
        <w:rPr>
          <w:rFonts w:ascii="Times New Roman" w:hAnsi="Times New Roman" w:cs="Times New Roman"/>
          <w:sz w:val="22"/>
          <w:szCs w:val="22"/>
        </w:rPr>
        <w:t>applied to the primaries</w:t>
      </w:r>
      <w:r w:rsidR="00A91E8E">
        <w:rPr>
          <w:rFonts w:ascii="Times New Roman" w:hAnsi="Times New Roman" w:cs="Times New Roman"/>
          <w:sz w:val="22"/>
          <w:szCs w:val="22"/>
        </w:rPr>
        <w:t>. The applied values were</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spaced 0.04 apart, where 1 corresponds to the maximum value of the allowed input and 0 corresponds to no input. </w:t>
      </w:r>
      <w:commentRangeEnd w:id="234"/>
      <w:r w:rsidR="000774C0">
        <w:rPr>
          <w:rStyle w:val="CommentReference"/>
          <w:rFonts w:ascii="Times New Roman" w:hAnsi="Times New Roman" w:cs="Times New Roman"/>
          <w:color w:val="auto"/>
          <w14:textOutline w14:w="0" w14:cap="rnd" w14:cmpd="sng" w14:algn="ctr">
            <w14:noFill/>
            <w14:prstDash w14:val="solid"/>
            <w14:bevel/>
          </w14:textOutline>
        </w:rPr>
        <w:commentReference w:id="234"/>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EF3C60A" w14:textId="2442E44E"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r>
        <w:rPr>
          <w:rFonts w:ascii="Times New Roman" w:hAnsi="Times New Roman"/>
          <w:sz w:val="22"/>
          <w:szCs w:val="22"/>
          <w:shd w:val="clear" w:color="auto" w:fill="FFFFFF"/>
        </w:rPr>
        <w:t xml:space="preserve"> </w:t>
      </w:r>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Pr>
          <w:rFonts w:ascii="Times New Roman" w:hAnsi="Times New Roman"/>
          <w:sz w:val="22"/>
          <w:szCs w:val="22"/>
          <w:shd w:val="clear" w:color="auto" w:fill="FFFFFF"/>
        </w:rPr>
        <w:t>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 1977)</w:t>
      </w:r>
      <w:r w:rsidR="001E7F31">
        <w:rPr>
          <w:rFonts w:ascii="Times New Roman" w:hAnsi="Times New Roman"/>
          <w:sz w:val="22"/>
          <w:szCs w:val="22"/>
        </w:rPr>
        <w:fldChar w:fldCharType="end"/>
      </w:r>
      <w:r>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w:t>
      </w:r>
      <w:r>
        <w:rPr>
          <w:rFonts w:ascii="Times New Roman" w:hAnsi="Times New Roman"/>
          <w:sz w:val="22"/>
          <w:szCs w:val="22"/>
          <w:shd w:val="clear" w:color="auto" w:fill="FFFFFF"/>
        </w:rPr>
        <w:lastRenderedPageBreak/>
        <w:t xml:space="preserve">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1</w:t>
      </w:r>
      <w:r w:rsidR="00134B75">
        <w:rPr>
          <w:rFonts w:ascii="Times New Roman" w:hAnsi="Times New Roman"/>
          <w:sz w:val="22"/>
          <w:szCs w:val="22"/>
        </w:rPr>
        <w:t>7</w:t>
      </w:r>
      <w:r w:rsidR="00134B75">
        <w:rPr>
          <w:rFonts w:ascii="Times New Roman" w:hAnsi="Times New Roman"/>
          <w:sz w:val="22"/>
          <w:szCs w:val="22"/>
        </w:rPr>
        <w:t xml:space="preserve">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235"/>
      <w:commentRangeStart w:id="236"/>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235"/>
      <w:r w:rsidR="00FB5BA7">
        <w:rPr>
          <w:rStyle w:val="CommentReference"/>
          <w:rFonts w:ascii="Times New Roman" w:hAnsi="Times New Roman" w:cs="Times New Roman"/>
          <w:color w:val="auto"/>
          <w14:textOutline w14:w="0" w14:cap="rnd" w14:cmpd="sng" w14:algn="ctr">
            <w14:noFill/>
            <w14:prstDash w14:val="solid"/>
            <w14:bevel/>
          </w14:textOutline>
        </w:rPr>
        <w:commentReference w:id="235"/>
      </w:r>
      <w:commentRangeEnd w:id="236"/>
      <w:r w:rsidR="003F5C2B">
        <w:rPr>
          <w:rStyle w:val="CommentReference"/>
          <w:rFonts w:ascii="Times New Roman" w:hAnsi="Times New Roman" w:cs="Times New Roman"/>
          <w:color w:val="auto"/>
          <w14:textOutline w14:w="0" w14:cap="rnd" w14:cmpd="sng" w14:algn="ctr">
            <w14:noFill/>
            <w14:prstDash w14:val="solid"/>
            <w14:bevel/>
          </w14:textOutline>
        </w:rPr>
        <w:commentReference w:id="236"/>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65BE1679" w14:textId="7F8C449B"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lastRenderedPageBreak/>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w:t>
      </w:r>
      <w:commentRangeStart w:id="237"/>
      <w:commentRangeStart w:id="238"/>
      <w:r>
        <w:rPr>
          <w:rStyle w:val="None"/>
          <w:rFonts w:ascii="Times New Roman" w:hAnsi="Times New Roman"/>
          <w:sz w:val="22"/>
          <w:szCs w:val="22"/>
          <w:shd w:val="clear" w:color="auto" w:fill="FFFFFF"/>
        </w:rPr>
        <w:t>an acquisition</w:t>
      </w:r>
      <w:commentRangeEnd w:id="237"/>
      <w:r w:rsidR="000F438F">
        <w:rPr>
          <w:rStyle w:val="CommentReference"/>
          <w:rFonts w:ascii="Times New Roman" w:hAnsi="Times New Roman" w:cs="Times New Roman"/>
          <w:color w:val="auto"/>
          <w14:textOutline w14:w="0" w14:cap="rnd" w14:cmpd="sng" w14:algn="ctr">
            <w14:noFill/>
            <w14:prstDash w14:val="solid"/>
            <w14:bevel/>
          </w14:textOutline>
        </w:rPr>
        <w:commentReference w:id="237"/>
      </w:r>
      <w:commentRangeEnd w:id="238"/>
      <w:r w:rsidR="008F381B">
        <w:rPr>
          <w:rStyle w:val="CommentReference"/>
          <w:rFonts w:ascii="Times New Roman" w:hAnsi="Times New Roman" w:cs="Times New Roman"/>
          <w:color w:val="auto"/>
          <w14:textOutline w14:w="0" w14:cap="rnd" w14:cmpd="sng" w14:algn="ctr">
            <w14:noFill/>
            <w14:prstDash w14:val="solid"/>
            <w14:bevel/>
          </w14:textOutline>
        </w:rPr>
        <w:commentReference w:id="238"/>
      </w:r>
      <w:r>
        <w:rPr>
          <w:rStyle w:val="None"/>
          <w:rFonts w:ascii="Times New Roman" w:hAnsi="Times New Roman"/>
          <w:sz w:val="22"/>
          <w:szCs w:val="22"/>
          <w:shd w:val="clear" w:color="auto" w:fill="FFFFFF"/>
        </w:rPr>
        <w:t xml:space="preserve">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68A21B2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5"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VWCC is written using MATLAB. It harnesses the Mitsuba renderer to render simulated images from scene descriptions, and also takes advantage of our RenderToolbox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(Heasly, Cottaris, Lichtman, Xiao, &amp; Brainard, 2014)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rPr>
          <w:rFonts w:ascii="Times New Roman" w:hAnsi="Times New Roman"/>
          <w:sz w:val="22"/>
          <w:szCs w:val="22"/>
        </w:rPr>
        <w:t>an open-source 3-D modeling and animation package (</w:t>
      </w:r>
      <w:hyperlink r:id="rId16"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7"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8C29CC">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8C29CC">
        <w:rPr>
          <w:rStyle w:val="Hyperlink0"/>
          <w:rFonts w:ascii="Times New Roman" w:hAnsi="Times New Roman"/>
          <w:noProof/>
          <w:color w:val="000000"/>
          <w:sz w:val="22"/>
          <w:szCs w:val="22"/>
          <w:u w:val="none"/>
        </w:rPr>
        <w:t>(Jakob, 2010)</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2B45828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1989)</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09CC3C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239"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240" w:author="Vijay Singh" w:date="2021-01-21T14:34:00Z">
        <w:r w:rsidR="00C7195B">
          <w:rPr>
            <w:rStyle w:val="None"/>
            <w:rFonts w:ascii="Times New Roman" w:hAnsi="Times New Roman"/>
            <w:sz w:val="22"/>
            <w:szCs w:val="22"/>
          </w:rPr>
          <w:t xml:space="preserve">data </w:t>
        </w:r>
      </w:ins>
      <w:ins w:id="241" w:author="Vijay Singh" w:date="2021-01-20T18:12:00Z">
        <w:r w:rsidR="0016741F">
          <w:rPr>
            <w:rStyle w:val="None"/>
            <w:rFonts w:ascii="Times New Roman" w:hAnsi="Times New Roman"/>
            <w:sz w:val="22"/>
            <w:szCs w:val="22"/>
          </w:rPr>
          <w:t xml:space="preserve">and </w:t>
        </w:r>
      </w:ins>
      <w:ins w:id="242" w:author="Vijay Singh" w:date="2021-01-21T14:34:00Z">
        <w:r w:rsidR="002038F5">
          <w:rPr>
            <w:rStyle w:val="None"/>
            <w:rFonts w:ascii="Times New Roman" w:hAnsi="Times New Roman"/>
            <w:sz w:val="22"/>
            <w:szCs w:val="22"/>
          </w:rPr>
          <w:t xml:space="preserve">the </w:t>
        </w:r>
      </w:ins>
      <w:ins w:id="243" w:author="Vijay Singh" w:date="2021-01-20T18:12:00Z">
        <w:r w:rsidR="0016741F">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5FCE0C8A"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lastRenderedPageBreak/>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(Prins &amp; Kingdom,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6115695D" w:rsidR="00F4170D" w:rsidRPr="008A2584"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Pr>
          <w:rStyle w:val="None"/>
          <w:rFonts w:ascii="Times New Roman" w:eastAsia="Times New Roman" w:hAnsi="Times New Roman" w:cs="Times New Roman"/>
          <w:sz w:val="22"/>
          <w:szCs w:val="22"/>
        </w:rPr>
        <w:t xml:space="preserve">theory  </w:t>
      </w:r>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t>(Green, 1996)</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1B40A9E4"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6169F">
        <w:rPr>
          <w:rStyle w:val="None"/>
          <w:rFonts w:ascii="Times New Roman" w:eastAsia="Times New Roman" w:hAnsi="Times New Roman" w:cs="Times New Roman"/>
          <w:sz w:val="22"/>
          <w:szCs w:val="22"/>
        </w:rPr>
        <w:t xml:space="preserve"> respectively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w:t>
      </w:r>
      <w:proofErr w:type="spellStart"/>
      <w:r w:rsidR="006116DF">
        <w:rPr>
          <w:rStyle w:val="None"/>
          <w:rFonts w:ascii="Times New Roman" w:eastAsia="Times New Roman" w:hAnsi="Times New Roman" w:cs="Times New Roman"/>
          <w:sz w:val="22"/>
          <w:szCs w:val="22"/>
        </w:rPr>
        <w:t>rimentally</w:t>
      </w:r>
      <w:proofErr w:type="spellEnd"/>
      <w:r w:rsidR="006116DF">
        <w:rPr>
          <w:rStyle w:val="None"/>
          <w:rFonts w:ascii="Times New Roman" w:eastAsia="Times New Roman" w:hAnsi="Times New Roman" w:cs="Times New Roman"/>
          <w:sz w:val="22"/>
          <w:szCs w:val="22"/>
        </w:rPr>
        <w:t xml:space="preserve"> chosen covariance scalar, </w:t>
      </w:r>
      <w:commentRangeStart w:id="244"/>
      <w:r w:rsidR="006116DF">
        <w:rPr>
          <w:rStyle w:val="None"/>
          <w:rFonts w:ascii="Times New Roman" w:eastAsia="Times New Roman" w:hAnsi="Times New Roman" w:cs="Times New Roman"/>
          <w:sz w:val="22"/>
          <w:szCs w:val="22"/>
        </w:rPr>
        <w:t>but not on the target sphere LRF</w:t>
      </w:r>
      <w:commentRangeEnd w:id="244"/>
      <w:r w:rsidR="008A2584">
        <w:rPr>
          <w:rStyle w:val="CommentReference"/>
          <w:rFonts w:ascii="Times New Roman" w:hAnsi="Times New Roman" w:cs="Times New Roman"/>
          <w:color w:val="auto"/>
          <w14:textOutline w14:w="0" w14:cap="rnd" w14:cmpd="sng" w14:algn="ctr">
            <w14:noFill/>
            <w14:prstDash w14:val="solid"/>
            <w14:bevel/>
          </w14:textOutline>
        </w:rPr>
        <w:commentReference w:id="244"/>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5007840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choos</w:t>
      </w:r>
      <w:proofErr w:type="spellStart"/>
      <w:r w:rsidR="00F7675B">
        <w:rPr>
          <w:rStyle w:val="None"/>
          <w:rFonts w:ascii="Times New Roman" w:eastAsia="Times New Roman" w:hAnsi="Times New Roman" w:cs="Times New Roman"/>
          <w:sz w:val="22"/>
          <w:szCs w:val="22"/>
        </w:rPr>
        <w:t>ing</w:t>
      </w:r>
      <w:proofErr w:type="spellEnd"/>
      <w:r w:rsidR="00F7675B">
        <w:rPr>
          <w:rStyle w:val="None"/>
          <w:rFonts w:ascii="Times New Roman" w:eastAsia="Times New Roman" w:hAnsi="Times New Roman" w:cs="Times New Roman"/>
          <w:sz w:val="22"/>
          <w:szCs w:val="22"/>
        </w:rPr>
        <w:t xml:space="preserve">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A30508">
        <w:rPr>
          <w:rStyle w:val="None"/>
          <w:rFonts w:ascii="Times New Roman" w:eastAsia="Times New Roman" w:hAnsi="Times New Roman" w:cs="Times New Roman"/>
          <w:sz w:val="22"/>
          <w:szCs w:val="22"/>
        </w:rPr>
        <w:t>by number of</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the difference in mean values is d</w:t>
      </w:r>
      <w:proofErr w:type="spellStart"/>
      <w:r>
        <w:rPr>
          <w:rStyle w:val="None"/>
          <w:rFonts w:ascii="Times New Roman" w:eastAsia="Times New Roman" w:hAnsi="Times New Roman" w:cs="Times New Roman"/>
          <w:sz w:val="22"/>
          <w:szCs w:val="22"/>
        </w:rPr>
        <w:t>irectly</w:t>
      </w:r>
      <w:proofErr w:type="spellEnd"/>
      <w:r>
        <w:rPr>
          <w:rStyle w:val="None"/>
          <w:rFonts w:ascii="Times New Roman" w:eastAsia="Times New Roman" w:hAnsi="Times New Roman" w:cs="Times New Roman"/>
          <w:sz w:val="22"/>
          <w:szCs w:val="22"/>
        </w:rPr>
        <w:t xml:space="preserve">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A47A98"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A47A98"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5073649"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w:t>
      </w:r>
      <w:proofErr w:type="spellStart"/>
      <w:r w:rsidR="00D337F3">
        <w:rPr>
          <w:rStyle w:val="None"/>
          <w:rFonts w:ascii="Times New Roman" w:eastAsia="Times New Roman" w:hAnsi="Times New Roman" w:cs="Times New Roman"/>
          <w:sz w:val="22"/>
          <w:szCs w:val="22"/>
        </w:rPr>
        <w:t>e</w:t>
      </w:r>
      <w:proofErr w:type="spellEnd"/>
      <w:r w:rsidR="00D337F3">
        <w:rPr>
          <w:rStyle w:val="None"/>
          <w:rFonts w:ascii="Times New Roman" w:eastAsia="Times New Roman" w:hAnsi="Times New Roman" w:cs="Times New Roman"/>
          <w:sz w:val="22"/>
          <w:szCs w:val="22"/>
        </w:rPr>
        <w:t xml:space="preserv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245"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A47A98"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A47A98" w:rsidP="00F9135E">
      <w:pPr>
        <w:pStyle w:val="Default"/>
        <w:spacing w:before="0" w:after="270"/>
        <w:rPr>
          <w:del w:id="246"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w:t>
      </w:r>
      <w:proofErr w:type="spellStart"/>
      <w:r>
        <w:rPr>
          <w:rStyle w:val="None"/>
          <w:rFonts w:ascii="Times New Roman" w:hAnsi="Times New Roman"/>
          <w:sz w:val="22"/>
          <w:szCs w:val="22"/>
        </w:rPr>
        <w:t>iance</w:t>
      </w:r>
      <w:proofErr w:type="spellEnd"/>
      <w:r>
        <w:rPr>
          <w:rStyle w:val="None"/>
          <w:rFonts w:ascii="Times New Roman" w:hAnsi="Times New Roman"/>
          <w:sz w:val="22"/>
          <w:szCs w:val="22"/>
        </w:rPr>
        <w:t xml:space="preserv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247" w:author="Vijay Singh" w:date="2021-01-20T22:14:00Z">
        <w:r w:rsidR="00FC36F8">
          <w:rPr>
            <w:rStyle w:val="None"/>
            <w:rFonts w:ascii="Times New Roman" w:hAnsi="Times New Roman"/>
            <w:sz w:val="22"/>
            <w:szCs w:val="22"/>
          </w:rPr>
          <w:t xml:space="preserve">. </w:t>
        </w:r>
      </w:ins>
      <w:ins w:id="248" w:author="Vijay Singh" w:date="2021-01-20T22:23:00Z">
        <w:r w:rsidR="006131F9">
          <w:rPr>
            <w:rStyle w:val="None"/>
            <w:rFonts w:ascii="Times New Roman" w:hAnsi="Times New Roman"/>
            <w:sz w:val="22"/>
            <w:szCs w:val="22"/>
          </w:rPr>
          <w:t xml:space="preserve">For small values of </w:t>
        </w:r>
      </w:ins>
      <m:oMath>
        <m:sSup>
          <m:sSupPr>
            <m:ctrlPr>
              <w:ins w:id="249" w:author="Vijay Singh" w:date="2021-01-20T22:23:00Z">
                <w:rPr>
                  <w:rStyle w:val="None"/>
                  <w:rFonts w:ascii="Cambria Math" w:eastAsia="Times New Roman" w:hAnsi="Cambria Math" w:cs="Times New Roman"/>
                  <w:i/>
                  <w:sz w:val="22"/>
                  <w:szCs w:val="22"/>
                </w:rPr>
              </w:ins>
            </m:ctrlPr>
          </m:sSupPr>
          <m:e>
            <m:r>
              <w:ins w:id="250" w:author="Vijay Singh" w:date="2021-01-20T22:23:00Z">
                <w:rPr>
                  <w:rStyle w:val="None"/>
                  <w:rFonts w:ascii="Cambria Math" w:eastAsia="Times New Roman" w:hAnsi="Cambria Math" w:cs="Times New Roman"/>
                  <w:sz w:val="22"/>
                  <w:szCs w:val="22"/>
                </w:rPr>
                <m:t>σ</m:t>
              </w:ins>
            </m:r>
          </m:e>
          <m:sup>
            <m:r>
              <w:ins w:id="251" w:author="Vijay Singh" w:date="2021-01-20T22:23:00Z">
                <w:rPr>
                  <w:rStyle w:val="None"/>
                  <w:rFonts w:ascii="Cambria Math" w:eastAsia="Times New Roman" w:hAnsi="Cambria Math" w:cs="Times New Roman"/>
                  <w:sz w:val="22"/>
                  <w:szCs w:val="22"/>
                </w:rPr>
                <m:t>2</m:t>
              </w:ins>
            </m:r>
          </m:sup>
        </m:sSup>
      </m:oMath>
      <w:ins w:id="252" w:author="Vijay Singh" w:date="2021-01-20T22:23:00Z">
        <w:r w:rsidR="006131F9">
          <w:rPr>
            <w:rStyle w:val="None"/>
            <w:rFonts w:ascii="Times New Roman" w:hAnsi="Times New Roman"/>
            <w:sz w:val="22"/>
            <w:szCs w:val="22"/>
          </w:rPr>
          <w:t xml:space="preserve"> (</w:t>
        </w:r>
      </w:ins>
      <m:oMath>
        <m:sSup>
          <m:sSupPr>
            <m:ctrlPr>
              <w:ins w:id="253" w:author="Vijay Singh" w:date="2021-01-20T22:23:00Z">
                <w:rPr>
                  <w:rStyle w:val="None"/>
                  <w:rFonts w:ascii="Cambria Math" w:eastAsia="Times New Roman" w:hAnsi="Cambria Math" w:cs="Times New Roman"/>
                  <w:i/>
                  <w:sz w:val="22"/>
                  <w:szCs w:val="22"/>
                </w:rPr>
              </w:ins>
            </m:ctrlPr>
          </m:sSupPr>
          <m:e>
            <m:r>
              <w:ins w:id="254" w:author="Vijay Singh" w:date="2021-01-20T22:23:00Z">
                <w:rPr>
                  <w:rStyle w:val="None"/>
                  <w:rFonts w:ascii="Cambria Math" w:eastAsia="Times New Roman" w:hAnsi="Cambria Math" w:cs="Times New Roman"/>
                  <w:sz w:val="22"/>
                  <w:szCs w:val="22"/>
                </w:rPr>
                <m:t>σ</m:t>
              </w:ins>
            </m:r>
          </m:e>
          <m:sup>
            <m:r>
              <w:ins w:id="255" w:author="Vijay Singh" w:date="2021-01-20T22:23:00Z">
                <w:rPr>
                  <w:rStyle w:val="None"/>
                  <w:rFonts w:ascii="Cambria Math" w:eastAsia="Times New Roman" w:hAnsi="Cambria Math" w:cs="Times New Roman"/>
                  <w:sz w:val="22"/>
                  <w:szCs w:val="22"/>
                </w:rPr>
                <m:t>2</m:t>
              </w:ins>
            </m:r>
          </m:sup>
        </m:sSup>
        <m:r>
          <w:ins w:id="256" w:author="Vijay Singh" w:date="2021-01-20T22:23:00Z">
            <w:rPr>
              <w:rStyle w:val="None"/>
              <w:rFonts w:ascii="Cambria Math" w:eastAsia="Times New Roman" w:hAnsi="Cambria Math" w:cs="Times New Roman"/>
              <w:sz w:val="22"/>
              <w:szCs w:val="22"/>
            </w:rPr>
            <m:t>≪</m:t>
          </w:ins>
        </m:r>
        <m:sSubSup>
          <m:sSubSupPr>
            <m:ctrlPr>
              <w:ins w:id="257" w:author="Vijay Singh" w:date="2021-01-20T22:23:00Z">
                <w:rPr>
                  <w:rStyle w:val="None"/>
                  <w:rFonts w:ascii="Cambria Math" w:eastAsia="Times New Roman" w:hAnsi="Cambria Math" w:cs="Times New Roman"/>
                  <w:i/>
                  <w:sz w:val="22"/>
                  <w:szCs w:val="22"/>
                </w:rPr>
              </w:ins>
            </m:ctrlPr>
          </m:sSubSupPr>
          <m:e>
            <m:r>
              <w:ins w:id="258" w:author="Vijay Singh" w:date="2021-01-20T22:23:00Z">
                <w:rPr>
                  <w:rStyle w:val="None"/>
                  <w:rFonts w:ascii="Cambria Math" w:eastAsia="Times New Roman" w:hAnsi="Cambria Math" w:cs="Times New Roman"/>
                  <w:sz w:val="22"/>
                  <w:szCs w:val="22"/>
                </w:rPr>
                <m:t>σ</m:t>
              </w:ins>
            </m:r>
          </m:e>
          <m:sub>
            <m:r>
              <w:ins w:id="259" w:author="Vijay Singh" w:date="2021-01-20T22:23:00Z">
                <w:rPr>
                  <w:rStyle w:val="None"/>
                  <w:rFonts w:ascii="Cambria Math" w:eastAsia="Times New Roman" w:hAnsi="Cambria Math" w:cs="Times New Roman"/>
                  <w:sz w:val="22"/>
                  <w:szCs w:val="22"/>
                </w:rPr>
                <m:t>i</m:t>
              </w:ins>
            </m:r>
          </m:sub>
          <m:sup>
            <m:r>
              <w:ins w:id="260" w:author="Vijay Singh" w:date="2021-01-20T22:23:00Z">
                <w:rPr>
                  <w:rStyle w:val="None"/>
                  <w:rFonts w:ascii="Cambria Math" w:eastAsia="Times New Roman" w:hAnsi="Cambria Math" w:cs="Times New Roman"/>
                  <w:sz w:val="22"/>
                  <w:szCs w:val="22"/>
                </w:rPr>
                <m:t>2</m:t>
              </w:ins>
            </m:r>
          </m:sup>
        </m:sSubSup>
      </m:oMath>
      <w:ins w:id="261" w:author="Vijay Singh" w:date="2021-01-20T22:23:00Z">
        <w:r w:rsidR="006131F9">
          <w:rPr>
            <w:rStyle w:val="None"/>
            <w:rFonts w:ascii="Times New Roman" w:hAnsi="Times New Roman"/>
            <w:sz w:val="22"/>
            <w:szCs w:val="22"/>
          </w:rPr>
          <w:t>/</w:t>
        </w:r>
      </w:ins>
      <m:oMath>
        <m:sSubSup>
          <m:sSubSupPr>
            <m:ctrlPr>
              <w:ins w:id="262" w:author="Vijay Singh" w:date="2021-01-20T22:23:00Z">
                <w:rPr>
                  <w:rStyle w:val="None"/>
                  <w:rFonts w:ascii="Cambria Math" w:eastAsia="Times New Roman" w:hAnsi="Cambria Math" w:cs="Times New Roman"/>
                  <w:i/>
                  <w:sz w:val="22"/>
                  <w:szCs w:val="22"/>
                </w:rPr>
              </w:ins>
            </m:ctrlPr>
          </m:sSubSupPr>
          <m:e>
            <m:r>
              <w:ins w:id="263" w:author="Vijay Singh" w:date="2021-01-20T22:23:00Z">
                <w:rPr>
                  <w:rStyle w:val="None"/>
                  <w:rFonts w:ascii="Cambria Math" w:eastAsia="Times New Roman" w:hAnsi="Cambria Math" w:cs="Times New Roman"/>
                  <w:sz w:val="22"/>
                  <w:szCs w:val="22"/>
                </w:rPr>
                <m:t>σ</m:t>
              </w:ins>
            </m:r>
          </m:e>
          <m:sub>
            <m:r>
              <w:ins w:id="264" w:author="Vijay Singh" w:date="2021-01-20T22:23:00Z">
                <w:rPr>
                  <w:rStyle w:val="None"/>
                  <w:rFonts w:ascii="Cambria Math" w:eastAsia="Times New Roman" w:hAnsi="Cambria Math" w:cs="Times New Roman"/>
                  <w:sz w:val="22"/>
                  <w:szCs w:val="22"/>
                </w:rPr>
                <m:t>e0</m:t>
              </w:ins>
            </m:r>
          </m:sub>
          <m:sup>
            <m:r>
              <w:ins w:id="265" w:author="Vijay Singh" w:date="2021-01-20T22:23:00Z">
                <w:rPr>
                  <w:rStyle w:val="None"/>
                  <w:rFonts w:ascii="Cambria Math" w:eastAsia="Times New Roman" w:hAnsi="Cambria Math" w:cs="Times New Roman"/>
                  <w:sz w:val="22"/>
                  <w:szCs w:val="22"/>
                </w:rPr>
                <m:t>2</m:t>
              </w:ins>
            </m:r>
          </m:sup>
        </m:sSubSup>
      </m:oMath>
      <w:ins w:id="266" w:author="Vijay Singh" w:date="2021-01-20T22:23:00Z">
        <w:r w:rsidR="006131F9">
          <w:rPr>
            <w:rStyle w:val="None"/>
            <w:rFonts w:ascii="Times New Roman" w:hAnsi="Times New Roman"/>
            <w:sz w:val="22"/>
            <w:szCs w:val="22"/>
          </w:rPr>
          <w:t xml:space="preserve">), the threshold </w:t>
        </w:r>
      </w:ins>
      <w:ins w:id="267" w:author="Vijay Singh" w:date="2021-01-25T19:29:00Z">
        <w:r w:rsidR="008D288D">
          <w:rPr>
            <w:rStyle w:val="None"/>
            <w:rFonts w:ascii="Times New Roman" w:hAnsi="Times New Roman"/>
            <w:sz w:val="22"/>
            <w:szCs w:val="22"/>
          </w:rPr>
          <w:t xml:space="preserve">will </w:t>
        </w:r>
      </w:ins>
      <w:ins w:id="268" w:author="Vijay Singh" w:date="2021-01-20T22:23:00Z">
        <w:r w:rsidR="006131F9">
          <w:rPr>
            <w:rStyle w:val="None"/>
            <w:rFonts w:ascii="Times New Roman" w:hAnsi="Times New Roman"/>
            <w:sz w:val="22"/>
            <w:szCs w:val="22"/>
          </w:rPr>
          <w:t>approac</w:t>
        </w:r>
      </w:ins>
      <w:ins w:id="269" w:author="Vijay Singh" w:date="2021-01-25T19:29:00Z">
        <w:r w:rsidR="008D288D">
          <w:rPr>
            <w:rStyle w:val="None"/>
            <w:rFonts w:ascii="Times New Roman" w:hAnsi="Times New Roman"/>
            <w:sz w:val="22"/>
            <w:szCs w:val="22"/>
          </w:rPr>
          <w:t>h</w:t>
        </w:r>
      </w:ins>
      <w:ins w:id="270" w:author="Vijay Singh" w:date="2021-01-20T22:23:00Z">
        <w:r w:rsidR="006131F9">
          <w:rPr>
            <w:rStyle w:val="None"/>
            <w:rFonts w:ascii="Times New Roman" w:hAnsi="Times New Roman"/>
            <w:sz w:val="22"/>
            <w:szCs w:val="22"/>
          </w:rPr>
          <w:t xml:space="preserve"> a constant </w:t>
        </w:r>
      </w:ins>
      <w:ins w:id="271" w:author="Vijay Singh" w:date="2021-01-25T19:30:00Z">
        <w:r w:rsidR="006F06EE">
          <w:rPr>
            <w:rStyle w:val="None"/>
            <w:rFonts w:ascii="Times New Roman" w:hAnsi="Times New Roman"/>
            <w:sz w:val="22"/>
            <w:szCs w:val="22"/>
          </w:rPr>
          <w:t xml:space="preserve">giving </w:t>
        </w:r>
      </w:ins>
      <m:oMath>
        <m:func>
          <m:funcPr>
            <m:ctrlPr>
              <w:ins w:id="272" w:author="Vijay Singh" w:date="2021-01-20T22:23:00Z">
                <w:rPr>
                  <w:rStyle w:val="None"/>
                  <w:rFonts w:ascii="Cambria Math" w:eastAsia="Times New Roman" w:hAnsi="Cambria Math" w:cs="Times New Roman"/>
                  <w:i/>
                  <w:sz w:val="22"/>
                  <w:szCs w:val="22"/>
                </w:rPr>
              </w:ins>
            </m:ctrlPr>
          </m:funcPr>
          <m:fName>
            <m:r>
              <w:ins w:id="273" w:author="Vijay Singh" w:date="2021-01-20T22:23:00Z">
                <m:rPr>
                  <m:sty m:val="p"/>
                </m:rPr>
                <w:rPr>
                  <w:rStyle w:val="None"/>
                  <w:rFonts w:ascii="Cambria Math" w:eastAsia="Times New Roman" w:hAnsi="Cambria Math" w:cs="Times New Roman"/>
                  <w:sz w:val="22"/>
                  <w:szCs w:val="22"/>
                </w:rPr>
                <m:t>log</m:t>
              </w:ins>
            </m:r>
          </m:fName>
          <m:e>
            <m:d>
              <m:dPr>
                <m:ctrlPr>
                  <w:ins w:id="274" w:author="Vijay Singh" w:date="2021-01-20T22:23:00Z">
                    <w:rPr>
                      <w:rStyle w:val="None"/>
                      <w:rFonts w:ascii="Cambria Math" w:eastAsia="Times New Roman" w:hAnsi="Cambria Math" w:cs="Times New Roman"/>
                      <w:i/>
                      <w:sz w:val="22"/>
                      <w:szCs w:val="22"/>
                    </w:rPr>
                  </w:ins>
                </m:ctrlPr>
              </m:dPr>
              <m:e>
                <m:sSubSup>
                  <m:sSubSupPr>
                    <m:ctrlPr>
                      <w:ins w:id="275" w:author="Vijay Singh" w:date="2021-01-20T22:23:00Z">
                        <w:rPr>
                          <w:rStyle w:val="None"/>
                          <w:rFonts w:ascii="Cambria Math" w:eastAsia="Times New Roman" w:hAnsi="Cambria Math" w:cs="Times New Roman"/>
                          <w:i/>
                          <w:sz w:val="22"/>
                          <w:szCs w:val="22"/>
                        </w:rPr>
                      </w:ins>
                    </m:ctrlPr>
                  </m:sSubSupPr>
                  <m:e>
                    <m:r>
                      <w:ins w:id="276" w:author="Vijay Singh" w:date="2021-01-20T22:23:00Z">
                        <m:rPr>
                          <m:sty m:val="p"/>
                        </m:rPr>
                        <w:rPr>
                          <w:rStyle w:val="None"/>
                          <w:rFonts w:ascii="Cambria Math" w:eastAsia="Times New Roman" w:hAnsi="Cambria Math" w:cs="Times New Roman"/>
                          <w:sz w:val="22"/>
                          <w:szCs w:val="22"/>
                        </w:rPr>
                        <m:t>Δ</m:t>
                      </w:ins>
                    </m:r>
                  </m:e>
                  <m:sub>
                    <m:r>
                      <w:ins w:id="277" w:author="Vijay Singh" w:date="2021-01-20T22:23:00Z">
                        <m:rPr>
                          <m:sty m:val="p"/>
                        </m:rPr>
                        <w:rPr>
                          <w:rStyle w:val="None"/>
                          <w:rFonts w:ascii="Cambria Math" w:eastAsia="Times New Roman" w:hAnsi="Cambria Math" w:cs="Times New Roman"/>
                          <w:sz w:val="22"/>
                          <w:szCs w:val="22"/>
                        </w:rPr>
                        <m:t>LRF</m:t>
                      </w:ins>
                    </m:r>
                  </m:sub>
                  <m:sup>
                    <m:r>
                      <w:ins w:id="278" w:author="Vijay Singh" w:date="2021-01-20T22:23:00Z">
                        <w:rPr>
                          <w:rStyle w:val="None"/>
                          <w:rFonts w:ascii="Cambria Math" w:eastAsia="Times New Roman" w:hAnsi="Cambria Math" w:cs="Times New Roman"/>
                          <w:sz w:val="22"/>
                          <w:szCs w:val="22"/>
                        </w:rPr>
                        <m:t>2</m:t>
                      </w:ins>
                    </m:r>
                  </m:sup>
                </m:sSubSup>
              </m:e>
            </m:d>
          </m:e>
        </m:func>
        <m:r>
          <w:ins w:id="279" w:author="Vijay Singh" w:date="2021-01-20T22:23:00Z">
            <w:rPr>
              <w:rStyle w:val="None"/>
              <w:rFonts w:ascii="Cambria Math" w:hAnsi="Cambria Math"/>
              <w:sz w:val="22"/>
              <w:szCs w:val="22"/>
            </w:rPr>
            <m:t xml:space="preserve">~ </m:t>
          </w:ins>
        </m:r>
        <m:func>
          <m:funcPr>
            <m:ctrlPr>
              <w:ins w:id="280" w:author="Vijay Singh" w:date="2021-01-20T22:23:00Z">
                <w:rPr>
                  <w:rStyle w:val="None"/>
                  <w:rFonts w:ascii="Cambria Math" w:eastAsia="Times New Roman" w:hAnsi="Cambria Math" w:cs="Times New Roman"/>
                  <w:i/>
                  <w:sz w:val="22"/>
                  <w:szCs w:val="22"/>
                </w:rPr>
              </w:ins>
            </m:ctrlPr>
          </m:funcPr>
          <m:fName>
            <m:r>
              <w:ins w:id="281" w:author="Vijay Singh" w:date="2021-01-20T22:23:00Z">
                <m:rPr>
                  <m:sty m:val="p"/>
                </m:rPr>
                <w:rPr>
                  <w:rStyle w:val="None"/>
                  <w:rFonts w:ascii="Cambria Math" w:eastAsia="Times New Roman" w:hAnsi="Cambria Math" w:cs="Times New Roman"/>
                  <w:sz w:val="22"/>
                  <w:szCs w:val="22"/>
                </w:rPr>
                <m:t>log</m:t>
              </w:ins>
            </m:r>
          </m:fName>
          <m:e>
            <m:d>
              <m:dPr>
                <m:ctrlPr>
                  <w:ins w:id="282" w:author="Vijay Singh" w:date="2021-01-20T22:23:00Z">
                    <w:rPr>
                      <w:rStyle w:val="None"/>
                      <w:rFonts w:ascii="Cambria Math" w:eastAsia="Times New Roman" w:hAnsi="Cambria Math" w:cs="Times New Roman"/>
                      <w:i/>
                      <w:sz w:val="22"/>
                      <w:szCs w:val="22"/>
                    </w:rPr>
                  </w:ins>
                </m:ctrlPr>
              </m:dPr>
              <m:e>
                <m:sSubSup>
                  <m:sSubSupPr>
                    <m:ctrlPr>
                      <w:ins w:id="283" w:author="Vijay Singh" w:date="2021-01-20T22:23:00Z">
                        <w:rPr>
                          <w:rStyle w:val="None"/>
                          <w:rFonts w:ascii="Cambria Math" w:eastAsia="Times New Roman" w:hAnsi="Cambria Math" w:cs="Times New Roman"/>
                          <w:i/>
                          <w:sz w:val="22"/>
                          <w:szCs w:val="22"/>
                        </w:rPr>
                      </w:ins>
                    </m:ctrlPr>
                  </m:sSubSupPr>
                  <m:e>
                    <m:r>
                      <w:ins w:id="284" w:author="Vijay Singh" w:date="2021-01-20T22:23:00Z">
                        <w:rPr>
                          <w:rStyle w:val="None"/>
                          <w:rFonts w:ascii="Cambria Math" w:eastAsia="Times New Roman" w:hAnsi="Cambria Math" w:cs="Times New Roman"/>
                          <w:sz w:val="22"/>
                          <w:szCs w:val="22"/>
                        </w:rPr>
                        <m:t>σ</m:t>
                      </w:ins>
                    </m:r>
                  </m:e>
                  <m:sub>
                    <m:r>
                      <w:ins w:id="285" w:author="Vijay Singh" w:date="2021-01-20T22:23:00Z">
                        <w:rPr>
                          <w:rStyle w:val="None"/>
                          <w:rFonts w:ascii="Cambria Math" w:eastAsia="Times New Roman" w:hAnsi="Cambria Math" w:cs="Times New Roman"/>
                          <w:sz w:val="22"/>
                          <w:szCs w:val="22"/>
                        </w:rPr>
                        <m:t>i</m:t>
                      </w:ins>
                    </m:r>
                  </m:sub>
                  <m:sup>
                    <m:r>
                      <w:ins w:id="286" w:author="Vijay Singh" w:date="2021-01-20T22:23:00Z">
                        <w:rPr>
                          <w:rStyle w:val="None"/>
                          <w:rFonts w:ascii="Cambria Math" w:eastAsia="Times New Roman" w:hAnsi="Cambria Math" w:cs="Times New Roman"/>
                          <w:sz w:val="22"/>
                          <w:szCs w:val="22"/>
                        </w:rPr>
                        <m:t>2</m:t>
                      </w:ins>
                    </m:r>
                  </m:sup>
                </m:sSubSup>
              </m:e>
            </m:d>
          </m:e>
        </m:func>
        <m:r>
          <w:ins w:id="287" w:author="Vijay Singh" w:date="2021-01-20T22:23:00Z">
            <w:rPr>
              <w:rStyle w:val="None"/>
              <w:rFonts w:ascii="Cambria Math" w:hAnsi="Cambria Math"/>
              <w:sz w:val="22"/>
              <w:szCs w:val="22"/>
            </w:rPr>
            <m:t>.</m:t>
          </w:ins>
        </m:r>
      </m:oMath>
      <w:ins w:id="288" w:author="Vijay Singh" w:date="2021-01-20T22:23:00Z">
        <w:r w:rsidR="006131F9">
          <w:rPr>
            <w:rStyle w:val="None"/>
            <w:rFonts w:ascii="Times New Roman" w:hAnsi="Times New Roman"/>
            <w:sz w:val="22"/>
            <w:szCs w:val="22"/>
          </w:rPr>
          <w:t xml:space="preserve"> For large values of </w:t>
        </w:r>
      </w:ins>
      <m:oMath>
        <m:sSup>
          <m:sSupPr>
            <m:ctrlPr>
              <w:ins w:id="289" w:author="Vijay Singh" w:date="2021-01-20T22:23:00Z">
                <w:rPr>
                  <w:rStyle w:val="None"/>
                  <w:rFonts w:ascii="Cambria Math" w:eastAsia="Times New Roman" w:hAnsi="Cambria Math" w:cs="Times New Roman"/>
                  <w:i/>
                  <w:sz w:val="22"/>
                  <w:szCs w:val="22"/>
                </w:rPr>
              </w:ins>
            </m:ctrlPr>
          </m:sSupPr>
          <m:e>
            <m:r>
              <w:ins w:id="290" w:author="Vijay Singh" w:date="2021-01-20T22:23:00Z">
                <w:rPr>
                  <w:rStyle w:val="None"/>
                  <w:rFonts w:ascii="Cambria Math" w:eastAsia="Times New Roman" w:hAnsi="Cambria Math" w:cs="Times New Roman"/>
                  <w:sz w:val="22"/>
                  <w:szCs w:val="22"/>
                </w:rPr>
                <m:t>σ</m:t>
              </w:ins>
            </m:r>
          </m:e>
          <m:sup>
            <m:r>
              <w:ins w:id="291" w:author="Vijay Singh" w:date="2021-01-20T22:23:00Z">
                <w:rPr>
                  <w:rStyle w:val="None"/>
                  <w:rFonts w:ascii="Cambria Math" w:eastAsia="Times New Roman" w:hAnsi="Cambria Math" w:cs="Times New Roman"/>
                  <w:sz w:val="22"/>
                  <w:szCs w:val="22"/>
                </w:rPr>
                <m:t>2</m:t>
              </w:ins>
            </m:r>
          </m:sup>
        </m:sSup>
      </m:oMath>
      <w:ins w:id="292" w:author="Vijay Singh" w:date="2021-01-20T22:23:00Z">
        <w:r w:rsidR="006131F9">
          <w:rPr>
            <w:rStyle w:val="None"/>
            <w:rFonts w:ascii="Times New Roman" w:hAnsi="Times New Roman"/>
            <w:sz w:val="22"/>
            <w:szCs w:val="22"/>
          </w:rPr>
          <w:t xml:space="preserve"> (</w:t>
        </w:r>
      </w:ins>
      <m:oMath>
        <m:sSup>
          <m:sSupPr>
            <m:ctrlPr>
              <w:ins w:id="293" w:author="Vijay Singh" w:date="2021-01-20T22:23:00Z">
                <w:rPr>
                  <w:rStyle w:val="None"/>
                  <w:rFonts w:ascii="Cambria Math" w:eastAsia="Times New Roman" w:hAnsi="Cambria Math" w:cs="Times New Roman"/>
                  <w:i/>
                  <w:sz w:val="22"/>
                  <w:szCs w:val="22"/>
                </w:rPr>
              </w:ins>
            </m:ctrlPr>
          </m:sSupPr>
          <m:e>
            <m:r>
              <w:ins w:id="294" w:author="Vijay Singh" w:date="2021-01-20T22:23:00Z">
                <w:rPr>
                  <w:rStyle w:val="None"/>
                  <w:rFonts w:ascii="Cambria Math" w:eastAsia="Times New Roman" w:hAnsi="Cambria Math" w:cs="Times New Roman"/>
                  <w:sz w:val="22"/>
                  <w:szCs w:val="22"/>
                </w:rPr>
                <m:t>σ</m:t>
              </w:ins>
            </m:r>
          </m:e>
          <m:sup>
            <m:r>
              <w:ins w:id="295" w:author="Vijay Singh" w:date="2021-01-20T22:23:00Z">
                <w:rPr>
                  <w:rStyle w:val="None"/>
                  <w:rFonts w:ascii="Cambria Math" w:eastAsia="Times New Roman" w:hAnsi="Cambria Math" w:cs="Times New Roman"/>
                  <w:sz w:val="22"/>
                  <w:szCs w:val="22"/>
                </w:rPr>
                <m:t>2</m:t>
              </w:ins>
            </m:r>
          </m:sup>
        </m:sSup>
        <m:r>
          <w:ins w:id="296" w:author="Vijay Singh" w:date="2021-01-20T22:23:00Z">
            <w:rPr>
              <w:rStyle w:val="None"/>
              <w:rFonts w:ascii="Cambria Math" w:eastAsia="Times New Roman" w:hAnsi="Cambria Math" w:cs="Times New Roman"/>
              <w:sz w:val="22"/>
              <w:szCs w:val="22"/>
            </w:rPr>
            <m:t>≫</m:t>
          </w:ins>
        </m:r>
        <m:sSubSup>
          <m:sSubSupPr>
            <m:ctrlPr>
              <w:ins w:id="297" w:author="Vijay Singh" w:date="2021-01-20T22:23:00Z">
                <w:rPr>
                  <w:rStyle w:val="None"/>
                  <w:rFonts w:ascii="Cambria Math" w:eastAsia="Times New Roman" w:hAnsi="Cambria Math" w:cs="Times New Roman"/>
                  <w:i/>
                  <w:sz w:val="22"/>
                  <w:szCs w:val="22"/>
                </w:rPr>
              </w:ins>
            </m:ctrlPr>
          </m:sSubSupPr>
          <m:e>
            <m:r>
              <w:ins w:id="298" w:author="Vijay Singh" w:date="2021-01-20T22:23:00Z">
                <w:rPr>
                  <w:rStyle w:val="None"/>
                  <w:rFonts w:ascii="Cambria Math" w:eastAsia="Times New Roman" w:hAnsi="Cambria Math" w:cs="Times New Roman"/>
                  <w:sz w:val="22"/>
                  <w:szCs w:val="22"/>
                </w:rPr>
                <m:t>σ</m:t>
              </w:ins>
            </m:r>
          </m:e>
          <m:sub>
            <m:r>
              <w:ins w:id="299" w:author="Vijay Singh" w:date="2021-01-20T22:23:00Z">
                <w:rPr>
                  <w:rStyle w:val="None"/>
                  <w:rFonts w:ascii="Cambria Math" w:eastAsia="Times New Roman" w:hAnsi="Cambria Math" w:cs="Times New Roman"/>
                  <w:sz w:val="22"/>
                  <w:szCs w:val="22"/>
                </w:rPr>
                <m:t>i</m:t>
              </w:ins>
            </m:r>
          </m:sub>
          <m:sup>
            <m:r>
              <w:ins w:id="300" w:author="Vijay Singh" w:date="2021-01-20T22:23:00Z">
                <w:rPr>
                  <w:rStyle w:val="None"/>
                  <w:rFonts w:ascii="Cambria Math" w:eastAsia="Times New Roman" w:hAnsi="Cambria Math" w:cs="Times New Roman"/>
                  <w:sz w:val="22"/>
                  <w:szCs w:val="22"/>
                </w:rPr>
                <m:t>2</m:t>
              </w:ins>
            </m:r>
          </m:sup>
        </m:sSubSup>
      </m:oMath>
      <w:ins w:id="301" w:author="Vijay Singh" w:date="2021-01-20T22:23:00Z">
        <w:r w:rsidR="006131F9">
          <w:rPr>
            <w:rStyle w:val="None"/>
            <w:rFonts w:ascii="Times New Roman" w:hAnsi="Times New Roman"/>
            <w:sz w:val="22"/>
            <w:szCs w:val="22"/>
          </w:rPr>
          <w:t>/</w:t>
        </w:r>
      </w:ins>
      <m:oMath>
        <m:sSubSup>
          <m:sSubSupPr>
            <m:ctrlPr>
              <w:ins w:id="302" w:author="Vijay Singh" w:date="2021-01-20T22:23:00Z">
                <w:rPr>
                  <w:rStyle w:val="None"/>
                  <w:rFonts w:ascii="Cambria Math" w:eastAsia="Times New Roman" w:hAnsi="Cambria Math" w:cs="Times New Roman"/>
                  <w:i/>
                  <w:sz w:val="22"/>
                  <w:szCs w:val="22"/>
                </w:rPr>
              </w:ins>
            </m:ctrlPr>
          </m:sSubSupPr>
          <m:e>
            <m:r>
              <w:ins w:id="303" w:author="Vijay Singh" w:date="2021-01-20T22:23:00Z">
                <w:rPr>
                  <w:rStyle w:val="None"/>
                  <w:rFonts w:ascii="Cambria Math" w:eastAsia="Times New Roman" w:hAnsi="Cambria Math" w:cs="Times New Roman"/>
                  <w:sz w:val="22"/>
                  <w:szCs w:val="22"/>
                </w:rPr>
                <m:t>σ</m:t>
              </w:ins>
            </m:r>
          </m:e>
          <m:sub>
            <m:r>
              <w:ins w:id="304" w:author="Vijay Singh" w:date="2021-01-20T22:23:00Z">
                <w:rPr>
                  <w:rStyle w:val="None"/>
                  <w:rFonts w:ascii="Cambria Math" w:eastAsia="Times New Roman" w:hAnsi="Cambria Math" w:cs="Times New Roman"/>
                  <w:sz w:val="22"/>
                  <w:szCs w:val="22"/>
                </w:rPr>
                <m:t>e0</m:t>
              </w:ins>
            </m:r>
          </m:sub>
          <m:sup>
            <m:r>
              <w:ins w:id="305" w:author="Vijay Singh" w:date="2021-01-20T22:23:00Z">
                <w:rPr>
                  <w:rStyle w:val="None"/>
                  <w:rFonts w:ascii="Cambria Math" w:eastAsia="Times New Roman" w:hAnsi="Cambria Math" w:cs="Times New Roman"/>
                  <w:sz w:val="22"/>
                  <w:szCs w:val="22"/>
                </w:rPr>
                <m:t>2</m:t>
              </w:ins>
            </m:r>
          </m:sup>
        </m:sSubSup>
      </m:oMath>
      <w:ins w:id="306" w:author="Vijay Singh" w:date="2021-01-20T22:23:00Z">
        <w:r w:rsidR="006131F9">
          <w:rPr>
            <w:rStyle w:val="None"/>
            <w:rFonts w:ascii="Times New Roman" w:hAnsi="Times New Roman"/>
            <w:sz w:val="22"/>
            <w:szCs w:val="22"/>
          </w:rPr>
          <w:t>), the q</w:t>
        </w:r>
        <w:proofErr w:type="spellStart"/>
        <w:r w:rsidR="006131F9">
          <w:rPr>
            <w:rStyle w:val="None"/>
            <w:rFonts w:ascii="Times New Roman" w:hAnsi="Times New Roman"/>
            <w:sz w:val="22"/>
            <w:szCs w:val="22"/>
          </w:rPr>
          <w:t>uantity</w:t>
        </w:r>
        <w:proofErr w:type="spellEnd"/>
        <w:r w:rsidR="006131F9">
          <w:rPr>
            <w:rStyle w:val="None"/>
            <w:rFonts w:ascii="Times New Roman" w:hAnsi="Times New Roman"/>
            <w:sz w:val="22"/>
            <w:szCs w:val="22"/>
          </w:rPr>
          <w:t xml:space="preserve"> </w:t>
        </w:r>
      </w:ins>
      <m:oMath>
        <m:func>
          <m:funcPr>
            <m:ctrlPr>
              <w:ins w:id="307" w:author="Vijay Singh" w:date="2021-01-20T22:23:00Z">
                <w:rPr>
                  <w:rStyle w:val="None"/>
                  <w:rFonts w:ascii="Cambria Math" w:eastAsia="Times New Roman" w:hAnsi="Cambria Math" w:cs="Times New Roman"/>
                  <w:i/>
                  <w:sz w:val="22"/>
                  <w:szCs w:val="22"/>
                </w:rPr>
              </w:ins>
            </m:ctrlPr>
          </m:funcPr>
          <m:fName>
            <m:r>
              <w:ins w:id="308" w:author="Vijay Singh" w:date="2021-01-20T22:23:00Z">
                <m:rPr>
                  <m:sty m:val="p"/>
                </m:rPr>
                <w:rPr>
                  <w:rStyle w:val="None"/>
                  <w:rFonts w:ascii="Cambria Math" w:eastAsia="Times New Roman" w:hAnsi="Cambria Math" w:cs="Times New Roman"/>
                  <w:sz w:val="22"/>
                  <w:szCs w:val="22"/>
                </w:rPr>
                <m:t>log</m:t>
              </w:ins>
            </m:r>
          </m:fName>
          <m:e>
            <m:d>
              <m:dPr>
                <m:ctrlPr>
                  <w:ins w:id="309" w:author="Vijay Singh" w:date="2021-01-20T22:23:00Z">
                    <w:rPr>
                      <w:rStyle w:val="None"/>
                      <w:rFonts w:ascii="Cambria Math" w:eastAsia="Times New Roman" w:hAnsi="Cambria Math" w:cs="Times New Roman"/>
                      <w:i/>
                      <w:sz w:val="22"/>
                      <w:szCs w:val="22"/>
                    </w:rPr>
                  </w:ins>
                </m:ctrlPr>
              </m:dPr>
              <m:e>
                <m:sSubSup>
                  <m:sSubSupPr>
                    <m:ctrlPr>
                      <w:ins w:id="310" w:author="Vijay Singh" w:date="2021-01-20T22:23:00Z">
                        <w:rPr>
                          <w:rStyle w:val="None"/>
                          <w:rFonts w:ascii="Cambria Math" w:eastAsia="Times New Roman" w:hAnsi="Cambria Math" w:cs="Times New Roman"/>
                          <w:i/>
                          <w:sz w:val="22"/>
                          <w:szCs w:val="22"/>
                        </w:rPr>
                      </w:ins>
                    </m:ctrlPr>
                  </m:sSubSupPr>
                  <m:e>
                    <m:r>
                      <w:ins w:id="311" w:author="Vijay Singh" w:date="2021-01-20T22:23:00Z">
                        <m:rPr>
                          <m:sty m:val="p"/>
                        </m:rPr>
                        <w:rPr>
                          <w:rStyle w:val="None"/>
                          <w:rFonts w:ascii="Cambria Math" w:eastAsia="Times New Roman" w:hAnsi="Cambria Math" w:cs="Times New Roman"/>
                          <w:sz w:val="22"/>
                          <w:szCs w:val="22"/>
                        </w:rPr>
                        <m:t>Δ</m:t>
                      </w:ins>
                    </m:r>
                  </m:e>
                  <m:sub>
                    <m:r>
                      <w:ins w:id="312" w:author="Vijay Singh" w:date="2021-01-20T22:23:00Z">
                        <m:rPr>
                          <m:sty m:val="p"/>
                        </m:rPr>
                        <w:rPr>
                          <w:rStyle w:val="None"/>
                          <w:rFonts w:ascii="Cambria Math" w:eastAsia="Times New Roman" w:hAnsi="Cambria Math" w:cs="Times New Roman"/>
                          <w:sz w:val="22"/>
                          <w:szCs w:val="22"/>
                        </w:rPr>
                        <m:t>LRF</m:t>
                      </w:ins>
                    </m:r>
                  </m:sub>
                  <m:sup>
                    <m:r>
                      <w:ins w:id="313" w:author="Vijay Singh" w:date="2021-01-20T22:23:00Z">
                        <w:rPr>
                          <w:rStyle w:val="None"/>
                          <w:rFonts w:ascii="Cambria Math" w:eastAsia="Times New Roman" w:hAnsi="Cambria Math" w:cs="Times New Roman"/>
                          <w:sz w:val="22"/>
                          <w:szCs w:val="22"/>
                        </w:rPr>
                        <m:t>2</m:t>
                      </w:ins>
                    </m:r>
                  </m:sup>
                </m:sSubSup>
              </m:e>
            </m:d>
          </m:e>
        </m:func>
      </m:oMath>
      <w:ins w:id="314" w:author="Vijay Singh" w:date="2021-01-20T22:23:00Z">
        <w:r w:rsidR="006131F9">
          <w:rPr>
            <w:rStyle w:val="None"/>
            <w:rFonts w:ascii="Times New Roman" w:hAnsi="Times New Roman"/>
            <w:sz w:val="22"/>
            <w:szCs w:val="22"/>
          </w:rPr>
          <w:t xml:space="preserve"> </w:t>
        </w:r>
      </w:ins>
      <w:ins w:id="315" w:author="Vijay Singh" w:date="2021-01-25T19:30:00Z">
        <w:r w:rsidR="006F7BD1">
          <w:rPr>
            <w:rStyle w:val="None"/>
            <w:rFonts w:ascii="Times New Roman" w:hAnsi="Times New Roman"/>
            <w:sz w:val="22"/>
            <w:szCs w:val="22"/>
          </w:rPr>
          <w:t xml:space="preserve">will </w:t>
        </w:r>
      </w:ins>
      <w:ins w:id="316" w:author="Vijay Singh" w:date="2021-01-20T22:23:00Z">
        <w:r w:rsidR="006131F9">
          <w:rPr>
            <w:rStyle w:val="None"/>
            <w:rFonts w:ascii="Times New Roman" w:hAnsi="Times New Roman"/>
            <w:sz w:val="22"/>
            <w:szCs w:val="22"/>
          </w:rPr>
          <w:t>approach a straight li</w:t>
        </w:r>
      </w:ins>
      <w:ins w:id="317" w:author="Vijay Singh" w:date="2021-01-20T22:24:00Z">
        <w:r w:rsidR="007E18E3">
          <w:rPr>
            <w:rStyle w:val="None"/>
            <w:rFonts w:ascii="Times New Roman" w:hAnsi="Times New Roman"/>
            <w:sz w:val="22"/>
            <w:szCs w:val="22"/>
          </w:rPr>
          <w:t>n</w:t>
        </w:r>
      </w:ins>
      <w:ins w:id="318" w:author="Vijay Singh" w:date="2021-01-20T22:23:00Z">
        <w:r w:rsidR="006131F9">
          <w:rPr>
            <w:rStyle w:val="None"/>
            <w:rFonts w:ascii="Times New Roman" w:hAnsi="Times New Roman"/>
            <w:sz w:val="22"/>
            <w:szCs w:val="22"/>
          </w:rPr>
          <w:t xml:space="preserve">e of slope 1 in the </w:t>
        </w:r>
      </w:ins>
      <m:oMath>
        <m:func>
          <m:funcPr>
            <m:ctrlPr>
              <w:ins w:id="319" w:author="Vijay Singh" w:date="2021-01-20T22:23:00Z">
                <w:rPr>
                  <w:rStyle w:val="None"/>
                  <w:rFonts w:ascii="Cambria Math" w:eastAsia="Times New Roman" w:hAnsi="Cambria Math" w:cs="Times New Roman"/>
                  <w:i/>
                  <w:sz w:val="22"/>
                  <w:szCs w:val="22"/>
                </w:rPr>
              </w:ins>
            </m:ctrlPr>
          </m:funcPr>
          <m:fName>
            <m:r>
              <w:ins w:id="320" w:author="Vijay Singh" w:date="2021-01-20T22:23:00Z">
                <m:rPr>
                  <m:sty m:val="p"/>
                </m:rPr>
                <w:rPr>
                  <w:rStyle w:val="None"/>
                  <w:rFonts w:ascii="Cambria Math" w:eastAsia="Times New Roman" w:hAnsi="Cambria Math" w:cs="Times New Roman"/>
                  <w:sz w:val="22"/>
                  <w:szCs w:val="22"/>
                </w:rPr>
                <m:t>log</m:t>
              </w:ins>
            </m:r>
          </m:fName>
          <m:e>
            <m:d>
              <m:dPr>
                <m:ctrlPr>
                  <w:ins w:id="321" w:author="Vijay Singh" w:date="2021-01-20T22:23:00Z">
                    <w:rPr>
                      <w:rStyle w:val="None"/>
                      <w:rFonts w:ascii="Cambria Math" w:eastAsia="Times New Roman" w:hAnsi="Cambria Math" w:cs="Times New Roman"/>
                      <w:i/>
                      <w:sz w:val="22"/>
                      <w:szCs w:val="22"/>
                    </w:rPr>
                  </w:ins>
                </m:ctrlPr>
              </m:dPr>
              <m:e>
                <m:sSup>
                  <m:sSupPr>
                    <m:ctrlPr>
                      <w:ins w:id="322" w:author="Vijay Singh" w:date="2021-01-20T22:23:00Z">
                        <w:rPr>
                          <w:rStyle w:val="None"/>
                          <w:rFonts w:ascii="Cambria Math" w:eastAsia="Times New Roman" w:hAnsi="Cambria Math" w:cs="Times New Roman"/>
                          <w:i/>
                          <w:sz w:val="22"/>
                          <w:szCs w:val="22"/>
                        </w:rPr>
                      </w:ins>
                    </m:ctrlPr>
                  </m:sSupPr>
                  <m:e>
                    <m:r>
                      <w:ins w:id="323" w:author="Vijay Singh" w:date="2021-01-20T22:23:00Z">
                        <w:rPr>
                          <w:rStyle w:val="None"/>
                          <w:rFonts w:ascii="Cambria Math" w:eastAsia="Times New Roman" w:hAnsi="Cambria Math" w:cs="Times New Roman"/>
                          <w:sz w:val="22"/>
                          <w:szCs w:val="22"/>
                        </w:rPr>
                        <m:t>σ</m:t>
                      </w:ins>
                    </m:r>
                  </m:e>
                  <m:sup>
                    <m:r>
                      <w:ins w:id="324" w:author="Vijay Singh" w:date="2021-01-20T22:23:00Z">
                        <w:rPr>
                          <w:rStyle w:val="None"/>
                          <w:rFonts w:ascii="Cambria Math" w:eastAsia="Times New Roman" w:hAnsi="Cambria Math" w:cs="Times New Roman"/>
                          <w:sz w:val="22"/>
                          <w:szCs w:val="22"/>
                        </w:rPr>
                        <m:t>2</m:t>
                      </w:ins>
                    </m:r>
                  </m:sup>
                </m:sSup>
              </m:e>
            </m:d>
          </m:e>
        </m:func>
      </m:oMath>
      <w:ins w:id="325"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326"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7A13002"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w:t>
      </w:r>
      <w:r w:rsidR="00293280">
        <w:rPr>
          <w:rStyle w:val="None"/>
          <w:rFonts w:ascii="Times New Roman" w:hAnsi="Times New Roman"/>
          <w:sz w:val="22"/>
          <w:szCs w:val="22"/>
        </w:rPr>
        <w:t xml:space="preserve">SDT </w:t>
      </w:r>
      <w:r w:rsidR="00B91EBD">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327"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w:t>
      </w:r>
      <w:proofErr w:type="spellStart"/>
      <w:r w:rsidR="00F9135E">
        <w:rPr>
          <w:rStyle w:val="None"/>
          <w:rFonts w:ascii="Times New Roman" w:hAnsi="Times New Roman" w:cs="Times New Roman"/>
          <w:sz w:val="22"/>
          <w:szCs w:val="22"/>
        </w:rPr>
        <w:t>sual</w:t>
      </w:r>
      <w:proofErr w:type="spellEnd"/>
      <w:r w:rsidR="00F9135E">
        <w:rPr>
          <w:rStyle w:val="None"/>
          <w:rFonts w:ascii="Times New Roman" w:hAnsi="Times New Roman" w:cs="Times New Roman"/>
          <w:sz w:val="22"/>
          <w:szCs w:val="22"/>
        </w:rPr>
        <w:t xml:space="preserve">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lastRenderedPageBreak/>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A47A98" w:rsidP="00F9135E">
      <w:pPr>
        <w:pStyle w:val="Default"/>
        <w:spacing w:after="270"/>
        <w:rPr>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m:oMathPara>
    </w:p>
    <w:p w14:paraId="4CA7D6BF" w14:textId="6EED98B2" w:rsidR="00E5310B" w:rsidRDefault="00A47A98" w:rsidP="00F9135E">
      <w:pPr>
        <w:pStyle w:val="Default"/>
        <w:spacing w:after="270"/>
        <w:rPr>
          <w:rFonts w:ascii="Times New Roman" w:hAnsi="Times New Roman" w:cs="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00672751">
        <w:rPr>
          <w:rFonts w:ascii="Times New Roman" w:hAnsi="Times New Roman" w:cs="Times New Roman"/>
          <w:sz w:val="22"/>
          <w:szCs w:val="22"/>
        </w:rPr>
        <w:t>, and</w:t>
      </w:r>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A47A98"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2CF5DADD"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p>
    <w:p w14:paraId="25C80E02" w14:textId="054B68FC"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in 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 section above</w:t>
      </w:r>
      <w:r w:rsidR="00F9135E">
        <w:rPr>
          <w:rFonts w:ascii="Times New Roman" w:hAnsi="Times New Roman"/>
          <w:sz w:val="22"/>
          <w:szCs w:val="22"/>
        </w:rPr>
        <w:t xml:space="preserve">, we have </w:t>
      </w:r>
    </w:p>
    <w:p w14:paraId="06CE1814" w14:textId="54139DAE" w:rsidR="00F9135E" w:rsidRPr="00723CC7" w:rsidRDefault="00A47A98"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7AFB6232"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18F30497" w:rsidR="00F9135E" w:rsidRPr="00031194" w:rsidRDefault="004A4DD9"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sidR="005B61DE">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458E998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(Marimont &amp; Wandell, 1994)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2015)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328"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(Hecht, Shlaer, &amp; Pirenne, 1942)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r w:rsidR="00B1655B">
        <w:rPr>
          <w:rStyle w:val="None"/>
          <w:rFonts w:ascii="Times New Roman" w:hAnsi="Times New Roman"/>
          <w:sz w:val="22"/>
          <w:szCs w:val="22"/>
        </w:rPr>
        <w:t xml:space="preserve"> at random</w:t>
      </w:r>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E24EA0">
        <w:rPr>
          <w:rStyle w:val="None"/>
          <w:rFonts w:ascii="Times New Roman" w:hAnsi="Times New Roman"/>
          <w:sz w:val="22"/>
          <w:szCs w:val="22"/>
        </w:rPr>
        <w:t xml:space="preserve">them </w:t>
      </w:r>
      <w:r w:rsidR="00F9135E">
        <w:rPr>
          <w:rStyle w:val="None"/>
          <w:rFonts w:ascii="Times New Roman" w:hAnsi="Times New Roman"/>
          <w:sz w:val="22"/>
          <w:szCs w:val="22"/>
        </w:rPr>
        <w:t xml:space="preserve">to predict the image with lighter target object.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sidR="00F9135E">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sidR="00F9135E">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sidR="00F9135E">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sidR="00F9135E">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r w:rsidR="00855450">
        <w:rPr>
          <w:rStyle w:val="None"/>
          <w:rFonts w:ascii="Times New Roman" w:hAnsi="Times New Roman"/>
          <w:sz w:val="22"/>
          <w:szCs w:val="22"/>
        </w:rPr>
        <w:t>.</w:t>
      </w:r>
      <w:r w:rsidR="00F9135E">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F9135E">
        <w:rPr>
          <w:rStyle w:val="None"/>
          <w:rFonts w:ascii="Times New Roman" w:hAnsi="Times New Roman"/>
          <w:sz w:val="22"/>
          <w:szCs w:val="22"/>
        </w:rPr>
        <w:t xml:space="preserve">get 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r w:rsidR="00576D74">
        <w:rPr>
          <w:rStyle w:val="None"/>
          <w:rFonts w:ascii="Times New Roman" w:hAnsi="Times New Roman"/>
          <w:sz w:val="22"/>
          <w:szCs w:val="22"/>
        </w:rPr>
        <w:t xml:space="preserve"> </w:t>
      </w:r>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119726A"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28474286"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Lin-RF models were obtained separately for each observer.</w:t>
      </w:r>
    </w:p>
    <w:p w14:paraId="425983B3" w14:textId="4DD3E4A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329"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330" w:author="Brainard, David H" w:date="2021-01-18T12:19:00Z">
        <w:r w:rsidR="00D134C7">
          <w:rPr>
            <w:rStyle w:val="None"/>
            <w:rFonts w:ascii="Times New Roman" w:hAnsi="Times New Roman"/>
            <w:sz w:val="22"/>
            <w:szCs w:val="22"/>
          </w:rPr>
          <w:t xml:space="preserve">. The practice session was </w:t>
        </w:r>
      </w:ins>
      <w:ins w:id="331" w:author="Vijay Singh" w:date="2021-01-21T18:19:00Z">
        <w:r w:rsidR="001B4909">
          <w:rPr>
            <w:rStyle w:val="None"/>
            <w:rFonts w:ascii="Times New Roman" w:hAnsi="Times New Roman"/>
            <w:sz w:val="22"/>
            <w:szCs w:val="22"/>
          </w:rPr>
          <w:t xml:space="preserve">conducted with the </w:t>
        </w:r>
      </w:ins>
      <w:ins w:id="332" w:author="Brainard, David H" w:date="2021-01-18T12:19:00Z">
        <w:r w:rsidR="00D134C7">
          <w:rPr>
            <w:rStyle w:val="None"/>
            <w:rFonts w:ascii="Times New Roman" w:hAnsi="Times New Roman"/>
            <w:sz w:val="22"/>
            <w:szCs w:val="22"/>
          </w:rPr>
          <w:t>images in Condition 1</w:t>
        </w:r>
      </w:ins>
      <w:ins w:id="333" w:author="Vijay Singh" w:date="2021-01-21T18:19:00Z">
        <w:r w:rsidR="004F257A">
          <w:rPr>
            <w:rStyle w:val="None"/>
            <w:rFonts w:ascii="Times New Roman" w:hAnsi="Times New Roman"/>
            <w:sz w:val="22"/>
            <w:szCs w:val="22"/>
          </w:rPr>
          <w:t xml:space="preserve"> described below</w:t>
        </w:r>
      </w:ins>
      <w:ins w:id="334" w:author="Brainard, David H" w:date="2021-01-18T12:19:00Z">
        <w:r w:rsidR="00D134C7">
          <w:rPr>
            <w:rStyle w:val="None"/>
            <w:rFonts w:ascii="Times New Roman" w:hAnsi="Times New Roman"/>
            <w:sz w:val="22"/>
            <w:szCs w:val="22"/>
          </w:rPr>
          <w:t>.</w:t>
        </w:r>
      </w:ins>
      <w:ins w:id="335"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336" w:author="Vijay Singh" w:date="2021-01-21T18:21:00Z">
        <w:r w:rsidR="00972D7B">
          <w:rPr>
            <w:rStyle w:val="None"/>
            <w:rFonts w:ascii="Times New Roman" w:hAnsi="Times New Roman"/>
            <w:sz w:val="22"/>
            <w:szCs w:val="22"/>
          </w:rPr>
          <w:t>of</w:t>
        </w:r>
      </w:ins>
      <w:ins w:id="337" w:author="Vijay Singh" w:date="2021-01-21T18:20:00Z">
        <w:r w:rsidR="003D4A00">
          <w:rPr>
            <w:rStyle w:val="None"/>
            <w:rFonts w:ascii="Times New Roman" w:hAnsi="Times New Roman"/>
            <w:sz w:val="22"/>
            <w:szCs w:val="22"/>
          </w:rPr>
          <w:t xml:space="preserve"> the last two acquisitions </w:t>
        </w:r>
      </w:ins>
      <w:ins w:id="338" w:author="Vijay Singh" w:date="2021-01-21T18:21:00Z">
        <w:r w:rsidR="002977F4">
          <w:rPr>
            <w:rStyle w:val="None"/>
            <w:rFonts w:ascii="Times New Roman" w:hAnsi="Times New Roman"/>
            <w:sz w:val="22"/>
            <w:szCs w:val="22"/>
          </w:rPr>
          <w:t xml:space="preserve">during the practice session was lower than 0.030. </w:t>
        </w:r>
      </w:ins>
      <w:ins w:id="339"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340" w:author="Vijay Singh" w:date="2021-01-21T18:24:00Z">
        <w:r w:rsidR="00914F31">
          <w:rPr>
            <w:rStyle w:val="None"/>
            <w:rFonts w:ascii="Times New Roman" w:hAnsi="Times New Roman"/>
            <w:sz w:val="22"/>
            <w:szCs w:val="22"/>
          </w:rPr>
          <w:t>After collecting data from 8 observers, we realized that the criterion was too strict</w:t>
        </w:r>
      </w:ins>
      <w:ins w:id="341" w:author="Vijay Singh" w:date="2021-01-21T18:25:00Z">
        <w:r w:rsidR="00914F31">
          <w:rPr>
            <w:rStyle w:val="None"/>
            <w:rFonts w:ascii="Times New Roman" w:hAnsi="Times New Roman"/>
            <w:sz w:val="22"/>
            <w:szCs w:val="22"/>
          </w:rPr>
          <w:t xml:space="preserve">. </w:t>
        </w:r>
      </w:ins>
      <w:ins w:id="342" w:author="Vijay Singh" w:date="2021-01-21T18:26:00Z">
        <w:r w:rsidR="00914F31">
          <w:rPr>
            <w:rStyle w:val="None"/>
            <w:rFonts w:ascii="Times New Roman" w:hAnsi="Times New Roman"/>
            <w:sz w:val="22"/>
            <w:szCs w:val="22"/>
          </w:rPr>
          <w:t xml:space="preserve">Only one observer </w:t>
        </w:r>
      </w:ins>
      <w:ins w:id="343" w:author="Vijay Singh" w:date="2021-01-25T19:49:00Z">
        <w:r w:rsidR="000D142B">
          <w:rPr>
            <w:rStyle w:val="None"/>
            <w:rFonts w:ascii="Times New Roman" w:hAnsi="Times New Roman"/>
            <w:sz w:val="22"/>
            <w:szCs w:val="22"/>
          </w:rPr>
          <w:t xml:space="preserve">had </w:t>
        </w:r>
      </w:ins>
      <w:ins w:id="344" w:author="Vijay Singh" w:date="2021-01-21T18:26:00Z">
        <w:r w:rsidR="00914F31">
          <w:rPr>
            <w:rStyle w:val="None"/>
            <w:rFonts w:ascii="Times New Roman" w:hAnsi="Times New Roman"/>
            <w:sz w:val="22"/>
            <w:szCs w:val="22"/>
          </w:rPr>
          <w:t xml:space="preserve">met the criterion. After modifying the threshold criterion, </w:t>
        </w:r>
      </w:ins>
      <w:ins w:id="345" w:author="Vijay Singh" w:date="2021-01-21T18:27:00Z">
        <w:r w:rsidR="00914F31">
          <w:rPr>
            <w:rStyle w:val="None"/>
            <w:rFonts w:ascii="Times New Roman" w:hAnsi="Times New Roman"/>
            <w:sz w:val="22"/>
            <w:szCs w:val="22"/>
          </w:rPr>
          <w:t xml:space="preserve">we included </w:t>
        </w:r>
      </w:ins>
      <w:ins w:id="346" w:author="Vijay Singh" w:date="2021-01-21T18:26:00Z">
        <w:r w:rsidR="00914F31">
          <w:rPr>
            <w:rStyle w:val="None"/>
            <w:rFonts w:ascii="Times New Roman" w:hAnsi="Times New Roman"/>
            <w:sz w:val="22"/>
            <w:szCs w:val="22"/>
          </w:rPr>
          <w:t xml:space="preserve">two </w:t>
        </w:r>
      </w:ins>
      <w:ins w:id="347" w:author="Vijay Singh" w:date="2021-01-21T18:27:00Z">
        <w:r w:rsidR="00914F31">
          <w:rPr>
            <w:rStyle w:val="None"/>
            <w:rFonts w:ascii="Times New Roman" w:hAnsi="Times New Roman"/>
            <w:sz w:val="22"/>
            <w:szCs w:val="22"/>
          </w:rPr>
          <w:t xml:space="preserve">of the initially </w:t>
        </w:r>
      </w:ins>
      <w:ins w:id="348" w:author="Vijay Singh" w:date="2021-01-21T18:29:00Z">
        <w:r w:rsidR="00042D70">
          <w:rPr>
            <w:rStyle w:val="None"/>
            <w:rFonts w:ascii="Times New Roman" w:hAnsi="Times New Roman"/>
            <w:sz w:val="22"/>
            <w:szCs w:val="22"/>
          </w:rPr>
          <w:t>discontinued</w:t>
        </w:r>
      </w:ins>
      <w:ins w:id="349" w:author="Vijay Singh" w:date="2021-01-21T18:27:00Z">
        <w:r w:rsidR="00914F31">
          <w:rPr>
            <w:rStyle w:val="None"/>
            <w:rFonts w:ascii="Times New Roman" w:hAnsi="Times New Roman"/>
            <w:sz w:val="22"/>
            <w:szCs w:val="22"/>
          </w:rPr>
          <w:t xml:space="preserve"> observers in our experiment</w:t>
        </w:r>
      </w:ins>
      <w:ins w:id="350" w:author="Vijay Singh" w:date="2021-01-22T12:35:00Z">
        <w:r w:rsidR="007018F9">
          <w:rPr>
            <w:rStyle w:val="None"/>
            <w:rFonts w:ascii="Times New Roman" w:hAnsi="Times New Roman"/>
            <w:sz w:val="22"/>
            <w:szCs w:val="22"/>
          </w:rPr>
          <w:t xml:space="preserve"> (Observer 5 and Observer 8)</w:t>
        </w:r>
      </w:ins>
      <w:ins w:id="351" w:author="Vijay Singh" w:date="2021-01-21T18:27:00Z">
        <w:r w:rsidR="00914F31">
          <w:rPr>
            <w:rStyle w:val="None"/>
            <w:rFonts w:ascii="Times New Roman" w:hAnsi="Times New Roman"/>
            <w:sz w:val="22"/>
            <w:szCs w:val="22"/>
          </w:rPr>
          <w:t xml:space="preserve">. </w:t>
        </w:r>
      </w:ins>
      <w:ins w:id="352" w:author="Vijay Singh" w:date="2021-01-21T18:21:00Z">
        <w:r w:rsidR="002D7BA3">
          <w:rPr>
            <w:rStyle w:val="None"/>
            <w:rFonts w:ascii="Times New Roman" w:hAnsi="Times New Roman"/>
            <w:sz w:val="22"/>
            <w:szCs w:val="22"/>
          </w:rPr>
          <w:t xml:space="preserve">Total of 11 naïve observers participated in the </w:t>
        </w:r>
      </w:ins>
      <w:ins w:id="353"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354" w:author="Vijay Singh" w:date="2021-01-21T18:30:00Z">
        <w:r w:rsidR="00ED6E38">
          <w:rPr>
            <w:rStyle w:val="None"/>
            <w:rFonts w:ascii="Times New Roman" w:hAnsi="Times New Roman"/>
            <w:sz w:val="22"/>
            <w:szCs w:val="22"/>
          </w:rPr>
          <w:t xml:space="preserve">of these </w:t>
        </w:r>
      </w:ins>
      <w:ins w:id="355" w:author="Vijay Singh" w:date="2021-01-21T18:22:00Z">
        <w:r w:rsidR="00D14A65">
          <w:rPr>
            <w:rStyle w:val="None"/>
            <w:rFonts w:ascii="Times New Roman" w:hAnsi="Times New Roman"/>
            <w:sz w:val="22"/>
            <w:szCs w:val="22"/>
          </w:rPr>
          <w:t>observers met the criteria for continuing the expe</w:t>
        </w:r>
      </w:ins>
      <w:ins w:id="356" w:author="Vijay Singh" w:date="2021-01-21T18:23:00Z">
        <w:r w:rsidR="00D14A65">
          <w:rPr>
            <w:rStyle w:val="None"/>
            <w:rFonts w:ascii="Times New Roman" w:hAnsi="Times New Roman"/>
            <w:sz w:val="22"/>
            <w:szCs w:val="22"/>
          </w:rPr>
          <w:t>riment.</w:t>
        </w:r>
      </w:ins>
      <w:ins w:id="357" w:author="Vijay Singh" w:date="2021-01-21T18:28:00Z">
        <w:r w:rsidR="00413969">
          <w:rPr>
            <w:rStyle w:val="None"/>
            <w:rFonts w:ascii="Times New Roman" w:hAnsi="Times New Roman"/>
            <w:sz w:val="22"/>
            <w:szCs w:val="22"/>
          </w:rPr>
          <w:t xml:space="preserve"> Two of these observers also participated in the main experiment </w:t>
        </w:r>
      </w:ins>
      <w:ins w:id="358" w:author="Vijay Singh" w:date="2021-01-22T12:36:00Z">
        <w:r w:rsidR="007018F9">
          <w:rPr>
            <w:rStyle w:val="None"/>
            <w:rFonts w:ascii="Times New Roman" w:hAnsi="Times New Roman"/>
            <w:sz w:val="22"/>
            <w:szCs w:val="22"/>
          </w:rPr>
          <w:t>(Observer 4 and Observer 8)</w:t>
        </w:r>
      </w:ins>
      <w:ins w:id="359" w:author="Vijay Singh" w:date="2021-01-21T18:29:00Z">
        <w:r w:rsidR="00413969">
          <w:rPr>
            <w:rStyle w:val="None"/>
            <w:rFonts w:ascii="Times New Roman" w:hAnsi="Times New Roman"/>
            <w:sz w:val="22"/>
            <w:szCs w:val="22"/>
          </w:rPr>
          <w:t>.</w:t>
        </w:r>
      </w:ins>
      <w:ins w:id="360" w:author="Vijay Singh" w:date="2021-01-21T18:20:00Z">
        <w:r w:rsidR="00F8245C">
          <w:rPr>
            <w:rStyle w:val="None"/>
            <w:rFonts w:ascii="Times New Roman" w:hAnsi="Times New Roman"/>
            <w:sz w:val="22"/>
            <w:szCs w:val="22"/>
          </w:rPr>
          <w:t xml:space="preserve"> </w:t>
        </w:r>
      </w:ins>
      <w:ins w:id="361"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362" w:author="Vijay Singh" w:date="2021-01-25T19:52:00Z">
        <w:r w:rsidR="00B44CB5">
          <w:rPr>
            <w:rFonts w:ascii="Times New Roman" w:hAnsi="Times New Roman" w:cs="Times New Roman"/>
            <w:sz w:val="22"/>
            <w:szCs w:val="22"/>
          </w:rPr>
          <w:t xml:space="preserve"> Figure S2 also shows the threshold of the observers </w:t>
        </w:r>
      </w:ins>
      <w:ins w:id="363"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364"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ins w:id="365" w:author="Vijay Singh" w:date="2021-02-06T13:30:00Z"/>
          <w:rFonts w:ascii="Times New Roman" w:hAnsi="Times New Roman"/>
          <w:b/>
          <w:bCs/>
          <w:sz w:val="22"/>
          <w:szCs w:val="22"/>
        </w:rPr>
      </w:pPr>
    </w:p>
    <w:p w14:paraId="34FE7115" w14:textId="77777777" w:rsidR="000F7CE6" w:rsidRDefault="000F7CE6" w:rsidP="000F7CE6">
      <w:pPr>
        <w:pStyle w:val="Default"/>
        <w:spacing w:before="0"/>
        <w:jc w:val="center"/>
        <w:rPr>
          <w:ins w:id="366" w:author="Vijay Singh" w:date="2021-02-06T13:30:00Z"/>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BB2A97">
        <w:tc>
          <w:tcPr>
            <w:tcW w:w="1354" w:type="dxa"/>
            <w:vMerge w:val="restart"/>
          </w:tcPr>
          <w:p w14:paraId="687220A3" w14:textId="77777777" w:rsidR="000F7CE6" w:rsidRPr="00FB6CBC"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BB2A97">
        <w:tc>
          <w:tcPr>
            <w:tcW w:w="1354" w:type="dxa"/>
            <w:vMerge/>
          </w:tcPr>
          <w:p w14:paraId="19595198" w14:textId="77777777" w:rsidR="000F7CE6" w:rsidRPr="00E735A8" w:rsidRDefault="000F7CE6" w:rsidP="00BB2A97">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BB2A97">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BB2A97">
        <w:tc>
          <w:tcPr>
            <w:tcW w:w="1354" w:type="dxa"/>
          </w:tcPr>
          <w:p w14:paraId="13911B5F"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BB2A97">
        <w:tc>
          <w:tcPr>
            <w:tcW w:w="1354" w:type="dxa"/>
          </w:tcPr>
          <w:p w14:paraId="298568B3"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BB2A97">
        <w:tc>
          <w:tcPr>
            <w:tcW w:w="1354" w:type="dxa"/>
          </w:tcPr>
          <w:p w14:paraId="647EFF1D"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BB2A97">
        <w:tc>
          <w:tcPr>
            <w:tcW w:w="1354" w:type="dxa"/>
          </w:tcPr>
          <w:p w14:paraId="0DE09A96" w14:textId="77777777" w:rsidR="000F7CE6" w:rsidRPr="00E735A8"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BB2A9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1DF516B8" w14:textId="77777777" w:rsidR="000F7CE6" w:rsidRPr="009F434F" w:rsidRDefault="000F7CE6" w:rsidP="000F7CE6">
      <w:pPr>
        <w:pStyle w:val="Default"/>
        <w:spacing w:before="0"/>
        <w:rPr>
          <w:rFonts w:ascii="Times New Roman" w:hAnsi="Times New Roman"/>
          <w:b/>
          <w:bCs/>
          <w:sz w:val="22"/>
          <w:szCs w:val="22"/>
        </w:rPr>
      </w:pPr>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2BE84AA8" w14:textId="77777777" w:rsidR="002B6D57" w:rsidRPr="002B6D57" w:rsidRDefault="00761DC9" w:rsidP="002B6D57">
      <w:pPr>
        <w:pStyle w:val="EndNoteBibliography"/>
        <w:ind w:left="720" w:hanging="720"/>
        <w:rPr>
          <w:noProof/>
        </w:rPr>
      </w:pPr>
      <w:r>
        <w:fldChar w:fldCharType="begin"/>
      </w:r>
      <w:r>
        <w:instrText xml:space="preserve"> ADDIN EN.REFLIST </w:instrText>
      </w:r>
      <w:r>
        <w:fldChar w:fldCharType="separate"/>
      </w:r>
      <w:r w:rsidR="002B6D57" w:rsidRPr="002B6D57">
        <w:rPr>
          <w:noProof/>
        </w:rPr>
        <w:t xml:space="preserve">Adelson, E. H. (2000). Lightness Perception and Lightness Illusions. In M. Gazzaniga (Ed.), </w:t>
      </w:r>
      <w:r w:rsidR="002B6D57" w:rsidRPr="002B6D57">
        <w:rPr>
          <w:i/>
          <w:noProof/>
        </w:rPr>
        <w:t>The New Cognitive Neurosciences, 2nd edition</w:t>
      </w:r>
      <w:r w:rsidR="002B6D57" w:rsidRPr="002B6D57">
        <w:rPr>
          <w:noProof/>
        </w:rPr>
        <w:t xml:space="preserve"> (pp. 339-351). Cambridge, MA: MIT Press.</w:t>
      </w:r>
    </w:p>
    <w:p w14:paraId="45E0EB15" w14:textId="77777777" w:rsidR="002B6D57" w:rsidRPr="002B6D57" w:rsidRDefault="002B6D57" w:rsidP="002B6D57">
      <w:pPr>
        <w:pStyle w:val="EndNoteBibliography"/>
        <w:ind w:left="720" w:hanging="720"/>
        <w:rPr>
          <w:noProof/>
        </w:rPr>
      </w:pPr>
      <w:r w:rsidRPr="002B6D57">
        <w:rPr>
          <w:noProof/>
        </w:rPr>
        <w:t xml:space="preserve">American Society for Testing and Materials. (2017 ). Standard test method for luminous reflectance factor of acoustical materials by use of integrating-sphere reflectometers. </w:t>
      </w:r>
      <w:r w:rsidRPr="002B6D57">
        <w:rPr>
          <w:i/>
          <w:noProof/>
        </w:rPr>
        <w:t>Renovations of Center for Historic Preservation, 98(A)</w:t>
      </w:r>
      <w:r w:rsidRPr="002B6D57">
        <w:rPr>
          <w:noProof/>
        </w:rPr>
        <w:t xml:space="preserve">, E1477. </w:t>
      </w:r>
    </w:p>
    <w:p w14:paraId="257D38AC" w14:textId="77777777" w:rsidR="002B6D57" w:rsidRPr="002B6D57" w:rsidRDefault="002B6D57" w:rsidP="002B6D57">
      <w:pPr>
        <w:pStyle w:val="EndNoteBibliography"/>
        <w:ind w:left="720" w:hanging="720"/>
        <w:rPr>
          <w:noProof/>
        </w:rPr>
      </w:pPr>
      <w:r w:rsidRPr="002B6D57">
        <w:rPr>
          <w:noProof/>
        </w:rPr>
        <w:t xml:space="preserve">Brainard, D. H. (1989). Calibration of a computer controlled color monitor. </w:t>
      </w:r>
      <w:r w:rsidRPr="002B6D57">
        <w:rPr>
          <w:i/>
          <w:noProof/>
        </w:rPr>
        <w:t>Color Research &amp; Application, 14</w:t>
      </w:r>
      <w:r w:rsidRPr="002B6D57">
        <w:rPr>
          <w:noProof/>
        </w:rPr>
        <w:t xml:space="preserve">(1), 23-34. </w:t>
      </w:r>
    </w:p>
    <w:p w14:paraId="58EFCED9" w14:textId="77777777" w:rsidR="002B6D57" w:rsidRPr="002B6D57" w:rsidRDefault="002B6D57" w:rsidP="002B6D57">
      <w:pPr>
        <w:pStyle w:val="EndNoteBibliography"/>
        <w:ind w:left="720" w:hanging="720"/>
        <w:rPr>
          <w:noProof/>
        </w:rPr>
      </w:pPr>
      <w:r w:rsidRPr="002B6D57">
        <w:rPr>
          <w:noProof/>
        </w:rPr>
        <w:t xml:space="preserve">Brainard, D. H. (2015). Color and the Cone Mosaic. </w:t>
      </w:r>
      <w:r w:rsidRPr="002B6D57">
        <w:rPr>
          <w:i/>
          <w:noProof/>
        </w:rPr>
        <w:t>Annu Rev Vis Sci, 1</w:t>
      </w:r>
      <w:r w:rsidRPr="002B6D57">
        <w:rPr>
          <w:noProof/>
        </w:rPr>
        <w:t>, 519-546. doi:10.1146/annurev-vision-082114-035341</w:t>
      </w:r>
    </w:p>
    <w:p w14:paraId="48227A16" w14:textId="77777777" w:rsidR="002B6D57" w:rsidRPr="002B6D57" w:rsidRDefault="002B6D57" w:rsidP="002B6D57">
      <w:pPr>
        <w:pStyle w:val="EndNoteBibliography"/>
        <w:ind w:left="720" w:hanging="720"/>
        <w:rPr>
          <w:noProof/>
        </w:rPr>
      </w:pPr>
      <w:r w:rsidRPr="002B6D57">
        <w:rPr>
          <w:noProof/>
        </w:rPr>
        <w:t xml:space="preserve">Fechner, G. T. (1966). </w:t>
      </w:r>
      <w:r w:rsidRPr="002B6D57">
        <w:rPr>
          <w:i/>
          <w:noProof/>
        </w:rPr>
        <w:t>Elements of psychophysics</w:t>
      </w:r>
      <w:r w:rsidRPr="002B6D57">
        <w:rPr>
          <w:noProof/>
        </w:rPr>
        <w:t xml:space="preserve"> (Vol. 1). New York: Holt, Rinehart and Winston.</w:t>
      </w:r>
    </w:p>
    <w:p w14:paraId="3FBF7165" w14:textId="77777777" w:rsidR="002B6D57" w:rsidRPr="002B6D57" w:rsidRDefault="002B6D57" w:rsidP="002B6D57">
      <w:pPr>
        <w:pStyle w:val="EndNoteBibliography"/>
        <w:ind w:left="720" w:hanging="720"/>
        <w:rPr>
          <w:noProof/>
        </w:rPr>
      </w:pPr>
      <w:r w:rsidRPr="002B6D57">
        <w:rPr>
          <w:noProof/>
        </w:rPr>
        <w:t xml:space="preserve">Green, D. M., &amp; Swets, J. A. (1996). </w:t>
      </w:r>
      <w:r w:rsidRPr="002B6D57">
        <w:rPr>
          <w:i/>
          <w:noProof/>
        </w:rPr>
        <w:t>Signal detection theory and psychophysics</w:t>
      </w:r>
      <w:r w:rsidRPr="002B6D57">
        <w:rPr>
          <w:noProof/>
        </w:rPr>
        <w:t xml:space="preserve"> (Vol. 1). New York: Wiley.</w:t>
      </w:r>
    </w:p>
    <w:p w14:paraId="6EF062A8" w14:textId="77777777" w:rsidR="002B6D57" w:rsidRPr="002B6D57" w:rsidRDefault="002B6D57" w:rsidP="002B6D57">
      <w:pPr>
        <w:pStyle w:val="EndNoteBibliography"/>
        <w:ind w:left="720" w:hanging="720"/>
        <w:rPr>
          <w:noProof/>
        </w:rPr>
      </w:pPr>
      <w:r w:rsidRPr="002B6D57">
        <w:rPr>
          <w:noProof/>
        </w:rPr>
        <w:t xml:space="preserve">Heasly, B. S., Cottaris, N. P., Lichtman, D. P., Xiao, B., &amp; Brainard, D. H. (2014). RenderToolbox3: MATLAB tools that facilitate physically based stimulus rendering for vision research. </w:t>
      </w:r>
      <w:r w:rsidRPr="002B6D57">
        <w:rPr>
          <w:i/>
          <w:noProof/>
        </w:rPr>
        <w:t>J Vis, 14</w:t>
      </w:r>
      <w:r w:rsidRPr="002B6D57">
        <w:rPr>
          <w:noProof/>
        </w:rPr>
        <w:t>(2). doi:10.1167/14.2.6</w:t>
      </w:r>
    </w:p>
    <w:p w14:paraId="536B7DF6" w14:textId="77777777" w:rsidR="002B6D57" w:rsidRPr="002B6D57" w:rsidRDefault="002B6D57" w:rsidP="002B6D57">
      <w:pPr>
        <w:pStyle w:val="EndNoteBibliography"/>
        <w:ind w:left="720" w:hanging="720"/>
        <w:rPr>
          <w:noProof/>
        </w:rPr>
      </w:pPr>
      <w:r w:rsidRPr="002B6D57">
        <w:rPr>
          <w:noProof/>
        </w:rPr>
        <w:t xml:space="preserve">Hecht, S., Shlaer, S., &amp; Pirenne, M. H. (1942). Energy, Quanta, and Vision. </w:t>
      </w:r>
      <w:r w:rsidRPr="002B6D57">
        <w:rPr>
          <w:i/>
          <w:noProof/>
        </w:rPr>
        <w:t>J Gen Physiol, 25</w:t>
      </w:r>
      <w:r w:rsidRPr="002B6D57">
        <w:rPr>
          <w:noProof/>
        </w:rPr>
        <w:t>(6), 819-840. doi:10.1085/jgp.25.6.819</w:t>
      </w:r>
    </w:p>
    <w:p w14:paraId="31BE63B8" w14:textId="77777777" w:rsidR="002B6D57" w:rsidRPr="002B6D57" w:rsidRDefault="002B6D57" w:rsidP="002B6D57">
      <w:pPr>
        <w:pStyle w:val="EndNoteBibliography"/>
        <w:ind w:left="720" w:hanging="720"/>
        <w:rPr>
          <w:noProof/>
        </w:rPr>
      </w:pPr>
      <w:r w:rsidRPr="002B6D57">
        <w:rPr>
          <w:noProof/>
        </w:rPr>
        <w:t xml:space="preserve">Hillis, J. M., &amp; Brainard, D. H. (2005). Do common mechanisms of adaptation mediate color discrimination and appearance? Uniform backgrounds. </w:t>
      </w:r>
      <w:r w:rsidRPr="002B6D57">
        <w:rPr>
          <w:i/>
          <w:noProof/>
        </w:rPr>
        <w:t>J Opt Soc Am A Opt Image Sci Vis, 22</w:t>
      </w:r>
      <w:r w:rsidRPr="002B6D57">
        <w:rPr>
          <w:noProof/>
        </w:rPr>
        <w:t>(10), 2090-2106. doi:10.1364/josaa.22.002090</w:t>
      </w:r>
    </w:p>
    <w:p w14:paraId="553DCC8E" w14:textId="77777777" w:rsidR="002B6D57" w:rsidRPr="002B6D57" w:rsidRDefault="002B6D57" w:rsidP="002B6D57">
      <w:pPr>
        <w:pStyle w:val="EndNoteBibliography"/>
        <w:ind w:left="720" w:hanging="720"/>
        <w:rPr>
          <w:noProof/>
        </w:rPr>
      </w:pPr>
      <w:r w:rsidRPr="002B6D57">
        <w:rPr>
          <w:noProof/>
        </w:rPr>
        <w:t xml:space="preserve">Hillis, J. M., &amp; Brainard, D. H. (2007). Do common mechanisms of adaptation mediate color discrimination and appearance? Contrast adaptation. </w:t>
      </w:r>
      <w:r w:rsidRPr="002B6D57">
        <w:rPr>
          <w:i/>
          <w:noProof/>
        </w:rPr>
        <w:t>J Opt Soc Am A Opt Image Sci Vis, 24</w:t>
      </w:r>
      <w:r w:rsidRPr="002B6D57">
        <w:rPr>
          <w:noProof/>
        </w:rPr>
        <w:t>(8), 2122-2133. doi:10.1364/josaa.24.002122</w:t>
      </w:r>
    </w:p>
    <w:p w14:paraId="47315FCA" w14:textId="4283F82F" w:rsidR="002B6D57" w:rsidRPr="002B6D57" w:rsidRDefault="002B6D57" w:rsidP="002B6D57">
      <w:pPr>
        <w:pStyle w:val="EndNoteBibliography"/>
        <w:ind w:left="720" w:hanging="720"/>
        <w:rPr>
          <w:noProof/>
        </w:rPr>
      </w:pPr>
      <w:r w:rsidRPr="002B6D57">
        <w:rPr>
          <w:noProof/>
        </w:rPr>
        <w:t>Jakob, W. (2010). Mitsuba renderer. doi:</w:t>
      </w:r>
      <w:hyperlink r:id="rId18" w:history="1">
        <w:r w:rsidRPr="002B6D57">
          <w:rPr>
            <w:rStyle w:val="Hyperlink"/>
            <w:noProof/>
          </w:rPr>
          <w:t>http://www.mitsuba-renderer.org</w:t>
        </w:r>
      </w:hyperlink>
    </w:p>
    <w:p w14:paraId="77655B67" w14:textId="77777777" w:rsidR="002B6D57" w:rsidRPr="002B6D57" w:rsidRDefault="002B6D57" w:rsidP="002B6D57">
      <w:pPr>
        <w:pStyle w:val="EndNoteBibliography"/>
        <w:ind w:left="720" w:hanging="720"/>
        <w:rPr>
          <w:noProof/>
        </w:rPr>
      </w:pPr>
      <w:r w:rsidRPr="002B6D57">
        <w:rPr>
          <w:noProof/>
        </w:rPr>
        <w:t xml:space="preserve">Kelly, K. L., Gibson, K. S., &amp; Nickerson, D. (1943). Tristimulus specification of the Munsell book of color from spectrophoto-metric measurements. </w:t>
      </w:r>
      <w:r w:rsidRPr="002B6D57">
        <w:rPr>
          <w:i/>
          <w:noProof/>
        </w:rPr>
        <w:t>Journal of the Optical Society of America, 33</w:t>
      </w:r>
      <w:r w:rsidRPr="002B6D57">
        <w:rPr>
          <w:noProof/>
        </w:rPr>
        <w:t xml:space="preserve">(7), 355-376. </w:t>
      </w:r>
    </w:p>
    <w:p w14:paraId="44378B51" w14:textId="77777777" w:rsidR="002B6D57" w:rsidRPr="002B6D57" w:rsidRDefault="002B6D57" w:rsidP="002B6D57">
      <w:pPr>
        <w:pStyle w:val="EndNoteBibliography"/>
        <w:ind w:left="720" w:hanging="720"/>
        <w:rPr>
          <w:noProof/>
        </w:rPr>
      </w:pPr>
      <w:r w:rsidRPr="002B6D57">
        <w:rPr>
          <w:noProof/>
        </w:rPr>
        <w:t xml:space="preserve">Kingdom, F. A. (2011). Lightness, brightness and transparency: a quarter century of new ideas, captivating demonstrations and unrelenting controversy. </w:t>
      </w:r>
      <w:r w:rsidRPr="002B6D57">
        <w:rPr>
          <w:i/>
          <w:noProof/>
        </w:rPr>
        <w:t>Vision Res, 51</w:t>
      </w:r>
      <w:r w:rsidRPr="002B6D57">
        <w:rPr>
          <w:noProof/>
        </w:rPr>
        <w:t>(7), 652-673. doi:10.1016/j.visres.2010.09.012</w:t>
      </w:r>
    </w:p>
    <w:p w14:paraId="3797E98C" w14:textId="77777777" w:rsidR="002B6D57" w:rsidRPr="002B6D57" w:rsidRDefault="002B6D57" w:rsidP="002B6D57">
      <w:pPr>
        <w:pStyle w:val="EndNoteBibliography"/>
        <w:ind w:left="720" w:hanging="720"/>
        <w:rPr>
          <w:noProof/>
        </w:rPr>
      </w:pPr>
      <w:r w:rsidRPr="002B6D57">
        <w:rPr>
          <w:noProof/>
        </w:rPr>
        <w:t xml:space="preserve">Marimont, D. H., &amp; Wandell, B. A. (1994). Matching color images: the effects of axial chromatic aberration. </w:t>
      </w:r>
      <w:r w:rsidRPr="002B6D57">
        <w:rPr>
          <w:i/>
          <w:noProof/>
        </w:rPr>
        <w:t>Journal of the Optical Society of America A, 11</w:t>
      </w:r>
      <w:r w:rsidRPr="002B6D57">
        <w:rPr>
          <w:noProof/>
        </w:rPr>
        <w:t xml:space="preserve">(12), 3113-3122. </w:t>
      </w:r>
    </w:p>
    <w:p w14:paraId="1CCAC104" w14:textId="77777777" w:rsidR="002B6D57" w:rsidRPr="002B6D57" w:rsidRDefault="002B6D57" w:rsidP="002B6D57">
      <w:pPr>
        <w:pStyle w:val="EndNoteBibliography"/>
        <w:ind w:left="720" w:hanging="720"/>
        <w:rPr>
          <w:noProof/>
        </w:rPr>
      </w:pPr>
      <w:r w:rsidRPr="002B6D57">
        <w:rPr>
          <w:noProof/>
        </w:rPr>
        <w:t xml:space="preserve">Nachmias, J., &amp; Sansbury, R. V. (1974). Letter: Grating contrast: discrimination may be better than detection. </w:t>
      </w:r>
      <w:r w:rsidRPr="002B6D57">
        <w:rPr>
          <w:i/>
          <w:noProof/>
        </w:rPr>
        <w:t>Vision Res, 14</w:t>
      </w:r>
      <w:r w:rsidRPr="002B6D57">
        <w:rPr>
          <w:noProof/>
        </w:rPr>
        <w:t>(10), 1039-1042. doi:10.1016/0042-6989(74)90175-8</w:t>
      </w:r>
    </w:p>
    <w:p w14:paraId="2125EEA9" w14:textId="77777777" w:rsidR="002B6D57" w:rsidRPr="002B6D57" w:rsidRDefault="002B6D57" w:rsidP="002B6D57">
      <w:pPr>
        <w:pStyle w:val="EndNoteBibliography"/>
        <w:ind w:left="720" w:hanging="720"/>
        <w:rPr>
          <w:noProof/>
        </w:rPr>
      </w:pPr>
      <w:r w:rsidRPr="002B6D57">
        <w:rPr>
          <w:noProof/>
        </w:rPr>
        <w:t xml:space="preserve">Parker, A. J., &amp; Newsome, W. T. (1998). Sense and the single neuron: probing the physiology of perception. </w:t>
      </w:r>
      <w:r w:rsidRPr="002B6D57">
        <w:rPr>
          <w:i/>
          <w:noProof/>
        </w:rPr>
        <w:t>Annu Rev Neurosci, 21</w:t>
      </w:r>
      <w:r w:rsidRPr="002B6D57">
        <w:rPr>
          <w:noProof/>
        </w:rPr>
        <w:t>, 227-277. doi:10.1146/annurev.neuro.21.1.227</w:t>
      </w:r>
    </w:p>
    <w:p w14:paraId="3BAA2BC6" w14:textId="77777777" w:rsidR="002B6D57" w:rsidRPr="002B6D57" w:rsidRDefault="002B6D57" w:rsidP="002B6D57">
      <w:pPr>
        <w:pStyle w:val="EndNoteBibliography"/>
        <w:ind w:left="720" w:hanging="720"/>
        <w:rPr>
          <w:noProof/>
        </w:rPr>
      </w:pPr>
      <w:r w:rsidRPr="002B6D57">
        <w:rPr>
          <w:noProof/>
        </w:rPr>
        <w:t xml:space="preserve">Pelli, D. G., &amp; Farell, B. (1999). Why use noise? </w:t>
      </w:r>
      <w:r w:rsidRPr="002B6D57">
        <w:rPr>
          <w:i/>
          <w:noProof/>
        </w:rPr>
        <w:t>Journal of the Optical Society of America A, 16</w:t>
      </w:r>
      <w:r w:rsidRPr="002B6D57">
        <w:rPr>
          <w:noProof/>
        </w:rPr>
        <w:t xml:space="preserve">(3), 647-653. </w:t>
      </w:r>
    </w:p>
    <w:p w14:paraId="4B55388E" w14:textId="77777777" w:rsidR="002B6D57" w:rsidRPr="002B6D57" w:rsidRDefault="002B6D57" w:rsidP="002B6D57">
      <w:pPr>
        <w:pStyle w:val="EndNoteBibliography"/>
        <w:ind w:left="720" w:hanging="720"/>
        <w:rPr>
          <w:noProof/>
        </w:rPr>
      </w:pPr>
      <w:r w:rsidRPr="002B6D57">
        <w:rPr>
          <w:noProof/>
        </w:rPr>
        <w:t xml:space="preserve">Prins, N., &amp; Kingdom, F. A. A. (2018). Applying the Model-Comparison Approach to Test Specific Research Hypotheses in Psychophysical Research Using the Palamedes Toolbox. </w:t>
      </w:r>
      <w:r w:rsidRPr="002B6D57">
        <w:rPr>
          <w:i/>
          <w:noProof/>
        </w:rPr>
        <w:t>Frontiers in Psychology, 9</w:t>
      </w:r>
      <w:r w:rsidRPr="002B6D57">
        <w:rPr>
          <w:noProof/>
        </w:rPr>
        <w:t>, 1250. doi:doi: 10.3389/fpsyg.2018.01250</w:t>
      </w:r>
    </w:p>
    <w:p w14:paraId="282F637B" w14:textId="77777777" w:rsidR="002B6D57" w:rsidRPr="002B6D57" w:rsidRDefault="002B6D57" w:rsidP="002B6D57">
      <w:pPr>
        <w:pStyle w:val="EndNoteBibliography"/>
        <w:ind w:left="720" w:hanging="720"/>
        <w:rPr>
          <w:noProof/>
        </w:rPr>
      </w:pPr>
      <w:r w:rsidRPr="002B6D57">
        <w:rPr>
          <w:noProof/>
        </w:rPr>
        <w:t xml:space="preserve">S, I. (1977). Tests for Colour-Blindness. </w:t>
      </w:r>
      <w:r w:rsidRPr="002B6D57">
        <w:rPr>
          <w:i/>
          <w:noProof/>
        </w:rPr>
        <w:t>Tokyo: Kanehara Shuppen Company, Ltd.</w:t>
      </w:r>
      <w:r w:rsidRPr="002B6D57">
        <w:rPr>
          <w:noProof/>
        </w:rPr>
        <w:t xml:space="preserve"> </w:t>
      </w:r>
    </w:p>
    <w:p w14:paraId="0076E97C" w14:textId="77777777" w:rsidR="002B6D57" w:rsidRPr="002B6D57" w:rsidRDefault="002B6D57" w:rsidP="002B6D57">
      <w:pPr>
        <w:pStyle w:val="EndNoteBibliography"/>
        <w:ind w:left="720" w:hanging="720"/>
        <w:rPr>
          <w:noProof/>
        </w:rPr>
      </w:pPr>
      <w:r w:rsidRPr="002B6D57">
        <w:rPr>
          <w:noProof/>
        </w:rPr>
        <w:lastRenderedPageBreak/>
        <w:t xml:space="preserve">Singh, V., Cottaris, N. P., Heasly, B. S., Brainard, D. H., &amp; Burge, J. (2018). Computational luminance constancy from naturalistic images. </w:t>
      </w:r>
      <w:r w:rsidRPr="002B6D57">
        <w:rPr>
          <w:i/>
          <w:noProof/>
        </w:rPr>
        <w:t>J Vis, 18</w:t>
      </w:r>
      <w:r w:rsidRPr="002B6D57">
        <w:rPr>
          <w:noProof/>
        </w:rPr>
        <w:t>(13), 19. doi:10.1167/18.13.19</w:t>
      </w:r>
    </w:p>
    <w:p w14:paraId="02BE4958" w14:textId="77777777" w:rsidR="002B6D57" w:rsidRPr="002B6D57" w:rsidRDefault="002B6D57" w:rsidP="002B6D57">
      <w:pPr>
        <w:pStyle w:val="EndNoteBibliography"/>
        <w:ind w:left="720" w:hanging="720"/>
        <w:rPr>
          <w:noProof/>
        </w:rPr>
      </w:pPr>
      <w:r w:rsidRPr="002B6D57">
        <w:rPr>
          <w:noProof/>
        </w:rPr>
        <w:t xml:space="preserve">Stockman, A., &amp; Brainard, D. H. (2010). Color vision mechanisms. </w:t>
      </w:r>
      <w:r w:rsidRPr="002B6D57">
        <w:rPr>
          <w:i/>
          <w:noProof/>
        </w:rPr>
        <w:t xml:space="preserve">OSA Handbook of Optics, </w:t>
      </w:r>
      <w:r w:rsidRPr="002B6D57">
        <w:rPr>
          <w:noProof/>
        </w:rPr>
        <w:t xml:space="preserve">, 1-11. </w:t>
      </w:r>
    </w:p>
    <w:p w14:paraId="6769793B" w14:textId="77777777" w:rsidR="002B6D57" w:rsidRPr="002B6D57" w:rsidRDefault="002B6D57" w:rsidP="002B6D57">
      <w:pPr>
        <w:pStyle w:val="EndNoteBibliography"/>
        <w:ind w:left="720" w:hanging="720"/>
        <w:rPr>
          <w:noProof/>
        </w:rPr>
      </w:pPr>
      <w:r w:rsidRPr="002B6D57">
        <w:rPr>
          <w:noProof/>
        </w:rPr>
        <w:t xml:space="preserve">Vrhel, M. J., Gershon, R., &amp; Iwan, L. S. (1994). Measurement and analysis of object reflectance spectra. </w:t>
      </w:r>
      <w:r w:rsidRPr="002B6D57">
        <w:rPr>
          <w:i/>
          <w:noProof/>
        </w:rPr>
        <w:t>Color Research &amp; Application, 19</w:t>
      </w:r>
      <w:r w:rsidRPr="002B6D57">
        <w:rPr>
          <w:noProof/>
        </w:rPr>
        <w:t xml:space="preserve">(1), 4-9. </w:t>
      </w:r>
    </w:p>
    <w:p w14:paraId="634B4794" w14:textId="5910751B"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2-06T12:23:00Z" w:initials="VS">
    <w:p w14:paraId="24FA06ED" w14:textId="00D3C85C" w:rsidR="00A47A98" w:rsidRPr="00EF0C47" w:rsidRDefault="00A47A98" w:rsidP="00EF0C47">
      <w:pPr>
        <w:pStyle w:val="Default"/>
        <w:spacing w:before="100" w:after="100"/>
        <w:rPr>
          <w:rFonts w:ascii="Times New Roman" w:eastAsia="Times New Roman" w:hAnsi="Times New Roman" w:cs="Times New Roman"/>
          <w:sz w:val="22"/>
          <w:szCs w:val="22"/>
        </w:rPr>
      </w:pPr>
      <w:r>
        <w:rPr>
          <w:rStyle w:val="CommentReference"/>
        </w:rPr>
        <w:annotationRef/>
      </w:r>
      <w:r>
        <w:rPr>
          <w:rStyle w:val="CommentReference"/>
        </w:rPr>
        <w:t>Should I remove this? I don’t know what the general practice is about mentioning affiliations. The data was collected at Penn. David also supported me for some time from his grants.</w:t>
      </w:r>
    </w:p>
  </w:comment>
  <w:comment w:id="25" w:author="Brainard, David H" w:date="2020-12-08T10:02:00Z" w:initials="BDH">
    <w:p w14:paraId="79CFFE29" w14:textId="0A86CB7D" w:rsidR="00A47A98" w:rsidRDefault="00A47A98">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26" w:author="Vijay Singh" w:date="2021-01-19T13:08:00Z" w:initials="VS">
    <w:p w14:paraId="4164308C" w14:textId="17CB9862" w:rsidR="00A47A98" w:rsidRDefault="00A47A98">
      <w:pPr>
        <w:pStyle w:val="CommentText"/>
      </w:pPr>
      <w:r>
        <w:rPr>
          <w:rStyle w:val="CommentReference"/>
        </w:rPr>
        <w:annotationRef/>
      </w:r>
      <w:r>
        <w:t>Do you</w:t>
      </w:r>
      <w:r>
        <w:rPr>
          <w:noProof/>
        </w:rPr>
        <w:t xml:space="preserve"> know</w:t>
      </w:r>
      <w:r>
        <w:t xml:space="preserve">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comment>
  <w:comment w:id="28" w:author="Vijay Singh" w:date="2021-02-05T22:39:00Z" w:initials="VS">
    <w:p w14:paraId="6021EBAB" w14:textId="35E86CEB" w:rsidR="00A47A98" w:rsidRDefault="00A47A98">
      <w:pPr>
        <w:pStyle w:val="CommentText"/>
      </w:pPr>
      <w:r>
        <w:rPr>
          <w:rStyle w:val="CommentReference"/>
        </w:rPr>
        <w:annotationRef/>
      </w:r>
      <w:r>
        <w:t>Intrinsic? Or Extrinsic?</w:t>
      </w:r>
    </w:p>
  </w:comment>
  <w:comment w:id="29" w:author="Brainard, David H" w:date="2020-12-08T10:59:00Z" w:initials="BDH">
    <w:p w14:paraId="63D5B4A9" w14:textId="77777777" w:rsidR="00A47A98" w:rsidRDefault="00A47A98">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A47A98" w:rsidRDefault="00A47A98">
      <w:pPr>
        <w:pStyle w:val="CommentText"/>
      </w:pPr>
    </w:p>
    <w:p w14:paraId="457C81F5" w14:textId="77777777" w:rsidR="00A47A98" w:rsidRDefault="00A47A98">
      <w:pPr>
        <w:pStyle w:val="CommentText"/>
      </w:pPr>
      <w:r>
        <w:t>Need to link to our computational paper.</w:t>
      </w:r>
    </w:p>
    <w:p w14:paraId="10C6468F" w14:textId="77777777" w:rsidR="00A47A98" w:rsidRDefault="00A47A98">
      <w:pPr>
        <w:pStyle w:val="CommentText"/>
      </w:pPr>
    </w:p>
    <w:p w14:paraId="39B5AC9D" w14:textId="440FE4C9" w:rsidR="00A47A98" w:rsidRDefault="00A47A98">
      <w:pPr>
        <w:pStyle w:val="CommentText"/>
      </w:pPr>
      <w:r>
        <w:t>Maybe review a little bit of what is known about lightness constancy to help make transition to varying background objects.</w:t>
      </w:r>
    </w:p>
  </w:comment>
  <w:comment w:id="30" w:author="JohannesBurge" w:date="2021-02-01T22:25:00Z" w:initials="JDB">
    <w:p w14:paraId="12024B92" w14:textId="3ABE87AC" w:rsidR="00A47A98" w:rsidRDefault="00A47A98">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31" w:author="Brainard, David H" w:date="2021-01-18T13:40:00Z" w:initials="BDH">
    <w:p w14:paraId="206B02D3" w14:textId="0401E42B" w:rsidR="00A47A98" w:rsidRDefault="00A47A98">
      <w:pPr>
        <w:pStyle w:val="CommentText"/>
      </w:pPr>
      <w:r>
        <w:rPr>
          <w:rStyle w:val="CommentReference"/>
        </w:rPr>
        <w:annotationRef/>
      </w:r>
      <w:r>
        <w:t>Add in-press Murray review.</w:t>
      </w:r>
    </w:p>
  </w:comment>
  <w:comment w:id="32" w:author="Brainard, David H" w:date="2021-01-18T13:55:00Z" w:initials="BDH">
    <w:p w14:paraId="04C5B9F1" w14:textId="0B14C1BB" w:rsidR="00A47A98" w:rsidRDefault="00A47A98">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33" w:author="JohannesBurge" w:date="2021-02-01T22:26:00Z" w:initials="JDB">
    <w:p w14:paraId="2929B7C6" w14:textId="7372452B" w:rsidR="00A47A98" w:rsidRDefault="00A47A98">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34" w:author="Brainard, David H" w:date="2021-01-18T13:43:00Z" w:initials="BDH">
    <w:p w14:paraId="099CE681" w14:textId="16D0FA6B" w:rsidR="00A47A98" w:rsidRDefault="00A47A98">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36" w:author="Brainard, David H" w:date="2021-01-18T13:45:00Z" w:initials="BDH">
    <w:p w14:paraId="48623AC5" w14:textId="484CE1D8" w:rsidR="00A47A98" w:rsidRDefault="00A47A98">
      <w:pPr>
        <w:pStyle w:val="CommentText"/>
      </w:pPr>
      <w:r>
        <w:rPr>
          <w:rStyle w:val="CommentReference"/>
        </w:rPr>
        <w:annotationRef/>
      </w:r>
      <w:r>
        <w:t>Pugh/Teller, TSD</w:t>
      </w:r>
    </w:p>
  </w:comment>
  <w:comment w:id="38" w:author="Brainard, David H" w:date="2021-01-18T13:48:00Z" w:initials="BDH">
    <w:p w14:paraId="7EA2D567" w14:textId="6F0635C5" w:rsidR="00A47A98" w:rsidRDefault="00A47A98">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37" w:author="JohannesBurge" w:date="2021-02-02T23:01:00Z" w:initials="JDB">
    <w:p w14:paraId="174B5A6C" w14:textId="7B378654" w:rsidR="00A47A98" w:rsidRDefault="00A47A98">
      <w:pPr>
        <w:pStyle w:val="CommentText"/>
      </w:pPr>
      <w:r>
        <w:rPr>
          <w:rStyle w:val="CommentReference"/>
        </w:rPr>
        <w:annotationRef/>
      </w:r>
      <w:r>
        <w:t>This passage is perhaps a bit too telegraphic. Expand or cut? (preference is for expansion).</w:t>
      </w:r>
    </w:p>
  </w:comment>
  <w:comment w:id="40" w:author="Brainard, David H" w:date="2021-01-18T13:49:00Z" w:initials="BDH">
    <w:p w14:paraId="19091F82" w14:textId="0E0A6D6F" w:rsidR="00A47A98" w:rsidRDefault="00A47A98">
      <w:pPr>
        <w:pStyle w:val="CommentText"/>
      </w:pPr>
      <w:r>
        <w:rPr>
          <w:rStyle w:val="CommentReference"/>
        </w:rPr>
        <w:annotationRef/>
      </w:r>
    </w:p>
  </w:comment>
  <w:comment w:id="42" w:author="JohannesBurge" w:date="2021-02-05T12:19:00Z" w:initials="JDB">
    <w:p w14:paraId="3D2378A4" w14:textId="1AB6DB62" w:rsidR="00A47A98" w:rsidRDefault="00A47A98">
      <w:pPr>
        <w:pStyle w:val="CommentText"/>
      </w:pPr>
      <w:r>
        <w:rPr>
          <w:rStyle w:val="CommentReference"/>
        </w:rPr>
        <w:annotationRef/>
      </w:r>
      <w:r>
        <w:t xml:space="preserve">Is this *really* an additional benefit of the model described in the previous sentence </w:t>
      </w:r>
      <w:proofErr w:type="gramStart"/>
      <w:r>
        <w:t>( a</w:t>
      </w:r>
      <w:proofErr w:type="gramEnd"/>
      <w:r>
        <w:t xml:space="preserve"> </w:t>
      </w:r>
      <w:proofErr w:type="spellStart"/>
      <w:r>
        <w:t>constituitive</w:t>
      </w:r>
      <w:proofErr w:type="spellEnd"/>
      <w:r>
        <w:t xml:space="preserve"> component of which is the center-surround RF? ) … Maybe cut this sentence.</w:t>
      </w:r>
    </w:p>
  </w:comment>
  <w:comment w:id="43" w:author="Vijay Singh" w:date="2021-02-06T21:10:00Z" w:initials="VS">
    <w:p w14:paraId="7F0E708A" w14:textId="595F55F0" w:rsidR="00622841" w:rsidRDefault="00622841">
      <w:pPr>
        <w:pStyle w:val="CommentText"/>
      </w:pPr>
      <w:r>
        <w:t xml:space="preserve">Keep or cut. </w:t>
      </w:r>
      <w:r>
        <w:rPr>
          <w:rStyle w:val="CommentReference"/>
        </w:rPr>
        <w:annotationRef/>
      </w:r>
      <w:r>
        <w:t>I am fine either way.</w:t>
      </w:r>
    </w:p>
  </w:comment>
  <w:comment w:id="49" w:author="JohannesBurge" w:date="2021-02-05T13:09:00Z" w:initials="JDB">
    <w:p w14:paraId="4DA4BD49" w14:textId="523C1FDC" w:rsidR="00A47A98" w:rsidRDefault="00A47A98">
      <w:pPr>
        <w:pStyle w:val="CommentText"/>
      </w:pPr>
      <w:r>
        <w:rPr>
          <w:rStyle w:val="CommentReference"/>
        </w:rPr>
        <w:annotationRef/>
      </w:r>
      <w:r>
        <w:t xml:space="preserve">There is a decision to be made about whether we want to be focused on </w:t>
      </w:r>
      <w:proofErr w:type="spellStart"/>
      <w:r>
        <w:t>i</w:t>
      </w:r>
      <w:proofErr w:type="spellEnd"/>
      <w:r>
        <w:t xml:space="preserve">) </w:t>
      </w:r>
      <w:proofErr w:type="gramStart"/>
      <w:r>
        <w:t>externally-induced</w:t>
      </w:r>
      <w:proofErr w:type="gramEnd"/>
      <w:r>
        <w:t xml:space="preserve"> variability in the representation of lightness OR ii) external variability in the scene… I’d advocate for (</w:t>
      </w:r>
      <w:proofErr w:type="spellStart"/>
      <w:r>
        <w:t>i</w:t>
      </w:r>
      <w:proofErr w:type="spellEnd"/>
      <w:r>
        <w:t>) so as to keep all of the factors yoked tightly to the internal representation of lightness (or how a criterion interacts directly w. that representation). Of course (</w:t>
      </w:r>
      <w:proofErr w:type="spellStart"/>
      <w:r>
        <w:t>i</w:t>
      </w:r>
      <w:proofErr w:type="spellEnd"/>
      <w:r>
        <w:t>) is causally impacted by (ii) but it is most definitely distinct.</w:t>
      </w:r>
    </w:p>
  </w:comment>
  <w:comment w:id="54" w:author="JohannesBurge" w:date="2021-02-05T14:06:00Z" w:initials="JDB">
    <w:p w14:paraId="601E7C8C" w14:textId="5637486E" w:rsidR="00A47A98" w:rsidRDefault="00A47A98">
      <w:pPr>
        <w:pStyle w:val="CommentText"/>
      </w:pPr>
      <w:r>
        <w:rPr>
          <w:rStyle w:val="CommentReference"/>
        </w:rPr>
        <w:annotationRef/>
      </w:r>
      <w:r>
        <w:t xml:space="preserve">I think it might be </w:t>
      </w:r>
      <w:proofErr w:type="spellStart"/>
      <w:r>
        <w:t>worth while</w:t>
      </w:r>
      <w:proofErr w:type="spellEnd"/>
      <w:r>
        <w:t xml:space="preserve"> to put a simple equation in here, one for each model. Right now, the section feels a little vague… a little mysterious… what is the difference between ‘analytical’ and ‘computational’? </w:t>
      </w:r>
    </w:p>
  </w:comment>
  <w:comment w:id="55" w:author="JohannesBurge" w:date="2021-02-05T13:38:00Z" w:initials="JDB">
    <w:p w14:paraId="60E8D0A4" w14:textId="20BA99BC" w:rsidR="00A47A98" w:rsidRDefault="00A47A98">
      <w:pPr>
        <w:pStyle w:val="CommentText"/>
      </w:pPr>
      <w:r>
        <w:rPr>
          <w:rStyle w:val="CommentReference"/>
        </w:rPr>
        <w:annotationRef/>
      </w:r>
      <w:r>
        <w:t>This is meant to capture the influence of external variation on the decision variable…</w:t>
      </w:r>
    </w:p>
  </w:comment>
  <w:comment w:id="105" w:author="JohannesBurge" w:date="2021-02-05T13:44:00Z" w:initials="JDB">
    <w:p w14:paraId="1D5A9E1E" w14:textId="47751869" w:rsidR="00A47A98" w:rsidRDefault="00A47A98">
      <w:pPr>
        <w:pStyle w:val="CommentText"/>
      </w:pPr>
      <w:r>
        <w:rPr>
          <w:rStyle w:val="CommentReference"/>
        </w:rPr>
        <w:annotationRef/>
      </w:r>
      <w:r>
        <w:t>Repetitive… intro, previous section, and now here. We need to choose.</w:t>
      </w:r>
    </w:p>
  </w:comment>
  <w:comment w:id="151" w:author="JohannesBurge" w:date="2021-02-05T14:06:00Z" w:initials="JDB">
    <w:p w14:paraId="58470007" w14:textId="61088614" w:rsidR="00A47A98" w:rsidRDefault="00A47A98">
      <w:pPr>
        <w:pStyle w:val="CommentText"/>
      </w:pPr>
      <w:r>
        <w:rPr>
          <w:rStyle w:val="CommentReference"/>
        </w:rPr>
        <w:annotationRef/>
      </w:r>
      <w:r>
        <w:t xml:space="preserve">This is difference between the models is not so much due to differences in the model per se but whether the truncation due to the covariance scalar is taken into account, right? I’m also not sure that the attribution of the performance differences to the model type is not really correct, right? Rather it is due to the fact that the truncation of the variability is accounted for in one case but not in the other. If the SDT model took the variance truncation into account, it would perform identically to the </w:t>
      </w:r>
      <w:proofErr w:type="spellStart"/>
      <w:r>
        <w:t>lin</w:t>
      </w:r>
      <w:proofErr w:type="spellEnd"/>
      <w:r>
        <w:t xml:space="preserve">-RF </w:t>
      </w:r>
      <w:proofErr w:type="gramStart"/>
      <w:r>
        <w:t>model</w:t>
      </w:r>
      <w:proofErr w:type="gramEnd"/>
      <w:r>
        <w:t xml:space="preserve"> right? If I’m not missing something, I would quit </w:t>
      </w:r>
      <w:proofErr w:type="spellStart"/>
      <w:r>
        <w:t>refering</w:t>
      </w:r>
      <w:proofErr w:type="spellEnd"/>
      <w:r>
        <w:t xml:space="preserve"> to these as two distinct models. Perhaps worth a discussion.</w:t>
      </w:r>
    </w:p>
  </w:comment>
  <w:comment w:id="213" w:author="JohannesBurge" w:date="2021-02-05T14:31:00Z" w:initials="JDB">
    <w:p w14:paraId="24CC14DF" w14:textId="55B4F1EB" w:rsidR="00A47A98" w:rsidRDefault="00A47A98">
      <w:pPr>
        <w:pStyle w:val="CommentText"/>
      </w:pPr>
      <w:r>
        <w:rPr>
          <w:rStyle w:val="CommentReference"/>
        </w:rPr>
        <w:annotationRef/>
      </w:r>
      <w:r>
        <w:t>See the previous comment. I think this is likely to be misleading…</w:t>
      </w:r>
    </w:p>
  </w:comment>
  <w:comment w:id="218" w:author="Brainard, David H" w:date="2021-01-18T13:36:00Z" w:initials="BDH">
    <w:p w14:paraId="6137384D" w14:textId="69757D34" w:rsidR="00A47A98" w:rsidRDefault="00A47A98" w:rsidP="00780698">
      <w:pPr>
        <w:pStyle w:val="CommentText"/>
        <w:rPr>
          <w:noProof/>
        </w:rPr>
      </w:pPr>
      <w:r>
        <w:rPr>
          <w:rStyle w:val="CommentReference"/>
        </w:rPr>
        <w:annotationRef/>
      </w:r>
      <w:r>
        <w:t>Vijay, why don’t you have a go at what we might put in here?  Then we can polish and refine.</w:t>
      </w:r>
    </w:p>
  </w:comment>
  <w:comment w:id="230" w:author="Brainard, David H" w:date="2020-12-14T12:24:00Z" w:initials="BDH">
    <w:p w14:paraId="1F3765C4" w14:textId="77777777" w:rsidR="00A47A98" w:rsidRDefault="00A47A98" w:rsidP="00F9135E">
      <w:pPr>
        <w:pStyle w:val="CommentText"/>
      </w:pPr>
      <w:r>
        <w:rPr>
          <w:rStyle w:val="CommentReference"/>
        </w:rPr>
        <w:annotationRef/>
      </w:r>
      <w:r>
        <w:t>Surprised it wasn’t square.  Are you sure?</w:t>
      </w:r>
    </w:p>
  </w:comment>
  <w:comment w:id="231" w:author="Vijay Singh" w:date="2021-01-09T16:27:00Z" w:initials="VS">
    <w:p w14:paraId="2B47C28E" w14:textId="77777777" w:rsidR="00A47A98" w:rsidRDefault="00A47A98"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232" w:author="Brainard, David H" w:date="2021-01-18T11:24:00Z" w:initials="BDH">
    <w:p w14:paraId="7A20269E" w14:textId="05235EDF" w:rsidR="00A47A98" w:rsidRDefault="00A47A98">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233" w:author="Vijay Singh" w:date="2021-01-21T14:26:00Z" w:initials="VS">
    <w:p w14:paraId="02BA06DD" w14:textId="3639CE6F" w:rsidR="00A47A98"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A47A98" w:rsidRPr="001F5679"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A47A98" w:rsidRPr="001F5679" w:rsidRDefault="00A47A98"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234" w:author="JohannesBurge" w:date="2021-02-05T14:35:00Z" w:initials="JDB">
    <w:p w14:paraId="2E64A042" w14:textId="3E969C1C" w:rsidR="00A47A98" w:rsidRDefault="00A47A98">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235" w:author="Brainard, David H" w:date="2021-01-18T11:33:00Z" w:initials="BDH">
    <w:p w14:paraId="630A6501" w14:textId="01BF99C9" w:rsidR="00A47A98" w:rsidRDefault="00A47A98">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236" w:author="Vijay Singh" w:date="2021-01-19T22:46:00Z" w:initials="VS">
    <w:p w14:paraId="71D5404D" w14:textId="39569F24" w:rsidR="00A47A98" w:rsidRDefault="00A47A98">
      <w:pPr>
        <w:pStyle w:val="CommentText"/>
      </w:pPr>
      <w:r>
        <w:rPr>
          <w:rStyle w:val="CommentReference"/>
        </w:rPr>
        <w:annotationRef/>
      </w:r>
      <w:r>
        <w:t>We did not specify number of allowed errors in pre-reg. I think it is better to leave this sentence here.</w:t>
      </w:r>
    </w:p>
  </w:comment>
  <w:comment w:id="237" w:author="JohannesBurge" w:date="2021-02-05T15:30:00Z" w:initials="JDB">
    <w:p w14:paraId="4C860A00" w14:textId="2DD2D0F1" w:rsidR="008F381B" w:rsidRDefault="00A47A98">
      <w:pPr>
        <w:pStyle w:val="CommentText"/>
      </w:pPr>
      <w:r>
        <w:rPr>
          <w:rStyle w:val="CommentReference"/>
        </w:rPr>
        <w:annotationRef/>
      </w:r>
      <w:r>
        <w:t>Block?</w:t>
      </w:r>
    </w:p>
  </w:comment>
  <w:comment w:id="238" w:author="Vijay Singh" w:date="2021-02-06T16:46:00Z" w:initials="VS">
    <w:p w14:paraId="70F9D77A" w14:textId="71731E15" w:rsidR="008F381B" w:rsidRDefault="008F381B">
      <w:pPr>
        <w:pStyle w:val="CommentText"/>
      </w:pPr>
      <w:r>
        <w:rPr>
          <w:rStyle w:val="CommentReference"/>
        </w:rPr>
        <w:annotationRef/>
      </w:r>
      <w:r>
        <w:t>Block has a different meaning below.</w:t>
      </w:r>
      <w:r w:rsidR="00E16CE8">
        <w:t xml:space="preserve"> One acquisition means data collected to get one psychometric function. Th</w:t>
      </w:r>
      <w:r w:rsidR="008A2530">
        <w:t>e</w:t>
      </w:r>
      <w:r w:rsidR="00E16CE8">
        <w:t xml:space="preserve"> data </w:t>
      </w:r>
      <w:r w:rsidR="008A2530">
        <w:t xml:space="preserve">for each psychometric function </w:t>
      </w:r>
      <w:r w:rsidR="00E16CE8">
        <w:t>was collected in three blocks</w:t>
      </w:r>
      <w:r w:rsidR="00382C56">
        <w:t>, each of 110 trials</w:t>
      </w:r>
      <w:r w:rsidR="00E16CE8">
        <w:t>.</w:t>
      </w:r>
    </w:p>
    <w:p w14:paraId="4031AC88" w14:textId="77777777" w:rsidR="00E16CE8" w:rsidRDefault="00E16CE8">
      <w:pPr>
        <w:pStyle w:val="CommentText"/>
      </w:pPr>
    </w:p>
    <w:p w14:paraId="54CA35D4" w14:textId="2630A3E3" w:rsidR="00E16CE8" w:rsidRDefault="0099360E">
      <w:pPr>
        <w:pStyle w:val="CommentText"/>
      </w:pPr>
      <w:r>
        <w:t>Three psychometric functions were measured at each covariance scalar for each observer.</w:t>
      </w:r>
      <w:r w:rsidR="00B70166">
        <w:t xml:space="preserve"> A total of 18 curves for each</w:t>
      </w:r>
      <w:r w:rsidR="00460A4C">
        <w:t xml:space="preserve"> observer.</w:t>
      </w:r>
    </w:p>
  </w:comment>
  <w:comment w:id="244" w:author="Vijay Singh" w:date="2021-01-20T21:40:00Z" w:initials="VS">
    <w:p w14:paraId="08E948A5" w14:textId="787B88CF" w:rsidR="00A47A98" w:rsidRDefault="00A47A98">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FA06ED" w15:done="0"/>
  <w15:commentEx w15:paraId="79CFFE29" w15:done="0"/>
  <w15:commentEx w15:paraId="4164308C" w15:paraIdParent="79CFFE29" w15:done="0"/>
  <w15:commentEx w15:paraId="6021EBAB" w15:done="0"/>
  <w15:commentEx w15:paraId="39B5AC9D" w15:done="0"/>
  <w15:commentEx w15:paraId="12024B92" w15:done="0"/>
  <w15:commentEx w15:paraId="206B02D3" w15:done="0"/>
  <w15:commentEx w15:paraId="04C5B9F1" w15:done="0"/>
  <w15:commentEx w15:paraId="2929B7C6" w15:paraIdParent="04C5B9F1" w15:done="0"/>
  <w15:commentEx w15:paraId="099CE681" w15:done="0"/>
  <w15:commentEx w15:paraId="48623AC5" w15:done="0"/>
  <w15:commentEx w15:paraId="7EA2D567" w15:done="0"/>
  <w15:commentEx w15:paraId="174B5A6C" w15:done="0"/>
  <w15:commentEx w15:paraId="19091F82" w15:done="0"/>
  <w15:commentEx w15:paraId="3D2378A4" w15:done="0"/>
  <w15:commentEx w15:paraId="7F0E708A" w15:paraIdParent="3D2378A4" w15:done="0"/>
  <w15:commentEx w15:paraId="4DA4BD49" w15:done="0"/>
  <w15:commentEx w15:paraId="601E7C8C" w15:done="0"/>
  <w15:commentEx w15:paraId="60E8D0A4" w15:done="0"/>
  <w15:commentEx w15:paraId="1D5A9E1E" w15:done="0"/>
  <w15:commentEx w15:paraId="58470007" w15:done="0"/>
  <w15:commentEx w15:paraId="24CC14DF" w15:done="0"/>
  <w15:commentEx w15:paraId="6137384D" w15:done="0"/>
  <w15:commentEx w15:paraId="1F3765C4" w15:done="0"/>
  <w15:commentEx w15:paraId="2B47C28E" w15:paraIdParent="1F3765C4" w15:done="0"/>
  <w15:commentEx w15:paraId="7A20269E" w15:paraIdParent="1F3765C4" w15:done="0"/>
  <w15:commentEx w15:paraId="34DE7464" w15:paraIdParent="1F3765C4" w15:done="0"/>
  <w15:commentEx w15:paraId="2E64A042" w15:done="0"/>
  <w15:commentEx w15:paraId="630A6501" w15:done="0"/>
  <w15:commentEx w15:paraId="71D5404D" w15:paraIdParent="630A6501" w15:done="0"/>
  <w15:commentEx w15:paraId="4C860A00" w15:done="0"/>
  <w15:commentEx w15:paraId="54CA35D4" w15:paraIdParent="4C860A00" w15:done="0"/>
  <w15:commentEx w15:paraId="08E94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908AF" w16cex:dateUtc="2021-02-06T17:23:00Z"/>
  <w16cex:commentExtensible w16cex:durableId="2379CDC0" w16cex:dateUtc="2020-12-08T15:02:00Z"/>
  <w16cex:commentExtensible w16cex:durableId="23B1584A" w16cex:dateUtc="2021-01-19T18:08:00Z"/>
  <w16cex:commentExtensible w16cex:durableId="23C8478D" w16cex:dateUtc="2021-02-06T03:39: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0F73" w16cex:dateUtc="2021-01-18T18:45:00Z"/>
  <w16cex:commentExtensible w16cex:durableId="23B01038" w16cex:dateUtc="2021-01-18T18:48:00Z"/>
  <w16cex:commentExtensible w16cex:durableId="23C45838" w16cex:dateUtc="2021-02-03T04:01:00Z"/>
  <w16cex:commentExtensible w16cex:durableId="23B01087" w16cex:dateUtc="2021-01-18T18:49:00Z"/>
  <w16cex:commentExtensible w16cex:durableId="23C7B63C" w16cex:dateUtc="2021-02-05T17:19:00Z"/>
  <w16cex:commentExtensible w16cex:durableId="23C98442" w16cex:dateUtc="2021-02-07T02:10:00Z"/>
  <w16cex:commentExtensible w16cex:durableId="23C7C223" w16cex:dateUtc="2021-02-05T18:09:00Z"/>
  <w16cex:commentExtensible w16cex:durableId="23C7CF7A" w16cex:dateUtc="2021-02-05T19:06:00Z"/>
  <w16cex:commentExtensible w16cex:durableId="23C7C8C9" w16cex:dateUtc="2021-02-05T18:38:00Z"/>
  <w16cex:commentExtensible w16cex:durableId="23C7CA20" w16cex:dateUtc="2021-02-05T18:44:00Z"/>
  <w16cex:commentExtensible w16cex:durableId="23C7CF60" w16cex:dateUtc="2021-02-05T19:06:00Z"/>
  <w16cex:commentExtensible w16cex:durableId="23C7D539" w16cex:dateUtc="2021-02-05T19:31:00Z"/>
  <w16cex:commentExtensible w16cex:durableId="23B00D47" w16cex:dateUtc="2021-01-18T18:36: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C7D642" w16cex:dateUtc="2021-02-05T19:35:00Z"/>
  <w16cex:commentExtensible w16cex:durableId="23AFF072" w16cex:dateUtc="2021-01-18T16:33:00Z"/>
  <w16cex:commentExtensible w16cex:durableId="23B1DFB5" w16cex:dateUtc="2021-01-20T03:46:00Z"/>
  <w16cex:commentExtensible w16cex:durableId="23C7E2FC" w16cex:dateUtc="2021-02-05T20:30:00Z"/>
  <w16cex:commentExtensible w16cex:durableId="23C94667" w16cex:dateUtc="2021-02-06T21:46:00Z"/>
  <w16cex:commentExtensible w16cex:durableId="23B321E5" w16cex:dateUtc="2021-01-21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FA06ED" w16cid:durableId="23C908AF"/>
  <w16cid:commentId w16cid:paraId="79CFFE29" w16cid:durableId="2379CDC0"/>
  <w16cid:commentId w16cid:paraId="4164308C" w16cid:durableId="23B1584A"/>
  <w16cid:commentId w16cid:paraId="6021EBAB" w16cid:durableId="23C8478D"/>
  <w16cid:commentId w16cid:paraId="39B5AC9D" w16cid:durableId="2379DB25"/>
  <w16cid:commentId w16cid:paraId="12024B92" w16cid:durableId="23C2FE45"/>
  <w16cid:commentId w16cid:paraId="206B02D3" w16cid:durableId="23B00E64"/>
  <w16cid:commentId w16cid:paraId="04C5B9F1" w16cid:durableId="23B011CF"/>
  <w16cid:commentId w16cid:paraId="2929B7C6" w16cid:durableId="23C2FEA1"/>
  <w16cid:commentId w16cid:paraId="099CE681" w16cid:durableId="23B00EFF"/>
  <w16cid:commentId w16cid:paraId="48623AC5" w16cid:durableId="23B00F73"/>
  <w16cid:commentId w16cid:paraId="7EA2D567" w16cid:durableId="23B01038"/>
  <w16cid:commentId w16cid:paraId="174B5A6C" w16cid:durableId="23C45838"/>
  <w16cid:commentId w16cid:paraId="19091F82" w16cid:durableId="23B01087"/>
  <w16cid:commentId w16cid:paraId="3D2378A4" w16cid:durableId="23C7B63C"/>
  <w16cid:commentId w16cid:paraId="7F0E708A" w16cid:durableId="23C98442"/>
  <w16cid:commentId w16cid:paraId="4DA4BD49" w16cid:durableId="23C7C223"/>
  <w16cid:commentId w16cid:paraId="601E7C8C" w16cid:durableId="23C7CF7A"/>
  <w16cid:commentId w16cid:paraId="60E8D0A4" w16cid:durableId="23C7C8C9"/>
  <w16cid:commentId w16cid:paraId="1D5A9E1E" w16cid:durableId="23C7CA20"/>
  <w16cid:commentId w16cid:paraId="58470007" w16cid:durableId="23C7CF60"/>
  <w16cid:commentId w16cid:paraId="24CC14DF" w16cid:durableId="23C7D539"/>
  <w16cid:commentId w16cid:paraId="6137384D" w16cid:durableId="23B00D47"/>
  <w16cid:commentId w16cid:paraId="1F3765C4" w16cid:durableId="23A6D07B"/>
  <w16cid:commentId w16cid:paraId="2B47C28E" w16cid:durableId="23A6D07A"/>
  <w16cid:commentId w16cid:paraId="7A20269E" w16cid:durableId="23AFEE81"/>
  <w16cid:commentId w16cid:paraId="34DE7464" w16cid:durableId="23B40D98"/>
  <w16cid:commentId w16cid:paraId="2E64A042" w16cid:durableId="23C7D642"/>
  <w16cid:commentId w16cid:paraId="630A6501" w16cid:durableId="23AFF072"/>
  <w16cid:commentId w16cid:paraId="71D5404D" w16cid:durableId="23B1DFB5"/>
  <w16cid:commentId w16cid:paraId="4C860A00" w16cid:durableId="23C7E2FC"/>
  <w16cid:commentId w16cid:paraId="54CA35D4" w16cid:durableId="23C94667"/>
  <w16cid:commentId w16cid:paraId="08E948A5" w16cid:durableId="23B3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652E5" w14:textId="77777777" w:rsidR="00B550EE" w:rsidRDefault="00B550EE">
      <w:r>
        <w:separator/>
      </w:r>
    </w:p>
  </w:endnote>
  <w:endnote w:type="continuationSeparator" w:id="0">
    <w:p w14:paraId="39D9A31F" w14:textId="77777777" w:rsidR="00B550EE" w:rsidRDefault="00B5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3F1EC" w14:textId="77777777" w:rsidR="00B550EE" w:rsidRDefault="00B550EE">
      <w:r>
        <w:separator/>
      </w:r>
    </w:p>
  </w:footnote>
  <w:footnote w:type="continuationSeparator" w:id="0">
    <w:p w14:paraId="72CF5AB9" w14:textId="77777777" w:rsidR="00B550EE" w:rsidRDefault="00B55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47DAC6B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16A54E4">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A9E756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B0AF19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E90C64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632C2E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A10051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642F8C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E10682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 Cop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record-ids&gt;&lt;/item&gt;&lt;/Libraries&gt;"/>
  </w:docVars>
  <w:rsids>
    <w:rsidRoot w:val="00BA5E45"/>
    <w:rsid w:val="00000FAC"/>
    <w:rsid w:val="0000256E"/>
    <w:rsid w:val="00002A28"/>
    <w:rsid w:val="00003073"/>
    <w:rsid w:val="000031CF"/>
    <w:rsid w:val="00004436"/>
    <w:rsid w:val="00007738"/>
    <w:rsid w:val="00007F15"/>
    <w:rsid w:val="00010440"/>
    <w:rsid w:val="00011D2F"/>
    <w:rsid w:val="00011E80"/>
    <w:rsid w:val="0001232C"/>
    <w:rsid w:val="00012BCD"/>
    <w:rsid w:val="000140E1"/>
    <w:rsid w:val="000145A8"/>
    <w:rsid w:val="00014DED"/>
    <w:rsid w:val="00014FD5"/>
    <w:rsid w:val="00015289"/>
    <w:rsid w:val="00015722"/>
    <w:rsid w:val="0001612C"/>
    <w:rsid w:val="0002136B"/>
    <w:rsid w:val="000237B6"/>
    <w:rsid w:val="0002392D"/>
    <w:rsid w:val="000241B5"/>
    <w:rsid w:val="000242AB"/>
    <w:rsid w:val="0002456A"/>
    <w:rsid w:val="000256AE"/>
    <w:rsid w:val="00025B07"/>
    <w:rsid w:val="0002619D"/>
    <w:rsid w:val="00027F74"/>
    <w:rsid w:val="00030516"/>
    <w:rsid w:val="00030643"/>
    <w:rsid w:val="00031194"/>
    <w:rsid w:val="00032382"/>
    <w:rsid w:val="000329AF"/>
    <w:rsid w:val="00033045"/>
    <w:rsid w:val="00034202"/>
    <w:rsid w:val="00036153"/>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2C13"/>
    <w:rsid w:val="0006317A"/>
    <w:rsid w:val="000633D6"/>
    <w:rsid w:val="00064085"/>
    <w:rsid w:val="000652F8"/>
    <w:rsid w:val="0006591A"/>
    <w:rsid w:val="000665C3"/>
    <w:rsid w:val="00066732"/>
    <w:rsid w:val="0006686F"/>
    <w:rsid w:val="00066F32"/>
    <w:rsid w:val="00067798"/>
    <w:rsid w:val="000703E2"/>
    <w:rsid w:val="000711E6"/>
    <w:rsid w:val="0007144A"/>
    <w:rsid w:val="00072048"/>
    <w:rsid w:val="00072635"/>
    <w:rsid w:val="00072F32"/>
    <w:rsid w:val="00076EBC"/>
    <w:rsid w:val="000774C0"/>
    <w:rsid w:val="00080003"/>
    <w:rsid w:val="000809FA"/>
    <w:rsid w:val="00081285"/>
    <w:rsid w:val="000815AF"/>
    <w:rsid w:val="0008265A"/>
    <w:rsid w:val="00082F26"/>
    <w:rsid w:val="00083145"/>
    <w:rsid w:val="00084893"/>
    <w:rsid w:val="00085573"/>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E0B"/>
    <w:rsid w:val="000A36E2"/>
    <w:rsid w:val="000A3A19"/>
    <w:rsid w:val="000A48AD"/>
    <w:rsid w:val="000A4B21"/>
    <w:rsid w:val="000A6F00"/>
    <w:rsid w:val="000A70A4"/>
    <w:rsid w:val="000B1057"/>
    <w:rsid w:val="000B12C7"/>
    <w:rsid w:val="000B1637"/>
    <w:rsid w:val="000B2885"/>
    <w:rsid w:val="000B2B5C"/>
    <w:rsid w:val="000B2F8B"/>
    <w:rsid w:val="000B38F7"/>
    <w:rsid w:val="000B4F99"/>
    <w:rsid w:val="000B54BF"/>
    <w:rsid w:val="000B7125"/>
    <w:rsid w:val="000C0062"/>
    <w:rsid w:val="000C02A0"/>
    <w:rsid w:val="000C0A1D"/>
    <w:rsid w:val="000C269A"/>
    <w:rsid w:val="000C2785"/>
    <w:rsid w:val="000C35EE"/>
    <w:rsid w:val="000C39AA"/>
    <w:rsid w:val="000C3EF3"/>
    <w:rsid w:val="000C4096"/>
    <w:rsid w:val="000C412B"/>
    <w:rsid w:val="000C5AC2"/>
    <w:rsid w:val="000C7B42"/>
    <w:rsid w:val="000D0367"/>
    <w:rsid w:val="000D07E9"/>
    <w:rsid w:val="000D0A11"/>
    <w:rsid w:val="000D142B"/>
    <w:rsid w:val="000D1650"/>
    <w:rsid w:val="000D2276"/>
    <w:rsid w:val="000D2A79"/>
    <w:rsid w:val="000D3807"/>
    <w:rsid w:val="000D3910"/>
    <w:rsid w:val="000D4ABE"/>
    <w:rsid w:val="000D50AF"/>
    <w:rsid w:val="000D53D8"/>
    <w:rsid w:val="000D5F0C"/>
    <w:rsid w:val="000D6D15"/>
    <w:rsid w:val="000D70C0"/>
    <w:rsid w:val="000D713F"/>
    <w:rsid w:val="000D71F1"/>
    <w:rsid w:val="000E0AE2"/>
    <w:rsid w:val="000E16F6"/>
    <w:rsid w:val="000E1944"/>
    <w:rsid w:val="000E2694"/>
    <w:rsid w:val="000E2784"/>
    <w:rsid w:val="000E2F73"/>
    <w:rsid w:val="000E4192"/>
    <w:rsid w:val="000E429F"/>
    <w:rsid w:val="000E52BF"/>
    <w:rsid w:val="000E5F7F"/>
    <w:rsid w:val="000E6789"/>
    <w:rsid w:val="000E6EDE"/>
    <w:rsid w:val="000F2BCF"/>
    <w:rsid w:val="000F32E4"/>
    <w:rsid w:val="000F38E3"/>
    <w:rsid w:val="000F3A2A"/>
    <w:rsid w:val="000F438F"/>
    <w:rsid w:val="000F46B6"/>
    <w:rsid w:val="000F60D4"/>
    <w:rsid w:val="000F672B"/>
    <w:rsid w:val="000F6A9A"/>
    <w:rsid w:val="000F6E7B"/>
    <w:rsid w:val="000F737A"/>
    <w:rsid w:val="000F73CF"/>
    <w:rsid w:val="000F79FC"/>
    <w:rsid w:val="000F7CE6"/>
    <w:rsid w:val="001004AC"/>
    <w:rsid w:val="0010126B"/>
    <w:rsid w:val="00101E79"/>
    <w:rsid w:val="0010234A"/>
    <w:rsid w:val="001038AA"/>
    <w:rsid w:val="00104CD3"/>
    <w:rsid w:val="00105AAA"/>
    <w:rsid w:val="00111BA8"/>
    <w:rsid w:val="00113DFD"/>
    <w:rsid w:val="001147D4"/>
    <w:rsid w:val="00115FF6"/>
    <w:rsid w:val="001168BE"/>
    <w:rsid w:val="00116E50"/>
    <w:rsid w:val="00117FE4"/>
    <w:rsid w:val="00121672"/>
    <w:rsid w:val="00121700"/>
    <w:rsid w:val="00122EE6"/>
    <w:rsid w:val="00122F62"/>
    <w:rsid w:val="00123325"/>
    <w:rsid w:val="00123BD7"/>
    <w:rsid w:val="00123EE8"/>
    <w:rsid w:val="00124593"/>
    <w:rsid w:val="00124A52"/>
    <w:rsid w:val="001250C7"/>
    <w:rsid w:val="00127AF3"/>
    <w:rsid w:val="00131D1C"/>
    <w:rsid w:val="00131E2A"/>
    <w:rsid w:val="00134B75"/>
    <w:rsid w:val="00134B93"/>
    <w:rsid w:val="001352B4"/>
    <w:rsid w:val="00135687"/>
    <w:rsid w:val="0013575E"/>
    <w:rsid w:val="00135C29"/>
    <w:rsid w:val="00135C96"/>
    <w:rsid w:val="00135DE9"/>
    <w:rsid w:val="00135E86"/>
    <w:rsid w:val="00136C8B"/>
    <w:rsid w:val="00136E6F"/>
    <w:rsid w:val="00140179"/>
    <w:rsid w:val="00141BF1"/>
    <w:rsid w:val="0014360D"/>
    <w:rsid w:val="00144482"/>
    <w:rsid w:val="001445C3"/>
    <w:rsid w:val="00144DA1"/>
    <w:rsid w:val="001457E3"/>
    <w:rsid w:val="001467F2"/>
    <w:rsid w:val="00146CFD"/>
    <w:rsid w:val="00146E79"/>
    <w:rsid w:val="0015030B"/>
    <w:rsid w:val="0015048E"/>
    <w:rsid w:val="0015087E"/>
    <w:rsid w:val="001534DA"/>
    <w:rsid w:val="00153903"/>
    <w:rsid w:val="0015431F"/>
    <w:rsid w:val="00154426"/>
    <w:rsid w:val="00155AD5"/>
    <w:rsid w:val="00155D33"/>
    <w:rsid w:val="00156467"/>
    <w:rsid w:val="0015649F"/>
    <w:rsid w:val="001566DC"/>
    <w:rsid w:val="001572FD"/>
    <w:rsid w:val="001576D6"/>
    <w:rsid w:val="00160D0A"/>
    <w:rsid w:val="00163175"/>
    <w:rsid w:val="0016392E"/>
    <w:rsid w:val="00163F75"/>
    <w:rsid w:val="0016439E"/>
    <w:rsid w:val="00164495"/>
    <w:rsid w:val="001645A3"/>
    <w:rsid w:val="0016469D"/>
    <w:rsid w:val="001650F4"/>
    <w:rsid w:val="00166F16"/>
    <w:rsid w:val="0016741F"/>
    <w:rsid w:val="00167452"/>
    <w:rsid w:val="00167C54"/>
    <w:rsid w:val="0017076C"/>
    <w:rsid w:val="001710EC"/>
    <w:rsid w:val="001716D0"/>
    <w:rsid w:val="0017268C"/>
    <w:rsid w:val="00173B5F"/>
    <w:rsid w:val="0017468A"/>
    <w:rsid w:val="0018214B"/>
    <w:rsid w:val="0018353C"/>
    <w:rsid w:val="001839A8"/>
    <w:rsid w:val="001842DD"/>
    <w:rsid w:val="00185392"/>
    <w:rsid w:val="00185D27"/>
    <w:rsid w:val="0018601D"/>
    <w:rsid w:val="00186D20"/>
    <w:rsid w:val="00186D2C"/>
    <w:rsid w:val="00187E70"/>
    <w:rsid w:val="00190EBA"/>
    <w:rsid w:val="001912A1"/>
    <w:rsid w:val="00191AF9"/>
    <w:rsid w:val="00192DF7"/>
    <w:rsid w:val="001930F3"/>
    <w:rsid w:val="00193B5D"/>
    <w:rsid w:val="0019412F"/>
    <w:rsid w:val="00194A13"/>
    <w:rsid w:val="001956AE"/>
    <w:rsid w:val="00195BB5"/>
    <w:rsid w:val="0019642A"/>
    <w:rsid w:val="0019677E"/>
    <w:rsid w:val="00196A08"/>
    <w:rsid w:val="00197E4D"/>
    <w:rsid w:val="001A0BE4"/>
    <w:rsid w:val="001A10D0"/>
    <w:rsid w:val="001A1C34"/>
    <w:rsid w:val="001A2B26"/>
    <w:rsid w:val="001A3B36"/>
    <w:rsid w:val="001A4955"/>
    <w:rsid w:val="001A4CB1"/>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EF5"/>
    <w:rsid w:val="001C4155"/>
    <w:rsid w:val="001C6D21"/>
    <w:rsid w:val="001C7064"/>
    <w:rsid w:val="001C72F7"/>
    <w:rsid w:val="001C7431"/>
    <w:rsid w:val="001D0859"/>
    <w:rsid w:val="001D1C2B"/>
    <w:rsid w:val="001D248E"/>
    <w:rsid w:val="001D2893"/>
    <w:rsid w:val="001D357A"/>
    <w:rsid w:val="001D46B4"/>
    <w:rsid w:val="001D54EB"/>
    <w:rsid w:val="001D55E0"/>
    <w:rsid w:val="001D7718"/>
    <w:rsid w:val="001E17A1"/>
    <w:rsid w:val="001E473E"/>
    <w:rsid w:val="001E4CB3"/>
    <w:rsid w:val="001E5DBA"/>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FF"/>
    <w:rsid w:val="001F7D65"/>
    <w:rsid w:val="00200AA9"/>
    <w:rsid w:val="00201D8F"/>
    <w:rsid w:val="0020237D"/>
    <w:rsid w:val="002038F5"/>
    <w:rsid w:val="0020416D"/>
    <w:rsid w:val="00204952"/>
    <w:rsid w:val="0020605E"/>
    <w:rsid w:val="00206077"/>
    <w:rsid w:val="00206E9F"/>
    <w:rsid w:val="00210516"/>
    <w:rsid w:val="00211976"/>
    <w:rsid w:val="00211AFF"/>
    <w:rsid w:val="00211FB2"/>
    <w:rsid w:val="00211FE9"/>
    <w:rsid w:val="00213BDF"/>
    <w:rsid w:val="002141C0"/>
    <w:rsid w:val="0021449A"/>
    <w:rsid w:val="00214787"/>
    <w:rsid w:val="002147BC"/>
    <w:rsid w:val="0021535C"/>
    <w:rsid w:val="00215C27"/>
    <w:rsid w:val="0021699F"/>
    <w:rsid w:val="0021789E"/>
    <w:rsid w:val="00217A99"/>
    <w:rsid w:val="002200B0"/>
    <w:rsid w:val="002222FF"/>
    <w:rsid w:val="00222EA0"/>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11FB"/>
    <w:rsid w:val="002417F3"/>
    <w:rsid w:val="002430D8"/>
    <w:rsid w:val="00245EF6"/>
    <w:rsid w:val="00246197"/>
    <w:rsid w:val="002465F3"/>
    <w:rsid w:val="0024720C"/>
    <w:rsid w:val="00247CF9"/>
    <w:rsid w:val="002505BB"/>
    <w:rsid w:val="002510AC"/>
    <w:rsid w:val="0025288E"/>
    <w:rsid w:val="00252B17"/>
    <w:rsid w:val="00252FA7"/>
    <w:rsid w:val="00253B46"/>
    <w:rsid w:val="002547CB"/>
    <w:rsid w:val="00255DBE"/>
    <w:rsid w:val="002560A5"/>
    <w:rsid w:val="00257120"/>
    <w:rsid w:val="00257F05"/>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7BD1"/>
    <w:rsid w:val="00277BEB"/>
    <w:rsid w:val="0028019E"/>
    <w:rsid w:val="00280704"/>
    <w:rsid w:val="00280B85"/>
    <w:rsid w:val="002813B7"/>
    <w:rsid w:val="0028164E"/>
    <w:rsid w:val="00281B11"/>
    <w:rsid w:val="00281BA0"/>
    <w:rsid w:val="0028267B"/>
    <w:rsid w:val="00282ACA"/>
    <w:rsid w:val="0028303D"/>
    <w:rsid w:val="002835C6"/>
    <w:rsid w:val="002837BD"/>
    <w:rsid w:val="00283847"/>
    <w:rsid w:val="00283900"/>
    <w:rsid w:val="002855DD"/>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34C7"/>
    <w:rsid w:val="002B4B8D"/>
    <w:rsid w:val="002B4F17"/>
    <w:rsid w:val="002B5B24"/>
    <w:rsid w:val="002B5BA0"/>
    <w:rsid w:val="002B67C5"/>
    <w:rsid w:val="002B6D57"/>
    <w:rsid w:val="002B6F30"/>
    <w:rsid w:val="002B7A21"/>
    <w:rsid w:val="002C077F"/>
    <w:rsid w:val="002C0EEF"/>
    <w:rsid w:val="002C1C90"/>
    <w:rsid w:val="002C2027"/>
    <w:rsid w:val="002C2080"/>
    <w:rsid w:val="002C2B85"/>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5994"/>
    <w:rsid w:val="002D7B56"/>
    <w:rsid w:val="002D7BA3"/>
    <w:rsid w:val="002D7BBD"/>
    <w:rsid w:val="002E0B64"/>
    <w:rsid w:val="002E20EF"/>
    <w:rsid w:val="002E285F"/>
    <w:rsid w:val="002E3EBC"/>
    <w:rsid w:val="002E40A3"/>
    <w:rsid w:val="002E4613"/>
    <w:rsid w:val="002E50D3"/>
    <w:rsid w:val="002E704B"/>
    <w:rsid w:val="002E733A"/>
    <w:rsid w:val="002E7DCD"/>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302F1D"/>
    <w:rsid w:val="003031E6"/>
    <w:rsid w:val="00304113"/>
    <w:rsid w:val="00304729"/>
    <w:rsid w:val="00307A2E"/>
    <w:rsid w:val="003101D8"/>
    <w:rsid w:val="00310539"/>
    <w:rsid w:val="00310833"/>
    <w:rsid w:val="0031747B"/>
    <w:rsid w:val="00317AAB"/>
    <w:rsid w:val="00320A68"/>
    <w:rsid w:val="00320B41"/>
    <w:rsid w:val="00320DF9"/>
    <w:rsid w:val="0032213D"/>
    <w:rsid w:val="0032219D"/>
    <w:rsid w:val="003223C8"/>
    <w:rsid w:val="0032252C"/>
    <w:rsid w:val="0032320B"/>
    <w:rsid w:val="00323B6C"/>
    <w:rsid w:val="00325EF0"/>
    <w:rsid w:val="003271C3"/>
    <w:rsid w:val="003309DA"/>
    <w:rsid w:val="00331103"/>
    <w:rsid w:val="00331526"/>
    <w:rsid w:val="00331F3C"/>
    <w:rsid w:val="00332F22"/>
    <w:rsid w:val="00332F7E"/>
    <w:rsid w:val="0033318D"/>
    <w:rsid w:val="00333E50"/>
    <w:rsid w:val="003349E2"/>
    <w:rsid w:val="00335F33"/>
    <w:rsid w:val="00336175"/>
    <w:rsid w:val="00336CB4"/>
    <w:rsid w:val="0033702D"/>
    <w:rsid w:val="00337255"/>
    <w:rsid w:val="00337616"/>
    <w:rsid w:val="00337CEE"/>
    <w:rsid w:val="00341540"/>
    <w:rsid w:val="00341E6D"/>
    <w:rsid w:val="00342C79"/>
    <w:rsid w:val="00344242"/>
    <w:rsid w:val="003449A6"/>
    <w:rsid w:val="00345A33"/>
    <w:rsid w:val="00345ECA"/>
    <w:rsid w:val="00346A80"/>
    <w:rsid w:val="003474F4"/>
    <w:rsid w:val="003475CC"/>
    <w:rsid w:val="00347F41"/>
    <w:rsid w:val="00350733"/>
    <w:rsid w:val="003517E9"/>
    <w:rsid w:val="00351B43"/>
    <w:rsid w:val="0035354A"/>
    <w:rsid w:val="003540ED"/>
    <w:rsid w:val="00354AF8"/>
    <w:rsid w:val="003559FC"/>
    <w:rsid w:val="00355BA9"/>
    <w:rsid w:val="00356113"/>
    <w:rsid w:val="00356118"/>
    <w:rsid w:val="003613E3"/>
    <w:rsid w:val="0036142C"/>
    <w:rsid w:val="00361F39"/>
    <w:rsid w:val="003637C9"/>
    <w:rsid w:val="00363A98"/>
    <w:rsid w:val="00363DC9"/>
    <w:rsid w:val="003641C3"/>
    <w:rsid w:val="00364BFE"/>
    <w:rsid w:val="00367514"/>
    <w:rsid w:val="003677CA"/>
    <w:rsid w:val="00367A6D"/>
    <w:rsid w:val="003705C9"/>
    <w:rsid w:val="00370793"/>
    <w:rsid w:val="00371A93"/>
    <w:rsid w:val="00372413"/>
    <w:rsid w:val="00372EEA"/>
    <w:rsid w:val="00373232"/>
    <w:rsid w:val="00373441"/>
    <w:rsid w:val="003735F9"/>
    <w:rsid w:val="003739ED"/>
    <w:rsid w:val="00373D23"/>
    <w:rsid w:val="003741FC"/>
    <w:rsid w:val="0037436B"/>
    <w:rsid w:val="00374B95"/>
    <w:rsid w:val="003757B4"/>
    <w:rsid w:val="0037588C"/>
    <w:rsid w:val="00375F3A"/>
    <w:rsid w:val="00376090"/>
    <w:rsid w:val="003768D0"/>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301C"/>
    <w:rsid w:val="003936AF"/>
    <w:rsid w:val="00393FDB"/>
    <w:rsid w:val="00394E6A"/>
    <w:rsid w:val="00394F24"/>
    <w:rsid w:val="003954DF"/>
    <w:rsid w:val="00395A72"/>
    <w:rsid w:val="00396E68"/>
    <w:rsid w:val="0039743A"/>
    <w:rsid w:val="003A0E1B"/>
    <w:rsid w:val="003A0E3F"/>
    <w:rsid w:val="003A19C7"/>
    <w:rsid w:val="003A2FB2"/>
    <w:rsid w:val="003A5EFE"/>
    <w:rsid w:val="003A665F"/>
    <w:rsid w:val="003A75D8"/>
    <w:rsid w:val="003A7EAB"/>
    <w:rsid w:val="003B1175"/>
    <w:rsid w:val="003B1B2C"/>
    <w:rsid w:val="003B24A8"/>
    <w:rsid w:val="003B2E21"/>
    <w:rsid w:val="003B353A"/>
    <w:rsid w:val="003B5569"/>
    <w:rsid w:val="003B64FA"/>
    <w:rsid w:val="003B66A4"/>
    <w:rsid w:val="003B6EB5"/>
    <w:rsid w:val="003B79E6"/>
    <w:rsid w:val="003C11D1"/>
    <w:rsid w:val="003C1F7D"/>
    <w:rsid w:val="003C42DB"/>
    <w:rsid w:val="003C4E69"/>
    <w:rsid w:val="003C5E00"/>
    <w:rsid w:val="003C680E"/>
    <w:rsid w:val="003C6F60"/>
    <w:rsid w:val="003C750C"/>
    <w:rsid w:val="003D1F5A"/>
    <w:rsid w:val="003D2B09"/>
    <w:rsid w:val="003D2C54"/>
    <w:rsid w:val="003D3F79"/>
    <w:rsid w:val="003D3FB9"/>
    <w:rsid w:val="003D4343"/>
    <w:rsid w:val="003D4A00"/>
    <w:rsid w:val="003D6298"/>
    <w:rsid w:val="003D67C5"/>
    <w:rsid w:val="003D6B6F"/>
    <w:rsid w:val="003D71AB"/>
    <w:rsid w:val="003E1D8C"/>
    <w:rsid w:val="003E1E3A"/>
    <w:rsid w:val="003E28D9"/>
    <w:rsid w:val="003E49C3"/>
    <w:rsid w:val="003E5ECE"/>
    <w:rsid w:val="003E66D3"/>
    <w:rsid w:val="003E6D6B"/>
    <w:rsid w:val="003E7065"/>
    <w:rsid w:val="003F2417"/>
    <w:rsid w:val="003F25CB"/>
    <w:rsid w:val="003F2D86"/>
    <w:rsid w:val="003F3838"/>
    <w:rsid w:val="003F3C5B"/>
    <w:rsid w:val="003F4885"/>
    <w:rsid w:val="003F49DB"/>
    <w:rsid w:val="003F4FDA"/>
    <w:rsid w:val="003F5C2B"/>
    <w:rsid w:val="003F6A0F"/>
    <w:rsid w:val="003F6C36"/>
    <w:rsid w:val="003F6C57"/>
    <w:rsid w:val="003F6EDB"/>
    <w:rsid w:val="003F72D9"/>
    <w:rsid w:val="003F7626"/>
    <w:rsid w:val="00400364"/>
    <w:rsid w:val="004005A1"/>
    <w:rsid w:val="00400A72"/>
    <w:rsid w:val="00400F79"/>
    <w:rsid w:val="0040183D"/>
    <w:rsid w:val="0040229B"/>
    <w:rsid w:val="00403B3A"/>
    <w:rsid w:val="00404248"/>
    <w:rsid w:val="00404B67"/>
    <w:rsid w:val="00404E1B"/>
    <w:rsid w:val="0040567F"/>
    <w:rsid w:val="004065B8"/>
    <w:rsid w:val="0040790D"/>
    <w:rsid w:val="00410392"/>
    <w:rsid w:val="00410835"/>
    <w:rsid w:val="004109EB"/>
    <w:rsid w:val="0041176A"/>
    <w:rsid w:val="00411DEE"/>
    <w:rsid w:val="00412411"/>
    <w:rsid w:val="00413969"/>
    <w:rsid w:val="00413EE1"/>
    <w:rsid w:val="00414A3C"/>
    <w:rsid w:val="004155D6"/>
    <w:rsid w:val="00415673"/>
    <w:rsid w:val="00415E6E"/>
    <w:rsid w:val="0041643E"/>
    <w:rsid w:val="00416F5B"/>
    <w:rsid w:val="0041735C"/>
    <w:rsid w:val="00417E5F"/>
    <w:rsid w:val="00420825"/>
    <w:rsid w:val="004211FF"/>
    <w:rsid w:val="00421434"/>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74A"/>
    <w:rsid w:val="00432895"/>
    <w:rsid w:val="0043357C"/>
    <w:rsid w:val="00433EFA"/>
    <w:rsid w:val="0043412C"/>
    <w:rsid w:val="004349AD"/>
    <w:rsid w:val="004358A6"/>
    <w:rsid w:val="004363E1"/>
    <w:rsid w:val="004367BC"/>
    <w:rsid w:val="004371AF"/>
    <w:rsid w:val="004400FC"/>
    <w:rsid w:val="00440A1A"/>
    <w:rsid w:val="00440F3A"/>
    <w:rsid w:val="00444209"/>
    <w:rsid w:val="0044548A"/>
    <w:rsid w:val="00445DB3"/>
    <w:rsid w:val="00446EBC"/>
    <w:rsid w:val="00447725"/>
    <w:rsid w:val="004478B7"/>
    <w:rsid w:val="00450724"/>
    <w:rsid w:val="00451DE0"/>
    <w:rsid w:val="004521A6"/>
    <w:rsid w:val="004525FA"/>
    <w:rsid w:val="00454007"/>
    <w:rsid w:val="00454551"/>
    <w:rsid w:val="00454C58"/>
    <w:rsid w:val="00455A5C"/>
    <w:rsid w:val="004562D7"/>
    <w:rsid w:val="00456BC8"/>
    <w:rsid w:val="0045754F"/>
    <w:rsid w:val="00457580"/>
    <w:rsid w:val="004576E6"/>
    <w:rsid w:val="00457F2F"/>
    <w:rsid w:val="00460A4C"/>
    <w:rsid w:val="00462217"/>
    <w:rsid w:val="00462535"/>
    <w:rsid w:val="004639F3"/>
    <w:rsid w:val="00463DB6"/>
    <w:rsid w:val="00463F83"/>
    <w:rsid w:val="004644BD"/>
    <w:rsid w:val="00464B28"/>
    <w:rsid w:val="004705BB"/>
    <w:rsid w:val="00470C92"/>
    <w:rsid w:val="004717ED"/>
    <w:rsid w:val="0047350E"/>
    <w:rsid w:val="00475DA6"/>
    <w:rsid w:val="00480522"/>
    <w:rsid w:val="00480A6B"/>
    <w:rsid w:val="00481217"/>
    <w:rsid w:val="004818BB"/>
    <w:rsid w:val="00481A43"/>
    <w:rsid w:val="00482EA7"/>
    <w:rsid w:val="0048339D"/>
    <w:rsid w:val="00484B28"/>
    <w:rsid w:val="004850E5"/>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3CAE"/>
    <w:rsid w:val="004A4485"/>
    <w:rsid w:val="004A4DD9"/>
    <w:rsid w:val="004A6039"/>
    <w:rsid w:val="004B0650"/>
    <w:rsid w:val="004B0766"/>
    <w:rsid w:val="004B096B"/>
    <w:rsid w:val="004B1361"/>
    <w:rsid w:val="004B142C"/>
    <w:rsid w:val="004B14BF"/>
    <w:rsid w:val="004B1988"/>
    <w:rsid w:val="004B304E"/>
    <w:rsid w:val="004B49FC"/>
    <w:rsid w:val="004B54DF"/>
    <w:rsid w:val="004B60E0"/>
    <w:rsid w:val="004B7B74"/>
    <w:rsid w:val="004C051A"/>
    <w:rsid w:val="004C065E"/>
    <w:rsid w:val="004C1163"/>
    <w:rsid w:val="004C1449"/>
    <w:rsid w:val="004C16AB"/>
    <w:rsid w:val="004C19A0"/>
    <w:rsid w:val="004C23AD"/>
    <w:rsid w:val="004C5C71"/>
    <w:rsid w:val="004C5F54"/>
    <w:rsid w:val="004C6039"/>
    <w:rsid w:val="004C6979"/>
    <w:rsid w:val="004C6D08"/>
    <w:rsid w:val="004D063B"/>
    <w:rsid w:val="004D094B"/>
    <w:rsid w:val="004D18BD"/>
    <w:rsid w:val="004D1969"/>
    <w:rsid w:val="004D2E42"/>
    <w:rsid w:val="004D4092"/>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F148E"/>
    <w:rsid w:val="004F257A"/>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40C5"/>
    <w:rsid w:val="0051484F"/>
    <w:rsid w:val="00514ABA"/>
    <w:rsid w:val="00515062"/>
    <w:rsid w:val="00516975"/>
    <w:rsid w:val="005201B8"/>
    <w:rsid w:val="005205EA"/>
    <w:rsid w:val="00520BDC"/>
    <w:rsid w:val="00520E77"/>
    <w:rsid w:val="00521379"/>
    <w:rsid w:val="00521A04"/>
    <w:rsid w:val="00521E01"/>
    <w:rsid w:val="00522B1F"/>
    <w:rsid w:val="00523011"/>
    <w:rsid w:val="00523745"/>
    <w:rsid w:val="00524A47"/>
    <w:rsid w:val="005252F8"/>
    <w:rsid w:val="00525F21"/>
    <w:rsid w:val="00526796"/>
    <w:rsid w:val="00526C12"/>
    <w:rsid w:val="00530585"/>
    <w:rsid w:val="005306EC"/>
    <w:rsid w:val="00531745"/>
    <w:rsid w:val="005339FA"/>
    <w:rsid w:val="00533BB4"/>
    <w:rsid w:val="0053431A"/>
    <w:rsid w:val="00534F06"/>
    <w:rsid w:val="0053510F"/>
    <w:rsid w:val="0053516C"/>
    <w:rsid w:val="00536324"/>
    <w:rsid w:val="00536E37"/>
    <w:rsid w:val="00540325"/>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3E09"/>
    <w:rsid w:val="00554DFF"/>
    <w:rsid w:val="00554F58"/>
    <w:rsid w:val="005552ED"/>
    <w:rsid w:val="0055595D"/>
    <w:rsid w:val="00556836"/>
    <w:rsid w:val="00557847"/>
    <w:rsid w:val="00560232"/>
    <w:rsid w:val="005602AF"/>
    <w:rsid w:val="00560929"/>
    <w:rsid w:val="00561AF9"/>
    <w:rsid w:val="0056248F"/>
    <w:rsid w:val="005628F5"/>
    <w:rsid w:val="00562B72"/>
    <w:rsid w:val="00563031"/>
    <w:rsid w:val="00564AD3"/>
    <w:rsid w:val="0056588D"/>
    <w:rsid w:val="00565BCB"/>
    <w:rsid w:val="0056618E"/>
    <w:rsid w:val="005665BC"/>
    <w:rsid w:val="00567CD6"/>
    <w:rsid w:val="00571A92"/>
    <w:rsid w:val="00572B8C"/>
    <w:rsid w:val="00573088"/>
    <w:rsid w:val="00573D18"/>
    <w:rsid w:val="005748FE"/>
    <w:rsid w:val="00574A79"/>
    <w:rsid w:val="00574C09"/>
    <w:rsid w:val="005759EC"/>
    <w:rsid w:val="00575BF1"/>
    <w:rsid w:val="00576D74"/>
    <w:rsid w:val="00576D98"/>
    <w:rsid w:val="00577F09"/>
    <w:rsid w:val="0058027E"/>
    <w:rsid w:val="0058207E"/>
    <w:rsid w:val="0058310C"/>
    <w:rsid w:val="00584857"/>
    <w:rsid w:val="00584E9E"/>
    <w:rsid w:val="005855F2"/>
    <w:rsid w:val="005856CF"/>
    <w:rsid w:val="00585BA9"/>
    <w:rsid w:val="005875A2"/>
    <w:rsid w:val="00587886"/>
    <w:rsid w:val="00587A1F"/>
    <w:rsid w:val="00590BBB"/>
    <w:rsid w:val="0059115E"/>
    <w:rsid w:val="00591619"/>
    <w:rsid w:val="00591AD2"/>
    <w:rsid w:val="00591B27"/>
    <w:rsid w:val="005921C3"/>
    <w:rsid w:val="00592A8E"/>
    <w:rsid w:val="00592C32"/>
    <w:rsid w:val="00593967"/>
    <w:rsid w:val="00594289"/>
    <w:rsid w:val="00595045"/>
    <w:rsid w:val="00596146"/>
    <w:rsid w:val="00596984"/>
    <w:rsid w:val="005A0F91"/>
    <w:rsid w:val="005A1649"/>
    <w:rsid w:val="005A1C08"/>
    <w:rsid w:val="005A28FB"/>
    <w:rsid w:val="005A2B15"/>
    <w:rsid w:val="005A40CF"/>
    <w:rsid w:val="005A5A46"/>
    <w:rsid w:val="005A5A9E"/>
    <w:rsid w:val="005A617B"/>
    <w:rsid w:val="005B13C4"/>
    <w:rsid w:val="005B2AD4"/>
    <w:rsid w:val="005B3FE1"/>
    <w:rsid w:val="005B4CBF"/>
    <w:rsid w:val="005B5538"/>
    <w:rsid w:val="005B5DE3"/>
    <w:rsid w:val="005B61DE"/>
    <w:rsid w:val="005B62C8"/>
    <w:rsid w:val="005B7466"/>
    <w:rsid w:val="005B7C50"/>
    <w:rsid w:val="005C0015"/>
    <w:rsid w:val="005C0EFF"/>
    <w:rsid w:val="005C1072"/>
    <w:rsid w:val="005C11B9"/>
    <w:rsid w:val="005C1AC7"/>
    <w:rsid w:val="005C5833"/>
    <w:rsid w:val="005C60FE"/>
    <w:rsid w:val="005C6B95"/>
    <w:rsid w:val="005C724F"/>
    <w:rsid w:val="005D0665"/>
    <w:rsid w:val="005D0EE3"/>
    <w:rsid w:val="005D1195"/>
    <w:rsid w:val="005D1CAB"/>
    <w:rsid w:val="005D2E13"/>
    <w:rsid w:val="005D325B"/>
    <w:rsid w:val="005D35AB"/>
    <w:rsid w:val="005D376B"/>
    <w:rsid w:val="005D48FC"/>
    <w:rsid w:val="005D4C1E"/>
    <w:rsid w:val="005D4D31"/>
    <w:rsid w:val="005D5CC3"/>
    <w:rsid w:val="005D5D66"/>
    <w:rsid w:val="005D676E"/>
    <w:rsid w:val="005D76E6"/>
    <w:rsid w:val="005E029D"/>
    <w:rsid w:val="005E0AA5"/>
    <w:rsid w:val="005E157E"/>
    <w:rsid w:val="005E20CF"/>
    <w:rsid w:val="005E20FD"/>
    <w:rsid w:val="005E2986"/>
    <w:rsid w:val="005E3808"/>
    <w:rsid w:val="005E4315"/>
    <w:rsid w:val="005E4FB1"/>
    <w:rsid w:val="005E6096"/>
    <w:rsid w:val="005E7CD5"/>
    <w:rsid w:val="005F0776"/>
    <w:rsid w:val="005F0B67"/>
    <w:rsid w:val="005F1047"/>
    <w:rsid w:val="005F1AAE"/>
    <w:rsid w:val="005F26B9"/>
    <w:rsid w:val="005F3D38"/>
    <w:rsid w:val="005F4346"/>
    <w:rsid w:val="00600888"/>
    <w:rsid w:val="006009B5"/>
    <w:rsid w:val="00600D0E"/>
    <w:rsid w:val="00601064"/>
    <w:rsid w:val="006018D6"/>
    <w:rsid w:val="006018E9"/>
    <w:rsid w:val="00602B19"/>
    <w:rsid w:val="0060520A"/>
    <w:rsid w:val="0060543A"/>
    <w:rsid w:val="00605FB9"/>
    <w:rsid w:val="0060705E"/>
    <w:rsid w:val="006105AB"/>
    <w:rsid w:val="00610EEA"/>
    <w:rsid w:val="00611687"/>
    <w:rsid w:val="006116DF"/>
    <w:rsid w:val="006125FA"/>
    <w:rsid w:val="00612AD8"/>
    <w:rsid w:val="00612C39"/>
    <w:rsid w:val="006131F9"/>
    <w:rsid w:val="0061323C"/>
    <w:rsid w:val="006137A0"/>
    <w:rsid w:val="00613B6E"/>
    <w:rsid w:val="006156E9"/>
    <w:rsid w:val="00617140"/>
    <w:rsid w:val="0061788D"/>
    <w:rsid w:val="00620B16"/>
    <w:rsid w:val="00621E8A"/>
    <w:rsid w:val="00622619"/>
    <w:rsid w:val="00622841"/>
    <w:rsid w:val="00622BAE"/>
    <w:rsid w:val="00623AEE"/>
    <w:rsid w:val="00625E2F"/>
    <w:rsid w:val="00626CD1"/>
    <w:rsid w:val="006272DE"/>
    <w:rsid w:val="00627D06"/>
    <w:rsid w:val="0063180D"/>
    <w:rsid w:val="0063233C"/>
    <w:rsid w:val="00632837"/>
    <w:rsid w:val="00633041"/>
    <w:rsid w:val="00633682"/>
    <w:rsid w:val="0063390C"/>
    <w:rsid w:val="00633A57"/>
    <w:rsid w:val="00633BB6"/>
    <w:rsid w:val="0063440F"/>
    <w:rsid w:val="0063469F"/>
    <w:rsid w:val="00635E39"/>
    <w:rsid w:val="00636076"/>
    <w:rsid w:val="00640356"/>
    <w:rsid w:val="006415FB"/>
    <w:rsid w:val="00641975"/>
    <w:rsid w:val="00641F28"/>
    <w:rsid w:val="00646CD3"/>
    <w:rsid w:val="00650716"/>
    <w:rsid w:val="00651D43"/>
    <w:rsid w:val="006524CD"/>
    <w:rsid w:val="00652779"/>
    <w:rsid w:val="00653E9C"/>
    <w:rsid w:val="00654085"/>
    <w:rsid w:val="006542F9"/>
    <w:rsid w:val="006543DD"/>
    <w:rsid w:val="00655686"/>
    <w:rsid w:val="006557F2"/>
    <w:rsid w:val="00657413"/>
    <w:rsid w:val="00661238"/>
    <w:rsid w:val="00661CB1"/>
    <w:rsid w:val="0066248E"/>
    <w:rsid w:val="00663BE3"/>
    <w:rsid w:val="00665B8E"/>
    <w:rsid w:val="00665CFC"/>
    <w:rsid w:val="00666053"/>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EE9"/>
    <w:rsid w:val="00691B65"/>
    <w:rsid w:val="0069341E"/>
    <w:rsid w:val="0069383F"/>
    <w:rsid w:val="00694263"/>
    <w:rsid w:val="00694698"/>
    <w:rsid w:val="006957D2"/>
    <w:rsid w:val="00695B4B"/>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262B"/>
    <w:rsid w:val="006B2BDB"/>
    <w:rsid w:val="006B2FD7"/>
    <w:rsid w:val="006B3798"/>
    <w:rsid w:val="006B382E"/>
    <w:rsid w:val="006B3976"/>
    <w:rsid w:val="006B3ACF"/>
    <w:rsid w:val="006B3B86"/>
    <w:rsid w:val="006B58DA"/>
    <w:rsid w:val="006B636B"/>
    <w:rsid w:val="006B6754"/>
    <w:rsid w:val="006B740D"/>
    <w:rsid w:val="006B74AA"/>
    <w:rsid w:val="006C1285"/>
    <w:rsid w:val="006C1741"/>
    <w:rsid w:val="006C25C5"/>
    <w:rsid w:val="006C301B"/>
    <w:rsid w:val="006C333D"/>
    <w:rsid w:val="006C428A"/>
    <w:rsid w:val="006C44A5"/>
    <w:rsid w:val="006C54F5"/>
    <w:rsid w:val="006C5922"/>
    <w:rsid w:val="006D0E20"/>
    <w:rsid w:val="006D10E7"/>
    <w:rsid w:val="006D1F8F"/>
    <w:rsid w:val="006D4516"/>
    <w:rsid w:val="006D48CD"/>
    <w:rsid w:val="006D4AD6"/>
    <w:rsid w:val="006D5084"/>
    <w:rsid w:val="006E1A28"/>
    <w:rsid w:val="006E1C86"/>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1F1"/>
    <w:rsid w:val="006F4DB4"/>
    <w:rsid w:val="006F6294"/>
    <w:rsid w:val="006F6744"/>
    <w:rsid w:val="006F7692"/>
    <w:rsid w:val="006F79E4"/>
    <w:rsid w:val="006F7BD1"/>
    <w:rsid w:val="007001F3"/>
    <w:rsid w:val="00700FDE"/>
    <w:rsid w:val="00701762"/>
    <w:rsid w:val="007018F9"/>
    <w:rsid w:val="00701DB1"/>
    <w:rsid w:val="007031AC"/>
    <w:rsid w:val="00703CB5"/>
    <w:rsid w:val="00705222"/>
    <w:rsid w:val="007057D9"/>
    <w:rsid w:val="007063F3"/>
    <w:rsid w:val="00710114"/>
    <w:rsid w:val="00710432"/>
    <w:rsid w:val="00710C6E"/>
    <w:rsid w:val="0071115E"/>
    <w:rsid w:val="0071287D"/>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7479"/>
    <w:rsid w:val="00737AB5"/>
    <w:rsid w:val="00737B86"/>
    <w:rsid w:val="00737EE6"/>
    <w:rsid w:val="00742597"/>
    <w:rsid w:val="00742C66"/>
    <w:rsid w:val="00743A58"/>
    <w:rsid w:val="00743B75"/>
    <w:rsid w:val="00744589"/>
    <w:rsid w:val="00745D92"/>
    <w:rsid w:val="00746334"/>
    <w:rsid w:val="00750D28"/>
    <w:rsid w:val="0075131E"/>
    <w:rsid w:val="00752C16"/>
    <w:rsid w:val="00753423"/>
    <w:rsid w:val="007535AE"/>
    <w:rsid w:val="00753E63"/>
    <w:rsid w:val="007541BD"/>
    <w:rsid w:val="00755720"/>
    <w:rsid w:val="00756B43"/>
    <w:rsid w:val="0075715A"/>
    <w:rsid w:val="00757553"/>
    <w:rsid w:val="00760328"/>
    <w:rsid w:val="00760E6A"/>
    <w:rsid w:val="0076188D"/>
    <w:rsid w:val="00761DC9"/>
    <w:rsid w:val="0076238A"/>
    <w:rsid w:val="0076284B"/>
    <w:rsid w:val="00762AD3"/>
    <w:rsid w:val="0076345B"/>
    <w:rsid w:val="00763C1A"/>
    <w:rsid w:val="007644E6"/>
    <w:rsid w:val="00764CC8"/>
    <w:rsid w:val="007656E8"/>
    <w:rsid w:val="00765937"/>
    <w:rsid w:val="00765BB0"/>
    <w:rsid w:val="00765ECD"/>
    <w:rsid w:val="00767E60"/>
    <w:rsid w:val="0077096E"/>
    <w:rsid w:val="0077279C"/>
    <w:rsid w:val="00772B46"/>
    <w:rsid w:val="007732EF"/>
    <w:rsid w:val="00773C97"/>
    <w:rsid w:val="00775F7D"/>
    <w:rsid w:val="0077644E"/>
    <w:rsid w:val="0077663D"/>
    <w:rsid w:val="00776DAE"/>
    <w:rsid w:val="00777656"/>
    <w:rsid w:val="00777780"/>
    <w:rsid w:val="00777E86"/>
    <w:rsid w:val="00780698"/>
    <w:rsid w:val="00780972"/>
    <w:rsid w:val="00780CB4"/>
    <w:rsid w:val="00780FDD"/>
    <w:rsid w:val="00781684"/>
    <w:rsid w:val="00781FE5"/>
    <w:rsid w:val="00782910"/>
    <w:rsid w:val="0078292C"/>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9755F"/>
    <w:rsid w:val="007A00E1"/>
    <w:rsid w:val="007A05C1"/>
    <w:rsid w:val="007A12F3"/>
    <w:rsid w:val="007A2A80"/>
    <w:rsid w:val="007A3F2E"/>
    <w:rsid w:val="007A42E4"/>
    <w:rsid w:val="007A5302"/>
    <w:rsid w:val="007A5601"/>
    <w:rsid w:val="007A5634"/>
    <w:rsid w:val="007A5B82"/>
    <w:rsid w:val="007A5BA0"/>
    <w:rsid w:val="007A5D08"/>
    <w:rsid w:val="007A5FFA"/>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20D4"/>
    <w:rsid w:val="007C343C"/>
    <w:rsid w:val="007C4012"/>
    <w:rsid w:val="007C528F"/>
    <w:rsid w:val="007C5875"/>
    <w:rsid w:val="007C6C83"/>
    <w:rsid w:val="007C6F5F"/>
    <w:rsid w:val="007C7153"/>
    <w:rsid w:val="007C7E5C"/>
    <w:rsid w:val="007D11F8"/>
    <w:rsid w:val="007D200B"/>
    <w:rsid w:val="007D2245"/>
    <w:rsid w:val="007D2AFD"/>
    <w:rsid w:val="007D3156"/>
    <w:rsid w:val="007D31B5"/>
    <w:rsid w:val="007D32C3"/>
    <w:rsid w:val="007D3C8E"/>
    <w:rsid w:val="007D3FE8"/>
    <w:rsid w:val="007D4DB7"/>
    <w:rsid w:val="007D54CE"/>
    <w:rsid w:val="007D54E0"/>
    <w:rsid w:val="007D6384"/>
    <w:rsid w:val="007D6DBA"/>
    <w:rsid w:val="007D70B2"/>
    <w:rsid w:val="007D7490"/>
    <w:rsid w:val="007E0C0C"/>
    <w:rsid w:val="007E18E3"/>
    <w:rsid w:val="007E2831"/>
    <w:rsid w:val="007E3061"/>
    <w:rsid w:val="007E3A58"/>
    <w:rsid w:val="007E4EA4"/>
    <w:rsid w:val="007E5B3F"/>
    <w:rsid w:val="007E5E9D"/>
    <w:rsid w:val="007E6535"/>
    <w:rsid w:val="007E6751"/>
    <w:rsid w:val="007E7CAD"/>
    <w:rsid w:val="007F079C"/>
    <w:rsid w:val="007F35F9"/>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209D"/>
    <w:rsid w:val="00822B14"/>
    <w:rsid w:val="00822B66"/>
    <w:rsid w:val="00823990"/>
    <w:rsid w:val="008254B2"/>
    <w:rsid w:val="00825907"/>
    <w:rsid w:val="0082660B"/>
    <w:rsid w:val="008270A4"/>
    <w:rsid w:val="0082747F"/>
    <w:rsid w:val="00830545"/>
    <w:rsid w:val="00831485"/>
    <w:rsid w:val="00831764"/>
    <w:rsid w:val="008323E6"/>
    <w:rsid w:val="0083396B"/>
    <w:rsid w:val="00835980"/>
    <w:rsid w:val="0083642D"/>
    <w:rsid w:val="008367E5"/>
    <w:rsid w:val="00837F8E"/>
    <w:rsid w:val="00840073"/>
    <w:rsid w:val="00840CD2"/>
    <w:rsid w:val="00841D4D"/>
    <w:rsid w:val="00841E22"/>
    <w:rsid w:val="008422EA"/>
    <w:rsid w:val="00843982"/>
    <w:rsid w:val="00844D2F"/>
    <w:rsid w:val="00844D5C"/>
    <w:rsid w:val="00844DA5"/>
    <w:rsid w:val="0084510C"/>
    <w:rsid w:val="00847D72"/>
    <w:rsid w:val="008509E1"/>
    <w:rsid w:val="00851283"/>
    <w:rsid w:val="00851B0A"/>
    <w:rsid w:val="00851D0D"/>
    <w:rsid w:val="0085247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9E5"/>
    <w:rsid w:val="0086613C"/>
    <w:rsid w:val="00866D49"/>
    <w:rsid w:val="00867148"/>
    <w:rsid w:val="008675A6"/>
    <w:rsid w:val="008676B0"/>
    <w:rsid w:val="00867BF5"/>
    <w:rsid w:val="00871938"/>
    <w:rsid w:val="00873E03"/>
    <w:rsid w:val="008754E5"/>
    <w:rsid w:val="00881281"/>
    <w:rsid w:val="00881944"/>
    <w:rsid w:val="00881B5E"/>
    <w:rsid w:val="008820AA"/>
    <w:rsid w:val="008822BC"/>
    <w:rsid w:val="008827B0"/>
    <w:rsid w:val="00883415"/>
    <w:rsid w:val="008841F3"/>
    <w:rsid w:val="0088535C"/>
    <w:rsid w:val="0088558D"/>
    <w:rsid w:val="00886C11"/>
    <w:rsid w:val="0089205B"/>
    <w:rsid w:val="008921D6"/>
    <w:rsid w:val="00892212"/>
    <w:rsid w:val="008925E0"/>
    <w:rsid w:val="00892BE2"/>
    <w:rsid w:val="00892CE4"/>
    <w:rsid w:val="00892E0D"/>
    <w:rsid w:val="00893F67"/>
    <w:rsid w:val="00894D1C"/>
    <w:rsid w:val="0089628E"/>
    <w:rsid w:val="00896373"/>
    <w:rsid w:val="0089686F"/>
    <w:rsid w:val="00896898"/>
    <w:rsid w:val="00896ABF"/>
    <w:rsid w:val="008A133B"/>
    <w:rsid w:val="008A1CDF"/>
    <w:rsid w:val="008A21A1"/>
    <w:rsid w:val="008A226A"/>
    <w:rsid w:val="008A24FE"/>
    <w:rsid w:val="008A2530"/>
    <w:rsid w:val="008A2584"/>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71AB"/>
    <w:rsid w:val="008B7FA6"/>
    <w:rsid w:val="008C0149"/>
    <w:rsid w:val="008C1A74"/>
    <w:rsid w:val="008C29CC"/>
    <w:rsid w:val="008C30C2"/>
    <w:rsid w:val="008C3BFF"/>
    <w:rsid w:val="008C48AB"/>
    <w:rsid w:val="008C5E41"/>
    <w:rsid w:val="008C607A"/>
    <w:rsid w:val="008C6256"/>
    <w:rsid w:val="008D0011"/>
    <w:rsid w:val="008D0C3C"/>
    <w:rsid w:val="008D195D"/>
    <w:rsid w:val="008D1A7E"/>
    <w:rsid w:val="008D241E"/>
    <w:rsid w:val="008D288D"/>
    <w:rsid w:val="008D33A8"/>
    <w:rsid w:val="008D66B5"/>
    <w:rsid w:val="008D7332"/>
    <w:rsid w:val="008E0BE3"/>
    <w:rsid w:val="008E27E8"/>
    <w:rsid w:val="008E31F2"/>
    <w:rsid w:val="008E3512"/>
    <w:rsid w:val="008E4A15"/>
    <w:rsid w:val="008E4C58"/>
    <w:rsid w:val="008E51A7"/>
    <w:rsid w:val="008E6F40"/>
    <w:rsid w:val="008E7058"/>
    <w:rsid w:val="008F1AC8"/>
    <w:rsid w:val="008F29B3"/>
    <w:rsid w:val="008F381B"/>
    <w:rsid w:val="008F3A3A"/>
    <w:rsid w:val="008F4713"/>
    <w:rsid w:val="008F4CDF"/>
    <w:rsid w:val="008F50F6"/>
    <w:rsid w:val="008F5946"/>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304B"/>
    <w:rsid w:val="00923105"/>
    <w:rsid w:val="009234DB"/>
    <w:rsid w:val="0092369E"/>
    <w:rsid w:val="00923B17"/>
    <w:rsid w:val="00923D55"/>
    <w:rsid w:val="00923D69"/>
    <w:rsid w:val="009240D5"/>
    <w:rsid w:val="009249FA"/>
    <w:rsid w:val="00925BFF"/>
    <w:rsid w:val="00925CCD"/>
    <w:rsid w:val="00925E14"/>
    <w:rsid w:val="00927AE5"/>
    <w:rsid w:val="00927E8A"/>
    <w:rsid w:val="009311B3"/>
    <w:rsid w:val="009322E2"/>
    <w:rsid w:val="00932B7D"/>
    <w:rsid w:val="00932BC7"/>
    <w:rsid w:val="00934CC8"/>
    <w:rsid w:val="00934FCA"/>
    <w:rsid w:val="00935E3D"/>
    <w:rsid w:val="0093667E"/>
    <w:rsid w:val="00936926"/>
    <w:rsid w:val="0093798E"/>
    <w:rsid w:val="00937E3B"/>
    <w:rsid w:val="00940353"/>
    <w:rsid w:val="009404E4"/>
    <w:rsid w:val="00941285"/>
    <w:rsid w:val="00941642"/>
    <w:rsid w:val="009419E5"/>
    <w:rsid w:val="009425A0"/>
    <w:rsid w:val="009429EA"/>
    <w:rsid w:val="00943CE8"/>
    <w:rsid w:val="00945A41"/>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853"/>
    <w:rsid w:val="009923C6"/>
    <w:rsid w:val="00992E17"/>
    <w:rsid w:val="0099360E"/>
    <w:rsid w:val="00993918"/>
    <w:rsid w:val="00993AD2"/>
    <w:rsid w:val="00993E1A"/>
    <w:rsid w:val="00993F3B"/>
    <w:rsid w:val="0099469A"/>
    <w:rsid w:val="00994DC1"/>
    <w:rsid w:val="009A09A9"/>
    <w:rsid w:val="009A31C1"/>
    <w:rsid w:val="009A43B6"/>
    <w:rsid w:val="009A4555"/>
    <w:rsid w:val="009A48BF"/>
    <w:rsid w:val="009A53E6"/>
    <w:rsid w:val="009B139F"/>
    <w:rsid w:val="009B1979"/>
    <w:rsid w:val="009B20CF"/>
    <w:rsid w:val="009B2D9C"/>
    <w:rsid w:val="009B2EE0"/>
    <w:rsid w:val="009B30EB"/>
    <w:rsid w:val="009B37AE"/>
    <w:rsid w:val="009B387B"/>
    <w:rsid w:val="009B3E8D"/>
    <w:rsid w:val="009B5D55"/>
    <w:rsid w:val="009B6260"/>
    <w:rsid w:val="009B62D6"/>
    <w:rsid w:val="009B67CC"/>
    <w:rsid w:val="009B73E0"/>
    <w:rsid w:val="009B777C"/>
    <w:rsid w:val="009C0108"/>
    <w:rsid w:val="009C0908"/>
    <w:rsid w:val="009C0A24"/>
    <w:rsid w:val="009C0A82"/>
    <w:rsid w:val="009C0ECF"/>
    <w:rsid w:val="009C184A"/>
    <w:rsid w:val="009C18A0"/>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38DA"/>
    <w:rsid w:val="009D3B75"/>
    <w:rsid w:val="009D6B6D"/>
    <w:rsid w:val="009D6D7A"/>
    <w:rsid w:val="009D77B6"/>
    <w:rsid w:val="009E068C"/>
    <w:rsid w:val="009E1BB5"/>
    <w:rsid w:val="009E2052"/>
    <w:rsid w:val="009E260A"/>
    <w:rsid w:val="009E363F"/>
    <w:rsid w:val="009E3999"/>
    <w:rsid w:val="009E5C67"/>
    <w:rsid w:val="009E7FC1"/>
    <w:rsid w:val="009F1401"/>
    <w:rsid w:val="009F150A"/>
    <w:rsid w:val="009F1B53"/>
    <w:rsid w:val="009F2B99"/>
    <w:rsid w:val="009F31B9"/>
    <w:rsid w:val="009F3B4C"/>
    <w:rsid w:val="009F3CDE"/>
    <w:rsid w:val="009F3D91"/>
    <w:rsid w:val="009F434F"/>
    <w:rsid w:val="009F464E"/>
    <w:rsid w:val="009F47AE"/>
    <w:rsid w:val="009F6522"/>
    <w:rsid w:val="009F703E"/>
    <w:rsid w:val="009F747D"/>
    <w:rsid w:val="009F7573"/>
    <w:rsid w:val="00A00CC7"/>
    <w:rsid w:val="00A01BE2"/>
    <w:rsid w:val="00A021C0"/>
    <w:rsid w:val="00A02367"/>
    <w:rsid w:val="00A02E6C"/>
    <w:rsid w:val="00A03489"/>
    <w:rsid w:val="00A036B3"/>
    <w:rsid w:val="00A038EC"/>
    <w:rsid w:val="00A042F7"/>
    <w:rsid w:val="00A04930"/>
    <w:rsid w:val="00A04BDA"/>
    <w:rsid w:val="00A04CE3"/>
    <w:rsid w:val="00A06416"/>
    <w:rsid w:val="00A069B0"/>
    <w:rsid w:val="00A07F38"/>
    <w:rsid w:val="00A1128C"/>
    <w:rsid w:val="00A1263E"/>
    <w:rsid w:val="00A12D3B"/>
    <w:rsid w:val="00A13647"/>
    <w:rsid w:val="00A1601F"/>
    <w:rsid w:val="00A16705"/>
    <w:rsid w:val="00A21172"/>
    <w:rsid w:val="00A224C0"/>
    <w:rsid w:val="00A22EC2"/>
    <w:rsid w:val="00A2348C"/>
    <w:rsid w:val="00A23EB5"/>
    <w:rsid w:val="00A24F38"/>
    <w:rsid w:val="00A25700"/>
    <w:rsid w:val="00A25EE2"/>
    <w:rsid w:val="00A26737"/>
    <w:rsid w:val="00A30508"/>
    <w:rsid w:val="00A329ED"/>
    <w:rsid w:val="00A3389A"/>
    <w:rsid w:val="00A33CB9"/>
    <w:rsid w:val="00A33F92"/>
    <w:rsid w:val="00A368CE"/>
    <w:rsid w:val="00A36B04"/>
    <w:rsid w:val="00A4057B"/>
    <w:rsid w:val="00A415E5"/>
    <w:rsid w:val="00A41D8F"/>
    <w:rsid w:val="00A41E42"/>
    <w:rsid w:val="00A42094"/>
    <w:rsid w:val="00A43322"/>
    <w:rsid w:val="00A45E1E"/>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E86"/>
    <w:rsid w:val="00A55F2B"/>
    <w:rsid w:val="00A56E41"/>
    <w:rsid w:val="00A57440"/>
    <w:rsid w:val="00A57537"/>
    <w:rsid w:val="00A57AB2"/>
    <w:rsid w:val="00A57B06"/>
    <w:rsid w:val="00A610D0"/>
    <w:rsid w:val="00A6156B"/>
    <w:rsid w:val="00A629C9"/>
    <w:rsid w:val="00A62BC6"/>
    <w:rsid w:val="00A63820"/>
    <w:rsid w:val="00A6411B"/>
    <w:rsid w:val="00A67237"/>
    <w:rsid w:val="00A67AA2"/>
    <w:rsid w:val="00A67E13"/>
    <w:rsid w:val="00A67EC4"/>
    <w:rsid w:val="00A7012E"/>
    <w:rsid w:val="00A704DE"/>
    <w:rsid w:val="00A709FE"/>
    <w:rsid w:val="00A70CBA"/>
    <w:rsid w:val="00A70EC5"/>
    <w:rsid w:val="00A7123C"/>
    <w:rsid w:val="00A71877"/>
    <w:rsid w:val="00A7425C"/>
    <w:rsid w:val="00A75B7D"/>
    <w:rsid w:val="00A75BC1"/>
    <w:rsid w:val="00A809C7"/>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6F7A"/>
    <w:rsid w:val="00A97D8A"/>
    <w:rsid w:val="00AA0A75"/>
    <w:rsid w:val="00AA11AC"/>
    <w:rsid w:val="00AA19DF"/>
    <w:rsid w:val="00AA1B09"/>
    <w:rsid w:val="00AA1CC4"/>
    <w:rsid w:val="00AA1ED7"/>
    <w:rsid w:val="00AA3B3B"/>
    <w:rsid w:val="00AA3CB7"/>
    <w:rsid w:val="00AA4DF2"/>
    <w:rsid w:val="00AA5922"/>
    <w:rsid w:val="00AA5F76"/>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EAD"/>
    <w:rsid w:val="00AB522F"/>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2256"/>
    <w:rsid w:val="00AD24BC"/>
    <w:rsid w:val="00AD261B"/>
    <w:rsid w:val="00AD30F9"/>
    <w:rsid w:val="00AD3A28"/>
    <w:rsid w:val="00AD518B"/>
    <w:rsid w:val="00AD5631"/>
    <w:rsid w:val="00AD5ECF"/>
    <w:rsid w:val="00AD6AB1"/>
    <w:rsid w:val="00AD7AB1"/>
    <w:rsid w:val="00AE2007"/>
    <w:rsid w:val="00AE3D79"/>
    <w:rsid w:val="00AE3E36"/>
    <w:rsid w:val="00AE3EC0"/>
    <w:rsid w:val="00AE40A2"/>
    <w:rsid w:val="00AE4891"/>
    <w:rsid w:val="00AE4A6C"/>
    <w:rsid w:val="00AE5828"/>
    <w:rsid w:val="00AE6B61"/>
    <w:rsid w:val="00AE7025"/>
    <w:rsid w:val="00AE7831"/>
    <w:rsid w:val="00AE7B01"/>
    <w:rsid w:val="00AF0DC6"/>
    <w:rsid w:val="00AF134E"/>
    <w:rsid w:val="00AF1A60"/>
    <w:rsid w:val="00AF45CE"/>
    <w:rsid w:val="00AF53EF"/>
    <w:rsid w:val="00AF5B42"/>
    <w:rsid w:val="00AF62B6"/>
    <w:rsid w:val="00AF67E8"/>
    <w:rsid w:val="00AF6D57"/>
    <w:rsid w:val="00B00EFC"/>
    <w:rsid w:val="00B010E0"/>
    <w:rsid w:val="00B012AC"/>
    <w:rsid w:val="00B012C3"/>
    <w:rsid w:val="00B02121"/>
    <w:rsid w:val="00B02513"/>
    <w:rsid w:val="00B03715"/>
    <w:rsid w:val="00B04BB9"/>
    <w:rsid w:val="00B05ABE"/>
    <w:rsid w:val="00B05C5A"/>
    <w:rsid w:val="00B05C78"/>
    <w:rsid w:val="00B0644A"/>
    <w:rsid w:val="00B0677A"/>
    <w:rsid w:val="00B1213C"/>
    <w:rsid w:val="00B12F85"/>
    <w:rsid w:val="00B1360E"/>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320C"/>
    <w:rsid w:val="00B3365B"/>
    <w:rsid w:val="00B343A5"/>
    <w:rsid w:val="00B35112"/>
    <w:rsid w:val="00B35192"/>
    <w:rsid w:val="00B401E9"/>
    <w:rsid w:val="00B40A9C"/>
    <w:rsid w:val="00B4157C"/>
    <w:rsid w:val="00B4160C"/>
    <w:rsid w:val="00B41F0F"/>
    <w:rsid w:val="00B42048"/>
    <w:rsid w:val="00B42699"/>
    <w:rsid w:val="00B42DE7"/>
    <w:rsid w:val="00B445F0"/>
    <w:rsid w:val="00B44CB5"/>
    <w:rsid w:val="00B45537"/>
    <w:rsid w:val="00B45EF2"/>
    <w:rsid w:val="00B4612A"/>
    <w:rsid w:val="00B47AAD"/>
    <w:rsid w:val="00B50768"/>
    <w:rsid w:val="00B51EEF"/>
    <w:rsid w:val="00B5202B"/>
    <w:rsid w:val="00B5344E"/>
    <w:rsid w:val="00B53739"/>
    <w:rsid w:val="00B54F91"/>
    <w:rsid w:val="00B550EE"/>
    <w:rsid w:val="00B57BCF"/>
    <w:rsid w:val="00B60483"/>
    <w:rsid w:val="00B6079B"/>
    <w:rsid w:val="00B60CC2"/>
    <w:rsid w:val="00B61016"/>
    <w:rsid w:val="00B615D7"/>
    <w:rsid w:val="00B617C1"/>
    <w:rsid w:val="00B61A85"/>
    <w:rsid w:val="00B61B1C"/>
    <w:rsid w:val="00B625A2"/>
    <w:rsid w:val="00B637EE"/>
    <w:rsid w:val="00B63AC8"/>
    <w:rsid w:val="00B6434B"/>
    <w:rsid w:val="00B65282"/>
    <w:rsid w:val="00B658FD"/>
    <w:rsid w:val="00B67BB0"/>
    <w:rsid w:val="00B70166"/>
    <w:rsid w:val="00B70191"/>
    <w:rsid w:val="00B7210E"/>
    <w:rsid w:val="00B728DC"/>
    <w:rsid w:val="00B73671"/>
    <w:rsid w:val="00B74135"/>
    <w:rsid w:val="00B74698"/>
    <w:rsid w:val="00B74BB5"/>
    <w:rsid w:val="00B75BE3"/>
    <w:rsid w:val="00B761A8"/>
    <w:rsid w:val="00B77324"/>
    <w:rsid w:val="00B77DEA"/>
    <w:rsid w:val="00B77FB7"/>
    <w:rsid w:val="00B80407"/>
    <w:rsid w:val="00B80AEE"/>
    <w:rsid w:val="00B80EF6"/>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3C3"/>
    <w:rsid w:val="00BA2C38"/>
    <w:rsid w:val="00BA35AE"/>
    <w:rsid w:val="00BA3C81"/>
    <w:rsid w:val="00BA4815"/>
    <w:rsid w:val="00BA4E35"/>
    <w:rsid w:val="00BA5E45"/>
    <w:rsid w:val="00BA66B4"/>
    <w:rsid w:val="00BA6E92"/>
    <w:rsid w:val="00BA70E0"/>
    <w:rsid w:val="00BA7482"/>
    <w:rsid w:val="00BA7677"/>
    <w:rsid w:val="00BB04FB"/>
    <w:rsid w:val="00BB0E74"/>
    <w:rsid w:val="00BB16C9"/>
    <w:rsid w:val="00BB31B7"/>
    <w:rsid w:val="00BB3D7A"/>
    <w:rsid w:val="00BB422E"/>
    <w:rsid w:val="00BB49E6"/>
    <w:rsid w:val="00BB7632"/>
    <w:rsid w:val="00BC0769"/>
    <w:rsid w:val="00BC0852"/>
    <w:rsid w:val="00BC0AC8"/>
    <w:rsid w:val="00BC12D6"/>
    <w:rsid w:val="00BC391B"/>
    <w:rsid w:val="00BC3F5A"/>
    <w:rsid w:val="00BC56C4"/>
    <w:rsid w:val="00BC636A"/>
    <w:rsid w:val="00BC63B4"/>
    <w:rsid w:val="00BC7566"/>
    <w:rsid w:val="00BC7A8D"/>
    <w:rsid w:val="00BD02D4"/>
    <w:rsid w:val="00BD05DB"/>
    <w:rsid w:val="00BD0723"/>
    <w:rsid w:val="00BD0745"/>
    <w:rsid w:val="00BD1DDC"/>
    <w:rsid w:val="00BD23B3"/>
    <w:rsid w:val="00BD27A6"/>
    <w:rsid w:val="00BD330D"/>
    <w:rsid w:val="00BD40A2"/>
    <w:rsid w:val="00BD56FC"/>
    <w:rsid w:val="00BD5D0E"/>
    <w:rsid w:val="00BD6FC6"/>
    <w:rsid w:val="00BE040F"/>
    <w:rsid w:val="00BE1D26"/>
    <w:rsid w:val="00BE1F27"/>
    <w:rsid w:val="00BE2260"/>
    <w:rsid w:val="00BE24CD"/>
    <w:rsid w:val="00BE2972"/>
    <w:rsid w:val="00BE2C75"/>
    <w:rsid w:val="00BE2D33"/>
    <w:rsid w:val="00BE4190"/>
    <w:rsid w:val="00BE64A0"/>
    <w:rsid w:val="00BE7089"/>
    <w:rsid w:val="00BE724D"/>
    <w:rsid w:val="00BE7350"/>
    <w:rsid w:val="00BE77AF"/>
    <w:rsid w:val="00BF0493"/>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A10"/>
    <w:rsid w:val="00C01028"/>
    <w:rsid w:val="00C0245F"/>
    <w:rsid w:val="00C02BE8"/>
    <w:rsid w:val="00C0439E"/>
    <w:rsid w:val="00C04C0D"/>
    <w:rsid w:val="00C06519"/>
    <w:rsid w:val="00C06602"/>
    <w:rsid w:val="00C07927"/>
    <w:rsid w:val="00C10887"/>
    <w:rsid w:val="00C123BE"/>
    <w:rsid w:val="00C138CE"/>
    <w:rsid w:val="00C13F17"/>
    <w:rsid w:val="00C15078"/>
    <w:rsid w:val="00C17395"/>
    <w:rsid w:val="00C2137D"/>
    <w:rsid w:val="00C22807"/>
    <w:rsid w:val="00C23F49"/>
    <w:rsid w:val="00C27F93"/>
    <w:rsid w:val="00C3037A"/>
    <w:rsid w:val="00C327B5"/>
    <w:rsid w:val="00C3290B"/>
    <w:rsid w:val="00C3295A"/>
    <w:rsid w:val="00C339B8"/>
    <w:rsid w:val="00C33BB8"/>
    <w:rsid w:val="00C34C2A"/>
    <w:rsid w:val="00C36640"/>
    <w:rsid w:val="00C3692D"/>
    <w:rsid w:val="00C408EA"/>
    <w:rsid w:val="00C40E49"/>
    <w:rsid w:val="00C4166D"/>
    <w:rsid w:val="00C41672"/>
    <w:rsid w:val="00C423CD"/>
    <w:rsid w:val="00C42607"/>
    <w:rsid w:val="00C42814"/>
    <w:rsid w:val="00C43C79"/>
    <w:rsid w:val="00C446AA"/>
    <w:rsid w:val="00C457C3"/>
    <w:rsid w:val="00C46482"/>
    <w:rsid w:val="00C4672F"/>
    <w:rsid w:val="00C46806"/>
    <w:rsid w:val="00C471CE"/>
    <w:rsid w:val="00C504ED"/>
    <w:rsid w:val="00C507C1"/>
    <w:rsid w:val="00C50DB3"/>
    <w:rsid w:val="00C529D4"/>
    <w:rsid w:val="00C530FF"/>
    <w:rsid w:val="00C53A70"/>
    <w:rsid w:val="00C55228"/>
    <w:rsid w:val="00C55249"/>
    <w:rsid w:val="00C55EF2"/>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700"/>
    <w:rsid w:val="00C77150"/>
    <w:rsid w:val="00C77CBB"/>
    <w:rsid w:val="00C77EB0"/>
    <w:rsid w:val="00C811C6"/>
    <w:rsid w:val="00C8310E"/>
    <w:rsid w:val="00C84A35"/>
    <w:rsid w:val="00C84FED"/>
    <w:rsid w:val="00C913D6"/>
    <w:rsid w:val="00C91C2B"/>
    <w:rsid w:val="00C92E52"/>
    <w:rsid w:val="00C93048"/>
    <w:rsid w:val="00C934DA"/>
    <w:rsid w:val="00C93711"/>
    <w:rsid w:val="00C94070"/>
    <w:rsid w:val="00C94C45"/>
    <w:rsid w:val="00C94CCE"/>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6DC"/>
    <w:rsid w:val="00CA6819"/>
    <w:rsid w:val="00CA761E"/>
    <w:rsid w:val="00CB10AE"/>
    <w:rsid w:val="00CB1248"/>
    <w:rsid w:val="00CB1954"/>
    <w:rsid w:val="00CB2539"/>
    <w:rsid w:val="00CB295F"/>
    <w:rsid w:val="00CB2C74"/>
    <w:rsid w:val="00CB589C"/>
    <w:rsid w:val="00CB66A3"/>
    <w:rsid w:val="00CB6886"/>
    <w:rsid w:val="00CB7249"/>
    <w:rsid w:val="00CB79F8"/>
    <w:rsid w:val="00CB7ABA"/>
    <w:rsid w:val="00CB7AC8"/>
    <w:rsid w:val="00CB7D89"/>
    <w:rsid w:val="00CC0064"/>
    <w:rsid w:val="00CC08CB"/>
    <w:rsid w:val="00CC11B9"/>
    <w:rsid w:val="00CC12A9"/>
    <w:rsid w:val="00CC258A"/>
    <w:rsid w:val="00CC2654"/>
    <w:rsid w:val="00CC3B9B"/>
    <w:rsid w:val="00CC3BA2"/>
    <w:rsid w:val="00CC41CD"/>
    <w:rsid w:val="00CC4431"/>
    <w:rsid w:val="00CC47D7"/>
    <w:rsid w:val="00CC4DE0"/>
    <w:rsid w:val="00CC5443"/>
    <w:rsid w:val="00CC5C00"/>
    <w:rsid w:val="00CC64E0"/>
    <w:rsid w:val="00CC674C"/>
    <w:rsid w:val="00CC6CE2"/>
    <w:rsid w:val="00CC71F2"/>
    <w:rsid w:val="00CD2A36"/>
    <w:rsid w:val="00CD2FA2"/>
    <w:rsid w:val="00CD324B"/>
    <w:rsid w:val="00CD368A"/>
    <w:rsid w:val="00CD52B5"/>
    <w:rsid w:val="00CD6D30"/>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2D81"/>
    <w:rsid w:val="00CF2E9D"/>
    <w:rsid w:val="00CF303A"/>
    <w:rsid w:val="00CF307E"/>
    <w:rsid w:val="00CF3BAF"/>
    <w:rsid w:val="00CF53A0"/>
    <w:rsid w:val="00CF5559"/>
    <w:rsid w:val="00CF5E53"/>
    <w:rsid w:val="00CF5E57"/>
    <w:rsid w:val="00CF63FF"/>
    <w:rsid w:val="00CF6521"/>
    <w:rsid w:val="00CF79AC"/>
    <w:rsid w:val="00D000F1"/>
    <w:rsid w:val="00D00815"/>
    <w:rsid w:val="00D00C92"/>
    <w:rsid w:val="00D011D3"/>
    <w:rsid w:val="00D02F20"/>
    <w:rsid w:val="00D03ACD"/>
    <w:rsid w:val="00D05DA7"/>
    <w:rsid w:val="00D07B42"/>
    <w:rsid w:val="00D07E6C"/>
    <w:rsid w:val="00D102F0"/>
    <w:rsid w:val="00D1069F"/>
    <w:rsid w:val="00D10DC2"/>
    <w:rsid w:val="00D10E8D"/>
    <w:rsid w:val="00D1160A"/>
    <w:rsid w:val="00D11CC1"/>
    <w:rsid w:val="00D12632"/>
    <w:rsid w:val="00D1277E"/>
    <w:rsid w:val="00D129D3"/>
    <w:rsid w:val="00D134C7"/>
    <w:rsid w:val="00D14A65"/>
    <w:rsid w:val="00D14D28"/>
    <w:rsid w:val="00D14F1D"/>
    <w:rsid w:val="00D15E7D"/>
    <w:rsid w:val="00D15FF4"/>
    <w:rsid w:val="00D17F1F"/>
    <w:rsid w:val="00D21F35"/>
    <w:rsid w:val="00D2277E"/>
    <w:rsid w:val="00D2371E"/>
    <w:rsid w:val="00D23F07"/>
    <w:rsid w:val="00D244A5"/>
    <w:rsid w:val="00D2476A"/>
    <w:rsid w:val="00D2507A"/>
    <w:rsid w:val="00D25AB5"/>
    <w:rsid w:val="00D27D2A"/>
    <w:rsid w:val="00D27FF8"/>
    <w:rsid w:val="00D3036F"/>
    <w:rsid w:val="00D3104D"/>
    <w:rsid w:val="00D31604"/>
    <w:rsid w:val="00D317A5"/>
    <w:rsid w:val="00D32178"/>
    <w:rsid w:val="00D32C5D"/>
    <w:rsid w:val="00D32CB9"/>
    <w:rsid w:val="00D33247"/>
    <w:rsid w:val="00D337F3"/>
    <w:rsid w:val="00D341D2"/>
    <w:rsid w:val="00D34620"/>
    <w:rsid w:val="00D349FC"/>
    <w:rsid w:val="00D34BAD"/>
    <w:rsid w:val="00D34F86"/>
    <w:rsid w:val="00D37CBF"/>
    <w:rsid w:val="00D37D23"/>
    <w:rsid w:val="00D40F55"/>
    <w:rsid w:val="00D4155B"/>
    <w:rsid w:val="00D417C7"/>
    <w:rsid w:val="00D41863"/>
    <w:rsid w:val="00D430BB"/>
    <w:rsid w:val="00D45619"/>
    <w:rsid w:val="00D4592A"/>
    <w:rsid w:val="00D45DB1"/>
    <w:rsid w:val="00D47C8C"/>
    <w:rsid w:val="00D50F06"/>
    <w:rsid w:val="00D51670"/>
    <w:rsid w:val="00D51C52"/>
    <w:rsid w:val="00D52C19"/>
    <w:rsid w:val="00D53434"/>
    <w:rsid w:val="00D53C2E"/>
    <w:rsid w:val="00D53C7D"/>
    <w:rsid w:val="00D542A9"/>
    <w:rsid w:val="00D54D7B"/>
    <w:rsid w:val="00D55192"/>
    <w:rsid w:val="00D55734"/>
    <w:rsid w:val="00D56660"/>
    <w:rsid w:val="00D56B19"/>
    <w:rsid w:val="00D571D6"/>
    <w:rsid w:val="00D57E15"/>
    <w:rsid w:val="00D60A25"/>
    <w:rsid w:val="00D60FFE"/>
    <w:rsid w:val="00D6149B"/>
    <w:rsid w:val="00D61820"/>
    <w:rsid w:val="00D61E92"/>
    <w:rsid w:val="00D61FE2"/>
    <w:rsid w:val="00D63C7B"/>
    <w:rsid w:val="00D64E43"/>
    <w:rsid w:val="00D67873"/>
    <w:rsid w:val="00D6788D"/>
    <w:rsid w:val="00D705F6"/>
    <w:rsid w:val="00D70BD9"/>
    <w:rsid w:val="00D71643"/>
    <w:rsid w:val="00D71A49"/>
    <w:rsid w:val="00D72168"/>
    <w:rsid w:val="00D721E3"/>
    <w:rsid w:val="00D738B0"/>
    <w:rsid w:val="00D73A34"/>
    <w:rsid w:val="00D74BA7"/>
    <w:rsid w:val="00D75C46"/>
    <w:rsid w:val="00D7785F"/>
    <w:rsid w:val="00D807A5"/>
    <w:rsid w:val="00D82C36"/>
    <w:rsid w:val="00D830D3"/>
    <w:rsid w:val="00D832E4"/>
    <w:rsid w:val="00D83B7A"/>
    <w:rsid w:val="00D83E87"/>
    <w:rsid w:val="00D84ACE"/>
    <w:rsid w:val="00D8561F"/>
    <w:rsid w:val="00D85717"/>
    <w:rsid w:val="00D85FCD"/>
    <w:rsid w:val="00D86264"/>
    <w:rsid w:val="00D864D7"/>
    <w:rsid w:val="00D86682"/>
    <w:rsid w:val="00D866C0"/>
    <w:rsid w:val="00D86C85"/>
    <w:rsid w:val="00D86E1D"/>
    <w:rsid w:val="00D86ED0"/>
    <w:rsid w:val="00D870CB"/>
    <w:rsid w:val="00D8713C"/>
    <w:rsid w:val="00D876D8"/>
    <w:rsid w:val="00D87EC8"/>
    <w:rsid w:val="00D90805"/>
    <w:rsid w:val="00D91A28"/>
    <w:rsid w:val="00D91DA9"/>
    <w:rsid w:val="00D92D0C"/>
    <w:rsid w:val="00D934E9"/>
    <w:rsid w:val="00D93B78"/>
    <w:rsid w:val="00D940B4"/>
    <w:rsid w:val="00D949EF"/>
    <w:rsid w:val="00D956D3"/>
    <w:rsid w:val="00D9602E"/>
    <w:rsid w:val="00D97400"/>
    <w:rsid w:val="00D97930"/>
    <w:rsid w:val="00DA02E9"/>
    <w:rsid w:val="00DA05A0"/>
    <w:rsid w:val="00DA0FC3"/>
    <w:rsid w:val="00DA150E"/>
    <w:rsid w:val="00DA16B6"/>
    <w:rsid w:val="00DA27DA"/>
    <w:rsid w:val="00DA2C60"/>
    <w:rsid w:val="00DA3215"/>
    <w:rsid w:val="00DA440A"/>
    <w:rsid w:val="00DA4EF0"/>
    <w:rsid w:val="00DA51A3"/>
    <w:rsid w:val="00DA6C42"/>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89D"/>
    <w:rsid w:val="00DC6D13"/>
    <w:rsid w:val="00DC6D92"/>
    <w:rsid w:val="00DC7D06"/>
    <w:rsid w:val="00DD0072"/>
    <w:rsid w:val="00DD0111"/>
    <w:rsid w:val="00DD0197"/>
    <w:rsid w:val="00DD0A7B"/>
    <w:rsid w:val="00DD0BCE"/>
    <w:rsid w:val="00DD186A"/>
    <w:rsid w:val="00DD1CA3"/>
    <w:rsid w:val="00DD2569"/>
    <w:rsid w:val="00DD26C0"/>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F0C5F"/>
    <w:rsid w:val="00DF1130"/>
    <w:rsid w:val="00DF132F"/>
    <w:rsid w:val="00DF170A"/>
    <w:rsid w:val="00DF19D1"/>
    <w:rsid w:val="00DF1D3D"/>
    <w:rsid w:val="00DF2B70"/>
    <w:rsid w:val="00DF5352"/>
    <w:rsid w:val="00DF596E"/>
    <w:rsid w:val="00DF59BA"/>
    <w:rsid w:val="00DF6AE5"/>
    <w:rsid w:val="00DF7D28"/>
    <w:rsid w:val="00DF7F47"/>
    <w:rsid w:val="00E000EE"/>
    <w:rsid w:val="00E014A6"/>
    <w:rsid w:val="00E027D5"/>
    <w:rsid w:val="00E02D8D"/>
    <w:rsid w:val="00E04A5D"/>
    <w:rsid w:val="00E04EF1"/>
    <w:rsid w:val="00E05D24"/>
    <w:rsid w:val="00E06E72"/>
    <w:rsid w:val="00E10263"/>
    <w:rsid w:val="00E113BC"/>
    <w:rsid w:val="00E11791"/>
    <w:rsid w:val="00E11C4B"/>
    <w:rsid w:val="00E138FB"/>
    <w:rsid w:val="00E15FC3"/>
    <w:rsid w:val="00E16BDC"/>
    <w:rsid w:val="00E16CE8"/>
    <w:rsid w:val="00E177D7"/>
    <w:rsid w:val="00E20AAE"/>
    <w:rsid w:val="00E213FA"/>
    <w:rsid w:val="00E21CB4"/>
    <w:rsid w:val="00E22DB9"/>
    <w:rsid w:val="00E2385F"/>
    <w:rsid w:val="00E2471A"/>
    <w:rsid w:val="00E24839"/>
    <w:rsid w:val="00E24C35"/>
    <w:rsid w:val="00E24EA0"/>
    <w:rsid w:val="00E26684"/>
    <w:rsid w:val="00E26DFE"/>
    <w:rsid w:val="00E27314"/>
    <w:rsid w:val="00E274A8"/>
    <w:rsid w:val="00E3026F"/>
    <w:rsid w:val="00E3166E"/>
    <w:rsid w:val="00E33764"/>
    <w:rsid w:val="00E35AF9"/>
    <w:rsid w:val="00E36209"/>
    <w:rsid w:val="00E40249"/>
    <w:rsid w:val="00E410D2"/>
    <w:rsid w:val="00E4133B"/>
    <w:rsid w:val="00E41F87"/>
    <w:rsid w:val="00E42FC3"/>
    <w:rsid w:val="00E46173"/>
    <w:rsid w:val="00E46402"/>
    <w:rsid w:val="00E476C0"/>
    <w:rsid w:val="00E47988"/>
    <w:rsid w:val="00E50ACE"/>
    <w:rsid w:val="00E50E26"/>
    <w:rsid w:val="00E520A2"/>
    <w:rsid w:val="00E53065"/>
    <w:rsid w:val="00E5310B"/>
    <w:rsid w:val="00E53B12"/>
    <w:rsid w:val="00E544A7"/>
    <w:rsid w:val="00E54A9A"/>
    <w:rsid w:val="00E55005"/>
    <w:rsid w:val="00E55916"/>
    <w:rsid w:val="00E5596D"/>
    <w:rsid w:val="00E55BDD"/>
    <w:rsid w:val="00E5789A"/>
    <w:rsid w:val="00E60A1A"/>
    <w:rsid w:val="00E61C59"/>
    <w:rsid w:val="00E63CC8"/>
    <w:rsid w:val="00E642FA"/>
    <w:rsid w:val="00E66070"/>
    <w:rsid w:val="00E6746C"/>
    <w:rsid w:val="00E71768"/>
    <w:rsid w:val="00E71ABF"/>
    <w:rsid w:val="00E71F84"/>
    <w:rsid w:val="00E72F28"/>
    <w:rsid w:val="00E734BF"/>
    <w:rsid w:val="00E73F85"/>
    <w:rsid w:val="00E75B9E"/>
    <w:rsid w:val="00E76D8A"/>
    <w:rsid w:val="00E77127"/>
    <w:rsid w:val="00E77BDB"/>
    <w:rsid w:val="00E77D92"/>
    <w:rsid w:val="00E80135"/>
    <w:rsid w:val="00E80284"/>
    <w:rsid w:val="00E802E0"/>
    <w:rsid w:val="00E82B10"/>
    <w:rsid w:val="00E842D9"/>
    <w:rsid w:val="00E85054"/>
    <w:rsid w:val="00E853CE"/>
    <w:rsid w:val="00E85CC6"/>
    <w:rsid w:val="00E85F73"/>
    <w:rsid w:val="00E86069"/>
    <w:rsid w:val="00E86232"/>
    <w:rsid w:val="00E87898"/>
    <w:rsid w:val="00E9046C"/>
    <w:rsid w:val="00E937E2"/>
    <w:rsid w:val="00E95B0E"/>
    <w:rsid w:val="00E968A5"/>
    <w:rsid w:val="00E96B35"/>
    <w:rsid w:val="00E97C2A"/>
    <w:rsid w:val="00EA067B"/>
    <w:rsid w:val="00EA07BE"/>
    <w:rsid w:val="00EA08E3"/>
    <w:rsid w:val="00EA169E"/>
    <w:rsid w:val="00EA2398"/>
    <w:rsid w:val="00EA29CA"/>
    <w:rsid w:val="00EA34E7"/>
    <w:rsid w:val="00EA38F0"/>
    <w:rsid w:val="00EA4685"/>
    <w:rsid w:val="00EA46CE"/>
    <w:rsid w:val="00EA4D60"/>
    <w:rsid w:val="00EA60DC"/>
    <w:rsid w:val="00EA6143"/>
    <w:rsid w:val="00EA651A"/>
    <w:rsid w:val="00EA679E"/>
    <w:rsid w:val="00EA7D01"/>
    <w:rsid w:val="00EB13F1"/>
    <w:rsid w:val="00EB4E5C"/>
    <w:rsid w:val="00EB526D"/>
    <w:rsid w:val="00EB5FEE"/>
    <w:rsid w:val="00EB6D99"/>
    <w:rsid w:val="00EB7A8F"/>
    <w:rsid w:val="00EC2F73"/>
    <w:rsid w:val="00EC3303"/>
    <w:rsid w:val="00EC44E5"/>
    <w:rsid w:val="00EC474D"/>
    <w:rsid w:val="00EC55A9"/>
    <w:rsid w:val="00EC6A85"/>
    <w:rsid w:val="00ED0E2E"/>
    <w:rsid w:val="00ED226B"/>
    <w:rsid w:val="00ED2554"/>
    <w:rsid w:val="00ED38E5"/>
    <w:rsid w:val="00ED3B80"/>
    <w:rsid w:val="00ED442D"/>
    <w:rsid w:val="00ED4588"/>
    <w:rsid w:val="00ED4E24"/>
    <w:rsid w:val="00ED6B02"/>
    <w:rsid w:val="00ED6E38"/>
    <w:rsid w:val="00EE01C6"/>
    <w:rsid w:val="00EE060B"/>
    <w:rsid w:val="00EE34A6"/>
    <w:rsid w:val="00EE3785"/>
    <w:rsid w:val="00EE4440"/>
    <w:rsid w:val="00EE44C2"/>
    <w:rsid w:val="00EE4661"/>
    <w:rsid w:val="00EE4A42"/>
    <w:rsid w:val="00EE4BD1"/>
    <w:rsid w:val="00EE4F49"/>
    <w:rsid w:val="00EE68A5"/>
    <w:rsid w:val="00EF00CB"/>
    <w:rsid w:val="00EF0449"/>
    <w:rsid w:val="00EF0723"/>
    <w:rsid w:val="00EF0C47"/>
    <w:rsid w:val="00EF1724"/>
    <w:rsid w:val="00EF173E"/>
    <w:rsid w:val="00EF1D94"/>
    <w:rsid w:val="00EF2452"/>
    <w:rsid w:val="00EF247F"/>
    <w:rsid w:val="00EF2C93"/>
    <w:rsid w:val="00EF2EFB"/>
    <w:rsid w:val="00EF444B"/>
    <w:rsid w:val="00EF5F57"/>
    <w:rsid w:val="00EF729E"/>
    <w:rsid w:val="00EF744F"/>
    <w:rsid w:val="00F01D8A"/>
    <w:rsid w:val="00F01FC9"/>
    <w:rsid w:val="00F03870"/>
    <w:rsid w:val="00F03DA2"/>
    <w:rsid w:val="00F04FDA"/>
    <w:rsid w:val="00F0523E"/>
    <w:rsid w:val="00F05ABD"/>
    <w:rsid w:val="00F06150"/>
    <w:rsid w:val="00F06448"/>
    <w:rsid w:val="00F06C95"/>
    <w:rsid w:val="00F07045"/>
    <w:rsid w:val="00F070B5"/>
    <w:rsid w:val="00F072F6"/>
    <w:rsid w:val="00F07727"/>
    <w:rsid w:val="00F100A5"/>
    <w:rsid w:val="00F11903"/>
    <w:rsid w:val="00F119F5"/>
    <w:rsid w:val="00F124D5"/>
    <w:rsid w:val="00F12645"/>
    <w:rsid w:val="00F12F76"/>
    <w:rsid w:val="00F133E1"/>
    <w:rsid w:val="00F13485"/>
    <w:rsid w:val="00F13E84"/>
    <w:rsid w:val="00F14A29"/>
    <w:rsid w:val="00F14D72"/>
    <w:rsid w:val="00F15707"/>
    <w:rsid w:val="00F179AE"/>
    <w:rsid w:val="00F200F6"/>
    <w:rsid w:val="00F201F2"/>
    <w:rsid w:val="00F20B6A"/>
    <w:rsid w:val="00F21E0F"/>
    <w:rsid w:val="00F225F1"/>
    <w:rsid w:val="00F22D48"/>
    <w:rsid w:val="00F22EE3"/>
    <w:rsid w:val="00F23D96"/>
    <w:rsid w:val="00F243AC"/>
    <w:rsid w:val="00F2533A"/>
    <w:rsid w:val="00F25516"/>
    <w:rsid w:val="00F257B3"/>
    <w:rsid w:val="00F2598F"/>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4A97"/>
    <w:rsid w:val="00F44B63"/>
    <w:rsid w:val="00F44C65"/>
    <w:rsid w:val="00F45FD1"/>
    <w:rsid w:val="00F45FE9"/>
    <w:rsid w:val="00F465E0"/>
    <w:rsid w:val="00F4667A"/>
    <w:rsid w:val="00F46A55"/>
    <w:rsid w:val="00F47765"/>
    <w:rsid w:val="00F5033A"/>
    <w:rsid w:val="00F505F0"/>
    <w:rsid w:val="00F51B9F"/>
    <w:rsid w:val="00F52099"/>
    <w:rsid w:val="00F537C6"/>
    <w:rsid w:val="00F53B20"/>
    <w:rsid w:val="00F53E07"/>
    <w:rsid w:val="00F55602"/>
    <w:rsid w:val="00F55E6A"/>
    <w:rsid w:val="00F56004"/>
    <w:rsid w:val="00F60DBF"/>
    <w:rsid w:val="00F6155C"/>
    <w:rsid w:val="00F6169F"/>
    <w:rsid w:val="00F6171D"/>
    <w:rsid w:val="00F61D8E"/>
    <w:rsid w:val="00F6235E"/>
    <w:rsid w:val="00F63F69"/>
    <w:rsid w:val="00F64084"/>
    <w:rsid w:val="00F6560B"/>
    <w:rsid w:val="00F664FC"/>
    <w:rsid w:val="00F66E0C"/>
    <w:rsid w:val="00F675B3"/>
    <w:rsid w:val="00F67C21"/>
    <w:rsid w:val="00F70675"/>
    <w:rsid w:val="00F706AF"/>
    <w:rsid w:val="00F70A91"/>
    <w:rsid w:val="00F70F91"/>
    <w:rsid w:val="00F72542"/>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34A5"/>
    <w:rsid w:val="00F83E9F"/>
    <w:rsid w:val="00F84024"/>
    <w:rsid w:val="00F86E10"/>
    <w:rsid w:val="00F86FF8"/>
    <w:rsid w:val="00F90100"/>
    <w:rsid w:val="00F9054B"/>
    <w:rsid w:val="00F906B0"/>
    <w:rsid w:val="00F90828"/>
    <w:rsid w:val="00F910A4"/>
    <w:rsid w:val="00F9135E"/>
    <w:rsid w:val="00F914FA"/>
    <w:rsid w:val="00F915A1"/>
    <w:rsid w:val="00F92A9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B4A5A"/>
    <w:rsid w:val="00FB5486"/>
    <w:rsid w:val="00FB5BA7"/>
    <w:rsid w:val="00FB5D5D"/>
    <w:rsid w:val="00FB6D3E"/>
    <w:rsid w:val="00FB77D0"/>
    <w:rsid w:val="00FC0D8E"/>
    <w:rsid w:val="00FC1604"/>
    <w:rsid w:val="00FC16C3"/>
    <w:rsid w:val="00FC194A"/>
    <w:rsid w:val="00FC257D"/>
    <w:rsid w:val="00FC3476"/>
    <w:rsid w:val="00FC36F8"/>
    <w:rsid w:val="00FC3720"/>
    <w:rsid w:val="00FC3D5C"/>
    <w:rsid w:val="00FC4707"/>
    <w:rsid w:val="00FC4F0D"/>
    <w:rsid w:val="00FC5F2C"/>
    <w:rsid w:val="00FC6CAF"/>
    <w:rsid w:val="00FC6CE1"/>
    <w:rsid w:val="00FC7A23"/>
    <w:rsid w:val="00FC7E7F"/>
    <w:rsid w:val="00FD1423"/>
    <w:rsid w:val="00FD14D7"/>
    <w:rsid w:val="00FD18C7"/>
    <w:rsid w:val="00FD47E6"/>
    <w:rsid w:val="00FD5D24"/>
    <w:rsid w:val="00FD6132"/>
    <w:rsid w:val="00FD6CDB"/>
    <w:rsid w:val="00FD7927"/>
    <w:rsid w:val="00FE0EE6"/>
    <w:rsid w:val="00FE1240"/>
    <w:rsid w:val="00FE1463"/>
    <w:rsid w:val="00FE2495"/>
    <w:rsid w:val="00FE285E"/>
    <w:rsid w:val="00FE2E58"/>
    <w:rsid w:val="00FE314B"/>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sChild>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296714529">
          <w:marLeft w:val="0"/>
          <w:marRight w:val="0"/>
          <w:marTop w:val="0"/>
          <w:marBottom w:val="0"/>
          <w:divBdr>
            <w:top w:val="none" w:sz="0" w:space="0" w:color="auto"/>
            <w:left w:val="none" w:sz="0" w:space="0" w:color="auto"/>
            <w:bottom w:val="none" w:sz="0" w:space="0" w:color="auto"/>
            <w:right w:val="none" w:sz="0" w:space="0" w:color="auto"/>
          </w:divBdr>
        </w:div>
        <w:div w:id="1077244505">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605579031">
          <w:marLeft w:val="0"/>
          <w:marRight w:val="0"/>
          <w:marTop w:val="0"/>
          <w:marBottom w:val="0"/>
          <w:divBdr>
            <w:top w:val="none" w:sz="0" w:space="0" w:color="auto"/>
            <w:left w:val="none" w:sz="0" w:space="0" w:color="auto"/>
            <w:bottom w:val="none" w:sz="0" w:space="0" w:color="auto"/>
            <w:right w:val="none" w:sz="0" w:space="0" w:color="auto"/>
          </w:divBdr>
        </w:div>
        <w:div w:id="33501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hyperlink" Target="http://www.mitsuba-render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hyperlink" Target="https://www.mitsuba-renderer.org/" TargetMode="Externa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19</Pages>
  <Words>13306</Words>
  <Characters>75846</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477</cp:revision>
  <cp:lastPrinted>2020-12-07T21:16:00Z</cp:lastPrinted>
  <dcterms:created xsi:type="dcterms:W3CDTF">2021-02-05T20:35:00Z</dcterms:created>
  <dcterms:modified xsi:type="dcterms:W3CDTF">2021-02-07T02:17:00Z</dcterms:modified>
</cp:coreProperties>
</file>