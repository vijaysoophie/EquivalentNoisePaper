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7F1CE570"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4FB97540" w:rsidR="00FC7E7F" w:rsidRDefault="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1 Department of Physics, North Carolina A&amp;T State University, Greensboro, NC, USA.</w:t>
      </w:r>
    </w:p>
    <w:p w14:paraId="6B9EA86A" w14:textId="2623D271" w:rsidR="00FC7E7F" w:rsidRDefault="00FC7E7F" w:rsidP="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2 Computational Neuroscience Initiative, University of Pennsylvania, Philadelphia, PA, USA.</w:t>
      </w:r>
    </w:p>
    <w:p w14:paraId="052E080A" w14:textId="4112ABFA" w:rsidR="00FC7E7F" w:rsidRDefault="00562B72" w:rsidP="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3</w:t>
      </w:r>
      <w:r w:rsidR="00FC7E7F">
        <w:rPr>
          <w:rFonts w:ascii="Times New Roman" w:hAnsi="Times New Roman"/>
          <w:sz w:val="22"/>
          <w:szCs w:val="22"/>
        </w:rPr>
        <w:t xml:space="preserve"> Department of Psychology, University of Pennsylvania, Philadelphia, PA, USA.</w:t>
      </w:r>
    </w:p>
    <w:p w14:paraId="64EE06A7" w14:textId="2DE9B7BE"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commentRangeStart w:id="0"/>
      <w:r w:rsidR="00DA0FC3">
        <w:rPr>
          <w:rFonts w:ascii="Times New Roman" w:hAnsi="Times New Roman"/>
          <w:b/>
          <w:bCs/>
          <w:sz w:val="22"/>
          <w:szCs w:val="22"/>
        </w:rPr>
        <w:t>ABSTRACT</w:t>
      </w:r>
      <w:commentRangeEnd w:id="0"/>
      <w:r w:rsidR="00856D22">
        <w:rPr>
          <w:rStyle w:val="CommentReference"/>
          <w:rFonts w:ascii="Times New Roman" w:hAnsi="Times New Roman" w:cs="Times New Roman"/>
          <w:color w:val="auto"/>
          <w14:textOutline w14:w="0" w14:cap="rnd" w14:cmpd="sng" w14:algn="ctr">
            <w14:noFill/>
            <w14:prstDash w14:val="solid"/>
            <w14:bevel/>
          </w14:textOutline>
        </w:rPr>
        <w:commentReference w:id="0"/>
      </w:r>
      <w:r w:rsidR="00DA0FC3">
        <w:rPr>
          <w:rFonts w:ascii="Times New Roman" w:hAnsi="Times New Roman"/>
          <w:b/>
          <w:bCs/>
          <w:sz w:val="22"/>
          <w:szCs w:val="22"/>
        </w:rPr>
        <w: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(e.g. target object size, shape, 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16469D">
        <w:rPr>
          <w:rFonts w:ascii="Times New Roman" w:hAnsi="Times New Roman"/>
          <w:sz w:val="22"/>
          <w:szCs w:val="22"/>
        </w:rPr>
        <w:t xml:space="preserve">(task-relevant property) </w:t>
      </w:r>
      <w:r w:rsidR="000461A2" w:rsidRPr="000461A2">
        <w:rPr>
          <w:rFonts w:ascii="Times New Roman" w:hAnsi="Times New Roman"/>
          <w:sz w:val="22"/>
          <w:szCs w:val="22"/>
        </w:rPr>
        <w:t>are impacted by variation in the reflectance functions of background objects</w:t>
      </w:r>
      <w:r w:rsidR="0016469D">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Four observers viewed computer-rendered images of a 1-degree sphere, within a 2-degree scene containing naturalistic background objects. The sphere’s reflectance was spectrally flat but varied in </w:t>
      </w:r>
      <w:r w:rsidR="004C5F54">
        <w:rPr>
          <w:rFonts w:ascii="Times New Roman" w:hAnsi="Times New Roman"/>
          <w:sz w:val="22"/>
          <w:szCs w:val="22"/>
        </w:rPr>
        <w:t>its overall level</w:t>
      </w:r>
      <w:r>
        <w:rPr>
          <w:rFonts w:ascii="Times New Roman" w:hAnsi="Times New Roman"/>
          <w:sz w:val="22"/>
          <w:szCs w:val="22"/>
        </w:rPr>
        <w:t>. On each trial, two images of the scene were presented in sequence and observers indicated which 25</w:t>
      </w:r>
      <w:r w:rsidR="00072048">
        <w:rPr>
          <w:rFonts w:ascii="Times New Roman" w:hAnsi="Times New Roman"/>
          <w:sz w:val="22"/>
          <w:szCs w:val="22"/>
        </w:rPr>
        <w:t>0m</w:t>
      </w:r>
      <w:r>
        <w:rPr>
          <w:rFonts w:ascii="Times New Roman" w:hAnsi="Times New Roman"/>
          <w:sz w:val="22"/>
          <w:szCs w:val="22"/>
        </w:rPr>
        <w:t xml:space="preserve">s interval contained the sphere with higher </w:t>
      </w:r>
      <w:r w:rsidR="004C5F54">
        <w:rPr>
          <w:rFonts w:ascii="Times New Roman" w:hAnsi="Times New Roman"/>
          <w:sz w:val="22"/>
          <w:szCs w:val="22"/>
        </w:rPr>
        <w:t>reflectance</w:t>
      </w:r>
      <w:r>
        <w:rPr>
          <w:rFonts w:ascii="Times New Roman" w:hAnsi="Times New Roman"/>
          <w:sz w:val="22"/>
          <w:szCs w:val="22"/>
        </w:rPr>
        <w:t xml:space="preserve">. Across intervals, the reflectances of the background objects were randomized by sampling from a probabilistic model of naturally occurring surface reflectances. Discrimination thresholds were measured as a function of the </w:t>
      </w:r>
      <w:r w:rsidR="00DB049D">
        <w:rPr>
          <w:rFonts w:ascii="Times New Roman" w:hAnsi="Times New Roman"/>
          <w:sz w:val="22"/>
          <w:szCs w:val="22"/>
        </w:rPr>
        <w:t xml:space="preserve">amount of variability in the </w:t>
      </w:r>
      <w:r w:rsidR="004C5F54">
        <w:rPr>
          <w:rFonts w:ascii="Times New Roman" w:hAnsi="Times New Roman"/>
          <w:sz w:val="22"/>
          <w:szCs w:val="22"/>
        </w:rPr>
        <w:t xml:space="preserve">background object </w:t>
      </w:r>
      <w:r w:rsidR="00DB049D">
        <w:rPr>
          <w:rFonts w:ascii="Times New Roman" w:hAnsi="Times New Roman"/>
          <w:sz w:val="22"/>
          <w:szCs w:val="22"/>
        </w:rPr>
        <w:t>reflectance functions</w:t>
      </w:r>
      <w:r w:rsidR="004C5F54">
        <w:rPr>
          <w:rFonts w:ascii="Times New Roman" w:hAnsi="Times New Roman"/>
          <w:sz w:val="22"/>
          <w:szCs w:val="22"/>
        </w:rPr>
        <w:t>, which we controlled in a parametric fashion</w:t>
      </w:r>
      <w:r>
        <w:rPr>
          <w:rFonts w:ascii="Times New Roman" w:hAnsi="Times New Roman"/>
          <w:sz w:val="22"/>
          <w:szCs w:val="22"/>
        </w:rPr>
        <w:t xml:space="preserve">. </w:t>
      </w:r>
      <w:r w:rsidR="00D07E6C">
        <w:rPr>
          <w:rFonts w:ascii="Times New Roman" w:hAnsi="Times New Roman"/>
          <w:sz w:val="22"/>
          <w:szCs w:val="22"/>
        </w:rPr>
        <w:t xml:space="preserve">This paradigm has roots in the use of contrast threshold versus noise (TvN) measurements to characterize the visual coding of contrast. </w:t>
      </w:r>
      <w:r>
        <w:rPr>
          <w:rFonts w:ascii="Times New Roman" w:hAnsi="Times New Roman"/>
          <w:sz w:val="22"/>
          <w:szCs w:val="22"/>
        </w:rPr>
        <w:t xml:space="preserve">For low </w:t>
      </w:r>
      <w:r w:rsidR="00D07E6C">
        <w:rPr>
          <w:rFonts w:ascii="Times New Roman" w:hAnsi="Times New Roman"/>
          <w:sz w:val="22"/>
          <w:szCs w:val="22"/>
        </w:rPr>
        <w:t xml:space="preserve">background reflectance </w:t>
      </w:r>
      <w:r>
        <w:rPr>
          <w:rFonts w:ascii="Times New Roman" w:hAnsi="Times New Roman"/>
          <w:sz w:val="22"/>
          <w:szCs w:val="22"/>
        </w:rPr>
        <w:t xml:space="preserve">variation, the discrimination thresholds were nearly constant, indicating that </w:t>
      </w:r>
      <w:r w:rsidR="004C5F54">
        <w:rPr>
          <w:rFonts w:ascii="Times New Roman" w:hAnsi="Times New Roman"/>
          <w:sz w:val="22"/>
          <w:szCs w:val="22"/>
        </w:rPr>
        <w:t>in th</w:t>
      </w:r>
      <w:r w:rsidR="00D07E6C">
        <w:rPr>
          <w:rFonts w:ascii="Times New Roman" w:hAnsi="Times New Roman"/>
          <w:sz w:val="22"/>
          <w:szCs w:val="22"/>
        </w:rPr>
        <w:t xml:space="preserve">is </w:t>
      </w:r>
      <w:r w:rsidR="004C5F54">
        <w:rPr>
          <w:rFonts w:ascii="Times New Roman" w:hAnsi="Times New Roman"/>
          <w:sz w:val="22"/>
          <w:szCs w:val="22"/>
        </w:rPr>
        <w:t xml:space="preserve">regime </w:t>
      </w:r>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 As the </w:t>
      </w:r>
      <w:r w:rsidR="00D07E6C">
        <w:rPr>
          <w:rFonts w:ascii="Times New Roman" w:hAnsi="Times New Roman"/>
          <w:sz w:val="22"/>
          <w:szCs w:val="22"/>
        </w:rPr>
        <w:t xml:space="preserve">background </w:t>
      </w:r>
      <w:r w:rsidR="009D102C">
        <w:rPr>
          <w:rFonts w:ascii="Times New Roman" w:hAnsi="Times New Roman"/>
          <w:sz w:val="22"/>
          <w:szCs w:val="22"/>
        </w:rPr>
        <w:t>object reflectance variation</w:t>
      </w:r>
      <w:r w:rsidR="00D07E6C">
        <w:rPr>
          <w:rFonts w:ascii="Times New Roman" w:hAnsi="Times New Roman"/>
          <w:sz w:val="22"/>
          <w:szCs w:val="22"/>
        </w:rPr>
        <w:t xml:space="preserv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DB049D">
        <w:rPr>
          <w:rFonts w:ascii="Times New Roman" w:hAnsi="Times New Roman"/>
          <w:sz w:val="22"/>
          <w:szCs w:val="22"/>
        </w:rPr>
        <w:t xml:space="preserve">, </w:t>
      </w:r>
      <w:r>
        <w:rPr>
          <w:rFonts w:ascii="Times New Roman" w:hAnsi="Times New Roman"/>
          <w:sz w:val="22"/>
          <w:szCs w:val="22"/>
        </w:rPr>
        <w:t xml:space="preserve">resulting in </w:t>
      </w:r>
      <w:r w:rsidR="009D102C">
        <w:rPr>
          <w:rFonts w:ascii="Times New Roman" w:hAnsi="Times New Roman"/>
          <w:sz w:val="22"/>
          <w:szCs w:val="22"/>
        </w:rPr>
        <w:t xml:space="preserve">rising </w:t>
      </w:r>
      <w:r>
        <w:rPr>
          <w:rFonts w:ascii="Times New Roman" w:hAnsi="Times New Roman"/>
          <w:sz w:val="22"/>
          <w:szCs w:val="22"/>
        </w:rPr>
        <w:t xml:space="preserve">discrimination thresholds. </w:t>
      </w:r>
      <w:r w:rsidR="009D102C">
        <w:rPr>
          <w:rFonts w:ascii="Times New Roman" w:hAnsi="Times New Roman"/>
          <w:sz w:val="22"/>
          <w:szCs w:val="22"/>
        </w:rPr>
        <w:t xml:space="preserve">The level of variability at which thresholds </w:t>
      </w:r>
      <w:r w:rsidR="00F86E10">
        <w:rPr>
          <w:rFonts w:ascii="Times New Roman" w:hAnsi="Times New Roman"/>
          <w:sz w:val="22"/>
          <w:szCs w:val="22"/>
        </w:rPr>
        <w:t>begin</w:t>
      </w:r>
      <w:r w:rsidR="009D102C">
        <w:rPr>
          <w:rFonts w:ascii="Times New Roman" w:hAnsi="Times New Roman"/>
          <w:sz w:val="22"/>
          <w:szCs w:val="22"/>
        </w:rPr>
        <w:t xml:space="preserve"> to rise quantifies the equiv</w:t>
      </w:r>
      <w:r w:rsidR="008B32BE">
        <w:rPr>
          <w:rFonts w:ascii="Times New Roman" w:hAnsi="Times New Roman"/>
          <w:sz w:val="22"/>
          <w:szCs w:val="22"/>
        </w:rPr>
        <w:t>a</w:t>
      </w:r>
      <w:r w:rsidR="009D102C">
        <w:rPr>
          <w:rFonts w:ascii="Times New Roman" w:hAnsi="Times New Roman"/>
          <w:sz w:val="22"/>
          <w:szCs w:val="22"/>
        </w:rPr>
        <w:t xml:space="preserve">lent noise - the level of variation at which the task-irrelevant variable (background object reflectance) intrudes on the visual representation of the task-relevant variable (target object reflectance), to the same degree </w:t>
      </w:r>
      <w:r w:rsidR="00AD5ECF">
        <w:rPr>
          <w:rFonts w:ascii="Times New Roman" w:hAnsi="Times New Roman"/>
          <w:sz w:val="22"/>
          <w:szCs w:val="22"/>
        </w:rPr>
        <w:t xml:space="preserve">as </w:t>
      </w:r>
      <w:r w:rsidR="009D102C">
        <w:rPr>
          <w:rFonts w:ascii="Times New Roman" w:hAnsi="Times New Roman"/>
          <w:sz w:val="22"/>
          <w:szCs w:val="22"/>
        </w:rPr>
        <w:t xml:space="preserve">the intrinsic variability of the internal representation. </w:t>
      </w:r>
      <w:r>
        <w:rPr>
          <w:rFonts w:ascii="Times New Roman" w:hAnsi="Times New Roman"/>
          <w:sz w:val="22"/>
          <w:szCs w:val="22"/>
        </w:rPr>
        <w:t xml:space="preserve">A computational model that uses a center-surround receptive field to estimate object lightness captures human behavior at this task. Our </w:t>
      </w:r>
      <w:r w:rsidR="00AB40AC">
        <w:rPr>
          <w:rFonts w:ascii="Times New Roman" w:hAnsi="Times New Roman"/>
          <w:sz w:val="22"/>
          <w:szCs w:val="22"/>
        </w:rPr>
        <w:t xml:space="preserve">approach </w:t>
      </w:r>
      <w:r>
        <w:rPr>
          <w:rFonts w:ascii="Times New Roman" w:hAnsi="Times New Roman"/>
          <w:sz w:val="22"/>
          <w:szCs w:val="22"/>
        </w:rPr>
        <w:t xml:space="preserve">provides a novel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6B775930" w:rsidR="00744589" w:rsidRDefault="006957D2">
      <w:pPr>
        <w:pStyle w:val="Default"/>
        <w:spacing w:before="0"/>
        <w:rPr>
          <w:rFonts w:ascii="Times New Roman" w:hAnsi="Times New Roman"/>
          <w:sz w:val="22"/>
          <w:szCs w:val="22"/>
        </w:rPr>
      </w:pPr>
      <w:r>
        <w:rPr>
          <w:rFonts w:ascii="Times New Roman" w:hAnsi="Times New Roman"/>
          <w:b/>
          <w:bCs/>
          <w:sz w:val="22"/>
          <w:szCs w:val="22"/>
        </w:rPr>
        <w:lastRenderedPageBreak/>
        <w:t>INTRODUCTION</w:t>
      </w:r>
      <w:r w:rsidR="00554DFF">
        <w:rPr>
          <w:rFonts w:ascii="Times New Roman" w:hAnsi="Times New Roman"/>
          <w:b/>
          <w:bCs/>
          <w:sz w:val="22"/>
          <w:szCs w:val="22"/>
        </w:rPr>
        <w:t xml:space="preserve">: </w:t>
      </w:r>
      <w:r w:rsidR="00744589">
        <w:rPr>
          <w:rFonts w:ascii="Times New Roman" w:hAnsi="Times New Roman"/>
          <w:sz w:val="22"/>
          <w:szCs w:val="22"/>
        </w:rPr>
        <w:t>To support effective thought and action, vision needs to provide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744589">
        <w:rPr>
          <w:rFonts w:ascii="Times New Roman" w:hAnsi="Times New Roman"/>
          <w:sz w:val="22"/>
          <w:szCs w:val="22"/>
        </w:rPr>
        <w:t>, starting with the information provided by the proximal stimuli reaching the retinae.</w:t>
      </w:r>
      <w:r w:rsidR="00554DFF">
        <w:rPr>
          <w:rFonts w:ascii="Times New Roman" w:hAnsi="Times New Roman"/>
          <w:sz w:val="22"/>
          <w:szCs w:val="22"/>
        </w:rPr>
        <w:t xml:space="preserve"> </w:t>
      </w:r>
      <w:r w:rsidR="00744589">
        <w:rPr>
          <w:rFonts w:ascii="Times New Roman" w:hAnsi="Times New Roman"/>
          <w:sz w:val="22"/>
          <w:szCs w:val="22"/>
        </w:rPr>
        <w:t>These</w:t>
      </w:r>
      <w:r w:rsidR="00554DFF">
        <w:rPr>
          <w:rFonts w:ascii="Times New Roman" w:hAnsi="Times New Roman"/>
          <w:sz w:val="22"/>
          <w:szCs w:val="22"/>
        </w:rPr>
        <w:t xml:space="preserve"> proximal </w:t>
      </w:r>
      <w:r w:rsidR="00744589">
        <w:rPr>
          <w:rFonts w:ascii="Times New Roman" w:hAnsi="Times New Roman"/>
          <w:sz w:val="22"/>
          <w:szCs w:val="22"/>
        </w:rPr>
        <w:t xml:space="preserve">stimuli </w:t>
      </w:r>
      <w:r w:rsidR="00554DFF">
        <w:rPr>
          <w:rFonts w:ascii="Times New Roman" w:hAnsi="Times New Roman"/>
          <w:sz w:val="22"/>
          <w:szCs w:val="22"/>
        </w:rPr>
        <w:t>depend</w:t>
      </w:r>
      <w:r w:rsidR="00744589">
        <w:rPr>
          <w:rFonts w:ascii="Times New Roman" w:hAnsi="Times New Roman"/>
          <w:sz w:val="22"/>
          <w:szCs w:val="22"/>
        </w:rPr>
        <w:t xml:space="preserve"> not only on the intrinsic properties of objects, but also</w:t>
      </w:r>
      <w:r w:rsidR="00554DFF">
        <w:rPr>
          <w:rFonts w:ascii="Times New Roman" w:hAnsi="Times New Roman"/>
          <w:sz w:val="22"/>
          <w:szCs w:val="22"/>
        </w:rPr>
        <w:t xml:space="preserve"> on </w:t>
      </w:r>
      <w:r w:rsidR="00744589">
        <w:rPr>
          <w:rFonts w:ascii="Times New Roman" w:hAnsi="Times New Roman"/>
          <w:sz w:val="22"/>
          <w:szCs w:val="22"/>
        </w:rPr>
        <w:t>object-</w:t>
      </w:r>
      <w:r w:rsidR="00554DFF">
        <w:rPr>
          <w:rFonts w:ascii="Times New Roman" w:hAnsi="Times New Roman"/>
          <w:sz w:val="22"/>
          <w:szCs w:val="22"/>
        </w:rPr>
        <w:t xml:space="preserve">extrinsic </w:t>
      </w:r>
      <w:r w:rsidR="00744589">
        <w:rPr>
          <w:rFonts w:ascii="Times New Roman" w:hAnsi="Times New Roman"/>
          <w:sz w:val="22"/>
          <w:szCs w:val="22"/>
        </w:rPr>
        <w:t>properties of</w:t>
      </w:r>
      <w:r w:rsidR="00554DFF">
        <w:rPr>
          <w:rFonts w:ascii="Times New Roman" w:hAnsi="Times New Roman"/>
          <w:sz w:val="22"/>
          <w:szCs w:val="22"/>
        </w:rPr>
        <w:t xml:space="preserve"> the visual scene</w:t>
      </w:r>
      <w:r w:rsidR="00744589">
        <w:rPr>
          <w:rFonts w:ascii="Times New Roman" w:hAnsi="Times New Roman"/>
          <w:sz w:val="22"/>
          <w:szCs w:val="22"/>
        </w:rPr>
        <w:t>, for example the illumination</w:t>
      </w:r>
      <w:r w:rsidR="00765ECD">
        <w:rPr>
          <w:rFonts w:ascii="Times New Roman" w:hAnsi="Times New Roman"/>
          <w:sz w:val="22"/>
          <w:szCs w:val="22"/>
        </w:rPr>
        <w:t>, the observer’s viewpoint,</w:t>
      </w:r>
      <w:r w:rsidR="00744589">
        <w:rPr>
          <w:rFonts w:ascii="Times New Roman" w:hAnsi="Times New Roman"/>
          <w:sz w:val="22"/>
          <w:szCs w:val="22"/>
        </w:rPr>
        <w:t xml:space="preserve"> and the </w:t>
      </w:r>
      <w:r w:rsidR="00DF596E">
        <w:rPr>
          <w:rFonts w:ascii="Times New Roman" w:hAnsi="Times New Roman"/>
          <w:sz w:val="22"/>
          <w:szCs w:val="22"/>
        </w:rPr>
        <w:t xml:space="preserve">object’s </w:t>
      </w:r>
      <w:r w:rsidR="00744589">
        <w:rPr>
          <w:rFonts w:ascii="Times New Roman" w:hAnsi="Times New Roman"/>
          <w:sz w:val="22"/>
          <w:szCs w:val="22"/>
        </w:rPr>
        <w:t xml:space="preserve">position and pose.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 xml:space="preserve">visual system is </w:t>
      </w:r>
      <w:r w:rsidR="00744589">
        <w:rPr>
          <w:rFonts w:ascii="Times New Roman" w:hAnsi="Times New Roman"/>
          <w:sz w:val="22"/>
          <w:szCs w:val="22"/>
        </w:rPr>
        <w:t xml:space="preserve">thus </w:t>
      </w:r>
      <w:r w:rsidR="00554DFF">
        <w:rPr>
          <w:rFonts w:ascii="Times New Roman" w:hAnsi="Times New Roman"/>
          <w:sz w:val="22"/>
          <w:szCs w:val="22"/>
        </w:rPr>
        <w:t>to recover stable correlate</w:t>
      </w:r>
      <w:r w:rsidR="00744589">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 xml:space="preserve">object </w:t>
      </w:r>
      <w:r w:rsidR="00744589">
        <w:rPr>
          <w:rFonts w:ascii="Times New Roman" w:hAnsi="Times New Roman"/>
          <w:sz w:val="22"/>
          <w:szCs w:val="22"/>
        </w:rPr>
        <w:t xml:space="preserve">properties across variation in other scene variables. Understanding the degree to which the visual system does this, and how it does so, is a </w:t>
      </w:r>
      <w:r w:rsidR="00B26547">
        <w:rPr>
          <w:rFonts w:ascii="Times New Roman" w:hAnsi="Times New Roman"/>
          <w:sz w:val="22"/>
          <w:szCs w:val="22"/>
        </w:rPr>
        <w:t xml:space="preserve">important </w:t>
      </w:r>
      <w:r w:rsidR="00744589">
        <w:rPr>
          <w:rFonts w:ascii="Times New Roman" w:hAnsi="Times New Roman"/>
          <w:sz w:val="22"/>
          <w:szCs w:val="22"/>
        </w:rPr>
        <w:t xml:space="preserve">goal of vision </w:t>
      </w:r>
      <w:commentRangeStart w:id="1"/>
      <w:r w:rsidR="00744589">
        <w:rPr>
          <w:rFonts w:ascii="Times New Roman" w:hAnsi="Times New Roman"/>
          <w:sz w:val="22"/>
          <w:szCs w:val="22"/>
        </w:rPr>
        <w:t>science</w:t>
      </w:r>
      <w:commentRangeEnd w:id="1"/>
      <w:r w:rsidR="00AF67E8">
        <w:rPr>
          <w:rStyle w:val="CommentReference"/>
          <w:rFonts w:ascii="Times New Roman" w:hAnsi="Times New Roman" w:cs="Times New Roman"/>
          <w:color w:val="auto"/>
          <w14:textOutline w14:w="0" w14:cap="rnd" w14:cmpd="sng" w14:algn="ctr">
            <w14:noFill/>
            <w14:prstDash w14:val="solid"/>
            <w14:bevel/>
          </w14:textOutline>
        </w:rPr>
        <w:commentReference w:id="1"/>
      </w:r>
      <w:r w:rsidR="00744589">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00E657AE"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representing the reflectance of an achromatic object from the light</w:t>
      </w:r>
      <w:r w:rsidR="00554DFF">
        <w:rPr>
          <w:rFonts w:ascii="Times New Roman" w:hAnsi="Times New Roman"/>
          <w:sz w:val="22"/>
          <w:szCs w:val="22"/>
        </w:rPr>
        <w:t xml:space="preserve"> reflected from the object </w:t>
      </w:r>
      <w:r>
        <w:rPr>
          <w:rFonts w:ascii="Times New Roman" w:hAnsi="Times New Roman"/>
          <w:sz w:val="22"/>
          <w:szCs w:val="22"/>
        </w:rPr>
        <w:t>to the eye</w:t>
      </w:r>
      <w:r w:rsidR="00554DFF">
        <w:rPr>
          <w:rFonts w:ascii="Times New Roman" w:hAnsi="Times New Roman"/>
          <w:sz w:val="22"/>
          <w:szCs w:val="22"/>
        </w:rPr>
        <w:t xml:space="preserve">. </w:t>
      </w:r>
      <w:r w:rsidR="00DF596E">
        <w:rPr>
          <w:rFonts w:ascii="Times New Roman" w:hAnsi="Times New Roman"/>
          <w:sz w:val="22"/>
          <w:szCs w:val="22"/>
        </w:rPr>
        <w:t>The corresponding perceptual representation is termed lightness</w:t>
      </w:r>
      <w:r w:rsidR="008B32BE">
        <w:rPr>
          <w:rFonts w:ascii="Times New Roman" w:hAnsi="Times New Roman"/>
          <w:sz w:val="22"/>
          <w:szCs w:val="22"/>
        </w:rPr>
        <w:t xml:space="preserve"> – to put it another way, lightness is the perceptual correlate of the surface reflectance of achromatic objects.  Providing a stable lightness representation challenges the visual system because </w:t>
      </w:r>
      <w:r w:rsidR="000703E2">
        <w:rPr>
          <w:rFonts w:ascii="Times New Roman" w:hAnsi="Times New Roman"/>
          <w:sz w:val="22"/>
          <w:szCs w:val="22"/>
        </w:rPr>
        <w:t xml:space="preserve">the retinal irradiance of the image of the object varies both with the object’s overall reflectance but also with the </w:t>
      </w:r>
      <w:r w:rsidR="00765ECD">
        <w:rPr>
          <w:rFonts w:ascii="Times New Roman" w:hAnsi="Times New Roman"/>
          <w:sz w:val="22"/>
          <w:szCs w:val="22"/>
        </w:rPr>
        <w:t>irradiance</w:t>
      </w:r>
      <w:r w:rsidR="000703E2">
        <w:rPr>
          <w:rFonts w:ascii="Times New Roman" w:hAnsi="Times New Roman"/>
          <w:sz w:val="22"/>
          <w:szCs w:val="22"/>
        </w:rPr>
        <w:t xml:space="preserve"> of the illumination and the position and pose of the object in the scene.</w:t>
      </w:r>
      <w:r w:rsidR="00BE2972">
        <w:rPr>
          <w:rFonts w:ascii="Times New Roman" w:hAnsi="Times New Roman"/>
          <w:sz w:val="22"/>
          <w:szCs w:val="22"/>
        </w:rPr>
        <w:t xml:space="preserve"> To the degree that the visual system successfully stabilizes the lightness representation against object-intrinsic variation, it is said to be lightness constant.</w:t>
      </w:r>
    </w:p>
    <w:p w14:paraId="79B7BE03" w14:textId="19016750" w:rsidR="004E4848" w:rsidRDefault="004E4848">
      <w:pPr>
        <w:pStyle w:val="Default"/>
        <w:spacing w:before="0"/>
        <w:rPr>
          <w:rFonts w:ascii="Times New Roman" w:hAnsi="Times New Roman"/>
          <w:sz w:val="22"/>
          <w:szCs w:val="22"/>
        </w:rPr>
      </w:pPr>
    </w:p>
    <w:p w14:paraId="732C899B" w14:textId="77777777" w:rsidR="00BC3F5A" w:rsidRDefault="004E4848">
      <w:pPr>
        <w:pStyle w:val="Default"/>
        <w:spacing w:before="0"/>
        <w:rPr>
          <w:ins w:id="2" w:author="Brainard, David H" w:date="2021-01-18T13:45:00Z"/>
          <w:rFonts w:ascii="Times New Roman" w:hAnsi="Times New Roman"/>
          <w:sz w:val="22"/>
          <w:szCs w:val="22"/>
        </w:rPr>
      </w:pPr>
      <w:commentRangeStart w:id="3"/>
      <w:r>
        <w:rPr>
          <w:rFonts w:ascii="Times New Roman" w:hAnsi="Times New Roman"/>
          <w:sz w:val="22"/>
          <w:szCs w:val="22"/>
        </w:rPr>
        <w:t xml:space="preserve">The perceptual </w:t>
      </w:r>
      <w:commentRangeEnd w:id="3"/>
      <w:r w:rsidR="007541BD">
        <w:rPr>
          <w:rStyle w:val="CommentReference"/>
          <w:rFonts w:ascii="Times New Roman" w:hAnsi="Times New Roman" w:cs="Times New Roman"/>
          <w:color w:val="auto"/>
          <w14:textOutline w14:w="0" w14:cap="rnd" w14:cmpd="sng" w14:algn="ctr">
            <w14:noFill/>
            <w14:prstDash w14:val="solid"/>
            <w14:bevel/>
          </w14:textOutline>
        </w:rPr>
        <w:commentReference w:id="3"/>
      </w:r>
      <w:r>
        <w:rPr>
          <w:rFonts w:ascii="Times New Roman" w:hAnsi="Times New Roman"/>
          <w:sz w:val="22"/>
          <w:szCs w:val="22"/>
        </w:rPr>
        <w:t>representation of lightness has been extensively studie</w:t>
      </w:r>
      <w:r w:rsidR="003D6298">
        <w:rPr>
          <w:rFonts w:ascii="Times New Roman" w:hAnsi="Times New Roman"/>
          <w:sz w:val="22"/>
          <w:szCs w:val="22"/>
        </w:rPr>
        <w:t>d</w:t>
      </w:r>
      <w:r>
        <w:rPr>
          <w:rFonts w:ascii="Times New Roman" w:hAnsi="Times New Roman"/>
          <w:sz w:val="22"/>
          <w:szCs w:val="22"/>
        </w:rPr>
        <w:t xml:space="preserve"> using </w:t>
      </w:r>
      <w:del w:id="4" w:author="Brainard, David H" w:date="2021-01-18T13:38:00Z">
        <w:r w:rsidDel="009C0A24">
          <w:rPr>
            <w:rFonts w:ascii="Times New Roman" w:hAnsi="Times New Roman"/>
            <w:sz w:val="22"/>
            <w:szCs w:val="22"/>
          </w:rPr>
          <w:delText xml:space="preserve">appearance </w:delText>
        </w:r>
      </w:del>
      <w:ins w:id="5" w:author="Brainard, David H" w:date="2021-01-18T13:38:00Z">
        <w:r w:rsidR="009C0A24">
          <w:rPr>
            <w:rFonts w:ascii="Times New Roman" w:hAnsi="Times New Roman"/>
            <w:sz w:val="22"/>
            <w:szCs w:val="22"/>
          </w:rPr>
          <w:t xml:space="preserve">subjective psychophysical </w:t>
        </w:r>
      </w:ins>
      <w:r>
        <w:rPr>
          <w:rFonts w:ascii="Times New Roman" w:hAnsi="Times New Roman"/>
          <w:sz w:val="22"/>
          <w:szCs w:val="22"/>
        </w:rPr>
        <w:t xml:space="preserve">methods, in which observers report </w:t>
      </w:r>
      <w:ins w:id="6" w:author="Brainard, David H" w:date="2021-01-18T13:39:00Z">
        <w:r w:rsidR="009C0A24">
          <w:rPr>
            <w:rFonts w:ascii="Times New Roman" w:hAnsi="Times New Roman"/>
            <w:sz w:val="22"/>
            <w:szCs w:val="22"/>
          </w:rPr>
          <w:t xml:space="preserve">in some way </w:t>
        </w:r>
      </w:ins>
      <w:r>
        <w:rPr>
          <w:rFonts w:ascii="Times New Roman" w:hAnsi="Times New Roman"/>
          <w:sz w:val="22"/>
          <w:szCs w:val="22"/>
        </w:rPr>
        <w:t xml:space="preserve">their subjective judgment of the lightness of </w:t>
      </w:r>
      <w:commentRangeStart w:id="7"/>
      <w:r>
        <w:rPr>
          <w:rFonts w:ascii="Times New Roman" w:hAnsi="Times New Roman"/>
          <w:sz w:val="22"/>
          <w:szCs w:val="22"/>
        </w:rPr>
        <w:t xml:space="preserve">objects. </w:t>
      </w:r>
      <w:commentRangeEnd w:id="7"/>
      <w:r>
        <w:rPr>
          <w:rStyle w:val="CommentReference"/>
          <w:rFonts w:ascii="Times New Roman" w:hAnsi="Times New Roman" w:cs="Times New Roman"/>
          <w:color w:val="auto"/>
          <w14:textOutline w14:w="0" w14:cap="rnd" w14:cmpd="sng" w14:algn="ctr">
            <w14:noFill/>
            <w14:prstDash w14:val="solid"/>
            <w14:bevel/>
          </w14:textOutline>
        </w:rPr>
        <w:commentReference w:id="7"/>
      </w:r>
      <w:ins w:id="8" w:author="Brainard, David H" w:date="2021-01-18T13:37:00Z">
        <w:r w:rsidR="009C0A24">
          <w:rPr>
            <w:rFonts w:ascii="Times New Roman" w:hAnsi="Times New Roman"/>
            <w:sz w:val="22"/>
            <w:szCs w:val="22"/>
          </w:rPr>
          <w:t>At the broadest level, these results tell us that the visual system does indeed stabilize the perceptual lightness represen</w:t>
        </w:r>
      </w:ins>
      <w:ins w:id="9" w:author="Brainard, David H" w:date="2021-01-18T13:38:00Z">
        <w:r w:rsidR="009C0A24">
          <w:rPr>
            <w:rFonts w:ascii="Times New Roman" w:hAnsi="Times New Roman"/>
            <w:sz w:val="22"/>
            <w:szCs w:val="22"/>
          </w:rPr>
          <w:t xml:space="preserve">tation against changes in object-extrinsic factors in the scene (refs). There is less consensus, however, on </w:t>
        </w:r>
      </w:ins>
      <w:ins w:id="10" w:author="Brainard, David H" w:date="2021-01-18T13:39:00Z">
        <w:r w:rsidR="008F4713">
          <w:rPr>
            <w:rFonts w:ascii="Times New Roman" w:hAnsi="Times New Roman"/>
            <w:sz w:val="22"/>
            <w:szCs w:val="22"/>
          </w:rPr>
          <w:t xml:space="preserve">how these perceptual computations should be understood </w:t>
        </w:r>
      </w:ins>
      <w:commentRangeStart w:id="11"/>
      <w:ins w:id="12" w:author="Brainard, David H" w:date="2021-01-18T13:40:00Z">
        <w:r w:rsidR="00310539">
          <w:rPr>
            <w:rFonts w:ascii="Times New Roman" w:hAnsi="Times New Roman"/>
            <w:sz w:val="22"/>
            <w:szCs w:val="22"/>
          </w:rPr>
          <w:t>{</w:t>
        </w:r>
        <w:r w:rsidR="00310539">
          <w:rPr>
            <w:rFonts w:ascii="Times New Roman" w:hAnsi="Times New Roman"/>
            <w:color w:val="000000" w:themeColor="text1"/>
            <w:sz w:val="22"/>
            <w:szCs w:val="22"/>
          </w:rPr>
          <w:t>Kingdom, 2011 #396</w:t>
        </w:r>
        <w:r w:rsidR="00310539">
          <w:rPr>
            <w:rFonts w:ascii="Times New Roman" w:hAnsi="Times New Roman"/>
            <w:color w:val="000000" w:themeColor="text1"/>
            <w:sz w:val="22"/>
            <w:szCs w:val="22"/>
          </w:rPr>
          <w:t xml:space="preserve">; </w:t>
        </w:r>
        <w:r w:rsidR="00310539">
          <w:rPr>
            <w:rFonts w:ascii="Times New Roman" w:hAnsi="Times New Roman"/>
            <w:sz w:val="22"/>
            <w:szCs w:val="22"/>
          </w:rPr>
          <w:t>Adelson, 2000 #329</w:t>
        </w:r>
        <w:r w:rsidR="00310539">
          <w:rPr>
            <w:rFonts w:ascii="Times New Roman" w:hAnsi="Times New Roman"/>
            <w:sz w:val="22"/>
            <w:szCs w:val="22"/>
          </w:rPr>
          <w:t>}</w:t>
        </w:r>
        <w:commentRangeEnd w:id="11"/>
        <w:r w:rsidR="00310539">
          <w:rPr>
            <w:rStyle w:val="CommentReference"/>
            <w:rFonts w:ascii="Times New Roman" w:hAnsi="Times New Roman" w:cs="Times New Roman"/>
            <w:color w:val="auto"/>
            <w14:textOutline w14:w="0" w14:cap="rnd" w14:cmpd="sng" w14:algn="ctr">
              <w14:noFill/>
              <w14:prstDash w14:val="solid"/>
              <w14:bevel/>
            </w14:textOutline>
          </w:rPr>
          <w:commentReference w:id="11"/>
        </w:r>
      </w:ins>
      <w:ins w:id="13" w:author="Brainard, David H" w:date="2021-01-18T13:41:00Z">
        <w:r w:rsidR="00BC3F5A">
          <w:rPr>
            <w:rFonts w:ascii="Times New Roman" w:hAnsi="Times New Roman"/>
            <w:sz w:val="22"/>
            <w:szCs w:val="22"/>
          </w:rPr>
          <w:t>.</w:t>
        </w:r>
      </w:ins>
    </w:p>
    <w:p w14:paraId="3374E715" w14:textId="77777777" w:rsidR="00BC3F5A" w:rsidRDefault="00BC3F5A">
      <w:pPr>
        <w:pStyle w:val="Default"/>
        <w:spacing w:before="0"/>
        <w:rPr>
          <w:ins w:id="14" w:author="Brainard, David H" w:date="2021-01-18T13:45:00Z"/>
          <w:rFonts w:ascii="Times New Roman" w:hAnsi="Times New Roman"/>
          <w:sz w:val="22"/>
          <w:szCs w:val="22"/>
        </w:rPr>
      </w:pPr>
    </w:p>
    <w:p w14:paraId="65E52307" w14:textId="474110D0" w:rsidR="004E4848" w:rsidRDefault="00BC3F5A">
      <w:pPr>
        <w:pStyle w:val="Default"/>
        <w:spacing w:before="0"/>
        <w:rPr>
          <w:rFonts w:ascii="Times New Roman" w:hAnsi="Times New Roman"/>
          <w:sz w:val="22"/>
          <w:szCs w:val="22"/>
        </w:rPr>
      </w:pPr>
      <w:commentRangeStart w:id="15"/>
      <w:ins w:id="16" w:author="Brainard, David H" w:date="2021-01-18T13:42:00Z">
        <w:r>
          <w:rPr>
            <w:rFonts w:ascii="Times New Roman" w:hAnsi="Times New Roman"/>
            <w:sz w:val="22"/>
            <w:szCs w:val="22"/>
          </w:rPr>
          <w:t xml:space="preserve">Although appearance methods </w:t>
        </w:r>
      </w:ins>
      <w:commentRangeEnd w:id="15"/>
      <w:ins w:id="17" w:author="Brainard, David H" w:date="2021-01-18T13:55:00Z">
        <w:r w:rsidR="007541BD">
          <w:rPr>
            <w:rStyle w:val="CommentReference"/>
            <w:rFonts w:ascii="Times New Roman" w:hAnsi="Times New Roman" w:cs="Times New Roman"/>
            <w:color w:val="auto"/>
            <w14:textOutline w14:w="0" w14:cap="rnd" w14:cmpd="sng" w14:algn="ctr">
              <w14:noFill/>
              <w14:prstDash w14:val="solid"/>
              <w14:bevel/>
            </w14:textOutline>
          </w:rPr>
          <w:commentReference w:id="15"/>
        </w:r>
      </w:ins>
      <w:ins w:id="18" w:author="Brainard, David H" w:date="2021-01-18T13:42:00Z">
        <w:r>
          <w:rPr>
            <w:rFonts w:ascii="Times New Roman" w:hAnsi="Times New Roman"/>
            <w:sz w:val="22"/>
            <w:szCs w:val="22"/>
          </w:rPr>
          <w:t>have the advantage of tapping rather directly observers’ subjective experience, which is something we would like to quantify and understand, it can b</w:t>
        </w:r>
      </w:ins>
      <w:ins w:id="19" w:author="Brainard, David H" w:date="2021-01-18T13:43:00Z">
        <w:r>
          <w:rPr>
            <w:rFonts w:ascii="Times New Roman" w:hAnsi="Times New Roman"/>
            <w:sz w:val="22"/>
            <w:szCs w:val="22"/>
          </w:rPr>
          <w:t>e challenging to relate data of this sort to underlying neural mechanisms (</w:t>
        </w:r>
        <w:commentRangeStart w:id="20"/>
        <w:r>
          <w:rPr>
            <w:rFonts w:ascii="Times New Roman" w:hAnsi="Times New Roman"/>
            <w:sz w:val="22"/>
            <w:szCs w:val="22"/>
          </w:rPr>
          <w:t>ref)</w:t>
        </w:r>
        <w:commentRangeEnd w:id="20"/>
        <w:r>
          <w:rPr>
            <w:rStyle w:val="CommentReference"/>
            <w:rFonts w:ascii="Times New Roman" w:hAnsi="Times New Roman" w:cs="Times New Roman"/>
            <w:color w:val="auto"/>
            <w14:textOutline w14:w="0" w14:cap="rnd" w14:cmpd="sng" w14:algn="ctr">
              <w14:noFill/>
              <w14:prstDash w14:val="solid"/>
              <w14:bevel/>
            </w14:textOutline>
          </w:rPr>
          <w:commentReference w:id="20"/>
        </w:r>
        <w:r>
          <w:rPr>
            <w:rFonts w:ascii="Times New Roman" w:hAnsi="Times New Roman"/>
            <w:sz w:val="22"/>
            <w:szCs w:val="22"/>
          </w:rPr>
          <w:t xml:space="preserve">. </w:t>
        </w:r>
      </w:ins>
      <w:ins w:id="21" w:author="Brainard, David H" w:date="2021-01-18T13:44:00Z">
        <w:r>
          <w:rPr>
            <w:rFonts w:ascii="Times New Roman" w:hAnsi="Times New Roman"/>
            <w:sz w:val="22"/>
            <w:szCs w:val="22"/>
          </w:rPr>
          <w:t xml:space="preserve">At the same time, there is mature theory that links </w:t>
        </w:r>
      </w:ins>
      <w:ins w:id="22" w:author="Brainard, David H" w:date="2021-01-18T13:45:00Z">
        <w:r>
          <w:rPr>
            <w:rFonts w:ascii="Times New Roman" w:hAnsi="Times New Roman"/>
            <w:sz w:val="22"/>
            <w:szCs w:val="22"/>
          </w:rPr>
          <w:t>o</w:t>
        </w:r>
      </w:ins>
      <w:ins w:id="23" w:author="Brainard, David H" w:date="2021-01-18T13:43:00Z">
        <w:r>
          <w:rPr>
            <w:rFonts w:ascii="Times New Roman" w:hAnsi="Times New Roman"/>
            <w:sz w:val="22"/>
            <w:szCs w:val="22"/>
          </w:rPr>
          <w:t xml:space="preserve">bjective </w:t>
        </w:r>
      </w:ins>
      <w:ins w:id="24" w:author="Brainard, David H" w:date="2021-01-18T13:44:00Z">
        <w:r>
          <w:rPr>
            <w:rFonts w:ascii="Times New Roman" w:hAnsi="Times New Roman"/>
            <w:sz w:val="22"/>
            <w:szCs w:val="22"/>
          </w:rPr>
          <w:t>measurements of psychophysical thresholds to the signal-to-noise properties of physiologically measured neural responses</w:t>
        </w:r>
      </w:ins>
      <w:ins w:id="25" w:author="Brainard, David H" w:date="2021-01-18T13:45:00Z">
        <w:r>
          <w:rPr>
            <w:rFonts w:ascii="Times New Roman" w:hAnsi="Times New Roman"/>
            <w:sz w:val="22"/>
            <w:szCs w:val="22"/>
          </w:rPr>
          <w:t xml:space="preserve"> (</w:t>
        </w:r>
        <w:commentRangeStart w:id="26"/>
        <w:r>
          <w:rPr>
            <w:rFonts w:ascii="Times New Roman" w:hAnsi="Times New Roman"/>
            <w:sz w:val="22"/>
            <w:szCs w:val="22"/>
          </w:rPr>
          <w:t>refs</w:t>
        </w:r>
        <w:commentRangeEnd w:id="26"/>
        <w:r>
          <w:rPr>
            <w:rStyle w:val="CommentReference"/>
            <w:rFonts w:ascii="Times New Roman" w:hAnsi="Times New Roman" w:cs="Times New Roman"/>
            <w:color w:val="auto"/>
            <w14:textOutline w14:w="0" w14:cap="rnd" w14:cmpd="sng" w14:algn="ctr">
              <w14:noFill/>
              <w14:prstDash w14:val="solid"/>
              <w14:bevel/>
            </w14:textOutline>
          </w:rPr>
          <w:commentReference w:id="26"/>
        </w:r>
        <w:r>
          <w:rPr>
            <w:rFonts w:ascii="Times New Roman" w:hAnsi="Times New Roman"/>
            <w:sz w:val="22"/>
            <w:szCs w:val="22"/>
          </w:rPr>
          <w:t>).</w:t>
        </w:r>
      </w:ins>
      <w:ins w:id="27" w:author="Brainard, David H" w:date="2021-01-18T13:44:00Z">
        <w:r>
          <w:rPr>
            <w:rFonts w:ascii="Times New Roman" w:hAnsi="Times New Roman"/>
            <w:sz w:val="22"/>
            <w:szCs w:val="22"/>
          </w:rPr>
          <w:t xml:space="preserve"> </w:t>
        </w:r>
      </w:ins>
      <w:ins w:id="28" w:author="Brainard, David H" w:date="2021-01-18T13:46:00Z">
        <w:r>
          <w:rPr>
            <w:rFonts w:ascii="Times New Roman" w:hAnsi="Times New Roman"/>
            <w:sz w:val="22"/>
            <w:szCs w:val="22"/>
          </w:rPr>
          <w:t xml:space="preserve">To date, however, it has not been clear how to apply threshold measurements to questions of perceptual constancy. Indirect methods involve </w:t>
        </w:r>
      </w:ins>
      <w:ins w:id="29" w:author="Brainard, David H" w:date="2021-01-18T13:47:00Z">
        <w:r>
          <w:rPr>
            <w:rFonts w:ascii="Times New Roman" w:hAnsi="Times New Roman"/>
            <w:sz w:val="22"/>
            <w:szCs w:val="22"/>
          </w:rPr>
          <w:t>linking thresholds to appearance measurements, going back to Fechner’s pioneering interpretation of Weber’s Law in terms of an underlying perceptual scale (</w:t>
        </w:r>
        <w:commentRangeStart w:id="30"/>
        <w:r>
          <w:rPr>
            <w:rFonts w:ascii="Times New Roman" w:hAnsi="Times New Roman"/>
            <w:sz w:val="22"/>
            <w:szCs w:val="22"/>
          </w:rPr>
          <w:t>ref</w:t>
        </w:r>
      </w:ins>
      <w:ins w:id="31" w:author="Brainard, David H" w:date="2021-01-18T13:48:00Z">
        <w:r>
          <w:rPr>
            <w:rFonts w:ascii="Times New Roman" w:hAnsi="Times New Roman"/>
            <w:sz w:val="22"/>
            <w:szCs w:val="22"/>
          </w:rPr>
          <w:t>; also refs</w:t>
        </w:r>
        <w:commentRangeEnd w:id="30"/>
        <w:r>
          <w:rPr>
            <w:rStyle w:val="CommentReference"/>
            <w:rFonts w:ascii="Times New Roman" w:hAnsi="Times New Roman" w:cs="Times New Roman"/>
            <w:color w:val="auto"/>
            <w14:textOutline w14:w="0" w14:cap="rnd" w14:cmpd="sng" w14:algn="ctr">
              <w14:noFill/>
              <w14:prstDash w14:val="solid"/>
              <w14:bevel/>
            </w14:textOutline>
          </w:rPr>
          <w:commentReference w:id="30"/>
        </w:r>
      </w:ins>
      <w:ins w:id="32" w:author="Brainard, David H" w:date="2021-01-18T13:47:00Z">
        <w:r>
          <w:rPr>
            <w:rFonts w:ascii="Times New Roman" w:hAnsi="Times New Roman"/>
            <w:sz w:val="22"/>
            <w:szCs w:val="22"/>
          </w:rPr>
          <w:t xml:space="preserve">). This approach does hold promise, but </w:t>
        </w:r>
      </w:ins>
      <w:ins w:id="33" w:author="Brainard, David H" w:date="2021-01-18T13:48:00Z">
        <w:r>
          <w:rPr>
            <w:rFonts w:ascii="Times New Roman" w:hAnsi="Times New Roman"/>
            <w:sz w:val="22"/>
            <w:szCs w:val="22"/>
          </w:rPr>
          <w:t xml:space="preserve">there are </w:t>
        </w:r>
      </w:ins>
      <w:ins w:id="34" w:author="Brainard, David H" w:date="2021-01-18T13:49:00Z">
        <w:r>
          <w:rPr>
            <w:rFonts w:ascii="Times New Roman" w:hAnsi="Times New Roman"/>
            <w:sz w:val="22"/>
            <w:szCs w:val="22"/>
          </w:rPr>
          <w:t>documented cases where the threshold measurements fail to account for appearance effects related to lightness constancy (</w:t>
        </w:r>
        <w:commentRangeStart w:id="35"/>
        <w:r>
          <w:rPr>
            <w:rFonts w:ascii="Times New Roman" w:hAnsi="Times New Roman"/>
            <w:sz w:val="22"/>
            <w:szCs w:val="22"/>
          </w:rPr>
          <w:t>ref</w:t>
        </w:r>
        <w:commentRangeEnd w:id="35"/>
        <w:r>
          <w:rPr>
            <w:rStyle w:val="CommentReference"/>
            <w:rFonts w:ascii="Times New Roman" w:hAnsi="Times New Roman" w:cs="Times New Roman"/>
            <w:color w:val="auto"/>
            <w14:textOutline w14:w="0" w14:cap="rnd" w14:cmpd="sng" w14:algn="ctr">
              <w14:noFill/>
              <w14:prstDash w14:val="solid"/>
              <w14:bevel/>
            </w14:textOutline>
          </w:rPr>
          <w:commentReference w:id="35"/>
        </w:r>
        <w:r>
          <w:rPr>
            <w:rFonts w:ascii="Times New Roman" w:hAnsi="Times New Roman"/>
            <w:sz w:val="22"/>
            <w:szCs w:val="22"/>
          </w:rPr>
          <w:t>).</w:t>
        </w:r>
      </w:ins>
      <w:ins w:id="36" w:author="Brainard, David H" w:date="2021-01-18T13:50:00Z">
        <w:r>
          <w:rPr>
            <w:rFonts w:ascii="Times New Roman" w:hAnsi="Times New Roman"/>
            <w:sz w:val="22"/>
            <w:szCs w:val="22"/>
          </w:rPr>
          <w:t xml:space="preserve"> Here we </w:t>
        </w:r>
      </w:ins>
      <w:ins w:id="37" w:author="Brainard, David H" w:date="2021-01-18T13:51:00Z">
        <w:r w:rsidR="009B62D6">
          <w:rPr>
            <w:rFonts w:ascii="Times New Roman" w:hAnsi="Times New Roman"/>
            <w:sz w:val="22"/>
            <w:szCs w:val="22"/>
          </w:rPr>
          <w:t>introduce</w:t>
        </w:r>
      </w:ins>
      <w:ins w:id="38" w:author="Brainard, David H" w:date="2021-01-18T13:50:00Z">
        <w:r>
          <w:rPr>
            <w:rFonts w:ascii="Times New Roman" w:hAnsi="Times New Roman"/>
            <w:sz w:val="22"/>
            <w:szCs w:val="22"/>
          </w:rPr>
          <w:t xml:space="preserve"> a </w:t>
        </w:r>
        <w:commentRangeStart w:id="39"/>
        <w:r>
          <w:rPr>
            <w:rFonts w:ascii="Times New Roman" w:hAnsi="Times New Roman"/>
            <w:sz w:val="22"/>
            <w:szCs w:val="22"/>
          </w:rPr>
          <w:t>novel</w:t>
        </w:r>
      </w:ins>
      <w:commentRangeEnd w:id="39"/>
      <w:ins w:id="40" w:author="Brainard, David H" w:date="2021-01-18T13:51:00Z">
        <w:r w:rsidR="009B62D6">
          <w:rPr>
            <w:rStyle w:val="CommentReference"/>
            <w:rFonts w:ascii="Times New Roman" w:hAnsi="Times New Roman" w:cs="Times New Roman"/>
            <w:color w:val="auto"/>
            <w14:textOutline w14:w="0" w14:cap="rnd" w14:cmpd="sng" w14:algn="ctr">
              <w14:noFill/>
              <w14:prstDash w14:val="solid"/>
              <w14:bevel/>
            </w14:textOutline>
          </w:rPr>
          <w:commentReference w:id="39"/>
        </w:r>
      </w:ins>
      <w:ins w:id="41" w:author="Brainard, David H" w:date="2021-01-18T13:50:00Z">
        <w:r>
          <w:rPr>
            <w:rFonts w:ascii="Times New Roman" w:hAnsi="Times New Roman"/>
            <w:sz w:val="22"/>
            <w:szCs w:val="22"/>
          </w:rPr>
          <w:t xml:space="preserve"> approach to using a psychophysical threshold paradigm to draw inferences about the psychophysical mechanisms underlying </w:t>
        </w:r>
        <w:r w:rsidR="009B62D6">
          <w:rPr>
            <w:rFonts w:ascii="Times New Roman" w:hAnsi="Times New Roman"/>
            <w:sz w:val="22"/>
            <w:szCs w:val="22"/>
          </w:rPr>
          <w:t xml:space="preserve">perceptual constancies. </w:t>
        </w:r>
      </w:ins>
      <w:ins w:id="42" w:author="Brainard, David H" w:date="2021-01-18T13:54:00Z">
        <w:r w:rsidR="007541BD">
          <w:rPr>
            <w:rFonts w:ascii="Times New Roman" w:hAnsi="Times New Roman"/>
            <w:sz w:val="22"/>
            <w:szCs w:val="22"/>
          </w:rPr>
          <w:t>The approach has the feature that the results provide a behavioral basis for comparison to the precision of hypothesized neural representations of lightness.</w:t>
        </w:r>
      </w:ins>
    </w:p>
    <w:p w14:paraId="77A7C4D8" w14:textId="77777777" w:rsidR="008B32BE" w:rsidDel="00310539" w:rsidRDefault="008B32BE">
      <w:pPr>
        <w:pStyle w:val="Default"/>
        <w:spacing w:before="0"/>
        <w:rPr>
          <w:del w:id="43" w:author="Brainard, David H" w:date="2021-01-18T13:41:00Z"/>
          <w:rFonts w:ascii="Times New Roman" w:hAnsi="Times New Roman"/>
          <w:sz w:val="22"/>
          <w:szCs w:val="22"/>
        </w:rPr>
      </w:pPr>
    </w:p>
    <w:p w14:paraId="0224BAC6" w14:textId="4834D6C0" w:rsidR="00222EA0" w:rsidDel="00310539" w:rsidRDefault="00554DFF">
      <w:pPr>
        <w:pStyle w:val="Default"/>
        <w:spacing w:before="0"/>
        <w:rPr>
          <w:del w:id="44" w:author="Brainard, David H" w:date="2021-01-18T13:41:00Z"/>
          <w:rFonts w:ascii="Times New Roman" w:hAnsi="Times New Roman"/>
          <w:sz w:val="22"/>
          <w:szCs w:val="22"/>
        </w:rPr>
      </w:pPr>
      <w:del w:id="45" w:author="Brainard, David H" w:date="2021-01-18T13:41:00Z">
        <w:r w:rsidDel="00310539">
          <w:rPr>
            <w:rFonts w:ascii="Times New Roman" w:hAnsi="Times New Roman"/>
            <w:sz w:val="22"/>
            <w:szCs w:val="22"/>
          </w:rPr>
          <w:delText xml:space="preserve">It is related to the amount of light that is reflected </w:delText>
        </w:r>
        <w:r w:rsidR="00043E64" w:rsidDel="00310539">
          <w:rPr>
            <w:rFonts w:ascii="Times New Roman" w:hAnsi="Times New Roman"/>
            <w:sz w:val="22"/>
            <w:szCs w:val="22"/>
          </w:rPr>
          <w:delText>by the</w:delText>
        </w:r>
        <w:r w:rsidDel="00310539">
          <w:rPr>
            <w:rFonts w:ascii="Times New Roman" w:hAnsi="Times New Roman"/>
            <w:sz w:val="22"/>
            <w:szCs w:val="22"/>
          </w:rPr>
          <w:delText xml:space="preserve"> object’s surface </w:delText>
        </w:r>
        <w:r w:rsidR="00723CC7" w:rsidDel="00310539">
          <w:rPr>
            <w:rFonts w:ascii="Times New Roman" w:hAnsi="Times New Roman"/>
            <w:color w:val="000000" w:themeColor="text1"/>
            <w:sz w:val="22"/>
            <w:szCs w:val="22"/>
          </w:rPr>
          <w:delText>{</w:delText>
        </w:r>
      </w:del>
      <w:del w:id="46" w:author="Brainard, David H" w:date="2021-01-18T13:40:00Z">
        <w:r w:rsidR="00723CC7" w:rsidDel="00310539">
          <w:rPr>
            <w:rFonts w:ascii="Times New Roman" w:hAnsi="Times New Roman"/>
            <w:color w:val="000000" w:themeColor="text1"/>
            <w:sz w:val="22"/>
            <w:szCs w:val="22"/>
          </w:rPr>
          <w:delText>Kingdom, 2011 #396}</w:delText>
        </w:r>
      </w:del>
      <w:del w:id="47" w:author="Brainard, David H" w:date="2021-01-18T13:41:00Z">
        <w:r w:rsidRPr="00723CC7" w:rsidDel="00310539">
          <w:rPr>
            <w:rFonts w:ascii="Times New Roman" w:hAnsi="Times New Roman"/>
            <w:color w:val="000000" w:themeColor="text1"/>
            <w:sz w:val="22"/>
            <w:szCs w:val="22"/>
          </w:rPr>
          <w:delText>.</w:delText>
        </w:r>
        <w:r w:rsidDel="00310539">
          <w:rPr>
            <w:rFonts w:ascii="Times New Roman" w:hAnsi="Times New Roman"/>
            <w:sz w:val="22"/>
            <w:szCs w:val="22"/>
          </w:rPr>
          <w:delText xml:space="preserve"> </w:delText>
        </w:r>
        <w:r w:rsidR="002B4F17" w:rsidDel="00310539">
          <w:rPr>
            <w:rFonts w:ascii="Times New Roman" w:hAnsi="Times New Roman"/>
            <w:sz w:val="22"/>
            <w:szCs w:val="22"/>
          </w:rPr>
          <w:delText>However</w:delText>
        </w:r>
        <w:r w:rsidDel="00310539">
          <w:rPr>
            <w:rFonts w:ascii="Times New Roman" w:hAnsi="Times New Roman"/>
            <w:sz w:val="22"/>
            <w:szCs w:val="22"/>
          </w:rPr>
          <w:delText>, the light reflected from the object also depends on the context in which the object lies. It is well known that the perceived lightness of an object is affected by the background</w:delText>
        </w:r>
        <w:r w:rsidR="00761DC9" w:rsidDel="00310539">
          <w:rPr>
            <w:rFonts w:ascii="Times New Roman" w:hAnsi="Times New Roman"/>
            <w:sz w:val="22"/>
            <w:szCs w:val="22"/>
          </w:rPr>
          <w:delText xml:space="preserve"> </w:delText>
        </w:r>
        <w:r w:rsidR="00A8436A" w:rsidDel="00310539">
          <w:rPr>
            <w:rFonts w:ascii="Times New Roman" w:hAnsi="Times New Roman"/>
            <w:sz w:val="22"/>
            <w:szCs w:val="22"/>
          </w:rPr>
          <w:delText>{</w:delText>
        </w:r>
      </w:del>
      <w:del w:id="48" w:author="Brainard, David H" w:date="2021-01-18T13:40:00Z">
        <w:r w:rsidR="00A8436A" w:rsidDel="00310539">
          <w:rPr>
            <w:rFonts w:ascii="Times New Roman" w:hAnsi="Times New Roman"/>
            <w:sz w:val="22"/>
            <w:szCs w:val="22"/>
          </w:rPr>
          <w:delText>Adelson, 2000 #329</w:delText>
        </w:r>
      </w:del>
      <w:del w:id="49" w:author="Brainard, David H" w:date="2021-01-18T13:41:00Z">
        <w:r w:rsidR="00A8436A" w:rsidDel="00310539">
          <w:rPr>
            <w:rFonts w:ascii="Times New Roman" w:hAnsi="Times New Roman"/>
            <w:sz w:val="22"/>
            <w:szCs w:val="22"/>
          </w:rPr>
          <w:delText>}</w:delText>
        </w:r>
        <w:r w:rsidDel="00310539">
          <w:rPr>
            <w:rFonts w:ascii="Times New Roman" w:hAnsi="Times New Roman"/>
            <w:sz w:val="22"/>
            <w:szCs w:val="22"/>
          </w:rPr>
          <w:delText xml:space="preserve">. </w:delText>
        </w:r>
        <w:r w:rsidR="00D949EF" w:rsidRPr="00D949EF" w:rsidDel="00310539">
          <w:rPr>
            <w:rFonts w:ascii="Times New Roman" w:hAnsi="Times New Roman"/>
            <w:sz w:val="22"/>
            <w:szCs w:val="22"/>
          </w:rPr>
          <w:delText xml:space="preserve"> </w:delText>
        </w:r>
        <w:r w:rsidR="00D949EF" w:rsidDel="00310539">
          <w:rPr>
            <w:rFonts w:ascii="Times New Roman" w:hAnsi="Times New Roman"/>
            <w:sz w:val="22"/>
            <w:szCs w:val="22"/>
          </w:rPr>
          <w:delText xml:space="preserve">The manner in which variation in the background impacts the corresponding variation in the perceived lightness </w:delText>
        </w:r>
        <w:commentRangeStart w:id="50"/>
        <w:r w:rsidR="00D949EF" w:rsidDel="00310539">
          <w:rPr>
            <w:rFonts w:ascii="Times New Roman" w:hAnsi="Times New Roman"/>
            <w:sz w:val="22"/>
            <w:szCs w:val="22"/>
          </w:rPr>
          <w:delText xml:space="preserve">is not </w:delText>
        </w:r>
        <w:commentRangeEnd w:id="50"/>
        <w:r w:rsidR="00D949EF" w:rsidDel="00310539">
          <w:rPr>
            <w:rStyle w:val="CommentReference"/>
            <w:rFonts w:ascii="Times New Roman" w:hAnsi="Times New Roman" w:cs="Times New Roman"/>
            <w:color w:val="auto"/>
            <w14:textOutline w14:w="0" w14:cap="rnd" w14:cmpd="sng" w14:algn="ctr">
              <w14:noFill/>
              <w14:prstDash w14:val="solid"/>
              <w14:bevel/>
            </w14:textOutline>
          </w:rPr>
          <w:commentReference w:id="50"/>
        </w:r>
        <w:r w:rsidR="00D949EF" w:rsidDel="00310539">
          <w:rPr>
            <w:rFonts w:ascii="Times New Roman" w:hAnsi="Times New Roman"/>
            <w:sz w:val="22"/>
            <w:szCs w:val="22"/>
          </w:rPr>
          <w:delText>well understood.</w:delText>
        </w:r>
      </w:del>
    </w:p>
    <w:p w14:paraId="564CEE3F" w14:textId="77777777" w:rsidR="00222EA0" w:rsidRDefault="00222EA0">
      <w:pPr>
        <w:pStyle w:val="Default"/>
        <w:spacing w:before="0"/>
        <w:rPr>
          <w:rFonts w:ascii="Times New Roman" w:hAnsi="Times New Roman"/>
          <w:sz w:val="22"/>
          <w:szCs w:val="22"/>
        </w:rPr>
      </w:pPr>
    </w:p>
    <w:p w14:paraId="76C096B7" w14:textId="4FB1CC01" w:rsidR="00BA5E45" w:rsidRDefault="00D949EF">
      <w:pPr>
        <w:pStyle w:val="Default"/>
        <w:spacing w:before="0"/>
        <w:rPr>
          <w:rFonts w:ascii="Times New Roman" w:eastAsia="Times New Roman" w:hAnsi="Times New Roman" w:cs="Times New Roman"/>
          <w:b/>
          <w:bCs/>
          <w:sz w:val="22"/>
          <w:szCs w:val="22"/>
        </w:rPr>
      </w:pPr>
      <w:del w:id="51" w:author="Brainard, David H" w:date="2021-01-18T13:51:00Z">
        <w:r w:rsidDel="009B62D6">
          <w:rPr>
            <w:rFonts w:ascii="Times New Roman" w:hAnsi="Times New Roman"/>
            <w:sz w:val="22"/>
            <w:szCs w:val="22"/>
          </w:rPr>
          <w:delText>Here, we empirically establish this relation for variation in the spectra of background objects. To do so,</w:delText>
        </w:r>
      </w:del>
      <w:ins w:id="52" w:author="Brainard, David H" w:date="2021-01-18T13:51:00Z">
        <w:r w:rsidR="009B62D6">
          <w:rPr>
            <w:rFonts w:ascii="Times New Roman" w:hAnsi="Times New Roman"/>
            <w:sz w:val="22"/>
            <w:szCs w:val="22"/>
          </w:rPr>
          <w:t xml:space="preserve">Our approach begins with </w:t>
        </w:r>
      </w:ins>
      <w:r>
        <w:rPr>
          <w:rFonts w:ascii="Times New Roman" w:hAnsi="Times New Roman"/>
          <w:sz w:val="22"/>
          <w:szCs w:val="22"/>
        </w:rPr>
        <w:t xml:space="preserve"> </w:t>
      </w:r>
      <w:del w:id="53" w:author="Brainard, David H" w:date="2021-01-18T13:51:00Z">
        <w:r w:rsidDel="009B62D6">
          <w:rPr>
            <w:rFonts w:ascii="Times New Roman" w:hAnsi="Times New Roman"/>
            <w:sz w:val="22"/>
            <w:szCs w:val="22"/>
          </w:rPr>
          <w:delText>we measur</w:delText>
        </w:r>
      </w:del>
      <w:ins w:id="54" w:author="Brainard, David H" w:date="2021-01-18T13:51:00Z">
        <w:r w:rsidR="009B62D6">
          <w:rPr>
            <w:rFonts w:ascii="Times New Roman" w:hAnsi="Times New Roman"/>
            <w:sz w:val="22"/>
            <w:szCs w:val="22"/>
          </w:rPr>
          <w:t>meas</w:t>
        </w:r>
        <w:r w:rsidR="002D7BBD">
          <w:rPr>
            <w:rFonts w:ascii="Times New Roman" w:hAnsi="Times New Roman"/>
            <w:sz w:val="22"/>
            <w:szCs w:val="22"/>
          </w:rPr>
          <w:t>urement of</w:t>
        </w:r>
      </w:ins>
      <w:del w:id="55" w:author="Brainard, David H" w:date="2021-01-18T13:51:00Z">
        <w:r w:rsidDel="009B62D6">
          <w:rPr>
            <w:rFonts w:ascii="Times New Roman" w:hAnsi="Times New Roman"/>
            <w:sz w:val="22"/>
            <w:szCs w:val="22"/>
          </w:rPr>
          <w:delText>e</w:delText>
        </w:r>
      </w:del>
      <w:r>
        <w:rPr>
          <w:rFonts w:ascii="Times New Roman" w:hAnsi="Times New Roman"/>
          <w:sz w:val="22"/>
          <w:szCs w:val="22"/>
        </w:rPr>
        <w:t xml:space="preserve"> the ability of human observers to discriminate the lightness of two objects. We </w:t>
      </w:r>
      <w:ins w:id="56" w:author="Brainard, David H" w:date="2021-01-18T13:51:00Z">
        <w:r w:rsidR="002D7BBD">
          <w:rPr>
            <w:rFonts w:ascii="Times New Roman" w:hAnsi="Times New Roman"/>
            <w:sz w:val="22"/>
            <w:szCs w:val="22"/>
          </w:rPr>
          <w:t>th</w:t>
        </w:r>
      </w:ins>
      <w:ins w:id="57" w:author="Brainard, David H" w:date="2021-01-18T13:52:00Z">
        <w:r w:rsidR="002D7BBD">
          <w:rPr>
            <w:rFonts w:ascii="Times New Roman" w:hAnsi="Times New Roman"/>
            <w:sz w:val="22"/>
            <w:szCs w:val="22"/>
          </w:rPr>
          <w:t xml:space="preserve">en </w:t>
        </w:r>
      </w:ins>
      <w:r>
        <w:rPr>
          <w:rFonts w:ascii="Times New Roman" w:hAnsi="Times New Roman"/>
          <w:sz w:val="22"/>
          <w:szCs w:val="22"/>
        </w:rPr>
        <w:t xml:space="preserve">study how </w:t>
      </w:r>
      <w:ins w:id="58" w:author="Brainard, David H" w:date="2021-01-18T13:52:00Z">
        <w:r w:rsidR="002D7BBD">
          <w:rPr>
            <w:rFonts w:ascii="Times New Roman" w:hAnsi="Times New Roman"/>
            <w:sz w:val="22"/>
            <w:szCs w:val="22"/>
          </w:rPr>
          <w:t xml:space="preserve">these </w:t>
        </w:r>
      </w:ins>
      <w:r>
        <w:rPr>
          <w:rFonts w:ascii="Times New Roman" w:hAnsi="Times New Roman"/>
          <w:sz w:val="22"/>
          <w:szCs w:val="22"/>
        </w:rPr>
        <w:t xml:space="preserve">discrimination thresholds change with </w:t>
      </w:r>
      <w:ins w:id="59" w:author="Brainard, David H" w:date="2021-01-18T13:52:00Z">
        <w:r w:rsidR="002D7BBD">
          <w:rPr>
            <w:rFonts w:ascii="Times New Roman" w:hAnsi="Times New Roman"/>
            <w:sz w:val="22"/>
            <w:szCs w:val="22"/>
          </w:rPr>
          <w:t xml:space="preserve">introduction of object-extrinsic </w:t>
        </w:r>
      </w:ins>
      <w:r>
        <w:rPr>
          <w:rFonts w:ascii="Times New Roman" w:hAnsi="Times New Roman"/>
          <w:sz w:val="22"/>
          <w:szCs w:val="22"/>
        </w:rPr>
        <w:t xml:space="preserve">variation </w:t>
      </w:r>
      <w:ins w:id="60" w:author="Brainard, David H" w:date="2021-01-18T13:52:00Z">
        <w:r w:rsidR="002D7BBD">
          <w:rPr>
            <w:rFonts w:ascii="Times New Roman" w:hAnsi="Times New Roman"/>
            <w:sz w:val="22"/>
            <w:szCs w:val="22"/>
          </w:rPr>
          <w:t>in the scene, and use the corresponding elevation in thresholds to infer the degree to which the object-extrinsic variation intrudes on the object-intrinsic representation. The particular ext</w:t>
        </w:r>
      </w:ins>
      <w:ins w:id="61" w:author="Brainard, David H" w:date="2021-01-18T13:53:00Z">
        <w:r w:rsidR="002D7BBD">
          <w:rPr>
            <w:rFonts w:ascii="Times New Roman" w:hAnsi="Times New Roman"/>
            <w:sz w:val="22"/>
            <w:szCs w:val="22"/>
          </w:rPr>
          <w:t xml:space="preserve">rinsic variation we study is variation </w:t>
        </w:r>
      </w:ins>
      <w:r>
        <w:rPr>
          <w:rFonts w:ascii="Times New Roman" w:hAnsi="Times New Roman"/>
          <w:sz w:val="22"/>
          <w:szCs w:val="22"/>
        </w:rPr>
        <w:t xml:space="preserve">in the color of objects in the background. We randomize the color of background objects by sampling from a statistical model based on the reflectance spectra of natural surfaces.  We measure discrimination thresholds as a function of the amount of background spectral variation, which is controlled by a single model parameter. The effect of background spectral variation is quantified by the difficulty of the lightness discrimination task. We observe that as the variation in background color is increased, the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w:t>
      </w:r>
      <w:r>
        <w:rPr>
          <w:rFonts w:ascii="Times New Roman" w:hAnsi="Times New Roman"/>
          <w:sz w:val="22"/>
          <w:szCs w:val="22"/>
        </w:rPr>
        <w:lastRenderedPageBreak/>
        <w:t>to estimates the object lightness</w:t>
      </w:r>
      <w:r w:rsidR="009B67CC">
        <w:rPr>
          <w:rFonts w:ascii="Times New Roman" w:hAnsi="Times New Roman"/>
          <w:sz w:val="22"/>
          <w:szCs w:val="22"/>
        </w:rPr>
        <w:t>,</w:t>
      </w:r>
      <w:r>
        <w:rPr>
          <w:rFonts w:ascii="Times New Roman" w:hAnsi="Times New Roman"/>
          <w:sz w:val="22"/>
          <w:szCs w:val="22"/>
        </w:rPr>
        <w:t xml:space="preserve"> captures the essential features of human observers</w:t>
      </w:r>
      <w:ins w:id="62" w:author="Brainard, David H" w:date="2021-01-18T13:53:00Z">
        <w:r w:rsidR="003C42DB">
          <w:rPr>
            <w:rFonts w:ascii="Times New Roman" w:hAnsi="Times New Roman"/>
            <w:sz w:val="22"/>
            <w:szCs w:val="22"/>
          </w:rPr>
          <w:t xml:space="preserve"> and allows us to quantify the effect of the extrinsic variation on the observer’s representation of lightness, relative to the intrinsic precision of that variation.</w:t>
        </w:r>
      </w:ins>
      <w:del w:id="63" w:author="Brainard, David H" w:date="2021-01-18T13:53:00Z">
        <w:r w:rsidDel="003C42DB">
          <w:rPr>
            <w:rFonts w:ascii="Times New Roman" w:hAnsi="Times New Roman"/>
            <w:sz w:val="22"/>
            <w:szCs w:val="22"/>
          </w:rPr>
          <w:delText>.</w:delText>
        </w:r>
      </w:del>
    </w:p>
    <w:p w14:paraId="23E9133C" w14:textId="77777777" w:rsidR="00F9135E" w:rsidRDefault="00F9135E">
      <w:pPr>
        <w:pStyle w:val="Default"/>
        <w:spacing w:before="0"/>
        <w:rPr>
          <w:rFonts w:ascii="Times New Roman" w:hAnsi="Times New Roman"/>
          <w:b/>
          <w:bCs/>
          <w:sz w:val="22"/>
          <w:szCs w:val="22"/>
        </w:rPr>
      </w:pPr>
    </w:p>
    <w:p w14:paraId="4C624976" w14:textId="47D07A1A" w:rsidR="00BA5E45" w:rsidRDefault="00E75B9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1B067B26"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 The psychophysical task </w:t>
      </w:r>
      <w:r>
        <w:rPr>
          <w:rFonts w:ascii="Times New Roman" w:hAnsi="Times New Roman"/>
          <w:sz w:val="22"/>
          <w:szCs w:val="22"/>
        </w:rPr>
        <w:t>is illustrated</w:t>
      </w:r>
      <w:r w:rsidR="009B2D9C">
        <w:rPr>
          <w:rFonts w:ascii="Times New Roman" w:hAnsi="Times New Roman"/>
          <w:sz w:val="22"/>
          <w:szCs w:val="22"/>
        </w:rPr>
        <w:t xml:space="preserve"> in Figure 1. We used a two-alternative forced-choice (</w:t>
      </w:r>
      <w:r w:rsidR="00802A61">
        <w:rPr>
          <w:rFonts w:ascii="Times New Roman" w:hAnsi="Times New Roman"/>
          <w:sz w:val="22"/>
          <w:szCs w:val="22"/>
        </w:rPr>
        <w:t>TAFC</w:t>
      </w:r>
      <w:r w:rsidR="009B2D9C">
        <w:rPr>
          <w:rFonts w:ascii="Times New Roman" w:hAnsi="Times New Roman"/>
          <w:sz w:val="22"/>
          <w:szCs w:val="22"/>
        </w:rPr>
        <w:t>) experiment to measure the thresholds. On each trial, observers viewed two images</w:t>
      </w:r>
      <w:r w:rsidR="00723CC7">
        <w:rPr>
          <w:rFonts w:ascii="Times New Roman" w:hAnsi="Times New Roman"/>
          <w:sz w:val="22"/>
          <w:szCs w:val="22"/>
        </w:rPr>
        <w:t xml:space="preserve"> containing an achromatic spherical target object</w:t>
      </w:r>
      <w:r w:rsidR="009B2D9C">
        <w:rPr>
          <w:rFonts w:ascii="Times New Roman" w:hAnsi="Times New Roman"/>
          <w:sz w:val="22"/>
          <w:szCs w:val="22"/>
        </w:rPr>
        <w:t xml:space="preserve">: a standard image and a comparison image (Figure 1a). The images </w:t>
      </w:r>
      <w:r w:rsidR="00211AFF">
        <w:rPr>
          <w:rFonts w:ascii="Times New Roman" w:hAnsi="Times New Roman"/>
          <w:sz w:val="22"/>
          <w:szCs w:val="22"/>
        </w:rPr>
        <w:t xml:space="preserve">were </w:t>
      </w:r>
      <w:r w:rsidR="00723CC7">
        <w:rPr>
          <w:rFonts w:ascii="Times New Roman" w:hAnsi="Times New Roman"/>
          <w:sz w:val="22"/>
          <w:szCs w:val="22"/>
        </w:rPr>
        <w:t xml:space="preserve">computer graphics renderings of 3D scenes. They </w:t>
      </w:r>
      <w:r w:rsidR="009B2D9C">
        <w:rPr>
          <w:rFonts w:ascii="Times New Roman" w:hAnsi="Times New Roman"/>
          <w:sz w:val="22"/>
          <w:szCs w:val="22"/>
        </w:rPr>
        <w:t xml:space="preserve">were </w:t>
      </w:r>
      <w:r w:rsidR="00723CC7">
        <w:rPr>
          <w:rFonts w:ascii="Times New Roman" w:hAnsi="Times New Roman"/>
          <w:sz w:val="22"/>
          <w:szCs w:val="22"/>
        </w:rPr>
        <w:t xml:space="preserve">presented </w:t>
      </w:r>
      <w:r w:rsidR="009B2D9C">
        <w:rPr>
          <w:rFonts w:ascii="Times New Roman" w:hAnsi="Times New Roman"/>
          <w:sz w:val="22"/>
          <w:szCs w:val="22"/>
        </w:rPr>
        <w:t>on a calibrated monitor for 250ms each, one after the other</w:t>
      </w:r>
      <w:r w:rsidR="00723CC7">
        <w:rPr>
          <w:rFonts w:ascii="Times New Roman" w:hAnsi="Times New Roman"/>
          <w:sz w:val="22"/>
          <w:szCs w:val="22"/>
        </w:rPr>
        <w:t xml:space="preserve"> with a </w:t>
      </w:r>
      <w:r w:rsidR="009B2D9C">
        <w:rPr>
          <w:rFonts w:ascii="Times New Roman" w:hAnsi="Times New Roman"/>
          <w:sz w:val="22"/>
          <w:szCs w:val="22"/>
        </w:rPr>
        <w:t xml:space="preserve">250ms inter-stimulus interval. The observer’s task was to report the image in which the 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A8436A">
        <w:rPr>
          <w:rFonts w:ascii="Times New Roman" w:hAnsi="Times New Roman"/>
          <w:color w:val="0076BA"/>
          <w:sz w:val="22"/>
          <w:szCs w:val="22"/>
        </w:rPr>
        <w:t>{Materials, 2017  #331}</w:t>
      </w:r>
      <w:r w:rsidR="00554DFF">
        <w:rPr>
          <w:rFonts w:ascii="Times New Roman" w:hAnsi="Times New Roman"/>
          <w:sz w:val="22"/>
          <w:szCs w:val="22"/>
        </w:rPr>
        <w:t>)</w:t>
      </w:r>
      <w:r w:rsidR="00802A61">
        <w:rPr>
          <w:rFonts w:ascii="Times New Roman" w:hAnsi="Times New Roman"/>
          <w:sz w:val="22"/>
          <w:szCs w:val="22"/>
        </w:rPr>
        <w:t xml:space="preserve"> of the sphere in the comparison image while keeping the LRF of the sphere 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6C5922" w:rsidRPr="00723CC7">
        <w:rPr>
          <w:rFonts w:ascii="Times New Roman" w:hAnsi="Times New Roman"/>
          <w:sz w:val="22"/>
          <w:szCs w:val="22"/>
          <w:highlight w:val="yellow"/>
        </w:rPr>
        <w:t>ref</w:t>
      </w:r>
      <w:r w:rsidR="006C5922">
        <w:rPr>
          <w:rFonts w:ascii="Times New Roman" w:hAnsi="Times New Roman"/>
          <w:sz w:val="22"/>
          <w:szCs w:val="22"/>
        </w:rPr>
        <w:t xml:space="preserve">)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651B6A60"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to have 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in our psychophysical task. We fit the proportion comparison chosen data 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We defined the threshold 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790B63FC" w:rsidR="009F434F" w:rsidRDefault="00554DFF" w:rsidP="009F434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variation in </w:t>
      </w:r>
      <w:r w:rsidR="0004085B">
        <w:rPr>
          <w:rFonts w:ascii="Times New Roman" w:hAnsi="Times New Roman"/>
          <w:b/>
          <w:bCs/>
          <w:sz w:val="22"/>
          <w:szCs w:val="22"/>
        </w:rPr>
        <w:t xml:space="preserve">reflectance </w:t>
      </w:r>
      <w:r>
        <w:rPr>
          <w:rFonts w:ascii="Times New Roman" w:hAnsi="Times New Roman"/>
          <w:b/>
          <w:bCs/>
          <w:sz w:val="22"/>
          <w:szCs w:val="22"/>
        </w:rPr>
        <w:t>of background objects</w:t>
      </w:r>
    </w:p>
    <w:p w14:paraId="58BE7E20" w14:textId="1EF96FAA" w:rsidR="0004085B" w:rsidRDefault="0004085B" w:rsidP="0004085B">
      <w:pPr>
        <w:pStyle w:val="Default"/>
        <w:spacing w:before="0"/>
        <w:rPr>
          <w:rFonts w:ascii="Times New Roman" w:hAnsi="Times New Roman"/>
          <w:b/>
          <w:bCs/>
          <w:sz w:val="22"/>
          <w:szCs w:val="22"/>
        </w:rPr>
      </w:pPr>
    </w:p>
    <w:p w14:paraId="6C30F22F" w14:textId="5FDBF3DD"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92304B">
        <w:rPr>
          <w:rFonts w:ascii="Times New Roman" w:hAnsi="Times New Roman"/>
          <w:sz w:val="22"/>
          <w:szCs w:val="22"/>
        </w:rPr>
        <w:t xml:space="preserve">variation in </w:t>
      </w:r>
      <w:r>
        <w:rPr>
          <w:rFonts w:ascii="Times New Roman" w:hAnsi="Times New Roman"/>
          <w:sz w:val="22"/>
          <w:szCs w:val="22"/>
        </w:rPr>
        <w:t>background on lightness discrimination thresholds, we varied the reflectance spectra of the background objects in the images by sampling them from a statistical model based on natural surface reflectance databases (See Methods: Reflectance and Illumination Spectra,</w:t>
      </w:r>
      <w:r>
        <w:rPr>
          <w:rFonts w:ascii="Times New Roman" w:hAnsi="Times New Roman"/>
          <w:color w:val="0076BA"/>
          <w:sz w:val="22"/>
          <w:szCs w:val="22"/>
        </w:rPr>
        <w:t xml:space="preserve"> </w:t>
      </w:r>
      <w:commentRangeStart w:id="64"/>
      <w:r w:rsidR="00A8436A">
        <w:rPr>
          <w:rFonts w:ascii="Times New Roman" w:hAnsi="Times New Roman"/>
          <w:color w:val="0076BA"/>
          <w:sz w:val="22"/>
          <w:szCs w:val="22"/>
        </w:rPr>
        <w:t>{Kelly, 1943 #394;Vrhel, 1994 #805}</w:t>
      </w:r>
      <w:commentRangeEnd w:id="64"/>
      <w:r w:rsidR="00A8436A">
        <w:rPr>
          <w:rStyle w:val="CommentReference"/>
          <w:rFonts w:ascii="Times New Roman" w:hAnsi="Times New Roman" w:cs="Times New Roman"/>
          <w:color w:val="auto"/>
          <w14:textOutline w14:w="0" w14:cap="rnd" w14:cmpd="sng" w14:algn="ctr">
            <w14:noFill/>
            <w14:prstDash w14:val="solid"/>
            <w14:bevel/>
          </w14:textOutline>
        </w:rPr>
        <w:commentReference w:id="64"/>
      </w:r>
      <w:r>
        <w:rPr>
          <w:rFonts w:ascii="Times New Roman" w:hAnsi="Times New Roman"/>
          <w:sz w:val="22"/>
          <w:szCs w:val="22"/>
        </w:rPr>
        <w:t>). Briefly, a database of natural surface reflectance functions 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p>
    <w:p w14:paraId="2CC7D848" w14:textId="77777777" w:rsidR="0004085B" w:rsidRDefault="0004085B" w:rsidP="0004085B">
      <w:pPr>
        <w:pStyle w:val="Default"/>
        <w:spacing w:before="0"/>
        <w:rPr>
          <w:rFonts w:ascii="Times New Roman" w:hAnsi="Times New Roman"/>
          <w:sz w:val="22"/>
          <w:szCs w:val="22"/>
        </w:rPr>
      </w:pPr>
    </w:p>
    <w:p w14:paraId="09C10884" w14:textId="3AC0C44B" w:rsidR="0004085B" w:rsidRDefault="0004085B" w:rsidP="0004085B">
      <w:pPr>
        <w:pStyle w:val="Default"/>
        <w:spacing w:before="0"/>
        <w:rPr>
          <w:rFonts w:ascii="Times New Roman" w:eastAsia="Times New Roman" w:hAnsi="Times New Roman" w:cs="Times New Roman"/>
          <w:sz w:val="22"/>
          <w:szCs w:val="22"/>
        </w:rPr>
      </w:pPr>
      <w:r>
        <w:rPr>
          <w:rFonts w:ascii="Times New Roman" w:hAnsi="Times New Roman"/>
          <w:sz w:val="22"/>
          <w:szCs w:val="22"/>
        </w:rPr>
        <w:t>We measured threshold as a function of a scalar that multiplied the covariance matrix of the projection weight distribution.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ins w:id="65" w:author="Brainard, David H" w:date="2021-01-13T08:22:00Z">
        <w:r w:rsidR="00D37CBF">
          <w:rPr>
            <w:rFonts w:ascii="Times New Roman" w:hAnsi="Times New Roman"/>
            <w:sz w:val="22"/>
            <w:szCs w:val="22"/>
          </w:rPr>
          <w:t xml:space="preserve">examples of </w:t>
        </w:r>
      </w:ins>
      <w:del w:id="66" w:author="Brainard, David H" w:date="2021-01-13T08:22:00Z">
        <w:r w:rsidDel="00D37CBF">
          <w:rPr>
            <w:rFonts w:ascii="Times New Roman" w:hAnsi="Times New Roman"/>
            <w:sz w:val="22"/>
            <w:szCs w:val="22"/>
          </w:rPr>
          <w:delText xml:space="preserve">particular </w:delText>
        </w:r>
      </w:del>
      <w:r>
        <w:rPr>
          <w:rFonts w:ascii="Times New Roman" w:hAnsi="Times New Roman"/>
          <w:sz w:val="22"/>
          <w:szCs w:val="22"/>
        </w:rPr>
        <w:t>image</w:t>
      </w:r>
      <w:del w:id="67" w:author="Brainard, David H" w:date="2021-01-13T08:22:00Z">
        <w:r w:rsidDel="00D37CBF">
          <w:rPr>
            <w:rFonts w:ascii="Times New Roman" w:hAnsi="Times New Roman"/>
            <w:sz w:val="22"/>
            <w:szCs w:val="22"/>
          </w:rPr>
          <w:delText xml:space="preserve"> samples</w:delText>
        </w:r>
      </w:del>
      <w:ins w:id="68" w:author="Brainard, David H" w:date="2021-01-13T08:22:00Z">
        <w:r w:rsidR="00D37CBF">
          <w:rPr>
            <w:rFonts w:ascii="Times New Roman" w:hAnsi="Times New Roman"/>
            <w:sz w:val="22"/>
            <w:szCs w:val="22"/>
          </w:rPr>
          <w:t>s</w:t>
        </w:r>
      </w:ins>
      <w:r>
        <w:rPr>
          <w:rFonts w:ascii="Times New Roman" w:hAnsi="Times New Roman"/>
          <w:sz w:val="22"/>
          <w:szCs w:val="22"/>
        </w:rPr>
        <w:t xml:space="preserve"> used in our psychophysical task</w:t>
      </w:r>
      <w:ins w:id="69" w:author="Brainard, David H" w:date="2021-01-13T08:22:00Z">
        <w:r w:rsidR="00D37CBF">
          <w:rPr>
            <w:rFonts w:ascii="Times New Roman" w:hAnsi="Times New Roman"/>
            <w:sz w:val="22"/>
            <w:szCs w:val="22"/>
          </w:rPr>
          <w:t xml:space="preserve"> for difference ch</w:t>
        </w:r>
      </w:ins>
      <w:ins w:id="70" w:author="Brainard, David H" w:date="2021-01-13T08:23:00Z">
        <w:r w:rsidR="00D37CBF">
          <w:rPr>
            <w:rFonts w:ascii="Times New Roman" w:hAnsi="Times New Roman"/>
            <w:sz w:val="22"/>
            <w:szCs w:val="22"/>
          </w:rPr>
          <w:t>oices of the covariance scalar.</w:t>
        </w:r>
      </w:ins>
      <w:del w:id="71" w:author="Brainard, David H" w:date="2021-01-13T08:22:00Z">
        <w:r w:rsidDel="00D37CBF">
          <w:rPr>
            <w:rFonts w:ascii="Times New Roman" w:hAnsi="Times New Roman"/>
            <w:sz w:val="22"/>
            <w:szCs w:val="22"/>
          </w:rPr>
          <w:delText>.</w:delText>
        </w:r>
      </w:del>
      <w:r>
        <w:rPr>
          <w:rFonts w:ascii="Times New Roman" w:hAnsi="Times New Roman"/>
          <w:sz w:val="22"/>
          <w:szCs w:val="22"/>
        </w:rPr>
        <w:t xml:space="preserve"> Discrimination thresholds were measured separately for each of the six values of the covariance scalar.</w:t>
      </w:r>
      <w:r w:rsidRPr="00717D08">
        <w:rPr>
          <w:rFonts w:ascii="Times New Roman" w:hAnsi="Times New Roman"/>
          <w:sz w:val="22"/>
          <w:szCs w:val="22"/>
        </w:rPr>
        <w:t xml:space="preserve"> </w:t>
      </w:r>
    </w:p>
    <w:p w14:paraId="623D7EA9" w14:textId="77777777" w:rsidR="0004085B" w:rsidRPr="009F434F" w:rsidRDefault="0004085B" w:rsidP="00723CC7">
      <w:pPr>
        <w:pStyle w:val="Default"/>
        <w:spacing w:before="0"/>
        <w:rPr>
          <w:rFonts w:ascii="Times New Roman" w:hAnsi="Times New Roman"/>
          <w:b/>
          <w:bCs/>
          <w:sz w:val="22"/>
          <w:szCs w:val="22"/>
        </w:rPr>
      </w:pPr>
    </w:p>
    <w:p w14:paraId="78A3BA4F" w14:textId="243D4C64" w:rsidR="00DC4E76" w:rsidRPr="00B010E0" w:rsidRDefault="009F434F" w:rsidP="00723CC7">
      <w:pPr>
        <w:pStyle w:val="Heading3"/>
        <w:rPr>
          <w:rFonts w:ascii="Times New Roman" w:hAnsi="Times New Roman"/>
          <w:color w:val="000000" w:themeColor="text1"/>
          <w:sz w:val="22"/>
          <w:szCs w:val="22"/>
        </w:rPr>
      </w:pPr>
      <w:r w:rsidRPr="00B010E0">
        <w:rPr>
          <w:rFonts w:ascii="Times New Roman" w:hAnsi="Times New Roman"/>
          <w:color w:val="000000" w:themeColor="text1"/>
          <w:sz w:val="22"/>
          <w:szCs w:val="22"/>
        </w:rPr>
        <w:t xml:space="preserve">Figure 4 shows </w:t>
      </w:r>
      <w:r w:rsidR="0092304B" w:rsidRPr="00B010E0">
        <w:rPr>
          <w:rFonts w:ascii="Times New Roman" w:hAnsi="Times New Roman"/>
          <w:color w:val="000000" w:themeColor="text1"/>
          <w:sz w:val="22"/>
          <w:szCs w:val="22"/>
        </w:rPr>
        <w:t>how</w:t>
      </w:r>
      <w:r w:rsidRPr="00B010E0">
        <w:rPr>
          <w:rFonts w:ascii="Times New Roman" w:hAnsi="Times New Roman"/>
          <w:color w:val="000000" w:themeColor="text1"/>
          <w:sz w:val="22"/>
          <w:szCs w:val="22"/>
        </w:rPr>
        <w:t xml:space="preserve"> discrimination thresholds </w:t>
      </w:r>
      <w:r w:rsidR="0092304B" w:rsidRPr="00B010E0">
        <w:rPr>
          <w:rFonts w:ascii="Times New Roman" w:hAnsi="Times New Roman"/>
          <w:color w:val="000000" w:themeColor="text1"/>
          <w:sz w:val="22"/>
          <w:szCs w:val="22"/>
        </w:rPr>
        <w:t xml:space="preserve">change </w:t>
      </w:r>
      <w:r w:rsidRPr="00B010E0">
        <w:rPr>
          <w:rFonts w:ascii="Times New Roman" w:hAnsi="Times New Roman"/>
          <w:color w:val="000000" w:themeColor="text1"/>
          <w:sz w:val="22"/>
          <w:szCs w:val="22"/>
        </w:rPr>
        <w:t xml:space="preserve">with the amount of variability in the </w:t>
      </w:r>
      <w:r w:rsidR="0092304B" w:rsidRPr="00B010E0">
        <w:rPr>
          <w:rFonts w:ascii="Times New Roman" w:hAnsi="Times New Roman"/>
          <w:color w:val="000000" w:themeColor="text1"/>
          <w:sz w:val="22"/>
          <w:szCs w:val="22"/>
        </w:rPr>
        <w:t xml:space="preserve">spectra </w:t>
      </w:r>
      <w:r w:rsidRPr="00B010E0">
        <w:rPr>
          <w:rFonts w:ascii="Times New Roman" w:hAnsi="Times New Roman"/>
          <w:color w:val="000000" w:themeColor="text1"/>
          <w:sz w:val="22"/>
          <w:szCs w:val="22"/>
        </w:rPr>
        <w:t xml:space="preserve">of the background objects. We plot </w:t>
      </w:r>
      <w:r w:rsidR="0092304B" w:rsidRPr="00B010E0">
        <w:rPr>
          <w:rFonts w:ascii="Times New Roman" w:hAnsi="Times New Roman"/>
          <w:color w:val="000000" w:themeColor="text1"/>
          <w:sz w:val="22"/>
          <w:szCs w:val="22"/>
        </w:rPr>
        <w:t xml:space="preserve">mean (across </w:t>
      </w:r>
      <w:r w:rsidR="00A94812" w:rsidRPr="00B010E0">
        <w:rPr>
          <w:rStyle w:val="None"/>
          <w:rFonts w:ascii="Times New Roman" w:hAnsi="Times New Roman"/>
          <w:color w:val="000000" w:themeColor="text1"/>
          <w:sz w:val="22"/>
          <w:szCs w:val="22"/>
        </w:rPr>
        <w:t>observer</w:t>
      </w:r>
      <w:r w:rsidR="0092304B" w:rsidRPr="00B010E0">
        <w:rPr>
          <w:rFonts w:ascii="Times New Roman" w:hAnsi="Times New Roman"/>
          <w:color w:val="000000" w:themeColor="text1"/>
          <w:sz w:val="22"/>
          <w:szCs w:val="22"/>
        </w:rPr>
        <w:t xml:space="preserve">s, N = 4) </w:t>
      </w:r>
      <w:r w:rsidRPr="00B010E0">
        <w:rPr>
          <w:rFonts w:ascii="Times New Roman" w:hAnsi="Times New Roman"/>
          <w:color w:val="000000" w:themeColor="text1"/>
          <w:sz w:val="22"/>
          <w:szCs w:val="22"/>
        </w:rPr>
        <w:t xml:space="preserve">log threshold squared vs the log of the covariance scalar of the </w:t>
      </w:r>
      <w:r w:rsidR="00554DFF" w:rsidRPr="00B010E0">
        <w:rPr>
          <w:rFonts w:ascii="Times New Roman" w:hAnsi="Times New Roman"/>
          <w:color w:val="000000" w:themeColor="text1"/>
          <w:sz w:val="22"/>
          <w:szCs w:val="22"/>
        </w:rPr>
        <w:t>distribution. For low values of the covariance scalar, threshold is nearly constant</w:t>
      </w:r>
      <w:r w:rsidR="0004085B" w:rsidRPr="00B010E0">
        <w:rPr>
          <w:rFonts w:ascii="Times New Roman" w:hAnsi="Times New Roman"/>
          <w:color w:val="000000" w:themeColor="text1"/>
          <w:sz w:val="22"/>
          <w:szCs w:val="22"/>
        </w:rPr>
        <w:t>. As the covariance scalar increases, lo</w:t>
      </w:r>
      <w:r w:rsidR="001B3BDD" w:rsidRPr="00B010E0">
        <w:rPr>
          <w:rFonts w:ascii="Times New Roman" w:hAnsi="Times New Roman"/>
          <w:color w:val="000000" w:themeColor="text1"/>
          <w:sz w:val="22"/>
          <w:szCs w:val="22"/>
        </w:rPr>
        <w:t>g</w:t>
      </w:r>
      <w:r w:rsidR="0004085B" w:rsidRPr="00B010E0">
        <w:rPr>
          <w:rFonts w:ascii="Times New Roman" w:hAnsi="Times New Roman"/>
          <w:color w:val="000000" w:themeColor="text1"/>
          <w:sz w:val="22"/>
          <w:szCs w:val="22"/>
        </w:rPr>
        <w:t xml:space="preserve"> squared threshold </w:t>
      </w:r>
      <w:r w:rsidR="00554DFF" w:rsidRPr="00B010E0">
        <w:rPr>
          <w:rFonts w:ascii="Times New Roman" w:hAnsi="Times New Roman"/>
          <w:color w:val="000000" w:themeColor="text1"/>
          <w:sz w:val="22"/>
          <w:szCs w:val="22"/>
        </w:rPr>
        <w:t>rise</w:t>
      </w:r>
      <w:r w:rsidR="0092304B" w:rsidRPr="00B010E0">
        <w:rPr>
          <w:rFonts w:ascii="Times New Roman" w:hAnsi="Times New Roman"/>
          <w:color w:val="000000" w:themeColor="text1"/>
          <w:sz w:val="22"/>
          <w:szCs w:val="22"/>
        </w:rPr>
        <w:t>s</w:t>
      </w:r>
      <w:r w:rsidR="00554DFF" w:rsidRPr="00B010E0">
        <w:rPr>
          <w:rFonts w:ascii="Times New Roman" w:hAnsi="Times New Roman"/>
          <w:color w:val="000000" w:themeColor="text1"/>
          <w:sz w:val="22"/>
          <w:szCs w:val="22"/>
        </w:rPr>
        <w:t xml:space="preserve"> approximately linearly</w:t>
      </w:r>
      <w:r w:rsidR="0004085B" w:rsidRPr="00B010E0">
        <w:rPr>
          <w:rFonts w:ascii="Times New Roman" w:hAnsi="Times New Roman"/>
          <w:color w:val="000000" w:themeColor="text1"/>
          <w:sz w:val="22"/>
          <w:szCs w:val="22"/>
        </w:rPr>
        <w:t xml:space="preserve"> with log covariance scalar</w:t>
      </w:r>
      <w:r w:rsidR="00C6744D" w:rsidRPr="00B010E0">
        <w:rPr>
          <w:rFonts w:ascii="Times New Roman" w:hAnsi="Times New Roman"/>
          <w:color w:val="000000" w:themeColor="text1"/>
          <w:sz w:val="22"/>
          <w:szCs w:val="22"/>
        </w:rPr>
        <w:t>, a</w:t>
      </w:r>
      <w:r w:rsidR="0004085B" w:rsidRPr="00B010E0">
        <w:rPr>
          <w:rFonts w:ascii="Times New Roman" w:hAnsi="Times New Roman"/>
          <w:color w:val="000000" w:themeColor="text1"/>
          <w:sz w:val="22"/>
          <w:szCs w:val="22"/>
        </w:rPr>
        <w:t xml:space="preserve"> dependence </w:t>
      </w:r>
      <w:r w:rsidR="00815E09" w:rsidRPr="00B010E0">
        <w:rPr>
          <w:rFonts w:ascii="Times New Roman" w:hAnsi="Times New Roman"/>
          <w:color w:val="000000" w:themeColor="text1"/>
          <w:sz w:val="22"/>
          <w:szCs w:val="22"/>
        </w:rPr>
        <w:t xml:space="preserve">predicted by </w:t>
      </w:r>
      <w:ins w:id="72" w:author="Brainard, David H" w:date="2021-01-13T08:23:00Z">
        <w:r w:rsidR="00D37CBF">
          <w:rPr>
            <w:rFonts w:ascii="Times New Roman" w:hAnsi="Times New Roman"/>
            <w:color w:val="000000" w:themeColor="text1"/>
            <w:sz w:val="22"/>
            <w:szCs w:val="22"/>
          </w:rPr>
          <w:t xml:space="preserve">a simple model based on </w:t>
        </w:r>
      </w:ins>
      <w:r w:rsidR="00361F39" w:rsidRPr="00B010E0">
        <w:rPr>
          <w:rFonts w:ascii="Times New Roman" w:hAnsi="Times New Roman"/>
          <w:color w:val="000000" w:themeColor="text1"/>
          <w:sz w:val="22"/>
          <w:szCs w:val="22"/>
        </w:rPr>
        <w:t>Signal Detection Theory</w:t>
      </w:r>
      <w:r w:rsidR="00554DFF" w:rsidRPr="00B010E0">
        <w:rPr>
          <w:rFonts w:ascii="Times New Roman" w:hAnsi="Times New Roman"/>
          <w:color w:val="000000" w:themeColor="text1"/>
          <w:sz w:val="22"/>
          <w:szCs w:val="22"/>
        </w:rPr>
        <w:t xml:space="preserve"> (</w:t>
      </w:r>
      <w:r w:rsidR="0004085B" w:rsidRPr="00B010E0">
        <w:rPr>
          <w:rFonts w:ascii="Times New Roman" w:hAnsi="Times New Roman"/>
          <w:color w:val="000000" w:themeColor="text1"/>
          <w:sz w:val="22"/>
          <w:szCs w:val="22"/>
        </w:rPr>
        <w:t>Figure 4;</w:t>
      </w:r>
      <w:r w:rsidR="0092304B" w:rsidRPr="00B010E0">
        <w:rPr>
          <w:rFonts w:ascii="Times New Roman" w:hAnsi="Times New Roman"/>
          <w:color w:val="000000" w:themeColor="text1"/>
          <w:sz w:val="22"/>
          <w:szCs w:val="22"/>
        </w:rPr>
        <w:t xml:space="preserve"> see</w:t>
      </w:r>
      <w:r w:rsidR="0004085B" w:rsidRPr="00B010E0">
        <w:rPr>
          <w:rFonts w:ascii="Times New Roman" w:hAnsi="Times New Roman"/>
          <w:color w:val="000000" w:themeColor="text1"/>
          <w:sz w:val="22"/>
          <w:szCs w:val="22"/>
        </w:rPr>
        <w:t xml:space="preserve"> </w:t>
      </w:r>
      <w:ins w:id="73" w:author="Brainard, David H" w:date="2021-01-18T13:30:00Z">
        <w:r w:rsidR="00484B28">
          <w:rPr>
            <w:rFonts w:ascii="Times New Roman" w:hAnsi="Times New Roman"/>
            <w:color w:val="000000" w:themeColor="text1"/>
            <w:sz w:val="22"/>
            <w:szCs w:val="22"/>
          </w:rPr>
          <w:t xml:space="preserve">below and </w:t>
        </w:r>
      </w:ins>
      <w:r w:rsidR="00554DFF" w:rsidRPr="00B010E0">
        <w:rPr>
          <w:rFonts w:ascii="Times New Roman" w:hAnsi="Times New Roman"/>
          <w:color w:val="000000" w:themeColor="text1"/>
          <w:sz w:val="22"/>
          <w:szCs w:val="22"/>
        </w:rPr>
        <w:t xml:space="preserve">Methods: </w:t>
      </w:r>
      <w:del w:id="74" w:author="Brainard, David H" w:date="2021-01-18T13:30:00Z">
        <w:r w:rsidR="00684003" w:rsidRPr="00B010E0" w:rsidDel="00CF5E53">
          <w:rPr>
            <w:rFonts w:ascii="Times New Roman" w:hAnsi="Times New Roman"/>
            <w:color w:val="000000" w:themeColor="text1"/>
            <w:sz w:val="22"/>
            <w:szCs w:val="22"/>
          </w:rPr>
          <w:delText>Signal Detection Theory</w:delText>
        </w:r>
        <w:r w:rsidR="00B1518D" w:rsidRPr="00B010E0" w:rsidDel="00CF5E53">
          <w:rPr>
            <w:rFonts w:ascii="Times New Roman" w:hAnsi="Times New Roman"/>
            <w:color w:val="000000" w:themeColor="text1"/>
            <w:sz w:val="22"/>
            <w:szCs w:val="22"/>
          </w:rPr>
          <w:delText xml:space="preserve"> and Model Fit</w:delText>
        </w:r>
      </w:del>
      <w:ins w:id="75" w:author="Brainard, David H" w:date="2021-01-18T13:30:00Z">
        <w:r w:rsidR="00CF5E53">
          <w:rPr>
            <w:rFonts w:ascii="Times New Roman" w:hAnsi="Times New Roman"/>
            <w:color w:val="000000" w:themeColor="text1"/>
            <w:sz w:val="22"/>
            <w:szCs w:val="22"/>
          </w:rPr>
          <w:t>Theory of Signal Detection Model</w:t>
        </w:r>
      </w:ins>
      <w:r w:rsidR="00554DFF" w:rsidRPr="00B010E0">
        <w:rPr>
          <w:rFonts w:ascii="Times New Roman" w:hAnsi="Times New Roman"/>
          <w:color w:val="000000" w:themeColor="text1"/>
          <w:sz w:val="22"/>
          <w:szCs w:val="22"/>
        </w:rPr>
        <w:t>).</w:t>
      </w:r>
      <w:r w:rsidR="007B4E86" w:rsidRPr="00B010E0">
        <w:rPr>
          <w:rFonts w:ascii="Times New Roman" w:hAnsi="Times New Roman"/>
          <w:color w:val="000000" w:themeColor="text1"/>
          <w:sz w:val="22"/>
          <w:szCs w:val="22"/>
        </w:rPr>
        <w:t xml:space="preserve"> </w:t>
      </w:r>
    </w:p>
    <w:p w14:paraId="7E0123E4" w14:textId="77777777" w:rsidR="00DC4E76" w:rsidRDefault="00DC4E76" w:rsidP="009F434F">
      <w:pPr>
        <w:pStyle w:val="Default"/>
        <w:spacing w:before="0"/>
        <w:rPr>
          <w:rFonts w:ascii="Times New Roman" w:hAnsi="Times New Roman"/>
          <w:sz w:val="22"/>
          <w:szCs w:val="22"/>
        </w:rPr>
      </w:pPr>
    </w:p>
    <w:p w14:paraId="5F57E3D4" w14:textId="73DA41F4" w:rsidR="007B4E86" w:rsidRDefault="0092304B" w:rsidP="009F434F">
      <w:pPr>
        <w:pStyle w:val="Default"/>
        <w:spacing w:before="0"/>
        <w:rPr>
          <w:rFonts w:ascii="Times New Roman" w:hAnsi="Times New Roman"/>
          <w:sz w:val="22"/>
          <w:szCs w:val="22"/>
        </w:rPr>
      </w:pPr>
      <w:r>
        <w:rPr>
          <w:rFonts w:ascii="Times New Roman" w:hAnsi="Times New Roman"/>
          <w:sz w:val="22"/>
          <w:szCs w:val="22"/>
        </w:rPr>
        <w:lastRenderedPageBreak/>
        <w:t xml:space="preserve">When the covariance scalar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commentRangeStart w:id="76"/>
      <w:r w:rsidR="009C2926" w:rsidRPr="00723CC7">
        <w:rPr>
          <w:rFonts w:ascii="Times New Roman" w:hAnsi="Times New Roman"/>
          <w:sz w:val="22"/>
          <w:szCs w:val="22"/>
          <w:highlight w:val="yellow"/>
        </w:rPr>
        <w:t>ref</w:t>
      </w:r>
      <w:r w:rsidR="009C2926">
        <w:rPr>
          <w:rFonts w:ascii="Times New Roman" w:hAnsi="Times New Roman"/>
          <w:sz w:val="22"/>
          <w:szCs w:val="22"/>
        </w:rPr>
        <w:t>)</w:t>
      </w:r>
      <w:commentRangeEnd w:id="76"/>
      <w:r w:rsidR="009C2926">
        <w:rPr>
          <w:rStyle w:val="CommentReference"/>
          <w:rFonts w:ascii="Times New Roman" w:hAnsi="Times New Roman" w:cs="Times New Roman"/>
          <w:color w:val="auto"/>
          <w14:textOutline w14:w="0" w14:cap="rnd" w14:cmpd="sng" w14:algn="ctr">
            <w14:noFill/>
            <w14:prstDash w14:val="solid"/>
            <w14:bevel/>
          </w14:textOutline>
        </w:rPr>
        <w:commentReference w:id="76"/>
      </w:r>
      <w:r w:rsidR="006C5922">
        <w:rPr>
          <w:rFonts w:ascii="Times New Roman" w:hAnsi="Times New Roman"/>
          <w:sz w:val="22"/>
          <w:szCs w:val="22"/>
        </w:rPr>
        <w:t>. One is internal variability in the observer’s representation of target object lightness. The other is the efficiency with which the observer’s decision processes make use of the information provided by this representation.</w:t>
      </w:r>
      <w:r w:rsidR="007B4E86">
        <w:rPr>
          <w:rFonts w:ascii="Times New Roman" w:hAnsi="Times New Roman"/>
          <w:sz w:val="22"/>
          <w:szCs w:val="22"/>
        </w:rPr>
        <w:t xml:space="preserve"> Our experiments do not separate the relative contributions of these two conceptually distinct factors, and in the following we refer to them 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26BB296E"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comes into play. This is the </w:t>
      </w:r>
      <w:r w:rsidR="00802B44">
        <w:rPr>
          <w:rFonts w:ascii="Times New Roman" w:hAnsi="Times New Roman"/>
          <w:sz w:val="22"/>
          <w:szCs w:val="22"/>
        </w:rPr>
        <w:t xml:space="preserve">external </w:t>
      </w:r>
      <w:r>
        <w:rPr>
          <w:rFonts w:ascii="Times New Roman" w:hAnsi="Times New Roman"/>
          <w:sz w:val="22"/>
          <w:szCs w:val="22"/>
        </w:rPr>
        <w:t>variability introduced by the variation in background objects</w:t>
      </w:r>
      <w:r w:rsidR="00802B44">
        <w:rPr>
          <w:rFonts w:ascii="Times New Roman" w:hAnsi="Times New Roman"/>
          <w:sz w:val="22"/>
          <w:szCs w:val="22"/>
        </w:rPr>
        <w:t>, to the extent that it impinges on the 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dominates the effect of the external variability and threshold remains roughly constant. At high values of the covariance scalar, the effect </w:t>
      </w:r>
      <w:r w:rsidR="00B63AC8">
        <w:rPr>
          <w:rFonts w:ascii="Times New Roman" w:hAnsi="Times New Roman"/>
          <w:sz w:val="22"/>
          <w:szCs w:val="22"/>
        </w:rPr>
        <w:t xml:space="preserve">of </w:t>
      </w:r>
      <w:r w:rsidR="00802B44">
        <w:rPr>
          <w:rFonts w:ascii="Times New Roman" w:hAnsi="Times New Roman"/>
          <w:sz w:val="22"/>
          <w:szCs w:val="22"/>
        </w:rPr>
        <w:t xml:space="preserve">external variability limits performance, and thresholds rise with 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F900937"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 xml:space="preserve">Each observer shows the same basic pattern as the mean results, with constant thresholds across low values of the covariance scalar and then a rise of thresholds that is approximately linear on the log threshold squared versus log covariance plot.  The most notable individual difference is in the slope of the rising limb 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11D00477" w:rsidR="00BA5E45" w:rsidRDefault="00554DFF">
      <w:pPr>
        <w:pStyle w:val="Default"/>
        <w:numPr>
          <w:ilvl w:val="0"/>
          <w:numId w:val="3"/>
        </w:numPr>
        <w:spacing w:before="0"/>
        <w:rPr>
          <w:rFonts w:ascii="Times New Roman" w:hAnsi="Times New Roman"/>
          <w:b/>
          <w:bCs/>
          <w:sz w:val="22"/>
          <w:szCs w:val="22"/>
        </w:rPr>
      </w:pPr>
      <w:del w:id="77" w:author="Brainard, David H" w:date="2021-01-18T13:30:00Z">
        <w:r w:rsidDel="009B139F">
          <w:rPr>
            <w:rFonts w:ascii="Times New Roman" w:hAnsi="Times New Roman"/>
            <w:b/>
            <w:bCs/>
            <w:sz w:val="22"/>
            <w:szCs w:val="22"/>
          </w:rPr>
          <w:delText xml:space="preserve">A computational model with </w:delText>
        </w:r>
        <w:r w:rsidR="00432895" w:rsidDel="009B139F">
          <w:rPr>
            <w:rFonts w:ascii="Times New Roman" w:hAnsi="Times New Roman"/>
            <w:b/>
            <w:bCs/>
            <w:sz w:val="22"/>
            <w:szCs w:val="22"/>
          </w:rPr>
          <w:delText>center-</w:delText>
        </w:r>
        <w:r w:rsidDel="009B139F">
          <w:rPr>
            <w:rFonts w:ascii="Times New Roman" w:hAnsi="Times New Roman"/>
            <w:b/>
            <w:bCs/>
            <w:sz w:val="22"/>
            <w:szCs w:val="22"/>
          </w:rPr>
          <w:delText>surround receptive field captures human threshold increase</w:delText>
        </w:r>
      </w:del>
      <w:ins w:id="78" w:author="Brainard, David H" w:date="2021-01-18T13:31:00Z">
        <w:r w:rsidR="009B139F">
          <w:rPr>
            <w:rFonts w:ascii="Times New Roman" w:hAnsi="Times New Roman"/>
            <w:b/>
            <w:bCs/>
            <w:sz w:val="22"/>
            <w:szCs w:val="22"/>
          </w:rPr>
          <w:t>Quantifying intrusion of background surface variation on the lightness representatione</w:t>
        </w:r>
      </w:ins>
    </w:p>
    <w:p w14:paraId="7EF35254" w14:textId="2523D70A" w:rsidR="003474F4" w:rsidRDefault="00554DFF" w:rsidP="00CC0064">
      <w:pPr>
        <w:pStyle w:val="Default"/>
        <w:spacing w:before="0"/>
        <w:rPr>
          <w:ins w:id="79" w:author="Brainard, David H" w:date="2021-01-18T13:24:00Z"/>
          <w:rFonts w:ascii="Times New Roman" w:hAnsi="Times New Roman"/>
          <w:sz w:val="22"/>
          <w:szCs w:val="22"/>
        </w:rPr>
      </w:pPr>
      <w:r>
        <w:rPr>
          <w:rFonts w:ascii="Times New Roman" w:hAnsi="Times New Roman"/>
          <w:sz w:val="22"/>
          <w:szCs w:val="22"/>
        </w:rPr>
        <w:t xml:space="preserve">We modeled </w:t>
      </w:r>
      <w:del w:id="80" w:author="Brainard, David H" w:date="2021-01-17T10:59:00Z">
        <w:r w:rsidDel="00E544A7">
          <w:rPr>
            <w:rFonts w:ascii="Times New Roman" w:hAnsi="Times New Roman"/>
            <w:sz w:val="22"/>
            <w:szCs w:val="22"/>
          </w:rPr>
          <w:delText>human response in the psychophysical task</w:delText>
        </w:r>
      </w:del>
      <w:ins w:id="81" w:author="Brainard, David H" w:date="2021-01-17T10:59:00Z">
        <w:r w:rsidR="00E544A7">
          <w:rPr>
            <w:rFonts w:ascii="Times New Roman" w:hAnsi="Times New Roman"/>
            <w:sz w:val="22"/>
            <w:szCs w:val="22"/>
          </w:rPr>
          <w:t>the psycho</w:t>
        </w:r>
      </w:ins>
      <w:ins w:id="82" w:author="Brainard, David H" w:date="2021-01-17T11:00:00Z">
        <w:r w:rsidR="00E544A7">
          <w:rPr>
            <w:rFonts w:ascii="Times New Roman" w:hAnsi="Times New Roman"/>
            <w:sz w:val="22"/>
            <w:szCs w:val="22"/>
          </w:rPr>
          <w:t>physical data</w:t>
        </w:r>
      </w:ins>
      <w:r>
        <w:rPr>
          <w:rFonts w:ascii="Times New Roman" w:hAnsi="Times New Roman"/>
          <w:sz w:val="22"/>
          <w:szCs w:val="22"/>
        </w:rPr>
        <w:t xml:space="preserve"> </w:t>
      </w:r>
      <w:ins w:id="83" w:author="Brainard, David H" w:date="2021-01-18T13:10:00Z">
        <w:r w:rsidR="004B49FC">
          <w:rPr>
            <w:rFonts w:ascii="Times New Roman" w:hAnsi="Times New Roman"/>
            <w:sz w:val="22"/>
            <w:szCs w:val="22"/>
          </w:rPr>
          <w:t xml:space="preserve">both with an analytic model based on the Theory of Signal Detection </w:t>
        </w:r>
      </w:ins>
      <w:ins w:id="84" w:author="Brainard, David H" w:date="2021-01-18T13:11:00Z">
        <w:r w:rsidR="004B49FC">
          <w:rPr>
            <w:rFonts w:ascii="Times New Roman" w:hAnsi="Times New Roman"/>
            <w:sz w:val="22"/>
            <w:szCs w:val="22"/>
          </w:rPr>
          <w:t xml:space="preserve">(TSD) </w:t>
        </w:r>
      </w:ins>
      <w:ins w:id="85" w:author="Brainard, David H" w:date="2021-01-18T13:10:00Z">
        <w:r w:rsidR="004B49FC">
          <w:rPr>
            <w:rFonts w:ascii="Times New Roman" w:hAnsi="Times New Roman"/>
            <w:sz w:val="22"/>
            <w:szCs w:val="22"/>
          </w:rPr>
          <w:t xml:space="preserve">and </w:t>
        </w:r>
      </w:ins>
      <w:r>
        <w:rPr>
          <w:rFonts w:ascii="Times New Roman" w:hAnsi="Times New Roman"/>
          <w:sz w:val="22"/>
          <w:szCs w:val="22"/>
        </w:rPr>
        <w:t xml:space="preserve">using a computational observer model </w:t>
      </w:r>
      <w:ins w:id="86" w:author="Brainard, David H" w:date="2021-01-18T13:11:00Z">
        <w:r w:rsidR="004B49FC">
          <w:rPr>
            <w:rFonts w:ascii="Times New Roman" w:hAnsi="Times New Roman"/>
            <w:sz w:val="22"/>
            <w:szCs w:val="22"/>
          </w:rPr>
          <w:t xml:space="preserve">based on a single-channel linear receptive field </w:t>
        </w:r>
      </w:ins>
      <w:r>
        <w:rPr>
          <w:rFonts w:ascii="Times New Roman" w:hAnsi="Times New Roman"/>
          <w:sz w:val="22"/>
          <w:szCs w:val="22"/>
        </w:rPr>
        <w:t xml:space="preserve">(See Methods: </w:t>
      </w:r>
      <w:del w:id="87" w:author="Brainard, David H" w:date="2021-01-18T13:13:00Z">
        <w:r w:rsidR="00CD368A" w:rsidRPr="00723CC7" w:rsidDel="004B49FC">
          <w:rPr>
            <w:rStyle w:val="None"/>
            <w:rFonts w:ascii="Times New Roman" w:hAnsi="Times New Roman"/>
            <w:sz w:val="22"/>
            <w:szCs w:val="22"/>
          </w:rPr>
          <w:delText>Model of visual-system</w:delText>
        </w:r>
      </w:del>
      <w:ins w:id="88" w:author="Brainard, David H" w:date="2021-01-18T13:13:00Z">
        <w:r w:rsidR="004B49FC">
          <w:rPr>
            <w:rStyle w:val="None"/>
            <w:rFonts w:ascii="Times New Roman" w:hAnsi="Times New Roman"/>
            <w:sz w:val="22"/>
            <w:szCs w:val="22"/>
          </w:rPr>
          <w:t>Theory of Signal Detection Model and Method: Computational Observer Linear Receptive Field Model</w:t>
        </w:r>
      </w:ins>
      <w:del w:id="89" w:author="Brainard, David H" w:date="2021-01-17T11:00:00Z">
        <w:r w:rsidDel="00E544A7">
          <w:rPr>
            <w:rFonts w:ascii="Times New Roman" w:hAnsi="Times New Roman"/>
            <w:sz w:val="22"/>
            <w:szCs w:val="22"/>
          </w:rPr>
          <w:delText>;</w:delText>
        </w:r>
        <w:r w:rsidR="003768D0" w:rsidDel="00E544A7">
          <w:rPr>
            <w:rFonts w:ascii="Times New Roman" w:hAnsi="Times New Roman"/>
            <w:color w:val="0076BA"/>
            <w:sz w:val="22"/>
            <w:szCs w:val="22"/>
          </w:rPr>
          <w:delText xml:space="preserve"> </w:delText>
        </w:r>
        <w:r w:rsidR="00A8436A" w:rsidDel="00E544A7">
          <w:rPr>
            <w:rFonts w:ascii="Times New Roman" w:hAnsi="Times New Roman"/>
            <w:sz w:val="22"/>
            <w:szCs w:val="22"/>
          </w:rPr>
          <w:delText>{Cottaris, 2019 #121}</w:delText>
        </w:r>
        <w:r w:rsidDel="00E544A7">
          <w:rPr>
            <w:rFonts w:ascii="Times New Roman" w:hAnsi="Times New Roman"/>
            <w:sz w:val="22"/>
            <w:szCs w:val="22"/>
          </w:rPr>
          <w:delText xml:space="preserve">). </w:delText>
        </w:r>
      </w:del>
      <w:ins w:id="90" w:author="Brainard, David H" w:date="2021-01-17T11:00:00Z">
        <w:r w:rsidR="00E544A7">
          <w:rPr>
            <w:rFonts w:ascii="Times New Roman" w:hAnsi="Times New Roman"/>
            <w:sz w:val="22"/>
            <w:szCs w:val="22"/>
          </w:rPr>
          <w:t xml:space="preserve">). </w:t>
        </w:r>
      </w:ins>
      <w:r>
        <w:rPr>
          <w:rFonts w:ascii="Times New Roman" w:hAnsi="Times New Roman"/>
          <w:sz w:val="22"/>
          <w:szCs w:val="22"/>
        </w:rPr>
        <w:t xml:space="preserve">In </w:t>
      </w:r>
      <w:del w:id="91" w:author="Brainard, David H" w:date="2021-01-18T13:13:00Z">
        <w:r w:rsidDel="001650F4">
          <w:rPr>
            <w:rFonts w:ascii="Times New Roman" w:hAnsi="Times New Roman"/>
            <w:sz w:val="22"/>
            <w:szCs w:val="22"/>
          </w:rPr>
          <w:delText xml:space="preserve">this </w:delText>
        </w:r>
      </w:del>
      <w:ins w:id="92" w:author="Brainard, David H" w:date="2021-01-18T13:13:00Z">
        <w:r w:rsidR="001650F4">
          <w:rPr>
            <w:rFonts w:ascii="Times New Roman" w:hAnsi="Times New Roman"/>
            <w:sz w:val="22"/>
            <w:szCs w:val="22"/>
          </w:rPr>
          <w:t>th</w:t>
        </w:r>
        <w:r w:rsidR="001650F4">
          <w:rPr>
            <w:rFonts w:ascii="Times New Roman" w:hAnsi="Times New Roman"/>
            <w:sz w:val="22"/>
            <w:szCs w:val="22"/>
          </w:rPr>
          <w:t>ese</w:t>
        </w:r>
        <w:r w:rsidR="001650F4">
          <w:rPr>
            <w:rFonts w:ascii="Times New Roman" w:hAnsi="Times New Roman"/>
            <w:sz w:val="22"/>
            <w:szCs w:val="22"/>
          </w:rPr>
          <w:t xml:space="preserve"> </w:t>
        </w:r>
      </w:ins>
      <w:r>
        <w:rPr>
          <w:rFonts w:ascii="Times New Roman" w:hAnsi="Times New Roman"/>
          <w:sz w:val="22"/>
          <w:szCs w:val="22"/>
        </w:rPr>
        <w:t>model</w:t>
      </w:r>
      <w:ins w:id="93" w:author="Brainard, David H" w:date="2021-01-18T13:13:00Z">
        <w:r w:rsidR="001650F4">
          <w:rPr>
            <w:rFonts w:ascii="Times New Roman" w:hAnsi="Times New Roman"/>
            <w:sz w:val="22"/>
            <w:szCs w:val="22"/>
          </w:rPr>
          <w:t>s</w:t>
        </w:r>
      </w:ins>
      <w:r>
        <w:rPr>
          <w:rFonts w:ascii="Times New Roman" w:hAnsi="Times New Roman"/>
          <w:sz w:val="22"/>
          <w:szCs w:val="22"/>
        </w:rPr>
        <w:t xml:space="preserve">, we </w:t>
      </w:r>
      <w:ins w:id="94" w:author="Brainard, David H" w:date="2021-01-18T13:13:00Z">
        <w:r w:rsidR="001650F4">
          <w:rPr>
            <w:rFonts w:ascii="Times New Roman" w:hAnsi="Times New Roman"/>
            <w:sz w:val="22"/>
            <w:szCs w:val="22"/>
          </w:rPr>
          <w:t>interpret p</w:t>
        </w:r>
      </w:ins>
      <w:ins w:id="95" w:author="Brainard, David H" w:date="2021-01-18T13:14:00Z">
        <w:r w:rsidR="001650F4">
          <w:rPr>
            <w:rFonts w:ascii="Times New Roman" w:hAnsi="Times New Roman"/>
            <w:sz w:val="22"/>
            <w:szCs w:val="22"/>
          </w:rPr>
          <w:t>erformance as being limited by two fundamental factors</w:t>
        </w:r>
      </w:ins>
      <w:ins w:id="96" w:author="Brainard, David H" w:date="2021-01-18T13:17:00Z">
        <w:r w:rsidR="001650F4">
          <w:rPr>
            <w:rFonts w:ascii="Times New Roman" w:hAnsi="Times New Roman"/>
            <w:sz w:val="22"/>
            <w:szCs w:val="22"/>
          </w:rPr>
          <w:t xml:space="preserve">. </w:t>
        </w:r>
      </w:ins>
      <w:ins w:id="97" w:author="Brainard, David H" w:date="2021-01-18T13:14:00Z">
        <w:r w:rsidR="001650F4">
          <w:rPr>
            <w:rFonts w:ascii="Times New Roman" w:hAnsi="Times New Roman"/>
            <w:sz w:val="22"/>
            <w:szCs w:val="22"/>
          </w:rPr>
          <w:t xml:space="preserve">The first is response variability internal to the visual system (internal noise). The second is the effect of our experimentally induced stimulus variability of the background surfaces on the visual system’s representation of lightness (external noise). </w:t>
        </w:r>
      </w:ins>
      <w:ins w:id="98" w:author="Brainard, David H" w:date="2021-01-18T13:17:00Z">
        <w:r w:rsidR="001650F4">
          <w:rPr>
            <w:rFonts w:ascii="Times New Roman" w:hAnsi="Times New Roman"/>
            <w:sz w:val="22"/>
            <w:szCs w:val="22"/>
          </w:rPr>
          <w:t xml:space="preserve">The modeling allows us to </w:t>
        </w:r>
      </w:ins>
      <w:ins w:id="99" w:author="Brainard, David H" w:date="2021-01-18T13:18:00Z">
        <w:r w:rsidR="001650F4">
          <w:rPr>
            <w:rFonts w:ascii="Times New Roman" w:hAnsi="Times New Roman"/>
            <w:sz w:val="22"/>
            <w:szCs w:val="22"/>
          </w:rPr>
          <w:t xml:space="preserve">separately estimate the effect of these two factors, and evaluate quantitatively how much the external noise </w:t>
        </w:r>
      </w:ins>
      <w:ins w:id="100" w:author="Brainard, David H" w:date="2021-01-18T13:19:00Z">
        <w:r w:rsidR="001650F4">
          <w:rPr>
            <w:rFonts w:ascii="Times New Roman" w:hAnsi="Times New Roman"/>
            <w:sz w:val="22"/>
            <w:szCs w:val="22"/>
          </w:rPr>
          <w:t xml:space="preserve">intrudes on performance, compared to the intrinsic precision of the visual system’s representation of target lightness. </w:t>
        </w:r>
      </w:ins>
      <w:ins w:id="101" w:author="Brainard, David H" w:date="2021-01-18T13:22:00Z">
        <w:r w:rsidR="003474F4">
          <w:rPr>
            <w:rFonts w:ascii="Times New Roman" w:hAnsi="Times New Roman"/>
            <w:sz w:val="22"/>
            <w:szCs w:val="22"/>
          </w:rPr>
          <w:t xml:space="preserve">Intuitively, performance </w:t>
        </w:r>
      </w:ins>
      <w:ins w:id="102" w:author="Brainard, David H" w:date="2021-01-18T13:23:00Z">
        <w:r w:rsidR="003474F4">
          <w:rPr>
            <w:rFonts w:ascii="Times New Roman" w:hAnsi="Times New Roman"/>
            <w:sz w:val="22"/>
            <w:szCs w:val="22"/>
          </w:rPr>
          <w:t xml:space="preserve">with no external variation (covariance scalar set to 0) establishes the level of the internal noise, while the covariance scalar </w:t>
        </w:r>
      </w:ins>
      <w:ins w:id="103" w:author="Brainard, David H" w:date="2021-01-18T13:24:00Z">
        <w:r w:rsidR="003474F4">
          <w:rPr>
            <w:rFonts w:ascii="Times New Roman" w:hAnsi="Times New Roman"/>
            <w:sz w:val="22"/>
            <w:szCs w:val="22"/>
          </w:rPr>
          <w:t xml:space="preserve">value </w:t>
        </w:r>
      </w:ins>
      <w:ins w:id="104" w:author="Brainard, David H" w:date="2021-01-18T13:23:00Z">
        <w:r w:rsidR="003474F4">
          <w:rPr>
            <w:rFonts w:ascii="Times New Roman" w:hAnsi="Times New Roman"/>
            <w:sz w:val="22"/>
            <w:szCs w:val="22"/>
          </w:rPr>
          <w:t xml:space="preserve">at the point where thresholds start to increase relative to their value at covariance scalar 0 provides information </w:t>
        </w:r>
      </w:ins>
      <w:ins w:id="105" w:author="Brainard, David H" w:date="2021-01-18T13:24:00Z">
        <w:r w:rsidR="003474F4">
          <w:rPr>
            <w:rFonts w:ascii="Times New Roman" w:hAnsi="Times New Roman"/>
            <w:sz w:val="22"/>
            <w:szCs w:val="22"/>
          </w:rPr>
          <w:t>about when the effect of the external noise is commensurate with the internal noise. The models, however, are fit quantitatively to the full dataset.</w:t>
        </w:r>
      </w:ins>
    </w:p>
    <w:p w14:paraId="6AFD664F" w14:textId="3B846EDF" w:rsidR="003474F4" w:rsidRDefault="003474F4" w:rsidP="00CC0064">
      <w:pPr>
        <w:pStyle w:val="Default"/>
        <w:spacing w:before="0"/>
        <w:rPr>
          <w:ins w:id="106" w:author="Brainard, David H" w:date="2021-01-18T13:24:00Z"/>
          <w:rFonts w:ascii="Times New Roman" w:hAnsi="Times New Roman"/>
          <w:sz w:val="22"/>
          <w:szCs w:val="22"/>
        </w:rPr>
      </w:pPr>
    </w:p>
    <w:p w14:paraId="629E2B30" w14:textId="3F1730C9" w:rsidR="003474F4" w:rsidRDefault="003474F4" w:rsidP="00CC0064">
      <w:pPr>
        <w:pStyle w:val="Default"/>
        <w:spacing w:before="0"/>
        <w:rPr>
          <w:ins w:id="107" w:author="Brainard, David H" w:date="2021-01-18T13:19:00Z"/>
          <w:rFonts w:ascii="Times New Roman" w:hAnsi="Times New Roman"/>
          <w:sz w:val="22"/>
          <w:szCs w:val="22"/>
        </w:rPr>
      </w:pPr>
      <w:ins w:id="108" w:author="Brainard, David H" w:date="2021-01-18T13:24:00Z">
        <w:r>
          <w:rPr>
            <w:rFonts w:ascii="Times New Roman" w:hAnsi="Times New Roman"/>
            <w:sz w:val="22"/>
            <w:szCs w:val="22"/>
          </w:rPr>
          <w:t>Figure 4 shows the fit of both the TSD model and</w:t>
        </w:r>
      </w:ins>
      <w:ins w:id="109" w:author="Brainard, David H" w:date="2021-01-18T13:25:00Z">
        <w:r>
          <w:rPr>
            <w:rFonts w:ascii="Times New Roman" w:hAnsi="Times New Roman"/>
            <w:sz w:val="22"/>
            <w:szCs w:val="22"/>
          </w:rPr>
          <w:t xml:space="preserve"> the computational model to the mean observer data. Both models capture the broad features of the data, although the computational observer model provides a better fit. This is not surprising, as the computational observer model takes into accoun</w:t>
        </w:r>
      </w:ins>
      <w:ins w:id="110" w:author="Brainard, David H" w:date="2021-01-18T13:26:00Z">
        <w:r>
          <w:rPr>
            <w:rFonts w:ascii="Times New Roman" w:hAnsi="Times New Roman"/>
            <w:sz w:val="22"/>
            <w:szCs w:val="22"/>
          </w:rPr>
          <w:t>t the fact that the actual covariance of the variation in background surface reflectances differs from the nominally specified variation, because we enforce a physical</w:t>
        </w:r>
      </w:ins>
      <w:ins w:id="111" w:author="Brainard, David H" w:date="2021-01-18T13:27:00Z">
        <w:r>
          <w:rPr>
            <w:rFonts w:ascii="Times New Roman" w:hAnsi="Times New Roman"/>
            <w:sz w:val="22"/>
            <w:szCs w:val="22"/>
          </w:rPr>
          <w:t xml:space="preserve"> </w:t>
        </w:r>
      </w:ins>
      <w:ins w:id="112" w:author="Brainard, David H" w:date="2021-01-18T13:26:00Z">
        <w:r>
          <w:rPr>
            <w:rFonts w:ascii="Times New Roman" w:hAnsi="Times New Roman"/>
            <w:sz w:val="22"/>
            <w:szCs w:val="22"/>
          </w:rPr>
          <w:t>realiza</w:t>
        </w:r>
      </w:ins>
      <w:ins w:id="113" w:author="Brainard, David H" w:date="2021-01-18T13:27:00Z">
        <w:r>
          <w:rPr>
            <w:rFonts w:ascii="Times New Roman" w:hAnsi="Times New Roman"/>
            <w:sz w:val="22"/>
            <w:szCs w:val="22"/>
          </w:rPr>
          <w:t xml:space="preserve">bility constraint that surface reflectances lie between 0 and 1 (See Methods: </w:t>
        </w:r>
      </w:ins>
      <w:ins w:id="114" w:author="Brainard, David H" w:date="2021-01-18T13:28:00Z">
        <w:r>
          <w:rPr>
            <w:rFonts w:ascii="Times New Roman" w:hAnsi="Times New Roman"/>
            <w:sz w:val="22"/>
            <w:szCs w:val="22"/>
          </w:rPr>
          <w:t>Reflectance</w:t>
        </w:r>
      </w:ins>
      <w:ins w:id="115" w:author="Brainard, David H" w:date="2021-01-18T13:27:00Z">
        <w:r>
          <w:rPr>
            <w:rFonts w:ascii="Times New Roman" w:hAnsi="Times New Roman"/>
            <w:sz w:val="22"/>
            <w:szCs w:val="22"/>
          </w:rPr>
          <w:t xml:space="preserve"> and Illumination Spectra)</w:t>
        </w:r>
      </w:ins>
      <w:ins w:id="116" w:author="Brainard, David H" w:date="2021-01-18T13:29:00Z">
        <w:r>
          <w:rPr>
            <w:rFonts w:ascii="Times New Roman" w:hAnsi="Times New Roman"/>
            <w:sz w:val="22"/>
            <w:szCs w:val="22"/>
          </w:rPr>
          <w:t>. Figure 5 shows the model fits to the individual observer data.</w:t>
        </w:r>
      </w:ins>
    </w:p>
    <w:p w14:paraId="3FF2DBF5" w14:textId="6E2F28E1" w:rsidR="00F60DBF" w:rsidDel="009C0A24" w:rsidRDefault="00554DFF" w:rsidP="005C0EFF">
      <w:pPr>
        <w:pStyle w:val="Default"/>
        <w:spacing w:before="0"/>
        <w:rPr>
          <w:del w:id="117" w:author="Brainard, David H" w:date="2021-01-18T13:31:00Z"/>
          <w:rFonts w:ascii="Times New Roman" w:hAnsi="Times New Roman"/>
          <w:sz w:val="22"/>
          <w:szCs w:val="22"/>
        </w:rPr>
      </w:pPr>
      <w:commentRangeStart w:id="118"/>
      <w:del w:id="119" w:author="Brainard, David H" w:date="2021-01-18T13:31:00Z">
        <w:r w:rsidDel="009C0A24">
          <w:rPr>
            <w:rFonts w:ascii="Times New Roman" w:hAnsi="Times New Roman"/>
            <w:sz w:val="22"/>
            <w:szCs w:val="22"/>
          </w:rPr>
          <w:delText xml:space="preserve">first simulate the response of the early visual system to the images in our database. The </w:delText>
        </w:r>
        <w:r w:rsidDel="009C0A24">
          <w:rPr>
            <w:rFonts w:ascii="Times New Roman" w:hAnsi="Times New Roman"/>
            <w:sz w:val="22"/>
            <w:szCs w:val="22"/>
            <w:lang w:val="it-IT"/>
          </w:rPr>
          <w:delText xml:space="preserve">model </w:delText>
        </w:r>
        <w:r w:rsidDel="009C0A24">
          <w:rPr>
            <w:rFonts w:ascii="Times New Roman" w:hAnsi="Times New Roman"/>
            <w:sz w:val="22"/>
            <w:szCs w:val="22"/>
          </w:rPr>
          <w:delText xml:space="preserve">of the visual system incorporates optical blurring, axial chromatic aberration, spatial sampling of the cone mosaic and the Poisson nature of the photopigment isomerization. We simulate the </w:delText>
        </w:r>
      </w:del>
      <w:del w:id="120" w:author="Brainard, David H" w:date="2021-01-17T11:01:00Z">
        <w:r w:rsidDel="005C5833">
          <w:rPr>
            <w:rFonts w:ascii="Times New Roman" w:hAnsi="Times New Roman"/>
            <w:sz w:val="22"/>
            <w:szCs w:val="22"/>
          </w:rPr>
          <w:delText xml:space="preserve">response </w:delText>
        </w:r>
      </w:del>
      <w:del w:id="121" w:author="Brainard, David H" w:date="2021-01-18T13:31:00Z">
        <w:r w:rsidDel="009C0A24">
          <w:rPr>
            <w:rFonts w:ascii="Times New Roman" w:hAnsi="Times New Roman"/>
            <w:sz w:val="22"/>
            <w:szCs w:val="22"/>
          </w:rPr>
          <w:delText xml:space="preserve">of the long (L), middle (M), and short (S) type photoreceptors of this model eye to each </w:delText>
        </w:r>
      </w:del>
      <w:del w:id="122" w:author="Brainard, David H" w:date="2021-01-17T11:01:00Z">
        <w:r w:rsidDel="005C5833">
          <w:rPr>
            <w:rFonts w:ascii="Times New Roman" w:hAnsi="Times New Roman"/>
            <w:sz w:val="22"/>
            <w:szCs w:val="22"/>
          </w:rPr>
          <w:delText>image in our image database</w:delText>
        </w:r>
      </w:del>
      <w:del w:id="123" w:author="Brainard, David H" w:date="2021-01-18T13:31:00Z">
        <w:r w:rsidDel="009C0A24">
          <w:rPr>
            <w:rFonts w:ascii="Times New Roman" w:hAnsi="Times New Roman"/>
            <w:sz w:val="22"/>
            <w:szCs w:val="22"/>
          </w:rPr>
          <w:delText xml:space="preserve">. </w:delText>
        </w:r>
        <w:r w:rsidR="00553E09" w:rsidDel="009C0A24">
          <w:rPr>
            <w:rFonts w:ascii="Times New Roman" w:hAnsi="Times New Roman"/>
            <w:sz w:val="22"/>
            <w:szCs w:val="22"/>
          </w:rPr>
          <w:delText xml:space="preserve">The rest of the visual system is modeled as a </w:delText>
        </w:r>
      </w:del>
      <w:del w:id="124" w:author="Brainard, David H" w:date="2021-01-17T11:02:00Z">
        <w:r w:rsidR="00D14F1D" w:rsidDel="005C5833">
          <w:rPr>
            <w:rFonts w:ascii="Times New Roman" w:hAnsi="Times New Roman"/>
            <w:sz w:val="22"/>
            <w:szCs w:val="22"/>
          </w:rPr>
          <w:delText xml:space="preserve">center </w:delText>
        </w:r>
      </w:del>
      <w:del w:id="125" w:author="Brainard, David H" w:date="2021-01-18T13:31:00Z">
        <w:r w:rsidR="00D14F1D" w:rsidDel="009C0A24">
          <w:rPr>
            <w:rFonts w:ascii="Times New Roman" w:hAnsi="Times New Roman"/>
            <w:sz w:val="22"/>
            <w:szCs w:val="22"/>
          </w:rPr>
          <w:delText>surround receptive field</w:delText>
        </w:r>
      </w:del>
      <w:del w:id="126" w:author="Brainard, David H" w:date="2021-01-17T11:02:00Z">
        <w:r w:rsidR="00D14F1D" w:rsidDel="005C5833">
          <w:rPr>
            <w:rFonts w:ascii="Times New Roman" w:hAnsi="Times New Roman"/>
            <w:sz w:val="22"/>
            <w:szCs w:val="22"/>
          </w:rPr>
          <w:delText xml:space="preserve">. </w:delText>
        </w:r>
      </w:del>
      <w:del w:id="127" w:author="Brainard, David H" w:date="2021-01-18T13:31:00Z">
        <w:r w:rsidDel="009C0A24">
          <w:rPr>
            <w:rFonts w:ascii="Times New Roman" w:hAnsi="Times New Roman"/>
            <w:sz w:val="22"/>
            <w:szCs w:val="22"/>
          </w:rPr>
          <w:delText xml:space="preserve">The RF consists of three channels, one each for the L, M, and S channels of the retinal image. The size of individual L, M and S channels of the RF </w:delText>
        </w:r>
        <w:r w:rsidR="00463F83" w:rsidDel="009C0A24">
          <w:rPr>
            <w:rFonts w:ascii="Times New Roman" w:hAnsi="Times New Roman"/>
            <w:sz w:val="22"/>
            <w:szCs w:val="22"/>
          </w:rPr>
          <w:delText xml:space="preserve">was </w:delText>
        </w:r>
        <w:r w:rsidR="00057BF4" w:rsidDel="009C0A24">
          <w:rPr>
            <w:rFonts w:ascii="Times New Roman" w:hAnsi="Times New Roman"/>
            <w:sz w:val="22"/>
            <w:szCs w:val="22"/>
          </w:rPr>
          <w:delText xml:space="preserve">chosen </w:delText>
        </w:r>
        <w:r w:rsidR="00463F83" w:rsidDel="009C0A24">
          <w:rPr>
            <w:rFonts w:ascii="Times New Roman" w:hAnsi="Times New Roman"/>
            <w:sz w:val="22"/>
            <w:szCs w:val="22"/>
          </w:rPr>
          <w:delText xml:space="preserve">to be equal to </w:delText>
        </w:r>
        <w:r w:rsidDel="009C0A24">
          <w:rPr>
            <w:rFonts w:ascii="Times New Roman" w:hAnsi="Times New Roman"/>
            <w:sz w:val="22"/>
            <w:szCs w:val="22"/>
          </w:rPr>
          <w:delText xml:space="preserve">the extent of the retinal image. The center of the RF was a uniform circular patch the same size as the target object in the images. The surround was a uniform square patch of the size of the images except the target object. </w:delText>
        </w:r>
        <w:r w:rsidR="001168BE" w:rsidDel="009C0A24">
          <w:rPr>
            <w:rFonts w:ascii="Times New Roman" w:hAnsi="Times New Roman"/>
            <w:sz w:val="22"/>
            <w:szCs w:val="22"/>
          </w:rPr>
          <w:delText xml:space="preserve">The mean response of the computational observer is estimated as the </w:delText>
        </w:r>
        <w:r w:rsidR="009E260A" w:rsidDel="009C0A24">
          <w:rPr>
            <w:rFonts w:ascii="Times New Roman" w:hAnsi="Times New Roman"/>
            <w:sz w:val="22"/>
            <w:szCs w:val="22"/>
          </w:rPr>
          <w:delText xml:space="preserve">dot product of this center surround RF with the </w:delText>
        </w:r>
        <w:r w:rsidR="00F11903" w:rsidDel="009C0A24">
          <w:rPr>
            <w:rFonts w:ascii="Times New Roman" w:hAnsi="Times New Roman"/>
            <w:sz w:val="22"/>
            <w:szCs w:val="22"/>
          </w:rPr>
          <w:delText>retinal images (</w:delText>
        </w:r>
        <w:r w:rsidR="00EE4BD1" w:rsidDel="009C0A24">
          <w:rPr>
            <w:rFonts w:ascii="Times New Roman" w:hAnsi="Times New Roman"/>
            <w:sz w:val="22"/>
            <w:szCs w:val="22"/>
          </w:rPr>
          <w:delText xml:space="preserve">simulated </w:delText>
        </w:r>
        <w:r w:rsidR="00F11903" w:rsidDel="009C0A24">
          <w:rPr>
            <w:rFonts w:ascii="Times New Roman" w:hAnsi="Times New Roman"/>
            <w:sz w:val="22"/>
            <w:szCs w:val="22"/>
          </w:rPr>
          <w:delText xml:space="preserve">response of L, M, S </w:delText>
        </w:r>
        <w:r w:rsidR="009E260A" w:rsidDel="009C0A24">
          <w:rPr>
            <w:rFonts w:ascii="Times New Roman" w:hAnsi="Times New Roman"/>
            <w:sz w:val="22"/>
            <w:szCs w:val="22"/>
          </w:rPr>
          <w:delText>photoreceptor</w:delText>
        </w:r>
        <w:r w:rsidR="00F11903" w:rsidDel="009C0A24">
          <w:rPr>
            <w:rFonts w:ascii="Times New Roman" w:hAnsi="Times New Roman"/>
            <w:sz w:val="22"/>
            <w:szCs w:val="22"/>
          </w:rPr>
          <w:delText>s to the images).</w:delText>
        </w:r>
        <w:r w:rsidR="001956AE" w:rsidDel="009C0A24">
          <w:rPr>
            <w:rFonts w:ascii="Times New Roman" w:hAnsi="Times New Roman"/>
            <w:sz w:val="22"/>
            <w:szCs w:val="22"/>
          </w:rPr>
          <w:delText xml:space="preserve"> </w:delText>
        </w:r>
      </w:del>
    </w:p>
    <w:p w14:paraId="22401F33" w14:textId="7CE975F2" w:rsidR="009C0A24" w:rsidRDefault="009C0A24" w:rsidP="00CC0064">
      <w:pPr>
        <w:pStyle w:val="Default"/>
        <w:spacing w:before="0"/>
        <w:rPr>
          <w:ins w:id="128" w:author="Brainard, David H" w:date="2021-01-18T13:32:00Z"/>
          <w:rFonts w:ascii="Times New Roman" w:hAnsi="Times New Roman"/>
          <w:sz w:val="22"/>
          <w:szCs w:val="22"/>
        </w:rPr>
      </w:pPr>
    </w:p>
    <w:p w14:paraId="235EB90E" w14:textId="77777777" w:rsidR="009C0A24" w:rsidRDefault="009C0A24" w:rsidP="00CC0064">
      <w:pPr>
        <w:pStyle w:val="Default"/>
        <w:spacing w:before="0"/>
        <w:rPr>
          <w:ins w:id="129" w:author="Brainard, David H" w:date="2021-01-18T13:32:00Z"/>
          <w:rFonts w:ascii="Times New Roman" w:hAnsi="Times New Roman"/>
          <w:sz w:val="22"/>
          <w:szCs w:val="22"/>
        </w:rPr>
      </w:pPr>
    </w:p>
    <w:p w14:paraId="3D9AF6C3" w14:textId="4C3C0D01" w:rsidR="00F60DBF" w:rsidDel="009C0A24" w:rsidRDefault="00F60DBF" w:rsidP="00CC0064">
      <w:pPr>
        <w:pStyle w:val="Default"/>
        <w:spacing w:before="0"/>
        <w:rPr>
          <w:del w:id="130" w:author="Brainard, David H" w:date="2021-01-18T13:31:00Z"/>
          <w:rFonts w:ascii="Times New Roman" w:hAnsi="Times New Roman"/>
          <w:sz w:val="22"/>
          <w:szCs w:val="22"/>
        </w:rPr>
      </w:pPr>
      <w:commentRangeStart w:id="131"/>
    </w:p>
    <w:p w14:paraId="54AC4266" w14:textId="390AC41A" w:rsidR="00BA5E45" w:rsidDel="009C0A24" w:rsidRDefault="00554DFF" w:rsidP="00CC0064">
      <w:pPr>
        <w:pStyle w:val="Default"/>
        <w:spacing w:before="0"/>
        <w:rPr>
          <w:del w:id="132" w:author="Brainard, David H" w:date="2021-01-18T13:32:00Z"/>
          <w:rFonts w:ascii="Times New Roman" w:hAnsi="Times New Roman"/>
          <w:sz w:val="22"/>
          <w:szCs w:val="22"/>
        </w:rPr>
      </w:pPr>
      <w:del w:id="133" w:author="Brainard, David H" w:date="2021-01-18T13:31:00Z">
        <w:r w:rsidDel="009C0A24">
          <w:rPr>
            <w:rFonts w:ascii="Times New Roman" w:hAnsi="Times New Roman"/>
            <w:sz w:val="22"/>
            <w:szCs w:val="22"/>
          </w:rPr>
          <w:delText>The response of the computational observer to the standard and comparison images were used in a two</w:delText>
        </w:r>
      </w:del>
      <w:del w:id="134" w:author="Brainard, David H" w:date="2021-01-18T13:16:00Z">
        <w:r w:rsidDel="001650F4">
          <w:rPr>
            <w:rFonts w:ascii="Times New Roman" w:hAnsi="Times New Roman"/>
            <w:sz w:val="22"/>
            <w:szCs w:val="22"/>
          </w:rPr>
          <w:delText xml:space="preserve"> alternate</w:delText>
        </w:r>
      </w:del>
      <w:del w:id="135" w:author="Brainard, David H" w:date="2021-01-18T13:31:00Z">
        <w:r w:rsidDel="009C0A24">
          <w:rPr>
            <w:rFonts w:ascii="Times New Roman" w:hAnsi="Times New Roman"/>
            <w:sz w:val="22"/>
            <w:szCs w:val="22"/>
          </w:rPr>
          <w:delText xml:space="preserve"> forced choice paradigm, similar to the human psychophysics experiments, to obtain the threshold of the computational observer. To compare model thresholds with humans, we added a gaussian noise to the receptive response. The Gaussian noise had zero mean and its variance was proportional to the dot product of the receptive field with the image. </w:delText>
        </w:r>
        <w:r w:rsidR="00F75F51" w:rsidDel="009C0A24">
          <w:rPr>
            <w:rFonts w:ascii="Times New Roman" w:hAnsi="Times New Roman"/>
            <w:sz w:val="22"/>
            <w:szCs w:val="22"/>
          </w:rPr>
          <w:delText xml:space="preserve">The proportionality constant and the </w:delText>
        </w:r>
        <w:r w:rsidR="00B77324" w:rsidDel="009C0A24">
          <w:rPr>
            <w:rFonts w:ascii="Times New Roman" w:hAnsi="Times New Roman"/>
            <w:sz w:val="22"/>
            <w:szCs w:val="22"/>
          </w:rPr>
          <w:delText xml:space="preserve">ratio of the RF surround to center were the two parameters of the model. These were chosen such that the mean square error between the </w:delText>
        </w:r>
        <w:r w:rsidR="00F70F91" w:rsidDel="009C0A24">
          <w:rPr>
            <w:rFonts w:ascii="Times New Roman" w:hAnsi="Times New Roman"/>
            <w:sz w:val="22"/>
            <w:szCs w:val="22"/>
          </w:rPr>
          <w:delText xml:space="preserve">threshold of the computational model and the mean human observer. </w:delText>
        </w:r>
        <w:r w:rsidDel="009C0A24">
          <w:rPr>
            <w:rFonts w:ascii="Times New Roman" w:hAnsi="Times New Roman"/>
            <w:sz w:val="22"/>
            <w:szCs w:val="22"/>
          </w:rPr>
          <w:delText xml:space="preserve">We calculated the equivalent noise and the rate of threshold increase of the computational observer using the </w:delText>
        </w:r>
        <w:r w:rsidR="00EF444B" w:rsidDel="009C0A24">
          <w:rPr>
            <w:rFonts w:ascii="Times New Roman" w:hAnsi="Times New Roman"/>
            <w:sz w:val="22"/>
            <w:szCs w:val="22"/>
          </w:rPr>
          <w:delText>fit to Signal Detection Theory model</w:delText>
        </w:r>
        <w:r w:rsidR="00905953" w:rsidDel="009C0A24">
          <w:rPr>
            <w:rFonts w:ascii="Times New Roman" w:hAnsi="Times New Roman"/>
            <w:sz w:val="22"/>
            <w:szCs w:val="22"/>
          </w:rPr>
          <w:delText xml:space="preserve"> (see </w:delText>
        </w:r>
        <w:r w:rsidR="00AB3C37" w:rsidDel="009C0A24">
          <w:rPr>
            <w:rFonts w:ascii="Times New Roman" w:hAnsi="Times New Roman"/>
            <w:sz w:val="22"/>
            <w:szCs w:val="22"/>
          </w:rPr>
          <w:delText>Methods:</w:delText>
        </w:r>
        <w:r w:rsidR="000F672B" w:rsidDel="009C0A24">
          <w:rPr>
            <w:rFonts w:ascii="Times New Roman" w:hAnsi="Times New Roman"/>
            <w:sz w:val="22"/>
            <w:szCs w:val="22"/>
          </w:rPr>
          <w:delText xml:space="preserve"> </w:delText>
        </w:r>
        <w:r w:rsidR="00C22807" w:rsidDel="009C0A24">
          <w:rPr>
            <w:rFonts w:ascii="Times New Roman" w:hAnsi="Times New Roman"/>
            <w:sz w:val="22"/>
            <w:szCs w:val="22"/>
          </w:rPr>
          <w:delText>Signal Detection Theory</w:delText>
        </w:r>
        <w:r w:rsidR="000F672B" w:rsidDel="009C0A24">
          <w:rPr>
            <w:rFonts w:ascii="Times New Roman" w:hAnsi="Times New Roman"/>
            <w:sz w:val="22"/>
            <w:szCs w:val="22"/>
          </w:rPr>
          <w:delText xml:space="preserve"> and Model Fit</w:delText>
        </w:r>
        <w:r w:rsidR="00905953" w:rsidDel="009C0A24">
          <w:rPr>
            <w:rFonts w:ascii="Times New Roman" w:hAnsi="Times New Roman"/>
            <w:sz w:val="22"/>
            <w:szCs w:val="22"/>
          </w:rPr>
          <w:delText>)</w:delText>
        </w:r>
        <w:r w:rsidDel="009C0A24">
          <w:rPr>
            <w:rFonts w:ascii="Times New Roman" w:hAnsi="Times New Roman"/>
            <w:sz w:val="22"/>
            <w:szCs w:val="22"/>
          </w:rPr>
          <w:delText>. These values compare well with the values of the mean human observer (</w:delText>
        </w:r>
        <w:r w:rsidR="00847D72" w:rsidDel="009C0A24">
          <w:rPr>
            <w:rFonts w:ascii="Times New Roman" w:hAnsi="Times New Roman"/>
            <w:sz w:val="22"/>
            <w:szCs w:val="22"/>
          </w:rPr>
          <w:delText xml:space="preserve">Internal </w:delText>
        </w:r>
        <w:r w:rsidR="00D011D3" w:rsidDel="009C0A24">
          <w:rPr>
            <w:rFonts w:ascii="Times New Roman" w:hAnsi="Times New Roman"/>
            <w:sz w:val="22"/>
            <w:szCs w:val="22"/>
          </w:rPr>
          <w:delText xml:space="preserve">Noise </w:delText>
        </w:r>
        <w:r w:rsidR="00A84824" w:rsidDel="009C0A24">
          <w:rPr>
            <w:rFonts w:ascii="Times New Roman" w:hAnsi="Times New Roman"/>
            <w:sz w:val="22"/>
            <w:szCs w:val="22"/>
          </w:rPr>
          <w:delText xml:space="preserve">Human = </w:delText>
        </w:r>
        <w:r w:rsidR="00D2277E" w:rsidDel="009C0A24">
          <w:rPr>
            <w:rFonts w:ascii="Times New Roman" w:hAnsi="Times New Roman"/>
            <w:sz w:val="22"/>
            <w:szCs w:val="22"/>
          </w:rPr>
          <w:delText>0.0256</w:delText>
        </w:r>
        <w:r w:rsidR="005D1195" w:rsidDel="009C0A24">
          <w:rPr>
            <w:rFonts w:ascii="Times New Roman" w:hAnsi="Times New Roman"/>
            <w:sz w:val="22"/>
            <w:szCs w:val="22"/>
          </w:rPr>
          <w:delText xml:space="preserve">, Model = </w:delText>
        </w:r>
        <w:r w:rsidR="00D2277E" w:rsidDel="009C0A24">
          <w:rPr>
            <w:rFonts w:ascii="Times New Roman" w:hAnsi="Times New Roman"/>
            <w:sz w:val="22"/>
            <w:szCs w:val="22"/>
          </w:rPr>
          <w:delText>0.0257</w:delText>
        </w:r>
        <w:r w:rsidR="005D1195" w:rsidDel="009C0A24">
          <w:rPr>
            <w:rFonts w:ascii="Times New Roman" w:hAnsi="Times New Roman"/>
            <w:sz w:val="22"/>
            <w:szCs w:val="22"/>
          </w:rPr>
          <w:delText xml:space="preserve">; </w:delText>
        </w:r>
        <w:r w:rsidR="00847D72" w:rsidDel="009C0A24">
          <w:rPr>
            <w:rFonts w:ascii="Times New Roman" w:hAnsi="Times New Roman"/>
            <w:sz w:val="22"/>
            <w:szCs w:val="22"/>
          </w:rPr>
          <w:delText xml:space="preserve">External Noise </w:delText>
        </w:r>
        <w:r w:rsidR="005D1195" w:rsidDel="009C0A24">
          <w:rPr>
            <w:rFonts w:ascii="Times New Roman" w:hAnsi="Times New Roman"/>
            <w:sz w:val="22"/>
            <w:szCs w:val="22"/>
          </w:rPr>
          <w:delText>Human</w:delText>
        </w:r>
        <w:r w:rsidR="00CA2B8A" w:rsidDel="009C0A24">
          <w:rPr>
            <w:rFonts w:ascii="Times New Roman" w:hAnsi="Times New Roman"/>
            <w:sz w:val="22"/>
            <w:szCs w:val="22"/>
          </w:rPr>
          <w:delText xml:space="preserve"> </w:delText>
        </w:r>
        <w:r w:rsidR="00C620C9" w:rsidDel="009C0A24">
          <w:rPr>
            <w:rFonts w:ascii="Times New Roman" w:hAnsi="Times New Roman"/>
            <w:sz w:val="22"/>
            <w:szCs w:val="22"/>
          </w:rPr>
          <w:delText xml:space="preserve">= </w:delText>
        </w:r>
        <w:r w:rsidR="00C620C9" w:rsidRPr="00847D72" w:rsidDel="009C0A24">
          <w:rPr>
            <w:rFonts w:ascii="Times New Roman" w:hAnsi="Times New Roman"/>
            <w:sz w:val="22"/>
            <w:szCs w:val="22"/>
          </w:rPr>
          <w:delText>0.0294</w:delText>
        </w:r>
        <w:r w:rsidR="00CA2B8A" w:rsidDel="009C0A24">
          <w:rPr>
            <w:rFonts w:ascii="Times New Roman" w:hAnsi="Times New Roman"/>
            <w:sz w:val="22"/>
            <w:szCs w:val="22"/>
          </w:rPr>
          <w:delText xml:space="preserve">, Model = </w:delText>
        </w:r>
        <w:r w:rsidR="00847D72" w:rsidDel="009C0A24">
          <w:rPr>
            <w:rFonts w:ascii="Times New Roman" w:hAnsi="Times New Roman"/>
            <w:sz w:val="22"/>
            <w:szCs w:val="22"/>
          </w:rPr>
          <w:delText>0.0305</w:delText>
        </w:r>
        <w:r w:rsidR="0024720C" w:rsidDel="009C0A24">
          <w:rPr>
            <w:rFonts w:ascii="Times New Roman" w:hAnsi="Times New Roman"/>
            <w:sz w:val="22"/>
            <w:szCs w:val="22"/>
          </w:rPr>
          <w:delText>; Figure 4</w:delText>
        </w:r>
        <w:r w:rsidDel="009C0A24">
          <w:rPr>
            <w:rFonts w:ascii="Times New Roman" w:hAnsi="Times New Roman"/>
            <w:sz w:val="22"/>
            <w:szCs w:val="22"/>
          </w:rPr>
          <w:delText>).</w:delText>
        </w:r>
      </w:del>
      <w:commentRangeEnd w:id="118"/>
      <w:del w:id="136" w:author="Brainard, David H" w:date="2021-01-18T13:32:00Z">
        <w:r w:rsidR="009C0A24" w:rsidDel="009C0A24">
          <w:rPr>
            <w:rStyle w:val="CommentReference"/>
            <w:rFonts w:ascii="Times New Roman" w:hAnsi="Times New Roman" w:cs="Times New Roman"/>
            <w:color w:val="auto"/>
            <w14:textOutline w14:w="0" w14:cap="rnd" w14:cmpd="sng" w14:algn="ctr">
              <w14:noFill/>
              <w14:prstDash w14:val="solid"/>
              <w14:bevel/>
            </w14:textOutline>
          </w:rPr>
          <w:commentReference w:id="118"/>
        </w:r>
      </w:del>
    </w:p>
    <w:p w14:paraId="6F7C1972" w14:textId="6D11F3BB" w:rsidR="005C0EFF" w:rsidDel="009C0A24" w:rsidRDefault="005C0EFF">
      <w:pPr>
        <w:pStyle w:val="Default"/>
        <w:spacing w:before="0"/>
        <w:rPr>
          <w:del w:id="137" w:author="Brainard, David H" w:date="2021-01-18T13:32:00Z"/>
          <w:rFonts w:ascii="Times New Roman" w:hAnsi="Times New Roman"/>
          <w:sz w:val="22"/>
          <w:szCs w:val="22"/>
        </w:rPr>
      </w:pPr>
    </w:p>
    <w:p w14:paraId="06E914D1" w14:textId="0AA0ACFD" w:rsidR="005C0EFF" w:rsidRDefault="00E6746C" w:rsidP="005C0EFF">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DISCUSSION:</w:t>
      </w:r>
    </w:p>
    <w:p w14:paraId="36D046B4" w14:textId="77777777" w:rsidR="00BA5E45" w:rsidRDefault="00BA5E45">
      <w:pPr>
        <w:pStyle w:val="Default"/>
        <w:spacing w:before="0"/>
        <w:rPr>
          <w:rFonts w:ascii="Times New Roman" w:eastAsia="Times New Roman" w:hAnsi="Times New Roman" w:cs="Times New Roman"/>
          <w:sz w:val="22"/>
          <w:szCs w:val="22"/>
        </w:rPr>
      </w:pPr>
    </w:p>
    <w:p w14:paraId="71AB00D9" w14:textId="7D518D65" w:rsidR="002F5675" w:rsidRPr="00464B28" w:rsidRDefault="00464B28">
      <w:pPr>
        <w:rPr>
          <w:rStyle w:val="None"/>
          <w:b/>
          <w:bCs/>
          <w:sz w:val="22"/>
          <w:szCs w:val="22"/>
        </w:rPr>
      </w:pPr>
      <w:r w:rsidRPr="0048339D">
        <w:rPr>
          <w:b/>
          <w:bCs/>
        </w:rPr>
        <w:t>CONCLUSIONS:</w:t>
      </w:r>
      <w:commentRangeEnd w:id="131"/>
      <w:r w:rsidR="009C0A24">
        <w:rPr>
          <w:rStyle w:val="CommentReference"/>
        </w:rPr>
        <w:commentReference w:id="131"/>
      </w: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1F33C55A" w14:textId="7DB143EC" w:rsidR="00F9135E" w:rsidDel="00800C24" w:rsidRDefault="00F9135E">
      <w:pPr>
        <w:rPr>
          <w:del w:id="138" w:author="Brainard, David H" w:date="2021-01-18T11:16:00Z"/>
          <w:rStyle w:val="None"/>
          <w:b/>
          <w:bCs/>
          <w:sz w:val="22"/>
          <w:szCs w:val="22"/>
        </w:rPr>
      </w:pPr>
    </w:p>
    <w:p w14:paraId="3364E1AF" w14:textId="1487A73A" w:rsidR="00F9135E" w:rsidDel="00800C24" w:rsidRDefault="00F9135E" w:rsidP="00F9135E">
      <w:pPr>
        <w:pStyle w:val="Default"/>
        <w:spacing w:before="0"/>
        <w:rPr>
          <w:del w:id="139" w:author="Brainard, David H" w:date="2021-01-18T11:16:00Z"/>
          <w:rFonts w:ascii="Times New Roman" w:eastAsia="Times New Roman" w:hAnsi="Times New Roman" w:cs="Times New Roman"/>
          <w:sz w:val="22"/>
          <w:szCs w:val="22"/>
        </w:rPr>
      </w:pPr>
    </w:p>
    <w:p w14:paraId="4032B6F0" w14:textId="77777777" w:rsidR="00F9135E" w:rsidRDefault="00F9135E" w:rsidP="00F9135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p>
    <w:p w14:paraId="74A0F026"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lastRenderedPageBreak/>
        <w:t>Ethics statement.</w:t>
      </w:r>
      <w:r>
        <w:rPr>
          <w:rFonts w:ascii="Times New Roman" w:hAnsi="Times New Roman"/>
          <w:sz w:val="22"/>
          <w:szCs w:val="22"/>
        </w:rPr>
        <w:t xml:space="preserve"> All experimental procedures were approved by University of Pennsylvania Institutional Review Board and were in accordance with the World Medical Association Declaration of Helsinki.</w:t>
      </w:r>
    </w:p>
    <w:p w14:paraId="5D29CF46" w14:textId="77777777" w:rsidR="00F9135E" w:rsidRDefault="00F9135E" w:rsidP="00F9135E">
      <w:pPr>
        <w:pStyle w:val="Default"/>
        <w:spacing w:before="0" w:after="270"/>
        <w:rPr>
          <w:rFonts w:ascii="Times New Roman" w:hAnsi="Times New Roman"/>
          <w:sz w:val="22"/>
          <w:szCs w:val="22"/>
        </w:rPr>
      </w:pPr>
      <w:commentRangeStart w:id="140"/>
      <w:r>
        <w:rPr>
          <w:rFonts w:ascii="Times New Roman" w:hAnsi="Times New Roman"/>
          <w:b/>
          <w:bCs/>
          <w:sz w:val="22"/>
          <w:szCs w:val="22"/>
          <w:lang w:val="de-DE"/>
        </w:rPr>
        <w:t>Preregistration</w:t>
      </w:r>
      <w:commentRangeEnd w:id="140"/>
      <w:r w:rsidR="00641975">
        <w:rPr>
          <w:rStyle w:val="CommentReference"/>
          <w:rFonts w:ascii="Times New Roman" w:hAnsi="Times New Roman" w:cs="Times New Roman"/>
          <w:color w:val="auto"/>
          <w14:textOutline w14:w="0" w14:cap="rnd" w14:cmpd="sng" w14:algn="ctr">
            <w14:noFill/>
            <w14:prstDash w14:val="solid"/>
            <w14:bevel/>
          </w14:textOutline>
        </w:rPr>
        <w:commentReference w:id="140"/>
      </w:r>
      <w:r>
        <w:rPr>
          <w:rFonts w:ascii="Times New Roman" w:hAnsi="Times New Roman"/>
          <w:sz w:val="22"/>
          <w:szCs w:val="22"/>
        </w:rPr>
        <w:t xml:space="preserve">. The experimental design and the data analysis procedures for this study were preregistered before that start of the experiment. They are publicly available at: https://osf.io/7tgy8/. Deviations from and additions to the preregistered plan are described in the addendums to the pre-registration documents available at </w:t>
      </w:r>
      <w:hyperlink r:id="rId11" w:history="1">
        <w:r w:rsidRPr="00E82CC1">
          <w:rPr>
            <w:rStyle w:val="Hyperlink"/>
            <w:rFonts w:ascii="Times New Roman" w:hAnsi="Times New Roman"/>
            <w:sz w:val="22"/>
            <w:szCs w:val="22"/>
          </w:rPr>
          <w:t>https://osf.io/7tgy8/</w:t>
        </w:r>
      </w:hyperlink>
      <w:r>
        <w:rPr>
          <w:rFonts w:ascii="Times New Roman" w:hAnsi="Times New Roman"/>
          <w:sz w:val="22"/>
          <w:szCs w:val="22"/>
        </w:rPr>
        <w:t>.</w:t>
      </w:r>
    </w:p>
    <w:p w14:paraId="280198CE" w14:textId="2308AE81"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ins w:id="141" w:author="Brainard, David H" w:date="2021-01-18T11:18:00Z">
        <w:r w:rsidR="005467C9">
          <w:rPr>
            <w:rFonts w:ascii="Times New Roman" w:eastAsia="Times New Roman" w:hAnsi="Times New Roman" w:cs="Times New Roman"/>
            <w:sz w:val="22"/>
            <w:szCs w:val="22"/>
          </w:rPr>
          <w:t xml:space="preserve">experiment </w:t>
        </w:r>
      </w:ins>
      <w:r>
        <w:rPr>
          <w:rFonts w:ascii="Times New Roman" w:eastAsia="Times New Roman" w:hAnsi="Times New Roman" w:cs="Times New Roman"/>
          <w:sz w:val="22"/>
          <w:szCs w:val="22"/>
        </w:rPr>
        <w:t xml:space="preserve">(pre-registered as Experiment 2) provide control data and are reported in the Appendix. We focus in the paper on the </w:t>
      </w:r>
      <w:del w:id="142" w:author="Brainard, David H" w:date="2021-01-18T11:18:00Z">
        <w:r w:rsidDel="005467C9">
          <w:rPr>
            <w:rFonts w:ascii="Times New Roman" w:eastAsia="Times New Roman" w:hAnsi="Times New Roman" w:cs="Times New Roman"/>
            <w:sz w:val="22"/>
            <w:szCs w:val="22"/>
          </w:rPr>
          <w:delText xml:space="preserve">the </w:delText>
        </w:r>
      </w:del>
      <w:r>
        <w:rPr>
          <w:rFonts w:ascii="Times New Roman" w:eastAsia="Times New Roman" w:hAnsi="Times New Roman" w:cs="Times New Roman"/>
          <w:sz w:val="22"/>
          <w:szCs w:val="22"/>
        </w:rPr>
        <w:t>third experiment (pre-registered as Experiment 3).</w:t>
      </w:r>
    </w:p>
    <w:p w14:paraId="604FF1A6" w14:textId="4F7499BA" w:rsidR="00F9135E" w:rsidRPr="00EF0ECA" w:rsidDel="005467C9" w:rsidRDefault="00F9135E" w:rsidP="00F9135E">
      <w:pPr>
        <w:pStyle w:val="Default"/>
        <w:spacing w:before="0" w:after="270"/>
        <w:rPr>
          <w:del w:id="143" w:author="Brainard, David H" w:date="2021-01-18T11:18:00Z"/>
          <w:rFonts w:ascii="Times New Roman" w:eastAsia="Times New Roman" w:hAnsi="Times New Roman" w:cs="Times New Roman"/>
          <w:strike/>
          <w:sz w:val="22"/>
          <w:szCs w:val="22"/>
        </w:rPr>
      </w:pPr>
      <w:del w:id="144" w:author="Brainard, David H" w:date="2021-01-18T11:18:00Z">
        <w:r w:rsidRPr="00EF0ECA" w:rsidDel="005467C9">
          <w:rPr>
            <w:rFonts w:ascii="Times New Roman" w:eastAsia="Times New Roman" w:hAnsi="Times New Roman" w:cs="Times New Roman"/>
            <w:strike/>
            <w:sz w:val="22"/>
            <w:szCs w:val="22"/>
          </w:rPr>
          <w:delText xml:space="preserve">Experiment 1 aimed at the measurement of human object </w:delText>
        </w:r>
        <w:commentRangeStart w:id="145"/>
        <w:r w:rsidRPr="00EF0ECA" w:rsidDel="005467C9">
          <w:rPr>
            <w:rFonts w:ascii="Times New Roman" w:eastAsia="Times New Roman" w:hAnsi="Times New Roman" w:cs="Times New Roman"/>
            <w:strike/>
            <w:sz w:val="22"/>
            <w:szCs w:val="22"/>
          </w:rPr>
          <w:delText xml:space="preserve">luminance discrimination </w:delText>
        </w:r>
        <w:commentRangeEnd w:id="145"/>
        <w:r w:rsidRPr="00EF0ECA" w:rsidDel="005467C9">
          <w:rPr>
            <w:rStyle w:val="CommentReference"/>
            <w:rFonts w:ascii="Times New Roman" w:hAnsi="Times New Roman" w:cs="Times New Roman"/>
            <w:strike/>
            <w:color w:val="auto"/>
            <w14:textOutline w14:w="0" w14:cap="rnd" w14:cmpd="sng" w14:algn="ctr">
              <w14:noFill/>
              <w14:prstDash w14:val="solid"/>
              <w14:bevel/>
            </w14:textOutline>
          </w:rPr>
          <w:commentReference w:id="145"/>
        </w:r>
        <w:r w:rsidRPr="00EF0ECA" w:rsidDel="005467C9">
          <w:rPr>
            <w:rFonts w:ascii="Times New Roman" w:eastAsia="Times New Roman" w:hAnsi="Times New Roman" w:cs="Times New Roman"/>
            <w:strike/>
            <w:sz w:val="22"/>
            <w:szCs w:val="22"/>
          </w:rPr>
          <w:delText xml:space="preserve">thresholds using naturalistic computer graphics images. </w:delText>
        </w:r>
        <w:commentRangeStart w:id="146"/>
        <w:r w:rsidRPr="00EF0ECA" w:rsidDel="005467C9">
          <w:rPr>
            <w:rFonts w:ascii="Times New Roman" w:eastAsia="Times New Roman" w:hAnsi="Times New Roman" w:cs="Times New Roman"/>
            <w:strike/>
            <w:sz w:val="22"/>
            <w:szCs w:val="22"/>
          </w:rPr>
          <w:delText xml:space="preserve">Luminance is the equivalent of lightness for chromatic objects </w:delText>
        </w:r>
        <w:commentRangeEnd w:id="146"/>
        <w:r w:rsidRPr="00EF0ECA" w:rsidDel="005467C9">
          <w:rPr>
            <w:rStyle w:val="CommentReference"/>
            <w:rFonts w:ascii="Times New Roman" w:hAnsi="Times New Roman" w:cs="Times New Roman"/>
            <w:strike/>
            <w:color w:val="auto"/>
            <w14:textOutline w14:w="0" w14:cap="rnd" w14:cmpd="sng" w14:algn="ctr">
              <w14:noFill/>
              <w14:prstDash w14:val="solid"/>
              <w14:bevel/>
            </w14:textOutline>
          </w:rPr>
          <w:commentReference w:id="146"/>
        </w:r>
        <w:r w:rsidR="00A8436A" w:rsidDel="005467C9">
          <w:rPr>
            <w:rFonts w:ascii="Times New Roman" w:eastAsia="Times New Roman" w:hAnsi="Times New Roman" w:cs="Times New Roman"/>
            <w:strike/>
            <w:sz w:val="22"/>
            <w:szCs w:val="22"/>
          </w:rPr>
          <w:delText>{Singh, 2018 #124}</w:delText>
        </w:r>
        <w:r w:rsidRPr="00EF0ECA" w:rsidDel="005467C9">
          <w:rPr>
            <w:rFonts w:ascii="Times New Roman" w:eastAsia="Times New Roman" w:hAnsi="Times New Roman" w:cs="Times New Roman"/>
            <w:strike/>
            <w:sz w:val="22"/>
            <w:szCs w:val="22"/>
          </w:rPr>
          <w:delText>. In this experiment, the task was to discriminate two images based on the luminance of a target object. The hue and chroma of the target object were allowed to vary from image-to-image. This experiment was abandoned after collecting preliminary threshold measurements with the authors as observers. The reason was the large variability in luminance judgement due to chromatic aspects of the target object, even when the object-extrinsic variables were kept fixed. Since our goal was to measure the effect of object extrinsic properties on lightness discrimination thresholds, to minimize the effect variations associated with the target object, we designed the next experiments with achromatic target objects.</w:delText>
        </w:r>
      </w:del>
    </w:p>
    <w:p w14:paraId="75F64CD6" w14:textId="3CB21FB6" w:rsidR="00F9135E" w:rsidRPr="00EF0ECA" w:rsidDel="005467C9" w:rsidRDefault="00F9135E" w:rsidP="00F9135E">
      <w:pPr>
        <w:pStyle w:val="Default"/>
        <w:spacing w:before="0" w:after="270"/>
        <w:rPr>
          <w:del w:id="147" w:author="Brainard, David H" w:date="2021-01-18T11:18:00Z"/>
          <w:rFonts w:ascii="Times New Roman" w:hAnsi="Times New Roman" w:cs="Times New Roman"/>
          <w:strike/>
          <w:sz w:val="22"/>
          <w:szCs w:val="22"/>
        </w:rPr>
      </w:pPr>
      <w:commentRangeStart w:id="148"/>
      <w:del w:id="149" w:author="Brainard, David H" w:date="2021-01-18T11:18:00Z">
        <w:r w:rsidRPr="00EF0ECA" w:rsidDel="005467C9">
          <w:rPr>
            <w:rFonts w:ascii="Times New Roman" w:eastAsia="Times New Roman" w:hAnsi="Times New Roman" w:cs="Times New Roman"/>
            <w:strike/>
            <w:sz w:val="22"/>
            <w:szCs w:val="22"/>
          </w:rPr>
          <w:delText xml:space="preserve">Experiment 2 </w:delText>
        </w:r>
        <w:commentRangeEnd w:id="148"/>
        <w:r w:rsidDel="005467C9">
          <w:rPr>
            <w:rStyle w:val="CommentReference"/>
            <w:rFonts w:ascii="Times New Roman" w:hAnsi="Times New Roman" w:cs="Times New Roman"/>
            <w:color w:val="auto"/>
            <w14:textOutline w14:w="0" w14:cap="rnd" w14:cmpd="sng" w14:algn="ctr">
              <w14:noFill/>
              <w14:prstDash w14:val="solid"/>
              <w14:bevel/>
            </w14:textOutline>
          </w:rPr>
          <w:commentReference w:id="148"/>
        </w:r>
        <w:r w:rsidRPr="00EF0ECA" w:rsidDel="005467C9">
          <w:rPr>
            <w:rFonts w:ascii="Times New Roman" w:eastAsia="Times New Roman" w:hAnsi="Times New Roman" w:cs="Times New Roman"/>
            <w:strike/>
            <w:sz w:val="22"/>
            <w:szCs w:val="22"/>
          </w:rPr>
          <w:delText xml:space="preserve">(see </w:delText>
        </w:r>
        <w:r w:rsidRPr="00EF0ECA" w:rsidDel="005467C9">
          <w:rPr>
            <w:rFonts w:ascii="Times New Roman" w:hAnsi="Times New Roman"/>
            <w:strike/>
            <w:sz w:val="22"/>
            <w:szCs w:val="22"/>
          </w:rPr>
          <w:delText>Appendix</w:delText>
        </w:r>
        <w:r w:rsidRPr="00EF0ECA" w:rsidDel="005467C9">
          <w:rPr>
            <w:rFonts w:ascii="Times New Roman" w:eastAsia="Times New Roman" w:hAnsi="Times New Roman" w:cs="Times New Roman"/>
            <w:strike/>
            <w:sz w:val="22"/>
            <w:szCs w:val="22"/>
          </w:rPr>
          <w:delText xml:space="preserve">) aimed at </w:delText>
        </w:r>
        <w:r w:rsidRPr="00EF0ECA" w:rsidDel="005467C9">
          <w:rPr>
            <w:rFonts w:ascii="Times New Roman" w:hAnsi="Times New Roman"/>
            <w:strike/>
            <w:sz w:val="22"/>
            <w:szCs w:val="22"/>
          </w:rPr>
          <w:delText xml:space="preserve">measurement of human </w:delText>
        </w:r>
        <w:r w:rsidRPr="00EF0ECA" w:rsidDel="005467C9">
          <w:rPr>
            <w:rFonts w:ascii="Times New Roman" w:hAnsi="Times New Roman"/>
            <w:strike/>
            <w:sz w:val="22"/>
            <w:szCs w:val="22"/>
            <w:lang w:val="fr-FR"/>
          </w:rPr>
          <w:delText>object lightness</w:delText>
        </w:r>
        <w:r w:rsidRPr="00EF0ECA" w:rsidDel="005467C9">
          <w:rPr>
            <w:rFonts w:ascii="Times New Roman" w:hAnsi="Times New Roman"/>
            <w:strike/>
            <w:sz w:val="22"/>
            <w:szCs w:val="22"/>
          </w:rPr>
          <w:delText xml:space="preserve"> discrimination thresholds under variation in the reflectance of object background. In this experiment, we measured lightness discrimination thresholds for three conditions: (1) Fixed background condition, where the background was fixed throughout all trials and intervals, (2) Between-trial background variation condition, where the reflectance of objects in the background was fixed for the two intervals of a trial, but varied randomly from trial-to-trial, and (3) Within-trial background variation condition, where the reflectance of objects in the background varied randomly in each trial and interval. This experiment established that lightness discrimination thresholds </w:delText>
        </w:r>
        <w:r w:rsidRPr="00EF0ECA" w:rsidDel="005467C9">
          <w:rPr>
            <w:rFonts w:ascii="Times New Roman" w:hAnsi="Times New Roman" w:cs="Times New Roman"/>
            <w:strike/>
            <w:sz w:val="22"/>
            <w:szCs w:val="22"/>
          </w:rPr>
          <w:delText xml:space="preserve">are higher for the condition when the two objects are being discriminated against different backgrounds on the same trial (Condition 3), as compared to the condition when the backgrounds are the same within trial (Condition 1 and 2). Trial-to-trial variability in background has little effect, if any. See </w:delText>
        </w:r>
        <w:r w:rsidRPr="00EF0ECA" w:rsidDel="005467C9">
          <w:rPr>
            <w:rFonts w:ascii="Times New Roman" w:hAnsi="Times New Roman"/>
            <w:strike/>
            <w:sz w:val="22"/>
            <w:szCs w:val="22"/>
          </w:rPr>
          <w:delText>Appendix for details</w:delText>
        </w:r>
        <w:r w:rsidRPr="00EF0ECA" w:rsidDel="005467C9">
          <w:rPr>
            <w:rFonts w:ascii="Times New Roman" w:hAnsi="Times New Roman" w:cs="Times New Roman"/>
            <w:strike/>
            <w:sz w:val="22"/>
            <w:szCs w:val="22"/>
          </w:rPr>
          <w:delText>.</w:delText>
        </w:r>
      </w:del>
    </w:p>
    <w:p w14:paraId="04EE9E4A" w14:textId="571BA38D" w:rsidR="00F9135E" w:rsidRPr="00EF0ECA" w:rsidDel="005467C9" w:rsidRDefault="00F9135E" w:rsidP="00F9135E">
      <w:pPr>
        <w:pStyle w:val="Default"/>
        <w:spacing w:before="0" w:after="270"/>
        <w:rPr>
          <w:del w:id="150" w:author="Brainard, David H" w:date="2021-01-18T11:18:00Z"/>
          <w:rFonts w:ascii="Times New Roman" w:hAnsi="Times New Roman"/>
          <w:strike/>
          <w:sz w:val="22"/>
          <w:szCs w:val="22"/>
        </w:rPr>
      </w:pPr>
      <w:del w:id="151" w:author="Brainard, David H" w:date="2021-01-18T11:18:00Z">
        <w:r w:rsidRPr="00EF0ECA" w:rsidDel="005467C9">
          <w:rPr>
            <w:rFonts w:ascii="Times New Roman" w:hAnsi="Times New Roman"/>
            <w:strike/>
            <w:sz w:val="22"/>
            <w:szCs w:val="22"/>
          </w:rPr>
          <w:delText xml:space="preserve">This paper describes Experiment 3 which was </w:delText>
        </w:r>
        <w:r w:rsidRPr="00EF0ECA" w:rsidDel="005467C9">
          <w:rPr>
            <w:rFonts w:ascii="Times New Roman" w:eastAsia="Times New Roman" w:hAnsi="Times New Roman" w:cs="Times New Roman"/>
            <w:strike/>
            <w:sz w:val="22"/>
            <w:szCs w:val="22"/>
          </w:rPr>
          <w:delText>aimed at</w:delText>
        </w:r>
        <w:r w:rsidRPr="00EF0ECA" w:rsidDel="005467C9">
          <w:rPr>
            <w:rFonts w:ascii="Times New Roman" w:hAnsi="Times New Roman" w:cs="Times New Roman"/>
            <w:strike/>
            <w:sz w:val="22"/>
            <w:szCs w:val="22"/>
          </w:rPr>
          <w:delText xml:space="preserve"> </w:delText>
        </w:r>
        <w:r w:rsidRPr="00EF0ECA" w:rsidDel="005467C9">
          <w:rPr>
            <w:rFonts w:ascii="Times New Roman" w:hAnsi="Times New Roman"/>
            <w:strike/>
            <w:sz w:val="22"/>
            <w:szCs w:val="22"/>
          </w:rPr>
          <w:delText xml:space="preserve">measurement of human </w:delText>
        </w:r>
        <w:r w:rsidRPr="00EF0ECA" w:rsidDel="005467C9">
          <w:rPr>
            <w:rFonts w:ascii="Times New Roman" w:hAnsi="Times New Roman"/>
            <w:strike/>
            <w:sz w:val="22"/>
            <w:szCs w:val="22"/>
            <w:lang w:val="fr-FR"/>
          </w:rPr>
          <w:delText>object lightness</w:delText>
        </w:r>
        <w:r w:rsidRPr="00EF0ECA" w:rsidDel="005467C9">
          <w:rPr>
            <w:rFonts w:ascii="Times New Roman" w:hAnsi="Times New Roman"/>
            <w:strike/>
            <w:sz w:val="22"/>
            <w:szCs w:val="22"/>
          </w:rPr>
          <w:delText xml:space="preserve"> discrimination thresholds as a function of the amount of variation in the reflectance of the object’s background. (For details see Stimulus Design and Experimental Details.)</w:delText>
        </w:r>
      </w:del>
    </w:p>
    <w:p w14:paraId="513B29C4" w14:textId="298F2F5B" w:rsidR="00F9135E" w:rsidRPr="00723CC7" w:rsidRDefault="00F9135E" w:rsidP="00F9135E">
      <w:pPr>
        <w:pStyle w:val="Default"/>
        <w:spacing w:after="270"/>
        <w:rPr>
          <w:sz w:val="22"/>
          <w:szCs w:val="22"/>
        </w:rPr>
      </w:pPr>
      <w:commentRangeStart w:id="152"/>
      <w:r>
        <w:rPr>
          <w:rFonts w:ascii="Times New Roman" w:hAnsi="Times New Roman"/>
          <w:sz w:val="22"/>
          <w:szCs w:val="22"/>
        </w:rPr>
        <w:t xml:space="preserve">The pre-registration document also specifies the primary methods to analyze the data. It specified that the data </w:t>
      </w:r>
      <w:del w:id="153" w:author="Brainard, David H" w:date="2021-01-18T11:18:00Z">
        <w:r w:rsidRPr="00537C43" w:rsidDel="005467C9">
          <w:rPr>
            <w:rFonts w:ascii="Times New Roman" w:hAnsi="Times New Roman" w:cs="Times New Roman"/>
            <w:sz w:val="22"/>
            <w:szCs w:val="22"/>
          </w:rPr>
          <w:delText xml:space="preserve">will </w:delText>
        </w:r>
      </w:del>
      <w:ins w:id="154" w:author="Brainard, David H" w:date="2021-01-18T11:18:00Z">
        <w:r w:rsidR="005467C9" w:rsidRPr="00537C43">
          <w:rPr>
            <w:rFonts w:ascii="Times New Roman" w:hAnsi="Times New Roman" w:cs="Times New Roman"/>
            <w:sz w:val="22"/>
            <w:szCs w:val="22"/>
          </w:rPr>
          <w:t>w</w:t>
        </w:r>
        <w:r w:rsidR="005467C9">
          <w:rPr>
            <w:rFonts w:ascii="Times New Roman" w:hAnsi="Times New Roman" w:cs="Times New Roman"/>
            <w:sz w:val="22"/>
            <w:szCs w:val="22"/>
          </w:rPr>
          <w:t>ould</w:t>
        </w:r>
        <w:r w:rsidR="005467C9" w:rsidRPr="00537C43">
          <w:rPr>
            <w:rFonts w:ascii="Times New Roman" w:hAnsi="Times New Roman" w:cs="Times New Roman"/>
            <w:sz w:val="22"/>
            <w:szCs w:val="22"/>
          </w:rPr>
          <w:t xml:space="preserve"> </w:t>
        </w:r>
      </w:ins>
      <w:r w:rsidRPr="00537C43">
        <w:rPr>
          <w:rFonts w:ascii="Times New Roman" w:hAnsi="Times New Roman" w:cs="Times New Roman"/>
          <w:sz w:val="22"/>
          <w:szCs w:val="22"/>
        </w:rPr>
        <w:t xml:space="preserve">be analyzed separately for each </w:t>
      </w:r>
      <w:r>
        <w:rPr>
          <w:rFonts w:ascii="Times New Roman" w:hAnsi="Times New Roman" w:cs="Times New Roman"/>
          <w:sz w:val="22"/>
          <w:szCs w:val="22"/>
        </w:rPr>
        <w:t xml:space="preserve">observer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data using the maximum likelihood method</w:t>
      </w:r>
      <w:del w:id="155" w:author="Brainard, David H" w:date="2021-01-18T11:19:00Z">
        <w:r w:rsidRPr="00537C43" w:rsidDel="005467C9">
          <w:rPr>
            <w:rFonts w:ascii="Times New Roman" w:hAnsi="Times New Roman" w:cs="Times New Roman"/>
            <w:sz w:val="22"/>
            <w:szCs w:val="22"/>
          </w:rPr>
          <w:delText xml:space="preserve">. </w:delText>
        </w:r>
        <w:r w:rsidDel="005467C9">
          <w:rPr>
            <w:rFonts w:ascii="Times New Roman" w:hAnsi="Times New Roman" w:cs="Times New Roman"/>
            <w:sz w:val="22"/>
            <w:szCs w:val="22"/>
          </w:rPr>
          <w:delText>T</w:delText>
        </w:r>
      </w:del>
      <w:ins w:id="156" w:author="Brainard, David H" w:date="2021-01-18T11:19:00Z">
        <w:r w:rsidR="005467C9">
          <w:rPr>
            <w:rFonts w:ascii="Times New Roman" w:hAnsi="Times New Roman" w:cs="Times New Roman"/>
            <w:sz w:val="22"/>
            <w:szCs w:val="22"/>
          </w:rPr>
          <w:t xml:space="preserve"> and that </w:t>
        </w:r>
      </w:ins>
      <w:del w:id="157" w:author="Brainard, David H" w:date="2021-01-18T11:19:00Z">
        <w:r w:rsidDel="005467C9">
          <w:rPr>
            <w:rFonts w:ascii="Times New Roman" w:hAnsi="Times New Roman" w:cs="Times New Roman"/>
            <w:sz w:val="22"/>
            <w:szCs w:val="22"/>
          </w:rPr>
          <w:delText xml:space="preserve">he </w:delText>
        </w:r>
      </w:del>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the difference between object </w:t>
      </w:r>
      <w:del w:id="158" w:author="Brainard, David H" w:date="2021-01-17T11:09:00Z">
        <w:r w:rsidDel="00BF76F5">
          <w:rPr>
            <w:rFonts w:ascii="Times New Roman" w:hAnsi="Times New Roman" w:cs="Times New Roman"/>
            <w:sz w:val="22"/>
            <w:szCs w:val="22"/>
          </w:rPr>
          <w:delText>LRV</w:delText>
        </w:r>
      </w:del>
      <w:ins w:id="159" w:author="Brainard, David H" w:date="2021-01-17T11:09:00Z">
        <w:r w:rsidR="00BF76F5">
          <w:rPr>
            <w:rFonts w:ascii="Times New Roman" w:hAnsi="Times New Roman" w:cs="Times New Roman"/>
            <w:sz w:val="22"/>
            <w:szCs w:val="22"/>
          </w:rPr>
          <w:t>LRF</w:t>
        </w:r>
      </w:ins>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proportion</w:t>
      </w:r>
      <w:r w:rsidRPr="00537C43">
        <w:rPr>
          <w:rFonts w:ascii="Times New Roman" w:hAnsi="Times New Roman" w:cs="Times New Roman"/>
          <w:sz w:val="22"/>
          <w:szCs w:val="22"/>
        </w:rPr>
        <w:t xml:space="preserve"> comparison chosen</w:t>
      </w:r>
      <w:r>
        <w:rPr>
          <w:rFonts w:ascii="Times New Roman" w:hAnsi="Times New Roman" w:cs="Times New Roman"/>
          <w:sz w:val="22"/>
          <w:szCs w:val="22"/>
        </w:rPr>
        <w:t xml:space="preserve"> </w:t>
      </w:r>
      <w:del w:id="160" w:author="Brainard, David H" w:date="2021-01-18T12:05:00Z">
        <w:r w:rsidDel="00EA38F0">
          <w:rPr>
            <w:rStyle w:val="None"/>
            <w:rFonts w:ascii="Times New Roman" w:hAnsi="Times New Roman"/>
            <w:sz w:val="22"/>
            <w:szCs w:val="22"/>
          </w:rPr>
          <w:delText>0.76</w:delText>
        </w:r>
      </w:del>
      <w:ins w:id="161" w:author="Brainard, David H" w:date="2021-01-18T12:05:00Z">
        <w:r w:rsidR="00EA38F0">
          <w:rPr>
            <w:rStyle w:val="None"/>
            <w:rFonts w:ascii="Times New Roman" w:hAnsi="Times New Roman"/>
            <w:sz w:val="22"/>
            <w:szCs w:val="22"/>
          </w:rPr>
          <w:t>0.76</w:t>
        </w:r>
      </w:ins>
      <w:r>
        <w:rPr>
          <w:rStyle w:val="None"/>
          <w:rFonts w:ascii="Times New Roman" w:hAnsi="Times New Roman"/>
          <w:sz w:val="22"/>
          <w:szCs w:val="22"/>
        </w:rPr>
        <w:t xml:space="preserve"> and 0.50</w:t>
      </w:r>
      <w:r w:rsidRPr="00537C43">
        <w:rPr>
          <w:rFonts w:ascii="Times New Roman" w:hAnsi="Times New Roman" w:cs="Times New Roman"/>
          <w:sz w:val="22"/>
          <w:szCs w:val="22"/>
        </w:rPr>
        <w:t xml:space="preserve">. </w:t>
      </w:r>
      <w:r>
        <w:rPr>
          <w:rFonts w:ascii="Times New Roman" w:hAnsi="Times New Roman" w:cs="Times New Roman"/>
          <w:sz w:val="22"/>
          <w:szCs w:val="22"/>
        </w:rPr>
        <w:t xml:space="preserve">The </w:t>
      </w:r>
      <w:r w:rsidRPr="001C0EF5">
        <w:rPr>
          <w:rFonts w:ascii="Times New Roman" w:hAnsi="Times New Roman" w:cs="Times New Roman"/>
          <w:sz w:val="22"/>
          <w:szCs w:val="22"/>
        </w:rPr>
        <w:t>observer</w:t>
      </w:r>
      <w:r>
        <w:rPr>
          <w:rFonts w:ascii="Times New Roman" w:hAnsi="Times New Roman" w:cs="Times New Roman"/>
          <w:sz w:val="22"/>
          <w:szCs w:val="22"/>
        </w:rPr>
        <w:t xml:space="preserve"> thresholds at each level of background variability were to be measured three times and averaged. </w:t>
      </w:r>
      <w:r w:rsidRPr="00537C43">
        <w:rPr>
          <w:rFonts w:ascii="Times New Roman" w:hAnsi="Times New Roman" w:cs="Times New Roman"/>
          <w:sz w:val="22"/>
          <w:szCs w:val="22"/>
        </w:rPr>
        <w:t xml:space="preserve">We </w:t>
      </w:r>
      <w:commentRangeStart w:id="162"/>
      <w:ins w:id="163" w:author="Brainard, David H" w:date="2021-01-18T11:19:00Z">
        <w:r w:rsidR="005467C9">
          <w:rPr>
            <w:rFonts w:ascii="Times New Roman" w:hAnsi="Times New Roman" w:cs="Times New Roman"/>
            <w:sz w:val="22"/>
            <w:szCs w:val="22"/>
          </w:rPr>
          <w:t>indicated that the primary data feature of interest was the dependence of threshold on the covariance scalar</w:t>
        </w:r>
      </w:ins>
      <w:commentRangeEnd w:id="162"/>
      <w:ins w:id="164" w:author="Brainard, David H" w:date="2021-01-18T11:20:00Z">
        <w:r w:rsidR="006125FA">
          <w:rPr>
            <w:rStyle w:val="CommentReference"/>
            <w:rFonts w:ascii="Times New Roman" w:hAnsi="Times New Roman" w:cs="Times New Roman"/>
            <w:color w:val="auto"/>
            <w14:textOutline w14:w="0" w14:cap="rnd" w14:cmpd="sng" w14:algn="ctr">
              <w14:noFill/>
              <w14:prstDash w14:val="solid"/>
              <w14:bevel/>
            </w14:textOutline>
          </w:rPr>
          <w:commentReference w:id="162"/>
        </w:r>
        <w:r w:rsidR="005467C9">
          <w:rPr>
            <w:rFonts w:ascii="Times New Roman" w:hAnsi="Times New Roman" w:cs="Times New Roman"/>
            <w:sz w:val="22"/>
            <w:szCs w:val="22"/>
          </w:rPr>
          <w:t xml:space="preserve">, and </w:t>
        </w:r>
      </w:ins>
      <w:r w:rsidRPr="00537C43">
        <w:rPr>
          <w:rFonts w:ascii="Times New Roman" w:hAnsi="Times New Roman" w:cs="Times New Roman"/>
          <w:sz w:val="22"/>
          <w:szCs w:val="22"/>
        </w:rPr>
        <w:t>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commentRangeEnd w:id="152"/>
      <w:r>
        <w:rPr>
          <w:rStyle w:val="CommentReference"/>
          <w:rFonts w:ascii="Times New Roman" w:hAnsi="Times New Roman" w:cs="Times New Roman"/>
          <w:color w:val="auto"/>
          <w14:textOutline w14:w="0" w14:cap="rnd" w14:cmpd="sng" w14:algn="ctr">
            <w14:noFill/>
            <w14:prstDash w14:val="solid"/>
            <w14:bevel/>
          </w14:textOutline>
        </w:rPr>
        <w:commentReference w:id="152"/>
      </w:r>
      <w:ins w:id="165" w:author="Brainard, David H" w:date="2021-01-18T11:20:00Z">
        <w:r w:rsidR="005467C9">
          <w:rPr>
            <w:rFonts w:ascii="Times New Roman" w:hAnsi="Times New Roman" w:cs="Times New Roman"/>
            <w:sz w:val="22"/>
            <w:szCs w:val="22"/>
          </w:rPr>
          <w:t xml:space="preserve"> The modeling of the data, however, was developed post-hoc.</w:t>
        </w:r>
      </w:ins>
    </w:p>
    <w:p w14:paraId="375CD25E"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lang w:val="it-IT"/>
        </w:rPr>
        <w:t>Apparatus.</w:t>
      </w:r>
      <w:r>
        <w:rPr>
          <w:rFonts w:ascii="Times New Roman" w:hAnsi="Times New Roman"/>
          <w:sz w:val="22"/>
          <w:szCs w:val="22"/>
        </w:rPr>
        <w:t xml:space="preserve"> The stimuli were presented on a calibrated LCD color monitor (27-in. NEC MultiSync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2" w:history="1">
        <w:r w:rsidRPr="0026279C">
          <w:rPr>
            <w:rStyle w:val="Hyperlink"/>
            <w:rFonts w:ascii="Times New Roman" w:hAnsi="Times New Roman"/>
            <w:sz w:val="22"/>
            <w:szCs w:val="22"/>
          </w:rPr>
          <w:t>http://psychtoolbox.org</w:t>
        </w:r>
      </w:hyperlink>
      <w:r>
        <w:rPr>
          <w:rFonts w:ascii="Times New Roman" w:hAnsi="Times New Roman"/>
          <w:sz w:val="22"/>
          <w:szCs w:val="22"/>
        </w:rPr>
        <w:t>) and mgl (</w:t>
      </w:r>
      <w:hyperlink r:id="rId13"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gamepad (Logitech F310).</w:t>
      </w:r>
    </w:p>
    <w:p w14:paraId="7EFF3304"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observer’s head position was stabilized using chin cup and forehead rest (Headspot, UHCOTech, Houstion, TX). The observer's eyes were centered horizontally and vertically with respect to the display. The distance from observer's eyes to the monitor was 75cm.</w:t>
      </w:r>
    </w:p>
    <w:p w14:paraId="1F551C9D" w14:textId="0662AEE9" w:rsidR="00F9135E" w:rsidRPr="00723CC7" w:rsidRDefault="00F9135E" w:rsidP="00F9135E">
      <w:pPr>
        <w:pStyle w:val="Default"/>
        <w:spacing w:before="0" w:after="270"/>
        <w:rPr>
          <w:rFonts w:ascii="Times New Roman" w:hAnsi="Times New Roman"/>
          <w:sz w:val="22"/>
          <w:szCs w:val="22"/>
        </w:rPr>
      </w:pPr>
      <w:r>
        <w:rPr>
          <w:rStyle w:val="None"/>
          <w:rFonts w:ascii="Times New Roman" w:hAnsi="Times New Roman"/>
          <w:b/>
          <w:bCs/>
          <w:sz w:val="22"/>
          <w:szCs w:val="22"/>
        </w:rPr>
        <w:t xml:space="preserve">Monitor Calibration: </w:t>
      </w:r>
      <w:r>
        <w:rPr>
          <w:rFonts w:ascii="Times New Roman" w:hAnsi="Times New Roman"/>
          <w:sz w:val="22"/>
          <w:szCs w:val="22"/>
        </w:rPr>
        <w:t xml:space="preserve">The monitor was calibrated using a spectroradiometer (PhotoResearch PR650). The spectral range of the spectroradiometer is 380-780nm at 4nm spacing, with an 8nm bandwidth and an </w:t>
      </w:r>
      <w:ins w:id="166" w:author="Brainard, David H" w:date="2021-01-18T11:21:00Z">
        <w:r w:rsidR="006125FA">
          <w:rPr>
            <w:rFonts w:ascii="Times New Roman" w:hAnsi="Times New Roman"/>
            <w:sz w:val="22"/>
            <w:szCs w:val="22"/>
          </w:rPr>
          <w:t xml:space="preserve">specified wavelength </w:t>
        </w:r>
      </w:ins>
      <w:r>
        <w:rPr>
          <w:rFonts w:ascii="Times New Roman" w:hAnsi="Times New Roman"/>
          <w:sz w:val="22"/>
          <w:szCs w:val="22"/>
        </w:rPr>
        <w:t xml:space="preserve">accuracy of +/-2nm. To calibrate the monitor, we focused the spectroradiometer on a patch on the center of the monitor. The patch was of the size </w:t>
      </w:r>
      <w:commentRangeStart w:id="167"/>
      <w:commentRangeStart w:id="168"/>
      <w:commentRangeStart w:id="169"/>
      <w:r>
        <w:rPr>
          <w:rFonts w:ascii="Times New Roman" w:hAnsi="Times New Roman"/>
          <w:sz w:val="22"/>
          <w:szCs w:val="22"/>
        </w:rPr>
        <w:t>4.8cm x 4.6cm</w:t>
      </w:r>
      <w:commentRangeEnd w:id="167"/>
      <w:r>
        <w:rPr>
          <w:rStyle w:val="CommentReference"/>
          <w:rFonts w:ascii="Times New Roman" w:hAnsi="Times New Roman" w:cs="Times New Roman"/>
          <w:color w:val="auto"/>
          <w14:textOutline w14:w="0" w14:cap="rnd" w14:cmpd="sng" w14:algn="ctr">
            <w14:noFill/>
            <w14:prstDash w14:val="solid"/>
            <w14:bevel/>
          </w14:textOutline>
        </w:rPr>
        <w:commentReference w:id="167"/>
      </w:r>
      <w:commentRangeEnd w:id="168"/>
      <w:r>
        <w:rPr>
          <w:rStyle w:val="CommentReference"/>
          <w:rFonts w:ascii="Times New Roman" w:hAnsi="Times New Roman" w:cs="Times New Roman"/>
          <w:color w:val="auto"/>
          <w14:textOutline w14:w="0" w14:cap="rnd" w14:cmpd="sng" w14:algn="ctr">
            <w14:noFill/>
            <w14:prstDash w14:val="solid"/>
            <w14:bevel/>
          </w14:textOutline>
        </w:rPr>
        <w:commentReference w:id="168"/>
      </w:r>
      <w:commentRangeEnd w:id="169"/>
      <w:r w:rsidR="006125FA">
        <w:rPr>
          <w:rStyle w:val="CommentReference"/>
          <w:rFonts w:ascii="Times New Roman" w:hAnsi="Times New Roman" w:cs="Times New Roman"/>
          <w:color w:val="auto"/>
          <w14:textOutline w14:w="0" w14:cap="rnd" w14:cmpd="sng" w14:algn="ctr">
            <w14:noFill/>
            <w14:prstDash w14:val="solid"/>
            <w14:bevel/>
          </w14:textOutline>
        </w:rPr>
        <w:commentReference w:id="169"/>
      </w:r>
      <w:r>
        <w:rPr>
          <w:rFonts w:ascii="Times New Roman" w:hAnsi="Times New Roman"/>
          <w:sz w:val="22"/>
          <w:szCs w:val="22"/>
        </w:rPr>
        <w:t xml:space="preserve"> (radiometer 75cm from screen, 3.67° by 3.51°)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Pr="00723CC7">
        <w:rPr>
          <w:rFonts w:ascii="Times New Roman" w:hAnsi="Times New Roman" w:cs="Times New Roman"/>
          <w:sz w:val="22"/>
          <w:szCs w:val="22"/>
        </w:rPr>
        <w:t>T</w:t>
      </w:r>
      <w:r w:rsidRPr="00E41F87">
        <w:rPr>
          <w:rFonts w:ascii="Times New Roman" w:hAnsi="Times New Roman" w:cs="Times New Roman"/>
          <w:sz w:val="22"/>
          <w:szCs w:val="22"/>
        </w:rPr>
        <w:t>he spectral power distributi</w:t>
      </w:r>
      <w:r w:rsidRPr="00EC6A85">
        <w:rPr>
          <w:rFonts w:ascii="Times New Roman" w:hAnsi="Times New Roman" w:cs="Times New Roman"/>
          <w:sz w:val="22"/>
          <w:szCs w:val="22"/>
        </w:rPr>
        <w:t xml:space="preserve">on </w:t>
      </w:r>
      <w:r w:rsidRPr="00723CC7">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at 26 values of the input in the range [0, 1] spaced 0.04 apart, where 1 corresponds to the maximum value of the allowed input and 0 corresponds to no input.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compared to </w:t>
      </w:r>
      <w:r w:rsidRPr="00E41F87">
        <w:rPr>
          <w:rFonts w:ascii="Times New Roman" w:hAnsi="Times New Roman" w:cs="Times New Roman"/>
          <w:sz w:val="22"/>
          <w:szCs w:val="22"/>
        </w:rPr>
        <w:t>the applied input settings</w:t>
      </w:r>
      <w:r>
        <w:rPr>
          <w:rFonts w:ascii="Times New Roman" w:hAnsi="Times New Roman" w:cs="Times New Roman"/>
          <w:sz w:val="22"/>
          <w:szCs w:val="22"/>
        </w:rPr>
        <w:t xml:space="preserve"> to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the linearity of the primaries. Th</w:t>
      </w:r>
      <w:r w:rsidRPr="00EC6A85">
        <w:rPr>
          <w:rFonts w:ascii="Times New Roman" w:hAnsi="Times New Roman" w:cs="Times New Roman"/>
          <w:sz w:val="22"/>
          <w:szCs w:val="22"/>
        </w:rPr>
        <w:t xml:space="preserve">e maximum deviation of the x-y chromaticity and luminance between the applied and measured values </w:t>
      </w:r>
      <w:commentRangeStart w:id="170"/>
      <w:r w:rsidRPr="00EC6A85">
        <w:rPr>
          <w:rFonts w:ascii="Times New Roman" w:hAnsi="Times New Roman" w:cs="Times New Roman"/>
          <w:sz w:val="22"/>
          <w:szCs w:val="22"/>
        </w:rPr>
        <w:t>was less than 1% for the calibration</w:t>
      </w:r>
      <w:commentRangeEnd w:id="170"/>
      <w:r w:rsidR="006125FA">
        <w:rPr>
          <w:rStyle w:val="CommentReference"/>
          <w:rFonts w:ascii="Times New Roman" w:hAnsi="Times New Roman" w:cs="Times New Roman"/>
          <w:color w:val="auto"/>
          <w14:textOutline w14:w="0" w14:cap="rnd" w14:cmpd="sng" w14:algn="ctr">
            <w14:noFill/>
            <w14:prstDash w14:val="solid"/>
            <w14:bevel/>
          </w14:textOutline>
        </w:rPr>
        <w:commentReference w:id="170"/>
      </w:r>
      <w:r w:rsidRPr="00404248">
        <w:rPr>
          <w:rFonts w:ascii="Times New Roman" w:hAnsi="Times New Roman" w:cs="Times New Roman"/>
          <w:sz w:val="22"/>
          <w:szCs w:val="22"/>
        </w:rPr>
        <w:t>.</w:t>
      </w:r>
    </w:p>
    <w:p w14:paraId="2EF3C60A" w14:textId="3D148D63"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lastRenderedPageBreak/>
        <w:t>Observer</w:t>
      </w:r>
      <w:r>
        <w:rPr>
          <w:rStyle w:val="None"/>
          <w:rFonts w:ascii="Times New Roman" w:hAnsi="Times New Roman"/>
          <w:b/>
          <w:bCs/>
          <w:sz w:val="22"/>
          <w:szCs w:val="22"/>
          <w:shd w:val="clear" w:color="auto" w:fill="FFFFFF"/>
          <w:lang w:val="de-DE"/>
        </w:rPr>
        <w:t xml:space="preserve"> Recruitment and Exclusion:</w:t>
      </w:r>
      <w:r>
        <w:rPr>
          <w:rFonts w:ascii="Times New Roman" w:hAnsi="Times New Roman"/>
          <w:sz w:val="22"/>
          <w:szCs w:val="22"/>
          <w:shd w:val="clear" w:color="auto" w:fill="FFFFFF"/>
        </w:rPr>
        <w:t xml:space="preserve"> </w:t>
      </w:r>
      <w:ins w:id="171" w:author="Brainard, David H" w:date="2021-01-18T11:27:00Z">
        <w:r w:rsidR="006125FA">
          <w:rPr>
            <w:rFonts w:ascii="Times New Roman" w:hAnsi="Times New Roman"/>
            <w:sz w:val="22"/>
            <w:szCs w:val="22"/>
            <w:shd w:val="clear" w:color="auto" w:fill="FFFFFF"/>
            <w:lang w:val="pt-PT"/>
          </w:rPr>
          <w:t>O</w:t>
        </w:r>
      </w:ins>
      <w:del w:id="172" w:author="Brainard, David H" w:date="2021-01-18T11:26:00Z">
        <w:r w:rsidDel="006125FA">
          <w:rPr>
            <w:rFonts w:ascii="Times New Roman" w:hAnsi="Times New Roman"/>
            <w:sz w:val="22"/>
            <w:szCs w:val="22"/>
            <w:shd w:val="clear" w:color="auto" w:fill="FFFFFF"/>
          </w:rPr>
          <w:delText xml:space="preserve">The </w:delText>
        </w:r>
        <w:r w:rsidDel="006125FA">
          <w:rPr>
            <w:rFonts w:ascii="Times New Roman" w:hAnsi="Times New Roman"/>
            <w:sz w:val="22"/>
            <w:szCs w:val="22"/>
            <w:shd w:val="clear" w:color="auto" w:fill="FFFFFF"/>
            <w:lang w:val="pt-PT"/>
          </w:rPr>
          <w:delText>o</w:delText>
        </w:r>
      </w:del>
      <w:r>
        <w:rPr>
          <w:rFonts w:ascii="Times New Roman" w:hAnsi="Times New Roman"/>
          <w:sz w:val="22"/>
          <w:szCs w:val="22"/>
          <w:shd w:val="clear" w:color="auto" w:fill="FFFFFF"/>
          <w:lang w:val="pt-PT"/>
        </w:rPr>
        <w:t>bservers</w:t>
      </w:r>
      <w:r>
        <w:rPr>
          <w:rFonts w:ascii="Times New Roman" w:hAnsi="Times New Roman"/>
          <w:sz w:val="22"/>
          <w:szCs w:val="22"/>
          <w:shd w:val="clear" w:color="auto" w:fill="FFFFFF"/>
        </w:rPr>
        <w:t xml:space="preserve"> were recruited from the University of Pennsylvania and the local Philadelphia community and were compensated for their time. Before the start of measurements, observers were screened to have normal visual acuity (20/40 or better) and normal color vision (as tested with pseudo-isochromatic plates</w:t>
      </w:r>
      <w:r>
        <w:rPr>
          <w:rFonts w:ascii="Times New Roman" w:hAnsi="Times New Roman"/>
          <w:sz w:val="22"/>
          <w:szCs w:val="22"/>
        </w:rPr>
        <w:t xml:space="preserve">, </w:t>
      </w:r>
      <w:r w:rsidR="00A8436A">
        <w:rPr>
          <w:rFonts w:ascii="Times New Roman" w:hAnsi="Times New Roman"/>
          <w:sz w:val="22"/>
          <w:szCs w:val="22"/>
        </w:rPr>
        <w:t>{S, 1977 #2497}</w:t>
      </w:r>
      <w:r>
        <w:rPr>
          <w:rFonts w:ascii="Times New Roman" w:hAnsi="Times New Roman"/>
          <w:sz w:val="22"/>
          <w:szCs w:val="22"/>
          <w:shd w:val="clear" w:color="auto" w:fill="FFFFFF"/>
        </w:rPr>
        <w:t>)</w:t>
      </w:r>
      <w:commentRangeStart w:id="173"/>
      <w:r>
        <w:rPr>
          <w:rFonts w:ascii="Times New Roman" w:hAnsi="Times New Roman"/>
          <w:sz w:val="22"/>
          <w:szCs w:val="22"/>
          <w:shd w:val="clear" w:color="auto" w:fill="FFFFFF"/>
        </w:rPr>
        <w:t>.</w:t>
      </w:r>
      <w:commentRangeEnd w:id="173"/>
      <w:r w:rsidR="003637C9">
        <w:rPr>
          <w:rStyle w:val="CommentReference"/>
          <w:rFonts w:ascii="Times New Roman" w:hAnsi="Times New Roman" w:cs="Times New Roman"/>
          <w:color w:val="auto"/>
          <w14:textOutline w14:w="0" w14:cap="rnd" w14:cmpd="sng" w14:algn="ctr">
            <w14:noFill/>
            <w14:prstDash w14:val="solid"/>
            <w14:bevel/>
          </w14:textOutline>
        </w:rPr>
        <w:commentReference w:id="173"/>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3A157FFC" w:rsidR="00F9135E" w:rsidRDefault="00F9135E" w:rsidP="00F9135E">
      <w:pPr>
        <w:pStyle w:val="Default"/>
        <w:spacing w:before="0"/>
        <w:rPr>
          <w:rFonts w:ascii="Times New Roman" w:eastAsia="Times New Roman" w:hAnsi="Times New Roman" w:cs="Times New Roman"/>
          <w:sz w:val="22"/>
          <w:szCs w:val="22"/>
          <w:shd w:val="clear" w:color="auto" w:fill="FFFFFF"/>
        </w:rPr>
      </w:pPr>
      <w:r>
        <w:rPr>
          <w:rFonts w:ascii="Times New Roman" w:hAnsi="Times New Roman"/>
          <w:sz w:val="22"/>
          <w:szCs w:val="22"/>
          <w:shd w:val="clear" w:color="auto" w:fill="FFFFFF"/>
        </w:rPr>
        <w:t xml:space="preserve">Observers </w:t>
      </w:r>
      <w:ins w:id="174" w:author="Brainard, David H" w:date="2021-01-18T11:31:00Z">
        <w:r w:rsidR="003637C9">
          <w:rPr>
            <w:rFonts w:ascii="Times New Roman" w:hAnsi="Times New Roman"/>
            <w:sz w:val="22"/>
            <w:szCs w:val="22"/>
            <w:shd w:val="clear" w:color="auto" w:fill="FFFFFF"/>
          </w:rPr>
          <w:t xml:space="preserve">who passed the vision screening then participated in a practice session. This session also served to </w:t>
        </w:r>
      </w:ins>
      <w:r>
        <w:rPr>
          <w:rFonts w:ascii="Times New Roman" w:hAnsi="Times New Roman"/>
          <w:sz w:val="22"/>
          <w:szCs w:val="22"/>
          <w:shd w:val="clear" w:color="auto" w:fill="FFFFFF"/>
        </w:rPr>
        <w:t xml:space="preserve">were </w:t>
      </w:r>
      <w:del w:id="175" w:author="Brainard, David H" w:date="2021-01-18T11:31:00Z">
        <w:r w:rsidDel="003637C9">
          <w:rPr>
            <w:rFonts w:ascii="Times New Roman" w:hAnsi="Times New Roman"/>
            <w:sz w:val="22"/>
            <w:szCs w:val="22"/>
            <w:shd w:val="clear" w:color="auto" w:fill="FFFFFF"/>
          </w:rPr>
          <w:delText>also screened</w:delText>
        </w:r>
      </w:del>
      <w:ins w:id="176" w:author="Brainard, David H" w:date="2021-01-18T11:31:00Z">
        <w:r w:rsidR="003637C9">
          <w:rPr>
            <w:rFonts w:ascii="Times New Roman" w:hAnsi="Times New Roman"/>
            <w:sz w:val="22"/>
            <w:szCs w:val="22"/>
            <w:shd w:val="clear" w:color="auto" w:fill="FFFFFF"/>
          </w:rPr>
          <w:t>screen</w:t>
        </w:r>
      </w:ins>
      <w:r>
        <w:rPr>
          <w:rFonts w:ascii="Times New Roman" w:hAnsi="Times New Roman"/>
          <w:sz w:val="22"/>
          <w:szCs w:val="22"/>
          <w:shd w:val="clear" w:color="auto" w:fill="FFFFFF"/>
        </w:rPr>
        <w:t xml:space="preserve"> for </w:t>
      </w:r>
      <w:del w:id="177" w:author="Brainard, David H" w:date="2021-01-18T11:31:00Z">
        <w:r w:rsidDel="003637C9">
          <w:rPr>
            <w:rFonts w:ascii="Times New Roman" w:hAnsi="Times New Roman"/>
            <w:sz w:val="22"/>
            <w:szCs w:val="22"/>
            <w:shd w:val="clear" w:color="auto" w:fill="FFFFFF"/>
          </w:rPr>
          <w:delText xml:space="preserve">their </w:delText>
        </w:r>
      </w:del>
      <w:ins w:id="178" w:author="Brainard, David H" w:date="2021-01-18T11:31:00Z">
        <w:r w:rsidR="003637C9">
          <w:rPr>
            <w:rFonts w:ascii="Times New Roman" w:hAnsi="Times New Roman"/>
            <w:sz w:val="22"/>
            <w:szCs w:val="22"/>
            <w:shd w:val="clear" w:color="auto" w:fill="FFFFFF"/>
          </w:rPr>
          <w:t xml:space="preserve">observers’ </w:t>
        </w:r>
      </w:ins>
      <w:r>
        <w:rPr>
          <w:rFonts w:ascii="Times New Roman" w:hAnsi="Times New Roman"/>
          <w:sz w:val="22"/>
          <w:szCs w:val="22"/>
          <w:shd w:val="clear" w:color="auto" w:fill="FFFFFF"/>
        </w:rPr>
        <w:t>ability to reliably perform the psychophysical task. This screening was</w:t>
      </w:r>
      <w:del w:id="179" w:author="Brainard, David H" w:date="2021-01-18T11:28:00Z">
        <w:r w:rsidDel="00962A80">
          <w:rPr>
            <w:rFonts w:ascii="Times New Roman" w:hAnsi="Times New Roman"/>
            <w:sz w:val="22"/>
            <w:szCs w:val="22"/>
            <w:shd w:val="clear" w:color="auto" w:fill="FFFFFF"/>
          </w:rPr>
          <w:delText xml:space="preserve"> </w:delText>
        </w:r>
      </w:del>
      <w:ins w:id="180" w:author="Brainard, David H" w:date="2021-01-18T11:27:00Z">
        <w:r w:rsidR="006125FA">
          <w:rPr>
            <w:rFonts w:ascii="Times New Roman" w:hAnsi="Times New Roman"/>
            <w:sz w:val="22"/>
            <w:szCs w:val="22"/>
            <w:shd w:val="clear" w:color="auto" w:fill="FFFFFF"/>
          </w:rPr>
          <w:t xml:space="preserve"> </w:t>
        </w:r>
      </w:ins>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 </w:t>
      </w:r>
      <w:commentRangeStart w:id="181"/>
      <w:r>
        <w:rPr>
          <w:rFonts w:ascii="Times New Roman" w:hAnsi="Times New Roman"/>
          <w:sz w:val="22"/>
          <w:szCs w:val="22"/>
          <w:shd w:val="clear" w:color="auto" w:fill="FFFFFF"/>
        </w:rPr>
        <w:t>LRF</w:t>
      </w:r>
      <w:commentRangeEnd w:id="181"/>
      <w:r w:rsidR="001D7718">
        <w:rPr>
          <w:rStyle w:val="CommentReference"/>
          <w:rFonts w:ascii="Times New Roman" w:hAnsi="Times New Roman" w:cs="Times New Roman"/>
          <w:color w:val="auto"/>
          <w14:textOutline w14:w="0" w14:cap="rnd" w14:cmpd="sng" w14:algn="ctr">
            <w14:noFill/>
            <w14:prstDash w14:val="solid"/>
            <w14:bevel/>
          </w14:textOutline>
        </w:rPr>
        <w:commentReference w:id="181"/>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del w:id="182" w:author="Brainard, David H" w:date="2021-01-18T11:29:00Z">
        <w:r w:rsidRPr="00962A80" w:rsidDel="00962A80">
          <w:rPr>
            <w:rFonts w:ascii="Times New Roman" w:hAnsi="Times New Roman"/>
            <w:sz w:val="22"/>
            <w:szCs w:val="22"/>
            <w:shd w:val="clear" w:color="auto" w:fill="FFFFFF"/>
            <w:vertAlign w:val="superscript"/>
            <w:rPrChange w:id="183" w:author="Brainard, David H" w:date="2021-01-18T11:29:00Z">
              <w:rPr>
                <w:rFonts w:ascii="Times New Roman" w:hAnsi="Times New Roman"/>
                <w:sz w:val="22"/>
                <w:szCs w:val="22"/>
                <w:shd w:val="clear" w:color="auto" w:fill="FFFFFF"/>
              </w:rPr>
            </w:rPrChange>
          </w:rPr>
          <w:delText>^</w:delText>
        </w:r>
      </w:del>
      <w:r w:rsidRPr="00962A80">
        <w:rPr>
          <w:rFonts w:ascii="Times New Roman" w:hAnsi="Times New Roman"/>
          <w:sz w:val="22"/>
          <w:szCs w:val="22"/>
          <w:shd w:val="clear" w:color="auto" w:fill="FFFFFF"/>
          <w:vertAlign w:val="superscript"/>
          <w:rPrChange w:id="184" w:author="Brainard, David H" w:date="2021-01-18T11:29:00Z">
            <w:rPr>
              <w:rFonts w:ascii="Times New Roman" w:hAnsi="Times New Roman"/>
              <w:sz w:val="22"/>
              <w:szCs w:val="22"/>
              <w:shd w:val="clear" w:color="auto" w:fill="FFFFFF"/>
            </w:rPr>
          </w:rPrChange>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38C055C1"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ins w:id="185" w:author="Brainard, David H" w:date="2021-01-18T11:32:00Z">
        <w:r w:rsidR="000F6E7B">
          <w:rPr>
            <w:rFonts w:ascii="Times New Roman" w:hAnsi="Times New Roman"/>
            <w:sz w:val="22"/>
            <w:szCs w:val="22"/>
            <w:shd w:val="clear" w:color="auto" w:fill="FFFFFF"/>
          </w:rPr>
          <w:t xml:space="preserve">performance </w:t>
        </w:r>
      </w:ins>
      <w:del w:id="186" w:author="Brainard, David H" w:date="2021-01-18T11:32:00Z">
        <w:r w:rsidDel="000F6E7B">
          <w:rPr>
            <w:rFonts w:ascii="Times New Roman" w:hAnsi="Times New Roman"/>
            <w:sz w:val="22"/>
            <w:szCs w:val="22"/>
            <w:shd w:val="clear" w:color="auto" w:fill="FFFFFF"/>
          </w:rPr>
          <w:delText xml:space="preserve">criteria </w:delText>
        </w:r>
      </w:del>
      <w:ins w:id="187" w:author="Brainard, David H" w:date="2021-01-18T11:32:00Z">
        <w:r w:rsidR="000F6E7B">
          <w:rPr>
            <w:rFonts w:ascii="Times New Roman" w:hAnsi="Times New Roman"/>
            <w:sz w:val="22"/>
            <w:szCs w:val="22"/>
            <w:shd w:val="clear" w:color="auto" w:fill="FFFFFF"/>
          </w:rPr>
          <w:t xml:space="preserve">criterion </w:t>
        </w:r>
      </w:ins>
      <w:r>
        <w:rPr>
          <w:rFonts w:ascii="Times New Roman" w:hAnsi="Times New Roman"/>
          <w:sz w:val="22"/>
          <w:szCs w:val="22"/>
          <w:shd w:val="clear" w:color="auto" w:fill="FFFFFF"/>
        </w:rPr>
        <w:t>participated in the rest of the experiment. O</w:t>
      </w:r>
      <w:r>
        <w:rPr>
          <w:rFonts w:ascii="Times New Roman" w:hAnsi="Times New Roman"/>
          <w:sz w:val="22"/>
          <w:szCs w:val="22"/>
          <w:shd w:val="clear" w:color="auto" w:fill="FFFFFF"/>
          <w:lang w:val="pt-PT"/>
        </w:rPr>
        <w:t>bservers</w:t>
      </w:r>
      <w:r>
        <w:rPr>
          <w:rFonts w:ascii="Times New Roman" w:hAnsi="Times New Roman"/>
          <w:sz w:val="22"/>
          <w:szCs w:val="22"/>
          <w:shd w:val="clear" w:color="auto" w:fill="FFFFFF"/>
        </w:rPr>
        <w:t xml:space="preserve"> 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6A41A5A5" w14:textId="251B6FB8" w:rsidR="00F9135E" w:rsidRDefault="00F9135E" w:rsidP="00F9135E">
      <w:pPr>
        <w:pStyle w:val="Default"/>
        <w:spacing w:before="0"/>
        <w:rPr>
          <w:rFonts w:ascii="Times New Roman" w:hAnsi="Times New Roman"/>
          <w:sz w:val="22"/>
          <w:szCs w:val="22"/>
        </w:rPr>
      </w:pPr>
      <w:r>
        <w:rPr>
          <w:rFonts w:ascii="Times New Roman" w:hAnsi="Times New Roman"/>
          <w:sz w:val="22"/>
          <w:szCs w:val="22"/>
        </w:rPr>
        <w:t xml:space="preserve">A total of 11 observers participated in the practice sessions (7 Female, 4 Male; age 18-56; mean age 30.4). Four of these met the </w:t>
      </w:r>
      <w:del w:id="188" w:author="Brainard, David H" w:date="2021-01-18T11:32:00Z">
        <w:r w:rsidDel="000F6E7B">
          <w:rPr>
            <w:rFonts w:ascii="Times New Roman" w:hAnsi="Times New Roman"/>
            <w:sz w:val="22"/>
            <w:szCs w:val="22"/>
          </w:rPr>
          <w:delText xml:space="preserve">criteria </w:delText>
        </w:r>
      </w:del>
      <w:ins w:id="189" w:author="Brainard, David H" w:date="2021-01-18T11:32:00Z">
        <w:r w:rsidR="000F6E7B">
          <w:rPr>
            <w:rFonts w:ascii="Times New Roman" w:hAnsi="Times New Roman"/>
            <w:sz w:val="22"/>
            <w:szCs w:val="22"/>
          </w:rPr>
          <w:t xml:space="preserve">performance criterion </w:t>
        </w:r>
      </w:ins>
      <w:r>
        <w:rPr>
          <w:rFonts w:ascii="Times New Roman" w:hAnsi="Times New Roman"/>
          <w:sz w:val="22"/>
          <w:szCs w:val="22"/>
        </w:rPr>
        <w:t xml:space="preserve">set for screening (2 Female, 2 Male; age 23-56; mean age 38.25). </w:t>
      </w:r>
      <w:commentRangeStart w:id="190"/>
      <w:r>
        <w:rPr>
          <w:rFonts w:ascii="Times New Roman" w:hAnsi="Times New Roman"/>
          <w:sz w:val="22"/>
          <w:szCs w:val="22"/>
        </w:rPr>
        <w:t xml:space="preserve">All observers had normal or corrected-to-normal vision (20/40 or better in both eyes, assessed using Snellen chart) and normal color vision (0 Ishihara plates read incorrectly). </w:t>
      </w:r>
      <w:commentRangeEnd w:id="190"/>
      <w:r w:rsidR="00FB5BA7">
        <w:rPr>
          <w:rStyle w:val="CommentReference"/>
          <w:rFonts w:ascii="Times New Roman" w:hAnsi="Times New Roman" w:cs="Times New Roman"/>
          <w:color w:val="auto"/>
          <w14:textOutline w14:w="0" w14:cap="rnd" w14:cmpd="sng" w14:algn="ctr">
            <w14:noFill/>
            <w14:prstDash w14:val="solid"/>
            <w14:bevel/>
          </w14:textOutline>
        </w:rPr>
        <w:commentReference w:id="190"/>
      </w:r>
      <w:r>
        <w:rPr>
          <w:rFonts w:ascii="Times New Roman" w:hAnsi="Times New Roman"/>
          <w:sz w:val="22"/>
          <w:szCs w:val="22"/>
        </w:rPr>
        <w:t>Observers were dark adapted before performing the experiments. The choice of four observers to complete the experiment was specified in our pre-registered protocol.</w:t>
      </w:r>
    </w:p>
    <w:p w14:paraId="700C9D19" w14:textId="77777777" w:rsidR="00F9135E" w:rsidRDefault="00F9135E" w:rsidP="00F9135E">
      <w:pPr>
        <w:pStyle w:val="Default"/>
        <w:spacing w:before="0" w:after="270"/>
        <w:rPr>
          <w:rFonts w:ascii="Times New Roman" w:hAnsi="Times New Roman"/>
          <w:b/>
          <w:bCs/>
          <w:sz w:val="22"/>
          <w:szCs w:val="22"/>
          <w:shd w:val="clear" w:color="auto" w:fill="FFFFFF"/>
        </w:rPr>
      </w:pPr>
    </w:p>
    <w:p w14:paraId="65BE1679" w14:textId="552B0FDE"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Our aim was to measure lightness discrimination thresholds for a target object as we varied the color of the objects in the background. We measured the 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25B9EDD4"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commentRangeStart w:id="191"/>
      <w:del w:id="192" w:author="Brainard, David H" w:date="2021-01-18T11:37:00Z">
        <w:r w:rsidDel="000D53D8">
          <w:rPr>
            <w:rStyle w:val="None"/>
            <w:rFonts w:ascii="Times New Roman" w:hAnsi="Times New Roman"/>
            <w:sz w:val="22"/>
            <w:szCs w:val="22"/>
            <w:shd w:val="clear" w:color="auto" w:fill="FFFFFF"/>
          </w:rPr>
          <w:delText>lightness</w:delText>
        </w:r>
      </w:del>
      <w:ins w:id="193" w:author="Brainard, David H" w:date="2021-01-18T11:37:00Z">
        <w:r w:rsidR="000D53D8">
          <w:rPr>
            <w:rStyle w:val="None"/>
            <w:rFonts w:ascii="Times New Roman" w:hAnsi="Times New Roman"/>
            <w:sz w:val="22"/>
            <w:szCs w:val="22"/>
            <w:shd w:val="clear" w:color="auto" w:fill="FFFFFF"/>
          </w:rPr>
          <w:t>LRF</w:t>
        </w:r>
        <w:commentRangeEnd w:id="191"/>
        <w:r w:rsidR="000D53D8">
          <w:rPr>
            <w:rStyle w:val="CommentReference"/>
            <w:rFonts w:ascii="Times New Roman" w:hAnsi="Times New Roman" w:cs="Times New Roman"/>
            <w:color w:val="auto"/>
            <w14:textOutline w14:w="0" w14:cap="rnd" w14:cmpd="sng" w14:algn="ctr">
              <w14:noFill/>
              <w14:prstDash w14:val="solid"/>
              <w14:bevel/>
            </w14:textOutline>
          </w:rPr>
          <w:commentReference w:id="191"/>
        </w:r>
      </w:ins>
      <w:r>
        <w:rPr>
          <w:rStyle w:val="None"/>
          <w:rFonts w:ascii="Times New Roman" w:hAnsi="Times New Roman"/>
          <w:sz w:val="22"/>
          <w:szCs w:val="22"/>
          <w:shd w:val="clear" w:color="auto" w:fill="FFFFFF"/>
        </w:rPr>
        <w:t xml:space="preserve">. The </w:t>
      </w:r>
      <w:ins w:id="194" w:author="Brainard, David H" w:date="2021-01-18T11:35:00Z">
        <w:r w:rsidR="00FB5BA7">
          <w:rPr>
            <w:rStyle w:val="None"/>
            <w:rFonts w:ascii="Times New Roman" w:hAnsi="Times New Roman"/>
            <w:sz w:val="22"/>
            <w:szCs w:val="22"/>
            <w:shd w:val="clear" w:color="auto" w:fill="FFFFFF"/>
          </w:rPr>
          <w:t>LRF</w:t>
        </w:r>
      </w:ins>
      <w:del w:id="195" w:author="Brainard, David H" w:date="2021-01-18T11:35:00Z">
        <w:r w:rsidDel="00FB5BA7">
          <w:rPr>
            <w:rStyle w:val="None"/>
            <w:rFonts w:ascii="Times New Roman" w:hAnsi="Times New Roman"/>
            <w:sz w:val="22"/>
            <w:szCs w:val="22"/>
            <w:shd w:val="clear" w:color="auto" w:fill="FFFFFF"/>
          </w:rPr>
          <w:delText>lightness</w:delText>
        </w:r>
      </w:del>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choose this to be the standard daylight spectrum D65 (See Methods: Reflectance and Illumination Spectra). The geometry of the 3D scene </w:t>
      </w:r>
      <w:del w:id="196" w:author="Brainard, David H" w:date="2021-01-18T11:39:00Z">
        <w:r w:rsidDel="0063233C">
          <w:rPr>
            <w:rFonts w:ascii="Times New Roman" w:hAnsi="Times New Roman"/>
            <w:sz w:val="22"/>
            <w:szCs w:val="22"/>
            <w:shd w:val="clear" w:color="auto" w:fill="FFFFFF"/>
          </w:rPr>
          <w:delText xml:space="preserve">and the spectral power distribution of the light sources were kept </w:delText>
        </w:r>
      </w:del>
      <w:ins w:id="197" w:author="Brainard, David H" w:date="2021-01-18T11:39:00Z">
        <w:r w:rsidR="0063233C">
          <w:rPr>
            <w:rFonts w:ascii="Times New Roman" w:hAnsi="Times New Roman"/>
            <w:sz w:val="22"/>
            <w:szCs w:val="22"/>
            <w:shd w:val="clear" w:color="auto" w:fill="FFFFFF"/>
          </w:rPr>
          <w:t xml:space="preserve">was also held </w:t>
        </w:r>
      </w:ins>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5451C556" w14:textId="0CB63EA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Experimental Details: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two-interval forced choice procedure to measure </w:t>
      </w:r>
      <w:del w:id="198" w:author="Brainard, David H" w:date="2021-01-18T11:39:00Z">
        <w:r w:rsidDel="00776DAE">
          <w:rPr>
            <w:rStyle w:val="None"/>
            <w:rFonts w:ascii="Times New Roman" w:hAnsi="Times New Roman"/>
            <w:sz w:val="22"/>
            <w:szCs w:val="22"/>
            <w:shd w:val="clear" w:color="auto" w:fill="FFFFFF"/>
          </w:rPr>
          <w:delText xml:space="preserve">the </w:delText>
        </w:r>
      </w:del>
      <w:r>
        <w:rPr>
          <w:rStyle w:val="None"/>
          <w:rFonts w:ascii="Times New Roman" w:hAnsi="Times New Roman"/>
          <w:sz w:val="22"/>
          <w:szCs w:val="22"/>
          <w:shd w:val="clear" w:color="auto" w:fill="FFFFFF"/>
        </w:rPr>
        <w:t xml:space="preserve">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del w:id="199" w:author="Brainard, David H" w:date="2021-01-18T11:39:00Z">
        <w:r w:rsidDel="00776DAE">
          <w:rPr>
            <w:rStyle w:val="None"/>
            <w:rFonts w:ascii="Times New Roman" w:hAnsi="Times New Roman"/>
            <w:sz w:val="22"/>
            <w:szCs w:val="22"/>
            <w:shd w:val="clear" w:color="auto" w:fill="FFFFFF"/>
          </w:rPr>
          <w:delText xml:space="preserve">image </w:delText>
        </w:r>
      </w:del>
      <w:ins w:id="200" w:author="Brainard, David H" w:date="2021-01-18T11:39:00Z">
        <w:r w:rsidR="00776DAE">
          <w:rPr>
            <w:rStyle w:val="None"/>
            <w:rFonts w:ascii="Times New Roman" w:hAnsi="Times New Roman"/>
            <w:sz w:val="22"/>
            <w:szCs w:val="22"/>
            <w:shd w:val="clear" w:color="auto" w:fill="FFFFFF"/>
          </w:rPr>
          <w:t xml:space="preserve">interval </w:t>
        </w:r>
      </w:ins>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C990E2F"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ins w:id="201" w:author="Brainard, David H" w:date="2021-01-18T11:40:00Z">
        <w:r w:rsidR="00776DAE">
          <w:rPr>
            <w:rStyle w:val="None"/>
            <w:rFonts w:ascii="Times New Roman" w:hAnsi="Times New Roman"/>
            <w:sz w:val="22"/>
            <w:szCs w:val="22"/>
            <w:shd w:val="clear" w:color="auto" w:fill="FFFFFF"/>
          </w:rPr>
          <w:t xml:space="preserve">covariance </w:t>
        </w:r>
      </w:ins>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pregenerated image databases. The first five trials of each acquisition were moderate trials (as defined above)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del w:id="202" w:author="Brainard, David H" w:date="2021-01-18T11:40:00Z">
        <w:r w:rsidDel="00776DAE">
          <w:rPr>
            <w:rStyle w:val="None"/>
            <w:rFonts w:ascii="Times New Roman" w:hAnsi="Times New Roman"/>
            <w:sz w:val="22"/>
            <w:szCs w:val="22"/>
            <w:shd w:val="clear" w:color="auto" w:fill="FFFFFF"/>
          </w:rPr>
          <w:delText>conditions</w:delText>
        </w:r>
      </w:del>
      <w:ins w:id="203" w:author="Brainard, David H" w:date="2021-01-18T11:40:00Z">
        <w:r w:rsidR="00776DAE">
          <w:rPr>
            <w:rStyle w:val="None"/>
            <w:rFonts w:ascii="Times New Roman" w:hAnsi="Times New Roman"/>
            <w:sz w:val="22"/>
            <w:szCs w:val="22"/>
            <w:shd w:val="clear" w:color="auto" w:fill="FFFFFF"/>
          </w:rPr>
          <w:t>task</w:t>
        </w:r>
      </w:ins>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ins w:id="204" w:author="Brainard, David H" w:date="2021-01-18T11:41:00Z">
        <w:r w:rsidR="00776DAE">
          <w:rPr>
            <w:rStyle w:val="None"/>
            <w:rFonts w:ascii="Times New Roman" w:hAnsi="Times New Roman"/>
            <w:sz w:val="22"/>
            <w:szCs w:val="22"/>
            <w:shd w:val="clear" w:color="auto" w:fill="FFFFFF"/>
          </w:rPr>
          <w:t xml:space="preserve">thus </w:t>
        </w:r>
      </w:ins>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ins w:id="205" w:author="Brainard, David H" w:date="2021-01-18T11:41:00Z">
        <w:r w:rsidR="00776DAE">
          <w:rPr>
            <w:rStyle w:val="None"/>
            <w:rFonts w:ascii="Times New Roman" w:hAnsi="Times New Roman"/>
            <w:sz w:val="22"/>
            <w:szCs w:val="22"/>
            <w:shd w:val="clear" w:color="auto" w:fill="FFFFFF"/>
          </w:rPr>
          <w:t xml:space="preserve">image </w:t>
        </w:r>
      </w:ins>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118DA379" w14:textId="3606629A" w:rsidR="00F9135E" w:rsidRDefault="00F9135E" w:rsidP="00F9135E">
      <w:pPr>
        <w:pStyle w:val="Default"/>
        <w:spacing w:before="0" w:after="270"/>
        <w:rPr>
          <w:rStyle w:val="None"/>
          <w:rFonts w:ascii="Times New Roman" w:hAnsi="Times New Roman"/>
          <w:b/>
          <w:bCs/>
          <w:sz w:val="22"/>
          <w:szCs w:val="22"/>
          <w:lang w:val="it-IT"/>
        </w:rPr>
      </w:pPr>
    </w:p>
    <w:p w14:paraId="2E017F9E" w14:textId="5A32016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commentRangeStart w:id="206"/>
      <w:r>
        <w:rPr>
          <w:rStyle w:val="None"/>
          <w:rFonts w:ascii="Times New Roman" w:hAnsi="Times New Roman"/>
          <w:b/>
          <w:bCs/>
          <w:sz w:val="22"/>
          <w:szCs w:val="22"/>
          <w:shd w:val="clear" w:color="auto" w:fill="FFFFFF"/>
        </w:rPr>
        <w:t>Stimulus Presentation</w:t>
      </w:r>
      <w:commentRangeEnd w:id="206"/>
      <w:r w:rsidR="00776DAE">
        <w:rPr>
          <w:rStyle w:val="CommentReference"/>
          <w:rFonts w:ascii="Times New Roman" w:hAnsi="Times New Roman" w:cs="Times New Roman"/>
          <w:color w:val="auto"/>
          <w14:textOutline w14:w="0" w14:cap="rnd" w14:cmpd="sng" w14:algn="ctr">
            <w14:noFill/>
            <w14:prstDash w14:val="solid"/>
            <w14:bevel/>
          </w14:textOutline>
        </w:rPr>
        <w:commentReference w:id="206"/>
      </w:r>
      <w:r>
        <w:rPr>
          <w:rStyle w:val="None"/>
          <w:rFonts w:ascii="Times New Roman" w:hAnsi="Times New Roman"/>
          <w:b/>
          <w:bCs/>
          <w:sz w:val="22"/>
          <w:szCs w:val="22"/>
          <w:shd w:val="clear" w:color="auto" w:fill="FFFFFF"/>
        </w:rPr>
        <w:t>:</w:t>
      </w:r>
      <w:r>
        <w:rPr>
          <w:rStyle w:val="None"/>
          <w:rFonts w:ascii="Times New Roman" w:hAnsi="Times New Roman"/>
          <w:sz w:val="22"/>
          <w:szCs w:val="22"/>
          <w:shd w:val="clear" w:color="auto" w:fill="FFFFFF"/>
        </w:rPr>
        <w:t xml:space="preserve"> </w:t>
      </w:r>
      <w:del w:id="207" w:author="Brainard, David H" w:date="2021-01-18T11:42:00Z">
        <w:r w:rsidDel="00776DAE">
          <w:rPr>
            <w:rStyle w:val="None"/>
            <w:rFonts w:ascii="Times New Roman" w:hAnsi="Times New Roman"/>
            <w:sz w:val="22"/>
            <w:szCs w:val="22"/>
            <w:shd w:val="clear" w:color="auto" w:fill="FFFFFF"/>
          </w:rPr>
          <w:delText xml:space="preserve">The images were presented on an LCD monitor. The monitor was located at a distance of 75cm from the observer. </w:delText>
        </w:r>
      </w:del>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7B7EA5F4" w14:textId="344F14AC"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The images were generated using software we refer to as Virtual World Color Constancy (VWCC) (</w:t>
      </w:r>
      <w:hyperlink r:id="rId14"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xml:space="preserve">). VWCC is written using MATLAB. It harnesses the Mitsuba renderer to render simulated images from scene descriptions, </w:t>
      </w:r>
      <w:r>
        <w:rPr>
          <w:rStyle w:val="None"/>
          <w:rFonts w:ascii="Times New Roman" w:hAnsi="Times New Roman"/>
          <w:sz w:val="22"/>
          <w:szCs w:val="22"/>
        </w:rPr>
        <w:lastRenderedPageBreak/>
        <w:t>and also takes advantage of our RenderToolbox package (rendertoolbox.org;</w:t>
      </w:r>
      <w:r w:rsidRPr="00EC6A85">
        <w:rPr>
          <w:rStyle w:val="None"/>
          <w:rFonts w:ascii="Times New Roman" w:hAnsi="Times New Roman"/>
          <w:sz w:val="22"/>
          <w:szCs w:val="22"/>
        </w:rPr>
        <w:t xml:space="preserve"> </w:t>
      </w:r>
      <w:r w:rsidR="00A8436A">
        <w:rPr>
          <w:rStyle w:val="None"/>
          <w:rFonts w:ascii="Times New Roman" w:hAnsi="Times New Roman"/>
          <w:sz w:val="22"/>
          <w:szCs w:val="22"/>
        </w:rPr>
        <w:t>{Heasly, 2014 #154}</w:t>
      </w:r>
      <w:r>
        <w:rPr>
          <w:rStyle w:val="None"/>
          <w:rFonts w:ascii="Times New Roman" w:hAnsi="Times New Roman"/>
          <w:sz w:val="22"/>
          <w:szCs w:val="22"/>
        </w:rPr>
        <w:t xml:space="preserve">). To render an image, we first create a 3D model that specifies the base scene. Objects and light sources can be inserted in the base scene at user specified locations. The 3D models were based on a base scene provided as part of RenderToolbox and modified using Blender, </w:t>
      </w:r>
      <w:r>
        <w:rPr>
          <w:rFonts w:ascii="Times New Roman" w:hAnsi="Times New Roman"/>
          <w:sz w:val="22"/>
          <w:szCs w:val="22"/>
        </w:rPr>
        <w:t>an open-source 3-D modeling and animation package (</w:t>
      </w:r>
      <w:hyperlink r:id="rId15" w:history="1">
        <w:r>
          <w:rPr>
            <w:rStyle w:val="Hyperlink0"/>
            <w:rFonts w:ascii="Times New Roman" w:hAnsi="Times New Roman"/>
            <w:sz w:val="22"/>
            <w:szCs w:val="22"/>
          </w:rPr>
          <w:t>https://www.blender.org/</w:t>
        </w:r>
      </w:hyperlink>
      <w:r>
        <w:rPr>
          <w:rFonts w:ascii="Times New Roman" w:hAnsi="Times New Roman"/>
          <w:sz w:val="22"/>
          <w:szCs w:val="22"/>
        </w:rPr>
        <w:t>)</w:t>
      </w:r>
      <w:r>
        <w:rPr>
          <w:rStyle w:val="None"/>
          <w:rFonts w:ascii="Times New Roman" w:hAnsi="Times New Roman"/>
          <w:sz w:val="22"/>
          <w:szCs w:val="22"/>
        </w:rPr>
        <w:t xml:space="preserve">. Next, we assigned reflectance spectra and spectral power distribution functions to the objects and light sources in the scene (see </w:t>
      </w:r>
      <w:r>
        <w:rPr>
          <w:rFonts w:ascii="Times New Roman" w:hAnsi="Times New Roman"/>
          <w:sz w:val="22"/>
          <w:szCs w:val="22"/>
        </w:rPr>
        <w:t>Reflectance and Illumination Spectra Generation</w:t>
      </w:r>
      <w:r>
        <w:rPr>
          <w:rStyle w:val="None"/>
          <w:rFonts w:ascii="Times New Roman" w:hAnsi="Times New Roman"/>
          <w:sz w:val="22"/>
          <w:szCs w:val="22"/>
        </w:rPr>
        <w:t xml:space="preserve"> for how these spectra were generated). Once the geometrical and spectral features were specified, we render a 2D multispectral image of the scene using Mitsuba, </w:t>
      </w:r>
      <w:r>
        <w:rPr>
          <w:rFonts w:ascii="Times New Roman" w:hAnsi="Times New Roman"/>
          <w:sz w:val="22"/>
          <w:szCs w:val="22"/>
        </w:rPr>
        <w:t>a physically-realistic open-source rendering system (</w:t>
      </w:r>
      <w:hyperlink r:id="rId16" w:history="1">
        <w:r>
          <w:rPr>
            <w:rStyle w:val="Hyperlink0"/>
            <w:rFonts w:ascii="Times New Roman" w:hAnsi="Times New Roman"/>
            <w:sz w:val="22"/>
            <w:szCs w:val="22"/>
          </w:rPr>
          <w:t>https://www.mitsuba-renderer.org</w:t>
        </w:r>
      </w:hyperlink>
      <w:r>
        <w:rPr>
          <w:rStyle w:val="Hyperlink0"/>
          <w:rFonts w:ascii="Times New Roman" w:hAnsi="Times New Roman"/>
          <w:sz w:val="22"/>
          <w:szCs w:val="22"/>
        </w:rPr>
        <w:t xml:space="preserve">, </w:t>
      </w:r>
      <w:r w:rsidR="00A8436A">
        <w:rPr>
          <w:rStyle w:val="Hyperlink0"/>
          <w:rFonts w:ascii="Times New Roman" w:hAnsi="Times New Roman"/>
          <w:color w:val="000000"/>
          <w:sz w:val="22"/>
          <w:szCs w:val="22"/>
          <w:u w:val="none"/>
        </w:rPr>
        <w:t>{Jakob, 2010 #391}</w:t>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400nm and 700nm. The images were rendered with the camera field of view of 17</w:t>
      </w:r>
      <w:r>
        <w:rPr>
          <w:rStyle w:val="None"/>
          <w:rFonts w:ascii="Times New Roman" w:hAnsi="Times New Roman"/>
          <w:sz w:val="22"/>
          <w:szCs w:val="22"/>
          <w:shd w:val="clear" w:color="auto" w:fill="FFFFFF"/>
        </w:rPr>
        <w:t>°</w:t>
      </w:r>
      <w:r>
        <w:rPr>
          <w:rFonts w:ascii="Times New Roman" w:hAnsi="Times New Roman"/>
          <w:sz w:val="22"/>
          <w:szCs w:val="22"/>
          <w:shd w:val="clear" w:color="auto" w:fill="FFFFFF"/>
        </w:rPr>
        <w:t xml:space="preserve"> </w:t>
      </w:r>
      <w:r>
        <w:rPr>
          <w:rStyle w:val="None"/>
          <w:rFonts w:ascii="Times New Roman" w:hAnsi="Times New Roman"/>
          <w:sz w:val="22"/>
          <w:szCs w:val="22"/>
        </w:rPr>
        <w:t xml:space="preserve">with an image resolution of 320-pixel by 240-pixels with the target object at the center. A 201-pixel by 201-pixel area, centered around the spherical target object, was cropped for display on the monitor. </w:t>
      </w:r>
    </w:p>
    <w:p w14:paraId="44B172C8" w14:textId="01A8589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r>
        <w:rPr>
          <w:rStyle w:val="None"/>
          <w:rFonts w:ascii="Times New Roman" w:hAnsi="Times New Roman"/>
          <w:sz w:val="22"/>
          <w:szCs w:val="22"/>
          <w:lang w:val="de-DE"/>
        </w:rPr>
        <w:t xml:space="preserve">Stockman-Sharpe </w:t>
      </w:r>
      <w:r>
        <w:rPr>
          <w:rStyle w:val="None"/>
          <w:rFonts w:ascii="Times New Roman" w:hAnsi="Times New Roman"/>
          <w:sz w:val="22"/>
          <w:szCs w:val="22"/>
        </w:rPr>
        <w:t xml:space="preserve">2° cone fundamentals (T_cones_ss2 in the Psychophysics Toolbox). Then the monitor calibration data and standard methods </w:t>
      </w:r>
      <w:r w:rsidR="00A8436A">
        <w:rPr>
          <w:rStyle w:val="None"/>
          <w:rFonts w:ascii="Times New Roman" w:hAnsi="Times New Roman"/>
          <w:sz w:val="22"/>
          <w:szCs w:val="22"/>
        </w:rPr>
        <w:t>{Brainard, 1989 #808}</w:t>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68D4748" w14:textId="25A90F3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Reflectance and Illumination Spectra:</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sidR="00A8436A">
        <w:rPr>
          <w:rStyle w:val="None"/>
          <w:rFonts w:ascii="Times New Roman" w:hAnsi="Times New Roman"/>
          <w:sz w:val="22"/>
          <w:szCs w:val="22"/>
        </w:rPr>
        <w:t>{Singh, 2018 #124}</w:t>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moveToRangeStart w:id="208" w:author="Brainard, David H" w:date="2021-01-18T12:00:00Z" w:name="move61863656"/>
      <w:moveTo w:id="209" w:author="Brainard, David H" w:date="2021-01-18T12:00:00Z">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moveTo>
      <w:moveToRangeEnd w:id="208"/>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ins w:id="210" w:author="Brainard, David H" w:date="2021-01-18T12:00:00Z">
        <w:r w:rsidR="00B85322">
          <w:rPr>
            <w:rStyle w:val="None"/>
            <w:rFonts w:ascii="Times New Roman" w:hAnsi="Times New Roman"/>
            <w:sz w:val="22"/>
            <w:szCs w:val="22"/>
          </w:rPr>
          <w:t xml:space="preserve">for some covariance scalars </w:t>
        </w:r>
      </w:ins>
      <w:r>
        <w:rPr>
          <w:rStyle w:val="None"/>
          <w:rFonts w:ascii="Times New Roman" w:hAnsi="Times New Roman"/>
          <w:sz w:val="22"/>
          <w:szCs w:val="22"/>
        </w:rPr>
        <w:t xml:space="preserve">was lower than the variance of the multi-normal distribution. </w:t>
      </w:r>
      <w:moveFromRangeStart w:id="211" w:author="Brainard, David H" w:date="2021-01-18T12:00:00Z" w:name="move61863656"/>
      <w:moveFrom w:id="212" w:author="Brainard, David H" w:date="2021-01-18T12:00:00Z">
        <w:r w:rsidDel="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moveFrom>
      <w:moveFromRangeEnd w:id="211"/>
    </w:p>
    <w:p w14:paraId="54F4932F" w14:textId="77777777" w:rsidR="00F9135E" w:rsidRDefault="00F9135E" w:rsidP="00F9135E">
      <w:pPr>
        <w:pStyle w:val="Default"/>
        <w:spacing w:before="0" w:after="270"/>
        <w:rPr>
          <w:rStyle w:val="None"/>
          <w:rFonts w:ascii="Times New Roman" w:eastAsia="Times New Roman" w:hAnsi="Times New Roman" w:cs="Times New Roman"/>
          <w:sz w:val="22"/>
          <w:szCs w:val="22"/>
        </w:rPr>
      </w:pPr>
      <w:commentRangeStart w:id="213"/>
      <w:r>
        <w:rPr>
          <w:rStyle w:val="None"/>
          <w:rFonts w:ascii="Times New Roman" w:hAnsi="Times New Roman"/>
          <w:sz w:val="22"/>
          <w:szCs w:val="22"/>
        </w:rPr>
        <w:t>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scale factor was applied to the power spectrum of all light sources in the visual scene.</w:t>
      </w:r>
      <w:commentRangeEnd w:id="213"/>
      <w:r w:rsidR="00B85322">
        <w:rPr>
          <w:rStyle w:val="CommentReference"/>
          <w:rFonts w:ascii="Times New Roman" w:hAnsi="Times New Roman" w:cs="Times New Roman"/>
          <w:color w:val="auto"/>
          <w14:textOutline w14:w="0" w14:cap="rnd" w14:cmpd="sng" w14:algn="ctr">
            <w14:noFill/>
            <w14:prstDash w14:val="solid"/>
            <w14:bevel/>
          </w14:textOutline>
        </w:rPr>
        <w:commentReference w:id="213"/>
      </w:r>
    </w:p>
    <w:p w14:paraId="01C52217" w14:textId="7EAFFEFC" w:rsidR="00F9135E" w:rsidRDefault="00F9135E" w:rsidP="00F9135E">
      <w:pPr>
        <w:pStyle w:val="Default"/>
        <w:spacing w:before="0" w:after="270"/>
        <w:rPr>
          <w:rFonts w:ascii="Times New Roman" w:eastAsia="Times New Roman" w:hAnsi="Times New Roman" w:cs="Times New Roman"/>
          <w:sz w:val="22"/>
          <w:szCs w:val="22"/>
        </w:rPr>
      </w:pPr>
      <w:commentRangeStart w:id="214"/>
      <w:r>
        <w:rPr>
          <w:rStyle w:val="None"/>
          <w:rFonts w:ascii="Times New Roman" w:hAnsi="Times New Roman"/>
          <w:b/>
          <w:bCs/>
          <w:sz w:val="22"/>
          <w:szCs w:val="22"/>
          <w:lang w:val="it-IT"/>
        </w:rPr>
        <w:t>Experimental Procedure:</w:t>
      </w:r>
      <w:r>
        <w:rPr>
          <w:rFonts w:ascii="Times New Roman" w:hAnsi="Times New Roman"/>
          <w:sz w:val="22"/>
          <w:szCs w:val="22"/>
        </w:rPr>
        <w:t xml:space="preserve"> At the beginning of the first experimental session (the practice session), the experimenter </w:t>
      </w:r>
      <w:r w:rsidRPr="007B1C7B">
        <w:rPr>
          <w:rFonts w:ascii="Times New Roman" w:hAnsi="Times New Roman"/>
          <w:sz w:val="22"/>
          <w:szCs w:val="22"/>
        </w:rPr>
        <w:t>explained the experimental procedures</w:t>
      </w:r>
      <w:r>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w:t>
      </w:r>
      <w:del w:id="215" w:author="Brainard, David H" w:date="2021-01-18T12:02:00Z">
        <w:r w:rsidDel="00EA38F0">
          <w:rPr>
            <w:rFonts w:ascii="Times New Roman" w:hAnsi="Times New Roman"/>
            <w:sz w:val="22"/>
            <w:szCs w:val="22"/>
          </w:rPr>
          <w:delText>instruments</w:delText>
        </w:r>
      </w:del>
      <w:ins w:id="216" w:author="Brainard, David H" w:date="2021-01-18T12:02:00Z">
        <w:r w:rsidR="00EA38F0">
          <w:rPr>
            <w:rFonts w:ascii="Times New Roman" w:hAnsi="Times New Roman"/>
            <w:sz w:val="22"/>
            <w:szCs w:val="22"/>
          </w:rPr>
          <w:t>display, chin rest, and response box</w:t>
        </w:r>
      </w:ins>
      <w:r>
        <w:rPr>
          <w:rFonts w:ascii="Times New Roman" w:hAnsi="Times New Roman"/>
          <w:sz w:val="22"/>
          <w:szCs w:val="22"/>
        </w:rPr>
        <w:t xml:space="preserve">. Once familiar, the </w:t>
      </w:r>
      <w:r>
        <w:rPr>
          <w:rFonts w:ascii="Times New Roman" w:hAnsi="Times New Roman"/>
          <w:sz w:val="22"/>
          <w:szCs w:val="22"/>
          <w:lang w:val="pt-PT"/>
        </w:rPr>
        <w:t>observers</w:t>
      </w:r>
      <w:r>
        <w:rPr>
          <w:rFonts w:ascii="Times New Roman" w:hAnsi="Times New Roman"/>
          <w:sz w:val="22"/>
          <w:szCs w:val="22"/>
        </w:rPr>
        <w:t xml:space="preserve"> were dark adapted (by sitting in the dark room for approximately 5 minutes). Once ready, the </w:t>
      </w:r>
      <w:r>
        <w:rPr>
          <w:rFonts w:ascii="Times New Roman" w:hAnsi="Times New Roman"/>
          <w:sz w:val="22"/>
          <w:szCs w:val="22"/>
          <w:lang w:val="pt-PT"/>
        </w:rPr>
        <w:t>observers</w:t>
      </w:r>
      <w:r>
        <w:rPr>
          <w:rFonts w:ascii="Times New Roman" w:hAnsi="Times New Roman"/>
          <w:sz w:val="22"/>
          <w:szCs w:val="22"/>
        </w:rPr>
        <w:t xml:space="preserve"> performed the familiarization acquisition. After the familiarization acquisition, the </w:t>
      </w:r>
      <w:r>
        <w:rPr>
          <w:rFonts w:ascii="Times New Roman" w:hAnsi="Times New Roman"/>
          <w:sz w:val="22"/>
          <w:szCs w:val="22"/>
          <w:lang w:val="pt-PT"/>
        </w:rPr>
        <w:t>observers</w:t>
      </w:r>
      <w:r>
        <w:rPr>
          <w:rFonts w:ascii="Times New Roman" w:hAnsi="Times New Roman"/>
          <w:sz w:val="22"/>
          <w:szCs w:val="22"/>
        </w:rPr>
        <w:t xml:space="preserve"> performed the other three acquisitions of the practice session. The entire practice session took nearly one hour.</w:t>
      </w:r>
    </w:p>
    <w:p w14:paraId="7D60D35D" w14:textId="2843399F" w:rsidR="00F9135E" w:rsidRPr="00C96C07" w:rsidRDefault="00F9135E" w:rsidP="00C96C07">
      <w:pPr>
        <w:pStyle w:val="Default"/>
        <w:spacing w:before="0" w:after="270"/>
        <w:rPr>
          <w:rFonts w:ascii="Times New Roman" w:hAnsi="Times New Roman"/>
          <w:b/>
          <w:bCs/>
          <w:sz w:val="22"/>
          <w:szCs w:val="22"/>
          <w:shd w:val="clear" w:color="auto" w:fill="FFFFFF"/>
        </w:rPr>
      </w:pPr>
      <w:r>
        <w:rPr>
          <w:rFonts w:ascii="Times New Roman" w:hAnsi="Times New Roman"/>
          <w:sz w:val="22"/>
          <w:szCs w:val="22"/>
        </w:rPr>
        <w:lastRenderedPageBreak/>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commentRangeEnd w:id="214"/>
      <w:r w:rsidR="00EA38F0">
        <w:rPr>
          <w:rStyle w:val="CommentReference"/>
          <w:rFonts w:ascii="Times New Roman" w:hAnsi="Times New Roman" w:cs="Times New Roman"/>
          <w:color w:val="auto"/>
          <w14:textOutline w14:w="0" w14:cap="rnd" w14:cmpd="sng" w14:algn="ctr">
            <w14:noFill/>
            <w14:prstDash w14:val="solid"/>
            <w14:bevel/>
          </w14:textOutline>
        </w:rPr>
        <w:commentReference w:id="214"/>
      </w:r>
    </w:p>
    <w:p w14:paraId="7206B388" w14:textId="46E8FD89" w:rsidR="00F9135E"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Psychometric Function:</w:t>
      </w:r>
      <w:r>
        <w:rPr>
          <w:rStyle w:val="None"/>
          <w:rFonts w:ascii="Times New Roman" w:hAnsi="Times New Roman"/>
          <w:sz w:val="22"/>
          <w:szCs w:val="22"/>
        </w:rPr>
        <w:t xml:space="preserve"> 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A8436A">
        <w:rPr>
          <w:rStyle w:val="None"/>
          <w:rFonts w:ascii="Times New Roman" w:hAnsi="Times New Roman"/>
          <w:sz w:val="22"/>
          <w:szCs w:val="22"/>
        </w:rPr>
        <w:t>{Prins, 2018 #809}</w:t>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w:t>
      </w:r>
      <w:commentRangeStart w:id="217"/>
      <w:del w:id="218" w:author="Brainard, David H" w:date="2021-01-18T12:05:00Z">
        <w:r w:rsidDel="00EA38F0">
          <w:rPr>
            <w:rStyle w:val="None"/>
            <w:rFonts w:ascii="Times New Roman" w:hAnsi="Times New Roman"/>
            <w:sz w:val="22"/>
            <w:szCs w:val="22"/>
          </w:rPr>
          <w:delText>0.76</w:delText>
        </w:r>
      </w:del>
      <w:ins w:id="219" w:author="Brainard, David H" w:date="2021-01-18T12:05:00Z">
        <w:r w:rsidR="00EA38F0">
          <w:rPr>
            <w:rStyle w:val="None"/>
            <w:rFonts w:ascii="Times New Roman" w:hAnsi="Times New Roman"/>
            <w:sz w:val="22"/>
            <w:szCs w:val="22"/>
          </w:rPr>
          <w:t>0.76</w:t>
        </w:r>
      </w:ins>
      <w:r>
        <w:rPr>
          <w:rStyle w:val="None"/>
          <w:rFonts w:ascii="Times New Roman" w:hAnsi="Times New Roman"/>
          <w:sz w:val="22"/>
          <w:szCs w:val="22"/>
        </w:rPr>
        <w:t xml:space="preserve"> </w:t>
      </w:r>
      <w:commentRangeEnd w:id="217"/>
      <w:r w:rsidR="00EA38F0">
        <w:rPr>
          <w:rStyle w:val="CommentReference"/>
          <w:rFonts w:ascii="Times New Roman" w:hAnsi="Times New Roman" w:cs="Times New Roman"/>
          <w:color w:val="auto"/>
          <w14:textOutline w14:w="0" w14:cap="rnd" w14:cmpd="sng" w14:algn="ctr">
            <w14:noFill/>
            <w14:prstDash w14:val="solid"/>
            <w14:bevel/>
          </w14:textOutline>
        </w:rPr>
        <w:commentReference w:id="217"/>
      </w:r>
      <w:r>
        <w:rPr>
          <w:rStyle w:val="None"/>
          <w:rFonts w:ascii="Times New Roman" w:hAnsi="Times New Roman"/>
          <w:sz w:val="22"/>
          <w:szCs w:val="22"/>
        </w:rPr>
        <w:t>and 0.50 as obtained from the cumulative gaussian fit.</w:t>
      </w:r>
    </w:p>
    <w:p w14:paraId="026C9006" w14:textId="736CF8B3" w:rsidR="00F4170D" w:rsidRPr="00F4170D" w:rsidRDefault="00F9135E" w:rsidP="00F9135E">
      <w:pPr>
        <w:pStyle w:val="Default"/>
        <w:spacing w:before="0" w:after="270"/>
        <w:rPr>
          <w:ins w:id="220" w:author="Brainard, David H" w:date="2021-01-17T11:21:00Z"/>
          <w:rStyle w:val="None"/>
          <w:rFonts w:ascii="Times New Roman" w:eastAsia="Times New Roman" w:hAnsi="Times New Roman" w:cs="Times New Roman"/>
          <w:sz w:val="22"/>
          <w:szCs w:val="22"/>
          <w:rPrChange w:id="221" w:author="Brainard, David H" w:date="2021-01-17T11:21:00Z">
            <w:rPr>
              <w:ins w:id="222" w:author="Brainard, David H" w:date="2021-01-17T11:21:00Z"/>
              <w:rStyle w:val="None"/>
              <w:rFonts w:ascii="Cambria Math" w:eastAsia="Times New Roman" w:hAnsi="Cambria Math" w:cs="Times New Roman"/>
              <w:i/>
              <w:sz w:val="22"/>
              <w:szCs w:val="22"/>
            </w:rPr>
          </w:rPrChange>
        </w:rPr>
      </w:pPr>
      <w:commentRangeStart w:id="223"/>
      <w:r w:rsidRPr="00374B95">
        <w:rPr>
          <w:rFonts w:ascii="Times New Roman" w:hAnsi="Times New Roman" w:cs="Times New Roman"/>
          <w:b/>
          <w:bCs/>
          <w:sz w:val="22"/>
          <w:szCs w:val="22"/>
        </w:rPr>
        <w:t>Theory of Signal Detection</w:t>
      </w:r>
      <w:ins w:id="224" w:author="Brainard, David H" w:date="2021-01-17T17:17:00Z">
        <w:r w:rsidR="00DD3527">
          <w:rPr>
            <w:rFonts w:ascii="Times New Roman" w:hAnsi="Times New Roman" w:cs="Times New Roman"/>
            <w:b/>
            <w:bCs/>
            <w:sz w:val="22"/>
            <w:szCs w:val="22"/>
          </w:rPr>
          <w:t xml:space="preserve"> Model</w:t>
        </w:r>
      </w:ins>
      <w:commentRangeEnd w:id="223"/>
      <w:ins w:id="225" w:author="Brainard, David H" w:date="2021-01-18T11:11:00Z">
        <w:r w:rsidR="000E429F">
          <w:rPr>
            <w:rStyle w:val="CommentReference"/>
            <w:rFonts w:ascii="Times New Roman" w:hAnsi="Times New Roman" w:cs="Times New Roman"/>
            <w:color w:val="auto"/>
            <w14:textOutline w14:w="0" w14:cap="rnd" w14:cmpd="sng" w14:algn="ctr">
              <w14:noFill/>
              <w14:prstDash w14:val="solid"/>
              <w14:bevel/>
            </w14:textOutline>
          </w:rPr>
          <w:commentReference w:id="223"/>
        </w:r>
      </w:ins>
      <w:r w:rsidRPr="00374B95">
        <w:rPr>
          <w:rFonts w:ascii="Times New Roman" w:hAnsi="Times New Roman" w:cs="Times New Roman"/>
          <w:b/>
          <w:bCs/>
          <w:sz w:val="22"/>
          <w:szCs w:val="22"/>
        </w:rPr>
        <w:t>:</w:t>
      </w:r>
      <w:r w:rsidRPr="00374B95">
        <w:rPr>
          <w:rFonts w:ascii="Times New Roman" w:hAnsi="Times New Roman" w:cs="Times New Roman"/>
          <w:sz w:val="22"/>
          <w:szCs w:val="22"/>
        </w:rPr>
        <w:t xml:space="preserve"> </w:t>
      </w:r>
      <w:del w:id="226" w:author="Brainard, David H" w:date="2021-01-17T17:17:00Z">
        <w:r w:rsidRPr="00374B95" w:rsidDel="00DD3527">
          <w:rPr>
            <w:rFonts w:ascii="Times New Roman" w:hAnsi="Times New Roman" w:cs="Times New Roman"/>
            <w:sz w:val="22"/>
            <w:szCs w:val="22"/>
          </w:rPr>
          <w:delText>Here</w:delText>
        </w:r>
        <w:r w:rsidRPr="00723CC7" w:rsidDel="00DD3527">
          <w:rPr>
            <w:rFonts w:cs="Times New Roman"/>
            <w:sz w:val="22"/>
            <w:szCs w:val="22"/>
          </w:rPr>
          <w:delText xml:space="preserve"> </w:delText>
        </w:r>
        <w:r w:rsidRPr="00723CC7" w:rsidDel="00DD3527">
          <w:rPr>
            <w:rFonts w:ascii="Times New Roman" w:hAnsi="Times New Roman" w:cs="Times New Roman"/>
            <w:sz w:val="22"/>
            <w:szCs w:val="22"/>
          </w:rPr>
          <w:delText>we</w:delText>
        </w:r>
        <w:r w:rsidRPr="00723CC7" w:rsidDel="00DD3527">
          <w:rPr>
            <w:sz w:val="22"/>
            <w:szCs w:val="22"/>
          </w:rPr>
          <w:delText xml:space="preserve"> </w:delText>
        </w:r>
        <w:r w:rsidDel="00DD3527">
          <w:rPr>
            <w:rStyle w:val="None"/>
            <w:rFonts w:ascii="Times New Roman" w:eastAsia="Times New Roman" w:hAnsi="Times New Roman" w:cs="Times New Roman"/>
            <w:sz w:val="22"/>
            <w:szCs w:val="22"/>
          </w:rPr>
          <w:delText>give a brief introduction to</w:delText>
        </w:r>
      </w:del>
      <w:ins w:id="227" w:author="Brainard, David H" w:date="2021-01-17T17:17:00Z">
        <w:r w:rsidR="00DD3527">
          <w:rPr>
            <w:rFonts w:ascii="Times New Roman" w:hAnsi="Times New Roman" w:cs="Times New Roman"/>
            <w:sz w:val="22"/>
            <w:szCs w:val="22"/>
          </w:rPr>
          <w:t>We developed</w:t>
        </w:r>
        <w:r w:rsidR="00DD3527">
          <w:rPr>
            <w:rStyle w:val="None"/>
            <w:rFonts w:ascii="Times New Roman" w:eastAsia="Times New Roman" w:hAnsi="Times New Roman" w:cs="Times New Roman"/>
            <w:sz w:val="22"/>
            <w:szCs w:val="22"/>
          </w:rPr>
          <w:t xml:space="preserve"> a model of performance in our task, based on</w:t>
        </w:r>
      </w:ins>
      <w:r>
        <w:rPr>
          <w:rStyle w:val="None"/>
          <w:rFonts w:ascii="Times New Roman" w:eastAsia="Times New Roman" w:hAnsi="Times New Roman" w:cs="Times New Roman"/>
          <w:sz w:val="22"/>
          <w:szCs w:val="22"/>
        </w:rPr>
        <w:t xml:space="preserve"> the theory of signal detection</w:t>
      </w:r>
      <w:ins w:id="228" w:author="Brainard, David H" w:date="2021-01-17T11:04:00Z">
        <w:r w:rsidR="005C5833">
          <w:rPr>
            <w:rStyle w:val="None"/>
            <w:rFonts w:ascii="Times New Roman" w:eastAsia="Times New Roman" w:hAnsi="Times New Roman" w:cs="Times New Roman"/>
            <w:sz w:val="22"/>
            <w:szCs w:val="22"/>
          </w:rPr>
          <w:t xml:space="preserve"> (TSD)</w:t>
        </w:r>
      </w:ins>
      <w:del w:id="229" w:author="Brainard, David H" w:date="2021-01-17T11:04:00Z">
        <w:r w:rsidDel="005C5833">
          <w:rPr>
            <w:rStyle w:val="None"/>
            <w:rFonts w:ascii="Times New Roman" w:eastAsia="Times New Roman" w:hAnsi="Times New Roman" w:cs="Times New Roman"/>
            <w:sz w:val="22"/>
            <w:szCs w:val="22"/>
          </w:rPr>
          <w:delText xml:space="preserve">. </w:delText>
        </w:r>
      </w:del>
      <w:ins w:id="230" w:author="Brainard, David H" w:date="2021-01-17T17:17:00Z">
        <w:r w:rsidR="00DD3527">
          <w:rPr>
            <w:rStyle w:val="None"/>
            <w:rFonts w:ascii="Times New Roman" w:eastAsia="Times New Roman" w:hAnsi="Times New Roman" w:cs="Times New Roman"/>
            <w:sz w:val="22"/>
            <w:szCs w:val="22"/>
          </w:rPr>
          <w:t xml:space="preserve">. </w:t>
        </w:r>
      </w:ins>
      <w:r>
        <w:rPr>
          <w:rStyle w:val="None"/>
          <w:rFonts w:ascii="Times New Roman" w:eastAsia="Times New Roman" w:hAnsi="Times New Roman" w:cs="Times New Roman"/>
          <w:sz w:val="22"/>
          <w:szCs w:val="22"/>
        </w:rPr>
        <w:t xml:space="preserve">For a more comprehensive discussion </w:t>
      </w:r>
      <w:ins w:id="231" w:author="Brainard, David H" w:date="2021-01-17T11:04:00Z">
        <w:r w:rsidR="005C5833">
          <w:rPr>
            <w:rStyle w:val="None"/>
            <w:rFonts w:ascii="Times New Roman" w:eastAsia="Times New Roman" w:hAnsi="Times New Roman" w:cs="Times New Roman"/>
            <w:sz w:val="22"/>
            <w:szCs w:val="22"/>
          </w:rPr>
          <w:t xml:space="preserve">of TSD </w:t>
        </w:r>
      </w:ins>
      <w:r>
        <w:rPr>
          <w:rStyle w:val="None"/>
          <w:rFonts w:ascii="Times New Roman" w:eastAsia="Times New Roman" w:hAnsi="Times New Roman" w:cs="Times New Roman"/>
          <w:sz w:val="22"/>
          <w:szCs w:val="22"/>
        </w:rPr>
        <w:t xml:space="preserve">see </w:t>
      </w:r>
      <w:r w:rsidR="00A8436A">
        <w:rPr>
          <w:rStyle w:val="None"/>
          <w:rFonts w:ascii="Times New Roman" w:eastAsia="Times New Roman" w:hAnsi="Times New Roman" w:cs="Times New Roman"/>
          <w:sz w:val="22"/>
          <w:szCs w:val="22"/>
        </w:rPr>
        <w:t>{Green, 1996 #2500}</w:t>
      </w:r>
      <w:r>
        <w:rPr>
          <w:rStyle w:val="None"/>
          <w:rFonts w:ascii="Times New Roman" w:eastAsia="Times New Roman" w:hAnsi="Times New Roman" w:cs="Times New Roman"/>
          <w:sz w:val="22"/>
          <w:szCs w:val="22"/>
        </w:rPr>
        <w:t xml:space="preserve">. We </w:t>
      </w:r>
      <w:del w:id="232" w:author="Brainard, David H" w:date="2021-01-17T11:05:00Z">
        <w:r w:rsidDel="005C5833">
          <w:rPr>
            <w:rStyle w:val="None"/>
            <w:rFonts w:ascii="Times New Roman" w:eastAsia="Times New Roman" w:hAnsi="Times New Roman" w:cs="Times New Roman"/>
            <w:sz w:val="22"/>
            <w:szCs w:val="22"/>
          </w:rPr>
          <w:delText xml:space="preserve">can </w:delText>
        </w:r>
      </w:del>
      <w:r>
        <w:rPr>
          <w:rStyle w:val="None"/>
          <w:rFonts w:ascii="Times New Roman" w:eastAsia="Times New Roman" w:hAnsi="Times New Roman" w:cs="Times New Roman"/>
          <w:sz w:val="22"/>
          <w:szCs w:val="22"/>
        </w:rPr>
        <w:t xml:space="preserve">model the </w:t>
      </w:r>
      <w:ins w:id="233" w:author="Brainard, David H" w:date="2021-01-17T11:06:00Z">
        <w:r w:rsidR="005C5833">
          <w:rPr>
            <w:rStyle w:val="None"/>
            <w:rFonts w:ascii="Times New Roman" w:eastAsia="Times New Roman" w:hAnsi="Times New Roman" w:cs="Times New Roman"/>
            <w:sz w:val="22"/>
            <w:szCs w:val="22"/>
          </w:rPr>
          <w:t xml:space="preserve">visual response </w:t>
        </w:r>
      </w:ins>
      <w:del w:id="234" w:author="Brainard, David H" w:date="2021-01-17T11:06:00Z">
        <w:r w:rsidDel="005C5833">
          <w:rPr>
            <w:rStyle w:val="None"/>
            <w:rFonts w:ascii="Times New Roman" w:eastAsia="Times New Roman" w:hAnsi="Times New Roman" w:cs="Times New Roman"/>
            <w:sz w:val="22"/>
            <w:szCs w:val="22"/>
          </w:rPr>
          <w:delText xml:space="preserve">response </w:delText>
        </w:r>
      </w:del>
      <w:r>
        <w:rPr>
          <w:rStyle w:val="None"/>
          <w:rFonts w:ascii="Times New Roman" w:eastAsia="Times New Roman" w:hAnsi="Times New Roman" w:cs="Times New Roman"/>
          <w:sz w:val="22"/>
          <w:szCs w:val="22"/>
        </w:rPr>
        <w:t xml:space="preserve">of </w:t>
      </w:r>
      <w:ins w:id="235" w:author="Brainard, David H" w:date="2021-01-17T11:06:00Z">
        <w:r w:rsidR="00BF76F5">
          <w:rPr>
            <w:rStyle w:val="None"/>
            <w:rFonts w:ascii="Times New Roman" w:eastAsia="Times New Roman" w:hAnsi="Times New Roman" w:cs="Times New Roman"/>
            <w:sz w:val="22"/>
            <w:szCs w:val="22"/>
          </w:rPr>
          <w:t xml:space="preserve">to each image by a univariate </w:t>
        </w:r>
      </w:ins>
      <w:del w:id="236" w:author="Brainard, David H" w:date="2021-01-17T11:06:00Z">
        <w:r w:rsidDel="005C5833">
          <w:rPr>
            <w:rStyle w:val="None"/>
            <w:rFonts w:ascii="Times New Roman" w:eastAsia="Times New Roman" w:hAnsi="Times New Roman" w:cs="Times New Roman"/>
            <w:sz w:val="22"/>
            <w:szCs w:val="22"/>
          </w:rPr>
          <w:delText xml:space="preserve">the </w:delText>
        </w:r>
      </w:del>
      <w:del w:id="237" w:author="Brainard, David H" w:date="2021-01-17T11:07:00Z">
        <w:r w:rsidDel="00BF76F5">
          <w:rPr>
            <w:rStyle w:val="None"/>
            <w:rFonts w:ascii="Times New Roman" w:eastAsia="Times New Roman" w:hAnsi="Times New Roman" w:cs="Times New Roman"/>
            <w:sz w:val="22"/>
            <w:szCs w:val="22"/>
          </w:rPr>
          <w:delText xml:space="preserve">observers in the TAFC task as a decision based on an </w:delText>
        </w:r>
      </w:del>
      <w:r>
        <w:rPr>
          <w:rStyle w:val="None"/>
          <w:rFonts w:ascii="Times New Roman" w:eastAsia="Times New Roman" w:hAnsi="Times New Roman" w:cs="Times New Roman"/>
          <w:sz w:val="22"/>
          <w:szCs w:val="22"/>
        </w:rPr>
        <w:t xml:space="preserve">internal </w:t>
      </w:r>
      <w:ins w:id="238" w:author="Brainard, David H" w:date="2021-01-18T09:58:00Z">
        <w:r w:rsidR="005665BC">
          <w:rPr>
            <w:rStyle w:val="None"/>
            <w:rFonts w:ascii="Times New Roman" w:eastAsia="Times New Roman" w:hAnsi="Times New Roman" w:cs="Times New Roman"/>
            <w:sz w:val="22"/>
            <w:szCs w:val="22"/>
          </w:rPr>
          <w:t xml:space="preserve">representation denoted by the </w:t>
        </w:r>
      </w:ins>
      <w:r>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del w:id="239" w:author="Brainard, David H" w:date="2021-01-17T11:07:00Z">
        <w:r w:rsidDel="00BF76F5">
          <w:rPr>
            <w:rStyle w:val="None"/>
            <w:rFonts w:ascii="Times New Roman" w:eastAsia="Times New Roman" w:hAnsi="Times New Roman" w:cs="Times New Roman"/>
            <w:sz w:val="22"/>
            <w:szCs w:val="22"/>
          </w:rPr>
          <w:delText xml:space="preserve">, </w:delText>
        </w:r>
      </w:del>
      <w:ins w:id="240" w:author="Brainard, David H" w:date="2021-01-17T11:07:00Z">
        <w:r w:rsidR="00BF76F5">
          <w:rPr>
            <w:rStyle w:val="None"/>
            <w:rFonts w:ascii="Times New Roman" w:eastAsia="Times New Roman" w:hAnsi="Times New Roman" w:cs="Times New Roman"/>
            <w:sz w:val="22"/>
            <w:szCs w:val="22"/>
          </w:rPr>
          <w:t xml:space="preserve">. This variable </w:t>
        </w:r>
      </w:ins>
      <w:del w:id="241" w:author="Brainard, David H" w:date="2021-01-17T11:07:00Z">
        <w:r w:rsidDel="00BF76F5">
          <w:rPr>
            <w:rStyle w:val="None"/>
            <w:rFonts w:ascii="Times New Roman" w:eastAsia="Times New Roman" w:hAnsi="Times New Roman" w:cs="Times New Roman"/>
            <w:sz w:val="22"/>
            <w:szCs w:val="22"/>
          </w:rPr>
          <w:delText xml:space="preserve">that </w:delText>
        </w:r>
      </w:del>
      <w:r>
        <w:rPr>
          <w:rStyle w:val="None"/>
          <w:rFonts w:ascii="Times New Roman" w:eastAsia="Times New Roman" w:hAnsi="Times New Roman" w:cs="Times New Roman"/>
          <w:sz w:val="22"/>
          <w:szCs w:val="22"/>
        </w:rPr>
        <w:t xml:space="preserve">depends on the image </w:t>
      </w:r>
      <w:del w:id="242" w:author="Brainard, David H" w:date="2021-01-17T11:07:00Z">
        <w:r w:rsidDel="00BF76F5">
          <w:rPr>
            <w:rStyle w:val="None"/>
            <w:rFonts w:ascii="Times New Roman" w:eastAsia="Times New Roman" w:hAnsi="Times New Roman" w:cs="Times New Roman"/>
            <w:sz w:val="22"/>
            <w:szCs w:val="22"/>
          </w:rPr>
          <w:delText>presented on the screen</w:delText>
        </w:r>
      </w:del>
      <w:ins w:id="243" w:author="Brainard, David H" w:date="2021-01-17T11:07:00Z">
        <w:r w:rsidR="00BF76F5">
          <w:rPr>
            <w:rStyle w:val="None"/>
            <w:rFonts w:ascii="Times New Roman" w:eastAsia="Times New Roman" w:hAnsi="Times New Roman" w:cs="Times New Roman"/>
            <w:sz w:val="22"/>
            <w:szCs w:val="22"/>
          </w:rPr>
          <w:t>and is perturbed by noise</w:t>
        </w:r>
      </w:ins>
      <w:r>
        <w:rPr>
          <w:rStyle w:val="None"/>
          <w:rFonts w:ascii="Times New Roman" w:eastAsia="Times New Roman" w:hAnsi="Times New Roman" w:cs="Times New Roman"/>
          <w:sz w:val="22"/>
          <w:szCs w:val="22"/>
        </w:rPr>
        <w:t xml:space="preserve">. </w:t>
      </w:r>
      <w:del w:id="244" w:author="Brainard, David H" w:date="2021-01-17T11:08:00Z">
        <w:r w:rsidDel="00BF76F5">
          <w:rPr>
            <w:rStyle w:val="None"/>
            <w:rFonts w:ascii="Times New Roman" w:eastAsia="Times New Roman" w:hAnsi="Times New Roman" w:cs="Times New Roman"/>
            <w:sz w:val="22"/>
            <w:szCs w:val="22"/>
          </w:rPr>
          <w:delText>For simplicity</w:delText>
        </w:r>
      </w:del>
      <w:ins w:id="245" w:author="Brainard, David H" w:date="2021-01-17T11:08:00Z">
        <w:r w:rsidR="00BF76F5">
          <w:rPr>
            <w:rStyle w:val="None"/>
            <w:rFonts w:ascii="Times New Roman" w:eastAsia="Times New Roman" w:hAnsi="Times New Roman" w:cs="Times New Roman"/>
            <w:sz w:val="22"/>
            <w:szCs w:val="22"/>
          </w:rPr>
          <w:t xml:space="preserve">We assume that for any fixed image, </w:t>
        </w:r>
      </w:ins>
      <w:del w:id="246" w:author="Brainard, David H" w:date="2021-01-17T11:08:00Z">
        <w:r w:rsidDel="00BF76F5">
          <w:rPr>
            <w:rStyle w:val="None"/>
            <w:rFonts w:ascii="Times New Roman" w:eastAsia="Times New Roman" w:hAnsi="Times New Roman" w:cs="Times New Roman"/>
            <w:sz w:val="22"/>
            <w:szCs w:val="22"/>
          </w:rPr>
          <w:delText xml:space="preserve">, let us assume that for a given LRV of the target object in the image, the internal variable </w:delText>
        </w:r>
      </w:del>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is </w:t>
      </w:r>
      <w:ins w:id="247" w:author="Brainard, David H" w:date="2021-01-17T11:08:00Z">
        <w:r w:rsidR="00BF76F5">
          <w:rPr>
            <w:rStyle w:val="None"/>
            <w:rFonts w:ascii="Times New Roman" w:eastAsia="Times New Roman" w:hAnsi="Times New Roman" w:cs="Times New Roman"/>
            <w:sz w:val="22"/>
            <w:szCs w:val="22"/>
          </w:rPr>
          <w:t xml:space="preserve">a </w:t>
        </w:r>
      </w:ins>
      <w:r>
        <w:rPr>
          <w:rStyle w:val="None"/>
          <w:rFonts w:ascii="Times New Roman" w:eastAsia="Times New Roman" w:hAnsi="Times New Roman" w:cs="Times New Roman"/>
          <w:sz w:val="22"/>
          <w:szCs w:val="22"/>
        </w:rPr>
        <w:t xml:space="preserve">Gaussian distributed random variable </w:t>
      </w:r>
      <w:del w:id="248" w:author="Brainard, David H" w:date="2021-01-17T11:08:00Z">
        <w:r w:rsidDel="00BF76F5">
          <w:rPr>
            <w:rStyle w:val="None"/>
            <w:rFonts w:ascii="Times New Roman" w:eastAsia="Times New Roman" w:hAnsi="Times New Roman" w:cs="Times New Roman"/>
            <w:sz w:val="22"/>
            <w:szCs w:val="22"/>
          </w:rPr>
          <w:delText>with a</w:delText>
        </w:r>
      </w:del>
      <w:ins w:id="249" w:author="Brainard, David H" w:date="2021-01-17T11:08:00Z">
        <w:r w:rsidR="00BF76F5">
          <w:rPr>
            <w:rStyle w:val="None"/>
            <w:rFonts w:ascii="Times New Roman" w:eastAsia="Times New Roman" w:hAnsi="Times New Roman" w:cs="Times New Roman"/>
            <w:sz w:val="22"/>
            <w:szCs w:val="22"/>
          </w:rPr>
          <w:t>whose</w:t>
        </w:r>
      </w:ins>
      <w:r>
        <w:rPr>
          <w:rStyle w:val="None"/>
          <w:rFonts w:ascii="Times New Roman" w:eastAsia="Times New Roman" w:hAnsi="Times New Roman" w:cs="Times New Roman"/>
          <w:sz w:val="22"/>
          <w:szCs w:val="22"/>
        </w:rPr>
        <w:t xml:space="preserve"> mean </w:t>
      </w:r>
      <w:del w:id="250" w:author="Brainard, David H" w:date="2021-01-17T11:08:00Z">
        <w:r w:rsidDel="00BF76F5">
          <w:rPr>
            <w:rStyle w:val="None"/>
            <w:rFonts w:ascii="Times New Roman" w:eastAsia="Times New Roman" w:hAnsi="Times New Roman" w:cs="Times New Roman"/>
            <w:sz w:val="22"/>
            <w:szCs w:val="22"/>
          </w:rPr>
          <w:delText xml:space="preserve">dependent </w:delText>
        </w:r>
      </w:del>
      <w:ins w:id="251" w:author="Brainard, David H" w:date="2021-01-17T11:08:00Z">
        <w:r w:rsidR="00BF76F5">
          <w:rPr>
            <w:rStyle w:val="None"/>
            <w:rFonts w:ascii="Times New Roman" w:eastAsia="Times New Roman" w:hAnsi="Times New Roman" w:cs="Times New Roman"/>
            <w:sz w:val="22"/>
            <w:szCs w:val="22"/>
          </w:rPr>
          <w:t xml:space="preserve">depends </w:t>
        </w:r>
      </w:ins>
      <w:r>
        <w:rPr>
          <w:rStyle w:val="None"/>
          <w:rFonts w:ascii="Times New Roman" w:eastAsia="Times New Roman" w:hAnsi="Times New Roman" w:cs="Times New Roman"/>
          <w:sz w:val="22"/>
          <w:szCs w:val="22"/>
        </w:rPr>
        <w:t xml:space="preserve">on the target object </w:t>
      </w:r>
      <w:del w:id="252" w:author="Brainard, David H" w:date="2021-01-17T11:09:00Z">
        <w:r w:rsidDel="00BF76F5">
          <w:rPr>
            <w:rStyle w:val="None"/>
            <w:rFonts w:ascii="Times New Roman" w:eastAsia="Times New Roman" w:hAnsi="Times New Roman" w:cs="Times New Roman"/>
            <w:sz w:val="22"/>
            <w:szCs w:val="22"/>
          </w:rPr>
          <w:delText>LRV</w:delText>
        </w:r>
      </w:del>
      <w:ins w:id="253" w:author="Brainard, David H" w:date="2021-01-17T11:09:00Z">
        <w:r w:rsidR="00BF76F5">
          <w:rPr>
            <w:rStyle w:val="None"/>
            <w:rFonts w:ascii="Times New Roman" w:eastAsia="Times New Roman" w:hAnsi="Times New Roman" w:cs="Times New Roman"/>
            <w:sz w:val="22"/>
            <w:szCs w:val="22"/>
          </w:rPr>
          <w:t>LRF</w:t>
        </w:r>
      </w:ins>
      <w:ins w:id="254" w:author="Brainard, David H" w:date="2021-01-17T11:10:00Z">
        <w:r w:rsidR="00BF76F5">
          <w:rPr>
            <w:rStyle w:val="None"/>
            <w:rFonts w:ascii="Times New Roman" w:eastAsia="Times New Roman" w:hAnsi="Times New Roman" w:cs="Times New Roman"/>
            <w:sz w:val="22"/>
            <w:szCs w:val="22"/>
          </w:rPr>
          <w:t xml:space="preserve">. </w:t>
        </w:r>
      </w:ins>
      <w:ins w:id="255" w:author="Brainard, David H" w:date="2021-01-17T11:13:00Z">
        <w:r w:rsidR="00F4170D">
          <w:rPr>
            <w:rStyle w:val="None"/>
            <w:rFonts w:ascii="Times New Roman" w:eastAsia="Times New Roman" w:hAnsi="Times New Roman" w:cs="Times New Roman"/>
            <w:sz w:val="22"/>
            <w:szCs w:val="22"/>
          </w:rPr>
          <w:t>For each image</w:t>
        </w:r>
      </w:ins>
      <w:ins w:id="256" w:author="Brainard, David H" w:date="2021-01-17T11:12:00Z">
        <w:r w:rsidR="00F4170D">
          <w:rPr>
            <w:rStyle w:val="None"/>
            <w:rFonts w:ascii="Times New Roman" w:eastAsia="Times New Roman" w:hAnsi="Times New Roman" w:cs="Times New Roman"/>
            <w:sz w:val="22"/>
            <w:szCs w:val="22"/>
          </w:rPr>
          <w:t xml:space="preserve">, </w:t>
        </w:r>
      </w:ins>
      <w:ins w:id="257" w:author="Brainard, David H" w:date="2021-01-17T11:25:00Z">
        <w:r w:rsidR="00FE7CC3">
          <w:rPr>
            <w:rStyle w:val="None"/>
            <w:rFonts w:ascii="Times New Roman" w:eastAsia="Times New Roman" w:hAnsi="Times New Roman" w:cs="Times New Roman"/>
            <w:sz w:val="22"/>
            <w:szCs w:val="22"/>
          </w:rPr>
          <w:t xml:space="preserve">we assume that </w:t>
        </w:r>
      </w:ins>
      <m:oMath>
        <m:r>
          <w:ins w:id="258" w:author="Brainard, David H" w:date="2021-01-17T11:12:00Z">
            <w:rPr>
              <w:rStyle w:val="None"/>
              <w:rFonts w:ascii="Cambria Math" w:eastAsia="Times New Roman" w:hAnsi="Cambria Math" w:cs="Times New Roman"/>
              <w:sz w:val="22"/>
              <w:szCs w:val="22"/>
            </w:rPr>
            <m:t>z</m:t>
          </w:ins>
        </m:r>
      </m:oMath>
      <w:ins w:id="259" w:author="Brainard, David H" w:date="2021-01-17T11:12:00Z">
        <w:r w:rsidR="00F4170D">
          <w:rPr>
            <w:rStyle w:val="None"/>
            <w:rFonts w:ascii="Times New Roman" w:eastAsia="Times New Roman" w:hAnsi="Times New Roman" w:cs="Times New Roman"/>
            <w:sz w:val="22"/>
            <w:szCs w:val="22"/>
          </w:rPr>
          <w:t xml:space="preserve"> is perturbed </w:t>
        </w:r>
      </w:ins>
      <w:ins w:id="260" w:author="Brainard, David H" w:date="2021-01-17T11:13:00Z">
        <w:r w:rsidR="00F4170D">
          <w:rPr>
            <w:rStyle w:val="None"/>
            <w:rFonts w:ascii="Times New Roman" w:eastAsia="Times New Roman" w:hAnsi="Times New Roman" w:cs="Times New Roman"/>
            <w:sz w:val="22"/>
            <w:szCs w:val="22"/>
          </w:rPr>
          <w:t>on a trial-by-trial basis by</w:t>
        </w:r>
      </w:ins>
      <w:ins w:id="261" w:author="Brainard, David H" w:date="2021-01-17T11:12:00Z">
        <w:r w:rsidR="00F4170D">
          <w:rPr>
            <w:rStyle w:val="None"/>
            <w:rFonts w:ascii="Times New Roman" w:eastAsia="Times New Roman" w:hAnsi="Times New Roman" w:cs="Times New Roman"/>
            <w:sz w:val="22"/>
            <w:szCs w:val="22"/>
          </w:rPr>
          <w:t xml:space="preserve"> </w:t>
        </w:r>
      </w:ins>
      <w:ins w:id="262" w:author="Brainard, David H" w:date="2021-01-17T11:14:00Z">
        <w:r w:rsidR="00F4170D">
          <w:rPr>
            <w:rStyle w:val="None"/>
            <w:rFonts w:ascii="Times New Roman" w:eastAsia="Times New Roman" w:hAnsi="Times New Roman" w:cs="Times New Roman"/>
            <w:sz w:val="22"/>
            <w:szCs w:val="22"/>
          </w:rPr>
          <w:t>independent</w:t>
        </w:r>
      </w:ins>
      <w:ins w:id="263" w:author="Brainard, David H" w:date="2021-01-17T11:12:00Z">
        <w:r w:rsidR="00F4170D">
          <w:rPr>
            <w:rStyle w:val="None"/>
            <w:rFonts w:ascii="Times New Roman" w:eastAsia="Times New Roman" w:hAnsi="Times New Roman" w:cs="Times New Roman"/>
            <w:sz w:val="22"/>
            <w:szCs w:val="22"/>
          </w:rPr>
          <w:t xml:space="preserve"> </w:t>
        </w:r>
      </w:ins>
      <w:ins w:id="264" w:author="Brainard, David H" w:date="2021-01-17T11:25:00Z">
        <w:r w:rsidR="00FE7CC3">
          <w:rPr>
            <w:rStyle w:val="None"/>
            <w:rFonts w:ascii="Times New Roman" w:eastAsia="Times New Roman" w:hAnsi="Times New Roman" w:cs="Times New Roman"/>
            <w:sz w:val="22"/>
            <w:szCs w:val="22"/>
          </w:rPr>
          <w:t xml:space="preserve">zero-mean </w:t>
        </w:r>
      </w:ins>
      <w:ins w:id="265" w:author="Brainard, David H" w:date="2021-01-17T11:12:00Z">
        <w:r w:rsidR="00F4170D">
          <w:rPr>
            <w:rStyle w:val="None"/>
            <w:rFonts w:ascii="Times New Roman" w:eastAsia="Times New Roman" w:hAnsi="Times New Roman" w:cs="Times New Roman"/>
            <w:sz w:val="22"/>
            <w:szCs w:val="22"/>
          </w:rPr>
          <w:t>Gaussian noise, and we assume that t</w:t>
        </w:r>
      </w:ins>
      <w:ins w:id="266" w:author="Brainard, David H" w:date="2021-01-17T11:13:00Z">
        <w:r w:rsidR="00F4170D">
          <w:rPr>
            <w:rStyle w:val="None"/>
            <w:rFonts w:ascii="Times New Roman" w:eastAsia="Times New Roman" w:hAnsi="Times New Roman" w:cs="Times New Roman"/>
            <w:sz w:val="22"/>
            <w:szCs w:val="22"/>
          </w:rPr>
          <w:t xml:space="preserve">he variance this noise </w:t>
        </w:r>
      </w:ins>
      <w:ins w:id="267" w:author="Brainard, David H" w:date="2021-01-17T11:14:00Z">
        <w:r w:rsidR="00F4170D">
          <w:rPr>
            <w:rStyle w:val="None"/>
            <w:rFonts w:ascii="Times New Roman" w:eastAsia="Times New Roman" w:hAnsi="Times New Roman" w:cs="Times New Roman"/>
            <w:sz w:val="22"/>
            <w:szCs w:val="22"/>
          </w:rPr>
          <w:t>is the same for the response to all images.</w:t>
        </w:r>
      </w:ins>
      <w:ins w:id="268" w:author="Brainard, David H" w:date="2021-01-17T11:13:00Z">
        <w:r w:rsidR="00F4170D">
          <w:rPr>
            <w:rStyle w:val="None"/>
            <w:rFonts w:ascii="Times New Roman" w:eastAsia="Times New Roman" w:hAnsi="Times New Roman" w:cs="Times New Roman"/>
            <w:sz w:val="22"/>
            <w:szCs w:val="22"/>
          </w:rPr>
          <w:t xml:space="preserve"> </w:t>
        </w:r>
      </w:ins>
      <w:ins w:id="269" w:author="Brainard, David H" w:date="2021-01-17T11:20:00Z">
        <w:r w:rsidR="00F4170D">
          <w:rPr>
            <w:rStyle w:val="None"/>
            <w:rFonts w:ascii="Times New Roman" w:eastAsia="Times New Roman" w:hAnsi="Times New Roman" w:cs="Times New Roman"/>
            <w:sz w:val="22"/>
            <w:szCs w:val="22"/>
          </w:rPr>
          <w:t xml:space="preserve">We refer to the noise that perturbs </w:t>
        </w:r>
      </w:ins>
      <m:oMath>
        <m:r>
          <w:ins w:id="270" w:author="Brainard, David H" w:date="2021-01-17T11:21:00Z">
            <w:rPr>
              <w:rStyle w:val="None"/>
              <w:rFonts w:ascii="Cambria Math" w:eastAsia="Times New Roman" w:hAnsi="Cambria Math" w:cs="Times New Roman"/>
              <w:sz w:val="22"/>
              <w:szCs w:val="22"/>
            </w:rPr>
            <m:t>z</m:t>
          </w:ins>
        </m:r>
      </m:oMath>
      <w:ins w:id="271" w:author="Brainard, David H" w:date="2021-01-17T11:20:00Z">
        <w:r w:rsidR="00F4170D">
          <w:rPr>
            <w:rStyle w:val="None"/>
            <w:rFonts w:ascii="Times New Roman" w:eastAsia="Times New Roman" w:hAnsi="Times New Roman" w:cs="Times New Roman"/>
            <w:sz w:val="22"/>
            <w:szCs w:val="22"/>
          </w:rPr>
          <w:t xml:space="preserve"> for a fixed image as the internal noise, and </w:t>
        </w:r>
      </w:ins>
      <w:ins w:id="272" w:author="Brainard, David H" w:date="2021-01-17T11:25:00Z">
        <w:r w:rsidR="00B31C7F">
          <w:rPr>
            <w:rStyle w:val="None"/>
            <w:rFonts w:ascii="Times New Roman" w:eastAsia="Times New Roman" w:hAnsi="Times New Roman" w:cs="Times New Roman"/>
            <w:sz w:val="22"/>
            <w:szCs w:val="22"/>
          </w:rPr>
          <w:t>denote</w:t>
        </w:r>
      </w:ins>
      <w:ins w:id="273" w:author="Brainard, David H" w:date="2021-01-17T11:20:00Z">
        <w:r w:rsidR="00F4170D">
          <w:rPr>
            <w:rStyle w:val="None"/>
            <w:rFonts w:ascii="Times New Roman" w:eastAsia="Times New Roman" w:hAnsi="Times New Roman" w:cs="Times New Roman"/>
            <w:sz w:val="22"/>
            <w:szCs w:val="22"/>
          </w:rPr>
          <w:t xml:space="preserve"> its variance</w:t>
        </w:r>
      </w:ins>
      <w:ins w:id="274" w:author="Brainard, David H" w:date="2021-01-17T11:25:00Z">
        <w:r w:rsidR="00B31C7F">
          <w:rPr>
            <w:rStyle w:val="None"/>
            <w:rFonts w:ascii="Times New Roman" w:eastAsia="Times New Roman" w:hAnsi="Times New Roman" w:cs="Times New Roman"/>
            <w:sz w:val="22"/>
            <w:szCs w:val="22"/>
          </w:rPr>
          <w:t xml:space="preserve"> as</w:t>
        </w:r>
      </w:ins>
      <w:ins w:id="275" w:author="Brainard, David H" w:date="2021-01-17T11:20:00Z">
        <w:r w:rsidR="00F4170D">
          <w:rPr>
            <w:rStyle w:val="None"/>
            <w:rFonts w:ascii="Times New Roman" w:eastAsia="Times New Roman" w:hAnsi="Times New Roman" w:cs="Times New Roman"/>
            <w:sz w:val="22"/>
            <w:szCs w:val="22"/>
          </w:rPr>
          <w:t xml:space="preserve"> </w:t>
        </w:r>
      </w:ins>
      <m:oMath>
        <m:sSubSup>
          <m:sSubSupPr>
            <m:ctrlPr>
              <w:ins w:id="276" w:author="Brainard, David H" w:date="2021-01-17T11:20:00Z">
                <w:rPr>
                  <w:rStyle w:val="None"/>
                  <w:rFonts w:ascii="Cambria Math" w:eastAsia="Times New Roman" w:hAnsi="Cambria Math" w:cs="Times New Roman"/>
                  <w:i/>
                  <w:sz w:val="22"/>
                  <w:szCs w:val="22"/>
                </w:rPr>
              </w:ins>
            </m:ctrlPr>
          </m:sSubSupPr>
          <m:e>
            <m:r>
              <w:ins w:id="277" w:author="Brainard, David H" w:date="2021-01-17T11:20:00Z">
                <w:rPr>
                  <w:rStyle w:val="None"/>
                  <w:rFonts w:ascii="Cambria Math" w:eastAsia="Times New Roman" w:hAnsi="Cambria Math" w:cs="Times New Roman"/>
                  <w:sz w:val="22"/>
                  <w:szCs w:val="22"/>
                </w:rPr>
                <m:t>σ</m:t>
              </w:ins>
            </m:r>
          </m:e>
          <m:sub>
            <m:r>
              <w:ins w:id="278" w:author="Brainard, David H" w:date="2021-01-17T11:20:00Z">
                <w:rPr>
                  <w:rStyle w:val="None"/>
                  <w:rFonts w:ascii="Cambria Math" w:eastAsia="Times New Roman" w:hAnsi="Cambria Math" w:cs="Times New Roman"/>
                  <w:sz w:val="22"/>
                  <w:szCs w:val="22"/>
                </w:rPr>
                <m:t>i</m:t>
              </w:ins>
            </m:r>
          </m:sub>
          <m:sup>
            <m:r>
              <w:ins w:id="279" w:author="Brainard, David H" w:date="2021-01-17T11:20:00Z">
                <w:rPr>
                  <w:rStyle w:val="None"/>
                  <w:rFonts w:ascii="Cambria Math" w:eastAsia="Times New Roman" w:hAnsi="Cambria Math" w:cs="Times New Roman"/>
                  <w:sz w:val="22"/>
                  <w:szCs w:val="22"/>
                </w:rPr>
                <m:t>2</m:t>
              </w:ins>
            </m:r>
          </m:sup>
        </m:sSubSup>
        <m:r>
          <w:ins w:id="280" w:author="Brainard, David H" w:date="2021-01-17T11:21:00Z">
            <w:rPr>
              <w:rStyle w:val="None"/>
              <w:rFonts w:ascii="Cambria Math" w:eastAsia="Times New Roman" w:hAnsi="Cambria Math" w:cs="Times New Roman"/>
              <w:sz w:val="22"/>
              <w:szCs w:val="22"/>
            </w:rPr>
            <m:t>.</m:t>
          </w:ins>
        </m:r>
      </m:oMath>
      <w:ins w:id="281" w:author="Brainard, David H" w:date="2021-01-17T11:27:00Z">
        <w:r w:rsidR="006116DF">
          <w:rPr>
            <w:rStyle w:val="None"/>
            <w:rFonts w:ascii="Times New Roman" w:eastAsia="Times New Roman" w:hAnsi="Times New Roman" w:cs="Times New Roman"/>
            <w:sz w:val="22"/>
            <w:szCs w:val="22"/>
          </w:rPr>
          <w:t xml:space="preserve"> For each trial of the experiment, </w:t>
        </w:r>
      </w:ins>
      <m:oMath>
        <m:r>
          <w:ins w:id="282" w:author="Brainard, David H" w:date="2021-01-17T11:27:00Z">
            <w:rPr>
              <w:rStyle w:val="None"/>
              <w:rFonts w:ascii="Cambria Math" w:eastAsia="Times New Roman" w:hAnsi="Cambria Math" w:cs="Times New Roman"/>
              <w:sz w:val="22"/>
              <w:szCs w:val="22"/>
            </w:rPr>
            <m:t>z</m:t>
          </w:ins>
        </m:r>
      </m:oMath>
      <w:ins w:id="283" w:author="Brainard, David H" w:date="2021-01-17T11:27:00Z">
        <w:r w:rsidR="006116DF">
          <w:rPr>
            <w:rStyle w:val="None"/>
            <w:rFonts w:ascii="Times New Roman" w:eastAsia="Times New Roman" w:hAnsi="Times New Roman" w:cs="Times New Roman"/>
            <w:sz w:val="22"/>
            <w:szCs w:val="22"/>
          </w:rPr>
          <w:t xml:space="preserve"> takes on two values, </w:t>
        </w:r>
      </w:ins>
      <m:oMath>
        <m:sSub>
          <m:sSubPr>
            <m:ctrlPr>
              <w:ins w:id="284" w:author="Brainard, David H" w:date="2021-01-17T11:27:00Z">
                <w:rPr>
                  <w:rStyle w:val="None"/>
                  <w:rFonts w:ascii="Cambria Math" w:eastAsia="Times New Roman" w:hAnsi="Cambria Math" w:cs="Times New Roman"/>
                  <w:i/>
                  <w:sz w:val="22"/>
                  <w:szCs w:val="22"/>
                </w:rPr>
              </w:ins>
            </m:ctrlPr>
          </m:sSubPr>
          <m:e>
            <m:r>
              <w:ins w:id="285" w:author="Brainard, David H" w:date="2021-01-17T11:27:00Z">
                <w:rPr>
                  <w:rStyle w:val="None"/>
                  <w:rFonts w:ascii="Cambria Math" w:eastAsia="Times New Roman" w:hAnsi="Cambria Math" w:cs="Times New Roman"/>
                  <w:sz w:val="22"/>
                  <w:szCs w:val="22"/>
                </w:rPr>
                <m:t>z</m:t>
              </w:ins>
            </m:r>
          </m:e>
          <m:sub>
            <m:r>
              <w:ins w:id="286" w:author="Brainard, David H" w:date="2021-01-17T11:27:00Z">
                <w:rPr>
                  <w:rStyle w:val="None"/>
                  <w:rFonts w:ascii="Cambria Math" w:eastAsia="Times New Roman" w:hAnsi="Cambria Math" w:cs="Times New Roman"/>
                  <w:sz w:val="22"/>
                  <w:szCs w:val="22"/>
                </w:rPr>
                <m:t>s</m:t>
              </w:ins>
            </m:r>
          </m:sub>
        </m:sSub>
      </m:oMath>
      <w:ins w:id="287" w:author="Brainard, David H" w:date="2021-01-17T11:27:00Z">
        <w:r w:rsidR="006116DF">
          <w:rPr>
            <w:rStyle w:val="None"/>
            <w:rFonts w:ascii="Times New Roman" w:eastAsia="Times New Roman" w:hAnsi="Times New Roman" w:cs="Times New Roman"/>
            <w:sz w:val="22"/>
            <w:szCs w:val="22"/>
          </w:rPr>
          <w:t xml:space="preserve"> and </w:t>
        </w:r>
      </w:ins>
      <m:oMath>
        <m:sSub>
          <m:sSubPr>
            <m:ctrlPr>
              <w:ins w:id="288" w:author="Brainard, David H" w:date="2021-01-17T11:27:00Z">
                <w:rPr>
                  <w:rStyle w:val="None"/>
                  <w:rFonts w:ascii="Cambria Math" w:eastAsia="Times New Roman" w:hAnsi="Cambria Math" w:cs="Times New Roman"/>
                  <w:i/>
                  <w:sz w:val="22"/>
                  <w:szCs w:val="22"/>
                </w:rPr>
              </w:ins>
            </m:ctrlPr>
          </m:sSubPr>
          <m:e>
            <m:r>
              <w:ins w:id="289" w:author="Brainard, David H" w:date="2021-01-17T11:27:00Z">
                <w:rPr>
                  <w:rStyle w:val="None"/>
                  <w:rFonts w:ascii="Cambria Math" w:eastAsia="Times New Roman" w:hAnsi="Cambria Math" w:cs="Times New Roman"/>
                  <w:sz w:val="22"/>
                  <w:szCs w:val="22"/>
                </w:rPr>
                <m:t>z</m:t>
              </w:ins>
            </m:r>
          </m:e>
          <m:sub>
            <m:r>
              <w:ins w:id="290" w:author="Brainard, David H" w:date="2021-01-17T11:27:00Z">
                <w:rPr>
                  <w:rStyle w:val="None"/>
                  <w:rFonts w:ascii="Cambria Math" w:eastAsia="Times New Roman" w:hAnsi="Cambria Math" w:cs="Times New Roman"/>
                  <w:sz w:val="22"/>
                  <w:szCs w:val="22"/>
                </w:rPr>
                <m:t>c</m:t>
              </w:ins>
            </m:r>
          </m:sub>
        </m:sSub>
      </m:oMath>
      <w:ins w:id="291" w:author="Brainard, David H" w:date="2021-01-17T11:27:00Z">
        <w:r w:rsidR="006116DF">
          <w:rPr>
            <w:rStyle w:val="None"/>
            <w:rFonts w:ascii="Times New Roman" w:eastAsia="Times New Roman" w:hAnsi="Times New Roman" w:cs="Times New Roman"/>
            <w:sz w:val="22"/>
            <w:szCs w:val="22"/>
          </w:rPr>
          <w:t xml:space="preserve">, one for </w:t>
        </w:r>
      </w:ins>
      <w:ins w:id="292" w:author="Brainard, David H" w:date="2021-01-17T11:33:00Z">
        <w:r w:rsidR="00F7675B">
          <w:rPr>
            <w:rStyle w:val="None"/>
            <w:rFonts w:ascii="Times New Roman" w:eastAsia="Times New Roman" w:hAnsi="Times New Roman" w:cs="Times New Roman"/>
            <w:sz w:val="22"/>
            <w:szCs w:val="22"/>
          </w:rPr>
          <w:t>the interval containing the standard and the other for the interval containing the comparison</w:t>
        </w:r>
      </w:ins>
      <w:ins w:id="293" w:author="Brainard, David H" w:date="2021-01-17T11:27:00Z">
        <w:r w:rsidR="006116DF">
          <w:rPr>
            <w:rStyle w:val="None"/>
            <w:rFonts w:ascii="Times New Roman" w:eastAsia="Times New Roman" w:hAnsi="Times New Roman" w:cs="Times New Roman"/>
            <w:sz w:val="22"/>
            <w:szCs w:val="22"/>
          </w:rPr>
          <w:t>.</w:t>
        </w:r>
      </w:ins>
    </w:p>
    <w:p w14:paraId="1B7E83CD" w14:textId="6DA58FDB" w:rsidR="00F4170D" w:rsidRDefault="00F9135E" w:rsidP="00F9135E">
      <w:pPr>
        <w:pStyle w:val="Default"/>
        <w:spacing w:before="0" w:after="270"/>
        <w:rPr>
          <w:ins w:id="294" w:author="Brainard, David H" w:date="2021-01-17T11:28:00Z"/>
          <w:rStyle w:val="None"/>
          <w:rFonts w:ascii="Times New Roman" w:eastAsia="Times New Roman" w:hAnsi="Times New Roman" w:cs="Times New Roman"/>
          <w:sz w:val="22"/>
          <w:szCs w:val="22"/>
        </w:rPr>
      </w:pPr>
      <w:del w:id="295" w:author="Brainard, David H" w:date="2021-01-17T11:15:00Z">
        <w:r w:rsidDel="00F4170D">
          <w:rPr>
            <w:rStyle w:val="None"/>
            <w:rFonts w:ascii="Times New Roman" w:eastAsia="Times New Roman" w:hAnsi="Times New Roman" w:cs="Times New Roman"/>
            <w:sz w:val="22"/>
            <w:szCs w:val="22"/>
          </w:rPr>
          <w:delText xml:space="preserve"> and the variance dependent on the total noise (including the internal noise, which is a combination of the noise in the visual representation of the image signal and the noise in the decision making process, and the external noise, which depends on the variability in the reflectance of background objects). In any trial of the experiment, the internal variable </w:delText>
        </w:r>
      </w:del>
      <m:oMath>
        <m:r>
          <w:del w:id="296" w:author="Brainard, David H" w:date="2021-01-17T11:27:00Z">
            <w:rPr>
              <w:rStyle w:val="None"/>
              <w:rFonts w:ascii="Cambria Math" w:eastAsia="Times New Roman" w:hAnsi="Cambria Math" w:cs="Times New Roman"/>
              <w:sz w:val="22"/>
              <w:szCs w:val="22"/>
            </w:rPr>
            <m:t>z</m:t>
          </w:del>
        </m:r>
      </m:oMath>
      <w:del w:id="297" w:author="Brainard, David H" w:date="2021-01-17T11:27:00Z">
        <w:r w:rsidDel="006116DF">
          <w:rPr>
            <w:rStyle w:val="None"/>
            <w:rFonts w:ascii="Times New Roman" w:eastAsia="Times New Roman" w:hAnsi="Times New Roman" w:cs="Times New Roman"/>
            <w:sz w:val="22"/>
            <w:szCs w:val="22"/>
          </w:rPr>
          <w:delText xml:space="preserve"> </w:delText>
        </w:r>
      </w:del>
      <w:del w:id="298" w:author="Brainard, David H" w:date="2021-01-17T11:15:00Z">
        <w:r w:rsidDel="00F4170D">
          <w:rPr>
            <w:rStyle w:val="None"/>
            <w:rFonts w:ascii="Times New Roman" w:eastAsia="Times New Roman" w:hAnsi="Times New Roman" w:cs="Times New Roman"/>
            <w:sz w:val="22"/>
            <w:szCs w:val="22"/>
          </w:rPr>
          <w:delText>will take</w:delText>
        </w:r>
      </w:del>
      <w:del w:id="299" w:author="Brainard, David H" w:date="2021-01-17T11:27:00Z">
        <w:r w:rsidDel="006116DF">
          <w:rPr>
            <w:rStyle w:val="None"/>
            <w:rFonts w:ascii="Times New Roman" w:eastAsia="Times New Roman" w:hAnsi="Times New Roman" w:cs="Times New Roman"/>
            <w:sz w:val="22"/>
            <w:szCs w:val="22"/>
          </w:rPr>
          <w:delText xml:space="preserve"> two values, </w:delText>
        </w:r>
      </w:del>
      <m:oMath>
        <m:sSub>
          <m:sSubPr>
            <m:ctrlPr>
              <w:del w:id="300" w:author="Brainard, David H" w:date="2021-01-17T11:27:00Z">
                <w:rPr>
                  <w:rStyle w:val="None"/>
                  <w:rFonts w:ascii="Cambria Math" w:eastAsia="Times New Roman" w:hAnsi="Cambria Math" w:cs="Times New Roman"/>
                  <w:i/>
                  <w:sz w:val="22"/>
                  <w:szCs w:val="22"/>
                </w:rPr>
              </w:del>
            </m:ctrlPr>
          </m:sSubPr>
          <m:e>
            <m:r>
              <w:del w:id="301" w:author="Brainard, David H" w:date="2021-01-17T11:27:00Z">
                <w:rPr>
                  <w:rStyle w:val="None"/>
                  <w:rFonts w:ascii="Cambria Math" w:eastAsia="Times New Roman" w:hAnsi="Cambria Math" w:cs="Times New Roman"/>
                  <w:sz w:val="22"/>
                  <w:szCs w:val="22"/>
                </w:rPr>
                <m:t>z</m:t>
              </w:del>
            </m:r>
          </m:e>
          <m:sub>
            <m:r>
              <w:del w:id="302" w:author="Brainard, David H" w:date="2021-01-17T11:27:00Z">
                <w:rPr>
                  <w:rStyle w:val="None"/>
                  <w:rFonts w:ascii="Cambria Math" w:eastAsia="Times New Roman" w:hAnsi="Cambria Math" w:cs="Times New Roman"/>
                  <w:sz w:val="22"/>
                  <w:szCs w:val="22"/>
                </w:rPr>
                <m:t>s</m:t>
              </w:del>
            </m:r>
          </m:sub>
        </m:sSub>
      </m:oMath>
      <w:del w:id="303" w:author="Brainard, David H" w:date="2021-01-17T11:27:00Z">
        <w:r w:rsidDel="006116DF">
          <w:rPr>
            <w:rStyle w:val="None"/>
            <w:rFonts w:ascii="Times New Roman" w:eastAsia="Times New Roman" w:hAnsi="Times New Roman" w:cs="Times New Roman"/>
            <w:sz w:val="22"/>
            <w:szCs w:val="22"/>
          </w:rPr>
          <w:delText xml:space="preserve"> and </w:delText>
        </w:r>
      </w:del>
      <m:oMath>
        <m:sSub>
          <m:sSubPr>
            <m:ctrlPr>
              <w:del w:id="304" w:author="Brainard, David H" w:date="2021-01-17T11:27:00Z">
                <w:rPr>
                  <w:rStyle w:val="None"/>
                  <w:rFonts w:ascii="Cambria Math" w:eastAsia="Times New Roman" w:hAnsi="Cambria Math" w:cs="Times New Roman"/>
                  <w:i/>
                  <w:sz w:val="22"/>
                  <w:szCs w:val="22"/>
                </w:rPr>
              </w:del>
            </m:ctrlPr>
          </m:sSubPr>
          <m:e>
            <m:r>
              <w:del w:id="305" w:author="Brainard, David H" w:date="2021-01-17T11:27:00Z">
                <w:rPr>
                  <w:rStyle w:val="None"/>
                  <w:rFonts w:ascii="Cambria Math" w:eastAsia="Times New Roman" w:hAnsi="Cambria Math" w:cs="Times New Roman"/>
                  <w:sz w:val="22"/>
                  <w:szCs w:val="22"/>
                </w:rPr>
                <m:t>z</m:t>
              </w:del>
            </m:r>
          </m:e>
          <m:sub>
            <m:r>
              <w:del w:id="306" w:author="Brainard, David H" w:date="2021-01-17T11:27:00Z">
                <w:rPr>
                  <w:rStyle w:val="None"/>
                  <w:rFonts w:ascii="Cambria Math" w:eastAsia="Times New Roman" w:hAnsi="Cambria Math" w:cs="Times New Roman"/>
                  <w:sz w:val="22"/>
                  <w:szCs w:val="22"/>
                </w:rPr>
                <m:t>c</m:t>
              </w:del>
            </m:r>
          </m:sub>
        </m:sSub>
      </m:oMath>
      <w:del w:id="307" w:author="Brainard, David H" w:date="2021-01-17T11:27:00Z">
        <w:r w:rsidDel="006116DF">
          <w:rPr>
            <w:rStyle w:val="None"/>
            <w:rFonts w:ascii="Times New Roman" w:eastAsia="Times New Roman" w:hAnsi="Times New Roman" w:cs="Times New Roman"/>
            <w:sz w:val="22"/>
            <w:szCs w:val="22"/>
          </w:rPr>
          <w:delText xml:space="preserve">, </w:delText>
        </w:r>
      </w:del>
      <w:ins w:id="308" w:author="Brainard, David H" w:date="2021-01-17T11:18:00Z">
        <w:r w:rsidR="00F4170D">
          <w:rPr>
            <w:rStyle w:val="None"/>
            <w:rFonts w:ascii="Times New Roman" w:eastAsia="Times New Roman" w:hAnsi="Times New Roman" w:cs="Times New Roman"/>
            <w:sz w:val="22"/>
            <w:szCs w:val="22"/>
          </w:rPr>
          <w:t>If we consider pe</w:t>
        </w:r>
      </w:ins>
      <w:ins w:id="309" w:author="Brainard, David H" w:date="2021-01-17T11:19:00Z">
        <w:r w:rsidR="00F4170D">
          <w:rPr>
            <w:rStyle w:val="None"/>
            <w:rFonts w:ascii="Times New Roman" w:eastAsia="Times New Roman" w:hAnsi="Times New Roman" w:cs="Times New Roman"/>
            <w:sz w:val="22"/>
            <w:szCs w:val="22"/>
          </w:rPr>
          <w:t xml:space="preserve">rformance for </w:t>
        </w:r>
      </w:ins>
      <w:ins w:id="310" w:author="Brainard, David H" w:date="2021-01-17T11:21:00Z">
        <w:r w:rsidR="00A71877">
          <w:rPr>
            <w:rStyle w:val="None"/>
            <w:rFonts w:ascii="Times New Roman" w:eastAsia="Times New Roman" w:hAnsi="Times New Roman" w:cs="Times New Roman"/>
            <w:sz w:val="22"/>
            <w:szCs w:val="22"/>
          </w:rPr>
          <w:t xml:space="preserve">a </w:t>
        </w:r>
      </w:ins>
      <w:ins w:id="311" w:author="Brainard, David H" w:date="2021-01-17T11:19:00Z">
        <w:r w:rsidR="00F4170D">
          <w:rPr>
            <w:rStyle w:val="None"/>
            <w:rFonts w:ascii="Times New Roman" w:eastAsia="Times New Roman" w:hAnsi="Times New Roman" w:cs="Times New Roman"/>
            <w:sz w:val="22"/>
            <w:szCs w:val="22"/>
          </w:rPr>
          <w:t xml:space="preserve">particular </w:t>
        </w:r>
      </w:ins>
      <w:ins w:id="312" w:author="Brainard, David H" w:date="2021-01-17T11:21:00Z">
        <w:r w:rsidR="00A71877">
          <w:rPr>
            <w:rStyle w:val="None"/>
            <w:rFonts w:ascii="Times New Roman" w:eastAsia="Times New Roman" w:hAnsi="Times New Roman" w:cs="Times New Roman"/>
            <w:sz w:val="22"/>
            <w:szCs w:val="22"/>
          </w:rPr>
          <w:t>pair</w:t>
        </w:r>
      </w:ins>
      <w:ins w:id="313" w:author="Brainard, David H" w:date="2021-01-17T11:19:00Z">
        <w:r w:rsidR="00F4170D">
          <w:rPr>
            <w:rStyle w:val="None"/>
            <w:rFonts w:ascii="Times New Roman" w:eastAsia="Times New Roman" w:hAnsi="Times New Roman" w:cs="Times New Roman"/>
            <w:sz w:val="22"/>
            <w:szCs w:val="22"/>
          </w:rPr>
          <w:t xml:space="preserve"> of target sphere standard and comparison LRF, performance clearly depends both on</w:t>
        </w:r>
      </w:ins>
      <w:ins w:id="314" w:author="Brainard, David H" w:date="2021-01-17T11:20:00Z">
        <w:r w:rsidR="00F4170D">
          <w:rPr>
            <w:rStyle w:val="None"/>
            <w:rFonts w:ascii="Times New Roman" w:eastAsia="Times New Roman" w:hAnsi="Times New Roman" w:cs="Times New Roman"/>
            <w:sz w:val="22"/>
            <w:szCs w:val="22"/>
          </w:rPr>
          <w:t xml:space="preserve"> the difference between the mean value of </w:t>
        </w:r>
      </w:ins>
      <m:oMath>
        <m:r>
          <w:ins w:id="315" w:author="Brainard, David H" w:date="2021-01-17T11:21:00Z">
            <w:rPr>
              <w:rStyle w:val="None"/>
              <w:rFonts w:ascii="Cambria Math" w:eastAsia="Times New Roman" w:hAnsi="Cambria Math" w:cs="Times New Roman"/>
              <w:sz w:val="22"/>
              <w:szCs w:val="22"/>
            </w:rPr>
            <m:t>z</m:t>
          </w:ins>
        </m:r>
      </m:oMath>
      <w:ins w:id="316" w:author="Brainard, David H" w:date="2021-01-17T11:21:00Z">
        <w:r w:rsidR="00FE7CC3">
          <w:rPr>
            <w:rStyle w:val="None"/>
            <w:rFonts w:ascii="Times New Roman" w:eastAsia="Times New Roman" w:hAnsi="Times New Roman" w:cs="Times New Roman"/>
            <w:sz w:val="22"/>
            <w:szCs w:val="22"/>
          </w:rPr>
          <w:t xml:space="preserve"> for this pair </w:t>
        </w:r>
      </w:ins>
      <w:ins w:id="317" w:author="Brainard, David H" w:date="2021-01-17T11:22:00Z">
        <w:r w:rsidR="00FE7CC3">
          <w:rPr>
            <w:rStyle w:val="None"/>
            <w:rFonts w:ascii="Times New Roman" w:eastAsia="Times New Roman" w:hAnsi="Times New Roman" w:cs="Times New Roman"/>
            <w:sz w:val="22"/>
            <w:szCs w:val="22"/>
          </w:rPr>
          <w:t xml:space="preserve">and on the value of </w:t>
        </w:r>
      </w:ins>
      <m:oMath>
        <m:sSubSup>
          <m:sSubSupPr>
            <m:ctrlPr>
              <w:ins w:id="318" w:author="Brainard, David H" w:date="2021-01-17T11:22:00Z">
                <w:rPr>
                  <w:rStyle w:val="None"/>
                  <w:rFonts w:ascii="Cambria Math" w:eastAsia="Times New Roman" w:hAnsi="Cambria Math" w:cs="Times New Roman"/>
                  <w:i/>
                  <w:sz w:val="22"/>
                  <w:szCs w:val="22"/>
                </w:rPr>
              </w:ins>
            </m:ctrlPr>
          </m:sSubSupPr>
          <m:e>
            <m:r>
              <w:ins w:id="319" w:author="Brainard, David H" w:date="2021-01-17T11:22:00Z">
                <w:rPr>
                  <w:rStyle w:val="None"/>
                  <w:rFonts w:ascii="Cambria Math" w:eastAsia="Times New Roman" w:hAnsi="Cambria Math" w:cs="Times New Roman"/>
                  <w:sz w:val="22"/>
                  <w:szCs w:val="22"/>
                </w:rPr>
                <m:t>σ</m:t>
              </w:ins>
            </m:r>
          </m:e>
          <m:sub>
            <m:r>
              <w:ins w:id="320" w:author="Brainard, David H" w:date="2021-01-17T11:22:00Z">
                <w:rPr>
                  <w:rStyle w:val="None"/>
                  <w:rFonts w:ascii="Cambria Math" w:eastAsia="Times New Roman" w:hAnsi="Cambria Math" w:cs="Times New Roman"/>
                  <w:sz w:val="22"/>
                  <w:szCs w:val="22"/>
                </w:rPr>
                <m:t>i</m:t>
              </w:ins>
            </m:r>
          </m:sub>
          <m:sup>
            <m:r>
              <w:ins w:id="321" w:author="Brainard, David H" w:date="2021-01-17T11:22:00Z">
                <w:rPr>
                  <w:rStyle w:val="None"/>
                  <w:rFonts w:ascii="Cambria Math" w:eastAsia="Times New Roman" w:hAnsi="Cambria Math" w:cs="Times New Roman"/>
                  <w:sz w:val="22"/>
                  <w:szCs w:val="22"/>
                </w:rPr>
                <m:t>2</m:t>
              </w:ins>
            </m:r>
          </m:sup>
        </m:sSubSup>
        <m:r>
          <w:ins w:id="322" w:author="Brainard, David H" w:date="2021-01-17T11:22:00Z">
            <w:rPr>
              <w:rStyle w:val="None"/>
              <w:rFonts w:ascii="Cambria Math" w:eastAsia="Times New Roman" w:hAnsi="Cambria Math" w:cs="Times New Roman"/>
              <w:sz w:val="22"/>
              <w:szCs w:val="22"/>
            </w:rPr>
            <m:t>.</m:t>
          </w:ins>
        </m:r>
      </m:oMath>
      <w:ins w:id="323" w:author="Brainard, David H" w:date="2021-01-17T11:22:00Z">
        <w:r w:rsidR="00FE7CC3">
          <w:rPr>
            <w:rStyle w:val="None"/>
            <w:rFonts w:ascii="Times New Roman" w:eastAsia="Times New Roman" w:hAnsi="Times New Roman" w:cs="Times New Roman"/>
            <w:sz w:val="22"/>
            <w:szCs w:val="22"/>
          </w:rPr>
          <w:t xml:space="preserve"> In addition, in our experimental design we have an ensemble of images corresponding to each </w:t>
        </w:r>
      </w:ins>
      <w:ins w:id="324" w:author="Brainard, David H" w:date="2021-01-17T11:23:00Z">
        <w:r w:rsidR="00FE7CC3">
          <w:rPr>
            <w:rStyle w:val="None"/>
            <w:rFonts w:ascii="Times New Roman" w:eastAsia="Times New Roman" w:hAnsi="Times New Roman" w:cs="Times New Roman"/>
            <w:sz w:val="22"/>
            <w:szCs w:val="22"/>
          </w:rPr>
          <w:t>value of the target sphere LRF. The fact that we draw stochastically from this ensemble on each trial introduces add</w:t>
        </w:r>
      </w:ins>
      <w:ins w:id="325" w:author="Brainard, David H" w:date="2021-01-17T11:24:00Z">
        <w:r w:rsidR="00FE7CC3">
          <w:rPr>
            <w:rStyle w:val="None"/>
            <w:rFonts w:ascii="Times New Roman" w:eastAsia="Times New Roman" w:hAnsi="Times New Roman" w:cs="Times New Roman"/>
            <w:sz w:val="22"/>
            <w:szCs w:val="22"/>
          </w:rPr>
          <w:t xml:space="preserve">itional variability into the value of the decision variable </w:t>
        </w:r>
      </w:ins>
      <m:oMath>
        <m:r>
          <w:ins w:id="326" w:author="Brainard, David H" w:date="2021-01-17T11:24:00Z">
            <w:rPr>
              <w:rStyle w:val="None"/>
              <w:rFonts w:ascii="Cambria Math" w:eastAsia="Times New Roman" w:hAnsi="Cambria Math" w:cs="Times New Roman"/>
              <w:sz w:val="22"/>
              <w:szCs w:val="22"/>
            </w:rPr>
            <m:t>z</m:t>
          </w:ins>
        </m:r>
      </m:oMath>
      <w:ins w:id="327" w:author="Brainard, David H" w:date="2021-01-17T11:24:00Z">
        <w:r w:rsidR="00FE7CC3">
          <w:rPr>
            <w:rStyle w:val="None"/>
            <w:rFonts w:ascii="Times New Roman" w:eastAsia="Times New Roman" w:hAnsi="Times New Roman" w:cs="Times New Roman"/>
            <w:sz w:val="22"/>
            <w:szCs w:val="22"/>
          </w:rPr>
          <w:t xml:space="preserve"> that corresponds to a fixe</w:t>
        </w:r>
      </w:ins>
      <w:ins w:id="328" w:author="Brainard, David H" w:date="2021-01-17T11:28:00Z">
        <w:r w:rsidR="006116DF">
          <w:rPr>
            <w:rStyle w:val="None"/>
            <w:rFonts w:ascii="Times New Roman" w:eastAsia="Times New Roman" w:hAnsi="Times New Roman" w:cs="Times New Roman"/>
            <w:sz w:val="22"/>
            <w:szCs w:val="22"/>
          </w:rPr>
          <w:t>d</w:t>
        </w:r>
      </w:ins>
      <w:ins w:id="329" w:author="Brainard, David H" w:date="2021-01-17T11:24:00Z">
        <w:r w:rsidR="00FE7CC3">
          <w:rPr>
            <w:rStyle w:val="None"/>
            <w:rFonts w:ascii="Times New Roman" w:eastAsia="Times New Roman" w:hAnsi="Times New Roman" w:cs="Times New Roman"/>
            <w:sz w:val="22"/>
            <w:szCs w:val="22"/>
          </w:rPr>
          <w:t xml:space="preserve"> target LRF. We call this the external variability, and model it as a </w:t>
        </w:r>
      </w:ins>
      <w:ins w:id="330" w:author="Brainard, David H" w:date="2021-01-17T11:25:00Z">
        <w:r w:rsidR="00FE7CC3">
          <w:rPr>
            <w:rStyle w:val="None"/>
            <w:rFonts w:ascii="Times New Roman" w:eastAsia="Times New Roman" w:hAnsi="Times New Roman" w:cs="Times New Roman"/>
            <w:sz w:val="22"/>
            <w:szCs w:val="22"/>
          </w:rPr>
          <w:t xml:space="preserve">Gaussian random variable with zero mean </w:t>
        </w:r>
        <w:r w:rsidR="006116DF">
          <w:rPr>
            <w:rStyle w:val="None"/>
            <w:rFonts w:ascii="Times New Roman" w:eastAsia="Times New Roman" w:hAnsi="Times New Roman" w:cs="Times New Roman"/>
            <w:sz w:val="22"/>
            <w:szCs w:val="22"/>
          </w:rPr>
          <w:t xml:space="preserve">and variance </w:t>
        </w:r>
      </w:ins>
      <m:oMath>
        <m:sSubSup>
          <m:sSubSupPr>
            <m:ctrlPr>
              <w:ins w:id="331" w:author="Brainard, David H" w:date="2021-01-17T11:26:00Z">
                <w:rPr>
                  <w:rStyle w:val="None"/>
                  <w:rFonts w:ascii="Cambria Math" w:eastAsia="Times New Roman" w:hAnsi="Cambria Math" w:cs="Times New Roman"/>
                  <w:i/>
                  <w:sz w:val="22"/>
                  <w:szCs w:val="22"/>
                </w:rPr>
              </w:ins>
            </m:ctrlPr>
          </m:sSubSupPr>
          <m:e>
            <m:r>
              <w:ins w:id="332" w:author="Brainard, David H" w:date="2021-01-17T11:26:00Z">
                <w:rPr>
                  <w:rStyle w:val="None"/>
                  <w:rFonts w:ascii="Cambria Math" w:eastAsia="Times New Roman" w:hAnsi="Cambria Math" w:cs="Times New Roman"/>
                  <w:sz w:val="22"/>
                  <w:szCs w:val="22"/>
                </w:rPr>
                <m:t>σ</m:t>
              </w:ins>
            </m:r>
          </m:e>
          <m:sub>
            <m:r>
              <w:ins w:id="333" w:author="Brainard, David H" w:date="2021-01-17T11:26:00Z">
                <w:rPr>
                  <w:rStyle w:val="None"/>
                  <w:rFonts w:ascii="Cambria Math" w:eastAsia="Times New Roman" w:hAnsi="Cambria Math" w:cs="Times New Roman"/>
                  <w:sz w:val="22"/>
                  <w:szCs w:val="22"/>
                </w:rPr>
                <m:t>e</m:t>
              </w:ins>
            </m:r>
          </m:sub>
          <m:sup>
            <m:r>
              <w:ins w:id="334" w:author="Brainard, David H" w:date="2021-01-17T11:26:00Z">
                <w:rPr>
                  <w:rStyle w:val="None"/>
                  <w:rFonts w:ascii="Cambria Math" w:eastAsia="Times New Roman" w:hAnsi="Cambria Math" w:cs="Times New Roman"/>
                  <w:sz w:val="22"/>
                  <w:szCs w:val="22"/>
                </w:rPr>
                <m:t>2</m:t>
              </w:ins>
            </m:r>
          </m:sup>
        </m:sSubSup>
        <m:r>
          <w:ins w:id="335" w:author="Brainard, David H" w:date="2021-01-17T11:26:00Z">
            <w:rPr>
              <w:rStyle w:val="None"/>
              <w:rFonts w:ascii="Cambria Math" w:eastAsia="Times New Roman" w:hAnsi="Cambria Math" w:cs="Times New Roman"/>
              <w:sz w:val="22"/>
              <w:szCs w:val="22"/>
            </w:rPr>
            <m:t>.</m:t>
          </w:ins>
        </m:r>
      </m:oMath>
      <w:ins w:id="336" w:author="Brainard, David H" w:date="2021-01-17T11:26:00Z">
        <w:r w:rsidR="006116DF">
          <w:rPr>
            <w:rStyle w:val="None"/>
            <w:rFonts w:ascii="Times New Roman" w:eastAsia="Times New Roman" w:hAnsi="Times New Roman" w:cs="Times New Roman"/>
            <w:sz w:val="22"/>
            <w:szCs w:val="22"/>
          </w:rPr>
          <w:t xml:space="preserve"> We assume that </w:t>
        </w:r>
      </w:ins>
      <m:oMath>
        <m:sSubSup>
          <m:sSubSupPr>
            <m:ctrlPr>
              <w:ins w:id="337" w:author="Brainard, David H" w:date="2021-01-17T11:26:00Z">
                <w:rPr>
                  <w:rStyle w:val="None"/>
                  <w:rFonts w:ascii="Cambria Math" w:eastAsia="Times New Roman" w:hAnsi="Cambria Math" w:cs="Times New Roman"/>
                  <w:i/>
                  <w:sz w:val="22"/>
                  <w:szCs w:val="22"/>
                </w:rPr>
              </w:ins>
            </m:ctrlPr>
          </m:sSubSupPr>
          <m:e>
            <m:r>
              <w:ins w:id="338" w:author="Brainard, David H" w:date="2021-01-17T11:26:00Z">
                <w:rPr>
                  <w:rStyle w:val="None"/>
                  <w:rFonts w:ascii="Cambria Math" w:eastAsia="Times New Roman" w:hAnsi="Cambria Math" w:cs="Times New Roman"/>
                  <w:sz w:val="22"/>
                  <w:szCs w:val="22"/>
                </w:rPr>
                <m:t>σ</m:t>
              </w:ins>
            </m:r>
          </m:e>
          <m:sub>
            <m:r>
              <w:ins w:id="339" w:author="Brainard, David H" w:date="2021-01-17T11:26:00Z">
                <w:rPr>
                  <w:rStyle w:val="None"/>
                  <w:rFonts w:ascii="Cambria Math" w:eastAsia="Times New Roman" w:hAnsi="Cambria Math" w:cs="Times New Roman"/>
                  <w:sz w:val="22"/>
                  <w:szCs w:val="22"/>
                </w:rPr>
                <m:t>e</m:t>
              </w:ins>
            </m:r>
          </m:sub>
          <m:sup>
            <m:r>
              <w:ins w:id="340" w:author="Brainard, David H" w:date="2021-01-17T11:26:00Z">
                <w:rPr>
                  <w:rStyle w:val="None"/>
                  <w:rFonts w:ascii="Cambria Math" w:eastAsia="Times New Roman" w:hAnsi="Cambria Math" w:cs="Times New Roman"/>
                  <w:sz w:val="22"/>
                  <w:szCs w:val="22"/>
                </w:rPr>
                <m:t>2</m:t>
              </w:ins>
            </m:r>
          </m:sup>
        </m:sSubSup>
      </m:oMath>
      <w:ins w:id="341" w:author="Brainard, David H" w:date="2021-01-17T11:26:00Z">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ins>
    </w:p>
    <w:p w14:paraId="380B7563" w14:textId="77777777" w:rsidR="006116DF" w:rsidRDefault="006116DF" w:rsidP="00F9135E">
      <w:pPr>
        <w:pStyle w:val="Default"/>
        <w:spacing w:before="0" w:after="270"/>
        <w:rPr>
          <w:ins w:id="342" w:author="Brainard, David H" w:date="2021-01-17T11:31:00Z"/>
          <w:rStyle w:val="None"/>
          <w:rFonts w:ascii="Times New Roman" w:eastAsia="Times New Roman" w:hAnsi="Times New Roman" w:cs="Times New Roman"/>
          <w:sz w:val="22"/>
          <w:szCs w:val="22"/>
        </w:rPr>
      </w:pPr>
      <w:ins w:id="343" w:author="Brainard, David H" w:date="2021-01-17T11:28:00Z">
        <w:r>
          <w:rPr>
            <w:rStyle w:val="None"/>
            <w:rFonts w:ascii="Times New Roman" w:eastAsia="Times New Roman" w:hAnsi="Times New Roman" w:cs="Times New Roman"/>
            <w:sz w:val="22"/>
            <w:szCs w:val="22"/>
          </w:rPr>
          <w:t xml:space="preserve">Combining </w:t>
        </w:r>
      </w:ins>
      <w:ins w:id="344" w:author="Brainard, David H" w:date="2021-01-17T11:29:00Z">
        <w:r>
          <w:rPr>
            <w:rStyle w:val="None"/>
            <w:rFonts w:ascii="Times New Roman" w:eastAsia="Times New Roman" w:hAnsi="Times New Roman" w:cs="Times New Roman"/>
            <w:sz w:val="22"/>
            <w:szCs w:val="22"/>
          </w:rPr>
          <w:t>the development above, we have that t</w:t>
        </w:r>
      </w:ins>
      <w:ins w:id="345" w:author="Brainard, David H" w:date="2021-01-17T11:16:00Z">
        <w:r w:rsidR="00F4170D">
          <w:rPr>
            <w:rStyle w:val="None"/>
            <w:rFonts w:ascii="Times New Roman" w:eastAsia="Times New Roman" w:hAnsi="Times New Roman" w:cs="Times New Roman"/>
            <w:sz w:val="22"/>
            <w:szCs w:val="22"/>
          </w:rPr>
          <w:t xml:space="preserve">he distributions of </w:t>
        </w:r>
      </w:ins>
      <m:oMath>
        <m:sSub>
          <m:sSubPr>
            <m:ctrlPr>
              <w:ins w:id="346" w:author="Brainard, David H" w:date="2021-01-17T11:29:00Z">
                <w:rPr>
                  <w:rStyle w:val="None"/>
                  <w:rFonts w:ascii="Cambria Math" w:eastAsia="Times New Roman" w:hAnsi="Cambria Math" w:cs="Times New Roman"/>
                  <w:i/>
                  <w:sz w:val="22"/>
                  <w:szCs w:val="22"/>
                </w:rPr>
              </w:ins>
            </m:ctrlPr>
          </m:sSubPr>
          <m:e>
            <m:r>
              <w:ins w:id="347" w:author="Brainard, David H" w:date="2021-01-17T11:29:00Z">
                <w:rPr>
                  <w:rStyle w:val="None"/>
                  <w:rFonts w:ascii="Cambria Math" w:eastAsia="Times New Roman" w:hAnsi="Cambria Math" w:cs="Times New Roman"/>
                  <w:sz w:val="22"/>
                  <w:szCs w:val="22"/>
                </w:rPr>
                <m:t>z</m:t>
              </w:ins>
            </m:r>
          </m:e>
          <m:sub>
            <m:r>
              <w:ins w:id="348" w:author="Brainard, David H" w:date="2021-01-17T11:29:00Z">
                <w:rPr>
                  <w:rStyle w:val="None"/>
                  <w:rFonts w:ascii="Cambria Math" w:eastAsia="Times New Roman" w:hAnsi="Cambria Math" w:cs="Times New Roman"/>
                  <w:sz w:val="22"/>
                  <w:szCs w:val="22"/>
                </w:rPr>
                <m:t>s</m:t>
              </w:ins>
            </m:r>
          </m:sub>
        </m:sSub>
      </m:oMath>
      <w:ins w:id="349" w:author="Brainard, David H" w:date="2021-01-17T11:29:00Z">
        <w:r>
          <w:rPr>
            <w:rStyle w:val="None"/>
            <w:rFonts w:ascii="Times New Roman" w:eastAsia="Times New Roman" w:hAnsi="Times New Roman" w:cs="Times New Roman"/>
            <w:sz w:val="22"/>
            <w:szCs w:val="22"/>
          </w:rPr>
          <w:t xml:space="preserve"> and </w:t>
        </w:r>
      </w:ins>
      <m:oMath>
        <m:sSub>
          <m:sSubPr>
            <m:ctrlPr>
              <w:ins w:id="350" w:author="Brainard, David H" w:date="2021-01-17T11:29:00Z">
                <w:rPr>
                  <w:rStyle w:val="None"/>
                  <w:rFonts w:ascii="Cambria Math" w:eastAsia="Times New Roman" w:hAnsi="Cambria Math" w:cs="Times New Roman"/>
                  <w:i/>
                  <w:sz w:val="22"/>
                  <w:szCs w:val="22"/>
                </w:rPr>
              </w:ins>
            </m:ctrlPr>
          </m:sSubPr>
          <m:e>
            <m:r>
              <w:ins w:id="351" w:author="Brainard, David H" w:date="2021-01-17T11:29:00Z">
                <w:rPr>
                  <w:rStyle w:val="None"/>
                  <w:rFonts w:ascii="Cambria Math" w:eastAsia="Times New Roman" w:hAnsi="Cambria Math" w:cs="Times New Roman"/>
                  <w:sz w:val="22"/>
                  <w:szCs w:val="22"/>
                </w:rPr>
                <m:t>z</m:t>
              </w:ins>
            </m:r>
          </m:e>
          <m:sub>
            <m:r>
              <w:ins w:id="352" w:author="Brainard, David H" w:date="2021-01-17T11:29:00Z">
                <w:rPr>
                  <w:rStyle w:val="None"/>
                  <w:rFonts w:ascii="Cambria Math" w:eastAsia="Times New Roman" w:hAnsi="Cambria Math" w:cs="Times New Roman"/>
                  <w:sz w:val="22"/>
                  <w:szCs w:val="22"/>
                </w:rPr>
                <m:t>c</m:t>
              </w:ins>
            </m:r>
          </m:sub>
        </m:sSub>
      </m:oMath>
      <w:ins w:id="353" w:author="Brainard, David H" w:date="2021-01-17T11:29:00Z">
        <w:r>
          <w:rPr>
            <w:rStyle w:val="None"/>
            <w:rFonts w:ascii="Times New Roman" w:eastAsia="Times New Roman" w:hAnsi="Times New Roman" w:cs="Times New Roman"/>
            <w:sz w:val="22"/>
            <w:szCs w:val="22"/>
          </w:rPr>
          <w:t xml:space="preserve"> for a particular choice of target standard and comparison LRF </w:t>
        </w:r>
      </w:ins>
      <w:ins w:id="354" w:author="Brainard, David H" w:date="2021-01-17T11:30:00Z">
        <w:r>
          <w:rPr>
            <w:rStyle w:val="None"/>
            <w:rFonts w:ascii="Times New Roman" w:eastAsia="Times New Roman" w:hAnsi="Times New Roman" w:cs="Times New Roman"/>
            <w:sz w:val="22"/>
            <w:szCs w:val="22"/>
          </w:rPr>
          <w:t xml:space="preserve">and covariance scalar </w:t>
        </w:r>
      </w:ins>
      <w:ins w:id="355" w:author="Brainard, David H" w:date="2021-01-17T11:29:00Z">
        <w:r>
          <w:rPr>
            <w:rStyle w:val="None"/>
            <w:rFonts w:ascii="Times New Roman" w:eastAsia="Times New Roman" w:hAnsi="Times New Roman" w:cs="Times New Roman"/>
            <w:sz w:val="22"/>
            <w:szCs w:val="22"/>
          </w:rPr>
          <w:t xml:space="preserve">are given </w:t>
        </w:r>
      </w:ins>
      <w:ins w:id="356" w:author="Brainard, David H" w:date="2021-01-17T11:30:00Z">
        <w:r>
          <w:rPr>
            <w:rStyle w:val="None"/>
            <w:rFonts w:ascii="Times New Roman" w:eastAsia="Times New Roman" w:hAnsi="Times New Roman" w:cs="Times New Roman"/>
            <w:sz w:val="22"/>
            <w:szCs w:val="22"/>
          </w:rPr>
          <w:t xml:space="preserve">by </w:t>
        </w:r>
      </w:ins>
      <w:del w:id="357" w:author="Brainard, David H" w:date="2021-01-17T11:30:00Z">
        <w:r w:rsidR="00F9135E" w:rsidDel="006116DF">
          <w:rPr>
            <w:rStyle w:val="None"/>
            <w:rFonts w:ascii="Times New Roman" w:eastAsia="Times New Roman" w:hAnsi="Times New Roman" w:cs="Times New Roman"/>
            <w:sz w:val="22"/>
            <w:szCs w:val="22"/>
          </w:rPr>
          <w:delText xml:space="preserve">whose distribution will be given as </w:delText>
        </w:r>
      </w:del>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del w:id="358" w:author="Brainard, David H" w:date="2021-01-17T11:30:00Z">
        <w:r w:rsidR="00F9135E" w:rsidDel="006116DF">
          <w:rPr>
            <w:rStyle w:val="None"/>
            <w:rFonts w:ascii="Times New Roman" w:eastAsia="Times New Roman" w:hAnsi="Times New Roman" w:cs="Times New Roman"/>
            <w:sz w:val="22"/>
            <w:szCs w:val="22"/>
          </w:rPr>
          <w:delText xml:space="preserve"> for the standard and comparison images, respectively</w:delText>
        </w:r>
      </w:del>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response </w:t>
      </w:r>
      <w:del w:id="359" w:author="Brainard, David H" w:date="2021-01-17T11:30:00Z">
        <w:r w:rsidR="00F9135E" w:rsidDel="006116DF">
          <w:rPr>
            <w:rStyle w:val="None"/>
            <w:rFonts w:ascii="Times New Roman" w:eastAsia="Times New Roman" w:hAnsi="Times New Roman" w:cs="Times New Roman"/>
            <w:sz w:val="22"/>
            <w:szCs w:val="22"/>
          </w:rPr>
          <w:delText xml:space="preserve">of </w:delText>
        </w:r>
      </w:del>
      <w:ins w:id="360" w:author="Brainard, David H" w:date="2021-01-17T11:30:00Z">
        <w:r>
          <w:rPr>
            <w:rStyle w:val="None"/>
            <w:rFonts w:ascii="Times New Roman" w:eastAsia="Times New Roman" w:hAnsi="Times New Roman" w:cs="Times New Roman"/>
            <w:sz w:val="22"/>
            <w:szCs w:val="22"/>
          </w:rPr>
          <w:t xml:space="preserve">to </w:t>
        </w:r>
      </w:ins>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del w:id="361" w:author="Brainard, David H" w:date="2021-01-17T11:30:00Z">
                <w:rPr>
                  <w:rStyle w:val="None"/>
                  <w:rFonts w:ascii="Cambria Math" w:eastAsia="Times New Roman" w:hAnsi="Cambria Math" w:cs="Times New Roman"/>
                  <w:sz w:val="22"/>
                  <w:szCs w:val="22"/>
                </w:rPr>
                <m:t>s</m:t>
              </w:del>
            </m:r>
            <m:r>
              <w:ins w:id="362" w:author="Brainard, David H" w:date="2021-01-17T11:30:00Z">
                <w:rPr>
                  <w:rStyle w:val="None"/>
                  <w:rFonts w:ascii="Cambria Math" w:eastAsia="Times New Roman" w:hAnsi="Cambria Math" w:cs="Times New Roman"/>
                  <w:sz w:val="22"/>
                  <w:szCs w:val="22"/>
                </w:rPr>
                <m:t>c</m:t>
              </w:ins>
            </m:r>
          </m:sub>
        </m:sSub>
      </m:oMath>
      <w:r w:rsidR="00F9135E">
        <w:rPr>
          <w:rStyle w:val="None"/>
          <w:rFonts w:ascii="Times New Roman" w:eastAsia="Times New Roman" w:hAnsi="Times New Roman" w:cs="Times New Roman"/>
          <w:sz w:val="22"/>
          <w:szCs w:val="22"/>
        </w:rPr>
        <w:t xml:space="preserve"> is the mean response </w:t>
      </w:r>
      <w:del w:id="363" w:author="Brainard, David H" w:date="2021-01-17T11:30:00Z">
        <w:r w:rsidR="00F9135E" w:rsidDel="006116DF">
          <w:rPr>
            <w:rStyle w:val="None"/>
            <w:rFonts w:ascii="Times New Roman" w:eastAsia="Times New Roman" w:hAnsi="Times New Roman" w:cs="Times New Roman"/>
            <w:sz w:val="22"/>
            <w:szCs w:val="22"/>
          </w:rPr>
          <w:delText xml:space="preserve">of </w:delText>
        </w:r>
      </w:del>
      <w:ins w:id="364" w:author="Brainard, David H" w:date="2021-01-17T11:30:00Z">
        <w:r>
          <w:rPr>
            <w:rStyle w:val="None"/>
            <w:rFonts w:ascii="Times New Roman" w:eastAsia="Times New Roman" w:hAnsi="Times New Roman" w:cs="Times New Roman"/>
            <w:sz w:val="22"/>
            <w:szCs w:val="22"/>
          </w:rPr>
          <w:t>t</w:t>
        </w:r>
      </w:ins>
      <w:ins w:id="365" w:author="Brainard, David H" w:date="2021-01-17T11:31:00Z">
        <w:r>
          <w:rPr>
            <w:rStyle w:val="None"/>
            <w:rFonts w:ascii="Times New Roman" w:eastAsia="Times New Roman" w:hAnsi="Times New Roman" w:cs="Times New Roman"/>
            <w:sz w:val="22"/>
            <w:szCs w:val="22"/>
          </w:rPr>
          <w:t>o</w:t>
        </w:r>
      </w:ins>
      <w:ins w:id="366" w:author="Brainard, David H" w:date="2021-01-17T11:30:00Z">
        <w:r>
          <w:rPr>
            <w:rStyle w:val="None"/>
            <w:rFonts w:ascii="Times New Roman" w:eastAsia="Times New Roman" w:hAnsi="Times New Roman" w:cs="Times New Roman"/>
            <w:sz w:val="22"/>
            <w:szCs w:val="22"/>
          </w:rPr>
          <w:t xml:space="preserve"> </w:t>
        </w:r>
      </w:ins>
      <w:r w:rsidR="00F9135E">
        <w:rPr>
          <w:rStyle w:val="None"/>
          <w:rFonts w:ascii="Times New Roman" w:eastAsia="Times New Roman" w:hAnsi="Times New Roman" w:cs="Times New Roman"/>
          <w:sz w:val="22"/>
          <w:szCs w:val="22"/>
        </w:rPr>
        <w:t xml:space="preserve">the comparison image.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the total variance,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 respectively</w:t>
      </w:r>
      <w:del w:id="367" w:author="Brainard, David H" w:date="2021-01-17T11:31:00Z">
        <w:r w:rsidR="00F9135E" w:rsidDel="006116DF">
          <w:rPr>
            <w:rStyle w:val="None"/>
            <w:rFonts w:ascii="Times New Roman" w:eastAsia="Times New Roman" w:hAnsi="Times New Roman" w:cs="Times New Roman"/>
            <w:sz w:val="22"/>
            <w:szCs w:val="22"/>
          </w:rPr>
          <w:delText>, both assumed to be Gaussian distributed</w:delText>
        </w:r>
      </w:del>
      <w:r w:rsidR="00F9135E">
        <w:rPr>
          <w:rStyle w:val="None"/>
          <w:rFonts w:ascii="Times New Roman" w:eastAsia="Times New Roman" w:hAnsi="Times New Roman" w:cs="Times New Roman"/>
          <w:sz w:val="22"/>
          <w:szCs w:val="22"/>
        </w:rPr>
        <w:t>.</w:t>
      </w:r>
    </w:p>
    <w:p w14:paraId="0B3BE98B" w14:textId="4DA524C6" w:rsidR="00F9135E" w:rsidRDefault="00F9135E" w:rsidP="00F9135E">
      <w:pPr>
        <w:pStyle w:val="Default"/>
        <w:spacing w:before="0" w:after="270"/>
        <w:rPr>
          <w:rStyle w:val="None"/>
          <w:rFonts w:ascii="Times New Roman" w:eastAsia="Times New Roman" w:hAnsi="Times New Roman" w:cs="Times New Roman"/>
          <w:sz w:val="22"/>
          <w:szCs w:val="22"/>
        </w:rPr>
      </w:pPr>
      <w:commentRangeStart w:id="368"/>
      <w:del w:id="369" w:author="Brainard, David H" w:date="2021-01-17T11:31:00Z">
        <w:r w:rsidDel="006116DF">
          <w:rPr>
            <w:rStyle w:val="None"/>
            <w:rFonts w:ascii="Times New Roman" w:eastAsia="Times New Roman" w:hAnsi="Times New Roman" w:cs="Times New Roman"/>
            <w:sz w:val="22"/>
            <w:szCs w:val="22"/>
          </w:rPr>
          <w:delText xml:space="preserve"> </w:delText>
        </w:r>
      </w:del>
      <w:r>
        <w:rPr>
          <w:rStyle w:val="None"/>
          <w:rFonts w:ascii="Times New Roman" w:eastAsia="Times New Roman" w:hAnsi="Times New Roman" w:cs="Times New Roman"/>
          <w:sz w:val="22"/>
          <w:szCs w:val="22"/>
        </w:rPr>
        <w:t>In the standard formulation of Signal Detection Theory</w:t>
      </w:r>
      <w:ins w:id="370" w:author="Brainard, David H" w:date="2021-01-17T11:31:00Z">
        <w:r w:rsidR="00F7675B">
          <w:rPr>
            <w:rStyle w:val="None"/>
            <w:rFonts w:ascii="Times New Roman" w:eastAsia="Times New Roman" w:hAnsi="Times New Roman" w:cs="Times New Roman"/>
            <w:sz w:val="22"/>
            <w:szCs w:val="22"/>
          </w:rPr>
          <w:t xml:space="preserve"> </w:t>
        </w:r>
      </w:ins>
      <w:commentRangeEnd w:id="368"/>
      <w:ins w:id="371" w:author="Brainard, David H" w:date="2021-01-17T11:35:00Z">
        <w:r w:rsidR="00F7675B">
          <w:rPr>
            <w:rStyle w:val="CommentReference"/>
            <w:rFonts w:ascii="Times New Roman" w:hAnsi="Times New Roman" w:cs="Times New Roman"/>
            <w:color w:val="auto"/>
            <w14:textOutline w14:w="0" w14:cap="rnd" w14:cmpd="sng" w14:algn="ctr">
              <w14:noFill/>
              <w14:prstDash w14:val="solid"/>
              <w14:bevel/>
            </w14:textOutline>
          </w:rPr>
          <w:commentReference w:id="368"/>
        </w:r>
      </w:ins>
      <w:ins w:id="372" w:author="Brainard, David H" w:date="2021-01-17T11:31:00Z">
        <w:r w:rsidR="00F7675B">
          <w:rPr>
            <w:rStyle w:val="None"/>
            <w:rFonts w:ascii="Times New Roman" w:eastAsia="Times New Roman" w:hAnsi="Times New Roman" w:cs="Times New Roman"/>
            <w:sz w:val="22"/>
            <w:szCs w:val="22"/>
          </w:rPr>
          <w:t>for a TAFC task</w:t>
        </w:r>
      </w:ins>
      <w:r>
        <w:rPr>
          <w:rStyle w:val="None"/>
          <w:rFonts w:ascii="Times New Roman" w:eastAsia="Times New Roman" w:hAnsi="Times New Roman" w:cs="Times New Roman"/>
          <w:sz w:val="22"/>
          <w:szCs w:val="22"/>
        </w:rPr>
        <w:t xml:space="preserve">, the observer makes their decision based on </w:t>
      </w:r>
      <w:del w:id="373" w:author="Brainard, David H" w:date="2021-01-17T11:32:00Z">
        <w:r w:rsidDel="00F7675B">
          <w:rPr>
            <w:rStyle w:val="None"/>
            <w:rFonts w:ascii="Times New Roman" w:eastAsia="Times New Roman" w:hAnsi="Times New Roman" w:cs="Times New Roman"/>
            <w:sz w:val="22"/>
            <w:szCs w:val="22"/>
          </w:rPr>
          <w:delText xml:space="preserve">the </w:delText>
        </w:r>
      </w:del>
      <w:ins w:id="374" w:author="Brainard, David H" w:date="2021-01-17T11:32:00Z">
        <w:r w:rsidR="00F7675B">
          <w:rPr>
            <w:rStyle w:val="None"/>
            <w:rFonts w:ascii="Times New Roman" w:eastAsia="Times New Roman" w:hAnsi="Times New Roman" w:cs="Times New Roman"/>
            <w:sz w:val="22"/>
            <w:szCs w:val="22"/>
          </w:rPr>
          <w:t>a comparison of</w:t>
        </w:r>
      </w:ins>
      <w:ins w:id="375" w:author="Brainard, David H" w:date="2021-01-17T11:33:00Z">
        <w:r w:rsidR="00F7675B">
          <w:rPr>
            <w:rStyle w:val="None"/>
            <w:rFonts w:ascii="Times New Roman" w:eastAsia="Times New Roman" w:hAnsi="Times New Roman" w:cs="Times New Roman"/>
            <w:sz w:val="22"/>
            <w:szCs w:val="22"/>
          </w:rPr>
          <w:t xml:space="preserve"> </w:t>
        </w:r>
      </w:ins>
      <m:oMath>
        <m:sSub>
          <m:sSubPr>
            <m:ctrlPr>
              <w:ins w:id="376" w:author="Brainard, David H" w:date="2021-01-17T11:33:00Z">
                <w:rPr>
                  <w:rStyle w:val="None"/>
                  <w:rFonts w:ascii="Cambria Math" w:eastAsia="Times New Roman" w:hAnsi="Cambria Math" w:cs="Times New Roman"/>
                  <w:i/>
                  <w:sz w:val="22"/>
                  <w:szCs w:val="22"/>
                </w:rPr>
              </w:ins>
            </m:ctrlPr>
          </m:sSubPr>
          <m:e>
            <m:r>
              <w:ins w:id="377" w:author="Brainard, David H" w:date="2021-01-17T11:33:00Z">
                <w:rPr>
                  <w:rStyle w:val="None"/>
                  <w:rFonts w:ascii="Cambria Math" w:eastAsia="Times New Roman" w:hAnsi="Cambria Math" w:cs="Times New Roman"/>
                  <w:sz w:val="22"/>
                  <w:szCs w:val="22"/>
                </w:rPr>
                <m:t>z</m:t>
              </w:ins>
            </m:r>
          </m:e>
          <m:sub>
            <m:r>
              <w:ins w:id="378" w:author="Brainard, David H" w:date="2021-01-17T11:33:00Z">
                <w:rPr>
                  <w:rStyle w:val="None"/>
                  <w:rFonts w:ascii="Cambria Math" w:eastAsia="Times New Roman" w:hAnsi="Cambria Math" w:cs="Times New Roman"/>
                  <w:sz w:val="22"/>
                  <w:szCs w:val="22"/>
                </w:rPr>
                <m:t>s</m:t>
              </w:ins>
            </m:r>
          </m:sub>
        </m:sSub>
      </m:oMath>
      <w:ins w:id="379" w:author="Brainard, David H" w:date="2021-01-17T11:33:00Z">
        <w:r w:rsidR="00F7675B">
          <w:rPr>
            <w:rStyle w:val="None"/>
            <w:rFonts w:ascii="Times New Roman" w:eastAsia="Times New Roman" w:hAnsi="Times New Roman" w:cs="Times New Roman"/>
            <w:sz w:val="22"/>
            <w:szCs w:val="22"/>
          </w:rPr>
          <w:t xml:space="preserve"> and </w:t>
        </w:r>
      </w:ins>
      <m:oMath>
        <m:sSub>
          <m:sSubPr>
            <m:ctrlPr>
              <w:ins w:id="380" w:author="Brainard, David H" w:date="2021-01-17T11:33:00Z">
                <w:rPr>
                  <w:rStyle w:val="None"/>
                  <w:rFonts w:ascii="Cambria Math" w:eastAsia="Times New Roman" w:hAnsi="Cambria Math" w:cs="Times New Roman"/>
                  <w:i/>
                  <w:sz w:val="22"/>
                  <w:szCs w:val="22"/>
                </w:rPr>
              </w:ins>
            </m:ctrlPr>
          </m:sSubPr>
          <m:e>
            <m:r>
              <w:ins w:id="381" w:author="Brainard, David H" w:date="2021-01-17T11:33:00Z">
                <w:rPr>
                  <w:rStyle w:val="None"/>
                  <w:rFonts w:ascii="Cambria Math" w:eastAsia="Times New Roman" w:hAnsi="Cambria Math" w:cs="Times New Roman"/>
                  <w:sz w:val="22"/>
                  <w:szCs w:val="22"/>
                </w:rPr>
                <m:t>z</m:t>
              </w:ins>
            </m:r>
          </m:e>
          <m:sub>
            <m:r>
              <w:ins w:id="382" w:author="Brainard, David H" w:date="2021-01-17T11:33:00Z">
                <w:rPr>
                  <w:rStyle w:val="None"/>
                  <w:rFonts w:ascii="Cambria Math" w:eastAsia="Times New Roman" w:hAnsi="Cambria Math" w:cs="Times New Roman"/>
                  <w:sz w:val="22"/>
                  <w:szCs w:val="22"/>
                </w:rPr>
                <m:t>c</m:t>
              </w:ins>
            </m:r>
          </m:sub>
        </m:sSub>
      </m:oMath>
      <w:del w:id="383" w:author="Brainard, David H" w:date="2021-01-17T11:31:00Z">
        <w:r w:rsidDel="00F7675B">
          <w:rPr>
            <w:rStyle w:val="None"/>
            <w:rFonts w:ascii="Times New Roman" w:eastAsia="Times New Roman" w:hAnsi="Times New Roman" w:cs="Times New Roman"/>
            <w:sz w:val="22"/>
            <w:szCs w:val="22"/>
          </w:rPr>
          <w:delText xml:space="preserve">decision </w:delText>
        </w:r>
      </w:del>
      <w:del w:id="384" w:author="Brainard, David H" w:date="2021-01-17T11:32:00Z">
        <w:r w:rsidDel="00F7675B">
          <w:rPr>
            <w:rStyle w:val="None"/>
            <w:rFonts w:ascii="Times New Roman" w:eastAsia="Times New Roman" w:hAnsi="Times New Roman" w:cs="Times New Roman"/>
            <w:sz w:val="22"/>
            <w:szCs w:val="22"/>
          </w:rPr>
          <w:delText>variable</w:delText>
        </w:r>
      </w:del>
      <w:del w:id="385" w:author="Brainard, David H" w:date="2021-01-17T11:34:00Z">
        <w:r w:rsidDel="00F7675B">
          <w:rPr>
            <w:rStyle w:val="None"/>
            <w:rFonts w:ascii="Times New Roman" w:eastAsia="Times New Roman" w:hAnsi="Times New Roman" w:cs="Times New Roman"/>
            <w:sz w:val="22"/>
            <w:szCs w:val="22"/>
          </w:rPr>
          <w:delText xml:space="preserve"> </w:delText>
        </w:r>
      </w:del>
      <m:oMath>
        <m:r>
          <w:del w:id="386" w:author="Brainard, David H" w:date="2021-01-17T11:34:00Z">
            <w:rPr>
              <w:rStyle w:val="None"/>
              <w:rFonts w:ascii="Cambria Math" w:eastAsia="Times New Roman" w:hAnsi="Cambria Math" w:cs="Times New Roman"/>
              <w:sz w:val="22"/>
              <w:szCs w:val="22"/>
            </w:rPr>
            <m:t>(</m:t>
          </w:del>
        </m:r>
        <m:sSub>
          <m:sSubPr>
            <m:ctrlPr>
              <w:del w:id="387" w:author="Brainard, David H" w:date="2021-01-17T11:34:00Z">
                <w:rPr>
                  <w:rStyle w:val="None"/>
                  <w:rFonts w:ascii="Cambria Math" w:eastAsia="Times New Roman" w:hAnsi="Cambria Math" w:cs="Times New Roman"/>
                  <w:i/>
                  <w:sz w:val="22"/>
                  <w:szCs w:val="22"/>
                </w:rPr>
              </w:del>
            </m:ctrlPr>
          </m:sSubPr>
          <m:e>
            <m:r>
              <w:del w:id="388" w:author="Brainard, David H" w:date="2021-01-17T11:34:00Z">
                <w:rPr>
                  <w:rStyle w:val="None"/>
                  <w:rFonts w:ascii="Cambria Math" w:eastAsia="Times New Roman" w:hAnsi="Cambria Math" w:cs="Times New Roman"/>
                  <w:sz w:val="22"/>
                  <w:szCs w:val="22"/>
                </w:rPr>
                <m:t>z</m:t>
              </w:del>
            </m:r>
          </m:e>
          <m:sub>
            <m:r>
              <w:del w:id="389" w:author="Brainard, David H" w:date="2021-01-17T11:34:00Z">
                <w:rPr>
                  <w:rStyle w:val="None"/>
                  <w:rFonts w:ascii="Cambria Math" w:eastAsia="Times New Roman" w:hAnsi="Cambria Math" w:cs="Times New Roman"/>
                  <w:sz w:val="22"/>
                  <w:szCs w:val="22"/>
                </w:rPr>
                <m:t>c</m:t>
              </w:del>
            </m:r>
          </m:sub>
        </m:sSub>
        <m:r>
          <w:del w:id="390" w:author="Brainard, David H" w:date="2021-01-17T11:33:00Z">
            <w:rPr>
              <w:rStyle w:val="None"/>
              <w:rFonts w:ascii="Cambria Math" w:eastAsia="Times New Roman" w:hAnsi="Cambria Math" w:cs="Times New Roman"/>
              <w:sz w:val="22"/>
              <w:szCs w:val="22"/>
            </w:rPr>
            <m:t>-</m:t>
          </w:del>
        </m:r>
        <m:sSub>
          <m:sSubPr>
            <m:ctrlPr>
              <w:del w:id="391" w:author="Brainard, David H" w:date="2021-01-17T11:33:00Z">
                <w:rPr>
                  <w:rStyle w:val="None"/>
                  <w:rFonts w:ascii="Cambria Math" w:eastAsia="Times New Roman" w:hAnsi="Cambria Math" w:cs="Times New Roman"/>
                  <w:i/>
                  <w:sz w:val="22"/>
                  <w:szCs w:val="22"/>
                </w:rPr>
              </w:del>
            </m:ctrlPr>
          </m:sSubPr>
          <m:e>
            <m:r>
              <w:del w:id="392" w:author="Brainard, David H" w:date="2021-01-17T11:33:00Z">
                <w:rPr>
                  <w:rStyle w:val="None"/>
                  <w:rFonts w:ascii="Cambria Math" w:eastAsia="Times New Roman" w:hAnsi="Cambria Math" w:cs="Times New Roman"/>
                  <w:sz w:val="22"/>
                  <w:szCs w:val="22"/>
                </w:rPr>
                <m:t>z</m:t>
              </w:del>
            </m:r>
          </m:e>
          <m:sub>
            <m:r>
              <w:del w:id="393" w:author="Brainard, David H" w:date="2021-01-17T11:33:00Z">
                <w:rPr>
                  <w:rStyle w:val="None"/>
                  <w:rFonts w:ascii="Cambria Math" w:eastAsia="Times New Roman" w:hAnsi="Cambria Math" w:cs="Times New Roman"/>
                  <w:sz w:val="22"/>
                  <w:szCs w:val="22"/>
                </w:rPr>
                <m:t>s</m:t>
              </w:del>
            </m:r>
          </m:sub>
        </m:sSub>
        <m:r>
          <w:del w:id="394" w:author="Brainard, David H" w:date="2021-01-17T11:32:00Z">
            <w:rPr>
              <w:rStyle w:val="None"/>
              <w:rFonts w:ascii="Cambria Math" w:eastAsia="Times New Roman" w:hAnsi="Cambria Math" w:cs="Times New Roman"/>
              <w:sz w:val="22"/>
              <w:szCs w:val="22"/>
            </w:rPr>
            <m:t>)</m:t>
          </w:del>
        </m:r>
      </m:oMath>
      <w:del w:id="395" w:author="Brainard, David H" w:date="2021-01-17T11:32:00Z">
        <w:r w:rsidDel="00F7675B">
          <w:rPr>
            <w:rStyle w:val="None"/>
            <w:rFonts w:ascii="Times New Roman" w:eastAsia="Times New Roman" w:hAnsi="Times New Roman" w:cs="Times New Roman"/>
            <w:sz w:val="22"/>
            <w:szCs w:val="22"/>
          </w:rPr>
          <w:delText xml:space="preserve">. </w:delText>
        </w:r>
      </w:del>
      <w:ins w:id="396" w:author="Brainard, David H" w:date="2021-01-17T11:32:00Z">
        <w:r w:rsidR="00F7675B">
          <w:rPr>
            <w:rStyle w:val="None"/>
            <w:rFonts w:ascii="Times New Roman" w:eastAsia="Times New Roman" w:hAnsi="Times New Roman" w:cs="Times New Roman"/>
            <w:sz w:val="22"/>
            <w:szCs w:val="22"/>
          </w:rPr>
          <w:t xml:space="preserve">, choosing the interval </w:t>
        </w:r>
      </w:ins>
      <w:ins w:id="397" w:author="Brainard, David H" w:date="2021-01-17T11:34:00Z">
        <w:r w:rsidR="00F7675B">
          <w:rPr>
            <w:rStyle w:val="None"/>
            <w:rFonts w:ascii="Times New Roman" w:eastAsia="Times New Roman" w:hAnsi="Times New Roman" w:cs="Times New Roman"/>
            <w:sz w:val="22"/>
            <w:szCs w:val="22"/>
          </w:rPr>
          <w:t xml:space="preserve">with the higher value of </w:t>
        </w:r>
      </w:ins>
      <m:oMath>
        <m:r>
          <w:ins w:id="398" w:author="Brainard, David H" w:date="2021-01-17T11:34:00Z">
            <w:rPr>
              <w:rStyle w:val="None"/>
              <w:rFonts w:ascii="Cambria Math" w:eastAsia="Times New Roman" w:hAnsi="Cambria Math" w:cs="Times New Roman"/>
              <w:sz w:val="22"/>
              <w:szCs w:val="22"/>
            </w:rPr>
            <m:t>z</m:t>
          </w:ins>
        </m:r>
      </m:oMath>
      <w:ins w:id="399" w:author="Brainard, David H" w:date="2021-01-17T11:34:00Z">
        <w:r w:rsidR="00F7675B">
          <w:rPr>
            <w:rStyle w:val="None"/>
            <w:rFonts w:ascii="Times New Roman" w:eastAsia="Times New Roman" w:hAnsi="Times New Roman" w:cs="Times New Roman"/>
            <w:sz w:val="22"/>
            <w:szCs w:val="22"/>
          </w:rPr>
          <w:t>.</w:t>
        </w:r>
      </w:ins>
      <w:ins w:id="400" w:author="Brainard, David H" w:date="2021-01-17T11:32:00Z">
        <w:r w:rsidR="00F7675B">
          <w:rPr>
            <w:rStyle w:val="None"/>
            <w:rFonts w:ascii="Times New Roman" w:eastAsia="Times New Roman" w:hAnsi="Times New Roman" w:cs="Times New Roman"/>
            <w:sz w:val="22"/>
            <w:szCs w:val="22"/>
          </w:rPr>
          <w:t xml:space="preserve"> </w:t>
        </w:r>
      </w:ins>
      <w:del w:id="401" w:author="Brainard, David H" w:date="2021-01-17T11:34:00Z">
        <w:r w:rsidDel="00F7675B">
          <w:rPr>
            <w:rStyle w:val="None"/>
            <w:rFonts w:ascii="Times New Roman" w:eastAsia="Times New Roman" w:hAnsi="Times New Roman" w:cs="Times New Roman"/>
            <w:sz w:val="22"/>
            <w:szCs w:val="22"/>
          </w:rPr>
          <w:delText xml:space="preserve">The observer sets a criterion value </w:delText>
        </w:r>
      </w:del>
      <m:oMath>
        <m:r>
          <w:del w:id="402" w:author="Brainard, David H" w:date="2021-01-17T11:34:00Z">
            <w:rPr>
              <w:rStyle w:val="None"/>
              <w:rFonts w:ascii="Cambria Math" w:eastAsia="Times New Roman" w:hAnsi="Cambria Math" w:cs="Times New Roman"/>
              <w:sz w:val="22"/>
              <w:szCs w:val="22"/>
            </w:rPr>
            <m:t>c</m:t>
          </w:del>
        </m:r>
      </m:oMath>
      <w:del w:id="403" w:author="Brainard, David H" w:date="2021-01-17T11:34:00Z">
        <w:r w:rsidDel="00F7675B">
          <w:rPr>
            <w:rStyle w:val="None"/>
            <w:rFonts w:ascii="Times New Roman" w:eastAsia="Times New Roman" w:hAnsi="Times New Roman" w:cs="Times New Roman"/>
            <w:sz w:val="22"/>
            <w:szCs w:val="22"/>
          </w:rPr>
          <w:delText xml:space="preserve"> to make the decision. If the decision variable is larger than the criterion </w:delText>
        </w:r>
      </w:del>
      <m:oMath>
        <m:d>
          <m:dPr>
            <m:ctrlPr>
              <w:del w:id="404" w:author="Brainard, David H" w:date="2021-01-17T11:34:00Z">
                <w:rPr>
                  <w:rStyle w:val="None"/>
                  <w:rFonts w:ascii="Cambria Math" w:eastAsia="Times New Roman" w:hAnsi="Cambria Math" w:cs="Times New Roman"/>
                  <w:i/>
                  <w:sz w:val="22"/>
                  <w:szCs w:val="22"/>
                </w:rPr>
              </w:del>
            </m:ctrlPr>
          </m:dPr>
          <m:e>
            <m:sSub>
              <m:sSubPr>
                <m:ctrlPr>
                  <w:del w:id="405" w:author="Brainard, David H" w:date="2021-01-17T11:34:00Z">
                    <w:rPr>
                      <w:rStyle w:val="None"/>
                      <w:rFonts w:ascii="Cambria Math" w:eastAsia="Times New Roman" w:hAnsi="Cambria Math" w:cs="Times New Roman"/>
                      <w:i/>
                      <w:sz w:val="22"/>
                      <w:szCs w:val="22"/>
                    </w:rPr>
                  </w:del>
                </m:ctrlPr>
              </m:sSubPr>
              <m:e>
                <m:r>
                  <w:del w:id="406" w:author="Brainard, David H" w:date="2021-01-17T11:34:00Z">
                    <w:rPr>
                      <w:rStyle w:val="None"/>
                      <w:rFonts w:ascii="Cambria Math" w:eastAsia="Times New Roman" w:hAnsi="Cambria Math" w:cs="Times New Roman"/>
                      <w:sz w:val="22"/>
                      <w:szCs w:val="22"/>
                    </w:rPr>
                    <m:t>z</m:t>
                  </w:del>
                </m:r>
              </m:e>
              <m:sub>
                <m:r>
                  <w:del w:id="407" w:author="Brainard, David H" w:date="2021-01-17T11:34:00Z">
                    <w:rPr>
                      <w:rStyle w:val="None"/>
                      <w:rFonts w:ascii="Cambria Math" w:eastAsia="Times New Roman" w:hAnsi="Cambria Math" w:cs="Times New Roman"/>
                      <w:sz w:val="22"/>
                      <w:szCs w:val="22"/>
                    </w:rPr>
                    <m:t>c</m:t>
                  </w:del>
                </m:r>
              </m:sub>
            </m:sSub>
            <m:r>
              <w:del w:id="408" w:author="Brainard, David H" w:date="2021-01-17T11:34:00Z">
                <w:rPr>
                  <w:rStyle w:val="None"/>
                  <w:rFonts w:ascii="Cambria Math" w:eastAsia="Times New Roman" w:hAnsi="Cambria Math" w:cs="Times New Roman"/>
                  <w:sz w:val="22"/>
                  <w:szCs w:val="22"/>
                </w:rPr>
                <m:t>-</m:t>
              </w:del>
            </m:r>
            <m:sSub>
              <m:sSubPr>
                <m:ctrlPr>
                  <w:del w:id="409" w:author="Brainard, David H" w:date="2021-01-17T11:34:00Z">
                    <w:rPr>
                      <w:rStyle w:val="None"/>
                      <w:rFonts w:ascii="Cambria Math" w:eastAsia="Times New Roman" w:hAnsi="Cambria Math" w:cs="Times New Roman"/>
                      <w:i/>
                      <w:sz w:val="22"/>
                      <w:szCs w:val="22"/>
                    </w:rPr>
                  </w:del>
                </m:ctrlPr>
              </m:sSubPr>
              <m:e>
                <m:r>
                  <w:del w:id="410" w:author="Brainard, David H" w:date="2021-01-17T11:34:00Z">
                    <w:rPr>
                      <w:rStyle w:val="None"/>
                      <w:rFonts w:ascii="Cambria Math" w:eastAsia="Times New Roman" w:hAnsi="Cambria Math" w:cs="Times New Roman"/>
                      <w:sz w:val="22"/>
                      <w:szCs w:val="22"/>
                    </w:rPr>
                    <m:t>z</m:t>
                  </w:del>
                </m:r>
              </m:e>
              <m:sub>
                <m:r>
                  <w:del w:id="411" w:author="Brainard, David H" w:date="2021-01-17T11:34:00Z">
                    <w:rPr>
                      <w:rStyle w:val="None"/>
                      <w:rFonts w:ascii="Cambria Math" w:eastAsia="Times New Roman" w:hAnsi="Cambria Math" w:cs="Times New Roman"/>
                      <w:sz w:val="22"/>
                      <w:szCs w:val="22"/>
                    </w:rPr>
                    <m:t>s</m:t>
                  </w:del>
                </m:r>
              </m:sub>
            </m:sSub>
          </m:e>
        </m:d>
        <m:r>
          <w:del w:id="412" w:author="Brainard, David H" w:date="2021-01-17T11:34:00Z">
            <m:rPr>
              <m:sty m:val="p"/>
            </m:rPr>
            <w:rPr>
              <w:rStyle w:val="None"/>
              <w:rFonts w:ascii="Cambria Math" w:eastAsia="Times New Roman" w:hAnsi="Cambria Math" w:cs="Times New Roman"/>
              <w:sz w:val="22"/>
              <w:szCs w:val="22"/>
            </w:rPr>
            <m:t>&gt;</m:t>
          </w:del>
        </m:r>
        <m:r>
          <w:del w:id="413" w:author="Brainard, David H" w:date="2021-01-17T11:34:00Z">
            <w:rPr>
              <w:rStyle w:val="None"/>
              <w:rFonts w:ascii="Cambria Math" w:eastAsia="Times New Roman" w:hAnsi="Cambria Math" w:cs="Times New Roman"/>
              <w:sz w:val="22"/>
              <w:szCs w:val="22"/>
            </w:rPr>
            <m:t>c</m:t>
          </w:del>
        </m:r>
      </m:oMath>
      <w:del w:id="414" w:author="Brainard, David H" w:date="2021-01-17T11:34:00Z">
        <w:r w:rsidDel="00F7675B">
          <w:rPr>
            <w:rStyle w:val="None"/>
            <w:rFonts w:ascii="Times New Roman" w:eastAsia="Times New Roman" w:hAnsi="Times New Roman" w:cs="Times New Roman"/>
            <w:sz w:val="22"/>
            <w:szCs w:val="22"/>
          </w:rPr>
          <w:delText xml:space="preserve">, the observer chooses the comparison to have the larger </w:delText>
        </w:r>
      </w:del>
      <w:del w:id="415" w:author="Brainard, David H" w:date="2021-01-17T11:09:00Z">
        <w:r w:rsidDel="00BF76F5">
          <w:rPr>
            <w:rStyle w:val="None"/>
            <w:rFonts w:ascii="Times New Roman" w:eastAsia="Times New Roman" w:hAnsi="Times New Roman" w:cs="Times New Roman"/>
            <w:sz w:val="22"/>
            <w:szCs w:val="22"/>
          </w:rPr>
          <w:delText>LRV</w:delText>
        </w:r>
      </w:del>
      <w:del w:id="416" w:author="Brainard, David H" w:date="2021-01-17T11:34:00Z">
        <w:r w:rsidDel="00F7675B">
          <w:rPr>
            <w:rStyle w:val="None"/>
            <w:rFonts w:ascii="Times New Roman" w:eastAsia="Times New Roman" w:hAnsi="Times New Roman" w:cs="Times New Roman"/>
            <w:sz w:val="22"/>
            <w:szCs w:val="22"/>
          </w:rPr>
          <w:delText xml:space="preserve">, otherwise they choose the standard image. </w:delText>
        </w:r>
      </w:del>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in terms of the standard deviation units.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indicates the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indicates better ability to distinguish between the standard and the comparison image. </w:t>
      </w:r>
    </w:p>
    <w:p w14:paraId="147B2243"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52DE109F" w14:textId="77777777" w:rsidR="00F9135E" w:rsidRDefault="00DD3527" w:rsidP="00F9135E">
      <w:pPr>
        <w:pStyle w:val="Default"/>
        <w:spacing w:before="0" w:after="270"/>
        <w:rPr>
          <w:rStyle w:val="None"/>
          <w:rFonts w:ascii="Times New Roman" w:eastAsia="Times New Roman" w:hAnsi="Times New Roman" w:cs="Times New Roman"/>
          <w:sz w:val="22"/>
          <w:szCs w:val="22"/>
        </w:rPr>
      </w:pPr>
      <m:oMathPara>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2C308B04" w14:textId="5921627F" w:rsidR="00F9135E" w:rsidRDefault="00F9135E" w:rsidP="00F9135E">
      <w:pPr>
        <w:pStyle w:val="Default"/>
        <w:spacing w:before="0" w:after="270"/>
        <w:rPr>
          <w:rStyle w:val="None"/>
          <w:rFonts w:ascii="Times New Roman" w:eastAsia="Times New Roman" w:hAnsi="Times New Roman" w:cs="Times New Roman"/>
          <w:sz w:val="22"/>
          <w:szCs w:val="22"/>
        </w:rPr>
      </w:pPr>
      <w:del w:id="417" w:author="Brainard, David H" w:date="2021-01-17T11:38:00Z">
        <w:r w:rsidDel="000D0367">
          <w:rPr>
            <w:rStyle w:val="None"/>
            <w:rFonts w:ascii="Times New Roman" w:eastAsia="Times New Roman" w:hAnsi="Times New Roman" w:cs="Times New Roman"/>
            <w:sz w:val="22"/>
            <w:szCs w:val="22"/>
          </w:rPr>
          <w:delText xml:space="preserve">Let’s </w:delText>
        </w:r>
      </w:del>
      <w:ins w:id="418" w:author="Brainard, David H" w:date="2021-01-17T11:38:00Z">
        <w:r w:rsidR="000D0367">
          <w:rPr>
            <w:rStyle w:val="None"/>
            <w:rFonts w:ascii="Times New Roman" w:eastAsia="Times New Roman" w:hAnsi="Times New Roman" w:cs="Times New Roman"/>
            <w:sz w:val="22"/>
            <w:szCs w:val="22"/>
          </w:rPr>
          <w:t xml:space="preserve">We further </w:t>
        </w:r>
      </w:ins>
      <w:r>
        <w:rPr>
          <w:rStyle w:val="None"/>
          <w:rFonts w:ascii="Times New Roman" w:eastAsia="Times New Roman" w:hAnsi="Times New Roman" w:cs="Times New Roman"/>
          <w:sz w:val="22"/>
          <w:szCs w:val="22"/>
        </w:rPr>
        <w:t xml:space="preserve">assume that the difference in mean value of the internal variable </w:t>
      </w:r>
      <m:oMath>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oMath>
      <w:r>
        <w:rPr>
          <w:rStyle w:val="None"/>
          <w:rFonts w:ascii="Times New Roman" w:eastAsia="Times New Roman" w:hAnsi="Times New Roman" w:cs="Times New Roman"/>
          <w:sz w:val="22"/>
          <w:szCs w:val="22"/>
        </w:rPr>
        <w:t xml:space="preserve"> is proportional to the difference in the </w:t>
      </w:r>
      <w:del w:id="419" w:author="Brainard, David H" w:date="2021-01-17T11:09:00Z">
        <w:r w:rsidDel="00BF76F5">
          <w:rPr>
            <w:rStyle w:val="None"/>
            <w:rFonts w:ascii="Times New Roman" w:eastAsia="Times New Roman" w:hAnsi="Times New Roman" w:cs="Times New Roman"/>
            <w:sz w:val="22"/>
            <w:szCs w:val="22"/>
          </w:rPr>
          <w:delText>LRV</w:delText>
        </w:r>
      </w:del>
      <w:ins w:id="420" w:author="Brainard, David H" w:date="2021-01-17T11:09:00Z">
        <w:r w:rsidR="00BF76F5">
          <w:rPr>
            <w:rStyle w:val="None"/>
            <w:rFonts w:ascii="Times New Roman" w:eastAsia="Times New Roman" w:hAnsi="Times New Roman" w:cs="Times New Roman"/>
            <w:sz w:val="22"/>
            <w:szCs w:val="22"/>
          </w:rPr>
          <w:t>LRF</w:t>
        </w:r>
      </w:ins>
      <w:r>
        <w:rPr>
          <w:rStyle w:val="None"/>
          <w:rFonts w:ascii="Times New Roman" w:eastAsia="Times New Roman" w:hAnsi="Times New Roman" w:cs="Times New Roman"/>
          <w:sz w:val="22"/>
          <w:szCs w:val="22"/>
        </w:rPr>
        <w:t>s of the target object in the standard and comparison images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w:del w:id="421" w:author="Brainard, David H" w:date="2021-01-17T11:09:00Z">
                <m:rPr>
                  <m:sty m:val="p"/>
                </m:rPr>
                <w:rPr>
                  <w:rStyle w:val="None"/>
                  <w:rFonts w:ascii="Cambria Math" w:eastAsia="Times New Roman" w:hAnsi="Cambria Math" w:cs="Times New Roman"/>
                  <w:sz w:val="22"/>
                  <w:szCs w:val="22"/>
                </w:rPr>
                <m:t>LRV</m:t>
              </w:del>
            </m:r>
            <m:r>
              <w:ins w:id="422" w:author="Brainard, David H" w:date="2021-01-17T11:09:00Z">
                <m:rPr>
                  <m:sty m:val="p"/>
                </m:rPr>
                <w:rPr>
                  <w:rStyle w:val="None"/>
                  <w:rFonts w:ascii="Cambria Math" w:eastAsia="Times New Roman" w:hAnsi="Cambria Math" w:cs="Times New Roman"/>
                  <w:sz w:val="22"/>
                  <w:szCs w:val="22"/>
                </w:rPr>
                <m:t>LRF</m:t>
              </w:ins>
            </m:r>
          </m:sub>
        </m:sSub>
      </m:oMath>
      <w:del w:id="423" w:author="Brainard, David H" w:date="2021-01-17T11:39:00Z">
        <w:r w:rsidDel="000D0367">
          <w:rPr>
            <w:rStyle w:val="None"/>
            <w:rFonts w:ascii="Times New Roman" w:eastAsia="Times New Roman" w:hAnsi="Times New Roman" w:cs="Times New Roman"/>
            <w:sz w:val="22"/>
            <w:szCs w:val="22"/>
          </w:rPr>
          <w:delText xml:space="preserve">), </w:delText>
        </w:r>
      </w:del>
      <w:ins w:id="424" w:author="Brainard, David H" w:date="2021-01-17T11:39:00Z">
        <w:r w:rsidR="000D0367">
          <w:rPr>
            <w:rStyle w:val="None"/>
            <w:rFonts w:ascii="Times New Roman" w:eastAsia="Times New Roman" w:hAnsi="Times New Roman" w:cs="Times New Roman"/>
            <w:sz w:val="22"/>
            <w:szCs w:val="22"/>
          </w:rPr>
          <w:t xml:space="preserve">). That is, </w:t>
        </w:r>
      </w:ins>
      <w:del w:id="425" w:author="Brainard, David H" w:date="2021-01-17T11:39:00Z">
        <w:r w:rsidDel="000D0367">
          <w:rPr>
            <w:rStyle w:val="None"/>
            <w:rFonts w:ascii="Times New Roman" w:eastAsia="Times New Roman" w:hAnsi="Times New Roman" w:cs="Times New Roman"/>
            <w:sz w:val="22"/>
            <w:szCs w:val="22"/>
          </w:rPr>
          <w:delText xml:space="preserve">i.e., </w:delText>
        </w:r>
      </w:del>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f>
          <m:fPr>
            <m:ctrlPr>
              <w:del w:id="426" w:author="Brainard, David H" w:date="2021-01-17T16:56:00Z">
                <w:rPr>
                  <w:rStyle w:val="None"/>
                  <w:rFonts w:ascii="Cambria Math" w:eastAsia="Times New Roman" w:hAnsi="Cambria Math" w:cs="Times New Roman"/>
                  <w:i/>
                  <w:sz w:val="22"/>
                  <w:szCs w:val="22"/>
                </w:rPr>
              </w:del>
            </m:ctrlPr>
          </m:fPr>
          <m:num>
            <m:r>
              <w:del w:id="427" w:author="Brainard, David H" w:date="2021-01-17T16:56:00Z">
                <w:rPr>
                  <w:rStyle w:val="None"/>
                  <w:rFonts w:ascii="Cambria Math" w:eastAsia="Times New Roman" w:hAnsi="Cambria Math" w:cs="Times New Roman"/>
                  <w:sz w:val="22"/>
                  <w:szCs w:val="22"/>
                </w:rPr>
                <m:t>1</m:t>
              </w:del>
            </m:r>
          </m:num>
          <m:den>
            <m:r>
              <w:del w:id="428" w:author="Brainard, David H" w:date="2021-01-17T16:56:00Z">
                <w:rPr>
                  <w:rStyle w:val="None"/>
                  <w:rFonts w:ascii="Cambria Math" w:eastAsia="Times New Roman" w:hAnsi="Cambria Math" w:cs="Times New Roman"/>
                  <w:sz w:val="22"/>
                  <w:szCs w:val="22"/>
                </w:rPr>
                <m:t>C</m:t>
              </w:del>
            </m:r>
          </m:den>
        </m:f>
        <m:r>
          <w:ins w:id="429" w:author="Brainard, David H" w:date="2021-01-17T16:56:00Z">
            <w:rPr>
              <w:rStyle w:val="None"/>
              <w:rFonts w:ascii="Cambria Math" w:eastAsia="Times New Roman" w:hAnsi="Cambria Math" w:cs="Times New Roman"/>
              <w:sz w:val="22"/>
              <w:szCs w:val="22"/>
            </w:rPr>
            <m:t>C</m:t>
          </w:ins>
        </m:r>
        <m:r>
          <w:rPr>
            <w:rStyle w:val="None"/>
            <w:rFonts w:ascii="Cambria Math" w:eastAsia="Times New Roman" w:hAnsi="Cambria Math" w:cs="Times New Roman"/>
            <w:sz w:val="22"/>
            <w:szCs w:val="22"/>
          </w:rPr>
          <m:t xml:space="preserve"> </m:t>
        </m:r>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w:del w:id="430" w:author="Brainard, David H" w:date="2021-01-17T11:09:00Z">
                <m:rPr>
                  <m:sty m:val="p"/>
                </m:rPr>
                <w:rPr>
                  <w:rStyle w:val="None"/>
                  <w:rFonts w:ascii="Cambria Math" w:eastAsia="Times New Roman" w:hAnsi="Cambria Math" w:cs="Times New Roman"/>
                  <w:sz w:val="22"/>
                  <w:szCs w:val="22"/>
                </w:rPr>
                <m:t>LRV</m:t>
              </w:del>
            </m:r>
            <m:r>
              <w:ins w:id="431" w:author="Brainard, David H" w:date="2021-01-17T11:09:00Z">
                <m:rPr>
                  <m:sty m:val="p"/>
                </m:rPr>
                <w:rPr>
                  <w:rStyle w:val="None"/>
                  <w:rFonts w:ascii="Cambria Math" w:eastAsia="Times New Roman" w:hAnsi="Cambria Math" w:cs="Times New Roman"/>
                  <w:sz w:val="22"/>
                  <w:szCs w:val="22"/>
                </w:rPr>
                <m:t>LRF</m:t>
              </w:ins>
            </m:r>
          </m:sub>
        </m:sSub>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iCs/>
          <w:sz w:val="22"/>
          <w:szCs w:val="22"/>
        </w:rPr>
        <w:t xml:space="preserve">where </w:t>
      </w:r>
      <m:oMath>
        <m:r>
          <w:rPr>
            <w:rStyle w:val="None"/>
            <w:rFonts w:ascii="Cambria Math" w:eastAsia="Times New Roman" w:hAnsi="Cambria Math" w:cs="Times New Roman"/>
            <w:sz w:val="22"/>
            <w:szCs w:val="22"/>
          </w:rPr>
          <m:t>C</m:t>
        </m:r>
      </m:oMath>
      <w:r>
        <w:rPr>
          <w:rStyle w:val="None"/>
          <w:rFonts w:ascii="Times New Roman" w:eastAsia="Times New Roman" w:hAnsi="Times New Roman" w:cs="Times New Roman"/>
          <w:iCs/>
          <w:sz w:val="22"/>
          <w:szCs w:val="22"/>
        </w:rPr>
        <w:t xml:space="preserve"> is the</w:t>
      </w:r>
      <w:ins w:id="432" w:author="Brainard, David H" w:date="2021-01-17T11:38:00Z">
        <w:r w:rsidR="000D0367">
          <w:rPr>
            <w:rStyle w:val="None"/>
            <w:rFonts w:ascii="Times New Roman" w:eastAsia="Times New Roman" w:hAnsi="Times New Roman" w:cs="Times New Roman"/>
            <w:iCs/>
            <w:sz w:val="22"/>
            <w:szCs w:val="22"/>
          </w:rPr>
          <w:t xml:space="preserve"> </w:t>
        </w:r>
      </w:ins>
      <w:del w:id="433" w:author="Brainard, David H" w:date="2021-01-17T16:56:00Z">
        <w:r w:rsidDel="00D337F3">
          <w:rPr>
            <w:rStyle w:val="None"/>
            <w:rFonts w:ascii="Times New Roman" w:eastAsia="Times New Roman" w:hAnsi="Times New Roman" w:cs="Times New Roman"/>
            <w:iCs/>
            <w:sz w:val="22"/>
            <w:szCs w:val="22"/>
          </w:rPr>
          <w:delText xml:space="preserve"> </w:delText>
        </w:r>
      </w:del>
      <w:r>
        <w:rPr>
          <w:rStyle w:val="None"/>
          <w:rFonts w:ascii="Times New Roman" w:eastAsia="Times New Roman" w:hAnsi="Times New Roman" w:cs="Times New Roman"/>
          <w:iCs/>
          <w:sz w:val="22"/>
          <w:szCs w:val="22"/>
        </w:rPr>
        <w:t>proportionality constant.</w:t>
      </w:r>
      <w:r>
        <w:rPr>
          <w:rStyle w:val="None"/>
          <w:rFonts w:ascii="Times New Roman" w:eastAsia="Times New Roman" w:hAnsi="Times New Roman" w:cs="Times New Roman"/>
          <w:sz w:val="22"/>
          <w:szCs w:val="22"/>
        </w:rPr>
        <w:t xml:space="preserve"> Then</w:t>
      </w:r>
      <w:ins w:id="434" w:author="Brainard, David H" w:date="2021-01-17T11:40:00Z">
        <w:r w:rsidR="000D0367">
          <w:rPr>
            <w:rStyle w:val="None"/>
            <w:rFonts w:ascii="Times New Roman" w:eastAsia="Times New Roman" w:hAnsi="Times New Roman" w:cs="Times New Roman"/>
            <w:sz w:val="22"/>
            <w:szCs w:val="22"/>
          </w:rPr>
          <w:t xml:space="preserve"> we have</w:t>
        </w:r>
      </w:ins>
      <w:r>
        <w:rPr>
          <w:rStyle w:val="None"/>
          <w:rFonts w:ascii="Times New Roman" w:eastAsia="Times New Roman" w:hAnsi="Times New Roman" w:cs="Times New Roman"/>
          <w:sz w:val="22"/>
          <w:szCs w:val="22"/>
        </w:rPr>
        <w:t>,</w:t>
      </w:r>
    </w:p>
    <w:p w14:paraId="5D51D777" w14:textId="1A446FB3" w:rsidR="00F9135E" w:rsidRDefault="00DD3527"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w:del w:id="435" w:author="Brainard, David H" w:date="2021-01-17T11:09:00Z">
                  <m:rPr>
                    <m:sty m:val="p"/>
                  </m:rPr>
                  <w:rPr>
                    <w:rStyle w:val="None"/>
                    <w:rFonts w:ascii="Cambria Math" w:eastAsia="Times New Roman" w:hAnsi="Cambria Math" w:cs="Times New Roman"/>
                    <w:sz w:val="22"/>
                    <w:szCs w:val="22"/>
                  </w:rPr>
                  <m:t>LRV</m:t>
                </w:del>
              </m:r>
              <m:r>
                <w:ins w:id="436" w:author="Brainard, David H" w:date="2021-01-17T11:09:00Z">
                  <m:rPr>
                    <m:sty m:val="p"/>
                  </m:rPr>
                  <w:rPr>
                    <w:rStyle w:val="None"/>
                    <w:rFonts w:ascii="Cambria Math" w:eastAsia="Times New Roman" w:hAnsi="Cambria Math" w:cs="Times New Roman"/>
                    <w:sz w:val="22"/>
                    <w:szCs w:val="22"/>
                  </w:rPr>
                  <m:t>LRF</m:t>
                </w:ins>
              </m:r>
            </m:sub>
          </m:sSub>
          <m:r>
            <w:rPr>
              <w:rStyle w:val="None"/>
              <w:rFonts w:ascii="Cambria Math" w:eastAsia="Times New Roman" w:hAnsi="Cambria Math" w:cs="Times New Roman"/>
              <w:sz w:val="22"/>
              <w:szCs w:val="22"/>
            </w:rPr>
            <m:t>=</m:t>
          </m:r>
          <m:f>
            <m:fPr>
              <m:ctrlPr>
                <w:ins w:id="437" w:author="Brainard, David H" w:date="2021-01-17T16:56:00Z">
                  <w:rPr>
                    <w:rStyle w:val="None"/>
                    <w:rFonts w:ascii="Cambria Math" w:eastAsia="Times New Roman" w:hAnsi="Cambria Math" w:cs="Times New Roman"/>
                    <w:i/>
                    <w:sz w:val="22"/>
                    <w:szCs w:val="22"/>
                  </w:rPr>
                </w:ins>
              </m:ctrlPr>
            </m:fPr>
            <m:num>
              <m:r>
                <w:ins w:id="438" w:author="Brainard, David H" w:date="2021-01-17T16:56:00Z">
                  <w:rPr>
                    <w:rStyle w:val="None"/>
                    <w:rFonts w:ascii="Cambria Math" w:eastAsia="Times New Roman" w:hAnsi="Cambria Math" w:cs="Times New Roman"/>
                    <w:sz w:val="22"/>
                    <w:szCs w:val="22"/>
                  </w:rPr>
                  <m:t>d'</m:t>
                </w:ins>
              </m:r>
            </m:num>
            <m:den>
              <m:r>
                <w:ins w:id="439" w:author="Brainard, David H" w:date="2021-01-17T16:56:00Z">
                  <w:rPr>
                    <w:rStyle w:val="None"/>
                    <w:rFonts w:ascii="Cambria Math" w:eastAsia="Times New Roman" w:hAnsi="Cambria Math" w:cs="Times New Roman"/>
                    <w:sz w:val="22"/>
                    <w:szCs w:val="22"/>
                  </w:rPr>
                  <m:t>C</m:t>
                </w:ins>
              </m:r>
            </m:den>
          </m:f>
          <m:r>
            <w:del w:id="440" w:author="Brainard, David H" w:date="2021-01-17T16:56:00Z">
              <w:rPr>
                <w:rStyle w:val="None"/>
                <w:rFonts w:ascii="Cambria Math" w:eastAsia="Times New Roman" w:hAnsi="Cambria Math" w:cs="Times New Roman"/>
                <w:sz w:val="22"/>
                <w:szCs w:val="22"/>
              </w:rPr>
              <m:t>C</m:t>
            </w:del>
          </m:r>
          <m:sSup>
            <m:sSupPr>
              <m:ctrlPr>
                <w:del w:id="441" w:author="Brainard, David H" w:date="2021-01-17T16:56:00Z">
                  <w:rPr>
                    <w:rStyle w:val="None"/>
                    <w:rFonts w:ascii="Cambria Math" w:eastAsia="Times New Roman" w:hAnsi="Cambria Math" w:cs="Times New Roman"/>
                    <w:i/>
                    <w:sz w:val="22"/>
                    <w:szCs w:val="22"/>
                  </w:rPr>
                </w:del>
              </m:ctrlPr>
            </m:sSupPr>
            <m:e>
              <m:r>
                <w:del w:id="442" w:author="Brainard, David H" w:date="2021-01-17T16:56:00Z">
                  <w:rPr>
                    <w:rStyle w:val="None"/>
                    <w:rFonts w:ascii="Cambria Math" w:eastAsia="Times New Roman" w:hAnsi="Cambria Math" w:cs="Times New Roman"/>
                    <w:sz w:val="22"/>
                    <w:szCs w:val="22"/>
                  </w:rPr>
                  <m:t>d</m:t>
                </w:del>
              </m:r>
            </m:e>
            <m:sup>
              <m:r>
                <w:del w:id="443" w:author="Brainard, David H" w:date="2021-01-17T16:56:00Z">
                  <w:rPr>
                    <w:rStyle w:val="None"/>
                    <w:rFonts w:ascii="Cambria Math" w:eastAsia="Times New Roman" w:hAnsi="Cambria Math" w:cs="Times New Roman"/>
                    <w:sz w:val="22"/>
                    <w:szCs w:val="22"/>
                  </w:rPr>
                  <m:t>'</m:t>
                </w:del>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375D59E0" w14:textId="600E3590" w:rsidR="00EA4D60" w:rsidRPr="00D337F3" w:rsidRDefault="00EA4D60" w:rsidP="00F9135E">
      <w:pPr>
        <w:pStyle w:val="Default"/>
        <w:spacing w:before="0" w:after="270"/>
        <w:rPr>
          <w:ins w:id="444" w:author="Brainard, David H" w:date="2021-01-17T11:55:00Z"/>
          <w:rStyle w:val="None"/>
          <w:rFonts w:ascii="Times New Roman" w:eastAsia="Times New Roman" w:hAnsi="Times New Roman" w:cs="Times New Roman"/>
          <w:iCs/>
          <w:sz w:val="22"/>
          <w:szCs w:val="22"/>
        </w:rPr>
      </w:pPr>
      <w:ins w:id="445" w:author="Brainard, David H" w:date="2021-01-17T11:48:00Z">
        <w:r>
          <w:rPr>
            <w:rStyle w:val="None"/>
            <w:rFonts w:ascii="Times New Roman" w:eastAsia="Times New Roman" w:hAnsi="Times New Roman" w:cs="Times New Roman"/>
            <w:sz w:val="22"/>
            <w:szCs w:val="22"/>
          </w:rPr>
          <w:t xml:space="preserve">When we measure threshold in a TAFC task, we choose a criterion </w:t>
        </w:r>
      </w:ins>
      <w:ins w:id="446" w:author="Brainard, David H" w:date="2021-01-17T11:49:00Z">
        <w:r>
          <w:rPr>
            <w:rStyle w:val="None"/>
            <w:rFonts w:ascii="Times New Roman" w:eastAsia="Times New Roman" w:hAnsi="Times New Roman" w:cs="Times New Roman"/>
            <w:sz w:val="22"/>
            <w:szCs w:val="22"/>
          </w:rPr>
          <w:t>proportional</w:t>
        </w:r>
      </w:ins>
      <w:ins w:id="447" w:author="Brainard, David H" w:date="2021-01-17T11:48:00Z">
        <w:r>
          <w:rPr>
            <w:rStyle w:val="None"/>
            <w:rFonts w:ascii="Times New Roman" w:eastAsia="Times New Roman" w:hAnsi="Times New Roman" w:cs="Times New Roman"/>
            <w:sz w:val="22"/>
            <w:szCs w:val="22"/>
          </w:rPr>
          <w:t xml:space="preserve"> correct</w:t>
        </w:r>
      </w:ins>
      <w:ins w:id="448" w:author="Brainard, David H" w:date="2021-01-17T11:50:00Z">
        <w:r>
          <w:rPr>
            <w:rStyle w:val="None"/>
            <w:rFonts w:ascii="Times New Roman" w:eastAsia="Times New Roman" w:hAnsi="Times New Roman" w:cs="Times New Roman"/>
            <w:sz w:val="22"/>
            <w:szCs w:val="22"/>
          </w:rPr>
          <w:t xml:space="preserve"> and find the </w:t>
        </w:r>
      </w:ins>
      <m:oMath>
        <m:sSub>
          <m:sSubPr>
            <m:ctrlPr>
              <w:ins w:id="449" w:author="Brainard, David H" w:date="2021-01-17T11:50:00Z">
                <w:rPr>
                  <w:rStyle w:val="None"/>
                  <w:rFonts w:ascii="Cambria Math" w:eastAsia="Times New Roman" w:hAnsi="Cambria Math" w:cs="Times New Roman"/>
                  <w:sz w:val="22"/>
                  <w:szCs w:val="22"/>
                </w:rPr>
              </w:ins>
            </m:ctrlPr>
          </m:sSubPr>
          <m:e>
            <m:r>
              <w:ins w:id="450" w:author="Brainard, David H" w:date="2021-01-17T11:50:00Z">
                <m:rPr>
                  <m:sty m:val="p"/>
                </m:rPr>
                <w:rPr>
                  <w:rStyle w:val="None"/>
                  <w:rFonts w:ascii="Cambria Math" w:eastAsia="Times New Roman" w:hAnsi="Cambria Math" w:cs="Times New Roman"/>
                  <w:sz w:val="22"/>
                  <w:szCs w:val="22"/>
                </w:rPr>
                <m:t>Δ</m:t>
              </w:ins>
            </m:r>
            <m:ctrlPr>
              <w:ins w:id="451" w:author="Brainard, David H" w:date="2021-01-17T11:50:00Z">
                <w:rPr>
                  <w:rStyle w:val="None"/>
                  <w:rFonts w:ascii="Cambria Math" w:eastAsia="Times New Roman" w:hAnsi="Cambria Math" w:cs="Times New Roman"/>
                  <w:i/>
                  <w:sz w:val="22"/>
                  <w:szCs w:val="22"/>
                </w:rPr>
              </w:ins>
            </m:ctrlPr>
          </m:e>
          <m:sub>
            <m:r>
              <w:ins w:id="452" w:author="Brainard, David H" w:date="2021-01-17T11:50:00Z">
                <m:rPr>
                  <m:sty m:val="p"/>
                </m:rPr>
                <w:rPr>
                  <w:rStyle w:val="None"/>
                  <w:rFonts w:ascii="Cambria Math" w:eastAsia="Times New Roman" w:hAnsi="Cambria Math" w:cs="Times New Roman"/>
                  <w:sz w:val="22"/>
                  <w:szCs w:val="22"/>
                </w:rPr>
                <m:t>LRF</m:t>
              </w:ins>
            </m:r>
          </m:sub>
        </m:sSub>
      </m:oMath>
      <w:ins w:id="453" w:author="Brainard, David H" w:date="2021-01-17T11:49:00Z">
        <w:r>
          <w:rPr>
            <w:rStyle w:val="None"/>
            <w:rFonts w:ascii="Times New Roman" w:eastAsia="Times New Roman" w:hAnsi="Times New Roman" w:cs="Times New Roman"/>
            <w:sz w:val="22"/>
            <w:szCs w:val="22"/>
          </w:rPr>
          <w:t xml:space="preserve">. </w:t>
        </w:r>
      </w:ins>
      <w:ins w:id="454" w:author="Brainard, David H" w:date="2021-01-17T11:50:00Z">
        <w:r>
          <w:rPr>
            <w:rStyle w:val="None"/>
            <w:rFonts w:ascii="Times New Roman" w:eastAsia="Times New Roman" w:hAnsi="Times New Roman" w:cs="Times New Roman"/>
            <w:sz w:val="22"/>
            <w:szCs w:val="22"/>
          </w:rPr>
          <w:t xml:space="preserve">that corresponds to that proportion correct. </w:t>
        </w:r>
      </w:ins>
      <w:ins w:id="455" w:author="Brainard, David H" w:date="2021-01-17T16:55:00Z">
        <w:r w:rsidR="00D337F3">
          <w:rPr>
            <w:rStyle w:val="None"/>
            <w:rFonts w:ascii="Times New Roman" w:eastAsia="Times New Roman" w:hAnsi="Times New Roman" w:cs="Times New Roman"/>
            <w:sz w:val="22"/>
            <w:szCs w:val="22"/>
          </w:rPr>
          <w:t xml:space="preserve"> Our choice of </w:t>
        </w:r>
      </w:ins>
      <w:ins w:id="456" w:author="Brainard, David H" w:date="2021-01-18T12:05:00Z">
        <w:r w:rsidR="00EA38F0">
          <w:rPr>
            <w:rStyle w:val="None"/>
            <w:rFonts w:ascii="Times New Roman" w:eastAsia="Times New Roman" w:hAnsi="Times New Roman" w:cs="Times New Roman"/>
            <w:sz w:val="22"/>
            <w:szCs w:val="22"/>
          </w:rPr>
          <w:t>0.76</w:t>
        </w:r>
      </w:ins>
      <w:ins w:id="457" w:author="Brainard, David H" w:date="2021-01-17T16:56:00Z">
        <w:r w:rsidR="00D337F3">
          <w:rPr>
            <w:rStyle w:val="None"/>
            <w:rFonts w:ascii="Times New Roman" w:eastAsia="Times New Roman" w:hAnsi="Times New Roman" w:cs="Times New Roman"/>
            <w:sz w:val="22"/>
            <w:szCs w:val="22"/>
          </w:rPr>
          <w:t xml:space="preserve"> co</w:t>
        </w:r>
      </w:ins>
      <w:ins w:id="458" w:author="Brainard, David H" w:date="2021-01-17T16:57:00Z">
        <w:r w:rsidR="00D337F3">
          <w:rPr>
            <w:rStyle w:val="None"/>
            <w:rFonts w:ascii="Times New Roman" w:eastAsia="Times New Roman" w:hAnsi="Times New Roman" w:cs="Times New Roman"/>
            <w:sz w:val="22"/>
            <w:szCs w:val="22"/>
          </w:rPr>
          <w:t xml:space="preserve">rresponds to </w:t>
        </w:r>
      </w:ins>
      <m:oMath>
        <m:sSup>
          <m:sSupPr>
            <m:ctrlPr>
              <w:ins w:id="459" w:author="Brainard, David H" w:date="2021-01-17T16:57:00Z">
                <w:rPr>
                  <w:rStyle w:val="None"/>
                  <w:rFonts w:ascii="Cambria Math" w:eastAsia="Times New Roman" w:hAnsi="Cambria Math" w:cs="Times New Roman"/>
                  <w:i/>
                  <w:sz w:val="22"/>
                  <w:szCs w:val="22"/>
                </w:rPr>
              </w:ins>
            </m:ctrlPr>
          </m:sSupPr>
          <m:e>
            <m:r>
              <w:ins w:id="460" w:author="Brainard, David H" w:date="2021-01-17T16:57:00Z">
                <w:rPr>
                  <w:rStyle w:val="None"/>
                  <w:rFonts w:ascii="Cambria Math" w:eastAsia="Times New Roman" w:hAnsi="Cambria Math" w:cs="Times New Roman"/>
                  <w:sz w:val="22"/>
                  <w:szCs w:val="22"/>
                </w:rPr>
                <m:t>d</m:t>
              </w:ins>
            </m:r>
          </m:e>
          <m:sup>
            <m:r>
              <w:ins w:id="461" w:author="Brainard, David H" w:date="2021-01-17T16:57:00Z">
                <w:rPr>
                  <w:rStyle w:val="None"/>
                  <w:rFonts w:ascii="Cambria Math" w:eastAsia="Times New Roman" w:hAnsi="Cambria Math" w:cs="Times New Roman"/>
                  <w:sz w:val="22"/>
                  <w:szCs w:val="22"/>
                </w:rPr>
                <m:t>'</m:t>
              </w:ins>
            </m:r>
          </m:sup>
        </m:sSup>
        <m:r>
          <w:ins w:id="462" w:author="Brainard, David H" w:date="2021-01-17T16:57:00Z">
            <w:rPr>
              <w:rStyle w:val="None"/>
              <w:rFonts w:ascii="Cambria Math" w:eastAsia="Times New Roman" w:hAnsi="Cambria Math" w:cs="Times New Roman"/>
              <w:sz w:val="22"/>
              <w:szCs w:val="22"/>
            </w:rPr>
            <m:t>=1.</m:t>
          </w:ins>
        </m:r>
      </m:oMath>
      <w:ins w:id="463" w:author="Brainard, David H" w:date="2021-01-17T16:59:00Z">
        <w:r w:rsidR="00D337F3">
          <w:rPr>
            <w:rStyle w:val="None"/>
            <w:rFonts w:ascii="Times New Roman" w:eastAsia="Times New Roman" w:hAnsi="Times New Roman" w:cs="Times New Roman"/>
            <w:sz w:val="22"/>
            <w:szCs w:val="22"/>
          </w:rPr>
          <w:t xml:space="preserve"> In addition we can choose </w:t>
        </w:r>
      </w:ins>
      <m:oMath>
        <m:r>
          <w:ins w:id="464" w:author="Brainard, David H" w:date="2021-01-17T16:59:00Z">
            <w:rPr>
              <w:rStyle w:val="None"/>
              <w:rFonts w:ascii="Cambria Math" w:eastAsia="Times New Roman" w:hAnsi="Cambria Math" w:cs="Times New Roman"/>
              <w:sz w:val="22"/>
              <w:szCs w:val="22"/>
            </w:rPr>
            <m:t>C=1</m:t>
          </w:ins>
        </m:r>
      </m:oMath>
      <w:ins w:id="465" w:author="Brainard, David H" w:date="2021-01-17T17:00:00Z">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in essence setting the units for z to be those of the experimentally determined target LRF.</w:t>
        </w:r>
      </w:ins>
    </w:p>
    <w:p w14:paraId="27C3E738" w14:textId="75E4FEF0" w:rsidR="00F9135E" w:rsidDel="00C94CCE" w:rsidRDefault="00F9135E" w:rsidP="00F9135E">
      <w:pPr>
        <w:pStyle w:val="Default"/>
        <w:spacing w:before="0" w:after="270"/>
        <w:rPr>
          <w:del w:id="466" w:author="Brainard, David H" w:date="2021-01-17T11:52:00Z"/>
          <w:rStyle w:val="None"/>
          <w:rFonts w:ascii="Times New Roman" w:hAnsi="Times New Roman"/>
          <w:sz w:val="22"/>
          <w:szCs w:val="22"/>
        </w:rPr>
      </w:pPr>
      <m:oMath>
        <m:r>
          <w:del w:id="467" w:author="Brainard, David H" w:date="2021-01-17T11:48:00Z">
            <m:rPr>
              <m:sty m:val="p"/>
            </m:rPr>
            <w:rPr>
              <w:rStyle w:val="None"/>
              <w:rFonts w:ascii="Cambria Math" w:eastAsia="Times New Roman" w:hAnsi="Cambria Math" w:cs="Times New Roman"/>
              <w:sz w:val="22"/>
              <w:szCs w:val="22"/>
            </w:rPr>
            <m:t xml:space="preserve">Thus, </m:t>
          </w:del>
        </m:r>
      </m:oMath>
      <w:del w:id="468" w:author="Brainard, David H" w:date="2021-01-17T11:40:00Z">
        <w:r w:rsidDel="000D0367">
          <w:rPr>
            <w:rStyle w:val="None"/>
            <w:rFonts w:ascii="Times New Roman" w:hAnsi="Times New Roman"/>
            <w:sz w:val="22"/>
            <w:szCs w:val="22"/>
          </w:rPr>
          <w:delText xml:space="preserve"> </w:delText>
        </w:r>
      </w:del>
      <w:del w:id="469" w:author="Brainard, David H" w:date="2021-01-17T11:48:00Z">
        <w:r w:rsidDel="00EA4D60">
          <w:rPr>
            <w:rStyle w:val="None"/>
            <w:rFonts w:ascii="Times New Roman" w:hAnsi="Times New Roman"/>
            <w:sz w:val="22"/>
            <w:szCs w:val="22"/>
          </w:rPr>
          <w:delText xml:space="preserve">given </w:delText>
        </w:r>
      </w:del>
      <w:del w:id="470" w:author="Brainard, David H" w:date="2021-01-17T11:52:00Z">
        <w:r w:rsidDel="00C94CCE">
          <w:rPr>
            <w:rStyle w:val="None"/>
            <w:rFonts w:ascii="Times New Roman" w:hAnsi="Times New Roman"/>
            <w:sz w:val="22"/>
            <w:szCs w:val="22"/>
          </w:rPr>
          <w:delText xml:space="preserve">a set of measured values of </w:delText>
        </w:r>
      </w:del>
      <m:oMath>
        <m:sSub>
          <m:sSubPr>
            <m:ctrlPr>
              <w:del w:id="471" w:author="Brainard, David H" w:date="2021-01-17T11:52:00Z">
                <w:rPr>
                  <w:rStyle w:val="None"/>
                  <w:rFonts w:ascii="Cambria Math" w:eastAsia="Times New Roman" w:hAnsi="Cambria Math" w:cs="Times New Roman"/>
                  <w:sz w:val="22"/>
                  <w:szCs w:val="22"/>
                </w:rPr>
              </w:del>
            </m:ctrlPr>
          </m:sSubPr>
          <m:e>
            <m:r>
              <w:del w:id="472" w:author="Brainard, David H" w:date="2021-01-17T11:52:00Z">
                <m:rPr>
                  <m:sty m:val="p"/>
                </m:rPr>
                <w:rPr>
                  <w:rStyle w:val="None"/>
                  <w:rFonts w:ascii="Cambria Math" w:eastAsia="Times New Roman" w:hAnsi="Cambria Math" w:cs="Times New Roman"/>
                  <w:sz w:val="22"/>
                  <w:szCs w:val="22"/>
                </w:rPr>
                <m:t>Δ</m:t>
              </w:del>
            </m:r>
          </m:e>
          <m:sub>
            <m:r>
              <w:del w:id="473" w:author="Brainard, David H" w:date="2021-01-17T11:09:00Z">
                <m:rPr>
                  <m:sty m:val="p"/>
                </m:rPr>
                <w:rPr>
                  <w:rStyle w:val="None"/>
                  <w:rFonts w:ascii="Cambria Math" w:eastAsia="Times New Roman" w:hAnsi="Cambria Math" w:cs="Times New Roman"/>
                  <w:sz w:val="22"/>
                  <w:szCs w:val="22"/>
                </w:rPr>
                <m:t>LRV</m:t>
              </w:del>
            </m:r>
          </m:sub>
        </m:sSub>
      </m:oMath>
      <w:del w:id="474" w:author="Brainard, David H" w:date="2021-01-17T11:52:00Z">
        <w:r w:rsidDel="00C94CCE">
          <w:rPr>
            <w:rStyle w:val="None"/>
            <w:rFonts w:ascii="Times New Roman" w:hAnsi="Times New Roman"/>
            <w:sz w:val="22"/>
            <w:szCs w:val="22"/>
          </w:rPr>
          <w:delText xml:space="preserve"> for different values of external noise, one can use this relation to find the internal noise of the observer in units of the external noise.</w:delText>
        </w:r>
      </w:del>
    </w:p>
    <w:p w14:paraId="218A13E8"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multinormal distribution to generate surface reflectance function of the background objects. To change the amount of external noise, we scaled the variance of the multinormal distribution by multiplying the covariance matrix with a scalar. Thus, to use the above relationship for the data collected in our experiments, we need to modify it as follows:</w:t>
      </w:r>
    </w:p>
    <w:p w14:paraId="492A6679" w14:textId="081460CD" w:rsidR="00F9135E" w:rsidRDefault="00DD3527"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w:del w:id="475" w:author="Brainard, David H" w:date="2021-01-17T11:09:00Z">
                  <m:rPr>
                    <m:sty m:val="p"/>
                  </m:rPr>
                  <w:rPr>
                    <w:rStyle w:val="None"/>
                    <w:rFonts w:ascii="Cambria Math" w:eastAsia="Times New Roman" w:hAnsi="Cambria Math" w:cs="Times New Roman"/>
                    <w:sz w:val="22"/>
                    <w:szCs w:val="22"/>
                  </w:rPr>
                  <m:t>LRV</m:t>
                </w:del>
              </m:r>
              <m:r>
                <w:ins w:id="476" w:author="Brainard, David H" w:date="2021-01-17T11:09:00Z">
                  <m:rPr>
                    <m:sty m:val="p"/>
                  </m:rPr>
                  <w:rPr>
                    <w:rStyle w:val="None"/>
                    <w:rFonts w:ascii="Cambria Math" w:eastAsia="Times New Roman" w:hAnsi="Cambria Math" w:cs="Times New Roman"/>
                    <w:sz w:val="22"/>
                    <w:szCs w:val="22"/>
                  </w:rPr>
                  <m:t>LRF</m:t>
                </w:ins>
              </m:r>
            </m:sub>
          </m:sSub>
          <m:r>
            <w:ins w:id="477" w:author="Brainard, David H" w:date="2021-01-17T17:01:00Z">
              <w:rPr>
                <w:rStyle w:val="None"/>
                <w:rFonts w:ascii="Cambria Math" w:eastAsia="Times New Roman" w:hAnsi="Cambria Math" w:cs="Times New Roman"/>
                <w:sz w:val="22"/>
                <w:szCs w:val="22"/>
              </w:rPr>
              <m:t>=</m:t>
            </w:ins>
          </m:r>
          <m:rad>
            <m:radPr>
              <m:degHide m:val="1"/>
              <m:ctrlPr>
                <w:ins w:id="478" w:author="Brainard, David H" w:date="2021-01-17T17:01:00Z">
                  <w:rPr>
                    <w:rStyle w:val="None"/>
                    <w:rFonts w:ascii="Cambria Math" w:eastAsia="Times New Roman" w:hAnsi="Cambria Math" w:cs="Times New Roman"/>
                    <w:i/>
                    <w:sz w:val="22"/>
                    <w:szCs w:val="22"/>
                  </w:rPr>
                </w:ins>
              </m:ctrlPr>
            </m:radPr>
            <m:deg/>
            <m:e>
              <m:sSubSup>
                <m:sSubSupPr>
                  <m:ctrlPr>
                    <w:ins w:id="479" w:author="Brainard, David H" w:date="2021-01-17T17:01:00Z">
                      <w:rPr>
                        <w:rStyle w:val="None"/>
                        <w:rFonts w:ascii="Cambria Math" w:eastAsia="Times New Roman" w:hAnsi="Cambria Math" w:cs="Times New Roman"/>
                        <w:i/>
                        <w:sz w:val="22"/>
                        <w:szCs w:val="22"/>
                      </w:rPr>
                    </w:ins>
                  </m:ctrlPr>
                </m:sSubSupPr>
                <m:e>
                  <m:r>
                    <w:ins w:id="480" w:author="Brainard, David H" w:date="2021-01-17T17:01:00Z">
                      <w:rPr>
                        <w:rStyle w:val="None"/>
                        <w:rFonts w:ascii="Cambria Math" w:eastAsia="Times New Roman" w:hAnsi="Cambria Math" w:cs="Times New Roman"/>
                        <w:sz w:val="22"/>
                        <w:szCs w:val="22"/>
                      </w:rPr>
                      <m:t>σ</m:t>
                    </w:ins>
                  </m:r>
                </m:e>
                <m:sub>
                  <m:r>
                    <w:ins w:id="481" w:author="Brainard, David H" w:date="2021-01-17T17:01:00Z">
                      <w:rPr>
                        <w:rStyle w:val="None"/>
                        <w:rFonts w:ascii="Cambria Math" w:eastAsia="Times New Roman" w:hAnsi="Cambria Math" w:cs="Times New Roman"/>
                        <w:sz w:val="22"/>
                        <w:szCs w:val="22"/>
                      </w:rPr>
                      <m:t>i</m:t>
                    </w:ins>
                  </m:r>
                </m:sub>
                <m:sup>
                  <m:r>
                    <w:ins w:id="482" w:author="Brainard, David H" w:date="2021-01-17T17:01:00Z">
                      <w:rPr>
                        <w:rStyle w:val="None"/>
                        <w:rFonts w:ascii="Cambria Math" w:eastAsia="Times New Roman" w:hAnsi="Cambria Math" w:cs="Times New Roman"/>
                        <w:sz w:val="22"/>
                        <w:szCs w:val="22"/>
                      </w:rPr>
                      <m:t>2</m:t>
                    </w:ins>
                  </m:r>
                </m:sup>
              </m:sSubSup>
              <m:r>
                <w:ins w:id="483" w:author="Brainard, David H" w:date="2021-01-17T17:01:00Z">
                  <w:rPr>
                    <w:rStyle w:val="None"/>
                    <w:rFonts w:ascii="Cambria Math" w:eastAsia="Times New Roman" w:hAnsi="Cambria Math" w:cs="Times New Roman"/>
                    <w:sz w:val="22"/>
                    <w:szCs w:val="22"/>
                  </w:rPr>
                  <m:t>+</m:t>
                </w:ins>
              </m:r>
              <m:sSup>
                <m:sSupPr>
                  <m:ctrlPr>
                    <w:ins w:id="484" w:author="Brainard, David H" w:date="2021-01-17T17:01:00Z">
                      <w:rPr>
                        <w:rStyle w:val="None"/>
                        <w:rFonts w:ascii="Cambria Math" w:eastAsia="Times New Roman" w:hAnsi="Cambria Math" w:cs="Times New Roman"/>
                        <w:i/>
                        <w:sz w:val="22"/>
                        <w:szCs w:val="22"/>
                      </w:rPr>
                    </w:ins>
                  </m:ctrlPr>
                </m:sSupPr>
                <m:e>
                  <m:r>
                    <w:ins w:id="485" w:author="Brainard, David H" w:date="2021-01-17T17:01:00Z">
                      <w:rPr>
                        <w:rStyle w:val="None"/>
                        <w:rFonts w:ascii="Cambria Math" w:eastAsia="Times New Roman" w:hAnsi="Cambria Math" w:cs="Times New Roman"/>
                        <w:sz w:val="22"/>
                        <w:szCs w:val="22"/>
                      </w:rPr>
                      <m:t>σ</m:t>
                    </w:ins>
                  </m:r>
                </m:e>
                <m:sup>
                  <m:r>
                    <w:ins w:id="486" w:author="Brainard, David H" w:date="2021-01-17T17:01:00Z">
                      <w:rPr>
                        <w:rStyle w:val="None"/>
                        <w:rFonts w:ascii="Cambria Math" w:eastAsia="Times New Roman" w:hAnsi="Cambria Math" w:cs="Times New Roman"/>
                        <w:sz w:val="22"/>
                        <w:szCs w:val="22"/>
                      </w:rPr>
                      <m:t>2</m:t>
                    </w:ins>
                  </m:r>
                </m:sup>
              </m:sSup>
              <m:r>
                <w:ins w:id="487" w:author="Brainard, David H" w:date="2021-01-17T17:01:00Z">
                  <w:rPr>
                    <w:rStyle w:val="None"/>
                    <w:rFonts w:ascii="Cambria Math" w:eastAsia="Times New Roman" w:hAnsi="Cambria Math" w:cs="Times New Roman"/>
                    <w:sz w:val="22"/>
                    <w:szCs w:val="22"/>
                  </w:rPr>
                  <m:t>×</m:t>
                </w:ins>
              </m:r>
              <m:sSubSup>
                <m:sSubSupPr>
                  <m:ctrlPr>
                    <w:ins w:id="488" w:author="Brainard, David H" w:date="2021-01-17T17:01:00Z">
                      <w:rPr>
                        <w:rStyle w:val="None"/>
                        <w:rFonts w:ascii="Cambria Math" w:eastAsia="Times New Roman" w:hAnsi="Cambria Math" w:cs="Times New Roman"/>
                        <w:i/>
                        <w:sz w:val="22"/>
                        <w:szCs w:val="22"/>
                      </w:rPr>
                    </w:ins>
                  </m:ctrlPr>
                </m:sSubSupPr>
                <m:e>
                  <m:r>
                    <w:ins w:id="489" w:author="Brainard, David H" w:date="2021-01-17T17:01:00Z">
                      <w:rPr>
                        <w:rStyle w:val="None"/>
                        <w:rFonts w:ascii="Cambria Math" w:eastAsia="Times New Roman" w:hAnsi="Cambria Math" w:cs="Times New Roman"/>
                        <w:sz w:val="22"/>
                        <w:szCs w:val="22"/>
                      </w:rPr>
                      <m:t>σ</m:t>
                    </w:ins>
                  </m:r>
                </m:e>
                <m:sub>
                  <m:r>
                    <w:ins w:id="490" w:author="Brainard, David H" w:date="2021-01-17T17:01:00Z">
                      <w:rPr>
                        <w:rStyle w:val="None"/>
                        <w:rFonts w:ascii="Cambria Math" w:eastAsia="Times New Roman" w:hAnsi="Cambria Math" w:cs="Times New Roman"/>
                        <w:sz w:val="22"/>
                        <w:szCs w:val="22"/>
                      </w:rPr>
                      <m:t>e0</m:t>
                    </w:ins>
                  </m:r>
                </m:sub>
                <m:sup>
                  <m:r>
                    <w:ins w:id="491" w:author="Brainard, David H" w:date="2021-01-17T17:01:00Z">
                      <w:rPr>
                        <w:rStyle w:val="None"/>
                        <w:rFonts w:ascii="Cambria Math" w:eastAsia="Times New Roman" w:hAnsi="Cambria Math" w:cs="Times New Roman"/>
                        <w:sz w:val="22"/>
                        <w:szCs w:val="22"/>
                      </w:rPr>
                      <m:t>2</m:t>
                    </w:ins>
                  </m:r>
                </m:sup>
              </m:sSubSup>
            </m:e>
          </m:rad>
          <m:r>
            <w:del w:id="492" w:author="Brainard, David H" w:date="2021-01-17T17:01:00Z">
              <w:rPr>
                <w:rStyle w:val="None"/>
                <w:rFonts w:ascii="Cambria Math" w:eastAsia="Times New Roman" w:hAnsi="Cambria Math" w:cs="Times New Roman"/>
                <w:sz w:val="22"/>
                <w:szCs w:val="22"/>
              </w:rPr>
              <m:t>=</m:t>
            </w:del>
          </m:r>
          <m:sSup>
            <m:sSupPr>
              <m:ctrlPr>
                <w:del w:id="493" w:author="Brainard, David H" w:date="2021-01-17T12:01:00Z">
                  <w:rPr>
                    <w:rStyle w:val="None"/>
                    <w:rFonts w:ascii="Cambria Math" w:eastAsia="Times New Roman" w:hAnsi="Cambria Math" w:cs="Times New Roman"/>
                    <w:i/>
                    <w:sz w:val="22"/>
                    <w:szCs w:val="22"/>
                  </w:rPr>
                </w:del>
              </m:ctrlPr>
            </m:sSupPr>
            <m:e>
              <m:r>
                <w:del w:id="494" w:author="Brainard, David H" w:date="2021-01-17T12:01:00Z">
                  <w:rPr>
                    <w:rStyle w:val="None"/>
                    <w:rFonts w:ascii="Cambria Math" w:eastAsia="Times New Roman" w:hAnsi="Cambria Math" w:cs="Times New Roman"/>
                    <w:sz w:val="22"/>
                    <w:szCs w:val="22"/>
                  </w:rPr>
                  <m:t>d</m:t>
                </w:del>
              </m:r>
            </m:e>
            <m:sup>
              <m:r>
                <w:del w:id="495" w:author="Brainard, David H" w:date="2021-01-17T12:01:00Z">
                  <w:rPr>
                    <w:rStyle w:val="None"/>
                    <w:rFonts w:ascii="Cambria Math" w:eastAsia="Times New Roman" w:hAnsi="Cambria Math" w:cs="Times New Roman"/>
                    <w:sz w:val="22"/>
                    <w:szCs w:val="22"/>
                  </w:rPr>
                  <m:t>'</m:t>
                </w:del>
              </m:r>
            </m:sup>
          </m:sSup>
          <m:rad>
            <m:radPr>
              <m:degHide m:val="1"/>
              <m:ctrlPr>
                <w:del w:id="496" w:author="Brainard, David H" w:date="2021-01-17T17:01:00Z">
                  <w:rPr>
                    <w:rStyle w:val="None"/>
                    <w:rFonts w:ascii="Cambria Math" w:eastAsia="Times New Roman" w:hAnsi="Cambria Math" w:cs="Times New Roman"/>
                    <w:i/>
                    <w:sz w:val="22"/>
                    <w:szCs w:val="22"/>
                  </w:rPr>
                </w:del>
              </m:ctrlPr>
            </m:radPr>
            <m:deg/>
            <m:e>
              <m:r>
                <w:del w:id="497" w:author="Brainard, David H" w:date="2021-01-17T17:01:00Z">
                  <w:rPr>
                    <w:rStyle w:val="None"/>
                    <w:rFonts w:ascii="Cambria Math" w:eastAsia="Times New Roman" w:hAnsi="Cambria Math" w:cs="Times New Roman"/>
                    <w:sz w:val="22"/>
                    <w:szCs w:val="22"/>
                  </w:rPr>
                  <m:t>(</m:t>
                </w:del>
              </m:r>
              <m:sSubSup>
                <m:sSubSupPr>
                  <m:ctrlPr>
                    <w:del w:id="498" w:author="Brainard, David H" w:date="2021-01-17T12:01:00Z">
                      <w:rPr>
                        <w:rStyle w:val="None"/>
                        <w:rFonts w:ascii="Cambria Math" w:eastAsia="Times New Roman" w:hAnsi="Cambria Math" w:cs="Times New Roman"/>
                        <w:i/>
                        <w:sz w:val="22"/>
                        <w:szCs w:val="22"/>
                      </w:rPr>
                    </w:del>
                  </m:ctrlPr>
                </m:sSubSupPr>
                <m:e>
                  <m:r>
                    <w:del w:id="499" w:author="Brainard, David H" w:date="2021-01-17T12:01:00Z">
                      <w:rPr>
                        <w:rStyle w:val="None"/>
                        <w:rFonts w:ascii="Cambria Math" w:eastAsia="Times New Roman" w:hAnsi="Cambria Math" w:cs="Times New Roman"/>
                        <w:sz w:val="22"/>
                        <w:szCs w:val="22"/>
                      </w:rPr>
                      <m:t>σ</m:t>
                    </w:del>
                  </m:r>
                </m:e>
                <m:sub>
                  <m:r>
                    <w:del w:id="500" w:author="Brainard, David H" w:date="2021-01-17T12:01:00Z">
                      <w:rPr>
                        <w:rStyle w:val="None"/>
                        <w:rFonts w:ascii="Cambria Math" w:eastAsia="Times New Roman" w:hAnsi="Cambria Math" w:cs="Times New Roman"/>
                        <w:sz w:val="22"/>
                        <w:szCs w:val="22"/>
                      </w:rPr>
                      <m:t>i</m:t>
                    </w:del>
                  </m:r>
                </m:sub>
                <m:sup>
                  <m:r>
                    <w:del w:id="501" w:author="Brainard, David H" w:date="2021-01-17T12:01:00Z">
                      <w:rPr>
                        <w:rStyle w:val="None"/>
                        <w:rFonts w:ascii="Cambria Math" w:eastAsia="Times New Roman" w:hAnsi="Cambria Math" w:cs="Times New Roman"/>
                        <w:sz w:val="22"/>
                        <w:szCs w:val="22"/>
                      </w:rPr>
                      <m:t>2</m:t>
                    </w:del>
                  </m:r>
                </m:sup>
              </m:sSubSup>
              <m:r>
                <w:del w:id="502" w:author="Brainard, David H" w:date="2021-01-17T12:01:00Z">
                  <w:rPr>
                    <w:rStyle w:val="None"/>
                    <w:rFonts w:ascii="Cambria Math" w:eastAsia="Times New Roman" w:hAnsi="Cambria Math" w:cs="Times New Roman"/>
                    <w:sz w:val="22"/>
                    <w:szCs w:val="22"/>
                  </w:rPr>
                  <m:t>+</m:t>
                </w:del>
              </m:r>
              <m:sSup>
                <m:sSupPr>
                  <m:ctrlPr>
                    <w:del w:id="503" w:author="Brainard, David H" w:date="2021-01-17T12:01:00Z">
                      <w:rPr>
                        <w:rStyle w:val="None"/>
                        <w:rFonts w:ascii="Cambria Math" w:eastAsia="Times New Roman" w:hAnsi="Cambria Math" w:cs="Times New Roman"/>
                        <w:i/>
                        <w:sz w:val="22"/>
                        <w:szCs w:val="22"/>
                      </w:rPr>
                    </w:del>
                  </m:ctrlPr>
                </m:sSupPr>
                <m:e>
                  <m:r>
                    <w:del w:id="504" w:author="Brainard, David H" w:date="2021-01-17T12:01:00Z">
                      <w:rPr>
                        <w:rStyle w:val="None"/>
                        <w:rFonts w:ascii="Cambria Math" w:eastAsia="Times New Roman" w:hAnsi="Cambria Math" w:cs="Times New Roman"/>
                        <w:sz w:val="22"/>
                        <w:szCs w:val="22"/>
                      </w:rPr>
                      <m:t>σ</m:t>
                    </w:del>
                  </m:r>
                </m:e>
                <m:sup>
                  <m:r>
                    <w:del w:id="505" w:author="Brainard, David H" w:date="2021-01-17T12:01:00Z">
                      <w:rPr>
                        <w:rStyle w:val="None"/>
                        <w:rFonts w:ascii="Cambria Math" w:eastAsia="Times New Roman" w:hAnsi="Cambria Math" w:cs="Times New Roman"/>
                        <w:sz w:val="22"/>
                        <w:szCs w:val="22"/>
                      </w:rPr>
                      <m:t>2</m:t>
                    </w:del>
                  </m:r>
                </m:sup>
              </m:sSup>
              <m:r>
                <w:del w:id="506" w:author="Brainard, David H" w:date="2021-01-17T12:01:00Z">
                  <w:rPr>
                    <w:rStyle w:val="None"/>
                    <w:rFonts w:ascii="Cambria Math" w:eastAsia="Times New Roman" w:hAnsi="Cambria Math" w:cs="Times New Roman"/>
                    <w:sz w:val="22"/>
                    <w:szCs w:val="22"/>
                  </w:rPr>
                  <m:t>×</m:t>
                </w:del>
              </m:r>
              <m:sSubSup>
                <m:sSubSupPr>
                  <m:ctrlPr>
                    <w:del w:id="507" w:author="Brainard, David H" w:date="2021-01-17T12:01:00Z">
                      <w:rPr>
                        <w:rStyle w:val="None"/>
                        <w:rFonts w:ascii="Cambria Math" w:eastAsia="Times New Roman" w:hAnsi="Cambria Math" w:cs="Times New Roman"/>
                        <w:i/>
                        <w:sz w:val="22"/>
                        <w:szCs w:val="22"/>
                      </w:rPr>
                    </w:del>
                  </m:ctrlPr>
                </m:sSubSupPr>
                <m:e>
                  <m:r>
                    <w:del w:id="508" w:author="Brainard, David H" w:date="2021-01-17T12:01:00Z">
                      <w:rPr>
                        <w:rStyle w:val="None"/>
                        <w:rFonts w:ascii="Cambria Math" w:eastAsia="Times New Roman" w:hAnsi="Cambria Math" w:cs="Times New Roman"/>
                        <w:sz w:val="22"/>
                        <w:szCs w:val="22"/>
                      </w:rPr>
                      <m:t>σ</m:t>
                    </w:del>
                  </m:r>
                </m:e>
                <m:sub>
                  <m:r>
                    <w:del w:id="509" w:author="Brainard, David H" w:date="2021-01-17T11:52:00Z">
                      <w:rPr>
                        <w:rStyle w:val="None"/>
                        <w:rFonts w:ascii="Cambria Math" w:eastAsia="Times New Roman" w:hAnsi="Cambria Math" w:cs="Times New Roman"/>
                        <w:sz w:val="22"/>
                        <w:szCs w:val="22"/>
                      </w:rPr>
                      <m:t>e</m:t>
                    </w:del>
                  </m:r>
                </m:sub>
                <m:sup>
                  <m:r>
                    <w:del w:id="510" w:author="Brainard, David H" w:date="2021-01-17T12:01:00Z">
                      <w:rPr>
                        <w:rStyle w:val="None"/>
                        <w:rFonts w:ascii="Cambria Math" w:eastAsia="Times New Roman" w:hAnsi="Cambria Math" w:cs="Times New Roman"/>
                        <w:sz w:val="22"/>
                        <w:szCs w:val="22"/>
                      </w:rPr>
                      <m:t>2</m:t>
                    </w:del>
                  </m:r>
                </m:sup>
              </m:sSubSup>
              <m:r>
                <w:del w:id="511" w:author="Brainard, David H" w:date="2021-01-17T17:01:00Z">
                  <w:rPr>
                    <w:rStyle w:val="None"/>
                    <w:rFonts w:ascii="Cambria Math" w:eastAsia="Times New Roman" w:hAnsi="Cambria Math" w:cs="Times New Roman"/>
                    <w:sz w:val="22"/>
                    <w:szCs w:val="22"/>
                  </w:rPr>
                  <m:t>)</m:t>
                </w:del>
              </m:r>
            </m:e>
          </m:rad>
        </m:oMath>
      </m:oMathPara>
    </w:p>
    <w:p w14:paraId="7AAA1CD3" w14:textId="46B23572" w:rsidR="00F9135E" w:rsidRDefault="00F9135E" w:rsidP="00F9135E">
      <w:pPr>
        <w:pStyle w:val="Default"/>
        <w:spacing w:before="0" w:after="270"/>
        <w:rPr>
          <w:ins w:id="512" w:author="Brainard, David H" w:date="2021-01-17T11:55:00Z"/>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is the covariance scalar</w:t>
      </w:r>
      <w:ins w:id="513" w:author="Brainard, David H" w:date="2021-01-17T11:52:00Z">
        <w:r w:rsidR="00C94CCE">
          <w:rPr>
            <w:rStyle w:val="None"/>
            <w:rFonts w:ascii="Times New Roman" w:hAnsi="Times New Roman"/>
            <w:sz w:val="22"/>
            <w:szCs w:val="22"/>
          </w:rPr>
          <w:t xml:space="preserve"> and </w:t>
        </w:r>
      </w:ins>
      <m:oMath>
        <m:sSubSup>
          <m:sSubSupPr>
            <m:ctrlPr>
              <w:ins w:id="514" w:author="Brainard, David H" w:date="2021-01-17T11:52:00Z">
                <w:rPr>
                  <w:rStyle w:val="None"/>
                  <w:rFonts w:ascii="Cambria Math" w:eastAsia="Times New Roman" w:hAnsi="Cambria Math" w:cs="Times New Roman"/>
                  <w:i/>
                  <w:sz w:val="22"/>
                  <w:szCs w:val="22"/>
                </w:rPr>
              </w:ins>
            </m:ctrlPr>
          </m:sSubSupPr>
          <m:e>
            <m:r>
              <w:ins w:id="515" w:author="Brainard, David H" w:date="2021-01-17T11:52:00Z">
                <w:rPr>
                  <w:rStyle w:val="None"/>
                  <w:rFonts w:ascii="Cambria Math" w:eastAsia="Times New Roman" w:hAnsi="Cambria Math" w:cs="Times New Roman"/>
                  <w:sz w:val="22"/>
                  <w:szCs w:val="22"/>
                </w:rPr>
                <m:t>σ</m:t>
              </w:ins>
            </m:r>
          </m:e>
          <m:sub>
            <m:r>
              <w:ins w:id="516" w:author="Brainard, David H" w:date="2021-01-17T11:52:00Z">
                <w:rPr>
                  <w:rStyle w:val="None"/>
                  <w:rFonts w:ascii="Cambria Math" w:eastAsia="Times New Roman" w:hAnsi="Cambria Math" w:cs="Times New Roman"/>
                  <w:sz w:val="22"/>
                  <w:szCs w:val="22"/>
                </w:rPr>
                <m:t>e0</m:t>
              </w:ins>
            </m:r>
          </m:sub>
          <m:sup>
            <m:r>
              <w:ins w:id="517" w:author="Brainard, David H" w:date="2021-01-17T11:52:00Z">
                <w:rPr>
                  <w:rStyle w:val="None"/>
                  <w:rFonts w:ascii="Cambria Math" w:eastAsia="Times New Roman" w:hAnsi="Cambria Math" w:cs="Times New Roman"/>
                  <w:sz w:val="22"/>
                  <w:szCs w:val="22"/>
                </w:rPr>
                <m:t>2</m:t>
              </w:ins>
            </m:r>
          </m:sup>
        </m:sSubSup>
      </m:oMath>
      <w:ins w:id="518" w:author="Brainard, David H" w:date="2021-01-17T11:52:00Z">
        <w:r w:rsidR="00C94CCE">
          <w:rPr>
            <w:rStyle w:val="None"/>
            <w:rFonts w:ascii="Times New Roman" w:hAnsi="Times New Roman"/>
            <w:sz w:val="22"/>
            <w:szCs w:val="22"/>
          </w:rPr>
          <w:t xml:space="preserve"> is the external noise intro</w:t>
        </w:r>
      </w:ins>
      <w:ins w:id="519" w:author="Brainard, David H" w:date="2021-01-17T11:53:00Z">
        <w:r w:rsidR="00C94CCE">
          <w:rPr>
            <w:rStyle w:val="None"/>
            <w:rFonts w:ascii="Times New Roman" w:hAnsi="Times New Roman"/>
            <w:sz w:val="22"/>
            <w:szCs w:val="22"/>
          </w:rPr>
          <w:t>duced when the ensemble of images for each value of target LRF has the reflectance of the background surfaces drawn from our model of natural surface reflecta</w:t>
        </w:r>
      </w:ins>
      <w:ins w:id="520" w:author="Brainard, David H" w:date="2021-01-17T11:54:00Z">
        <w:r w:rsidR="00C94CCE">
          <w:rPr>
            <w:rStyle w:val="None"/>
            <w:rFonts w:ascii="Times New Roman" w:hAnsi="Times New Roman"/>
            <w:sz w:val="22"/>
            <w:szCs w:val="22"/>
          </w:rPr>
          <w:t>nces.</w:t>
        </w:r>
      </w:ins>
      <w:del w:id="521" w:author="Brainard, David H" w:date="2021-01-17T11:52:00Z">
        <w:r w:rsidDel="00C94CCE">
          <w:rPr>
            <w:rStyle w:val="None"/>
            <w:rFonts w:ascii="Times New Roman" w:hAnsi="Times New Roman"/>
            <w:sz w:val="22"/>
            <w:szCs w:val="22"/>
          </w:rPr>
          <w:delText>.</w:delText>
        </w:r>
      </w:del>
    </w:p>
    <w:p w14:paraId="2F5BAAF1" w14:textId="0A47055C" w:rsidR="00732867" w:rsidRDefault="00732867" w:rsidP="00732867">
      <w:pPr>
        <w:pStyle w:val="Default"/>
        <w:spacing w:before="0" w:after="270"/>
        <w:rPr>
          <w:ins w:id="522" w:author="Brainard, David H" w:date="2021-01-17T11:58:00Z"/>
          <w:rStyle w:val="None"/>
          <w:rFonts w:ascii="Times New Roman" w:eastAsia="Times New Roman" w:hAnsi="Times New Roman" w:cs="Times New Roman"/>
          <w:sz w:val="22"/>
          <w:szCs w:val="22"/>
        </w:rPr>
      </w:pPr>
      <w:ins w:id="523" w:author="Brainard, David H" w:date="2021-01-17T11:55:00Z">
        <w:r>
          <w:rPr>
            <w:rStyle w:val="None"/>
            <w:rFonts w:ascii="Times New Roman" w:eastAsia="Times New Roman" w:hAnsi="Times New Roman" w:cs="Times New Roman"/>
            <w:sz w:val="22"/>
            <w:szCs w:val="22"/>
          </w:rPr>
          <w:t>Converti</w:t>
        </w:r>
      </w:ins>
      <w:ins w:id="524" w:author="Brainard, David H" w:date="2021-01-17T11:56:00Z">
        <w:r>
          <w:rPr>
            <w:rStyle w:val="None"/>
            <w:rFonts w:ascii="Times New Roman" w:eastAsia="Times New Roman" w:hAnsi="Times New Roman" w:cs="Times New Roman"/>
            <w:sz w:val="22"/>
            <w:szCs w:val="22"/>
          </w:rPr>
          <w:t>ng the equation above to the form we use to represent the data, we have</w:t>
        </w:r>
      </w:ins>
    </w:p>
    <w:p w14:paraId="3DB93679" w14:textId="1233118F" w:rsidR="00732867" w:rsidRDefault="00DD3527" w:rsidP="00F9135E">
      <w:pPr>
        <w:pStyle w:val="Default"/>
        <w:spacing w:before="0" w:after="270"/>
        <w:rPr>
          <w:rStyle w:val="None"/>
          <w:rFonts w:ascii="Times New Roman" w:hAnsi="Times New Roman"/>
          <w:sz w:val="22"/>
          <w:szCs w:val="22"/>
        </w:rPr>
      </w:pPr>
      <m:oMathPara>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ins w:id="525" w:author="Brainard, David H" w:date="2021-01-17T12:04:00Z">
                      <w:rPr>
                        <w:rStyle w:val="None"/>
                        <w:rFonts w:ascii="Cambria Math" w:eastAsia="Times New Roman" w:hAnsi="Cambria Math" w:cs="Times New Roman"/>
                        <w:i/>
                        <w:sz w:val="22"/>
                        <w:szCs w:val="22"/>
                      </w:rPr>
                    </w:ins>
                  </m:ctrlPr>
                </m:dPr>
                <m:e>
                  <m:sSubSup>
                    <m:sSubSupPr>
                      <m:ctrlPr>
                        <w:ins w:id="526" w:author="Brainard, David H" w:date="2021-01-17T12:04:00Z">
                          <w:rPr>
                            <w:rStyle w:val="None"/>
                            <w:rFonts w:ascii="Cambria Math" w:eastAsia="Times New Roman" w:hAnsi="Cambria Math" w:cs="Times New Roman"/>
                            <w:i/>
                            <w:sz w:val="22"/>
                            <w:szCs w:val="22"/>
                          </w:rPr>
                        </w:ins>
                      </m:ctrlPr>
                    </m:sSubSupPr>
                    <m:e>
                      <m:r>
                        <w:ins w:id="527" w:author="Brainard, David H" w:date="2021-01-17T12:04:00Z">
                          <m:rPr>
                            <m:sty m:val="p"/>
                          </m:rPr>
                          <w:rPr>
                            <w:rStyle w:val="None"/>
                            <w:rFonts w:ascii="Cambria Math" w:eastAsia="Times New Roman" w:hAnsi="Cambria Math" w:cs="Times New Roman"/>
                            <w:sz w:val="22"/>
                            <w:szCs w:val="22"/>
                          </w:rPr>
                          <m:t>Δ</m:t>
                        </w:ins>
                      </m:r>
                    </m:e>
                    <m:sub>
                      <m:r>
                        <w:ins w:id="528" w:author="Brainard, David H" w:date="2021-01-17T12:04:00Z">
                          <m:rPr>
                            <m:sty m:val="p"/>
                          </m:rPr>
                          <w:rPr>
                            <w:rStyle w:val="None"/>
                            <w:rFonts w:ascii="Cambria Math" w:eastAsia="Times New Roman" w:hAnsi="Cambria Math" w:cs="Times New Roman"/>
                            <w:sz w:val="22"/>
                            <w:szCs w:val="22"/>
                          </w:rPr>
                          <m:t>LRF</m:t>
                        </w:ins>
                      </m:r>
                    </m:sub>
                    <m:sup>
                      <m:r>
                        <w:ins w:id="529" w:author="Brainard, David H" w:date="2021-01-17T12:04:00Z">
                          <w:rPr>
                            <w:rStyle w:val="None"/>
                            <w:rFonts w:ascii="Cambria Math" w:eastAsia="Times New Roman" w:hAnsi="Cambria Math" w:cs="Times New Roman"/>
                            <w:sz w:val="22"/>
                            <w:szCs w:val="22"/>
                          </w:rPr>
                          <m:t>2</m:t>
                        </w:ins>
                      </m:r>
                    </m:sup>
                  </m:sSubSup>
                </m:e>
              </m:d>
              <m:r>
                <w:ins w:id="530" w:author="Brainard, David H" w:date="2021-01-17T12:04:00Z">
                  <w:rPr>
                    <w:rStyle w:val="None"/>
                    <w:rFonts w:ascii="Cambria Math" w:eastAsia="Times New Roman" w:hAnsi="Cambria Math" w:cs="Times New Roman"/>
                    <w:sz w:val="22"/>
                    <w:szCs w:val="22"/>
                  </w:rPr>
                  <m:t>=</m:t>
                </w:ins>
              </m:r>
            </m:e>
          </m:func>
          <m:func>
            <m:funcPr>
              <m:ctrlPr>
                <w:ins w:id="531" w:author="Brainard, David H" w:date="2021-01-17T12:04:00Z">
                  <w:rPr>
                    <w:rStyle w:val="None"/>
                    <w:rFonts w:ascii="Cambria Math" w:eastAsia="Times New Roman" w:hAnsi="Cambria Math" w:cs="Times New Roman"/>
                    <w:i/>
                    <w:sz w:val="22"/>
                    <w:szCs w:val="22"/>
                  </w:rPr>
                </w:ins>
              </m:ctrlPr>
            </m:funcPr>
            <m:fName>
              <m:r>
                <w:ins w:id="532" w:author="Brainard, David H" w:date="2021-01-17T12:04:00Z">
                  <m:rPr>
                    <m:sty m:val="p"/>
                  </m:rPr>
                  <w:rPr>
                    <w:rStyle w:val="None"/>
                    <w:rFonts w:ascii="Cambria Math" w:eastAsia="Times New Roman" w:hAnsi="Cambria Math" w:cs="Times New Roman"/>
                    <w:sz w:val="22"/>
                    <w:szCs w:val="22"/>
                  </w:rPr>
                  <m:t>log</m:t>
                </w:ins>
              </m:r>
            </m:fName>
            <m:e>
              <m:d>
                <m:dPr>
                  <m:ctrlPr>
                    <w:ins w:id="533" w:author="Brainard, David H" w:date="2021-01-17T12:04:00Z">
                      <w:rPr>
                        <w:rStyle w:val="None"/>
                        <w:rFonts w:ascii="Cambria Math" w:eastAsia="Times New Roman" w:hAnsi="Cambria Math" w:cs="Times New Roman"/>
                        <w:i/>
                        <w:sz w:val="22"/>
                        <w:szCs w:val="22"/>
                      </w:rPr>
                    </w:ins>
                  </m:ctrlPr>
                </m:dPr>
                <m:e>
                  <m:sSubSup>
                    <m:sSubSupPr>
                      <m:ctrlPr>
                        <w:ins w:id="534" w:author="Brainard, David H" w:date="2021-01-17T12:04:00Z">
                          <w:rPr>
                            <w:rStyle w:val="None"/>
                            <w:rFonts w:ascii="Cambria Math" w:eastAsia="Times New Roman" w:hAnsi="Cambria Math" w:cs="Times New Roman"/>
                            <w:i/>
                            <w:sz w:val="22"/>
                            <w:szCs w:val="22"/>
                          </w:rPr>
                        </w:ins>
                      </m:ctrlPr>
                    </m:sSubSupPr>
                    <m:e>
                      <m:r>
                        <w:ins w:id="535" w:author="Brainard, David H" w:date="2021-01-17T12:04:00Z">
                          <w:rPr>
                            <w:rStyle w:val="None"/>
                            <w:rFonts w:ascii="Cambria Math" w:eastAsia="Times New Roman" w:hAnsi="Cambria Math" w:cs="Times New Roman"/>
                            <w:sz w:val="22"/>
                            <w:szCs w:val="22"/>
                          </w:rPr>
                          <m:t>σ</m:t>
                        </w:ins>
                      </m:r>
                    </m:e>
                    <m:sub>
                      <m:r>
                        <w:ins w:id="536" w:author="Brainard, David H" w:date="2021-01-17T12:04:00Z">
                          <w:rPr>
                            <w:rStyle w:val="None"/>
                            <w:rFonts w:ascii="Cambria Math" w:eastAsia="Times New Roman" w:hAnsi="Cambria Math" w:cs="Times New Roman"/>
                            <w:sz w:val="22"/>
                            <w:szCs w:val="22"/>
                          </w:rPr>
                          <m:t>i</m:t>
                        </w:ins>
                      </m:r>
                    </m:sub>
                    <m:sup>
                      <m:r>
                        <w:ins w:id="537" w:author="Brainard, David H" w:date="2021-01-17T12:04:00Z">
                          <w:rPr>
                            <w:rStyle w:val="None"/>
                            <w:rFonts w:ascii="Cambria Math" w:eastAsia="Times New Roman" w:hAnsi="Cambria Math" w:cs="Times New Roman"/>
                            <w:sz w:val="22"/>
                            <w:szCs w:val="22"/>
                          </w:rPr>
                          <m:t>2</m:t>
                        </w:ins>
                      </m:r>
                    </m:sup>
                  </m:sSubSup>
                  <m:r>
                    <w:ins w:id="538" w:author="Brainard, David H" w:date="2021-01-17T12:04:00Z">
                      <w:rPr>
                        <w:rStyle w:val="None"/>
                        <w:rFonts w:ascii="Cambria Math" w:eastAsia="Times New Roman" w:hAnsi="Cambria Math" w:cs="Times New Roman"/>
                        <w:sz w:val="22"/>
                        <w:szCs w:val="22"/>
                      </w:rPr>
                      <m:t>+</m:t>
                    </w:ins>
                  </m:r>
                  <m:sSup>
                    <m:sSupPr>
                      <m:ctrlPr>
                        <w:ins w:id="539" w:author="Brainard, David H" w:date="2021-01-17T12:04:00Z">
                          <w:rPr>
                            <w:rStyle w:val="None"/>
                            <w:rFonts w:ascii="Cambria Math" w:eastAsia="Times New Roman" w:hAnsi="Cambria Math" w:cs="Times New Roman"/>
                            <w:i/>
                            <w:sz w:val="22"/>
                            <w:szCs w:val="22"/>
                          </w:rPr>
                        </w:ins>
                      </m:ctrlPr>
                    </m:sSupPr>
                    <m:e>
                      <m:r>
                        <w:ins w:id="540" w:author="Brainard, David H" w:date="2021-01-17T12:04:00Z">
                          <w:rPr>
                            <w:rStyle w:val="None"/>
                            <w:rFonts w:ascii="Cambria Math" w:eastAsia="Times New Roman" w:hAnsi="Cambria Math" w:cs="Times New Roman"/>
                            <w:sz w:val="22"/>
                            <w:szCs w:val="22"/>
                          </w:rPr>
                          <m:t>σ</m:t>
                        </w:ins>
                      </m:r>
                    </m:e>
                    <m:sup>
                      <m:r>
                        <w:ins w:id="541" w:author="Brainard, David H" w:date="2021-01-17T12:04:00Z">
                          <w:rPr>
                            <w:rStyle w:val="None"/>
                            <w:rFonts w:ascii="Cambria Math" w:eastAsia="Times New Roman" w:hAnsi="Cambria Math" w:cs="Times New Roman"/>
                            <w:sz w:val="22"/>
                            <w:szCs w:val="22"/>
                          </w:rPr>
                          <m:t>2</m:t>
                        </w:ins>
                      </m:r>
                    </m:sup>
                  </m:sSup>
                  <m:r>
                    <w:ins w:id="542" w:author="Brainard, David H" w:date="2021-01-17T12:04:00Z">
                      <w:rPr>
                        <w:rStyle w:val="None"/>
                        <w:rFonts w:ascii="Cambria Math" w:eastAsia="Times New Roman" w:hAnsi="Cambria Math" w:cs="Times New Roman"/>
                        <w:sz w:val="22"/>
                        <w:szCs w:val="22"/>
                      </w:rPr>
                      <m:t>×</m:t>
                    </w:ins>
                  </m:r>
                  <m:sSubSup>
                    <m:sSubSupPr>
                      <m:ctrlPr>
                        <w:ins w:id="543" w:author="Brainard, David H" w:date="2021-01-17T12:04:00Z">
                          <w:rPr>
                            <w:rStyle w:val="None"/>
                            <w:rFonts w:ascii="Cambria Math" w:eastAsia="Times New Roman" w:hAnsi="Cambria Math" w:cs="Times New Roman"/>
                            <w:i/>
                            <w:sz w:val="22"/>
                            <w:szCs w:val="22"/>
                          </w:rPr>
                        </w:ins>
                      </m:ctrlPr>
                    </m:sSubSupPr>
                    <m:e>
                      <m:r>
                        <w:ins w:id="544" w:author="Brainard, David H" w:date="2021-01-17T12:04:00Z">
                          <w:rPr>
                            <w:rStyle w:val="None"/>
                            <w:rFonts w:ascii="Cambria Math" w:eastAsia="Times New Roman" w:hAnsi="Cambria Math" w:cs="Times New Roman"/>
                            <w:sz w:val="22"/>
                            <w:szCs w:val="22"/>
                          </w:rPr>
                          <m:t>σ</m:t>
                        </w:ins>
                      </m:r>
                    </m:e>
                    <m:sub>
                      <m:r>
                        <w:ins w:id="545" w:author="Brainard, David H" w:date="2021-01-17T12:04:00Z">
                          <w:rPr>
                            <w:rStyle w:val="None"/>
                            <w:rFonts w:ascii="Cambria Math" w:eastAsia="Times New Roman" w:hAnsi="Cambria Math" w:cs="Times New Roman"/>
                            <w:sz w:val="22"/>
                            <w:szCs w:val="22"/>
                          </w:rPr>
                          <m:t>e0</m:t>
                        </w:ins>
                      </m:r>
                    </m:sub>
                    <m:sup>
                      <m:r>
                        <w:ins w:id="546" w:author="Brainard, David H" w:date="2021-01-17T12:04:00Z">
                          <w:rPr>
                            <w:rStyle w:val="None"/>
                            <w:rFonts w:ascii="Cambria Math" w:eastAsia="Times New Roman" w:hAnsi="Cambria Math" w:cs="Times New Roman"/>
                            <w:sz w:val="22"/>
                            <w:szCs w:val="22"/>
                          </w:rPr>
                          <m:t>2</m:t>
                        </w:ins>
                      </m:r>
                    </m:sup>
                  </m:sSubSup>
                </m:e>
              </m:d>
            </m:e>
          </m:func>
        </m:oMath>
      </m:oMathPara>
    </w:p>
    <w:p w14:paraId="371C5A18" w14:textId="77777777" w:rsidR="00D337F3" w:rsidRDefault="00D337F3" w:rsidP="00F9135E">
      <w:pPr>
        <w:pStyle w:val="Default"/>
        <w:spacing w:before="0" w:after="270"/>
        <w:rPr>
          <w:ins w:id="547" w:author="Brainard, David H" w:date="2021-01-17T17:05:00Z"/>
          <w:rFonts w:ascii="Times New Roman" w:hAnsi="Times New Roman"/>
          <w:b/>
          <w:bCs/>
          <w:sz w:val="22"/>
          <w:szCs w:val="22"/>
        </w:rPr>
      </w:pPr>
    </w:p>
    <w:p w14:paraId="396922E2" w14:textId="76316F49" w:rsidR="00D337F3" w:rsidRDefault="0028164E" w:rsidP="00F9135E">
      <w:pPr>
        <w:pStyle w:val="Default"/>
        <w:spacing w:before="0" w:after="270"/>
        <w:rPr>
          <w:ins w:id="548" w:author="Brainard, David H" w:date="2021-01-17T17:05:00Z"/>
          <w:rFonts w:ascii="Times New Roman" w:hAnsi="Times New Roman"/>
          <w:b/>
          <w:bCs/>
          <w:sz w:val="22"/>
          <w:szCs w:val="22"/>
        </w:rPr>
      </w:pPr>
      <w:ins w:id="549" w:author="Brainard, David H" w:date="2021-01-17T17:06:00Z">
        <w:r>
          <w:rPr>
            <w:rFonts w:ascii="Times New Roman" w:hAnsi="Times New Roman"/>
            <w:sz w:val="22"/>
            <w:szCs w:val="22"/>
          </w:rPr>
          <w:t xml:space="preserve">The equation above predicts that </w:t>
        </w:r>
      </w:ins>
      <w:ins w:id="550" w:author="Brainard, David H" w:date="2021-01-17T17:07:00Z">
        <w:r>
          <w:rPr>
            <w:rFonts w:ascii="Times New Roman" w:hAnsi="Times New Roman"/>
            <w:sz w:val="22"/>
            <w:szCs w:val="22"/>
          </w:rPr>
          <w:t>form of the</w:t>
        </w:r>
      </w:ins>
      <w:ins w:id="551" w:author="Brainard, David H" w:date="2021-01-17T17:05:00Z">
        <w:r w:rsidRPr="0028164E">
          <w:rPr>
            <w:rFonts w:ascii="Times New Roman" w:hAnsi="Times New Roman"/>
            <w:sz w:val="22"/>
            <w:szCs w:val="22"/>
            <w:rPrChange w:id="552" w:author="Brainard, David H" w:date="2021-01-17T17:06:00Z">
              <w:rPr>
                <w:rFonts w:ascii="Times New Roman" w:hAnsi="Times New Roman"/>
                <w:b/>
                <w:bCs/>
                <w:sz w:val="22"/>
                <w:szCs w:val="22"/>
              </w:rPr>
            </w:rPrChange>
          </w:rPr>
          <w:t xml:space="preserve"> threshold</w:t>
        </w:r>
        <w:r>
          <w:rPr>
            <w:rFonts w:ascii="Times New Roman" w:hAnsi="Times New Roman"/>
            <w:b/>
            <w:bCs/>
            <w:sz w:val="22"/>
            <w:szCs w:val="22"/>
          </w:rPr>
          <w:t xml:space="preserve"> </w:t>
        </w:r>
      </w:ins>
      <m:oMath>
        <m:func>
          <m:funcPr>
            <m:ctrlPr>
              <w:ins w:id="553" w:author="Brainard, David H" w:date="2021-01-17T17:07:00Z">
                <w:rPr>
                  <w:rStyle w:val="None"/>
                  <w:rFonts w:ascii="Cambria Math" w:eastAsia="Times New Roman" w:hAnsi="Cambria Math" w:cs="Times New Roman"/>
                  <w:i/>
                  <w:sz w:val="22"/>
                  <w:szCs w:val="22"/>
                </w:rPr>
              </w:ins>
            </m:ctrlPr>
          </m:funcPr>
          <m:fName>
            <m:r>
              <w:ins w:id="554" w:author="Brainard, David H" w:date="2021-01-17T17:07:00Z">
                <m:rPr>
                  <m:sty m:val="p"/>
                </m:rPr>
                <w:rPr>
                  <w:rStyle w:val="None"/>
                  <w:rFonts w:ascii="Cambria Math" w:eastAsia="Times New Roman" w:hAnsi="Cambria Math" w:cs="Times New Roman"/>
                  <w:sz w:val="22"/>
                  <w:szCs w:val="22"/>
                </w:rPr>
                <m:t>log</m:t>
              </w:ins>
            </m:r>
          </m:fName>
          <m:e>
            <m:d>
              <m:dPr>
                <m:ctrlPr>
                  <w:ins w:id="555" w:author="Brainard, David H" w:date="2021-01-17T17:07:00Z">
                    <w:rPr>
                      <w:rStyle w:val="None"/>
                      <w:rFonts w:ascii="Cambria Math" w:eastAsia="Times New Roman" w:hAnsi="Cambria Math" w:cs="Times New Roman"/>
                      <w:i/>
                      <w:sz w:val="22"/>
                      <w:szCs w:val="22"/>
                    </w:rPr>
                  </w:ins>
                </m:ctrlPr>
              </m:dPr>
              <m:e>
                <m:sSubSup>
                  <m:sSubSupPr>
                    <m:ctrlPr>
                      <w:ins w:id="556" w:author="Brainard, David H" w:date="2021-01-17T17:07:00Z">
                        <w:rPr>
                          <w:rStyle w:val="None"/>
                          <w:rFonts w:ascii="Cambria Math" w:eastAsia="Times New Roman" w:hAnsi="Cambria Math" w:cs="Times New Roman"/>
                          <w:i/>
                          <w:sz w:val="22"/>
                          <w:szCs w:val="22"/>
                        </w:rPr>
                      </w:ins>
                    </m:ctrlPr>
                  </m:sSubSupPr>
                  <m:e>
                    <m:r>
                      <w:ins w:id="557" w:author="Brainard, David H" w:date="2021-01-17T17:07:00Z">
                        <m:rPr>
                          <m:sty m:val="p"/>
                        </m:rPr>
                        <w:rPr>
                          <w:rStyle w:val="None"/>
                          <w:rFonts w:ascii="Cambria Math" w:eastAsia="Times New Roman" w:hAnsi="Cambria Math" w:cs="Times New Roman"/>
                          <w:sz w:val="22"/>
                          <w:szCs w:val="22"/>
                        </w:rPr>
                        <m:t>Δ</m:t>
                      </w:ins>
                    </m:r>
                  </m:e>
                  <m:sub>
                    <m:r>
                      <w:ins w:id="558" w:author="Brainard, David H" w:date="2021-01-17T17:07:00Z">
                        <m:rPr>
                          <m:sty m:val="p"/>
                        </m:rPr>
                        <w:rPr>
                          <w:rStyle w:val="None"/>
                          <w:rFonts w:ascii="Cambria Math" w:eastAsia="Times New Roman" w:hAnsi="Cambria Math" w:cs="Times New Roman"/>
                          <w:sz w:val="22"/>
                          <w:szCs w:val="22"/>
                        </w:rPr>
                        <m:t>LRF</m:t>
                      </w:ins>
                    </m:r>
                  </m:sub>
                  <m:sup>
                    <m:r>
                      <w:ins w:id="559" w:author="Brainard, David H" w:date="2021-01-17T17:07:00Z">
                        <w:rPr>
                          <w:rStyle w:val="None"/>
                          <w:rFonts w:ascii="Cambria Math" w:eastAsia="Times New Roman" w:hAnsi="Cambria Math" w:cs="Times New Roman"/>
                          <w:sz w:val="22"/>
                          <w:szCs w:val="22"/>
                        </w:rPr>
                        <m:t>2</m:t>
                      </w:ins>
                    </m:r>
                  </m:sup>
                </m:sSubSup>
              </m:e>
            </m:d>
          </m:e>
        </m:func>
      </m:oMath>
      <w:ins w:id="560" w:author="Brainard, David H" w:date="2021-01-17T17:06:00Z">
        <w:r>
          <w:rPr>
            <w:rStyle w:val="None"/>
            <w:rFonts w:ascii="Times New Roman" w:hAnsi="Times New Roman"/>
            <w:sz w:val="22"/>
            <w:szCs w:val="22"/>
          </w:rPr>
          <w:t xml:space="preserve"> as a function of covariance scalar </w:t>
        </w:r>
      </w:ins>
      <m:oMath>
        <m:sSup>
          <m:sSupPr>
            <m:ctrlPr>
              <w:ins w:id="561" w:author="Brainard, David H" w:date="2021-01-17T17:06:00Z">
                <w:rPr>
                  <w:rStyle w:val="None"/>
                  <w:rFonts w:ascii="Cambria Math" w:eastAsia="Times New Roman" w:hAnsi="Cambria Math" w:cs="Times New Roman"/>
                  <w:i/>
                  <w:sz w:val="22"/>
                  <w:szCs w:val="22"/>
                </w:rPr>
              </w:ins>
            </m:ctrlPr>
          </m:sSupPr>
          <m:e>
            <m:r>
              <w:ins w:id="562" w:author="Brainard, David H" w:date="2021-01-17T17:06:00Z">
                <w:rPr>
                  <w:rStyle w:val="None"/>
                  <w:rFonts w:ascii="Cambria Math" w:eastAsia="Times New Roman" w:hAnsi="Cambria Math" w:cs="Times New Roman"/>
                  <w:sz w:val="22"/>
                  <w:szCs w:val="22"/>
                </w:rPr>
                <m:t>σ</m:t>
              </w:ins>
            </m:r>
          </m:e>
          <m:sup>
            <m:r>
              <w:ins w:id="563" w:author="Brainard, David H" w:date="2021-01-17T17:06:00Z">
                <w:rPr>
                  <w:rStyle w:val="None"/>
                  <w:rFonts w:ascii="Cambria Math" w:eastAsia="Times New Roman" w:hAnsi="Cambria Math" w:cs="Times New Roman"/>
                  <w:sz w:val="22"/>
                  <w:szCs w:val="22"/>
                </w:rPr>
                <m:t>2</m:t>
              </w:ins>
            </m:r>
          </m:sup>
        </m:sSup>
      </m:oMath>
      <w:ins w:id="564" w:author="Brainard, David H" w:date="2021-01-17T17:06:00Z">
        <w:r>
          <w:rPr>
            <w:rStyle w:val="None"/>
            <w:rFonts w:ascii="Times New Roman" w:hAnsi="Times New Roman"/>
            <w:sz w:val="22"/>
            <w:szCs w:val="22"/>
          </w:rPr>
          <w:t xml:space="preserve"> should </w:t>
        </w:r>
      </w:ins>
      <w:ins w:id="565" w:author="Brainard, David H" w:date="2021-01-17T17:07:00Z">
        <w:r>
          <w:rPr>
            <w:rStyle w:val="None"/>
            <w:rFonts w:ascii="Times New Roman" w:hAnsi="Times New Roman"/>
            <w:sz w:val="22"/>
            <w:szCs w:val="22"/>
          </w:rPr>
          <w:t xml:space="preserve">increase monotonically from a y-intercept of </w:t>
        </w:r>
      </w:ins>
      <m:oMath>
        <m:func>
          <m:funcPr>
            <m:ctrlPr>
              <w:ins w:id="566" w:author="Brainard, David H" w:date="2021-01-17T17:08:00Z">
                <w:rPr>
                  <w:rStyle w:val="None"/>
                  <w:rFonts w:ascii="Cambria Math" w:eastAsia="Times New Roman" w:hAnsi="Cambria Math" w:cs="Times New Roman"/>
                  <w:i/>
                  <w:sz w:val="22"/>
                  <w:szCs w:val="22"/>
                </w:rPr>
              </w:ins>
            </m:ctrlPr>
          </m:funcPr>
          <m:fName>
            <m:r>
              <w:ins w:id="567" w:author="Brainard, David H" w:date="2021-01-17T17:08:00Z">
                <m:rPr>
                  <m:sty m:val="p"/>
                </m:rPr>
                <w:rPr>
                  <w:rStyle w:val="None"/>
                  <w:rFonts w:ascii="Cambria Math" w:eastAsia="Times New Roman" w:hAnsi="Cambria Math" w:cs="Times New Roman"/>
                  <w:sz w:val="22"/>
                  <w:szCs w:val="22"/>
                </w:rPr>
                <m:t>log</m:t>
              </w:ins>
            </m:r>
          </m:fName>
          <m:e>
            <m:d>
              <m:dPr>
                <m:ctrlPr>
                  <w:ins w:id="568" w:author="Brainard, David H" w:date="2021-01-17T17:08:00Z">
                    <w:rPr>
                      <w:rStyle w:val="None"/>
                      <w:rFonts w:ascii="Cambria Math" w:eastAsia="Times New Roman" w:hAnsi="Cambria Math" w:cs="Times New Roman"/>
                      <w:i/>
                      <w:sz w:val="22"/>
                      <w:szCs w:val="22"/>
                    </w:rPr>
                  </w:ins>
                </m:ctrlPr>
              </m:dPr>
              <m:e>
                <m:sSubSup>
                  <m:sSubSupPr>
                    <m:ctrlPr>
                      <w:ins w:id="569" w:author="Brainard, David H" w:date="2021-01-17T17:08:00Z">
                        <w:rPr>
                          <w:rStyle w:val="None"/>
                          <w:rFonts w:ascii="Cambria Math" w:eastAsia="Times New Roman" w:hAnsi="Cambria Math" w:cs="Times New Roman"/>
                          <w:i/>
                          <w:sz w:val="22"/>
                          <w:szCs w:val="22"/>
                        </w:rPr>
                      </w:ins>
                    </m:ctrlPr>
                  </m:sSubSupPr>
                  <m:e>
                    <m:r>
                      <w:ins w:id="570" w:author="Brainard, David H" w:date="2021-01-17T17:08:00Z">
                        <w:rPr>
                          <w:rStyle w:val="None"/>
                          <w:rFonts w:ascii="Cambria Math" w:eastAsia="Times New Roman" w:hAnsi="Cambria Math" w:cs="Times New Roman"/>
                          <w:sz w:val="22"/>
                          <w:szCs w:val="22"/>
                        </w:rPr>
                        <m:t>σ</m:t>
                      </w:ins>
                    </m:r>
                  </m:e>
                  <m:sub>
                    <m:r>
                      <w:ins w:id="571" w:author="Brainard, David H" w:date="2021-01-17T17:08:00Z">
                        <w:rPr>
                          <w:rStyle w:val="None"/>
                          <w:rFonts w:ascii="Cambria Math" w:eastAsia="Times New Roman" w:hAnsi="Cambria Math" w:cs="Times New Roman"/>
                          <w:sz w:val="22"/>
                          <w:szCs w:val="22"/>
                        </w:rPr>
                        <m:t>i</m:t>
                      </w:ins>
                    </m:r>
                  </m:sub>
                  <m:sup>
                    <m:r>
                      <w:ins w:id="572" w:author="Brainard, David H" w:date="2021-01-17T17:08:00Z">
                        <w:rPr>
                          <w:rStyle w:val="None"/>
                          <w:rFonts w:ascii="Cambria Math" w:eastAsia="Times New Roman" w:hAnsi="Cambria Math" w:cs="Times New Roman"/>
                          <w:sz w:val="22"/>
                          <w:szCs w:val="22"/>
                        </w:rPr>
                        <m:t>2</m:t>
                      </w:ins>
                    </m:r>
                  </m:sup>
                </m:sSubSup>
              </m:e>
            </m:d>
          </m:e>
        </m:func>
      </m:oMath>
      <w:ins w:id="573" w:author="Brainard, David H" w:date="2021-01-17T17:08:00Z">
        <w:r>
          <w:rPr>
            <w:rStyle w:val="None"/>
            <w:rFonts w:ascii="Times New Roman" w:hAnsi="Times New Roman"/>
            <w:sz w:val="22"/>
            <w:szCs w:val="22"/>
          </w:rPr>
          <w:t xml:space="preserve"> to a line of slope 1 in the </w:t>
        </w:r>
      </w:ins>
      <m:oMath>
        <m:func>
          <m:funcPr>
            <m:ctrlPr>
              <w:ins w:id="574" w:author="Brainard, David H" w:date="2021-01-17T17:08:00Z">
                <w:rPr>
                  <w:rStyle w:val="None"/>
                  <w:rFonts w:ascii="Cambria Math" w:eastAsia="Times New Roman" w:hAnsi="Cambria Math" w:cs="Times New Roman"/>
                  <w:i/>
                  <w:sz w:val="22"/>
                  <w:szCs w:val="22"/>
                </w:rPr>
              </w:ins>
            </m:ctrlPr>
          </m:funcPr>
          <m:fName>
            <m:r>
              <w:ins w:id="575" w:author="Brainard, David H" w:date="2021-01-17T17:08:00Z">
                <m:rPr>
                  <m:sty m:val="p"/>
                </m:rPr>
                <w:rPr>
                  <w:rStyle w:val="None"/>
                  <w:rFonts w:ascii="Cambria Math" w:eastAsia="Times New Roman" w:hAnsi="Cambria Math" w:cs="Times New Roman"/>
                  <w:sz w:val="22"/>
                  <w:szCs w:val="22"/>
                </w:rPr>
                <m:t>log</m:t>
              </w:ins>
            </m:r>
          </m:fName>
          <m:e>
            <m:d>
              <m:dPr>
                <m:ctrlPr>
                  <w:ins w:id="576" w:author="Brainard, David H" w:date="2021-01-17T17:08:00Z">
                    <w:rPr>
                      <w:rStyle w:val="None"/>
                      <w:rFonts w:ascii="Cambria Math" w:eastAsia="Times New Roman" w:hAnsi="Cambria Math" w:cs="Times New Roman"/>
                      <w:i/>
                      <w:sz w:val="22"/>
                      <w:szCs w:val="22"/>
                    </w:rPr>
                  </w:ins>
                </m:ctrlPr>
              </m:dPr>
              <m:e>
                <m:sSup>
                  <m:sSupPr>
                    <m:ctrlPr>
                      <w:ins w:id="577" w:author="Brainard, David H" w:date="2021-01-17T17:08:00Z">
                        <w:rPr>
                          <w:rStyle w:val="None"/>
                          <w:rFonts w:ascii="Cambria Math" w:eastAsia="Times New Roman" w:hAnsi="Cambria Math" w:cs="Times New Roman"/>
                          <w:i/>
                          <w:sz w:val="22"/>
                          <w:szCs w:val="22"/>
                        </w:rPr>
                      </w:ins>
                    </m:ctrlPr>
                  </m:sSupPr>
                  <m:e>
                    <m:r>
                      <w:ins w:id="578" w:author="Brainard, David H" w:date="2021-01-17T17:08:00Z">
                        <w:rPr>
                          <w:rStyle w:val="None"/>
                          <w:rFonts w:ascii="Cambria Math" w:eastAsia="Times New Roman" w:hAnsi="Cambria Math" w:cs="Times New Roman"/>
                          <w:sz w:val="22"/>
                          <w:szCs w:val="22"/>
                        </w:rPr>
                        <m:t>σ</m:t>
                      </w:ins>
                    </m:r>
                  </m:e>
                  <m:sup>
                    <m:r>
                      <w:ins w:id="579" w:author="Brainard, David H" w:date="2021-01-17T17:08:00Z">
                        <w:rPr>
                          <w:rStyle w:val="None"/>
                          <w:rFonts w:ascii="Cambria Math" w:eastAsia="Times New Roman" w:hAnsi="Cambria Math" w:cs="Times New Roman"/>
                          <w:sz w:val="22"/>
                          <w:szCs w:val="22"/>
                        </w:rPr>
                        <m:t>2</m:t>
                      </w:ins>
                    </m:r>
                  </m:sup>
                </m:sSup>
              </m:e>
            </m:d>
          </m:e>
        </m:func>
      </m:oMath>
      <w:ins w:id="580" w:author="Brainard, David H" w:date="2021-01-17T17:09:00Z">
        <w:r>
          <w:rPr>
            <w:rStyle w:val="None"/>
            <w:rFonts w:ascii="Times New Roman" w:hAnsi="Times New Roman"/>
            <w:sz w:val="22"/>
            <w:szCs w:val="22"/>
          </w:rPr>
          <w:t xml:space="preserve"> plot.  Fitting such measurements allows us to check whether the model describes the data as well as to determine the two parameters </w:t>
        </w:r>
      </w:ins>
      <m:oMath>
        <m:sSubSup>
          <m:sSubSupPr>
            <m:ctrlPr>
              <w:ins w:id="581" w:author="Brainard, David H" w:date="2021-01-17T17:09:00Z">
                <w:rPr>
                  <w:rStyle w:val="None"/>
                  <w:rFonts w:ascii="Cambria Math" w:eastAsia="Times New Roman" w:hAnsi="Cambria Math" w:cs="Times New Roman"/>
                  <w:i/>
                  <w:sz w:val="22"/>
                  <w:szCs w:val="22"/>
                </w:rPr>
              </w:ins>
            </m:ctrlPr>
          </m:sSubSupPr>
          <m:e>
            <m:r>
              <w:ins w:id="582" w:author="Brainard, David H" w:date="2021-01-17T17:09:00Z">
                <w:rPr>
                  <w:rStyle w:val="None"/>
                  <w:rFonts w:ascii="Cambria Math" w:eastAsia="Times New Roman" w:hAnsi="Cambria Math" w:cs="Times New Roman"/>
                  <w:sz w:val="22"/>
                  <w:szCs w:val="22"/>
                </w:rPr>
                <m:t>σ</m:t>
              </w:ins>
            </m:r>
          </m:e>
          <m:sub>
            <m:r>
              <w:ins w:id="583" w:author="Brainard, David H" w:date="2021-01-17T17:09:00Z">
                <w:rPr>
                  <w:rStyle w:val="None"/>
                  <w:rFonts w:ascii="Cambria Math" w:eastAsia="Times New Roman" w:hAnsi="Cambria Math" w:cs="Times New Roman"/>
                  <w:sz w:val="22"/>
                  <w:szCs w:val="22"/>
                </w:rPr>
                <m:t>i</m:t>
              </w:ins>
            </m:r>
          </m:sub>
          <m:sup>
            <m:r>
              <w:ins w:id="584" w:author="Brainard, David H" w:date="2021-01-17T17:09:00Z">
                <w:rPr>
                  <w:rStyle w:val="None"/>
                  <w:rFonts w:ascii="Cambria Math" w:eastAsia="Times New Roman" w:hAnsi="Cambria Math" w:cs="Times New Roman"/>
                  <w:sz w:val="22"/>
                  <w:szCs w:val="22"/>
                </w:rPr>
                <m:t>2</m:t>
              </w:ins>
            </m:r>
          </m:sup>
        </m:sSubSup>
      </m:oMath>
      <w:ins w:id="585" w:author="Brainard, David H" w:date="2021-01-17T17:09:00Z">
        <w:r>
          <w:rPr>
            <w:rStyle w:val="None"/>
            <w:rFonts w:ascii="Times New Roman" w:hAnsi="Times New Roman"/>
            <w:sz w:val="22"/>
            <w:szCs w:val="22"/>
          </w:rPr>
          <w:t xml:space="preserve"> and </w:t>
        </w:r>
      </w:ins>
      <m:oMath>
        <m:sSubSup>
          <m:sSubSupPr>
            <m:ctrlPr>
              <w:ins w:id="586" w:author="Brainard, David H" w:date="2021-01-17T17:09:00Z">
                <w:rPr>
                  <w:rStyle w:val="None"/>
                  <w:rFonts w:ascii="Cambria Math" w:eastAsia="Times New Roman" w:hAnsi="Cambria Math" w:cs="Times New Roman"/>
                  <w:i/>
                  <w:sz w:val="22"/>
                  <w:szCs w:val="22"/>
                </w:rPr>
              </w:ins>
            </m:ctrlPr>
          </m:sSubSupPr>
          <m:e>
            <m:r>
              <w:ins w:id="587" w:author="Brainard, David H" w:date="2021-01-17T17:09:00Z">
                <w:rPr>
                  <w:rStyle w:val="None"/>
                  <w:rFonts w:ascii="Cambria Math" w:eastAsia="Times New Roman" w:hAnsi="Cambria Math" w:cs="Times New Roman"/>
                  <w:sz w:val="22"/>
                  <w:szCs w:val="22"/>
                </w:rPr>
                <m:t>σ</m:t>
              </w:ins>
            </m:r>
          </m:e>
          <m:sub>
            <m:r>
              <w:ins w:id="588" w:author="Brainard, David H" w:date="2021-01-17T17:09:00Z">
                <w:rPr>
                  <w:rStyle w:val="None"/>
                  <w:rFonts w:ascii="Cambria Math" w:eastAsia="Times New Roman" w:hAnsi="Cambria Math" w:cs="Times New Roman"/>
                  <w:sz w:val="22"/>
                  <w:szCs w:val="22"/>
                </w:rPr>
                <m:t>e0</m:t>
              </w:ins>
            </m:r>
          </m:sub>
          <m:sup>
            <m:r>
              <w:ins w:id="589" w:author="Brainard, David H" w:date="2021-01-17T17:09:00Z">
                <w:rPr>
                  <w:rStyle w:val="None"/>
                  <w:rFonts w:ascii="Cambria Math" w:eastAsia="Times New Roman" w:hAnsi="Cambria Math" w:cs="Times New Roman"/>
                  <w:sz w:val="22"/>
                  <w:szCs w:val="22"/>
                </w:rPr>
                <m:t>2</m:t>
              </w:ins>
            </m:r>
          </m:sup>
        </m:sSubSup>
      </m:oMath>
      <w:ins w:id="590" w:author="Brainard, David H" w:date="2021-01-17T17:09:00Z">
        <w:r>
          <w:rPr>
            <w:rStyle w:val="None"/>
            <w:rFonts w:ascii="Times New Roman" w:hAnsi="Times New Roman"/>
            <w:sz w:val="22"/>
            <w:szCs w:val="22"/>
          </w:rPr>
          <w:t xml:space="preserve">. </w:t>
        </w:r>
      </w:ins>
      <w:ins w:id="591" w:author="Brainard, David H" w:date="2021-01-17T17:10:00Z">
        <w:r>
          <w:rPr>
            <w:rStyle w:val="None"/>
            <w:rFonts w:ascii="Times New Roman" w:hAnsi="Times New Roman"/>
            <w:sz w:val="22"/>
            <w:szCs w:val="22"/>
          </w:rPr>
          <w:t xml:space="preserve">In particular, we can establish the relative contribution of the internal representational variability and external stimulus drive variability in limiting lightness discrimination. Indeed, </w:t>
        </w:r>
      </w:ins>
      <w:ins w:id="592" w:author="Brainard, David H" w:date="2021-01-17T17:11:00Z">
        <w:r>
          <w:rPr>
            <w:rStyle w:val="None"/>
            <w:rFonts w:ascii="Times New Roman" w:hAnsi="Times New Roman"/>
            <w:sz w:val="22"/>
            <w:szCs w:val="22"/>
          </w:rPr>
          <w:t xml:space="preserve">the parameter </w:t>
        </w:r>
      </w:ins>
      <m:oMath>
        <m:sSubSup>
          <m:sSubSupPr>
            <m:ctrlPr>
              <w:ins w:id="593" w:author="Brainard, David H" w:date="2021-01-17T17:11:00Z">
                <w:rPr>
                  <w:rStyle w:val="None"/>
                  <w:rFonts w:ascii="Cambria Math" w:eastAsia="Times New Roman" w:hAnsi="Cambria Math" w:cs="Times New Roman"/>
                  <w:i/>
                  <w:sz w:val="22"/>
                  <w:szCs w:val="22"/>
                </w:rPr>
              </w:ins>
            </m:ctrlPr>
          </m:sSubSupPr>
          <m:e>
            <m:r>
              <w:ins w:id="594" w:author="Brainard, David H" w:date="2021-01-17T17:11:00Z">
                <w:rPr>
                  <w:rStyle w:val="None"/>
                  <w:rFonts w:ascii="Cambria Math" w:eastAsia="Times New Roman" w:hAnsi="Cambria Math" w:cs="Times New Roman"/>
                  <w:sz w:val="22"/>
                  <w:szCs w:val="22"/>
                </w:rPr>
                <m:t>σ</m:t>
              </w:ins>
            </m:r>
          </m:e>
          <m:sub>
            <m:r>
              <w:ins w:id="595" w:author="Brainard, David H" w:date="2021-01-17T17:11:00Z">
                <w:rPr>
                  <w:rStyle w:val="None"/>
                  <w:rFonts w:ascii="Cambria Math" w:eastAsia="Times New Roman" w:hAnsi="Cambria Math" w:cs="Times New Roman"/>
                  <w:sz w:val="22"/>
                  <w:szCs w:val="22"/>
                </w:rPr>
                <m:t>e0</m:t>
              </w:ins>
            </m:r>
          </m:sub>
          <m:sup>
            <m:r>
              <w:ins w:id="596" w:author="Brainard, David H" w:date="2021-01-17T17:11:00Z">
                <w:rPr>
                  <w:rStyle w:val="None"/>
                  <w:rFonts w:ascii="Cambria Math" w:eastAsia="Times New Roman" w:hAnsi="Cambria Math" w:cs="Times New Roman"/>
                  <w:sz w:val="22"/>
                  <w:szCs w:val="22"/>
                </w:rPr>
                <m:t>2</m:t>
              </w:ins>
            </m:r>
          </m:sup>
        </m:sSubSup>
      </m:oMath>
      <w:ins w:id="597" w:author="Brainard, David H" w:date="2021-01-17T17:11:00Z">
        <w:r>
          <w:rPr>
            <w:rStyle w:val="None"/>
            <w:rFonts w:ascii="Times New Roman" w:hAnsi="Times New Roman"/>
            <w:sz w:val="22"/>
            <w:szCs w:val="22"/>
          </w:rPr>
          <w:t xml:space="preserve"> qu</w:t>
        </w:r>
      </w:ins>
      <w:ins w:id="598" w:author="Brainard, David H" w:date="2021-01-17T17:12:00Z">
        <w:r>
          <w:rPr>
            <w:rStyle w:val="None"/>
            <w:rFonts w:ascii="Times New Roman" w:hAnsi="Times New Roman"/>
            <w:sz w:val="22"/>
            <w:szCs w:val="22"/>
          </w:rPr>
          <w:t>antifies</w:t>
        </w:r>
      </w:ins>
      <w:ins w:id="599" w:author="Brainard, David H" w:date="2021-01-17T17:11:00Z">
        <w:r>
          <w:rPr>
            <w:rStyle w:val="None"/>
            <w:rFonts w:ascii="Times New Roman" w:hAnsi="Times New Roman"/>
            <w:sz w:val="22"/>
            <w:szCs w:val="22"/>
          </w:rPr>
          <w:t xml:space="preserve"> how much the variation in background surface </w:t>
        </w:r>
      </w:ins>
      <w:ins w:id="600" w:author="Brainard, David H" w:date="2021-01-17T17:12:00Z">
        <w:r>
          <w:rPr>
            <w:rStyle w:val="None"/>
            <w:rFonts w:ascii="Times New Roman" w:hAnsi="Times New Roman"/>
            <w:sz w:val="22"/>
            <w:szCs w:val="22"/>
          </w:rPr>
          <w:t xml:space="preserve">reflectance intrudes on the internal representation </w:t>
        </w:r>
        <w:r w:rsidRPr="00D337F3">
          <w:rPr>
            <w:rStyle w:val="None"/>
            <w:rFonts w:ascii="Times New Roman" w:eastAsia="Times New Roman" w:hAnsi="Times New Roman" w:cs="Times New Roman"/>
            <w:iCs/>
            <w:sz w:val="22"/>
            <w:szCs w:val="22"/>
          </w:rPr>
          <w:t>z</w:t>
        </w:r>
        <w:r>
          <w:rPr>
            <w:rStyle w:val="None"/>
            <w:rFonts w:ascii="Times New Roman" w:hAnsi="Times New Roman"/>
            <w:sz w:val="22"/>
            <w:szCs w:val="22"/>
          </w:rPr>
          <w:t xml:space="preserve"> that mediates the lightness discrimination task, in a manner that may be comp</w:t>
        </w:r>
      </w:ins>
      <w:ins w:id="601" w:author="Brainard, David H" w:date="2021-01-17T17:13:00Z">
        <w:r>
          <w:rPr>
            <w:rStyle w:val="None"/>
            <w:rFonts w:ascii="Times New Roman" w:hAnsi="Times New Roman"/>
            <w:sz w:val="22"/>
            <w:szCs w:val="22"/>
          </w:rPr>
          <w:t xml:space="preserve">ared to the intrinsic precision of that representation specified by </w:t>
        </w:r>
      </w:ins>
      <m:oMath>
        <m:sSubSup>
          <m:sSubSupPr>
            <m:ctrlPr>
              <w:ins w:id="602" w:author="Brainard, David H" w:date="2021-01-17T17:13:00Z">
                <w:rPr>
                  <w:rStyle w:val="None"/>
                  <w:rFonts w:ascii="Cambria Math" w:eastAsia="Times New Roman" w:hAnsi="Cambria Math" w:cs="Times New Roman"/>
                  <w:i/>
                  <w:sz w:val="22"/>
                  <w:szCs w:val="22"/>
                </w:rPr>
              </w:ins>
            </m:ctrlPr>
          </m:sSubSupPr>
          <m:e>
            <m:r>
              <w:ins w:id="603" w:author="Brainard, David H" w:date="2021-01-17T17:13:00Z">
                <w:rPr>
                  <w:rStyle w:val="None"/>
                  <w:rFonts w:ascii="Cambria Math" w:eastAsia="Times New Roman" w:hAnsi="Cambria Math" w:cs="Times New Roman"/>
                  <w:sz w:val="22"/>
                  <w:szCs w:val="22"/>
                </w:rPr>
                <m:t>σ</m:t>
              </w:ins>
            </m:r>
          </m:e>
          <m:sub>
            <m:r>
              <w:ins w:id="604" w:author="Brainard, David H" w:date="2021-01-17T17:13:00Z">
                <w:rPr>
                  <w:rStyle w:val="None"/>
                  <w:rFonts w:ascii="Cambria Math" w:eastAsia="Times New Roman" w:hAnsi="Cambria Math" w:cs="Times New Roman"/>
                  <w:sz w:val="22"/>
                  <w:szCs w:val="22"/>
                </w:rPr>
                <m:t>i</m:t>
              </w:ins>
            </m:r>
          </m:sub>
          <m:sup>
            <m:r>
              <w:ins w:id="605" w:author="Brainard, David H" w:date="2021-01-17T17:13:00Z">
                <w:rPr>
                  <w:rStyle w:val="None"/>
                  <w:rFonts w:ascii="Cambria Math" w:eastAsia="Times New Roman" w:hAnsi="Cambria Math" w:cs="Times New Roman"/>
                  <w:sz w:val="22"/>
                  <w:szCs w:val="22"/>
                </w:rPr>
                <m:t>2</m:t>
              </w:ins>
            </m:r>
          </m:sup>
        </m:sSubSup>
        <m:r>
          <w:ins w:id="606" w:author="Brainard, David H" w:date="2021-01-17T17:13:00Z">
            <w:rPr>
              <w:rStyle w:val="None"/>
              <w:rFonts w:ascii="Cambria Math" w:eastAsia="Times New Roman" w:hAnsi="Cambria Math" w:cs="Times New Roman"/>
              <w:sz w:val="22"/>
              <w:szCs w:val="22"/>
            </w:rPr>
            <m:t>.</m:t>
          </w:ins>
        </m:r>
      </m:oMath>
    </w:p>
    <w:p w14:paraId="6B20C7EE" w14:textId="205CE9E8" w:rsidR="00F9135E" w:rsidRPr="00723CC7" w:rsidRDefault="004B49FC" w:rsidP="00F9135E">
      <w:pPr>
        <w:pStyle w:val="Default"/>
        <w:spacing w:before="0" w:after="270"/>
        <w:rPr>
          <w:rStyle w:val="None"/>
          <w:rFonts w:ascii="Times New Roman" w:hAnsi="Times New Roman"/>
          <w:sz w:val="22"/>
          <w:szCs w:val="22"/>
        </w:rPr>
      </w:pPr>
      <w:ins w:id="607" w:author="Brainard, David H" w:date="2021-01-18T13:10:00Z">
        <w:r>
          <w:rPr>
            <w:rFonts w:ascii="Times New Roman" w:hAnsi="Times New Roman"/>
            <w:b/>
            <w:bCs/>
            <w:sz w:val="22"/>
            <w:szCs w:val="22"/>
          </w:rPr>
          <w:t xml:space="preserve">Computational Observer </w:t>
        </w:r>
      </w:ins>
      <w:del w:id="608" w:author="Brainard, David H" w:date="2021-01-18T09:25:00Z">
        <w:r w:rsidR="00F9135E" w:rsidDel="00B91EBD">
          <w:rPr>
            <w:rFonts w:ascii="Times New Roman" w:hAnsi="Times New Roman"/>
            <w:b/>
            <w:bCs/>
            <w:sz w:val="22"/>
            <w:szCs w:val="22"/>
          </w:rPr>
          <w:delText>Theory of Signal Detection for the Model of Visual System</w:delText>
        </w:r>
      </w:del>
      <w:ins w:id="609" w:author="Brainard, David H" w:date="2021-01-18T09:25:00Z">
        <w:r w:rsidR="00B91EBD">
          <w:rPr>
            <w:rFonts w:ascii="Times New Roman" w:hAnsi="Times New Roman"/>
            <w:b/>
            <w:bCs/>
            <w:sz w:val="22"/>
            <w:szCs w:val="22"/>
          </w:rPr>
          <w:t>Linear Receptive Field Model</w:t>
        </w:r>
      </w:ins>
      <w:r w:rsidR="00F9135E">
        <w:rPr>
          <w:rFonts w:ascii="Times New Roman" w:hAnsi="Times New Roman"/>
          <w:b/>
          <w:bCs/>
          <w:sz w:val="22"/>
          <w:szCs w:val="22"/>
        </w:rPr>
        <w:t>:</w:t>
      </w:r>
      <w:r w:rsidR="00F9135E">
        <w:rPr>
          <w:rStyle w:val="None"/>
          <w:rFonts w:ascii="Times New Roman" w:hAnsi="Times New Roman"/>
          <w:sz w:val="22"/>
          <w:szCs w:val="22"/>
        </w:rPr>
        <w:t xml:space="preserve"> </w:t>
      </w:r>
      <w:ins w:id="610" w:author="Brainard, David H" w:date="2021-01-18T09:26:00Z">
        <w:r w:rsidR="00B91EBD">
          <w:rPr>
            <w:rStyle w:val="None"/>
            <w:rFonts w:ascii="Times New Roman" w:hAnsi="Times New Roman"/>
            <w:sz w:val="22"/>
            <w:szCs w:val="22"/>
          </w:rPr>
          <w:t xml:space="preserve">When the external noise added to the images is </w:t>
        </w:r>
      </w:ins>
      <w:ins w:id="611" w:author="Brainard, David H" w:date="2021-01-18T09:27:00Z">
        <w:r w:rsidR="00B91EBD">
          <w:rPr>
            <w:rStyle w:val="None"/>
            <w:rFonts w:ascii="Times New Roman" w:hAnsi="Times New Roman"/>
            <w:sz w:val="22"/>
            <w:szCs w:val="22"/>
          </w:rPr>
          <w:t>characterized by a</w:t>
        </w:r>
      </w:ins>
      <w:ins w:id="612" w:author="Brainard, David H" w:date="2021-01-18T09:26:00Z">
        <w:r w:rsidR="00B91EBD">
          <w:rPr>
            <w:rStyle w:val="None"/>
            <w:rFonts w:ascii="Times New Roman" w:hAnsi="Times New Roman"/>
            <w:sz w:val="22"/>
            <w:szCs w:val="22"/>
          </w:rPr>
          <w:t xml:space="preserve"> </w:t>
        </w:r>
      </w:ins>
      <w:ins w:id="613" w:author="Brainard, David H" w:date="2021-01-18T09:27:00Z">
        <w:r w:rsidR="00B91EBD">
          <w:rPr>
            <w:rStyle w:val="None"/>
            <w:rFonts w:ascii="Times New Roman" w:hAnsi="Times New Roman"/>
            <w:sz w:val="22"/>
            <w:szCs w:val="22"/>
          </w:rPr>
          <w:t xml:space="preserve">multivariate Gaussian, </w:t>
        </w:r>
      </w:ins>
      <w:ins w:id="614" w:author="Brainard, David H" w:date="2021-01-18T09:28:00Z">
        <w:r w:rsidR="00B91EBD">
          <w:rPr>
            <w:rStyle w:val="None"/>
            <w:rFonts w:ascii="Times New Roman" w:hAnsi="Times New Roman"/>
            <w:sz w:val="22"/>
            <w:szCs w:val="22"/>
          </w:rPr>
          <w:t xml:space="preserve">a simple linear receptive field model of the visual system is equivalent to the TSD model developed above. We first develop this equivalence. The advantage of the receptive field formulation is that it can </w:t>
        </w:r>
      </w:ins>
      <w:ins w:id="615" w:author="Brainard, David H" w:date="2021-01-18T09:29:00Z">
        <w:r w:rsidR="00B91EBD">
          <w:rPr>
            <w:rStyle w:val="None"/>
            <w:rFonts w:ascii="Times New Roman" w:hAnsi="Times New Roman"/>
            <w:sz w:val="22"/>
            <w:szCs w:val="22"/>
          </w:rPr>
          <w:t>be implemented computationally and applied in cases where the external noise is not Gaussian.  In our case, the fact that we truncate surface reflectances to lie between 0 and 1 to satisfy physical realizability means that the Gaussian characterizat</w:t>
        </w:r>
      </w:ins>
      <w:ins w:id="616" w:author="Brainard, David H" w:date="2021-01-18T09:30:00Z">
        <w:r w:rsidR="00B91EBD">
          <w:rPr>
            <w:rStyle w:val="None"/>
            <w:rFonts w:ascii="Times New Roman" w:hAnsi="Times New Roman"/>
            <w:sz w:val="22"/>
            <w:szCs w:val="22"/>
          </w:rPr>
          <w:t xml:space="preserve">ion is only an approximation, </w:t>
        </w:r>
        <w:r w:rsidR="00B91EBD">
          <w:rPr>
            <w:rStyle w:val="None"/>
            <w:rFonts w:ascii="Times New Roman" w:hAnsi="Times New Roman"/>
            <w:sz w:val="22"/>
            <w:szCs w:val="22"/>
          </w:rPr>
          <w:lastRenderedPageBreak/>
          <w:t>so that adopting the linear receptive field formulation improves the precision of our modeling. This approach also allows us to incorporate the Poisson variability of the cone excitations.</w:t>
        </w:r>
      </w:ins>
      <w:del w:id="617" w:author="Brainard, David H" w:date="2021-01-18T09:31:00Z">
        <w:r w:rsidR="00F9135E" w:rsidDel="00B91EBD">
          <w:rPr>
            <w:rStyle w:val="None"/>
            <w:rFonts w:ascii="Times New Roman" w:hAnsi="Times New Roman"/>
            <w:sz w:val="22"/>
            <w:szCs w:val="22"/>
          </w:rPr>
          <w:delText>The computational model approximates the response of the visual system to the images as the output of a linear receptive field. The observer’s behavior is modeled as a noisy decision-making process based on this internal representation of the stimulus images by the visual system.</w:delText>
        </w:r>
      </w:del>
      <w:del w:id="618" w:author="Brainard, David H" w:date="2021-01-18T09:33:00Z">
        <w:r w:rsidR="00F9135E" w:rsidDel="00E26684">
          <w:rPr>
            <w:rStyle w:val="None"/>
            <w:rFonts w:ascii="Times New Roman" w:hAnsi="Times New Roman"/>
            <w:sz w:val="22"/>
            <w:szCs w:val="22"/>
          </w:rPr>
          <w:delText xml:space="preserve"> </w:delText>
        </w:r>
      </w:del>
    </w:p>
    <w:p w14:paraId="098CD735" w14:textId="6A06D399" w:rsidR="002E733A" w:rsidRDefault="00F9135E" w:rsidP="00F9135E">
      <w:pPr>
        <w:pStyle w:val="Default"/>
        <w:spacing w:after="270"/>
        <w:rPr>
          <w:ins w:id="619" w:author="Brainard, David H" w:date="2021-01-18T10:02:00Z"/>
          <w:rFonts w:ascii="Times New Roman" w:hAnsi="Times New Roman" w:cs="Times New Roman"/>
          <w:sz w:val="22"/>
          <w:szCs w:val="22"/>
        </w:rPr>
      </w:pPr>
      <w:del w:id="620" w:author="Brainard, David H" w:date="2021-01-18T09:31:00Z">
        <w:r w:rsidRPr="00B87D7E" w:rsidDel="00B91EBD">
          <w:rPr>
            <w:rFonts w:ascii="Times New Roman" w:hAnsi="Times New Roman" w:cs="Times New Roman"/>
            <w:sz w:val="22"/>
            <w:szCs w:val="22"/>
          </w:rPr>
          <w:delText>Let</w:delText>
        </w:r>
        <w:r w:rsidDel="00B91EBD">
          <w:rPr>
            <w:rFonts w:ascii="Times New Roman" w:hAnsi="Times New Roman" w:cs="Times New Roman"/>
            <w:sz w:val="22"/>
            <w:szCs w:val="22"/>
          </w:rPr>
          <w:delText>’s</w:delText>
        </w:r>
        <w:r w:rsidRPr="00B87D7E" w:rsidDel="00B91EBD">
          <w:rPr>
            <w:rFonts w:ascii="Times New Roman" w:hAnsi="Times New Roman" w:cs="Times New Roman"/>
            <w:sz w:val="22"/>
            <w:szCs w:val="22"/>
          </w:rPr>
          <w:delText xml:space="preserve"> denote</w:delText>
        </w:r>
      </w:del>
      <w:ins w:id="621" w:author="Brainard, David H" w:date="2021-01-18T09:31:00Z">
        <w:r w:rsidR="00B91EBD">
          <w:rPr>
            <w:rFonts w:ascii="Times New Roman" w:hAnsi="Times New Roman" w:cs="Times New Roman"/>
            <w:sz w:val="22"/>
            <w:szCs w:val="22"/>
          </w:rPr>
          <w:t>Denote</w:t>
        </w:r>
      </w:ins>
      <w:r w:rsidRPr="00B87D7E">
        <w:rPr>
          <w:rFonts w:ascii="Times New Roman" w:hAnsi="Times New Roman" w:cs="Times New Roman"/>
          <w:sz w:val="22"/>
          <w:szCs w:val="22"/>
        </w:rPr>
        <w:t xml:space="preserve"> </w:t>
      </w:r>
      <w:r>
        <w:rPr>
          <w:rFonts w:ascii="Times New Roman" w:hAnsi="Times New Roman" w:cs="Times New Roman"/>
          <w:sz w:val="22"/>
          <w:szCs w:val="22"/>
        </w:rPr>
        <w:t>the</w:t>
      </w:r>
      <w:r w:rsidRPr="00B87D7E">
        <w:rPr>
          <w:rFonts w:ascii="Times New Roman" w:hAnsi="Times New Roman" w:cs="Times New Roman"/>
          <w:sz w:val="22"/>
          <w:szCs w:val="22"/>
        </w:rPr>
        <w:t xml:space="preserve"> </w:t>
      </w:r>
      <w:r>
        <w:rPr>
          <w:rFonts w:ascii="Times New Roman" w:hAnsi="Times New Roman" w:cs="Times New Roman"/>
          <w:sz w:val="22"/>
          <w:szCs w:val="22"/>
        </w:rPr>
        <w:t>stimulus</w:t>
      </w:r>
      <w:r w:rsidRPr="00B87D7E">
        <w:rPr>
          <w:rFonts w:ascii="Times New Roman" w:hAnsi="Times New Roman" w:cs="Times New Roman"/>
          <w:sz w:val="22"/>
          <w:szCs w:val="22"/>
        </w:rPr>
        <w:t xml:space="preserve"> image by </w:t>
      </w:r>
      <w:r>
        <w:rPr>
          <w:rFonts w:ascii="Times New Roman" w:hAnsi="Times New Roman" w:cs="Times New Roman"/>
          <w:sz w:val="22"/>
          <w:szCs w:val="22"/>
        </w:rPr>
        <w:t xml:space="preserve">the </w:t>
      </w:r>
      <w:r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Pr="00B87D7E">
        <w:rPr>
          <w:rFonts w:ascii="Times New Roman" w:hAnsi="Times New Roman" w:cs="Times New Roman"/>
          <w:sz w:val="22"/>
          <w:szCs w:val="22"/>
        </w:rPr>
        <w:t xml:space="preserve">, and the receptive field by </w:t>
      </w:r>
      <w:r>
        <w:rPr>
          <w:rFonts w:ascii="Times New Roman" w:hAnsi="Times New Roman" w:cs="Times New Roman"/>
          <w:sz w:val="22"/>
          <w:szCs w:val="22"/>
        </w:rPr>
        <w:t xml:space="preserve">the </w:t>
      </w:r>
      <w:r w:rsidRPr="00B574A0">
        <w:rPr>
          <w:rFonts w:ascii="Times New Roman" w:hAnsi="Times New Roman" w:cs="Times New Roman"/>
          <w:sz w:val="22"/>
          <w:szCs w:val="22"/>
        </w:rPr>
        <w:t>column</w:t>
      </w:r>
      <w:r w:rsidRPr="005306EC">
        <w:rPr>
          <w:rFonts w:ascii="Times New Roman" w:hAnsi="Times New Roman" w:cs="Times New Roman"/>
          <w:sz w:val="22"/>
          <w:szCs w:val="22"/>
        </w:rPr>
        <w:t xml:space="preserve"> </w:t>
      </w:r>
      <w:r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Pr="00B87D7E">
        <w:rPr>
          <w:rFonts w:ascii="Times New Roman" w:hAnsi="Times New Roman" w:cs="Times New Roman"/>
          <w:sz w:val="22"/>
          <w:szCs w:val="22"/>
        </w:rPr>
        <w:t>.</w:t>
      </w:r>
      <w:r>
        <w:rPr>
          <w:rFonts w:ascii="Times New Roman" w:hAnsi="Times New Roman" w:cs="Times New Roman"/>
          <w:sz w:val="22"/>
          <w:szCs w:val="22"/>
        </w:rPr>
        <w:t xml:space="preserve"> </w:t>
      </w:r>
      <w:ins w:id="622" w:author="Brainard, David H" w:date="2021-01-18T09:31:00Z">
        <w:r w:rsidR="00E26684">
          <w:rPr>
            <w:rFonts w:ascii="Times New Roman" w:hAnsi="Times New Roman" w:cs="Times New Roman"/>
            <w:sz w:val="22"/>
            <w:szCs w:val="22"/>
          </w:rPr>
          <w:t xml:space="preserve">The entries of I are the </w:t>
        </w:r>
      </w:ins>
      <w:ins w:id="623" w:author="Brainard, David H" w:date="2021-01-18T09:33:00Z">
        <w:r w:rsidR="00E26684">
          <w:rPr>
            <w:rFonts w:ascii="Times New Roman" w:hAnsi="Times New Roman" w:cs="Times New Roman"/>
            <w:sz w:val="22"/>
            <w:szCs w:val="22"/>
          </w:rPr>
          <w:t xml:space="preserve">radiant power emitted by the </w:t>
        </w:r>
      </w:ins>
      <w:ins w:id="624" w:author="Brainard, David H" w:date="2021-01-18T09:34:00Z">
        <w:r w:rsidR="00E26684">
          <w:rPr>
            <w:rFonts w:ascii="Times New Roman" w:hAnsi="Times New Roman" w:cs="Times New Roman"/>
            <w:sz w:val="22"/>
            <w:szCs w:val="22"/>
          </w:rPr>
          <w:t>monitor at each image location</w:t>
        </w:r>
      </w:ins>
      <w:ins w:id="625" w:author="Brainard, David H" w:date="2021-01-18T09:46:00Z">
        <w:r w:rsidR="00803AFD">
          <w:rPr>
            <w:rFonts w:ascii="Times New Roman" w:hAnsi="Times New Roman" w:cs="Times New Roman"/>
            <w:sz w:val="22"/>
            <w:szCs w:val="22"/>
          </w:rPr>
          <w:t xml:space="preserve">. The entries of </w:t>
        </w:r>
      </w:ins>
      <m:oMath>
        <m:r>
          <w:ins w:id="626" w:author="Brainard, David H" w:date="2021-01-18T09:47:00Z">
            <w:rPr>
              <w:rStyle w:val="None"/>
              <w:rFonts w:ascii="Cambria Math" w:eastAsia="Times New Roman" w:hAnsi="Cambria Math" w:cs="Times New Roman"/>
              <w:sz w:val="22"/>
              <w:szCs w:val="22"/>
            </w:rPr>
            <m:t>R</m:t>
          </w:ins>
        </m:r>
      </m:oMath>
      <w:ins w:id="627" w:author="Brainard, David H" w:date="2021-01-18T09:46:00Z">
        <w:r w:rsidR="00803AFD">
          <w:rPr>
            <w:rFonts w:ascii="Times New Roman" w:hAnsi="Times New Roman" w:cs="Times New Roman"/>
            <w:sz w:val="22"/>
            <w:szCs w:val="22"/>
          </w:rPr>
          <w:t xml:space="preserve"> are the corresponding sensitivities of the linear receptive field to each entry of </w:t>
        </w:r>
      </w:ins>
      <m:oMath>
        <m:r>
          <w:ins w:id="628" w:author="Brainard, David H" w:date="2021-01-18T09:47:00Z">
            <w:rPr>
              <w:rStyle w:val="None"/>
              <w:rFonts w:ascii="Cambria Math" w:eastAsia="Times New Roman" w:hAnsi="Cambria Math" w:cs="Times New Roman"/>
              <w:sz w:val="22"/>
              <w:szCs w:val="22"/>
            </w:rPr>
            <m:t>I</m:t>
          </w:ins>
        </m:r>
      </m:oMath>
      <w:ins w:id="629" w:author="Brainard, David H" w:date="2021-01-18T09:46:00Z">
        <w:r w:rsidR="00803AFD">
          <w:rPr>
            <w:rFonts w:ascii="Times New Roman" w:hAnsi="Times New Roman" w:cs="Times New Roman"/>
            <w:sz w:val="22"/>
            <w:szCs w:val="22"/>
          </w:rPr>
          <w:t>.</w:t>
        </w:r>
      </w:ins>
      <w:ins w:id="630" w:author="Brainard, David H" w:date="2021-01-18T09:34:00Z">
        <w:r w:rsidR="00E26684">
          <w:rPr>
            <w:rFonts w:ascii="Times New Roman" w:hAnsi="Times New Roman" w:cs="Times New Roman"/>
            <w:sz w:val="22"/>
            <w:szCs w:val="22"/>
          </w:rPr>
          <w:t xml:space="preserve"> </w:t>
        </w:r>
      </w:ins>
      <w:r>
        <w:rPr>
          <w:rFonts w:ascii="Times New Roman" w:hAnsi="Times New Roman" w:cs="Times New Roman"/>
          <w:sz w:val="22"/>
          <w:szCs w:val="22"/>
        </w:rPr>
        <w:t xml:space="preserve">The </w:t>
      </w:r>
      <w:r w:rsidRPr="00B87D7E">
        <w:rPr>
          <w:rFonts w:ascii="Times New Roman" w:hAnsi="Times New Roman" w:cs="Times New Roman"/>
          <w:sz w:val="22"/>
          <w:szCs w:val="22"/>
        </w:rPr>
        <w:t xml:space="preserve">response of the </w:t>
      </w:r>
      <w:del w:id="631" w:author="Brainard, David H" w:date="2021-01-18T09:47:00Z">
        <w:r w:rsidDel="00803AFD">
          <w:rPr>
            <w:rFonts w:ascii="Times New Roman" w:hAnsi="Times New Roman" w:cs="Times New Roman"/>
            <w:sz w:val="22"/>
            <w:szCs w:val="22"/>
          </w:rPr>
          <w:delText xml:space="preserve">visual system </w:delText>
        </w:r>
      </w:del>
      <w:ins w:id="632" w:author="Brainard, David H" w:date="2021-01-18T09:47:00Z">
        <w:r w:rsidR="00803AFD">
          <w:rPr>
            <w:rFonts w:ascii="Times New Roman" w:hAnsi="Times New Roman" w:cs="Times New Roman"/>
            <w:sz w:val="22"/>
            <w:szCs w:val="22"/>
          </w:rPr>
          <w:t xml:space="preserve">receptive field </w:t>
        </w:r>
      </w:ins>
      <w:r w:rsidRPr="00B87D7E">
        <w:rPr>
          <w:rFonts w:ascii="Times New Roman" w:hAnsi="Times New Roman" w:cs="Times New Roman"/>
          <w:sz w:val="22"/>
          <w:szCs w:val="22"/>
        </w:rPr>
        <w:t xml:space="preserve">is given </w:t>
      </w:r>
      <w:r>
        <w:rPr>
          <w:rFonts w:ascii="Times New Roman" w:hAnsi="Times New Roman" w:cs="Times New Roman"/>
          <w:sz w:val="22"/>
          <w:szCs w:val="22"/>
        </w:rPr>
        <w:t>as</w:t>
      </w:r>
      <w:r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Pr>
          <w:rStyle w:val="None"/>
          <w:rFonts w:ascii="Times New Roman" w:hAnsi="Times New Roman" w:cs="Times New Roman"/>
          <w:sz w:val="22"/>
          <w:szCs w:val="22"/>
        </w:rPr>
        <w:t xml:space="preserve">, </w:t>
      </w:r>
      <w:r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 xml:space="preserve">is </w:t>
      </w:r>
      <w:r w:rsidRPr="00B87D7E">
        <w:rPr>
          <w:rFonts w:ascii="Times New Roman" w:hAnsi="Times New Roman" w:cs="Times New Roman"/>
          <w:sz w:val="22"/>
          <w:szCs w:val="22"/>
        </w:rPr>
        <w:t xml:space="preserve">a random variable representing a draw of the </w:t>
      </w:r>
      <w:commentRangeStart w:id="633"/>
      <w:r w:rsidRPr="00B87D7E">
        <w:rPr>
          <w:rFonts w:ascii="Times New Roman" w:hAnsi="Times New Roman" w:cs="Times New Roman"/>
          <w:sz w:val="22"/>
          <w:szCs w:val="22"/>
        </w:rPr>
        <w:t>internal noise</w:t>
      </w:r>
      <w:r>
        <w:rPr>
          <w:rFonts w:ascii="Times New Roman" w:hAnsi="Times New Roman" w:cs="Times New Roman"/>
          <w:sz w:val="22"/>
          <w:szCs w:val="22"/>
        </w:rPr>
        <w:t xml:space="preserve"> </w:t>
      </w:r>
      <w:commentRangeEnd w:id="633"/>
      <w:r w:rsidR="000B2885">
        <w:rPr>
          <w:rStyle w:val="CommentReference"/>
          <w:rFonts w:ascii="Times New Roman" w:hAnsi="Times New Roman" w:cs="Times New Roman"/>
          <w:color w:val="auto"/>
          <w14:textOutline w14:w="0" w14:cap="rnd" w14:cmpd="sng" w14:algn="ctr">
            <w14:noFill/>
            <w14:prstDash w14:val="solid"/>
            <w14:bevel/>
          </w14:textOutline>
        </w:rPr>
        <w:commentReference w:id="633"/>
      </w:r>
      <w:r>
        <w:rPr>
          <w:rFonts w:ascii="Times New Roman" w:hAnsi="Times New Roman" w:cs="Times New Roman"/>
          <w:sz w:val="22"/>
          <w:szCs w:val="22"/>
        </w:rPr>
        <w:t>(</w:t>
      </w:r>
      <w:del w:id="634" w:author="Brainard, David H" w:date="2021-01-18T10:06:00Z">
        <w:r w:rsidRPr="00B87D7E" w:rsidDel="000B2885">
          <w:rPr>
            <w:rFonts w:ascii="Times New Roman" w:hAnsi="Times New Roman" w:cs="Times New Roman"/>
            <w:sz w:val="22"/>
            <w:szCs w:val="22"/>
          </w:rPr>
          <w:delText>mean</w:delText>
        </w:r>
        <w:r w:rsidDel="000B2885">
          <w:rPr>
            <w:rFonts w:ascii="Times New Roman" w:hAnsi="Times New Roman" w:cs="Times New Roman"/>
            <w:sz w:val="22"/>
            <w:szCs w:val="22"/>
          </w:rPr>
          <w:delText xml:space="preserve"> zero, </w:delText>
        </w:r>
      </w:del>
      <w:r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Pr>
          <w:rStyle w:val="None"/>
          <w:rFonts w:ascii="Times New Roman" w:hAnsi="Times New Roman" w:cs="Times New Roman"/>
          <w:sz w:val="22"/>
          <w:szCs w:val="22"/>
        </w:rPr>
        <w:t>) of the visual system</w:t>
      </w:r>
      <w:r w:rsidRPr="00B87D7E">
        <w:rPr>
          <w:rFonts w:ascii="Times New Roman" w:hAnsi="Times New Roman" w:cs="Times New Roman"/>
          <w:sz w:val="22"/>
          <w:szCs w:val="22"/>
        </w:rPr>
        <w:t xml:space="preserve">. </w:t>
      </w:r>
      <w:del w:id="635" w:author="Brainard, David H" w:date="2021-01-18T10:03:00Z">
        <w:r w:rsidRPr="00B87D7E" w:rsidDel="002E733A">
          <w:rPr>
            <w:rFonts w:ascii="Times New Roman" w:hAnsi="Times New Roman" w:cs="Times New Roman"/>
            <w:sz w:val="22"/>
            <w:szCs w:val="22"/>
          </w:rPr>
          <w:delText xml:space="preserve">Neglecting noise, the difference in response between comparison and standard is </w:delText>
        </w:r>
      </w:del>
      <m:oMath>
        <m:r>
          <w:del w:id="636" w:author="Brainard, David H" w:date="2021-01-18T10:03:00Z">
            <m:rPr>
              <m:sty m:val="p"/>
            </m:rPr>
            <w:rPr>
              <w:rStyle w:val="None"/>
              <w:rFonts w:ascii="Cambria Math" w:hAnsi="Cambria Math" w:cs="Times New Roman"/>
              <w:sz w:val="22"/>
              <w:szCs w:val="22"/>
            </w:rPr>
            <m:t>Δ</m:t>
          </w:del>
        </m:r>
        <m:sSub>
          <m:sSubPr>
            <m:ctrlPr>
              <w:del w:id="637" w:author="Brainard, David H" w:date="2021-01-18T10:03:00Z">
                <w:rPr>
                  <w:rStyle w:val="None"/>
                  <w:rFonts w:ascii="Cambria Math" w:hAnsi="Cambria Math" w:cs="Times New Roman"/>
                  <w:i/>
                  <w:sz w:val="22"/>
                  <w:szCs w:val="22"/>
                </w:rPr>
              </w:del>
            </m:ctrlPr>
          </m:sSubPr>
          <m:e>
            <m:r>
              <w:del w:id="638" w:author="Brainard, David H" w:date="2021-01-18T10:03:00Z">
                <w:rPr>
                  <w:rStyle w:val="None"/>
                  <w:rFonts w:ascii="Cambria Math" w:hAnsi="Cambria Math" w:cs="Times New Roman"/>
                  <w:sz w:val="22"/>
                  <w:szCs w:val="22"/>
                </w:rPr>
                <m:t>r</m:t>
              </w:del>
            </m:r>
          </m:e>
          <m:sub>
            <m:r>
              <w:del w:id="639" w:author="Brainard, David H" w:date="2021-01-18T10:03:00Z">
                <w:rPr>
                  <w:rStyle w:val="None"/>
                  <w:rFonts w:ascii="Cambria Math" w:hAnsi="Cambria Math" w:cs="Times New Roman"/>
                  <w:sz w:val="22"/>
                  <w:szCs w:val="22"/>
                </w:rPr>
                <m:t>0</m:t>
              </w:del>
            </m:r>
          </m:sub>
        </m:sSub>
        <m:r>
          <w:del w:id="640" w:author="Brainard, David H" w:date="2021-01-18T10:03:00Z">
            <w:rPr>
              <w:rStyle w:val="None"/>
              <w:rFonts w:ascii="Cambria Math" w:hAnsi="Cambria Math" w:cs="Times New Roman"/>
              <w:sz w:val="22"/>
              <w:szCs w:val="22"/>
            </w:rPr>
            <m:t>=</m:t>
          </w:del>
        </m:r>
        <m:sSup>
          <m:sSupPr>
            <m:ctrlPr>
              <w:del w:id="641" w:author="Brainard, David H" w:date="2021-01-18T10:03:00Z">
                <w:rPr>
                  <w:rStyle w:val="None"/>
                  <w:rFonts w:ascii="Cambria Math" w:hAnsi="Cambria Math" w:cs="Times New Roman"/>
                  <w:i/>
                  <w:sz w:val="22"/>
                  <w:szCs w:val="22"/>
                </w:rPr>
              </w:del>
            </m:ctrlPr>
          </m:sSupPr>
          <m:e>
            <m:r>
              <w:del w:id="642" w:author="Brainard, David H" w:date="2021-01-18T10:03:00Z">
                <w:rPr>
                  <w:rStyle w:val="None"/>
                  <w:rFonts w:ascii="Cambria Math" w:hAnsi="Cambria Math" w:cs="Times New Roman"/>
                  <w:sz w:val="22"/>
                  <w:szCs w:val="22"/>
                </w:rPr>
                <m:t>R</m:t>
              </w:del>
            </m:r>
          </m:e>
          <m:sup>
            <m:r>
              <w:del w:id="643" w:author="Brainard, David H" w:date="2021-01-18T10:03:00Z">
                <w:rPr>
                  <w:rStyle w:val="None"/>
                  <w:rFonts w:ascii="Cambria Math" w:hAnsi="Cambria Math" w:cs="Times New Roman"/>
                  <w:sz w:val="22"/>
                  <w:szCs w:val="22"/>
                </w:rPr>
                <m:t>T</m:t>
              </w:del>
            </m:r>
          </m:sup>
        </m:sSup>
        <m:r>
          <w:del w:id="644" w:author="Brainard, David H" w:date="2021-01-18T10:03:00Z">
            <w:rPr>
              <w:rStyle w:val="None"/>
              <w:rFonts w:ascii="Cambria Math" w:hAnsi="Cambria Math" w:cs="Times New Roman"/>
              <w:sz w:val="22"/>
              <w:szCs w:val="22"/>
            </w:rPr>
            <m:t>(</m:t>
          </w:del>
        </m:r>
        <m:sSub>
          <m:sSubPr>
            <m:ctrlPr>
              <w:del w:id="645" w:author="Brainard, David H" w:date="2021-01-18T10:03:00Z">
                <w:rPr>
                  <w:rStyle w:val="None"/>
                  <w:rFonts w:ascii="Cambria Math" w:hAnsi="Cambria Math" w:cs="Times New Roman"/>
                  <w:i/>
                  <w:sz w:val="22"/>
                  <w:szCs w:val="22"/>
                </w:rPr>
              </w:del>
            </m:ctrlPr>
          </m:sSubPr>
          <m:e>
            <m:r>
              <w:del w:id="646" w:author="Brainard, David H" w:date="2021-01-18T10:03:00Z">
                <w:rPr>
                  <w:rStyle w:val="None"/>
                  <w:rFonts w:ascii="Cambria Math" w:hAnsi="Cambria Math" w:cs="Times New Roman"/>
                  <w:sz w:val="22"/>
                  <w:szCs w:val="22"/>
                </w:rPr>
                <m:t>I</m:t>
              </w:del>
            </m:r>
          </m:e>
          <m:sub>
            <m:r>
              <w:del w:id="647" w:author="Brainard, David H" w:date="2021-01-18T10:03:00Z">
                <w:rPr>
                  <w:rStyle w:val="None"/>
                  <w:rFonts w:ascii="Cambria Math" w:hAnsi="Cambria Math" w:cs="Times New Roman"/>
                  <w:sz w:val="22"/>
                  <w:szCs w:val="22"/>
                </w:rPr>
                <m:t>c0</m:t>
              </w:del>
            </m:r>
          </m:sub>
        </m:sSub>
        <m:r>
          <w:del w:id="648" w:author="Brainard, David H" w:date="2021-01-18T10:03:00Z">
            <w:rPr>
              <w:rStyle w:val="None"/>
              <w:rFonts w:ascii="Cambria Math" w:hAnsi="Cambria Math" w:cs="Times New Roman"/>
              <w:sz w:val="22"/>
              <w:szCs w:val="22"/>
            </w:rPr>
            <m:t>-</m:t>
          </w:del>
        </m:r>
        <m:sSub>
          <m:sSubPr>
            <m:ctrlPr>
              <w:del w:id="649" w:author="Brainard, David H" w:date="2021-01-18T10:03:00Z">
                <w:rPr>
                  <w:rStyle w:val="None"/>
                  <w:rFonts w:ascii="Cambria Math" w:hAnsi="Cambria Math" w:cs="Times New Roman"/>
                  <w:i/>
                  <w:sz w:val="22"/>
                  <w:szCs w:val="22"/>
                </w:rPr>
              </w:del>
            </m:ctrlPr>
          </m:sSubPr>
          <m:e>
            <m:r>
              <w:del w:id="650" w:author="Brainard, David H" w:date="2021-01-18T10:03:00Z">
                <w:rPr>
                  <w:rStyle w:val="None"/>
                  <w:rFonts w:ascii="Cambria Math" w:hAnsi="Cambria Math" w:cs="Times New Roman"/>
                  <w:sz w:val="22"/>
                  <w:szCs w:val="22"/>
                </w:rPr>
                <m:t>I</m:t>
              </w:del>
            </m:r>
          </m:e>
          <m:sub>
            <m:r>
              <w:del w:id="651" w:author="Brainard, David H" w:date="2021-01-18T10:03:00Z">
                <w:rPr>
                  <w:rStyle w:val="None"/>
                  <w:rFonts w:ascii="Cambria Math" w:hAnsi="Cambria Math" w:cs="Times New Roman"/>
                  <w:sz w:val="22"/>
                  <w:szCs w:val="22"/>
                </w:rPr>
                <m:t>s0</m:t>
              </w:del>
            </m:r>
          </m:sub>
        </m:sSub>
        <m:r>
          <w:del w:id="652" w:author="Brainard, David H" w:date="2021-01-18T10:03:00Z">
            <w:rPr>
              <w:rStyle w:val="None"/>
              <w:rFonts w:ascii="Cambria Math" w:hAnsi="Cambria Math" w:cs="Times New Roman"/>
              <w:sz w:val="22"/>
              <w:szCs w:val="22"/>
            </w:rPr>
            <m:t>)</m:t>
          </w:del>
        </m:r>
      </m:oMath>
      <w:del w:id="653" w:author="Brainard, David H" w:date="2021-01-18T10:03:00Z">
        <w:r w:rsidDel="002E733A">
          <w:rPr>
            <w:rFonts w:ascii="Times New Roman" w:hAnsi="Times New Roman" w:cs="Times New Roman"/>
            <w:sz w:val="22"/>
            <w:szCs w:val="22"/>
          </w:rPr>
          <w:delText xml:space="preserve">, </w:delText>
        </w:r>
        <w:r w:rsidRPr="00B87D7E" w:rsidDel="002E733A">
          <w:rPr>
            <w:rFonts w:ascii="Times New Roman" w:hAnsi="Times New Roman" w:cs="Times New Roman"/>
            <w:sz w:val="22"/>
            <w:szCs w:val="22"/>
          </w:rPr>
          <w:delText xml:space="preserve">where </w:delText>
        </w:r>
      </w:del>
      <m:oMath>
        <m:sSub>
          <m:sSubPr>
            <m:ctrlPr>
              <w:del w:id="654" w:author="Brainard, David H" w:date="2021-01-18T10:03:00Z">
                <w:rPr>
                  <w:rStyle w:val="None"/>
                  <w:rFonts w:ascii="Cambria Math" w:hAnsi="Cambria Math" w:cs="Times New Roman"/>
                  <w:i/>
                  <w:sz w:val="22"/>
                  <w:szCs w:val="22"/>
                </w:rPr>
              </w:del>
            </m:ctrlPr>
          </m:sSubPr>
          <m:e>
            <m:r>
              <w:del w:id="655" w:author="Brainard, David H" w:date="2021-01-18T10:03:00Z">
                <w:rPr>
                  <w:rStyle w:val="None"/>
                  <w:rFonts w:ascii="Cambria Math" w:hAnsi="Cambria Math" w:cs="Times New Roman"/>
                  <w:sz w:val="22"/>
                  <w:szCs w:val="22"/>
                </w:rPr>
                <m:t>I</m:t>
              </w:del>
            </m:r>
          </m:e>
          <m:sub>
            <m:r>
              <w:del w:id="656" w:author="Brainard, David H" w:date="2021-01-18T10:03:00Z">
                <w:rPr>
                  <w:rStyle w:val="None"/>
                  <w:rFonts w:ascii="Cambria Math" w:hAnsi="Cambria Math" w:cs="Times New Roman"/>
                  <w:sz w:val="22"/>
                  <w:szCs w:val="22"/>
                </w:rPr>
                <m:t>s0</m:t>
              </w:del>
            </m:r>
          </m:sub>
        </m:sSub>
      </m:oMath>
      <w:del w:id="657" w:author="Brainard, David H" w:date="2021-01-18T10:03:00Z">
        <w:r w:rsidRPr="00B87D7E" w:rsidDel="002E733A">
          <w:rPr>
            <w:rFonts w:ascii="Times New Roman" w:hAnsi="Times New Roman" w:cs="Times New Roman"/>
            <w:sz w:val="22"/>
            <w:szCs w:val="22"/>
          </w:rPr>
          <w:delText xml:space="preserve"> and </w:delText>
        </w:r>
      </w:del>
      <m:oMath>
        <m:sSub>
          <m:sSubPr>
            <m:ctrlPr>
              <w:del w:id="658" w:author="Brainard, David H" w:date="2021-01-18T10:03:00Z">
                <w:rPr>
                  <w:rStyle w:val="None"/>
                  <w:rFonts w:ascii="Cambria Math" w:hAnsi="Cambria Math" w:cs="Times New Roman"/>
                  <w:i/>
                  <w:sz w:val="22"/>
                  <w:szCs w:val="22"/>
                </w:rPr>
              </w:del>
            </m:ctrlPr>
          </m:sSubPr>
          <m:e>
            <m:r>
              <w:del w:id="659" w:author="Brainard, David H" w:date="2021-01-18T10:03:00Z">
                <w:rPr>
                  <w:rStyle w:val="None"/>
                  <w:rFonts w:ascii="Cambria Math" w:hAnsi="Cambria Math" w:cs="Times New Roman"/>
                  <w:sz w:val="22"/>
                  <w:szCs w:val="22"/>
                </w:rPr>
                <m:t>I</m:t>
              </w:del>
            </m:r>
          </m:e>
          <m:sub>
            <m:r>
              <w:del w:id="660" w:author="Brainard, David H" w:date="2021-01-18T10:03:00Z">
                <w:rPr>
                  <w:rStyle w:val="None"/>
                  <w:rFonts w:ascii="Cambria Math" w:hAnsi="Cambria Math" w:cs="Times New Roman"/>
                  <w:sz w:val="22"/>
                  <w:szCs w:val="22"/>
                </w:rPr>
                <m:t>c0</m:t>
              </w:del>
            </m:r>
          </m:sub>
        </m:sSub>
      </m:oMath>
      <w:del w:id="661" w:author="Brainard, David H" w:date="2021-01-18T10:03:00Z">
        <w:r w:rsidRPr="00B87D7E" w:rsidDel="002E733A">
          <w:rPr>
            <w:rFonts w:ascii="Times New Roman" w:hAnsi="Times New Roman" w:cs="Times New Roman"/>
            <w:sz w:val="22"/>
            <w:szCs w:val="22"/>
          </w:rPr>
          <w:delText xml:space="preserve"> are the standard </w:delText>
        </w:r>
        <w:r w:rsidDel="002E733A">
          <w:rPr>
            <w:rFonts w:ascii="Times New Roman" w:hAnsi="Times New Roman" w:cs="Times New Roman"/>
            <w:sz w:val="22"/>
            <w:szCs w:val="22"/>
          </w:rPr>
          <w:delText xml:space="preserve">and comparison </w:delText>
        </w:r>
        <w:r w:rsidRPr="00B87D7E" w:rsidDel="002E733A">
          <w:rPr>
            <w:rFonts w:ascii="Times New Roman" w:hAnsi="Times New Roman" w:cs="Times New Roman"/>
            <w:sz w:val="22"/>
            <w:szCs w:val="22"/>
          </w:rPr>
          <w:delText>images</w:delText>
        </w:r>
        <w:r w:rsidDel="002E733A">
          <w:rPr>
            <w:rFonts w:ascii="Times New Roman" w:hAnsi="Times New Roman" w:cs="Times New Roman"/>
            <w:sz w:val="22"/>
            <w:szCs w:val="22"/>
          </w:rPr>
          <w:delText xml:space="preserve"> without </w:delText>
        </w:r>
      </w:del>
      <w:del w:id="662" w:author="Brainard, David H" w:date="2021-01-18T09:47:00Z">
        <w:r w:rsidDel="00032382">
          <w:rPr>
            <w:rFonts w:ascii="Times New Roman" w:hAnsi="Times New Roman" w:cs="Times New Roman"/>
            <w:sz w:val="22"/>
            <w:szCs w:val="22"/>
          </w:rPr>
          <w:delText xml:space="preserve">the </w:delText>
        </w:r>
      </w:del>
      <w:del w:id="663" w:author="Brainard, David H" w:date="2021-01-18T10:03:00Z">
        <w:r w:rsidRPr="00B87D7E" w:rsidDel="002E733A">
          <w:rPr>
            <w:rFonts w:ascii="Times New Roman" w:hAnsi="Times New Roman" w:cs="Times New Roman"/>
            <w:sz w:val="22"/>
            <w:szCs w:val="22"/>
          </w:rPr>
          <w:delText>noise.</w:delText>
        </w:r>
      </w:del>
    </w:p>
    <w:p w14:paraId="63A2EA46" w14:textId="78DBD639" w:rsidR="00F9135E" w:rsidRPr="00622619" w:rsidRDefault="00F9135E" w:rsidP="00F9135E">
      <w:pPr>
        <w:pStyle w:val="Default"/>
        <w:spacing w:after="270"/>
        <w:rPr>
          <w:rFonts w:ascii="Times New Roman" w:hAnsi="Times New Roman"/>
          <w:sz w:val="22"/>
          <w:szCs w:val="22"/>
        </w:rPr>
      </w:pPr>
      <w:del w:id="664" w:author="Brainard, David H" w:date="2021-01-18T10:02:00Z">
        <w:r w:rsidRPr="00B87D7E" w:rsidDel="002E733A">
          <w:rPr>
            <w:rFonts w:ascii="Times New Roman" w:hAnsi="Times New Roman" w:cs="Times New Roman"/>
            <w:sz w:val="22"/>
            <w:szCs w:val="22"/>
          </w:rPr>
          <w:delText xml:space="preserve"> </w:delText>
        </w:r>
      </w:del>
      <w:r w:rsidRPr="00B87D7E">
        <w:rPr>
          <w:rFonts w:ascii="Times New Roman" w:hAnsi="Times New Roman" w:cs="Times New Roman"/>
          <w:sz w:val="22"/>
          <w:szCs w:val="22"/>
        </w:rPr>
        <w:t xml:space="preserve">External </w:t>
      </w:r>
      <w:ins w:id="665" w:author="Brainard, David H" w:date="2021-01-18T09:47:00Z">
        <w:r w:rsidR="00032382">
          <w:rPr>
            <w:rFonts w:ascii="Times New Roman" w:hAnsi="Times New Roman" w:cs="Times New Roman"/>
            <w:sz w:val="22"/>
            <w:szCs w:val="22"/>
          </w:rPr>
          <w:t xml:space="preserve">Gaussian </w:t>
        </w:r>
      </w:ins>
      <w:r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Pr="00B87D7E">
        <w:rPr>
          <w:rFonts w:ascii="Times New Roman" w:hAnsi="Times New Roman" w:cs="Times New Roman"/>
          <w:sz w:val="22"/>
          <w:szCs w:val="22"/>
        </w:rPr>
        <w:t xml:space="preserve">, with </w:t>
      </w:r>
      <w:del w:id="666" w:author="Brainard, David H" w:date="2021-01-18T10:05:00Z">
        <w:r w:rsidRPr="00B87D7E" w:rsidDel="002E733A">
          <w:rPr>
            <w:rFonts w:ascii="Times New Roman" w:hAnsi="Times New Roman" w:cs="Times New Roman"/>
            <w:sz w:val="22"/>
            <w:szCs w:val="22"/>
          </w:rPr>
          <w:delText xml:space="preserve">mean 0 and </w:delText>
        </w:r>
      </w:del>
      <w:r w:rsidRPr="00B87D7E">
        <w:rPr>
          <w:rFonts w:ascii="Times New Roman" w:hAnsi="Times New Roman" w:cs="Times New Roman"/>
          <w:sz w:val="22"/>
          <w:szCs w:val="22"/>
        </w:rPr>
        <w:t xml:space="preserve">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r>
          <w:del w:id="667" w:author="Brainard, David H" w:date="2021-01-18T09:48:00Z">
            <m:rPr>
              <m:sty m:val="p"/>
            </m:rPr>
            <w:rPr>
              <w:rFonts w:ascii="Cambria Math" w:hAnsi="Cambria Math" w:cs="Times New Roman"/>
              <w:sz w:val="22"/>
              <w:szCs w:val="22"/>
            </w:rPr>
            <m:t xml:space="preserve">, where </m:t>
          </w:del>
        </m:r>
        <m:sSub>
          <m:sSubPr>
            <m:ctrlPr>
              <w:del w:id="668" w:author="Brainard, David H" w:date="2021-01-18T09:48:00Z">
                <w:rPr>
                  <w:rStyle w:val="None"/>
                  <w:rFonts w:ascii="Cambria Math" w:hAnsi="Cambria Math" w:cs="Times New Roman"/>
                  <w:i/>
                  <w:sz w:val="22"/>
                  <w:szCs w:val="22"/>
                </w:rPr>
              </w:del>
            </m:ctrlPr>
          </m:sSubPr>
          <m:e>
            <m:r>
              <w:del w:id="669" w:author="Brainard, David H" w:date="2021-01-18T09:48:00Z">
                <m:rPr>
                  <m:sty m:val="p"/>
                </m:rPr>
                <w:rPr>
                  <w:rStyle w:val="None"/>
                  <w:rFonts w:ascii="Cambria Math" w:hAnsi="Cambria Math" w:cs="Times New Roman"/>
                  <w:sz w:val="22"/>
                  <w:szCs w:val="22"/>
                </w:rPr>
                <m:t>Σ</m:t>
              </w:del>
            </m:r>
            <m:ctrlPr>
              <w:del w:id="670" w:author="Brainard, David H" w:date="2021-01-18T09:48:00Z">
                <w:rPr>
                  <w:rStyle w:val="None"/>
                  <w:rFonts w:ascii="Cambria Math" w:hAnsi="Cambria Math" w:cs="Times New Roman"/>
                  <w:sz w:val="22"/>
                  <w:szCs w:val="22"/>
                </w:rPr>
              </w:del>
            </m:ctrlPr>
          </m:e>
          <m:sub>
            <m:r>
              <w:del w:id="671" w:author="Brainard, David H" w:date="2021-01-18T09:48:00Z">
                <w:rPr>
                  <w:rStyle w:val="None"/>
                  <w:rFonts w:ascii="Cambria Math" w:hAnsi="Cambria Math" w:cs="Times New Roman"/>
                  <w:sz w:val="22"/>
                  <w:szCs w:val="22"/>
                </w:rPr>
                <m:t>e</m:t>
              </w:del>
            </m:r>
          </m:sub>
        </m:sSub>
        <m:r>
          <w:del w:id="672" w:author="Brainard, David H" w:date="2021-01-18T09:48:00Z">
            <m:rPr>
              <m:sty m:val="p"/>
            </m:rPr>
            <w:rPr>
              <w:rFonts w:ascii="Cambria Math" w:hAnsi="Cambria Math" w:cs="Times New Roman"/>
              <w:sz w:val="22"/>
              <w:szCs w:val="22"/>
            </w:rPr>
            <m:t xml:space="preserve"> is the covariance matrix</m:t>
          </w:del>
        </m:r>
      </m:oMath>
      <w:r w:rsidRPr="00B87D7E">
        <w:rPr>
          <w:rFonts w:ascii="Times New Roman" w:hAnsi="Times New Roman" w:cs="Times New Roman"/>
          <w:sz w:val="22"/>
          <w:szCs w:val="22"/>
        </w:rPr>
        <w:t>.</w:t>
      </w:r>
      <w:r>
        <w:rPr>
          <w:rFonts w:ascii="Times New Roman" w:hAnsi="Times New Roman" w:cs="Times New Roman"/>
          <w:sz w:val="22"/>
          <w:szCs w:val="22"/>
        </w:rPr>
        <w:t xml:space="preserve"> </w:t>
      </w:r>
      <w:ins w:id="673" w:author="Brainard, David H" w:date="2021-01-18T10:05:00Z">
        <w:r w:rsidR="002E733A">
          <w:rPr>
            <w:rFonts w:ascii="Times New Roman" w:hAnsi="Times New Roman" w:cs="Times New Roman"/>
            <w:sz w:val="22"/>
            <w:szCs w:val="22"/>
          </w:rPr>
          <w:t xml:space="preserve">The external noise need not have zero mean. </w:t>
        </w:r>
      </w:ins>
      <w:r>
        <w:rPr>
          <w:rFonts w:ascii="Times New Roman" w:hAnsi="Times New Roman" w:cs="Times New Roman"/>
          <w:sz w:val="22"/>
          <w:szCs w:val="22"/>
        </w:rPr>
        <w:t xml:space="preserve">After </w:t>
      </w:r>
      <w:del w:id="674" w:author="Brainard, David H" w:date="2021-01-18T09:48:00Z">
        <w:r w:rsidDel="00032382">
          <w:rPr>
            <w:rFonts w:ascii="Times New Roman" w:hAnsi="Times New Roman" w:cs="Times New Roman"/>
            <w:sz w:val="22"/>
            <w:szCs w:val="22"/>
          </w:rPr>
          <w:delText xml:space="preserve">including </w:delText>
        </w:r>
      </w:del>
      <w:ins w:id="675" w:author="Brainard, David H" w:date="2021-01-18T09:48:00Z">
        <w:r w:rsidR="00032382">
          <w:rPr>
            <w:rFonts w:ascii="Times New Roman" w:hAnsi="Times New Roman" w:cs="Times New Roman"/>
            <w:sz w:val="22"/>
            <w:szCs w:val="22"/>
          </w:rPr>
          <w:t xml:space="preserve">incorporation of the external </w:t>
        </w:r>
      </w:ins>
      <w:r>
        <w:rPr>
          <w:rFonts w:ascii="Times New Roman" w:hAnsi="Times New Roman" w:cs="Times New Roman"/>
          <w:sz w:val="22"/>
          <w:szCs w:val="22"/>
        </w:rPr>
        <w:t xml:space="preserve">noise, </w:t>
      </w:r>
      <w:ins w:id="676" w:author="Brainard, David H" w:date="2021-01-18T09:48:00Z">
        <w:r w:rsidR="00032382">
          <w:rPr>
            <w:rFonts w:ascii="Times New Roman" w:hAnsi="Times New Roman" w:cs="Times New Roman"/>
            <w:sz w:val="22"/>
            <w:szCs w:val="22"/>
          </w:rPr>
          <w:t xml:space="preserve">the </w:t>
        </w:r>
      </w:ins>
      <w:r>
        <w:rPr>
          <w:rFonts w:ascii="Times New Roman" w:hAnsi="Times New Roman" w:cs="Times New Roman"/>
          <w:sz w:val="22"/>
          <w:szCs w:val="22"/>
        </w:rPr>
        <w:t>difference in the receptive field response</w:t>
      </w:r>
      <w:ins w:id="677" w:author="Brainard, David H" w:date="2021-01-18T09:48:00Z">
        <w:r w:rsidR="000975D3">
          <w:rPr>
            <w:rFonts w:ascii="Times New Roman" w:hAnsi="Times New Roman" w:cs="Times New Roman"/>
            <w:sz w:val="22"/>
            <w:szCs w:val="22"/>
          </w:rPr>
          <w:t xml:space="preserve"> between the comparison and standard images </w:t>
        </w:r>
      </w:ins>
      <w:del w:id="678" w:author="Brainard, David H" w:date="2021-01-18T09:48:00Z">
        <w:r w:rsidDel="000975D3">
          <w:rPr>
            <w:rFonts w:ascii="Times New Roman" w:hAnsi="Times New Roman" w:cs="Times New Roman"/>
            <w:sz w:val="22"/>
            <w:szCs w:val="22"/>
          </w:rPr>
          <w:delText xml:space="preserve"> </w:delText>
        </w:r>
      </w:del>
      <w:r>
        <w:rPr>
          <w:rFonts w:ascii="Times New Roman" w:hAnsi="Times New Roman" w:cs="Times New Roman"/>
          <w:sz w:val="22"/>
          <w:szCs w:val="22"/>
        </w:rPr>
        <w:t xml:space="preserve">is given </w:t>
      </w:r>
      <w:del w:id="679" w:author="Brainard, David H" w:date="2021-01-18T09:48:00Z">
        <w:r w:rsidDel="000975D3">
          <w:rPr>
            <w:rFonts w:ascii="Times New Roman" w:hAnsi="Times New Roman" w:cs="Times New Roman"/>
            <w:sz w:val="22"/>
            <w:szCs w:val="22"/>
          </w:rPr>
          <w:delText xml:space="preserve">as </w:delText>
        </w:r>
      </w:del>
      <w:ins w:id="680" w:author="Brainard, David H" w:date="2021-01-18T09:48:00Z">
        <w:r w:rsidR="000975D3">
          <w:rPr>
            <w:rFonts w:ascii="Times New Roman" w:hAnsi="Times New Roman" w:cs="Times New Roman"/>
            <w:sz w:val="22"/>
            <w:szCs w:val="22"/>
          </w:rPr>
          <w:t>by</w:t>
        </w:r>
      </w:ins>
    </w:p>
    <w:p w14:paraId="7C026029" w14:textId="59B2D0F4" w:rsidR="00F9135E" w:rsidRDefault="00F9135E" w:rsidP="00F9135E">
      <w:pPr>
        <w:pStyle w:val="Default"/>
        <w:spacing w:after="270"/>
        <w:rPr>
          <w:rFonts w:ascii="Times New Roman" w:hAnsi="Times New Roman" w:cs="Times New Roman"/>
          <w:sz w:val="22"/>
          <w:szCs w:val="22"/>
        </w:rPr>
      </w:pPr>
      <m:oMathPara>
        <m:oMath>
          <m:r>
            <m:rPr>
              <m:sty m:val="p"/>
            </m:rPr>
            <w:rPr>
              <w:rStyle w:val="None"/>
              <w:rFonts w:ascii="Cambria Math" w:hAnsi="Cambria Math" w:cs="Times New Roman"/>
              <w:sz w:val="22"/>
              <w:szCs w:val="22"/>
            </w:rPr>
            <m:t>Δ</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ins w:id="681" w:author="Brainard, David H" w:date="2021-01-18T10:08:00Z">
              <w:rPr>
                <w:rStyle w:val="None"/>
                <w:rFonts w:ascii="Cambria Math" w:hAnsi="Cambria Math" w:cs="Times New Roman"/>
                <w:sz w:val="22"/>
                <w:szCs w:val="22"/>
              </w:rPr>
              <m:t>.</m:t>
            </w:ins>
          </m:r>
          <m:r>
            <w:del w:id="682" w:author="Brainard, David H" w:date="2021-01-18T10:08:00Z">
              <w:rPr>
                <w:rStyle w:val="None"/>
                <w:rFonts w:ascii="Cambria Math" w:hAnsi="Cambria Math" w:cs="Times New Roman"/>
                <w:sz w:val="22"/>
                <w:szCs w:val="22"/>
              </w:rPr>
              <m:t xml:space="preserve"> </m:t>
            </w:del>
          </m:r>
        </m:oMath>
      </m:oMathPara>
    </w:p>
    <w:p w14:paraId="022FF1D8" w14:textId="77777777" w:rsidR="00F9135E" w:rsidRDefault="00F9135E" w:rsidP="00F9135E">
      <w:pPr>
        <w:pStyle w:val="Default"/>
        <w:spacing w:after="270"/>
        <w:rPr>
          <w:rFonts w:ascii="Times New Roman" w:hAnsi="Times New Roman" w:cs="Times New Roman"/>
          <w:sz w:val="22"/>
          <w:szCs w:val="22"/>
        </w:rPr>
      </w:pPr>
      <w:r w:rsidRPr="00B87D7E">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is a random variable representing a draw of external noise in the image space, while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represents</w:t>
      </w:r>
      <w:r w:rsidRPr="00B87D7E">
        <w:rPr>
          <w:rFonts w:ascii="Times New Roman" w:hAnsi="Times New Roman" w:cs="Times New Roman"/>
          <w:sz w:val="22"/>
          <w:szCs w:val="22"/>
        </w:rPr>
        <w:t xml:space="preserve"> </w:t>
      </w:r>
      <w:r>
        <w:rPr>
          <w:rFonts w:ascii="Times New Roman" w:hAnsi="Times New Roman" w:cs="Times New Roman"/>
          <w:sz w:val="22"/>
          <w:szCs w:val="22"/>
        </w:rPr>
        <w:t>the internal noise</w:t>
      </w:r>
      <w:r w:rsidRPr="00B87D7E">
        <w:rPr>
          <w:rFonts w:ascii="Times New Roman" w:hAnsi="Times New Roman" w:cs="Times New Roman"/>
          <w:sz w:val="22"/>
          <w:szCs w:val="22"/>
        </w:rPr>
        <w:t xml:space="preserve">. </w:t>
      </w:r>
      <w:r>
        <w:rPr>
          <w:rFonts w:ascii="Times New Roman" w:hAnsi="Times New Roman" w:cs="Times New Roman"/>
          <w:sz w:val="22"/>
          <w:szCs w:val="22"/>
        </w:rPr>
        <w:t>T</w:t>
      </w:r>
      <w:r w:rsidRPr="00B87D7E">
        <w:rPr>
          <w:rFonts w:ascii="Times New Roman" w:hAnsi="Times New Roman" w:cs="Times New Roman"/>
          <w:sz w:val="22"/>
          <w:szCs w:val="22"/>
        </w:rPr>
        <w:t>his reduces to</w:t>
      </w:r>
    </w:p>
    <w:p w14:paraId="045DA325" w14:textId="77777777" w:rsidR="00F9135E" w:rsidRPr="00B87D7E" w:rsidRDefault="00F9135E" w:rsidP="00F9135E">
      <w:pPr>
        <w:pStyle w:val="Default"/>
        <w:spacing w:after="270"/>
        <w:rPr>
          <w:rFonts w:ascii="Times New Roman" w:hAnsi="Times New Roman" w:cs="Times New Roman"/>
          <w:sz w:val="22"/>
          <w:szCs w:val="22"/>
        </w:rPr>
      </w:pPr>
      <m:oMathPara>
        <m:oMath>
          <m:r>
            <m:rPr>
              <m:sty m:val="p"/>
            </m:rPr>
            <w:rPr>
              <w:rStyle w:val="None"/>
              <w:rFonts w:ascii="Cambria Math" w:hAnsi="Cambria Math" w:cs="Times New Roman"/>
              <w:sz w:val="22"/>
              <w:szCs w:val="22"/>
            </w:rPr>
            <m:t>Δ</m:t>
          </m:r>
          <m:r>
            <w:rPr>
              <w:rStyle w:val="None"/>
              <w:rFonts w:ascii="Cambria Math" w:hAnsi="Cambria Math" w:cs="Times New Roman"/>
              <w:sz w:val="22"/>
              <w:szCs w:val="22"/>
            </w:rPr>
            <m:t>r=</m:t>
          </m:r>
          <m:r>
            <m:rPr>
              <m:sty m:val="p"/>
            </m:rPr>
            <w:rPr>
              <w:rStyle w:val="None"/>
              <w:rFonts w:ascii="Cambria Math" w:hAnsi="Cambria Math" w:cs="Times New Roman"/>
              <w:sz w:val="22"/>
              <w:szCs w:val="22"/>
            </w:rPr>
            <m:t>Δ</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0</m:t>
              </m:r>
            </m:sub>
          </m:sSub>
          <m:r>
            <w:rPr>
              <w:rStyle w:val="None"/>
              <w:rFonts w:ascii="Cambria Math" w:hAnsi="Cambria Math" w:cs="Times New Roman"/>
              <w:sz w:val="22"/>
              <w:szCs w:val="22"/>
            </w:rPr>
            <m:t>+η</m:t>
          </m:r>
        </m:oMath>
      </m:oMathPara>
    </w:p>
    <w:p w14:paraId="5941CF85" w14:textId="77777777" w:rsidR="00CC4431" w:rsidRPr="00B87D7E" w:rsidRDefault="00F9135E" w:rsidP="00CC4431">
      <w:pPr>
        <w:pStyle w:val="Default"/>
        <w:spacing w:after="270"/>
        <w:rPr>
          <w:ins w:id="683" w:author="Brainard, David H" w:date="2021-01-18T10:07:00Z"/>
          <w:rFonts w:ascii="Times New Roman" w:hAnsi="Times New Roman" w:cs="Times New Roman"/>
          <w:sz w:val="22"/>
          <w:szCs w:val="22"/>
        </w:rPr>
      </w:pPr>
      <w:r w:rsidRPr="00B87D7E">
        <w:rPr>
          <w:rFonts w:ascii="Times New Roman" w:hAnsi="Times New Roman" w:cs="Times New Roman"/>
          <w:sz w:val="22"/>
          <w:szCs w:val="22"/>
        </w:rPr>
        <w:t xml:space="preserve">where </w:t>
      </w:r>
      <m:oMath>
        <m:r>
          <w:rPr>
            <w:rStyle w:val="None"/>
            <w:rFonts w:ascii="Cambria Math" w:hAnsi="Cambria Math" w:cs="Times New Roman"/>
            <w:sz w:val="22"/>
            <w:szCs w:val="22"/>
          </w:rPr>
          <m:t>η</m:t>
        </m:r>
      </m:oMath>
      <w:r w:rsidRPr="00B87D7E">
        <w:rPr>
          <w:rFonts w:ascii="Times New Roman" w:hAnsi="Times New Roman" w:cs="Times New Roman"/>
          <w:sz w:val="22"/>
          <w:szCs w:val="22"/>
        </w:rPr>
        <w:t xml:space="preserve"> is a random variable representing the overall effect of the external and internal noise</w:t>
      </w:r>
      <w:ins w:id="684" w:author="Brainard, David H" w:date="2021-01-18T10:04:00Z">
        <w:r w:rsidR="002E733A">
          <w:rPr>
            <w:rFonts w:ascii="Times New Roman" w:hAnsi="Times New Roman" w:cs="Times New Roman"/>
            <w:sz w:val="22"/>
            <w:szCs w:val="22"/>
          </w:rPr>
          <w:t xml:space="preserve"> and </w:t>
        </w:r>
      </w:ins>
      <m:oMath>
        <m:r>
          <w:ins w:id="685" w:author="Brainard, David H" w:date="2021-01-18T10:04:00Z">
            <m:rPr>
              <m:sty m:val="p"/>
            </m:rPr>
            <w:rPr>
              <w:rStyle w:val="None"/>
              <w:rFonts w:ascii="Cambria Math" w:hAnsi="Cambria Math" w:cs="Times New Roman"/>
              <w:sz w:val="22"/>
              <w:szCs w:val="22"/>
            </w:rPr>
            <m:t>Δ</m:t>
          </w:ins>
        </m:r>
        <m:sSub>
          <m:sSubPr>
            <m:ctrlPr>
              <w:ins w:id="686" w:author="Brainard, David H" w:date="2021-01-18T10:04:00Z">
                <w:rPr>
                  <w:rStyle w:val="None"/>
                  <w:rFonts w:ascii="Cambria Math" w:hAnsi="Cambria Math" w:cs="Times New Roman"/>
                  <w:i/>
                  <w:sz w:val="22"/>
                  <w:szCs w:val="22"/>
                </w:rPr>
              </w:ins>
            </m:ctrlPr>
          </m:sSubPr>
          <m:e>
            <m:r>
              <w:ins w:id="687" w:author="Brainard, David H" w:date="2021-01-18T10:04:00Z">
                <w:rPr>
                  <w:rStyle w:val="None"/>
                  <w:rFonts w:ascii="Cambria Math" w:hAnsi="Cambria Math" w:cs="Times New Roman"/>
                  <w:sz w:val="22"/>
                  <w:szCs w:val="22"/>
                </w:rPr>
                <m:t>r</m:t>
              </w:ins>
            </m:r>
          </m:e>
          <m:sub>
            <m:r>
              <w:ins w:id="688" w:author="Brainard, David H" w:date="2021-01-18T10:04:00Z">
                <w:rPr>
                  <w:rStyle w:val="None"/>
                  <w:rFonts w:ascii="Cambria Math" w:hAnsi="Cambria Math" w:cs="Times New Roman"/>
                  <w:sz w:val="22"/>
                  <w:szCs w:val="22"/>
                </w:rPr>
                <m:t>0</m:t>
              </w:ins>
            </m:r>
          </m:sub>
        </m:sSub>
      </m:oMath>
      <w:ins w:id="689" w:author="Brainard, David H" w:date="2021-01-18T10:04:00Z">
        <w:r w:rsidR="002E733A">
          <w:rPr>
            <w:rFonts w:ascii="Times New Roman" w:hAnsi="Times New Roman" w:cs="Times New Roman"/>
            <w:sz w:val="22"/>
            <w:szCs w:val="22"/>
          </w:rPr>
          <w:t xml:space="preserve"> is the d</w:t>
        </w:r>
      </w:ins>
      <w:ins w:id="690" w:author="Brainard, David H" w:date="2021-01-18T10:05:00Z">
        <w:r w:rsidR="002E733A">
          <w:rPr>
            <w:rFonts w:ascii="Times New Roman" w:hAnsi="Times New Roman" w:cs="Times New Roman"/>
            <w:sz w:val="22"/>
            <w:szCs w:val="22"/>
          </w:rPr>
          <w:t xml:space="preserve">ifference in the mean response </w:t>
        </w:r>
      </w:ins>
      <w:ins w:id="691" w:author="Brainard, David H" w:date="2021-01-18T10:07:00Z">
        <w:r w:rsidR="00CC4431">
          <w:rPr>
            <w:rFonts w:ascii="Times New Roman" w:hAnsi="Times New Roman" w:cs="Times New Roman"/>
            <w:sz w:val="22"/>
            <w:szCs w:val="22"/>
          </w:rPr>
          <w:t xml:space="preserve">between comparison and standard images.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w:ins>
      <m:oMath>
        <m:r>
          <w:ins w:id="692" w:author="Brainard, David H" w:date="2021-01-18T10:07:00Z">
            <w:rPr>
              <w:rStyle w:val="None"/>
              <w:rFonts w:ascii="Cambria Math" w:hAnsi="Cambria Math" w:cs="Times New Roman"/>
              <w:sz w:val="22"/>
              <w:szCs w:val="22"/>
            </w:rPr>
            <m:t>η</m:t>
          </w:ins>
        </m:r>
      </m:oMath>
      <w:ins w:id="693" w:author="Brainard, David H" w:date="2021-01-18T10:07:00Z">
        <w:r w:rsidR="00CC4431" w:rsidRPr="00B87D7E">
          <w:rPr>
            <w:rFonts w:ascii="Times New Roman" w:hAnsi="Times New Roman" w:cs="Times New Roman"/>
            <w:sz w:val="22"/>
            <w:szCs w:val="22"/>
          </w:rPr>
          <w:t xml:space="preserve"> is Gaussian with mean </w:t>
        </w:r>
        <w:commentRangeStart w:id="694"/>
        <w:r w:rsidR="00CC4431" w:rsidRPr="00B87D7E">
          <w:rPr>
            <w:rFonts w:ascii="Times New Roman" w:hAnsi="Times New Roman" w:cs="Times New Roman"/>
            <w:sz w:val="22"/>
            <w:szCs w:val="22"/>
          </w:rPr>
          <w:t>0</w:t>
        </w:r>
      </w:ins>
      <w:commentRangeEnd w:id="694"/>
      <w:ins w:id="695" w:author="Brainard, David H" w:date="2021-01-18T10:08:00Z">
        <w:r w:rsidR="0077663D">
          <w:rPr>
            <w:rStyle w:val="CommentReference"/>
            <w:rFonts w:ascii="Times New Roman" w:hAnsi="Times New Roman" w:cs="Times New Roman"/>
            <w:color w:val="auto"/>
            <w14:textOutline w14:w="0" w14:cap="rnd" w14:cmpd="sng" w14:algn="ctr">
              <w14:noFill/>
              <w14:prstDash w14:val="solid"/>
              <w14:bevel/>
            </w14:textOutline>
          </w:rPr>
          <w:commentReference w:id="694"/>
        </w:r>
      </w:ins>
      <w:ins w:id="696" w:author="Brainard, David H" w:date="2021-01-18T10:07:00Z">
        <w:r w:rsidR="00CC4431" w:rsidRPr="00B87D7E">
          <w:rPr>
            <w:rFonts w:ascii="Times New Roman" w:hAnsi="Times New Roman" w:cs="Times New Roman"/>
            <w:sz w:val="22"/>
            <w:szCs w:val="22"/>
          </w:rPr>
          <w:t xml:space="preserve"> and </w:t>
        </w:r>
        <w:commentRangeStart w:id="697"/>
        <w:r w:rsidR="00CC4431" w:rsidRPr="00B87D7E">
          <w:rPr>
            <w:rFonts w:ascii="Times New Roman" w:hAnsi="Times New Roman" w:cs="Times New Roman"/>
            <w:sz w:val="22"/>
            <w:szCs w:val="22"/>
          </w:rPr>
          <w:t>variance</w:t>
        </w:r>
        <w:commentRangeEnd w:id="697"/>
        <w:r w:rsidR="00CC4431">
          <w:rPr>
            <w:rStyle w:val="CommentReference"/>
            <w:rFonts w:ascii="Times New Roman" w:hAnsi="Times New Roman" w:cs="Times New Roman"/>
            <w:color w:val="auto"/>
            <w14:textOutline w14:w="0" w14:cap="rnd" w14:cmpd="sng" w14:algn="ctr">
              <w14:noFill/>
              <w14:prstDash w14:val="solid"/>
              <w14:bevel/>
            </w14:textOutline>
          </w:rPr>
          <w:commentReference w:id="697"/>
        </w:r>
      </w:ins>
    </w:p>
    <w:p w14:paraId="4CC2F9E2" w14:textId="19CCE822" w:rsidR="00CC4431" w:rsidRPr="00B574A0" w:rsidRDefault="00CC4431" w:rsidP="00CC4431">
      <w:pPr>
        <w:pStyle w:val="Default"/>
        <w:spacing w:after="270"/>
        <w:jc w:val="center"/>
        <w:rPr>
          <w:ins w:id="698" w:author="Brainard, David H" w:date="2021-01-18T10:07:00Z"/>
          <w:rFonts w:ascii="Times New Roman" w:hAnsi="Times New Roman" w:cs="Times New Roman"/>
          <w:sz w:val="22"/>
          <w:szCs w:val="22"/>
        </w:rPr>
        <w:pPrChange w:id="699" w:author="Brainard, David H" w:date="2021-01-18T10:08:00Z">
          <w:pPr>
            <w:pStyle w:val="Default"/>
            <w:spacing w:after="270"/>
          </w:pPr>
        </w:pPrChange>
      </w:pPr>
      <m:oMathPara>
        <m:oMath>
          <m:sSubSup>
            <m:sSubSupPr>
              <m:ctrlPr>
                <w:ins w:id="700" w:author="Brainard, David H" w:date="2021-01-18T10:07:00Z">
                  <w:rPr>
                    <w:rStyle w:val="None"/>
                    <w:rFonts w:ascii="Cambria Math" w:hAnsi="Cambria Math" w:cs="Times New Roman"/>
                    <w:i/>
                    <w:sz w:val="22"/>
                    <w:szCs w:val="22"/>
                  </w:rPr>
                </w:ins>
              </m:ctrlPr>
            </m:sSubSupPr>
            <m:e>
              <m:r>
                <w:ins w:id="701" w:author="Brainard, David H" w:date="2021-01-18T10:07:00Z">
                  <w:rPr>
                    <w:rStyle w:val="None"/>
                    <w:rFonts w:ascii="Cambria Math" w:hAnsi="Cambria Math" w:cs="Times New Roman"/>
                    <w:sz w:val="22"/>
                    <w:szCs w:val="22"/>
                  </w:rPr>
                  <m:t>σ</m:t>
                </w:ins>
              </m:r>
            </m:e>
            <m:sub>
              <m:r>
                <w:ins w:id="702" w:author="Brainard, David H" w:date="2021-01-18T10:07:00Z">
                  <w:rPr>
                    <w:rStyle w:val="None"/>
                    <w:rFonts w:ascii="Cambria Math" w:hAnsi="Cambria Math" w:cs="Times New Roman"/>
                    <w:sz w:val="22"/>
                    <w:szCs w:val="22"/>
                  </w:rPr>
                  <m:t>η</m:t>
                </w:ins>
              </m:r>
            </m:sub>
            <m:sup>
              <m:r>
                <w:ins w:id="703" w:author="Brainard, David H" w:date="2021-01-18T10:07:00Z">
                  <w:rPr>
                    <w:rStyle w:val="None"/>
                    <w:rFonts w:ascii="Cambria Math" w:hAnsi="Cambria Math" w:cs="Times New Roman"/>
                    <w:sz w:val="22"/>
                    <w:szCs w:val="22"/>
                  </w:rPr>
                  <m:t>2</m:t>
                </w:ins>
              </m:r>
            </m:sup>
          </m:sSubSup>
          <m:r>
            <w:ins w:id="704" w:author="Brainard, David H" w:date="2021-01-18T10:07:00Z">
              <w:rPr>
                <w:rStyle w:val="None"/>
                <w:rFonts w:ascii="Cambria Math" w:hAnsi="Cambria Math" w:cs="Times New Roman"/>
                <w:sz w:val="22"/>
                <w:szCs w:val="22"/>
              </w:rPr>
              <m:t>=</m:t>
            </w:ins>
          </m:r>
          <m:r>
            <w:ins w:id="705" w:author="Brainard, David H" w:date="2021-01-18T10:07:00Z">
              <m:rPr>
                <m:sty m:val="p"/>
              </m:rPr>
              <w:rPr>
                <w:rStyle w:val="None"/>
                <w:rFonts w:ascii="Cambria Math" w:hAnsi="Cambria Math" w:cs="Times New Roman"/>
                <w:sz w:val="22"/>
                <w:szCs w:val="22"/>
              </w:rPr>
              <m:t xml:space="preserve">2 </m:t>
            </w:ins>
          </m:r>
          <m:d>
            <m:dPr>
              <m:ctrlPr>
                <w:ins w:id="706" w:author="Brainard, David H" w:date="2021-01-18T10:07:00Z">
                  <w:rPr>
                    <w:rStyle w:val="None"/>
                    <w:rFonts w:ascii="Cambria Math" w:hAnsi="Cambria Math" w:cs="Times New Roman"/>
                    <w:sz w:val="22"/>
                    <w:szCs w:val="22"/>
                  </w:rPr>
                </w:ins>
              </m:ctrlPr>
            </m:dPr>
            <m:e>
              <m:sSubSup>
                <m:sSubSupPr>
                  <m:ctrlPr>
                    <w:ins w:id="707" w:author="Brainard, David H" w:date="2021-01-18T10:07:00Z">
                      <w:rPr>
                        <w:rStyle w:val="None"/>
                        <w:rFonts w:ascii="Cambria Math" w:hAnsi="Cambria Math" w:cs="Times New Roman"/>
                        <w:i/>
                        <w:iCs/>
                        <w:sz w:val="22"/>
                        <w:szCs w:val="22"/>
                      </w:rPr>
                    </w:ins>
                  </m:ctrlPr>
                </m:sSubSupPr>
                <m:e>
                  <m:r>
                    <w:ins w:id="708" w:author="Brainard, David H" w:date="2021-01-18T10:07:00Z">
                      <w:rPr>
                        <w:rStyle w:val="None"/>
                        <w:rFonts w:ascii="Cambria Math" w:hAnsi="Cambria Math" w:cs="Times New Roman"/>
                        <w:sz w:val="22"/>
                        <w:szCs w:val="22"/>
                      </w:rPr>
                      <m:t>σ</m:t>
                    </w:ins>
                  </m:r>
                </m:e>
                <m:sub>
                  <m:r>
                    <w:ins w:id="709" w:author="Brainard, David H" w:date="2021-01-18T10:07:00Z">
                      <w:rPr>
                        <w:rStyle w:val="None"/>
                        <w:rFonts w:ascii="Cambria Math" w:hAnsi="Cambria Math" w:cs="Times New Roman"/>
                        <w:sz w:val="22"/>
                        <w:szCs w:val="22"/>
                      </w:rPr>
                      <m:t>ri</m:t>
                    </w:ins>
                  </m:r>
                </m:sub>
                <m:sup>
                  <m:r>
                    <w:ins w:id="710" w:author="Brainard, David H" w:date="2021-01-18T10:07:00Z">
                      <w:rPr>
                        <w:rStyle w:val="None"/>
                        <w:rFonts w:ascii="Cambria Math" w:hAnsi="Cambria Math" w:cs="Times New Roman"/>
                        <w:sz w:val="22"/>
                        <w:szCs w:val="22"/>
                      </w:rPr>
                      <m:t>2</m:t>
                    </w:ins>
                  </m:r>
                </m:sup>
              </m:sSubSup>
              <m:r>
                <w:ins w:id="711" w:author="Brainard, David H" w:date="2021-01-18T10:07:00Z">
                  <w:rPr>
                    <w:rStyle w:val="None"/>
                    <w:rFonts w:ascii="Cambria Math" w:hAnsi="Cambria Math" w:cs="Times New Roman"/>
                    <w:sz w:val="22"/>
                    <w:szCs w:val="22"/>
                  </w:rPr>
                  <m:t xml:space="preserve"> +</m:t>
                </w:ins>
              </m:r>
              <m:sSup>
                <m:sSupPr>
                  <m:ctrlPr>
                    <w:ins w:id="712" w:author="Brainard, David H" w:date="2021-01-18T10:07:00Z">
                      <w:rPr>
                        <w:rStyle w:val="None"/>
                        <w:rFonts w:ascii="Cambria Math" w:hAnsi="Cambria Math" w:cs="Times New Roman"/>
                        <w:i/>
                        <w:sz w:val="22"/>
                        <w:szCs w:val="22"/>
                      </w:rPr>
                    </w:ins>
                  </m:ctrlPr>
                </m:sSupPr>
                <m:e>
                  <m:r>
                    <w:ins w:id="713" w:author="Brainard, David H" w:date="2021-01-18T10:07:00Z">
                      <w:rPr>
                        <w:rStyle w:val="None"/>
                        <w:rFonts w:ascii="Cambria Math" w:hAnsi="Cambria Math" w:cs="Times New Roman"/>
                        <w:sz w:val="22"/>
                        <w:szCs w:val="22"/>
                      </w:rPr>
                      <m:t>R</m:t>
                    </w:ins>
                  </m:r>
                </m:e>
                <m:sup>
                  <m:r>
                    <w:ins w:id="714" w:author="Brainard, David H" w:date="2021-01-18T10:07:00Z">
                      <w:rPr>
                        <w:rStyle w:val="None"/>
                        <w:rFonts w:ascii="Cambria Math" w:hAnsi="Cambria Math" w:cs="Times New Roman"/>
                        <w:sz w:val="22"/>
                        <w:szCs w:val="22"/>
                      </w:rPr>
                      <m:t>T</m:t>
                    </w:ins>
                  </m:r>
                </m:sup>
              </m:sSup>
              <m:sSub>
                <m:sSubPr>
                  <m:ctrlPr>
                    <w:ins w:id="715" w:author="Brainard, David H" w:date="2021-01-18T10:07:00Z">
                      <w:rPr>
                        <w:rStyle w:val="None"/>
                        <w:rFonts w:ascii="Cambria Math" w:hAnsi="Cambria Math" w:cs="Times New Roman"/>
                        <w:sz w:val="22"/>
                        <w:szCs w:val="22"/>
                      </w:rPr>
                    </w:ins>
                  </m:ctrlPr>
                </m:sSubPr>
                <m:e>
                  <m:r>
                    <w:ins w:id="716" w:author="Brainard, David H" w:date="2021-01-18T10:07:00Z">
                      <m:rPr>
                        <m:sty m:val="p"/>
                      </m:rPr>
                      <w:rPr>
                        <w:rStyle w:val="None"/>
                        <w:rFonts w:ascii="Cambria Math" w:hAnsi="Cambria Math" w:cs="Times New Roman"/>
                        <w:sz w:val="22"/>
                        <w:szCs w:val="22"/>
                      </w:rPr>
                      <m:t>Σ</m:t>
                    </w:ins>
                  </m:r>
                </m:e>
                <m:sub>
                  <m:r>
                    <w:ins w:id="717" w:author="Brainard, David H" w:date="2021-01-18T10:07:00Z">
                      <w:rPr>
                        <w:rStyle w:val="None"/>
                        <w:rFonts w:ascii="Cambria Math" w:hAnsi="Cambria Math" w:cs="Times New Roman"/>
                        <w:sz w:val="22"/>
                        <w:szCs w:val="22"/>
                      </w:rPr>
                      <m:t>e</m:t>
                    </w:ins>
                  </m:r>
                </m:sub>
              </m:sSub>
              <m:r>
                <w:ins w:id="718" w:author="Brainard, David H" w:date="2021-01-18T10:07:00Z">
                  <w:rPr>
                    <w:rStyle w:val="None"/>
                    <w:rFonts w:ascii="Cambria Math" w:hAnsi="Cambria Math" w:cs="Times New Roman"/>
                    <w:sz w:val="22"/>
                    <w:szCs w:val="22"/>
                  </w:rPr>
                  <m:t>R</m:t>
                </w:ins>
              </m:r>
            </m:e>
          </m:d>
          <m:r>
            <w:ins w:id="719" w:author="Brainard, David H" w:date="2021-01-18T10:08:00Z">
              <w:rPr>
                <w:rStyle w:val="None"/>
                <w:rFonts w:ascii="Cambria Math" w:hAnsi="Cambria Math" w:cs="Times New Roman"/>
                <w:sz w:val="22"/>
                <w:szCs w:val="22"/>
              </w:rPr>
              <m:t>.</m:t>
            </w:ins>
          </m:r>
        </m:oMath>
      </m:oMathPara>
    </w:p>
    <w:p w14:paraId="1F64E177" w14:textId="7D247C2B" w:rsidR="002E733A" w:rsidRDefault="0077663D" w:rsidP="002E733A">
      <w:pPr>
        <w:pStyle w:val="Default"/>
        <w:spacing w:after="270"/>
        <w:rPr>
          <w:ins w:id="720" w:author="Brainard, David H" w:date="2021-01-18T10:04:00Z"/>
          <w:rFonts w:ascii="Times New Roman" w:hAnsi="Times New Roman" w:cs="Times New Roman"/>
          <w:sz w:val="22"/>
          <w:szCs w:val="22"/>
        </w:rPr>
      </w:pPr>
      <w:ins w:id="721" w:author="Brainard, David H" w:date="2021-01-18T10:09:00Z">
        <w:r>
          <w:rPr>
            <w:rFonts w:ascii="Times New Roman" w:hAnsi="Times New Roman" w:cs="Times New Roman"/>
            <w:sz w:val="22"/>
            <w:szCs w:val="22"/>
          </w:rPr>
          <w:t xml:space="preserve">The mean difference </w:t>
        </w:r>
      </w:ins>
      <w:ins w:id="722" w:author="Brainard, David H" w:date="2021-01-18T10:13:00Z">
        <w:r w:rsidR="002C2027">
          <w:rPr>
            <w:rFonts w:ascii="Times New Roman" w:hAnsi="Times New Roman" w:cs="Times New Roman"/>
            <w:sz w:val="22"/>
            <w:szCs w:val="22"/>
          </w:rPr>
          <w:t>between the receptive field response to the comparison and the stan</w:t>
        </w:r>
      </w:ins>
      <w:ins w:id="723" w:author="Brainard, David H" w:date="2021-01-18T10:14:00Z">
        <w:r w:rsidR="002C2027">
          <w:rPr>
            <w:rFonts w:ascii="Times New Roman" w:hAnsi="Times New Roman" w:cs="Times New Roman"/>
            <w:sz w:val="22"/>
            <w:szCs w:val="22"/>
          </w:rPr>
          <w:t>dard image</w:t>
        </w:r>
      </w:ins>
      <w:ins w:id="724" w:author="Brainard, David H" w:date="2021-01-18T10:09:00Z">
        <w:r>
          <w:rPr>
            <w:rFonts w:ascii="Times New Roman" w:hAnsi="Times New Roman" w:cs="Times New Roman"/>
            <w:sz w:val="22"/>
            <w:szCs w:val="22"/>
          </w:rPr>
          <w:t xml:space="preserve"> is given by </w:t>
        </w:r>
      </w:ins>
      <m:oMath>
        <m:d>
          <m:dPr>
            <m:ctrlPr>
              <w:ins w:id="725" w:author="Brainard, David H" w:date="2021-01-18T10:13:00Z">
                <w:rPr>
                  <w:rStyle w:val="None"/>
                  <w:rFonts w:ascii="Cambria Math" w:eastAsia="Times New Roman" w:hAnsi="Cambria Math" w:cs="Times New Roman"/>
                  <w:i/>
                  <w:sz w:val="22"/>
                  <w:szCs w:val="22"/>
                </w:rPr>
              </w:ins>
            </m:ctrlPr>
          </m:dPr>
          <m:e>
            <m:sSub>
              <m:sSubPr>
                <m:ctrlPr>
                  <w:ins w:id="726" w:author="Brainard, David H" w:date="2021-01-18T10:13:00Z">
                    <w:rPr>
                      <w:rStyle w:val="None"/>
                      <w:rFonts w:ascii="Cambria Math" w:eastAsia="Times New Roman" w:hAnsi="Cambria Math" w:cs="Times New Roman"/>
                      <w:i/>
                      <w:sz w:val="22"/>
                      <w:szCs w:val="22"/>
                    </w:rPr>
                  </w:ins>
                </m:ctrlPr>
              </m:sSubPr>
              <m:e>
                <m:r>
                  <w:ins w:id="727" w:author="Brainard, David H" w:date="2021-01-18T10:13:00Z">
                    <w:rPr>
                      <w:rStyle w:val="None"/>
                      <w:rFonts w:ascii="Cambria Math" w:eastAsia="Times New Roman" w:hAnsi="Cambria Math" w:cs="Times New Roman"/>
                      <w:sz w:val="22"/>
                      <w:szCs w:val="22"/>
                    </w:rPr>
                    <m:t>μ</m:t>
                  </w:ins>
                </m:r>
              </m:e>
              <m:sub>
                <m:r>
                  <w:ins w:id="728" w:author="Brainard, David H" w:date="2021-01-18T10:13:00Z">
                    <w:rPr>
                      <w:rStyle w:val="None"/>
                      <w:rFonts w:ascii="Cambria Math" w:eastAsia="Times New Roman" w:hAnsi="Cambria Math" w:cs="Times New Roman"/>
                      <w:sz w:val="22"/>
                      <w:szCs w:val="22"/>
                    </w:rPr>
                    <m:t>c</m:t>
                  </w:ins>
                </m:r>
              </m:sub>
            </m:sSub>
            <m:r>
              <w:ins w:id="729" w:author="Brainard, David H" w:date="2021-01-18T10:13:00Z">
                <w:rPr>
                  <w:rStyle w:val="None"/>
                  <w:rFonts w:ascii="Cambria Math" w:eastAsia="Times New Roman" w:hAnsi="Cambria Math" w:cs="Times New Roman"/>
                  <w:sz w:val="22"/>
                  <w:szCs w:val="22"/>
                </w:rPr>
                <m:t>-</m:t>
              </w:ins>
            </m:r>
            <m:sSub>
              <m:sSubPr>
                <m:ctrlPr>
                  <w:ins w:id="730" w:author="Brainard, David H" w:date="2021-01-18T10:13:00Z">
                    <w:rPr>
                      <w:rStyle w:val="None"/>
                      <w:rFonts w:ascii="Cambria Math" w:eastAsia="Times New Roman" w:hAnsi="Cambria Math" w:cs="Times New Roman"/>
                      <w:i/>
                      <w:sz w:val="22"/>
                      <w:szCs w:val="22"/>
                    </w:rPr>
                  </w:ins>
                </m:ctrlPr>
              </m:sSubPr>
              <m:e>
                <m:r>
                  <w:ins w:id="731" w:author="Brainard, David H" w:date="2021-01-18T10:13:00Z">
                    <w:rPr>
                      <w:rStyle w:val="None"/>
                      <w:rFonts w:ascii="Cambria Math" w:eastAsia="Times New Roman" w:hAnsi="Cambria Math" w:cs="Times New Roman"/>
                      <w:sz w:val="22"/>
                      <w:szCs w:val="22"/>
                    </w:rPr>
                    <m:t>μ</m:t>
                  </w:ins>
                </m:r>
              </m:e>
              <m:sub>
                <m:r>
                  <w:ins w:id="732" w:author="Brainard, David H" w:date="2021-01-18T10:13:00Z">
                    <w:rPr>
                      <w:rStyle w:val="None"/>
                      <w:rFonts w:ascii="Cambria Math" w:eastAsia="Times New Roman" w:hAnsi="Cambria Math" w:cs="Times New Roman"/>
                      <w:sz w:val="22"/>
                      <w:szCs w:val="22"/>
                    </w:rPr>
                    <m:t>s</m:t>
                  </w:ins>
                </m:r>
              </m:sub>
            </m:sSub>
          </m:e>
        </m:d>
        <m:r>
          <w:ins w:id="733" w:author="Brainard, David H" w:date="2021-01-18T10:09:00Z">
            <m:rPr>
              <m:sty m:val="p"/>
            </m:rPr>
            <w:rPr>
              <w:rStyle w:val="None"/>
              <w:rFonts w:ascii="Cambria Math" w:hAnsi="Cambria Math" w:cs="Times New Roman"/>
              <w:sz w:val="22"/>
              <w:szCs w:val="22"/>
            </w:rPr>
            <m:t>=</m:t>
          </w:ins>
        </m:r>
        <m:sSup>
          <m:sSupPr>
            <m:ctrlPr>
              <w:ins w:id="734" w:author="Brainard, David H" w:date="2021-01-18T10:13:00Z">
                <w:rPr>
                  <w:rStyle w:val="None"/>
                  <w:rFonts w:ascii="Cambria Math" w:hAnsi="Cambria Math" w:cs="Times New Roman"/>
                  <w:i/>
                  <w:sz w:val="22"/>
                  <w:szCs w:val="22"/>
                </w:rPr>
              </w:ins>
            </m:ctrlPr>
          </m:sSupPr>
          <m:e>
            <m:r>
              <w:ins w:id="735" w:author="Brainard, David H" w:date="2021-01-18T10:13:00Z">
                <w:rPr>
                  <w:rStyle w:val="None"/>
                  <w:rFonts w:ascii="Cambria Math" w:hAnsi="Cambria Math" w:cs="Times New Roman"/>
                  <w:sz w:val="22"/>
                  <w:szCs w:val="22"/>
                </w:rPr>
                <m:t>R</m:t>
              </w:ins>
            </m:r>
          </m:e>
          <m:sup>
            <m:r>
              <w:ins w:id="736" w:author="Brainard, David H" w:date="2021-01-18T10:13:00Z">
                <w:rPr>
                  <w:rStyle w:val="None"/>
                  <w:rFonts w:ascii="Cambria Math" w:hAnsi="Cambria Math" w:cs="Times New Roman"/>
                  <w:sz w:val="22"/>
                  <w:szCs w:val="22"/>
                </w:rPr>
                <m:t>T</m:t>
              </w:ins>
            </m:r>
          </m:sup>
        </m:sSup>
        <m:d>
          <m:dPr>
            <m:ctrlPr>
              <w:ins w:id="737" w:author="Brainard, David H" w:date="2021-01-18T10:04:00Z">
                <w:rPr>
                  <w:rStyle w:val="None"/>
                  <w:rFonts w:ascii="Cambria Math" w:hAnsi="Cambria Math" w:cs="Times New Roman"/>
                  <w:i/>
                  <w:sz w:val="22"/>
                  <w:szCs w:val="22"/>
                </w:rPr>
              </w:ins>
            </m:ctrlPr>
          </m:dPr>
          <m:e>
            <m:sSub>
              <m:sSubPr>
                <m:ctrlPr>
                  <w:ins w:id="738" w:author="Brainard, David H" w:date="2021-01-18T10:04:00Z">
                    <w:rPr>
                      <w:rStyle w:val="None"/>
                      <w:rFonts w:ascii="Cambria Math" w:hAnsi="Cambria Math" w:cs="Times New Roman"/>
                      <w:i/>
                      <w:sz w:val="22"/>
                      <w:szCs w:val="22"/>
                    </w:rPr>
                  </w:ins>
                </m:ctrlPr>
              </m:sSubPr>
              <m:e>
                <m:r>
                  <w:ins w:id="739" w:author="Brainard, David H" w:date="2021-01-18T10:04:00Z">
                    <w:rPr>
                      <w:rStyle w:val="None"/>
                      <w:rFonts w:ascii="Cambria Math" w:hAnsi="Cambria Math" w:cs="Times New Roman"/>
                      <w:sz w:val="22"/>
                      <w:szCs w:val="22"/>
                    </w:rPr>
                    <m:t>I</m:t>
                  </w:ins>
                </m:r>
              </m:e>
              <m:sub>
                <m:r>
                  <w:ins w:id="740" w:author="Brainard, David H" w:date="2021-01-18T10:04:00Z">
                    <w:rPr>
                      <w:rStyle w:val="None"/>
                      <w:rFonts w:ascii="Cambria Math" w:hAnsi="Cambria Math" w:cs="Times New Roman"/>
                      <w:sz w:val="22"/>
                      <w:szCs w:val="22"/>
                    </w:rPr>
                    <m:t>c0</m:t>
                  </w:ins>
                </m:r>
              </m:sub>
            </m:sSub>
            <m:r>
              <w:ins w:id="741" w:author="Brainard, David H" w:date="2021-01-18T10:04:00Z">
                <w:rPr>
                  <w:rStyle w:val="None"/>
                  <w:rFonts w:ascii="Cambria Math" w:hAnsi="Cambria Math" w:cs="Times New Roman"/>
                  <w:sz w:val="22"/>
                  <w:szCs w:val="22"/>
                </w:rPr>
                <m:t>-</m:t>
              </w:ins>
            </m:r>
            <m:sSub>
              <m:sSubPr>
                <m:ctrlPr>
                  <w:ins w:id="742" w:author="Brainard, David H" w:date="2021-01-18T10:04:00Z">
                    <w:rPr>
                      <w:rStyle w:val="None"/>
                      <w:rFonts w:ascii="Cambria Math" w:hAnsi="Cambria Math" w:cs="Times New Roman"/>
                      <w:i/>
                      <w:sz w:val="22"/>
                      <w:szCs w:val="22"/>
                    </w:rPr>
                  </w:ins>
                </m:ctrlPr>
              </m:sSubPr>
              <m:e>
                <m:r>
                  <w:ins w:id="743" w:author="Brainard, David H" w:date="2021-01-18T10:04:00Z">
                    <w:rPr>
                      <w:rStyle w:val="None"/>
                      <w:rFonts w:ascii="Cambria Math" w:hAnsi="Cambria Math" w:cs="Times New Roman"/>
                      <w:sz w:val="22"/>
                      <w:szCs w:val="22"/>
                    </w:rPr>
                    <m:t>I</m:t>
                  </w:ins>
                </m:r>
              </m:e>
              <m:sub>
                <m:r>
                  <w:ins w:id="744" w:author="Brainard, David H" w:date="2021-01-18T10:04:00Z">
                    <w:rPr>
                      <w:rStyle w:val="None"/>
                      <w:rFonts w:ascii="Cambria Math" w:hAnsi="Cambria Math" w:cs="Times New Roman"/>
                      <w:sz w:val="22"/>
                      <w:szCs w:val="22"/>
                    </w:rPr>
                    <m:t>s0</m:t>
                  </w:ins>
                </m:r>
              </m:sub>
            </m:sSub>
          </m:e>
        </m:d>
        <m:r>
          <w:ins w:id="745" w:author="Brainard, David H" w:date="2021-01-18T10:14:00Z">
            <w:rPr>
              <w:rStyle w:val="None"/>
              <w:rFonts w:ascii="Cambria Math" w:hAnsi="Cambria Math" w:cs="Times New Roman"/>
              <w:sz w:val="22"/>
              <w:szCs w:val="22"/>
            </w:rPr>
            <m:t>=C</m:t>
          </w:ins>
        </m:r>
        <m:sSub>
          <m:sSubPr>
            <m:ctrlPr>
              <w:ins w:id="746" w:author="Brainard, David H" w:date="2021-01-18T10:14:00Z">
                <w:rPr>
                  <w:rStyle w:val="None"/>
                  <w:rFonts w:ascii="Cambria Math" w:hAnsi="Cambria Math" w:cs="Times New Roman"/>
                  <w:i/>
                  <w:sz w:val="22"/>
                  <w:szCs w:val="22"/>
                </w:rPr>
              </w:ins>
            </m:ctrlPr>
          </m:sSubPr>
          <m:e>
            <m:r>
              <w:ins w:id="747" w:author="Brainard, David H" w:date="2021-01-18T10:14:00Z">
                <m:rPr>
                  <m:sty m:val="p"/>
                </m:rPr>
                <w:rPr>
                  <w:rStyle w:val="None"/>
                  <w:rFonts w:ascii="Cambria Math" w:hAnsi="Cambria Math" w:cs="Times New Roman"/>
                  <w:sz w:val="22"/>
                  <w:szCs w:val="22"/>
                </w:rPr>
                <m:t>Δ</m:t>
              </w:ins>
            </m:r>
          </m:e>
          <m:sub>
            <m:r>
              <w:ins w:id="748" w:author="Brainard, David H" w:date="2021-01-18T10:14:00Z">
                <m:rPr>
                  <m:sty m:val="p"/>
                </m:rPr>
                <w:rPr>
                  <w:rStyle w:val="None"/>
                  <w:rFonts w:ascii="Cambria Math" w:hAnsi="Cambria Math" w:cs="Times New Roman"/>
                  <w:sz w:val="22"/>
                  <w:szCs w:val="22"/>
                </w:rPr>
                <m:t>LRF</m:t>
              </w:ins>
            </m:r>
          </m:sub>
        </m:sSub>
      </m:oMath>
      <w:ins w:id="749" w:author="Brainard, David H" w:date="2021-01-18T10:14:00Z">
        <w:r w:rsidR="002C2027">
          <w:rPr>
            <w:rFonts w:ascii="Times New Roman" w:hAnsi="Times New Roman" w:cs="Times New Roman"/>
            <w:sz w:val="22"/>
            <w:szCs w:val="22"/>
          </w:rPr>
          <w:t>.</w:t>
        </w:r>
      </w:ins>
      <w:ins w:id="750" w:author="Brainard, David H" w:date="2021-01-18T10:04:00Z">
        <w:r w:rsidR="002E733A">
          <w:rPr>
            <w:rFonts w:ascii="Times New Roman" w:hAnsi="Times New Roman" w:cs="Times New Roman"/>
            <w:sz w:val="22"/>
            <w:szCs w:val="22"/>
          </w:rPr>
          <w:t xml:space="preserve"> </w:t>
        </w:r>
      </w:ins>
      <w:ins w:id="751" w:author="Brainard, David H" w:date="2021-01-18T10:14:00Z">
        <w:r w:rsidR="002C2027">
          <w:rPr>
            <w:rFonts w:ascii="Times New Roman" w:hAnsi="Times New Roman" w:cs="Times New Roman"/>
            <w:sz w:val="22"/>
            <w:szCs w:val="22"/>
          </w:rPr>
          <w:t>Here</w:t>
        </w:r>
      </w:ins>
      <w:ins w:id="752" w:author="Brainard, David H" w:date="2021-01-18T10:04:00Z">
        <w:r w:rsidR="002E733A" w:rsidRPr="00B87D7E">
          <w:rPr>
            <w:rFonts w:ascii="Times New Roman" w:hAnsi="Times New Roman" w:cs="Times New Roman"/>
            <w:sz w:val="22"/>
            <w:szCs w:val="22"/>
          </w:rPr>
          <w:t xml:space="preserve"> </w:t>
        </w:r>
      </w:ins>
      <m:oMath>
        <m:sSub>
          <m:sSubPr>
            <m:ctrlPr>
              <w:ins w:id="753" w:author="Brainard, David H" w:date="2021-01-18T10:04:00Z">
                <w:rPr>
                  <w:rStyle w:val="None"/>
                  <w:rFonts w:ascii="Cambria Math" w:hAnsi="Cambria Math" w:cs="Times New Roman"/>
                  <w:i/>
                  <w:sz w:val="22"/>
                  <w:szCs w:val="22"/>
                </w:rPr>
              </w:ins>
            </m:ctrlPr>
          </m:sSubPr>
          <m:e>
            <m:r>
              <w:ins w:id="754" w:author="Brainard, David H" w:date="2021-01-18T10:04:00Z">
                <w:rPr>
                  <w:rStyle w:val="None"/>
                  <w:rFonts w:ascii="Cambria Math" w:hAnsi="Cambria Math" w:cs="Times New Roman"/>
                  <w:sz w:val="22"/>
                  <w:szCs w:val="22"/>
                </w:rPr>
                <m:t>I</m:t>
              </w:ins>
            </m:r>
          </m:e>
          <m:sub>
            <m:r>
              <w:ins w:id="755" w:author="Brainard, David H" w:date="2021-01-18T10:04:00Z">
                <w:rPr>
                  <w:rStyle w:val="None"/>
                  <w:rFonts w:ascii="Cambria Math" w:hAnsi="Cambria Math" w:cs="Times New Roman"/>
                  <w:sz w:val="22"/>
                  <w:szCs w:val="22"/>
                </w:rPr>
                <m:t>s0</m:t>
              </w:ins>
            </m:r>
          </m:sub>
        </m:sSub>
      </m:oMath>
      <w:ins w:id="756" w:author="Brainard, David H" w:date="2021-01-18T10:04:00Z">
        <w:r w:rsidR="002E733A" w:rsidRPr="00B87D7E">
          <w:rPr>
            <w:rFonts w:ascii="Times New Roman" w:hAnsi="Times New Roman" w:cs="Times New Roman"/>
            <w:sz w:val="22"/>
            <w:szCs w:val="22"/>
          </w:rPr>
          <w:t xml:space="preserve"> and </w:t>
        </w:r>
      </w:ins>
      <m:oMath>
        <m:sSub>
          <m:sSubPr>
            <m:ctrlPr>
              <w:ins w:id="757" w:author="Brainard, David H" w:date="2021-01-18T10:04:00Z">
                <w:rPr>
                  <w:rStyle w:val="None"/>
                  <w:rFonts w:ascii="Cambria Math" w:hAnsi="Cambria Math" w:cs="Times New Roman"/>
                  <w:i/>
                  <w:sz w:val="22"/>
                  <w:szCs w:val="22"/>
                </w:rPr>
              </w:ins>
            </m:ctrlPr>
          </m:sSubPr>
          <m:e>
            <m:r>
              <w:ins w:id="758" w:author="Brainard, David H" w:date="2021-01-18T10:04:00Z">
                <w:rPr>
                  <w:rStyle w:val="None"/>
                  <w:rFonts w:ascii="Cambria Math" w:hAnsi="Cambria Math" w:cs="Times New Roman"/>
                  <w:sz w:val="22"/>
                  <w:szCs w:val="22"/>
                </w:rPr>
                <m:t>I</m:t>
              </w:ins>
            </m:r>
          </m:e>
          <m:sub>
            <m:r>
              <w:ins w:id="759" w:author="Brainard, David H" w:date="2021-01-18T10:04:00Z">
                <w:rPr>
                  <w:rStyle w:val="None"/>
                  <w:rFonts w:ascii="Cambria Math" w:hAnsi="Cambria Math" w:cs="Times New Roman"/>
                  <w:sz w:val="22"/>
                  <w:szCs w:val="22"/>
                </w:rPr>
                <m:t>c0</m:t>
              </w:ins>
            </m:r>
          </m:sub>
        </m:sSub>
      </m:oMath>
      <w:ins w:id="760" w:author="Brainard, David H" w:date="2021-01-18T10:04:00Z">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ins>
      <w:ins w:id="761" w:author="Brainard, David H" w:date="2021-01-18T10:10:00Z">
        <w:r>
          <w:rPr>
            <w:rFonts w:ascii="Times New Roman" w:hAnsi="Times New Roman" w:cs="Times New Roman"/>
            <w:sz w:val="22"/>
            <w:szCs w:val="22"/>
          </w:rPr>
          <w:t xml:space="preserve">external </w:t>
        </w:r>
      </w:ins>
      <w:ins w:id="762" w:author="Brainard, David H" w:date="2021-01-18T10:04:00Z">
        <w:r w:rsidR="002E733A" w:rsidRPr="00B87D7E">
          <w:rPr>
            <w:rFonts w:ascii="Times New Roman" w:hAnsi="Times New Roman" w:cs="Times New Roman"/>
            <w:sz w:val="22"/>
            <w:szCs w:val="22"/>
          </w:rPr>
          <w:t>noise</w:t>
        </w:r>
      </w:ins>
      <w:ins w:id="763" w:author="Brainard, David H" w:date="2021-01-18T10:10:00Z">
        <w:r>
          <w:rPr>
            <w:rFonts w:ascii="Times New Roman" w:hAnsi="Times New Roman" w:cs="Times New Roman"/>
            <w:sz w:val="22"/>
            <w:szCs w:val="22"/>
          </w:rPr>
          <w:t xml:space="preserve"> added</w:t>
        </w:r>
      </w:ins>
      <w:ins w:id="764" w:author="Brainard, David H" w:date="2021-01-18T10:14:00Z">
        <w:r w:rsidR="002C2027">
          <w:rPr>
            <w:rFonts w:ascii="Times New Roman" w:hAnsi="Times New Roman" w:cs="Times New Roman"/>
            <w:sz w:val="22"/>
            <w:szCs w:val="22"/>
          </w:rPr>
          <w:t xml:space="preserve"> and C is a constant.</w:t>
        </w:r>
      </w:ins>
    </w:p>
    <w:p w14:paraId="17487459" w14:textId="18AE8283" w:rsidR="00F9135E" w:rsidRPr="00B87D7E" w:rsidDel="00CC4431" w:rsidRDefault="00F9135E" w:rsidP="00CC4431">
      <w:pPr>
        <w:pStyle w:val="Default"/>
        <w:spacing w:after="270"/>
        <w:rPr>
          <w:del w:id="765" w:author="Brainard, David H" w:date="2021-01-18T10:07:00Z"/>
          <w:rFonts w:ascii="Times New Roman" w:hAnsi="Times New Roman" w:cs="Times New Roman"/>
          <w:sz w:val="22"/>
          <w:szCs w:val="22"/>
        </w:rPr>
        <w:pPrChange w:id="766" w:author="Brainard, David H" w:date="2021-01-18T10:07:00Z">
          <w:pPr>
            <w:pStyle w:val="Default"/>
            <w:spacing w:after="270"/>
          </w:pPr>
        </w:pPrChange>
      </w:pPr>
      <w:del w:id="767" w:author="Brainard, David H" w:date="2021-01-18T10:04:00Z">
        <w:r w:rsidRPr="00B87D7E" w:rsidDel="002E733A">
          <w:rPr>
            <w:rFonts w:ascii="Times New Roman" w:hAnsi="Times New Roman" w:cs="Times New Roman"/>
            <w:sz w:val="22"/>
            <w:szCs w:val="22"/>
          </w:rPr>
          <w:delText>.</w:delText>
        </w:r>
      </w:del>
      <w:del w:id="768" w:author="Brainard, David H" w:date="2021-01-18T10:10:00Z">
        <w:r w:rsidRPr="00B87D7E" w:rsidDel="002C2027">
          <w:rPr>
            <w:rFonts w:ascii="Times New Roman" w:hAnsi="Times New Roman" w:cs="Times New Roman"/>
            <w:sz w:val="22"/>
            <w:szCs w:val="22"/>
          </w:rPr>
          <w:delText xml:space="preserve"> </w:delText>
        </w:r>
      </w:del>
      <w:del w:id="769" w:author="Brainard, David H" w:date="2021-01-18T10:07:00Z">
        <w:r w:rsidRPr="00B87D7E" w:rsidDel="00CC4431">
          <w:rPr>
            <w:rFonts w:ascii="Times New Roman" w:hAnsi="Times New Roman" w:cs="Times New Roman"/>
            <w:sz w:val="22"/>
            <w:szCs w:val="22"/>
          </w:rPr>
          <w:delText xml:space="preserve">Since </w:delText>
        </w:r>
        <w:r w:rsidDel="00CC4431">
          <w:rPr>
            <w:rFonts w:ascii="Times New Roman" w:hAnsi="Times New Roman" w:cs="Times New Roman"/>
            <w:sz w:val="22"/>
            <w:szCs w:val="22"/>
          </w:rPr>
          <w:delText xml:space="preserve">the receptive field and noise models are linear and </w:delText>
        </w:r>
        <w:r w:rsidRPr="00B87D7E" w:rsidDel="00CC4431">
          <w:rPr>
            <w:rFonts w:ascii="Times New Roman" w:hAnsi="Times New Roman" w:cs="Times New Roman"/>
            <w:sz w:val="22"/>
            <w:szCs w:val="22"/>
          </w:rPr>
          <w:delText xml:space="preserve">Gaussian, </w:delText>
        </w:r>
      </w:del>
      <m:oMath>
        <m:r>
          <w:del w:id="770" w:author="Brainard, David H" w:date="2021-01-18T10:07:00Z">
            <w:rPr>
              <w:rStyle w:val="None"/>
              <w:rFonts w:ascii="Cambria Math" w:hAnsi="Cambria Math" w:cs="Times New Roman"/>
              <w:sz w:val="22"/>
              <w:szCs w:val="22"/>
            </w:rPr>
            <m:t>η</m:t>
          </w:del>
        </m:r>
      </m:oMath>
      <w:del w:id="771" w:author="Brainard, David H" w:date="2021-01-18T10:07:00Z">
        <w:r w:rsidRPr="00B87D7E" w:rsidDel="00CC4431">
          <w:rPr>
            <w:rFonts w:ascii="Times New Roman" w:hAnsi="Times New Roman" w:cs="Times New Roman"/>
            <w:sz w:val="22"/>
            <w:szCs w:val="22"/>
          </w:rPr>
          <w:delText xml:space="preserve"> is Gaussian with mean 0 and </w:delText>
        </w:r>
        <w:commentRangeStart w:id="772"/>
        <w:r w:rsidRPr="00B87D7E" w:rsidDel="00CC4431">
          <w:rPr>
            <w:rFonts w:ascii="Times New Roman" w:hAnsi="Times New Roman" w:cs="Times New Roman"/>
            <w:sz w:val="22"/>
            <w:szCs w:val="22"/>
          </w:rPr>
          <w:delText>variance</w:delText>
        </w:r>
        <w:commentRangeEnd w:id="772"/>
        <w:r w:rsidR="00625E2F" w:rsidDel="00CC4431">
          <w:rPr>
            <w:rStyle w:val="CommentReference"/>
            <w:rFonts w:ascii="Times New Roman" w:hAnsi="Times New Roman" w:cs="Times New Roman"/>
            <w:color w:val="auto"/>
            <w14:textOutline w14:w="0" w14:cap="rnd" w14:cmpd="sng" w14:algn="ctr">
              <w14:noFill/>
              <w14:prstDash w14:val="solid"/>
              <w14:bevel/>
            </w14:textOutline>
          </w:rPr>
          <w:commentReference w:id="772"/>
        </w:r>
      </w:del>
    </w:p>
    <w:p w14:paraId="51A443C0" w14:textId="69888686" w:rsidR="00F9135E" w:rsidRPr="00B574A0" w:rsidDel="002C2027" w:rsidRDefault="00DD3527" w:rsidP="002C2027">
      <w:pPr>
        <w:pStyle w:val="Default"/>
        <w:spacing w:after="270"/>
        <w:rPr>
          <w:del w:id="773" w:author="Brainard, David H" w:date="2021-01-18T10:10:00Z"/>
          <w:rFonts w:ascii="Times New Roman" w:hAnsi="Times New Roman" w:cs="Times New Roman"/>
          <w:sz w:val="22"/>
          <w:szCs w:val="22"/>
        </w:rPr>
        <w:pPrChange w:id="774" w:author="Brainard, David H" w:date="2021-01-18T10:10:00Z">
          <w:pPr>
            <w:pStyle w:val="Default"/>
            <w:spacing w:after="270"/>
          </w:pPr>
        </w:pPrChange>
      </w:pPr>
      <m:oMathPara>
        <m:oMath>
          <m:sSubSup>
            <m:sSubSupPr>
              <m:ctrlPr>
                <w:del w:id="775" w:author="Brainard, David H" w:date="2021-01-18T10:07:00Z">
                  <w:rPr>
                    <w:rStyle w:val="None"/>
                    <w:rFonts w:ascii="Cambria Math" w:hAnsi="Cambria Math" w:cs="Times New Roman"/>
                    <w:i/>
                    <w:sz w:val="22"/>
                    <w:szCs w:val="22"/>
                  </w:rPr>
                </w:del>
              </m:ctrlPr>
            </m:sSubSupPr>
            <m:e>
              <m:r>
                <w:del w:id="776" w:author="Brainard, David H" w:date="2021-01-18T10:07:00Z">
                  <w:rPr>
                    <w:rStyle w:val="None"/>
                    <w:rFonts w:ascii="Cambria Math" w:hAnsi="Cambria Math" w:cs="Times New Roman"/>
                    <w:sz w:val="22"/>
                    <w:szCs w:val="22"/>
                  </w:rPr>
                  <m:t>σ</m:t>
                </w:del>
              </m:r>
            </m:e>
            <m:sub>
              <m:r>
                <w:del w:id="777" w:author="Brainard, David H" w:date="2021-01-18T10:07:00Z">
                  <w:rPr>
                    <w:rStyle w:val="None"/>
                    <w:rFonts w:ascii="Cambria Math" w:hAnsi="Cambria Math" w:cs="Times New Roman"/>
                    <w:sz w:val="22"/>
                    <w:szCs w:val="22"/>
                  </w:rPr>
                  <m:t>η</m:t>
                </w:del>
              </m:r>
            </m:sub>
            <m:sup>
              <m:r>
                <w:del w:id="778" w:author="Brainard, David H" w:date="2021-01-18T10:07:00Z">
                  <w:rPr>
                    <w:rStyle w:val="None"/>
                    <w:rFonts w:ascii="Cambria Math" w:hAnsi="Cambria Math" w:cs="Times New Roman"/>
                    <w:sz w:val="22"/>
                    <w:szCs w:val="22"/>
                  </w:rPr>
                  <m:t>2</m:t>
                </w:del>
              </m:r>
            </m:sup>
          </m:sSubSup>
          <m:r>
            <w:del w:id="779" w:author="Brainard, David H" w:date="2021-01-18T10:07:00Z">
              <w:rPr>
                <w:rStyle w:val="None"/>
                <w:rFonts w:ascii="Cambria Math" w:hAnsi="Cambria Math" w:cs="Times New Roman"/>
                <w:sz w:val="22"/>
                <w:szCs w:val="22"/>
              </w:rPr>
              <m:t>=</m:t>
            </w:del>
          </m:r>
          <m:r>
            <w:del w:id="780" w:author="Brainard, David H" w:date="2021-01-18T10:07:00Z">
              <m:rPr>
                <m:sty m:val="p"/>
              </m:rPr>
              <w:rPr>
                <w:rStyle w:val="None"/>
                <w:rFonts w:ascii="Cambria Math" w:hAnsi="Cambria Math" w:cs="Times New Roman"/>
                <w:sz w:val="22"/>
                <w:szCs w:val="22"/>
              </w:rPr>
              <m:t xml:space="preserve">2 </m:t>
            </w:del>
          </m:r>
          <m:sSubSup>
            <m:sSubSupPr>
              <m:ctrlPr>
                <w:del w:id="781" w:author="Brainard, David H" w:date="2021-01-18T09:53:00Z">
                  <w:rPr>
                    <w:rStyle w:val="None"/>
                    <w:rFonts w:ascii="Cambria Math" w:hAnsi="Cambria Math" w:cs="Times New Roman"/>
                    <w:i/>
                    <w:iCs/>
                    <w:sz w:val="22"/>
                    <w:szCs w:val="22"/>
                  </w:rPr>
                </w:del>
              </m:ctrlPr>
            </m:sSubSupPr>
            <m:e>
              <m:r>
                <w:del w:id="782" w:author="Brainard, David H" w:date="2021-01-18T09:53:00Z">
                  <w:rPr>
                    <w:rStyle w:val="None"/>
                    <w:rFonts w:ascii="Cambria Math" w:hAnsi="Cambria Math" w:cs="Times New Roman"/>
                    <w:sz w:val="22"/>
                    <w:szCs w:val="22"/>
                  </w:rPr>
                  <m:t>σ</m:t>
                </w:del>
              </m:r>
            </m:e>
            <m:sub>
              <m:r>
                <w:del w:id="783" w:author="Brainard, David H" w:date="2021-01-18T09:53:00Z">
                  <w:rPr>
                    <w:rStyle w:val="None"/>
                    <w:rFonts w:ascii="Cambria Math" w:hAnsi="Cambria Math" w:cs="Times New Roman"/>
                    <w:sz w:val="22"/>
                    <w:szCs w:val="22"/>
                  </w:rPr>
                  <m:t>ri</m:t>
                </w:del>
              </m:r>
            </m:sub>
            <m:sup>
              <m:r>
                <w:del w:id="784" w:author="Brainard, David H" w:date="2021-01-18T09:53:00Z">
                  <w:rPr>
                    <w:rStyle w:val="None"/>
                    <w:rFonts w:ascii="Cambria Math" w:hAnsi="Cambria Math" w:cs="Times New Roman"/>
                    <w:sz w:val="22"/>
                    <w:szCs w:val="22"/>
                  </w:rPr>
                  <m:t>2</m:t>
                </w:del>
              </m:r>
            </m:sup>
          </m:sSubSup>
          <m:r>
            <w:del w:id="785" w:author="Brainard, David H" w:date="2021-01-18T09:53:00Z">
              <w:rPr>
                <w:rStyle w:val="None"/>
                <w:rFonts w:ascii="Cambria Math" w:hAnsi="Cambria Math" w:cs="Times New Roman"/>
                <w:sz w:val="22"/>
                <w:szCs w:val="22"/>
              </w:rPr>
              <m:t>+</m:t>
            </w:del>
          </m:r>
          <m:sSup>
            <m:sSupPr>
              <m:ctrlPr>
                <w:del w:id="786" w:author="Brainard, David H" w:date="2021-01-18T09:53:00Z">
                  <w:rPr>
                    <w:rStyle w:val="None"/>
                    <w:rFonts w:ascii="Cambria Math" w:hAnsi="Cambria Math" w:cs="Times New Roman"/>
                    <w:i/>
                    <w:sz w:val="22"/>
                    <w:szCs w:val="22"/>
                  </w:rPr>
                </w:del>
              </m:ctrlPr>
            </m:sSupPr>
            <m:e>
              <m:r>
                <w:del w:id="787" w:author="Brainard, David H" w:date="2021-01-18T09:53:00Z">
                  <w:rPr>
                    <w:rStyle w:val="None"/>
                    <w:rFonts w:ascii="Cambria Math" w:hAnsi="Cambria Math" w:cs="Times New Roman"/>
                    <w:sz w:val="22"/>
                    <w:szCs w:val="22"/>
                  </w:rPr>
                  <m:t>R</m:t>
                </w:del>
              </m:r>
            </m:e>
            <m:sup>
              <m:r>
                <w:del w:id="788" w:author="Brainard, David H" w:date="2021-01-18T09:53:00Z">
                  <w:rPr>
                    <w:rStyle w:val="None"/>
                    <w:rFonts w:ascii="Cambria Math" w:hAnsi="Cambria Math" w:cs="Times New Roman"/>
                    <w:sz w:val="22"/>
                    <w:szCs w:val="22"/>
                  </w:rPr>
                  <m:t>T</m:t>
                </w:del>
              </m:r>
            </m:sup>
          </m:sSup>
          <m:sSub>
            <m:sSubPr>
              <m:ctrlPr>
                <w:del w:id="789" w:author="Brainard, David H" w:date="2021-01-18T09:53:00Z">
                  <w:rPr>
                    <w:rStyle w:val="None"/>
                    <w:rFonts w:ascii="Cambria Math" w:hAnsi="Cambria Math" w:cs="Times New Roman"/>
                    <w:sz w:val="22"/>
                    <w:szCs w:val="22"/>
                  </w:rPr>
                </w:del>
              </m:ctrlPr>
            </m:sSubPr>
            <m:e>
              <m:r>
                <w:del w:id="790" w:author="Brainard, David H" w:date="2021-01-18T09:53:00Z">
                  <m:rPr>
                    <m:sty m:val="p"/>
                  </m:rPr>
                  <w:rPr>
                    <w:rStyle w:val="None"/>
                    <w:rFonts w:ascii="Cambria Math" w:hAnsi="Cambria Math" w:cs="Times New Roman"/>
                    <w:sz w:val="22"/>
                    <w:szCs w:val="22"/>
                  </w:rPr>
                  <m:t>Σ</m:t>
                </w:del>
              </m:r>
            </m:e>
            <m:sub>
              <m:r>
                <w:del w:id="791" w:author="Brainard, David H" w:date="2021-01-18T09:53:00Z">
                  <w:rPr>
                    <w:rStyle w:val="None"/>
                    <w:rFonts w:ascii="Cambria Math" w:hAnsi="Cambria Math" w:cs="Times New Roman"/>
                    <w:sz w:val="22"/>
                    <w:szCs w:val="22"/>
                  </w:rPr>
                  <m:t>e</m:t>
                </w:del>
              </m:r>
            </m:sub>
          </m:sSub>
          <m:r>
            <w:del w:id="792" w:author="Brainard, David H" w:date="2021-01-18T09:53:00Z">
              <w:rPr>
                <w:rStyle w:val="None"/>
                <w:rFonts w:ascii="Cambria Math" w:hAnsi="Cambria Math" w:cs="Times New Roman"/>
                <w:sz w:val="22"/>
                <w:szCs w:val="22"/>
              </w:rPr>
              <m:t>R</m:t>
            </w:del>
          </m:r>
        </m:oMath>
      </m:oMathPara>
    </w:p>
    <w:p w14:paraId="25C80E02" w14:textId="2FB90EA2" w:rsidR="00F9135E" w:rsidRDefault="005665BC" w:rsidP="002C2027">
      <w:pPr>
        <w:pStyle w:val="Default"/>
        <w:spacing w:after="270"/>
        <w:rPr>
          <w:rFonts w:ascii="Times New Roman" w:hAnsi="Times New Roman"/>
          <w:sz w:val="22"/>
          <w:szCs w:val="22"/>
        </w:rPr>
      </w:pPr>
      <w:ins w:id="793" w:author="Brainard, David H" w:date="2021-01-18T09:57:00Z">
        <w:r>
          <w:rPr>
            <w:rFonts w:ascii="Times New Roman" w:hAnsi="Times New Roman" w:cs="Times New Roman"/>
            <w:sz w:val="22"/>
            <w:szCs w:val="22"/>
          </w:rPr>
          <w:t xml:space="preserve">We </w:t>
        </w:r>
      </w:ins>
      <w:ins w:id="794" w:author="Brainard, David H" w:date="2021-01-18T10:00:00Z">
        <w:r w:rsidR="00981F4C">
          <w:rPr>
            <w:rFonts w:ascii="Times New Roman" w:hAnsi="Times New Roman" w:cs="Times New Roman"/>
            <w:sz w:val="22"/>
            <w:szCs w:val="22"/>
          </w:rPr>
          <w:t>associate the</w:t>
        </w:r>
      </w:ins>
      <w:ins w:id="795" w:author="Brainard, David H" w:date="2021-01-18T09:57:00Z">
        <w:r>
          <w:rPr>
            <w:rFonts w:ascii="Times New Roman" w:hAnsi="Times New Roman" w:cs="Times New Roman"/>
            <w:sz w:val="22"/>
            <w:szCs w:val="22"/>
          </w:rPr>
          <w:t xml:space="preserve"> linear receptive field response </w:t>
        </w:r>
      </w:ins>
      <w:ins w:id="796" w:author="Brainard, David H" w:date="2021-01-18T10:00:00Z">
        <w:r w:rsidR="00981F4C">
          <w:rPr>
            <w:rFonts w:ascii="Times New Roman" w:hAnsi="Times New Roman" w:cs="Times New Roman"/>
            <w:sz w:val="22"/>
            <w:szCs w:val="22"/>
          </w:rPr>
          <w:t>with</w:t>
        </w:r>
      </w:ins>
      <w:ins w:id="797" w:author="Brainard, David H" w:date="2021-01-18T09:57:00Z">
        <w:r>
          <w:rPr>
            <w:rFonts w:ascii="Times New Roman" w:hAnsi="Times New Roman" w:cs="Times New Roman"/>
            <w:sz w:val="22"/>
            <w:szCs w:val="22"/>
          </w:rPr>
          <w:t xml:space="preserve"> the </w:t>
        </w:r>
      </w:ins>
      <w:ins w:id="798" w:author="Brainard, David H" w:date="2021-01-18T09:58:00Z">
        <w:r w:rsidR="00981F4C">
          <w:rPr>
            <w:rFonts w:ascii="Times New Roman" w:hAnsi="Times New Roman" w:cs="Times New Roman"/>
            <w:sz w:val="22"/>
            <w:szCs w:val="22"/>
          </w:rPr>
          <w:t xml:space="preserve">internal representation </w:t>
        </w:r>
      </w:ins>
      <m:oMath>
        <m:r>
          <w:ins w:id="799" w:author="Brainard, David H" w:date="2021-01-18T10:00:00Z">
            <w:rPr>
              <w:rStyle w:val="None"/>
              <w:rFonts w:ascii="Cambria Math" w:eastAsia="Times New Roman" w:hAnsi="Cambria Math" w:cs="Times New Roman"/>
              <w:sz w:val="22"/>
              <w:szCs w:val="22"/>
            </w:rPr>
            <m:t>z</m:t>
          </w:ins>
        </m:r>
      </m:oMath>
      <w:ins w:id="800" w:author="Brainard, David H" w:date="2021-01-18T10:00:00Z">
        <w:r w:rsidR="00981F4C">
          <w:rPr>
            <w:rFonts w:ascii="Times New Roman" w:hAnsi="Times New Roman" w:cs="Times New Roman"/>
            <w:sz w:val="22"/>
            <w:szCs w:val="22"/>
          </w:rPr>
          <w:t xml:space="preserve"> of the TSD model developed above. </w:t>
        </w:r>
        <w:r w:rsidR="002E733A">
          <w:rPr>
            <w:rFonts w:ascii="Times New Roman" w:hAnsi="Times New Roman" w:cs="Times New Roman"/>
            <w:sz w:val="22"/>
            <w:szCs w:val="22"/>
          </w:rPr>
          <w:t xml:space="preserve">That is, </w:t>
        </w:r>
      </w:ins>
      <w:ins w:id="801" w:author="Brainard, David H" w:date="2021-01-18T10:10:00Z">
        <w:r w:rsidR="002C2027">
          <w:rPr>
            <w:rFonts w:ascii="Times New Roman" w:hAnsi="Times New Roman" w:cs="Times New Roman"/>
            <w:sz w:val="22"/>
            <w:szCs w:val="22"/>
          </w:rPr>
          <w:t>we</w:t>
        </w:r>
      </w:ins>
      <w:ins w:id="802" w:author="Brainard, David H" w:date="2021-01-18T09:56:00Z">
        <w:r w:rsidR="00625E2F">
          <w:rPr>
            <w:rFonts w:ascii="Times New Roman" w:hAnsi="Times New Roman" w:cs="Times New Roman"/>
            <w:sz w:val="22"/>
            <w:szCs w:val="22"/>
          </w:rPr>
          <w:t xml:space="preserve"> assume that on each trial, the observer chooses a</w:t>
        </w:r>
      </w:ins>
      <w:ins w:id="803" w:author="Brainard, David H" w:date="2021-01-18T10:10:00Z">
        <w:r w:rsidR="002C2027">
          <w:rPr>
            <w:rFonts w:ascii="Times New Roman" w:hAnsi="Times New Roman" w:cs="Times New Roman"/>
            <w:sz w:val="22"/>
            <w:szCs w:val="22"/>
          </w:rPr>
          <w:t>s</w:t>
        </w:r>
      </w:ins>
      <w:ins w:id="804" w:author="Brainard, David H" w:date="2021-01-18T09:56:00Z">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ins>
      <w:ins w:id="805" w:author="Brainard, David H" w:date="2021-01-18T10:15:00Z">
        <w:r w:rsidR="002C2027">
          <w:rPr>
            <w:rFonts w:ascii="Times New Roman" w:hAnsi="Times New Roman" w:cs="Times New Roman"/>
            <w:sz w:val="22"/>
            <w:szCs w:val="22"/>
          </w:rPr>
          <w:t>Fo</w:t>
        </w:r>
      </w:ins>
      <w:del w:id="806" w:author="Brainard, David H" w:date="2021-01-18T10:15:00Z">
        <w:r w:rsidR="00F9135E" w:rsidDel="002C2027">
          <w:rPr>
            <w:rFonts w:ascii="Times New Roman" w:hAnsi="Times New Roman" w:cs="Times New Roman"/>
            <w:sz w:val="22"/>
            <w:szCs w:val="22"/>
          </w:rPr>
          <w:delText xml:space="preserve">Assuming </w:delText>
        </w:r>
      </w:del>
      <m:oMath>
        <m:r>
          <w:del w:id="807" w:author="Brainard, David H" w:date="2021-01-18T09:53:00Z">
            <m:rPr>
              <m:sty m:val="p"/>
            </m:rPr>
            <w:rPr>
              <w:rStyle w:val="None"/>
              <w:rFonts w:ascii="Cambria Math" w:hAnsi="Cambria Math" w:cs="Times New Roman"/>
              <w:sz w:val="22"/>
              <w:szCs w:val="22"/>
            </w:rPr>
            <m:t>Δ</m:t>
          </w:del>
        </m:r>
        <m:r>
          <w:del w:id="808" w:author="Brainard, David H" w:date="2021-01-18T09:53:00Z">
            <w:rPr>
              <w:rStyle w:val="None"/>
              <w:rFonts w:ascii="Cambria Math" w:hAnsi="Cambria Math" w:cs="Times New Roman"/>
              <w:sz w:val="22"/>
              <w:szCs w:val="22"/>
            </w:rPr>
            <m:t>r</m:t>
          </w:del>
        </m:r>
        <m:r>
          <w:del w:id="809" w:author="Brainard, David H" w:date="2021-01-18T10:15:00Z">
            <w:rPr>
              <w:rStyle w:val="None"/>
              <w:rFonts w:ascii="Cambria Math" w:hAnsi="Cambria Math" w:cs="Times New Roman"/>
              <w:sz w:val="22"/>
              <w:szCs w:val="22"/>
            </w:rPr>
            <m:t>∝</m:t>
          </w:del>
        </m:r>
        <m:sSub>
          <m:sSubPr>
            <m:ctrlPr>
              <w:del w:id="810" w:author="Brainard, David H" w:date="2021-01-18T10:15:00Z">
                <w:rPr>
                  <w:rStyle w:val="None"/>
                  <w:rFonts w:ascii="Cambria Math" w:hAnsi="Cambria Math" w:cs="Times New Roman"/>
                  <w:i/>
                  <w:sz w:val="22"/>
                  <w:szCs w:val="22"/>
                </w:rPr>
              </w:del>
            </m:ctrlPr>
          </m:sSubPr>
          <m:e>
            <m:r>
              <w:del w:id="811" w:author="Brainard, David H" w:date="2021-01-18T10:15:00Z">
                <m:rPr>
                  <m:sty m:val="p"/>
                </m:rPr>
                <w:rPr>
                  <w:rStyle w:val="None"/>
                  <w:rFonts w:ascii="Cambria Math" w:hAnsi="Cambria Math" w:cs="Times New Roman"/>
                  <w:sz w:val="22"/>
                  <w:szCs w:val="22"/>
                </w:rPr>
                <m:t>Δ</m:t>
              </w:del>
            </m:r>
          </m:e>
          <m:sub>
            <m:r>
              <w:del w:id="812" w:author="Brainard, David H" w:date="2021-01-17T11:09:00Z">
                <m:rPr>
                  <m:sty m:val="p"/>
                </m:rPr>
                <w:rPr>
                  <w:rStyle w:val="None"/>
                  <w:rFonts w:ascii="Cambria Math" w:hAnsi="Cambria Math" w:cs="Times New Roman"/>
                  <w:sz w:val="22"/>
                  <w:szCs w:val="22"/>
                </w:rPr>
                <m:t>LRV</m:t>
              </w:del>
            </m:r>
          </m:sub>
        </m:sSub>
      </m:oMath>
      <w:del w:id="813" w:author="Brainard, David H" w:date="2021-01-18T10:15:00Z">
        <w:r w:rsidR="00F9135E" w:rsidDel="002C2027">
          <w:rPr>
            <w:rStyle w:val="None"/>
            <w:rFonts w:ascii="Times New Roman" w:hAnsi="Times New Roman" w:cs="Times New Roman"/>
            <w:sz w:val="22"/>
            <w:szCs w:val="22"/>
          </w:rPr>
          <w:delText>, fo</w:delText>
        </w:r>
      </w:del>
      <w:r w:rsidR="00F9135E">
        <w:rPr>
          <w:rStyle w:val="None"/>
          <w:rFonts w:ascii="Times New Roman" w:hAnsi="Times New Roman" w:cs="Times New Roman"/>
          <w:sz w:val="22"/>
          <w:szCs w:val="22"/>
        </w:rPr>
        <w:t xml:space="preserve">llowing the </w:t>
      </w:r>
      <w:del w:id="814" w:author="Brainard, David H" w:date="2021-01-18T09:54:00Z">
        <w:r w:rsidR="00F9135E" w:rsidDel="00625E2F">
          <w:rPr>
            <w:rStyle w:val="None"/>
            <w:rFonts w:ascii="Times New Roman" w:hAnsi="Times New Roman" w:cs="Times New Roman"/>
            <w:sz w:val="22"/>
            <w:szCs w:val="22"/>
          </w:rPr>
          <w:delText xml:space="preserve">arguments of the section </w:delText>
        </w:r>
        <w:r w:rsidR="00F9135E" w:rsidRPr="00B87D7E" w:rsidDel="00625E2F">
          <w:rPr>
            <w:rFonts w:ascii="Times New Roman" w:hAnsi="Times New Roman"/>
            <w:sz w:val="22"/>
            <w:szCs w:val="22"/>
          </w:rPr>
          <w:delText>Theory of Signal Detection</w:delText>
        </w:r>
      </w:del>
      <w:ins w:id="815" w:author="Brainard, David H" w:date="2021-01-18T09:54:00Z">
        <w:r w:rsidR="00625E2F">
          <w:rPr>
            <w:rStyle w:val="None"/>
            <w:rFonts w:ascii="Times New Roman" w:hAnsi="Times New Roman" w:cs="Times New Roman"/>
            <w:sz w:val="22"/>
            <w:szCs w:val="22"/>
          </w:rPr>
          <w:t>development in the TSD model section above</w:t>
        </w:r>
      </w:ins>
      <w:r w:rsidR="00F9135E">
        <w:rPr>
          <w:rFonts w:ascii="Times New Roman" w:hAnsi="Times New Roman"/>
          <w:sz w:val="22"/>
          <w:szCs w:val="22"/>
        </w:rPr>
        <w:t xml:space="preserve">, we have </w:t>
      </w:r>
    </w:p>
    <w:p w14:paraId="06CE1814" w14:textId="6E63708C" w:rsidR="00F9135E" w:rsidRPr="00723CC7" w:rsidRDefault="00DD3527" w:rsidP="00F9135E">
      <w:pPr>
        <w:pStyle w:val="Default"/>
        <w:spacing w:before="0" w:after="270"/>
        <w:rPr>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w:del w:id="816" w:author="Brainard, David H" w:date="2021-01-17T11:09:00Z">
                  <m:rPr>
                    <m:sty m:val="p"/>
                  </m:rPr>
                  <w:rPr>
                    <w:rStyle w:val="None"/>
                    <w:rFonts w:ascii="Cambria Math" w:eastAsia="Times New Roman" w:hAnsi="Cambria Math" w:cs="Times New Roman"/>
                    <w:sz w:val="22"/>
                    <w:szCs w:val="22"/>
                  </w:rPr>
                  <m:t>LRV</m:t>
                </w:del>
              </m:r>
              <m:r>
                <w:ins w:id="817" w:author="Brainard, David H" w:date="2021-01-17T11:09:00Z">
                  <m:rPr>
                    <m:sty m:val="p"/>
                  </m:rPr>
                  <w:rPr>
                    <w:rStyle w:val="None"/>
                    <w:rFonts w:ascii="Cambria Math" w:eastAsia="Times New Roman" w:hAnsi="Cambria Math" w:cs="Times New Roman"/>
                    <w:sz w:val="22"/>
                    <w:szCs w:val="22"/>
                  </w:rPr>
                  <m:t>LRF</m:t>
                </w:ins>
              </m:r>
            </m:sub>
          </m:sSub>
          <m:r>
            <w:rPr>
              <w:rStyle w:val="None"/>
              <w:rFonts w:ascii="Cambria Math" w:eastAsia="Times New Roman" w:hAnsi="Cambria Math" w:cs="Times New Roman"/>
              <w:sz w:val="22"/>
              <w:szCs w:val="22"/>
            </w:rPr>
            <m:t>=</m:t>
          </m:r>
          <m:f>
            <m:fPr>
              <m:ctrlPr>
                <w:ins w:id="818" w:author="Brainard, David H" w:date="2021-01-18T10:34:00Z">
                  <w:rPr>
                    <w:rStyle w:val="None"/>
                    <w:rFonts w:ascii="Cambria Math" w:eastAsia="Times New Roman" w:hAnsi="Cambria Math" w:cs="Times New Roman"/>
                    <w:i/>
                    <w:sz w:val="22"/>
                    <w:szCs w:val="22"/>
                  </w:rPr>
                </w:ins>
              </m:ctrlPr>
            </m:fPr>
            <m:num>
              <m:r>
                <w:ins w:id="819" w:author="Brainard, David H" w:date="2021-01-18T10:34:00Z">
                  <w:rPr>
                    <w:rStyle w:val="None"/>
                    <w:rFonts w:ascii="Cambria Math" w:eastAsia="Times New Roman" w:hAnsi="Cambria Math" w:cs="Times New Roman"/>
                    <w:sz w:val="22"/>
                    <w:szCs w:val="22"/>
                  </w:rPr>
                  <m:t>d'</m:t>
                </w:ins>
              </m:r>
            </m:num>
            <m:den>
              <m:r>
                <w:ins w:id="820" w:author="Brainard, David H" w:date="2021-01-18T10:34:00Z">
                  <w:rPr>
                    <w:rStyle w:val="None"/>
                    <w:rFonts w:ascii="Cambria Math" w:eastAsia="Times New Roman" w:hAnsi="Cambria Math" w:cs="Times New Roman"/>
                    <w:sz w:val="22"/>
                    <w:szCs w:val="22"/>
                  </w:rPr>
                  <m:t>C</m:t>
                </w:ins>
              </m:r>
            </m:den>
          </m:f>
          <m:sSup>
            <m:sSupPr>
              <m:ctrlPr>
                <w:del w:id="821" w:author="Brainard, David H" w:date="2021-01-18T13:09:00Z">
                  <w:rPr>
                    <w:rStyle w:val="None"/>
                    <w:rFonts w:ascii="Cambria Math" w:eastAsia="Times New Roman" w:hAnsi="Cambria Math" w:cs="Times New Roman"/>
                    <w:i/>
                    <w:sz w:val="22"/>
                    <w:szCs w:val="22"/>
                  </w:rPr>
                </w:del>
              </m:ctrlPr>
            </m:sSupPr>
            <m:e>
              <m:r>
                <w:del w:id="822" w:author="Brainard, David H" w:date="2021-01-18T13:09:00Z">
                  <w:rPr>
                    <w:rStyle w:val="None"/>
                    <w:rFonts w:ascii="Cambria Math" w:eastAsia="Times New Roman" w:hAnsi="Cambria Math" w:cs="Times New Roman"/>
                    <w:sz w:val="22"/>
                    <w:szCs w:val="22"/>
                  </w:rPr>
                  <m:t>d</m:t>
                </w:del>
              </m:r>
            </m:e>
            <m:sup>
              <m:r>
                <w:del w:id="823" w:author="Brainard, David H" w:date="2021-01-18T13:09:00Z">
                  <w:rPr>
                    <w:rStyle w:val="None"/>
                    <w:rFonts w:ascii="Cambria Math" w:eastAsia="Times New Roman" w:hAnsi="Cambria Math" w:cs="Times New Roman"/>
                    <w:sz w:val="22"/>
                    <w:szCs w:val="22"/>
                  </w:rPr>
                  <m:t>'</m:t>
                </w:del>
              </m:r>
            </m:sup>
          </m:sSup>
          <m:rad>
            <m:radPr>
              <m:degHide m:val="1"/>
              <m:ctrlPr>
                <w:ins w:id="824" w:author="Brainard, David H" w:date="2021-01-18T10:44:00Z">
                  <w:rPr>
                    <w:rStyle w:val="None"/>
                    <w:rFonts w:ascii="Cambria Math" w:hAnsi="Cambria Math" w:cs="Times New Roman"/>
                    <w:sz w:val="22"/>
                    <w:szCs w:val="22"/>
                  </w:rPr>
                </w:ins>
              </m:ctrlPr>
            </m:radPr>
            <m:deg/>
            <m:e>
              <m:r>
                <w:ins w:id="825" w:author="Brainard, David H" w:date="2021-01-18T10:44:00Z">
                  <m:rPr>
                    <m:sty m:val="p"/>
                  </m:rPr>
                  <w:rPr>
                    <w:rStyle w:val="None"/>
                    <w:rFonts w:ascii="Cambria Math" w:hAnsi="Cambria Math" w:cs="Times New Roman"/>
                    <w:sz w:val="22"/>
                    <w:szCs w:val="22"/>
                  </w:rPr>
                  <m:t xml:space="preserve">2 </m:t>
                </w:ins>
              </m:r>
              <m:sSubSup>
                <m:sSubSupPr>
                  <m:ctrlPr>
                    <w:ins w:id="826" w:author="Brainard, David H" w:date="2021-01-18T10:44:00Z">
                      <w:rPr>
                        <w:rStyle w:val="None"/>
                        <w:rFonts w:ascii="Cambria Math" w:hAnsi="Cambria Math" w:cs="Times New Roman"/>
                        <w:i/>
                        <w:iCs/>
                        <w:sz w:val="22"/>
                        <w:szCs w:val="22"/>
                      </w:rPr>
                    </w:ins>
                  </m:ctrlPr>
                </m:sSubSupPr>
                <m:e>
                  <m:r>
                    <w:ins w:id="827" w:author="Brainard, David H" w:date="2021-01-18T10:44:00Z">
                      <w:rPr>
                        <w:rStyle w:val="None"/>
                        <w:rFonts w:ascii="Cambria Math" w:hAnsi="Cambria Math" w:cs="Times New Roman"/>
                        <w:sz w:val="22"/>
                        <w:szCs w:val="22"/>
                      </w:rPr>
                      <m:t>σ</m:t>
                    </w:ins>
                  </m:r>
                </m:e>
                <m:sub>
                  <m:r>
                    <w:ins w:id="828" w:author="Brainard, David H" w:date="2021-01-18T10:44:00Z">
                      <w:rPr>
                        <w:rStyle w:val="None"/>
                        <w:rFonts w:ascii="Cambria Math" w:hAnsi="Cambria Math" w:cs="Times New Roman"/>
                        <w:sz w:val="22"/>
                        <w:szCs w:val="22"/>
                      </w:rPr>
                      <m:t>ri</m:t>
                    </w:ins>
                  </m:r>
                </m:sub>
                <m:sup>
                  <m:r>
                    <w:ins w:id="829" w:author="Brainard, David H" w:date="2021-01-18T10:44:00Z">
                      <w:rPr>
                        <w:rStyle w:val="None"/>
                        <w:rFonts w:ascii="Cambria Math" w:hAnsi="Cambria Math" w:cs="Times New Roman"/>
                        <w:sz w:val="22"/>
                        <w:szCs w:val="22"/>
                      </w:rPr>
                      <m:t>2</m:t>
                    </w:ins>
                  </m:r>
                </m:sup>
              </m:sSubSup>
              <m:r>
                <w:ins w:id="830" w:author="Brainard, David H" w:date="2021-01-18T10:44:00Z">
                  <w:rPr>
                    <w:rStyle w:val="None"/>
                    <w:rFonts w:ascii="Cambria Math" w:hAnsi="Cambria Math" w:cs="Times New Roman"/>
                    <w:sz w:val="22"/>
                    <w:szCs w:val="22"/>
                  </w:rPr>
                  <m:t>+</m:t>
                </w:ins>
              </m:r>
              <m:sSup>
                <m:sSupPr>
                  <m:ctrlPr>
                    <w:ins w:id="831" w:author="Brainard, David H" w:date="2021-01-18T10:44:00Z">
                      <w:rPr>
                        <w:rStyle w:val="None"/>
                        <w:rFonts w:ascii="Cambria Math" w:hAnsi="Cambria Math" w:cs="Times New Roman"/>
                        <w:i/>
                        <w:sz w:val="22"/>
                        <w:szCs w:val="22"/>
                      </w:rPr>
                    </w:ins>
                  </m:ctrlPr>
                </m:sSupPr>
                <m:e>
                  <m:r>
                    <w:ins w:id="832" w:author="Brainard, David H" w:date="2021-01-18T10:44:00Z">
                      <w:rPr>
                        <w:rStyle w:val="None"/>
                        <w:rFonts w:ascii="Cambria Math" w:hAnsi="Cambria Math" w:cs="Times New Roman"/>
                        <w:sz w:val="22"/>
                        <w:szCs w:val="22"/>
                      </w:rPr>
                      <m:t>σ</m:t>
                    </w:ins>
                  </m:r>
                </m:e>
                <m:sup>
                  <m:r>
                    <w:ins w:id="833" w:author="Brainard, David H" w:date="2021-01-18T10:44:00Z">
                      <w:rPr>
                        <w:rStyle w:val="None"/>
                        <w:rFonts w:ascii="Cambria Math" w:hAnsi="Cambria Math" w:cs="Times New Roman"/>
                        <w:sz w:val="22"/>
                        <w:szCs w:val="22"/>
                      </w:rPr>
                      <m:t>2</m:t>
                    </w:ins>
                  </m:r>
                </m:sup>
              </m:sSup>
              <m:r>
                <w:ins w:id="834" w:author="Brainard, David H" w:date="2021-01-18T10:44:00Z">
                  <w:rPr>
                    <w:rStyle w:val="None"/>
                    <w:rFonts w:ascii="Cambria Math" w:hAnsi="Cambria Math" w:cs="Times New Roman"/>
                    <w:sz w:val="22"/>
                    <w:szCs w:val="22"/>
                  </w:rPr>
                  <m:t xml:space="preserve"> ×</m:t>
                </w:ins>
              </m:r>
              <m:sSup>
                <m:sSupPr>
                  <m:ctrlPr>
                    <w:ins w:id="835" w:author="Brainard, David H" w:date="2021-01-18T10:44:00Z">
                      <w:rPr>
                        <w:rStyle w:val="None"/>
                        <w:rFonts w:ascii="Cambria Math" w:hAnsi="Cambria Math" w:cs="Times New Roman"/>
                        <w:i/>
                        <w:sz w:val="22"/>
                        <w:szCs w:val="22"/>
                      </w:rPr>
                    </w:ins>
                  </m:ctrlPr>
                </m:sSupPr>
                <m:e>
                  <m:r>
                    <w:ins w:id="836" w:author="Brainard, David H" w:date="2021-01-18T10:44:00Z">
                      <w:rPr>
                        <w:rStyle w:val="None"/>
                        <w:rFonts w:ascii="Cambria Math" w:hAnsi="Cambria Math" w:cs="Times New Roman"/>
                        <w:sz w:val="22"/>
                        <w:szCs w:val="22"/>
                      </w:rPr>
                      <m:t>2 (R</m:t>
                    </w:ins>
                  </m:r>
                </m:e>
                <m:sup>
                  <m:r>
                    <w:ins w:id="837" w:author="Brainard, David H" w:date="2021-01-18T10:44:00Z">
                      <w:rPr>
                        <w:rStyle w:val="None"/>
                        <w:rFonts w:ascii="Cambria Math" w:hAnsi="Cambria Math" w:cs="Times New Roman"/>
                        <w:sz w:val="22"/>
                        <w:szCs w:val="22"/>
                      </w:rPr>
                      <m:t>T</m:t>
                    </w:ins>
                  </m:r>
                </m:sup>
              </m:sSup>
              <m:sSub>
                <m:sSubPr>
                  <m:ctrlPr>
                    <w:ins w:id="838" w:author="Brainard, David H" w:date="2021-01-18T10:44:00Z">
                      <w:rPr>
                        <w:rStyle w:val="None"/>
                        <w:rFonts w:ascii="Cambria Math" w:hAnsi="Cambria Math" w:cs="Times New Roman"/>
                        <w:sz w:val="22"/>
                        <w:szCs w:val="22"/>
                      </w:rPr>
                    </w:ins>
                  </m:ctrlPr>
                </m:sSubPr>
                <m:e>
                  <m:r>
                    <w:ins w:id="839" w:author="Brainard, David H" w:date="2021-01-18T10:44:00Z">
                      <m:rPr>
                        <m:sty m:val="p"/>
                      </m:rPr>
                      <w:rPr>
                        <w:rStyle w:val="None"/>
                        <w:rFonts w:ascii="Cambria Math" w:hAnsi="Cambria Math" w:cs="Times New Roman"/>
                        <w:sz w:val="22"/>
                        <w:szCs w:val="22"/>
                      </w:rPr>
                      <m:t>Σ</m:t>
                    </w:ins>
                  </m:r>
                </m:e>
                <m:sub>
                  <m:r>
                    <w:ins w:id="840" w:author="Brainard, David H" w:date="2021-01-18T10:44:00Z">
                      <w:rPr>
                        <w:rStyle w:val="None"/>
                        <w:rFonts w:ascii="Cambria Math" w:hAnsi="Cambria Math" w:cs="Times New Roman"/>
                        <w:sz w:val="22"/>
                        <w:szCs w:val="22"/>
                      </w:rPr>
                      <m:t>e0</m:t>
                    </w:ins>
                  </m:r>
                </m:sub>
              </m:sSub>
              <m:r>
                <w:ins w:id="841" w:author="Brainard, David H" w:date="2021-01-18T10:44:00Z">
                  <w:rPr>
                    <w:rStyle w:val="None"/>
                    <w:rFonts w:ascii="Cambria Math" w:hAnsi="Cambria Math" w:cs="Times New Roman"/>
                    <w:sz w:val="22"/>
                    <w:szCs w:val="22"/>
                  </w:rPr>
                  <m:t>R)</m:t>
                </w:ins>
              </m:r>
            </m:e>
          </m:rad>
          <m:rad>
            <m:radPr>
              <m:degHide m:val="1"/>
              <m:ctrlPr>
                <w:del w:id="842" w:author="Brainard, David H" w:date="2021-01-18T10:44:00Z">
                  <w:rPr>
                    <w:rStyle w:val="None"/>
                    <w:rFonts w:ascii="Cambria Math" w:eastAsia="Times New Roman" w:hAnsi="Cambria Math" w:cs="Times New Roman"/>
                    <w:i/>
                    <w:sz w:val="22"/>
                    <w:szCs w:val="22"/>
                  </w:rPr>
                </w:del>
              </m:ctrlPr>
            </m:radPr>
            <m:deg/>
            <m:e>
              <m:r>
                <w:del w:id="843" w:author="Brainard, David H" w:date="2021-01-18T10:42:00Z">
                  <m:rPr>
                    <m:sty m:val="p"/>
                  </m:rPr>
                  <w:rPr>
                    <w:rStyle w:val="None"/>
                    <w:rFonts w:ascii="Cambria Math" w:hAnsi="Cambria Math" w:cs="Times New Roman"/>
                    <w:sz w:val="22"/>
                    <w:szCs w:val="22"/>
                  </w:rPr>
                  <m:t xml:space="preserve">2 </m:t>
                </w:del>
              </m:r>
              <m:sSubSup>
                <m:sSubSupPr>
                  <m:ctrlPr>
                    <w:del w:id="844" w:author="Brainard, David H" w:date="2021-01-18T10:42:00Z">
                      <w:rPr>
                        <w:rStyle w:val="None"/>
                        <w:rFonts w:ascii="Cambria Math" w:hAnsi="Cambria Math" w:cs="Times New Roman"/>
                        <w:i/>
                        <w:iCs/>
                        <w:sz w:val="22"/>
                        <w:szCs w:val="22"/>
                      </w:rPr>
                    </w:del>
                  </m:ctrlPr>
                </m:sSubSupPr>
                <m:e>
                  <m:r>
                    <w:del w:id="845" w:author="Brainard, David H" w:date="2021-01-18T10:42:00Z">
                      <w:rPr>
                        <w:rStyle w:val="None"/>
                        <w:rFonts w:ascii="Cambria Math" w:hAnsi="Cambria Math" w:cs="Times New Roman"/>
                        <w:sz w:val="22"/>
                        <w:szCs w:val="22"/>
                      </w:rPr>
                      <m:t>σ</m:t>
                    </w:del>
                  </m:r>
                </m:e>
                <m:sub>
                  <m:r>
                    <w:del w:id="846" w:author="Brainard, David H" w:date="2021-01-18T10:42:00Z">
                      <w:rPr>
                        <w:rStyle w:val="None"/>
                        <w:rFonts w:ascii="Cambria Math" w:hAnsi="Cambria Math" w:cs="Times New Roman"/>
                        <w:sz w:val="22"/>
                        <w:szCs w:val="22"/>
                      </w:rPr>
                      <m:t>ri</m:t>
                    </w:del>
                  </m:r>
                </m:sub>
                <m:sup>
                  <m:r>
                    <w:del w:id="847" w:author="Brainard, David H" w:date="2021-01-18T10:42:00Z">
                      <w:rPr>
                        <w:rStyle w:val="None"/>
                        <w:rFonts w:ascii="Cambria Math" w:hAnsi="Cambria Math" w:cs="Times New Roman"/>
                        <w:sz w:val="22"/>
                        <w:szCs w:val="22"/>
                      </w:rPr>
                      <m:t>2</m:t>
                    </w:del>
                  </m:r>
                </m:sup>
              </m:sSubSup>
              <m:r>
                <w:del w:id="848" w:author="Brainard, David H" w:date="2021-01-18T10:42:00Z">
                  <w:rPr>
                    <w:rStyle w:val="None"/>
                    <w:rFonts w:ascii="Cambria Math" w:hAnsi="Cambria Math" w:cs="Times New Roman"/>
                    <w:sz w:val="22"/>
                    <w:szCs w:val="22"/>
                  </w:rPr>
                  <m:t>+</m:t>
                </w:del>
              </m:r>
              <m:sSup>
                <m:sSupPr>
                  <m:ctrlPr>
                    <w:del w:id="849" w:author="Brainard, David H" w:date="2021-01-18T10:42:00Z">
                      <w:rPr>
                        <w:rStyle w:val="None"/>
                        <w:rFonts w:ascii="Cambria Math" w:hAnsi="Cambria Math" w:cs="Times New Roman"/>
                        <w:i/>
                        <w:sz w:val="22"/>
                        <w:szCs w:val="22"/>
                      </w:rPr>
                    </w:del>
                  </m:ctrlPr>
                </m:sSupPr>
                <m:e>
                  <m:r>
                    <w:del w:id="850" w:author="Brainard, David H" w:date="2021-01-18T10:42:00Z">
                      <w:rPr>
                        <w:rStyle w:val="None"/>
                        <w:rFonts w:ascii="Cambria Math" w:hAnsi="Cambria Math" w:cs="Times New Roman"/>
                        <w:sz w:val="22"/>
                        <w:szCs w:val="22"/>
                      </w:rPr>
                      <m:t>σ</m:t>
                    </w:del>
                  </m:r>
                </m:e>
                <m:sup>
                  <m:r>
                    <w:del w:id="851" w:author="Brainard, David H" w:date="2021-01-18T10:42:00Z">
                      <w:rPr>
                        <w:rStyle w:val="None"/>
                        <w:rFonts w:ascii="Cambria Math" w:hAnsi="Cambria Math" w:cs="Times New Roman"/>
                        <w:sz w:val="22"/>
                        <w:szCs w:val="22"/>
                      </w:rPr>
                      <m:t>2</m:t>
                    </w:del>
                  </m:r>
                </m:sup>
              </m:sSup>
              <m:r>
                <w:del w:id="852" w:author="Brainard, David H" w:date="2021-01-18T10:42:00Z">
                  <w:rPr>
                    <w:rStyle w:val="None"/>
                    <w:rFonts w:ascii="Cambria Math" w:hAnsi="Cambria Math" w:cs="Times New Roman"/>
                    <w:sz w:val="22"/>
                    <w:szCs w:val="22"/>
                  </w:rPr>
                  <m:t xml:space="preserve"> ×</m:t>
                </w:del>
              </m:r>
              <m:sSup>
                <m:sSupPr>
                  <m:ctrlPr>
                    <w:del w:id="853" w:author="Brainard, David H" w:date="2021-01-18T10:42:00Z">
                      <w:rPr>
                        <w:rStyle w:val="None"/>
                        <w:rFonts w:ascii="Cambria Math" w:hAnsi="Cambria Math" w:cs="Times New Roman"/>
                        <w:i/>
                        <w:sz w:val="22"/>
                        <w:szCs w:val="22"/>
                      </w:rPr>
                    </w:del>
                  </m:ctrlPr>
                </m:sSupPr>
                <m:e>
                  <m:r>
                    <w:del w:id="854" w:author="Brainard, David H" w:date="2021-01-18T10:42:00Z">
                      <w:rPr>
                        <w:rStyle w:val="None"/>
                        <w:rFonts w:ascii="Cambria Math" w:hAnsi="Cambria Math" w:cs="Times New Roman"/>
                        <w:sz w:val="22"/>
                        <w:szCs w:val="22"/>
                      </w:rPr>
                      <m:t>(R</m:t>
                    </w:del>
                  </m:r>
                </m:e>
                <m:sup>
                  <m:r>
                    <w:del w:id="855" w:author="Brainard, David H" w:date="2021-01-18T10:42:00Z">
                      <w:rPr>
                        <w:rStyle w:val="None"/>
                        <w:rFonts w:ascii="Cambria Math" w:hAnsi="Cambria Math" w:cs="Times New Roman"/>
                        <w:sz w:val="22"/>
                        <w:szCs w:val="22"/>
                      </w:rPr>
                      <m:t>T</m:t>
                    </w:del>
                  </m:r>
                </m:sup>
              </m:sSup>
              <m:sSub>
                <m:sSubPr>
                  <m:ctrlPr>
                    <w:del w:id="856" w:author="Brainard, David H" w:date="2021-01-18T10:42:00Z">
                      <w:rPr>
                        <w:rStyle w:val="None"/>
                        <w:rFonts w:ascii="Cambria Math" w:hAnsi="Cambria Math" w:cs="Times New Roman"/>
                        <w:sz w:val="22"/>
                        <w:szCs w:val="22"/>
                      </w:rPr>
                    </w:del>
                  </m:ctrlPr>
                </m:sSubPr>
                <m:e>
                  <m:r>
                    <w:del w:id="857" w:author="Brainard, David H" w:date="2021-01-18T10:42:00Z">
                      <m:rPr>
                        <m:sty m:val="p"/>
                      </m:rPr>
                      <w:rPr>
                        <w:rStyle w:val="None"/>
                        <w:rFonts w:ascii="Cambria Math" w:hAnsi="Cambria Math" w:cs="Times New Roman"/>
                        <w:sz w:val="22"/>
                        <w:szCs w:val="22"/>
                      </w:rPr>
                      <m:t>Σ</m:t>
                    </w:del>
                  </m:r>
                </m:e>
                <m:sub>
                  <m:r>
                    <w:del w:id="858" w:author="Brainard, David H" w:date="2021-01-18T10:42:00Z">
                      <w:rPr>
                        <w:rStyle w:val="None"/>
                        <w:rFonts w:ascii="Cambria Math" w:hAnsi="Cambria Math" w:cs="Times New Roman"/>
                        <w:sz w:val="22"/>
                        <w:szCs w:val="22"/>
                      </w:rPr>
                      <m:t>e</m:t>
                    </w:del>
                  </m:r>
                </m:sub>
              </m:sSub>
              <m:r>
                <w:del w:id="859" w:author="Brainard, David H" w:date="2021-01-18T10:42:00Z">
                  <w:rPr>
                    <w:rStyle w:val="None"/>
                    <w:rFonts w:ascii="Cambria Math" w:hAnsi="Cambria Math" w:cs="Times New Roman"/>
                    <w:sz w:val="22"/>
                    <w:szCs w:val="22"/>
                  </w:rPr>
                  <m:t>R)</m:t>
                </w:del>
              </m:r>
            </m:e>
          </m:rad>
        </m:oMath>
      </m:oMathPara>
    </w:p>
    <w:p w14:paraId="4AA2A9BE" w14:textId="77777777" w:rsidR="001C051F" w:rsidRDefault="00F9135E" w:rsidP="00F9135E">
      <w:pPr>
        <w:pStyle w:val="Default"/>
        <w:spacing w:after="270"/>
        <w:rPr>
          <w:ins w:id="860" w:author="Brainard, David H" w:date="2021-01-18T11:14:00Z"/>
          <w:rStyle w:val="None"/>
          <w:rFonts w:ascii="Times New Roman" w:hAnsi="Times New Roman"/>
          <w:sz w:val="22"/>
          <w:szCs w:val="22"/>
        </w:rPr>
      </w:pPr>
      <w:r>
        <w:rPr>
          <w:rFonts w:ascii="Times New Roman" w:hAnsi="Times New Roman" w:cs="Times New Roman"/>
          <w:sz w:val="22"/>
          <w:szCs w:val="22"/>
        </w:rPr>
        <w:t xml:space="preserve">where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cs="Times New Roman"/>
          <w:sz w:val="22"/>
          <w:szCs w:val="22"/>
        </w:rPr>
        <w:t xml:space="preserve"> in the term corresponding to the variance in the external noise</w:t>
      </w:r>
      <w:del w:id="861" w:author="Brainard, David H" w:date="2021-01-18T10:38:00Z">
        <w:r w:rsidDel="00A13647">
          <w:rPr>
            <w:rStyle w:val="None"/>
            <w:rFonts w:ascii="Times New Roman" w:hAnsi="Times New Roman" w:cs="Times New Roman"/>
            <w:sz w:val="22"/>
            <w:szCs w:val="22"/>
          </w:rPr>
          <w:delText>.</w:delText>
        </w:r>
        <w:r w:rsidDel="00A13647">
          <w:rPr>
            <w:rFonts w:ascii="Times New Roman" w:hAnsi="Times New Roman" w:cs="Times New Roman"/>
            <w:sz w:val="22"/>
            <w:szCs w:val="22"/>
          </w:rPr>
          <w:delText xml:space="preserve"> </w:delText>
        </w:r>
      </w:del>
      <w:ins w:id="862" w:author="Brainard, David H" w:date="2021-01-18T10:39:00Z">
        <w:r w:rsidR="00A13647">
          <w:rPr>
            <w:rStyle w:val="None"/>
            <w:rFonts w:ascii="Times New Roman" w:hAnsi="Times New Roman" w:cs="Times New Roman"/>
            <w:sz w:val="22"/>
            <w:szCs w:val="22"/>
          </w:rPr>
          <w:t xml:space="preserve"> and</w:t>
        </w:r>
      </w:ins>
      <w:ins w:id="863" w:author="Brainard, David H" w:date="2021-01-18T10:38:00Z">
        <w:r w:rsidR="00A13647">
          <w:rPr>
            <w:rStyle w:val="None"/>
            <w:rFonts w:ascii="Times New Roman" w:hAnsi="Times New Roman" w:cs="Times New Roman"/>
            <w:sz w:val="22"/>
            <w:szCs w:val="22"/>
          </w:rPr>
          <w:t xml:space="preserve"> where </w:t>
        </w:r>
      </w:ins>
      <m:oMath>
        <m:sSub>
          <m:sSubPr>
            <m:ctrlPr>
              <w:ins w:id="864" w:author="Brainard, David H" w:date="2021-01-18T10:38:00Z">
                <w:rPr>
                  <w:rStyle w:val="None"/>
                  <w:rFonts w:ascii="Cambria Math" w:hAnsi="Cambria Math" w:cs="Times New Roman"/>
                  <w:sz w:val="22"/>
                  <w:szCs w:val="22"/>
                </w:rPr>
              </w:ins>
            </m:ctrlPr>
          </m:sSubPr>
          <m:e>
            <m:r>
              <w:ins w:id="865" w:author="Brainard, David H" w:date="2021-01-18T10:38:00Z">
                <m:rPr>
                  <m:sty m:val="p"/>
                </m:rPr>
                <w:rPr>
                  <w:rStyle w:val="None"/>
                  <w:rFonts w:ascii="Cambria Math" w:hAnsi="Cambria Math" w:cs="Times New Roman"/>
                  <w:sz w:val="22"/>
                  <w:szCs w:val="22"/>
                </w:rPr>
                <m:t>Σ</m:t>
              </w:ins>
            </m:r>
          </m:e>
          <m:sub>
            <m:r>
              <w:ins w:id="866" w:author="Brainard, David H" w:date="2021-01-18T10:38:00Z">
                <w:rPr>
                  <w:rStyle w:val="None"/>
                  <w:rFonts w:ascii="Cambria Math" w:hAnsi="Cambria Math" w:cs="Times New Roman"/>
                  <w:sz w:val="22"/>
                  <w:szCs w:val="22"/>
                </w:rPr>
                <m:t>e0</m:t>
              </w:ins>
            </m:r>
          </m:sub>
        </m:sSub>
      </m:oMath>
      <w:ins w:id="867" w:author="Brainard, David H" w:date="2021-01-18T10:38:00Z">
        <w:r w:rsidR="00A13647">
          <w:rPr>
            <w:rStyle w:val="None"/>
            <w:rFonts w:ascii="Times New Roman" w:hAnsi="Times New Roman" w:cs="Times New Roman"/>
            <w:sz w:val="22"/>
            <w:szCs w:val="22"/>
          </w:rPr>
          <w:t xml:space="preserve"> denotes the covariance matrix of the external noise corresponding to the level of variation in natural images. </w:t>
        </w:r>
      </w:ins>
      <w:r>
        <w:rPr>
          <w:rFonts w:ascii="Times New Roman" w:hAnsi="Times New Roman" w:cs="Times New Roman"/>
          <w:sz w:val="22"/>
          <w:szCs w:val="22"/>
        </w:rPr>
        <w:t xml:space="preserve">Comparing to relation derived in the section </w:t>
      </w:r>
      <w:r w:rsidRPr="00B87D7E">
        <w:rPr>
          <w:rFonts w:ascii="Times New Roman" w:hAnsi="Times New Roman"/>
          <w:sz w:val="22"/>
          <w:szCs w:val="22"/>
        </w:rPr>
        <w:t>Theory of Signal Detection</w:t>
      </w:r>
      <w:r>
        <w:rPr>
          <w:rFonts w:ascii="Times New Roman" w:hAnsi="Times New Roman"/>
          <w:sz w:val="22"/>
          <w:szCs w:val="22"/>
        </w:rPr>
        <w:t xml:space="preserve">, we </w:t>
      </w:r>
      <w:ins w:id="868" w:author="Brainard, David H" w:date="2021-01-18T10:39:00Z">
        <w:r w:rsidR="00A13647">
          <w:rPr>
            <w:rFonts w:ascii="Times New Roman" w:hAnsi="Times New Roman"/>
            <w:sz w:val="22"/>
            <w:szCs w:val="22"/>
          </w:rPr>
          <w:t xml:space="preserve">see that </w:t>
        </w:r>
      </w:ins>
      <w:ins w:id="869" w:author="Brainard, David H" w:date="2021-01-18T10:40:00Z">
        <w:r w:rsidR="00A13647">
          <w:rPr>
            <w:rFonts w:ascii="Times New Roman" w:hAnsi="Times New Roman"/>
            <w:sz w:val="22"/>
            <w:szCs w:val="22"/>
          </w:rPr>
          <w:t xml:space="preserve">this is the same functional form for the relation between </w:t>
        </w:r>
      </w:ins>
      <m:oMath>
        <m:sSub>
          <m:sSubPr>
            <m:ctrlPr>
              <w:ins w:id="870" w:author="Brainard, David H" w:date="2021-01-18T10:40:00Z">
                <w:rPr>
                  <w:rStyle w:val="None"/>
                  <w:rFonts w:ascii="Cambria Math" w:eastAsia="Times New Roman" w:hAnsi="Cambria Math" w:cs="Times New Roman"/>
                  <w:sz w:val="22"/>
                  <w:szCs w:val="22"/>
                </w:rPr>
              </w:ins>
            </m:ctrlPr>
          </m:sSubPr>
          <m:e>
            <m:r>
              <w:ins w:id="871" w:author="Brainard, David H" w:date="2021-01-18T10:40:00Z">
                <m:rPr>
                  <m:sty m:val="p"/>
                </m:rPr>
                <w:rPr>
                  <w:rStyle w:val="None"/>
                  <w:rFonts w:ascii="Cambria Math" w:eastAsia="Times New Roman" w:hAnsi="Cambria Math" w:cs="Times New Roman"/>
                  <w:sz w:val="22"/>
                  <w:szCs w:val="22"/>
                </w:rPr>
                <m:t>Δ</m:t>
              </w:ins>
            </m:r>
            <m:ctrlPr>
              <w:ins w:id="872" w:author="Brainard, David H" w:date="2021-01-18T10:40:00Z">
                <w:rPr>
                  <w:rStyle w:val="None"/>
                  <w:rFonts w:ascii="Cambria Math" w:eastAsia="Times New Roman" w:hAnsi="Cambria Math" w:cs="Times New Roman"/>
                  <w:i/>
                  <w:sz w:val="22"/>
                  <w:szCs w:val="22"/>
                </w:rPr>
              </w:ins>
            </m:ctrlPr>
          </m:e>
          <m:sub>
            <m:r>
              <w:ins w:id="873" w:author="Brainard, David H" w:date="2021-01-18T10:40:00Z">
                <m:rPr>
                  <m:sty m:val="p"/>
                </m:rPr>
                <w:rPr>
                  <w:rStyle w:val="None"/>
                  <w:rFonts w:ascii="Cambria Math" w:eastAsia="Times New Roman" w:hAnsi="Cambria Math" w:cs="Times New Roman"/>
                  <w:sz w:val="22"/>
                  <w:szCs w:val="22"/>
                </w:rPr>
                <m:t>LRF</m:t>
              </w:ins>
            </m:r>
          </m:sub>
        </m:sSub>
      </m:oMath>
      <w:ins w:id="874" w:author="Brainard, David H" w:date="2021-01-18T10:40:00Z">
        <w:r w:rsidR="00A13647">
          <w:rPr>
            <w:rStyle w:val="None"/>
            <w:rFonts w:ascii="Times New Roman" w:hAnsi="Times New Roman"/>
            <w:sz w:val="22"/>
            <w:szCs w:val="22"/>
          </w:rPr>
          <w:t xml:space="preserve"> and </w:t>
        </w:r>
      </w:ins>
      <m:oMath>
        <m:sSup>
          <m:sSupPr>
            <m:ctrlPr>
              <w:ins w:id="875" w:author="Brainard, David H" w:date="2021-01-18T10:40:00Z">
                <w:rPr>
                  <w:rStyle w:val="None"/>
                  <w:rFonts w:ascii="Cambria Math" w:hAnsi="Cambria Math" w:cs="Times New Roman"/>
                  <w:i/>
                  <w:sz w:val="22"/>
                  <w:szCs w:val="22"/>
                </w:rPr>
              </w:ins>
            </m:ctrlPr>
          </m:sSupPr>
          <m:e>
            <m:r>
              <w:ins w:id="876" w:author="Brainard, David H" w:date="2021-01-18T10:40:00Z">
                <w:rPr>
                  <w:rStyle w:val="None"/>
                  <w:rFonts w:ascii="Cambria Math" w:hAnsi="Cambria Math" w:cs="Times New Roman"/>
                  <w:sz w:val="22"/>
                  <w:szCs w:val="22"/>
                </w:rPr>
                <m:t>σ</m:t>
              </w:ins>
            </m:r>
          </m:e>
          <m:sup>
            <m:r>
              <w:ins w:id="877" w:author="Brainard, David H" w:date="2021-01-18T10:40:00Z">
                <w:rPr>
                  <w:rStyle w:val="None"/>
                  <w:rFonts w:ascii="Cambria Math" w:hAnsi="Cambria Math" w:cs="Times New Roman"/>
                  <w:sz w:val="22"/>
                  <w:szCs w:val="22"/>
                </w:rPr>
                <m:t>2</m:t>
              </w:ins>
            </m:r>
          </m:sup>
        </m:sSup>
      </m:oMath>
      <w:ins w:id="878" w:author="Brainard, David H" w:date="2021-01-18T10:41:00Z">
        <w:r w:rsidR="00A13647">
          <w:rPr>
            <w:rStyle w:val="None"/>
            <w:rFonts w:ascii="Times New Roman" w:hAnsi="Times New Roman" w:cs="Times New Roman"/>
            <w:sz w:val="22"/>
            <w:szCs w:val="22"/>
          </w:rPr>
          <w:t xml:space="preserve"> as derived there, where we associate </w:t>
        </w:r>
      </w:ins>
      <w:del w:id="879" w:author="Brainard, David H" w:date="2021-01-18T10:41:00Z">
        <w:r w:rsidDel="00A13647">
          <w:rPr>
            <w:rFonts w:ascii="Times New Roman" w:hAnsi="Times New Roman"/>
            <w:sz w:val="22"/>
            <w:szCs w:val="22"/>
          </w:rPr>
          <w:delText xml:space="preserve">have </w:delText>
        </w:r>
      </w:del>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r>
          <w:del w:id="880" w:author="Brainard, David H" w:date="2021-01-18T10:39:00Z">
            <w:rPr>
              <w:rStyle w:val="None"/>
              <w:rFonts w:ascii="Cambria Math" w:hAnsi="Cambria Math" w:cs="Times New Roman"/>
              <w:sz w:val="22"/>
              <w:szCs w:val="22"/>
            </w:rPr>
            <m:t xml:space="preserve">2 </m:t>
          </w:del>
        </m:r>
        <m:sSubSup>
          <m:sSubSupPr>
            <m:ctrlPr>
              <w:rPr>
                <w:rStyle w:val="None"/>
                <w:rFonts w:ascii="Cambria Math" w:hAnsi="Cambria Math" w:cs="Times New Roman"/>
                <w:i/>
                <w:sz w:val="22"/>
                <w:szCs w:val="22"/>
              </w:rPr>
            </m:ctrlPr>
          </m:sSubSupPr>
          <m:e>
            <m:r>
              <w:ins w:id="881" w:author="Brainard, David H" w:date="2021-01-18T10:42:00Z">
                <w:rPr>
                  <w:rStyle w:val="None"/>
                  <w:rFonts w:ascii="Cambria Math" w:hAnsi="Cambria Math" w:cs="Times New Roman"/>
                  <w:sz w:val="22"/>
                  <w:szCs w:val="22"/>
                </w:rPr>
                <m:t xml:space="preserve">2 </m:t>
              </w:ins>
            </m:r>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m:t>
            </m:r>
            <m:r>
              <w:ins w:id="882" w:author="Brainard, David H" w:date="2021-01-18T10:41:00Z">
                <w:rPr>
                  <w:rStyle w:val="None"/>
                  <w:rFonts w:ascii="Cambria Math" w:hAnsi="Cambria Math" w:cs="Times New Roman"/>
                  <w:sz w:val="22"/>
                  <w:szCs w:val="22"/>
                </w:rPr>
                <m:t>0</m:t>
              </w:ins>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w:commentRangeStart w:id="883"/>
        <m:sSup>
          <m:sSupPr>
            <m:ctrlPr>
              <w:ins w:id="884" w:author="Brainard, David H" w:date="2021-01-18T10:43:00Z">
                <w:rPr>
                  <w:rStyle w:val="None"/>
                  <w:rFonts w:ascii="Cambria Math" w:hAnsi="Cambria Math" w:cs="Times New Roman"/>
                  <w:i/>
                  <w:sz w:val="22"/>
                  <w:szCs w:val="22"/>
                </w:rPr>
              </w:ins>
            </m:ctrlPr>
          </m:sSupPr>
          <m:e>
            <m:r>
              <w:ins w:id="885" w:author="Brainard, David H" w:date="2021-01-18T10:43:00Z">
                <w:rPr>
                  <w:rStyle w:val="None"/>
                  <w:rFonts w:ascii="Cambria Math" w:hAnsi="Cambria Math" w:cs="Times New Roman"/>
                  <w:sz w:val="22"/>
                  <w:szCs w:val="22"/>
                </w:rPr>
                <m:t>2 (R</m:t>
              </w:ins>
            </m:r>
          </m:e>
          <m:sup>
            <m:r>
              <w:ins w:id="886" w:author="Brainard, David H" w:date="2021-01-18T10:43:00Z">
                <w:rPr>
                  <w:rStyle w:val="None"/>
                  <w:rFonts w:ascii="Cambria Math" w:hAnsi="Cambria Math" w:cs="Times New Roman"/>
                  <w:sz w:val="22"/>
                  <w:szCs w:val="22"/>
                </w:rPr>
                <m:t>T</m:t>
              </w:ins>
            </m:r>
          </m:sup>
        </m:sSup>
        <m:sSub>
          <m:sSubPr>
            <m:ctrlPr>
              <w:ins w:id="887" w:author="Brainard, David H" w:date="2021-01-18T10:43:00Z">
                <w:rPr>
                  <w:rStyle w:val="None"/>
                  <w:rFonts w:ascii="Cambria Math" w:hAnsi="Cambria Math" w:cs="Times New Roman"/>
                  <w:sz w:val="22"/>
                  <w:szCs w:val="22"/>
                </w:rPr>
              </w:ins>
            </m:ctrlPr>
          </m:sSubPr>
          <m:e>
            <m:r>
              <w:ins w:id="888" w:author="Brainard, David H" w:date="2021-01-18T10:43:00Z">
                <m:rPr>
                  <m:sty m:val="p"/>
                </m:rPr>
                <w:rPr>
                  <w:rStyle w:val="None"/>
                  <w:rFonts w:ascii="Cambria Math" w:hAnsi="Cambria Math" w:cs="Times New Roman"/>
                  <w:sz w:val="22"/>
                  <w:szCs w:val="22"/>
                </w:rPr>
                <m:t>Σ</m:t>
              </w:ins>
            </m:r>
          </m:e>
          <m:sub>
            <m:r>
              <w:ins w:id="889" w:author="Brainard, David H" w:date="2021-01-18T10:43:00Z">
                <w:rPr>
                  <w:rStyle w:val="None"/>
                  <w:rFonts w:ascii="Cambria Math" w:hAnsi="Cambria Math" w:cs="Times New Roman"/>
                  <w:sz w:val="22"/>
                  <w:szCs w:val="22"/>
                </w:rPr>
                <m:t>e</m:t>
              </w:ins>
            </m:r>
            <m:r>
              <w:ins w:id="890" w:author="Brainard, David H" w:date="2021-01-18T10:44:00Z">
                <w:rPr>
                  <w:rStyle w:val="None"/>
                  <w:rFonts w:ascii="Cambria Math" w:hAnsi="Cambria Math" w:cs="Times New Roman"/>
                  <w:sz w:val="22"/>
                  <w:szCs w:val="22"/>
                </w:rPr>
                <m:t>0</m:t>
              </w:ins>
            </m:r>
          </m:sub>
        </m:sSub>
        <m:r>
          <w:ins w:id="891" w:author="Brainard, David H" w:date="2021-01-18T10:43:00Z">
            <w:rPr>
              <w:rStyle w:val="None"/>
              <w:rFonts w:ascii="Cambria Math" w:hAnsi="Cambria Math" w:cs="Times New Roman"/>
              <w:sz w:val="22"/>
              <w:szCs w:val="22"/>
            </w:rPr>
            <m:t>R</m:t>
          </w:ins>
        </m:r>
        <w:commentRangeEnd w:id="883"/>
        <m:r>
          <w:ins w:id="892" w:author="Brainard, David H" w:date="2021-01-18T10:43:00Z">
            <m:rPr>
              <m:sty m:val="p"/>
            </m:rPr>
            <w:rPr>
              <w:rStyle w:val="CommentReference"/>
              <w:rFonts w:ascii="Times New Roman" w:hAnsi="Times New Roman" w:cs="Times New Roman"/>
              <w:color w:val="auto"/>
              <w14:textOutline w14:w="0" w14:cap="rnd" w14:cmpd="sng" w14:algn="ctr">
                <w14:noFill/>
                <w14:prstDash w14:val="solid"/>
                <w14:bevel/>
              </w14:textOutline>
            </w:rPr>
            <w:commentReference w:id="883"/>
          </w:ins>
        </m:r>
        <m:r>
          <w:ins w:id="893" w:author="Brainard, David H" w:date="2021-01-18T10:43:00Z">
            <w:rPr>
              <w:rStyle w:val="None"/>
              <w:rFonts w:ascii="Cambria Math" w:hAnsi="Cambria Math" w:cs="Times New Roman"/>
              <w:sz w:val="22"/>
              <w:szCs w:val="22"/>
            </w:rPr>
            <m:t>)</m:t>
          </w:ins>
        </m:r>
        <m:r>
          <w:del w:id="894" w:author="Brainard, David H" w:date="2021-01-18T10:43:00Z">
            <w:rPr>
              <w:rStyle w:val="None"/>
              <w:rFonts w:ascii="Cambria Math" w:hAnsi="Cambria Math" w:cs="Times New Roman"/>
              <w:sz w:val="22"/>
              <w:szCs w:val="22"/>
            </w:rPr>
            <m:t>R</m:t>
          </w:del>
        </m:r>
        <m:sSub>
          <m:sSubPr>
            <m:ctrlPr>
              <w:del w:id="895" w:author="Brainard, David H" w:date="2021-01-18T10:43:00Z">
                <w:rPr>
                  <w:rStyle w:val="None"/>
                  <w:rFonts w:ascii="Cambria Math" w:hAnsi="Cambria Math" w:cs="Times New Roman"/>
                  <w:sz w:val="22"/>
                  <w:szCs w:val="22"/>
                </w:rPr>
              </w:del>
            </m:ctrlPr>
          </m:sSubPr>
          <m:e>
            <m:r>
              <w:del w:id="896" w:author="Brainard, David H" w:date="2021-01-18T10:43:00Z">
                <m:rPr>
                  <m:sty m:val="p"/>
                </m:rPr>
                <w:rPr>
                  <w:rStyle w:val="None"/>
                  <w:rFonts w:ascii="Cambria Math" w:hAnsi="Cambria Math" w:cs="Times New Roman"/>
                  <w:sz w:val="22"/>
                  <w:szCs w:val="22"/>
                </w:rPr>
                <m:t>Σ</m:t>
              </w:del>
            </m:r>
          </m:e>
          <m:sub>
            <m:r>
              <w:del w:id="897" w:author="Brainard, David H" w:date="2021-01-18T10:43:00Z">
                <m:rPr>
                  <m:sty m:val="p"/>
                </m:rPr>
                <w:rPr>
                  <w:rStyle w:val="None"/>
                  <w:rFonts w:ascii="Cambria Math" w:hAnsi="Cambria Math" w:cs="Times New Roman"/>
                  <w:sz w:val="22"/>
                  <w:szCs w:val="22"/>
                </w:rPr>
                <m:t>e</m:t>
              </w:del>
            </m:r>
          </m:sub>
        </m:sSub>
        <m:r>
          <w:del w:id="898" w:author="Brainard, David H" w:date="2021-01-18T10:43:00Z">
            <w:rPr>
              <w:rStyle w:val="None"/>
              <w:rFonts w:ascii="Cambria Math" w:hAnsi="Cambria Math" w:cs="Times New Roman"/>
              <w:sz w:val="22"/>
              <w:szCs w:val="22"/>
            </w:rPr>
            <m:t>R'</m:t>
          </w:del>
        </m:r>
      </m:oMath>
      <w:ins w:id="899" w:author="Brainard, David H" w:date="2021-01-18T10:43:00Z">
        <w:r w:rsidR="00A13647">
          <w:rPr>
            <w:rStyle w:val="None"/>
            <w:rFonts w:ascii="Times New Roman" w:hAnsi="Times New Roman"/>
            <w:sz w:val="22"/>
            <w:szCs w:val="22"/>
          </w:rPr>
          <w:t>.</w:t>
        </w:r>
      </w:ins>
    </w:p>
    <w:p w14:paraId="2B7E7755" w14:textId="4A08C832" w:rsidR="00F9135E" w:rsidRDefault="001C051F" w:rsidP="00F9135E">
      <w:pPr>
        <w:pStyle w:val="Default"/>
        <w:spacing w:after="270"/>
        <w:rPr>
          <w:rStyle w:val="None"/>
          <w:rFonts w:ascii="Times New Roman" w:hAnsi="Times New Roman"/>
          <w:sz w:val="22"/>
          <w:szCs w:val="22"/>
        </w:rPr>
      </w:pPr>
      <w:ins w:id="900" w:author="Brainard, David H" w:date="2021-01-18T11:13:00Z">
        <w:r>
          <w:rPr>
            <w:rStyle w:val="None"/>
            <w:rFonts w:ascii="Times New Roman" w:hAnsi="Times New Roman"/>
            <w:sz w:val="22"/>
            <w:szCs w:val="22"/>
          </w:rPr>
          <w:t>To fit this model, we use a one-para</w:t>
        </w:r>
      </w:ins>
      <w:ins w:id="901" w:author="Brainard, David H" w:date="2021-01-18T11:14:00Z">
        <w:r>
          <w:rPr>
            <w:rStyle w:val="None"/>
            <w:rFonts w:ascii="Times New Roman" w:hAnsi="Times New Roman"/>
            <w:sz w:val="22"/>
            <w:szCs w:val="22"/>
          </w:rPr>
          <w:t xml:space="preserve">meter description of a simple center-surround receptive field and use simulation to compute model responses for any choice of </w:t>
        </w:r>
      </w:ins>
      <m:oMath>
        <m:sSubSup>
          <m:sSubSupPr>
            <m:ctrlPr>
              <w:ins w:id="902" w:author="Brainard, David H" w:date="2021-01-18T11:14:00Z">
                <w:rPr>
                  <w:rStyle w:val="None"/>
                  <w:rFonts w:ascii="Cambria Math" w:hAnsi="Cambria Math" w:cs="Times New Roman"/>
                  <w:i/>
                  <w:sz w:val="22"/>
                  <w:szCs w:val="22"/>
                </w:rPr>
              </w:ins>
            </m:ctrlPr>
          </m:sSubSupPr>
          <m:e>
            <m:r>
              <w:ins w:id="903" w:author="Brainard, David H" w:date="2021-01-18T11:14:00Z">
                <w:rPr>
                  <w:rStyle w:val="None"/>
                  <w:rFonts w:ascii="Cambria Math" w:hAnsi="Cambria Math" w:cs="Times New Roman"/>
                  <w:sz w:val="22"/>
                  <w:szCs w:val="22"/>
                </w:rPr>
                <m:t>σ</m:t>
              </w:ins>
            </m:r>
          </m:e>
          <m:sub>
            <m:r>
              <w:ins w:id="904" w:author="Brainard, David H" w:date="2021-01-18T11:14:00Z">
                <w:rPr>
                  <w:rStyle w:val="None"/>
                  <w:rFonts w:ascii="Cambria Math" w:hAnsi="Cambria Math" w:cs="Times New Roman"/>
                  <w:sz w:val="22"/>
                  <w:szCs w:val="22"/>
                </w:rPr>
                <m:t>i</m:t>
              </w:ins>
            </m:r>
          </m:sub>
          <m:sup>
            <m:r>
              <w:ins w:id="905" w:author="Brainard, David H" w:date="2021-01-18T11:14:00Z">
                <w:rPr>
                  <w:rStyle w:val="None"/>
                  <w:rFonts w:ascii="Cambria Math" w:hAnsi="Cambria Math" w:cs="Times New Roman"/>
                  <w:sz w:val="22"/>
                  <w:szCs w:val="22"/>
                </w:rPr>
                <m:t>2</m:t>
              </w:ins>
            </m:r>
          </m:sup>
        </m:sSubSup>
      </m:oMath>
      <w:ins w:id="906" w:author="Brainard, David H" w:date="2021-01-18T11:14:00Z">
        <w:r>
          <w:rPr>
            <w:rStyle w:val="None"/>
            <w:rFonts w:ascii="Times New Roman" w:hAnsi="Times New Roman"/>
            <w:sz w:val="22"/>
            <w:szCs w:val="22"/>
          </w:rPr>
          <w:t>.</w:t>
        </w:r>
      </w:ins>
      <w:ins w:id="907" w:author="Brainard, David H" w:date="2021-01-18T11:11:00Z">
        <w:r>
          <w:rPr>
            <w:rStyle w:val="None"/>
            <w:rFonts w:ascii="Times New Roman" w:hAnsi="Times New Roman"/>
            <w:sz w:val="22"/>
            <w:szCs w:val="22"/>
          </w:rPr>
          <w:t xml:space="preserve"> Once the fitting procedure (de</w:t>
        </w:r>
      </w:ins>
      <w:ins w:id="908" w:author="Brainard, David H" w:date="2021-01-18T11:12:00Z">
        <w:r>
          <w:rPr>
            <w:rStyle w:val="None"/>
            <w:rFonts w:ascii="Times New Roman" w:hAnsi="Times New Roman"/>
            <w:sz w:val="22"/>
            <w:szCs w:val="22"/>
          </w:rPr>
          <w:t xml:space="preserve">scribed below) establishes </w:t>
        </w:r>
      </w:ins>
      <m:oMath>
        <m:r>
          <w:ins w:id="909" w:author="Brainard, David H" w:date="2021-01-18T11:13:00Z">
            <w:rPr>
              <w:rStyle w:val="None"/>
              <w:rFonts w:ascii="Cambria Math" w:eastAsia="Times New Roman" w:hAnsi="Cambria Math" w:cs="Times New Roman"/>
              <w:sz w:val="22"/>
              <w:szCs w:val="22"/>
            </w:rPr>
            <m:t>R</m:t>
          </w:ins>
        </m:r>
      </m:oMath>
      <w:ins w:id="910" w:author="Brainard, David H" w:date="2021-01-18T11:12:00Z">
        <w:r>
          <w:rPr>
            <w:rStyle w:val="None"/>
            <w:rFonts w:ascii="Times New Roman" w:hAnsi="Times New Roman"/>
            <w:sz w:val="22"/>
            <w:szCs w:val="22"/>
          </w:rPr>
          <w:t xml:space="preserve"> and </w:t>
        </w:r>
      </w:ins>
      <m:oMath>
        <m:sSubSup>
          <m:sSubSupPr>
            <m:ctrlPr>
              <w:ins w:id="911" w:author="Brainard, David H" w:date="2021-01-18T11:12:00Z">
                <w:rPr>
                  <w:rStyle w:val="None"/>
                  <w:rFonts w:ascii="Cambria Math" w:hAnsi="Cambria Math" w:cs="Times New Roman"/>
                  <w:i/>
                  <w:sz w:val="22"/>
                  <w:szCs w:val="22"/>
                </w:rPr>
              </w:ins>
            </m:ctrlPr>
          </m:sSubSupPr>
          <m:e>
            <m:r>
              <w:ins w:id="912" w:author="Brainard, David H" w:date="2021-01-18T11:12:00Z">
                <w:rPr>
                  <w:rStyle w:val="None"/>
                  <w:rFonts w:ascii="Cambria Math" w:hAnsi="Cambria Math" w:cs="Times New Roman"/>
                  <w:sz w:val="22"/>
                  <w:szCs w:val="22"/>
                </w:rPr>
                <m:t>σ</m:t>
              </w:ins>
            </m:r>
          </m:e>
          <m:sub>
            <m:r>
              <w:ins w:id="913" w:author="Brainard, David H" w:date="2021-01-18T11:12:00Z">
                <w:rPr>
                  <w:rStyle w:val="None"/>
                  <w:rFonts w:ascii="Cambria Math" w:hAnsi="Cambria Math" w:cs="Times New Roman"/>
                  <w:sz w:val="22"/>
                  <w:szCs w:val="22"/>
                </w:rPr>
                <m:t>i</m:t>
              </w:ins>
            </m:r>
          </m:sub>
          <m:sup>
            <m:r>
              <w:ins w:id="914" w:author="Brainard, David H" w:date="2021-01-18T11:12:00Z">
                <w:rPr>
                  <w:rStyle w:val="None"/>
                  <w:rFonts w:ascii="Cambria Math" w:hAnsi="Cambria Math" w:cs="Times New Roman"/>
                  <w:sz w:val="22"/>
                  <w:szCs w:val="22"/>
                </w:rPr>
                <m:t>2</m:t>
              </w:ins>
            </m:r>
          </m:sup>
        </m:sSubSup>
      </m:oMath>
      <w:ins w:id="915" w:author="Brainard, David H" w:date="2021-01-18T11:15:00Z">
        <w:r>
          <w:rPr>
            <w:rStyle w:val="None"/>
            <w:rFonts w:ascii="Times New Roman" w:hAnsi="Times New Roman"/>
            <w:sz w:val="22"/>
            <w:szCs w:val="22"/>
          </w:rPr>
          <w:t xml:space="preserve"> that best account for the data</w:t>
        </w:r>
      </w:ins>
      <w:ins w:id="916" w:author="Brainard, David H" w:date="2021-01-18T11:12:00Z">
        <w:r>
          <w:rPr>
            <w:rStyle w:val="None"/>
            <w:rFonts w:ascii="Times New Roman" w:hAnsi="Times New Roman"/>
            <w:sz w:val="22"/>
            <w:szCs w:val="22"/>
          </w:rPr>
          <w:t xml:space="preserve">, we </w:t>
        </w:r>
      </w:ins>
      <w:ins w:id="917" w:author="Brainard, David H" w:date="2021-01-18T11:15:00Z">
        <w:r w:rsidR="00B03715">
          <w:rPr>
            <w:rStyle w:val="None"/>
            <w:rFonts w:ascii="Times New Roman" w:hAnsi="Times New Roman"/>
            <w:sz w:val="22"/>
            <w:szCs w:val="22"/>
          </w:rPr>
          <w:t>then find</w:t>
        </w:r>
      </w:ins>
      <w:ins w:id="918" w:author="Brainard, David H" w:date="2021-01-18T11:12:00Z">
        <w:r>
          <w:rPr>
            <w:rStyle w:val="None"/>
            <w:rFonts w:ascii="Times New Roman" w:hAnsi="Times New Roman"/>
            <w:sz w:val="22"/>
            <w:szCs w:val="22"/>
          </w:rPr>
          <w:t xml:space="preserve"> </w:t>
        </w:r>
      </w:ins>
      <m:oMath>
        <m:sSubSup>
          <m:sSubSupPr>
            <m:ctrlPr>
              <w:ins w:id="919" w:author="Brainard, David H" w:date="2021-01-18T11:12:00Z">
                <w:rPr>
                  <w:rStyle w:val="None"/>
                  <w:rFonts w:ascii="Cambria Math" w:hAnsi="Cambria Math" w:cs="Times New Roman"/>
                  <w:i/>
                  <w:sz w:val="22"/>
                  <w:szCs w:val="22"/>
                </w:rPr>
              </w:ins>
            </m:ctrlPr>
          </m:sSubSupPr>
          <m:e>
            <m:r>
              <w:ins w:id="920" w:author="Brainard, David H" w:date="2021-01-18T11:12:00Z">
                <w:rPr>
                  <w:rStyle w:val="None"/>
                  <w:rFonts w:ascii="Cambria Math" w:hAnsi="Cambria Math" w:cs="Times New Roman"/>
                  <w:sz w:val="22"/>
                  <w:szCs w:val="22"/>
                </w:rPr>
                <m:t>σ</m:t>
              </w:ins>
            </m:r>
          </m:e>
          <m:sub>
            <m:r>
              <w:ins w:id="921" w:author="Brainard, David H" w:date="2021-01-18T11:12:00Z">
                <w:rPr>
                  <w:rStyle w:val="None"/>
                  <w:rFonts w:ascii="Cambria Math" w:hAnsi="Cambria Math" w:cs="Times New Roman"/>
                  <w:sz w:val="22"/>
                  <w:szCs w:val="22"/>
                </w:rPr>
                <m:t>e0</m:t>
              </w:ins>
            </m:r>
          </m:sub>
          <m:sup>
            <m:r>
              <w:ins w:id="922" w:author="Brainard, David H" w:date="2021-01-18T11:12:00Z">
                <w:rPr>
                  <w:rStyle w:val="None"/>
                  <w:rFonts w:ascii="Cambria Math" w:hAnsi="Cambria Math" w:cs="Times New Roman"/>
                  <w:sz w:val="22"/>
                  <w:szCs w:val="22"/>
                </w:rPr>
                <m:t>2</m:t>
              </w:ins>
            </m:r>
          </m:sup>
        </m:sSubSup>
      </m:oMath>
      <w:ins w:id="923" w:author="Brainard, David H" w:date="2021-01-18T11:12:00Z">
        <w:r>
          <w:rPr>
            <w:rStyle w:val="None"/>
            <w:rFonts w:ascii="Times New Roman" w:hAnsi="Times New Roman"/>
            <w:sz w:val="22"/>
            <w:szCs w:val="22"/>
          </w:rPr>
          <w:t xml:space="preserve"> directly by passing the images corresponding to </w:t>
        </w:r>
      </w:ins>
      <m:oMath>
        <m:sSup>
          <m:sSupPr>
            <m:ctrlPr>
              <w:ins w:id="924" w:author="Brainard, David H" w:date="2021-01-18T11:12:00Z">
                <w:rPr>
                  <w:rStyle w:val="None"/>
                  <w:rFonts w:ascii="Cambria Math" w:hAnsi="Cambria Math" w:cs="Times New Roman"/>
                  <w:i/>
                  <w:sz w:val="22"/>
                  <w:szCs w:val="22"/>
                </w:rPr>
              </w:ins>
            </m:ctrlPr>
          </m:sSupPr>
          <m:e>
            <m:r>
              <w:ins w:id="925" w:author="Brainard, David H" w:date="2021-01-18T11:12:00Z">
                <w:rPr>
                  <w:rStyle w:val="None"/>
                  <w:rFonts w:ascii="Cambria Math" w:hAnsi="Cambria Math" w:cs="Times New Roman"/>
                  <w:sz w:val="22"/>
                  <w:szCs w:val="22"/>
                </w:rPr>
                <m:t>σ</m:t>
              </w:ins>
            </m:r>
          </m:e>
          <m:sup>
            <m:r>
              <w:ins w:id="926" w:author="Brainard, David H" w:date="2021-01-18T11:12:00Z">
                <w:rPr>
                  <w:rStyle w:val="None"/>
                  <w:rFonts w:ascii="Cambria Math" w:hAnsi="Cambria Math" w:cs="Times New Roman"/>
                  <w:sz w:val="22"/>
                  <w:szCs w:val="22"/>
                </w:rPr>
                <m:t>2</m:t>
              </w:ins>
            </m:r>
          </m:sup>
        </m:sSup>
        <m:r>
          <w:ins w:id="927" w:author="Brainard, David H" w:date="2021-01-18T11:12:00Z">
            <w:rPr>
              <w:rStyle w:val="None"/>
              <w:rFonts w:ascii="Cambria Math" w:hAnsi="Cambria Math" w:cs="Times New Roman"/>
              <w:sz w:val="22"/>
              <w:szCs w:val="22"/>
            </w:rPr>
            <m:t>=1</m:t>
          </w:ins>
        </m:r>
      </m:oMath>
      <w:ins w:id="928" w:author="Brainard, David H" w:date="2021-01-18T11:12:00Z">
        <w:r>
          <w:rPr>
            <w:rStyle w:val="None"/>
            <w:rFonts w:ascii="Times New Roman" w:hAnsi="Times New Roman"/>
            <w:sz w:val="22"/>
            <w:szCs w:val="22"/>
          </w:rPr>
          <w:t xml:space="preserve"> thr</w:t>
        </w:r>
      </w:ins>
      <w:ins w:id="929" w:author="Brainard, David H" w:date="2021-01-18T11:13:00Z">
        <w:r>
          <w:rPr>
            <w:rStyle w:val="None"/>
            <w:rFonts w:ascii="Times New Roman" w:hAnsi="Times New Roman"/>
            <w:sz w:val="22"/>
            <w:szCs w:val="22"/>
          </w:rPr>
          <w:t>ough the receptive field and finding the resul</w:t>
        </w:r>
      </w:ins>
      <w:ins w:id="930" w:author="Brainard, David H" w:date="2021-01-18T11:15:00Z">
        <w:r>
          <w:rPr>
            <w:rStyle w:val="None"/>
            <w:rFonts w:ascii="Times New Roman" w:hAnsi="Times New Roman"/>
            <w:sz w:val="22"/>
            <w:szCs w:val="22"/>
          </w:rPr>
          <w:t>t</w:t>
        </w:r>
      </w:ins>
      <w:ins w:id="931" w:author="Brainard, David H" w:date="2021-01-18T11:13:00Z">
        <w:r>
          <w:rPr>
            <w:rStyle w:val="None"/>
            <w:rFonts w:ascii="Times New Roman" w:hAnsi="Times New Roman"/>
            <w:sz w:val="22"/>
            <w:szCs w:val="22"/>
          </w:rPr>
          <w:t>ing variance.</w:t>
        </w:r>
      </w:ins>
      <w:del w:id="932" w:author="Brainard, David H" w:date="2021-01-18T10:41:00Z">
        <w:r w:rsidR="00F9135E" w:rsidDel="00A13647">
          <w:rPr>
            <w:rStyle w:val="None"/>
            <w:rFonts w:ascii="Times New Roman" w:hAnsi="Times New Roman"/>
            <w:sz w:val="22"/>
            <w:szCs w:val="22"/>
          </w:rPr>
          <w:delText>.</w:delText>
        </w:r>
      </w:del>
    </w:p>
    <w:p w14:paraId="4EC61496" w14:textId="09D8EF95" w:rsidR="00F9135E" w:rsidRPr="00031194" w:rsidRDefault="005B61DE" w:rsidP="00F9135E">
      <w:pPr>
        <w:pStyle w:val="Default"/>
        <w:spacing w:before="0" w:after="270"/>
        <w:rPr>
          <w:rStyle w:val="None"/>
          <w:rFonts w:ascii="Times New Roman" w:hAnsi="Times New Roman"/>
          <w:sz w:val="22"/>
          <w:szCs w:val="22"/>
          <w:u w:val="single"/>
        </w:rPr>
      </w:pPr>
      <w:ins w:id="933" w:author="Brainard, David H" w:date="2021-01-18T10:45:00Z">
        <w:r>
          <w:rPr>
            <w:rFonts w:ascii="Times New Roman" w:hAnsi="Times New Roman"/>
            <w:b/>
            <w:bCs/>
            <w:sz w:val="22"/>
            <w:szCs w:val="22"/>
          </w:rPr>
          <w:lastRenderedPageBreak/>
          <w:t xml:space="preserve">TSD </w:t>
        </w:r>
      </w:ins>
      <w:r w:rsidR="00F9135E" w:rsidRPr="00A86910">
        <w:rPr>
          <w:rFonts w:ascii="Times New Roman" w:hAnsi="Times New Roman"/>
          <w:b/>
          <w:bCs/>
          <w:sz w:val="22"/>
          <w:szCs w:val="22"/>
        </w:rPr>
        <w:t>Model Fit</w:t>
      </w:r>
      <w:r w:rsidR="00F9135E">
        <w:rPr>
          <w:rFonts w:ascii="Times New Roman" w:hAnsi="Times New Roman"/>
          <w:b/>
          <w:bCs/>
          <w:sz w:val="22"/>
          <w:szCs w:val="22"/>
        </w:rPr>
        <w:t>:</w:t>
      </w:r>
      <w:r w:rsidR="00F9135E" w:rsidRPr="00A86910">
        <w:rPr>
          <w:rFonts w:ascii="Times New Roman" w:hAnsi="Times New Roman"/>
          <w:b/>
          <w:bCs/>
          <w:sz w:val="22"/>
          <w:szCs w:val="22"/>
        </w:rPr>
        <w:t xml:space="preserve"> </w:t>
      </w:r>
      <w:r w:rsidR="00F9135E" w:rsidRPr="00A86910">
        <w:rPr>
          <w:rFonts w:ascii="Times New Roman" w:hAnsi="Times New Roman"/>
          <w:sz w:val="22"/>
          <w:szCs w:val="22"/>
        </w:rPr>
        <w:t>The</w:t>
      </w:r>
      <w:r w:rsidR="00F9135E"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00F9135E" w:rsidRPr="00A86910">
        <w:rPr>
          <w:rFonts w:ascii="Times New Roman" w:hAnsi="Times New Roman"/>
          <w:sz w:val="22"/>
          <w:szCs w:val="22"/>
        </w:rPr>
        <w:t>model</w:t>
      </w:r>
      <w:r w:rsidR="00F9135E">
        <w:rPr>
          <w:rFonts w:ascii="Times New Roman" w:hAnsi="Times New Roman"/>
          <w:b/>
          <w:bCs/>
          <w:sz w:val="22"/>
          <w:szCs w:val="22"/>
        </w:rPr>
        <w:t xml:space="preserve"> </w:t>
      </w:r>
      <w:r w:rsidR="00F9135E" w:rsidRPr="00A86910">
        <w:rPr>
          <w:rFonts w:ascii="Times New Roman" w:hAnsi="Times New Roman"/>
          <w:sz w:val="22"/>
          <w:szCs w:val="22"/>
        </w:rPr>
        <w:t>was</w:t>
      </w:r>
      <w:r w:rsidR="00F9135E">
        <w:rPr>
          <w:rFonts w:ascii="Times New Roman" w:hAnsi="Times New Roman"/>
          <w:b/>
          <w:bCs/>
          <w:sz w:val="22"/>
          <w:szCs w:val="22"/>
        </w:rPr>
        <w:t xml:space="preserve"> </w:t>
      </w:r>
      <w:r w:rsidR="00F9135E">
        <w:rPr>
          <w:rFonts w:ascii="Times New Roman" w:hAnsi="Times New Roman"/>
          <w:sz w:val="22"/>
          <w:szCs w:val="22"/>
        </w:rPr>
        <w:t>fit to the threshold v</w:t>
      </w:r>
      <w:del w:id="934" w:author="Brainard, David H" w:date="2021-01-18T10:45:00Z">
        <w:r w:rsidR="00F9135E" w:rsidDel="005B61DE">
          <w:rPr>
            <w:rFonts w:ascii="Times New Roman" w:hAnsi="Times New Roman"/>
            <w:sz w:val="22"/>
            <w:szCs w:val="22"/>
          </w:rPr>
          <w:delText>/s</w:delText>
        </w:r>
      </w:del>
      <w:ins w:id="935" w:author="Brainard, David H" w:date="2021-01-18T10:45:00Z">
        <w:r>
          <w:rPr>
            <w:rFonts w:ascii="Times New Roman" w:hAnsi="Times New Roman"/>
            <w:sz w:val="22"/>
            <w:szCs w:val="22"/>
          </w:rPr>
          <w:t>ersus</w:t>
        </w:r>
      </w:ins>
      <w:r w:rsidR="00F9135E">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The parameters were obtained by </w:t>
      </w:r>
      <w:r w:rsidR="00F9135E">
        <w:rPr>
          <w:rFonts w:ascii="Times New Roman" w:hAnsi="Times New Roman"/>
          <w:sz w:val="22"/>
          <w:szCs w:val="22"/>
        </w:rPr>
        <w:t xml:space="preserve">minimizing the mean squared error between the measured and predicted threshold using the MATLAB built-in function </w:t>
      </w:r>
      <w:r w:rsidR="00F9135E" w:rsidRPr="00A86910">
        <w:rPr>
          <w:rFonts w:ascii="Times New Roman" w:hAnsi="Times New Roman"/>
          <w:i/>
          <w:iCs/>
          <w:sz w:val="22"/>
          <w:szCs w:val="22"/>
        </w:rPr>
        <w:t>fmincon</w:t>
      </w:r>
      <w:r w:rsidR="00F9135E">
        <w:rPr>
          <w:rFonts w:ascii="Times New Roman" w:hAnsi="Times New Roman"/>
          <w:sz w:val="22"/>
          <w:szCs w:val="22"/>
        </w:rPr>
        <w:t>. (MATLAB scripts are provided as supplementary documents.)</w:t>
      </w:r>
    </w:p>
    <w:p w14:paraId="6533B8FB" w14:textId="2F2A97FB" w:rsidR="005B61DE" w:rsidRPr="005B61DE" w:rsidRDefault="00F9135E" w:rsidP="00F9135E">
      <w:pPr>
        <w:pStyle w:val="Default"/>
        <w:spacing w:before="0" w:after="270"/>
        <w:rPr>
          <w:ins w:id="936" w:author="Brainard, David H" w:date="2021-01-18T10:45:00Z"/>
          <w:rStyle w:val="None"/>
          <w:rFonts w:ascii="Times New Roman" w:hAnsi="Times New Roman"/>
          <w:sz w:val="22"/>
          <w:szCs w:val="22"/>
        </w:rPr>
      </w:pPr>
      <w:del w:id="937" w:author="Brainard, David H" w:date="2021-01-18T10:45:00Z">
        <w:r w:rsidRPr="00723CC7" w:rsidDel="005B61DE">
          <w:rPr>
            <w:rStyle w:val="None"/>
            <w:rFonts w:ascii="Times New Roman" w:hAnsi="Times New Roman"/>
            <w:b/>
            <w:bCs/>
            <w:sz w:val="22"/>
            <w:szCs w:val="22"/>
          </w:rPr>
          <w:delText>Model of visual-system</w:delText>
        </w:r>
      </w:del>
      <w:ins w:id="938" w:author="Brainard, David H" w:date="2021-01-18T10:45:00Z">
        <w:r w:rsidR="005B61DE">
          <w:rPr>
            <w:rStyle w:val="None"/>
            <w:rFonts w:ascii="Times New Roman" w:hAnsi="Times New Roman"/>
            <w:b/>
            <w:bCs/>
            <w:sz w:val="22"/>
            <w:szCs w:val="22"/>
          </w:rPr>
          <w:t>Linear Receptive Field Model Fit</w:t>
        </w:r>
      </w:ins>
      <w:r w:rsidRPr="00723CC7">
        <w:rPr>
          <w:rStyle w:val="None"/>
          <w:rFonts w:ascii="Times New Roman" w:hAnsi="Times New Roman"/>
          <w:b/>
          <w:bCs/>
          <w:sz w:val="22"/>
          <w:szCs w:val="22"/>
        </w:rPr>
        <w:t>:</w:t>
      </w:r>
      <w:ins w:id="939" w:author="Brainard, David H" w:date="2021-01-18T10:45:00Z">
        <w:r w:rsidR="005B61DE">
          <w:rPr>
            <w:rStyle w:val="None"/>
            <w:rFonts w:ascii="Times New Roman" w:hAnsi="Times New Roman"/>
            <w:b/>
            <w:bCs/>
            <w:sz w:val="22"/>
            <w:szCs w:val="22"/>
          </w:rPr>
          <w:t xml:space="preserve"> </w:t>
        </w:r>
        <w:r w:rsidR="005B61DE" w:rsidRPr="005B61DE">
          <w:rPr>
            <w:rStyle w:val="None"/>
            <w:rFonts w:ascii="Times New Roman" w:hAnsi="Times New Roman"/>
            <w:sz w:val="22"/>
            <w:szCs w:val="22"/>
            <w:rPrChange w:id="940" w:author="Brainard, David H" w:date="2021-01-18T10:45:00Z">
              <w:rPr>
                <w:rStyle w:val="None"/>
                <w:rFonts w:ascii="Times New Roman" w:hAnsi="Times New Roman"/>
                <w:b/>
                <w:bCs/>
                <w:sz w:val="22"/>
                <w:szCs w:val="22"/>
              </w:rPr>
            </w:rPrChange>
          </w:rPr>
          <w:t xml:space="preserve">We fit the linear receptive field model using a simulation approach, </w:t>
        </w:r>
      </w:ins>
      <w:ins w:id="941" w:author="Brainard, David H" w:date="2021-01-18T10:46:00Z">
        <w:r w:rsidR="005B61DE">
          <w:rPr>
            <w:rStyle w:val="None"/>
            <w:rFonts w:ascii="Times New Roman" w:hAnsi="Times New Roman"/>
            <w:sz w:val="22"/>
            <w:szCs w:val="22"/>
          </w:rPr>
          <w:t>so that we can incorporate a model of the early visual system into the computations, and so that we handle accurately the truncation of the Gaussian model of natural surface reflectances.</w:t>
        </w:r>
      </w:ins>
    </w:p>
    <w:p w14:paraId="305D59BD" w14:textId="0E9489C7" w:rsidR="00F9135E" w:rsidRDefault="00F9135E" w:rsidP="00F9135E">
      <w:pPr>
        <w:pStyle w:val="Default"/>
        <w:spacing w:before="0" w:after="270"/>
        <w:rPr>
          <w:rStyle w:val="None"/>
          <w:rFonts w:ascii="Times New Roman" w:eastAsia="Times New Roman" w:hAnsi="Times New Roman" w:cs="Times New Roman"/>
          <w:sz w:val="22"/>
          <w:szCs w:val="22"/>
        </w:rPr>
      </w:pPr>
      <w:del w:id="942" w:author="Brainard, David H" w:date="2021-01-18T10:45:00Z">
        <w:r w:rsidDel="005B61DE">
          <w:rPr>
            <w:rStyle w:val="None"/>
            <w:rFonts w:ascii="Times New Roman" w:hAnsi="Times New Roman"/>
            <w:sz w:val="22"/>
            <w:szCs w:val="22"/>
          </w:rPr>
          <w:delText xml:space="preserve"> </w:delText>
        </w:r>
      </w:del>
      <w:r>
        <w:rPr>
          <w:rStyle w:val="None"/>
          <w:rFonts w:ascii="Times New Roman" w:hAnsi="Times New Roman"/>
          <w:sz w:val="22"/>
          <w:szCs w:val="22"/>
        </w:rPr>
        <w:t xml:space="preserve">The </w:t>
      </w:r>
      <w:del w:id="943" w:author="Brainard, David H" w:date="2021-01-18T10:46:00Z">
        <w:r w:rsidDel="005B61DE">
          <w:rPr>
            <w:rStyle w:val="None"/>
            <w:rFonts w:ascii="Times New Roman" w:hAnsi="Times New Roman"/>
            <w:sz w:val="22"/>
            <w:szCs w:val="22"/>
          </w:rPr>
          <w:delText>response of the</w:delText>
        </w:r>
      </w:del>
      <w:ins w:id="944" w:author="Brainard, David H" w:date="2021-01-18T10:46:00Z">
        <w:r w:rsidR="005B61DE">
          <w:rPr>
            <w:rStyle w:val="None"/>
            <w:rFonts w:ascii="Times New Roman" w:hAnsi="Times New Roman"/>
            <w:sz w:val="22"/>
            <w:szCs w:val="22"/>
          </w:rPr>
          <w:t>model of</w:t>
        </w:r>
      </w:ins>
      <w:r>
        <w:rPr>
          <w:rStyle w:val="None"/>
          <w:rFonts w:ascii="Times New Roman" w:hAnsi="Times New Roman"/>
          <w:sz w:val="22"/>
          <w:szCs w:val="22"/>
        </w:rPr>
        <w:t xml:space="preserve"> early visual system to the image database was estimated as described in </w:t>
      </w:r>
      <w:r w:rsidR="00A8436A">
        <w:rPr>
          <w:rStyle w:val="None"/>
          <w:rFonts w:ascii="Times New Roman" w:hAnsi="Times New Roman"/>
          <w:sz w:val="22"/>
          <w:szCs w:val="22"/>
        </w:rPr>
        <w:t>{Singh, 2018 #124}</w:t>
      </w:r>
      <w:r>
        <w:rPr>
          <w:rStyle w:val="None"/>
          <w:rFonts w:ascii="Times New Roman" w:hAnsi="Times New Roman"/>
          <w:sz w:val="22"/>
          <w:szCs w:val="22"/>
        </w:rPr>
        <w:t xml:space="preserve">. The model incorporated typical optical blurring, axial chromatic aberration </w:t>
      </w:r>
      <w:r w:rsidR="00A8436A">
        <w:rPr>
          <w:rStyle w:val="None"/>
          <w:rFonts w:ascii="Times New Roman" w:hAnsi="Times New Roman"/>
          <w:sz w:val="22"/>
          <w:szCs w:val="22"/>
        </w:rPr>
        <w:t>{Marimont, 1994 #409}</w:t>
      </w:r>
      <w:r>
        <w:rPr>
          <w:rStyle w:val="None"/>
          <w:rFonts w:ascii="Times New Roman" w:hAnsi="Times New Roman"/>
          <w:sz w:val="22"/>
          <w:szCs w:val="22"/>
        </w:rPr>
        <w:t xml:space="preserve">, and spatial sampling of the long (L), middle (M) and short (S) wavelength- sensitive cones </w:t>
      </w:r>
      <w:r w:rsidR="00A8436A">
        <w:rPr>
          <w:rStyle w:val="None"/>
          <w:rFonts w:ascii="Times New Roman" w:hAnsi="Times New Roman"/>
          <w:sz w:val="22"/>
          <w:szCs w:val="22"/>
        </w:rPr>
        <w:t>{Brainard, 2015 #142}</w:t>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A8436A">
        <w:rPr>
          <w:rStyle w:val="None"/>
          <w:rFonts w:ascii="Times New Roman" w:hAnsi="Times New Roman"/>
          <w:sz w:val="22"/>
          <w:szCs w:val="22"/>
        </w:rPr>
        <w:t>{Commission Internationale de l’e ́clairage, 1986 #353}</w:t>
      </w:r>
      <w:r>
        <w:rPr>
          <w:rStyle w:val="None"/>
          <w:rFonts w:ascii="Times New Roman" w:hAnsi="Times New Roman"/>
          <w:sz w:val="22"/>
          <w:szCs w:val="22"/>
        </w:rPr>
        <w:t xml:space="preserve"> was used to get the spectral sensitivities of the cones. The response of the c</w:t>
      </w:r>
      <w:r>
        <w:rPr>
          <w:rStyle w:val="None"/>
          <w:rFonts w:ascii="Times New Roman" w:hAnsi="Times New Roman"/>
          <w:sz w:val="22"/>
          <w:szCs w:val="22"/>
          <w:lang w:val="it-IT"/>
        </w:rPr>
        <w:t>one</w:t>
      </w:r>
      <w:r>
        <w:rPr>
          <w:rStyle w:val="None"/>
          <w:rFonts w:ascii="Times New Roman" w:hAnsi="Times New Roman"/>
          <w:sz w:val="22"/>
          <w:szCs w:val="22"/>
        </w:rPr>
        <w:t xml:space="preserve">s was calculated as the number of photopigment isomerizations in 100ms, including the Poisson nature of the isomerization </w:t>
      </w:r>
      <w:r w:rsidR="00A8436A">
        <w:rPr>
          <w:rStyle w:val="None"/>
          <w:rFonts w:ascii="Times New Roman" w:hAnsi="Times New Roman"/>
          <w:sz w:val="22"/>
          <w:szCs w:val="22"/>
        </w:rPr>
        <w:t>{Hecht, 1942 #388}</w:t>
      </w:r>
      <w:r>
        <w:rPr>
          <w:rStyle w:val="None"/>
          <w:rFonts w:ascii="Times New Roman" w:hAnsi="Times New Roman"/>
          <w:sz w:val="22"/>
          <w:szCs w:val="22"/>
        </w:rPr>
        <w:t>. The model was implemented using the software infrastructure provided by ISETBio (</w:t>
      </w:r>
      <w:r>
        <w:rPr>
          <w:rStyle w:val="None"/>
          <w:rFonts w:ascii="Times New Roman" w:hAnsi="Times New Roman"/>
          <w:color w:val="0000FF"/>
          <w:sz w:val="22"/>
          <w:szCs w:val="22"/>
        </w:rPr>
        <w:t>https://isetbio.org</w:t>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Pr>
          <w:rStyle w:val="None"/>
          <w:rFonts w:ascii="Times New Roman" w:hAnsi="Times New Roman"/>
          <w:sz w:val="22"/>
          <w:szCs w:val="22"/>
        </w:rPr>
        <w:t>responses were demosaiced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p>
    <w:p w14:paraId="0848839A" w14:textId="75AD7703"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cone response image was taken with a center-surround linear receptive field. The receptive field was square in shape and its size was equal to the size of cone response images. The center of the receptive was a circle of radius the size of the </w:t>
      </w:r>
      <w:ins w:id="945" w:author="Brainard, David H" w:date="2021-01-18T10:49:00Z">
        <w:r w:rsidR="005B61DE">
          <w:rPr>
            <w:rStyle w:val="None"/>
            <w:rFonts w:ascii="Times New Roman" w:hAnsi="Times New Roman"/>
            <w:sz w:val="22"/>
            <w:szCs w:val="22"/>
          </w:rPr>
          <w:t xml:space="preserve">image of the </w:t>
        </w:r>
      </w:ins>
      <w:r>
        <w:rPr>
          <w:rStyle w:val="None"/>
          <w:rFonts w:ascii="Times New Roman" w:hAnsi="Times New Roman"/>
          <w:sz w:val="22"/>
          <w:szCs w:val="22"/>
        </w:rPr>
        <w:t xml:space="preserve">target object. The central region was taken to </w:t>
      </w:r>
      <w:del w:id="946" w:author="Brainard, David H" w:date="2021-01-18T10:49:00Z">
        <w:r w:rsidDel="005B61DE">
          <w:rPr>
            <w:rStyle w:val="None"/>
            <w:rFonts w:ascii="Times New Roman" w:hAnsi="Times New Roman"/>
            <w:sz w:val="22"/>
            <w:szCs w:val="22"/>
          </w:rPr>
          <w:delText xml:space="preserve">be </w:delText>
        </w:r>
      </w:del>
      <w:ins w:id="947" w:author="Brainard, David H" w:date="2021-01-18T10:49:00Z">
        <w:r w:rsidR="005B61DE">
          <w:rPr>
            <w:rStyle w:val="None"/>
            <w:rFonts w:ascii="Times New Roman" w:hAnsi="Times New Roman"/>
            <w:sz w:val="22"/>
            <w:szCs w:val="22"/>
          </w:rPr>
          <w:t xml:space="preserve">have spatially uniform </w:t>
        </w:r>
      </w:ins>
      <w:r>
        <w:rPr>
          <w:rStyle w:val="None"/>
          <w:rFonts w:ascii="Times New Roman" w:hAnsi="Times New Roman"/>
          <w:sz w:val="22"/>
          <w:szCs w:val="22"/>
        </w:rPr>
        <w:t xml:space="preserve">positive </w:t>
      </w:r>
      <w:ins w:id="948" w:author="Brainard, David H" w:date="2021-01-18T10:49:00Z">
        <w:r w:rsidR="005B61DE">
          <w:rPr>
            <w:rStyle w:val="None"/>
            <w:rFonts w:ascii="Times New Roman" w:hAnsi="Times New Roman"/>
            <w:sz w:val="22"/>
            <w:szCs w:val="22"/>
          </w:rPr>
          <w:t xml:space="preserve">sensitivity, while the surround was taken to have spatially uniform negative sensitivity. </w:t>
        </w:r>
      </w:ins>
      <w:del w:id="949" w:author="Brainard, David H" w:date="2021-01-18T10:49:00Z">
        <w:r w:rsidDel="005B61DE">
          <w:rPr>
            <w:rStyle w:val="None"/>
            <w:rFonts w:ascii="Times New Roman" w:hAnsi="Times New Roman"/>
            <w:sz w:val="22"/>
            <w:szCs w:val="22"/>
          </w:rPr>
          <w:delText xml:space="preserve">and the surround was negative. </w:delText>
        </w:r>
      </w:del>
      <w:r>
        <w:rPr>
          <w:rStyle w:val="None"/>
          <w:rFonts w:ascii="Times New Roman" w:hAnsi="Times New Roman"/>
          <w:sz w:val="22"/>
          <w:szCs w:val="22"/>
        </w:rPr>
        <w:t xml:space="preserve">Each point in the central region </w:t>
      </w:r>
      <w:del w:id="950" w:author="Brainard, David H" w:date="2021-01-18T10:50:00Z">
        <w:r w:rsidDel="005B61DE">
          <w:rPr>
            <w:rStyle w:val="None"/>
            <w:rFonts w:ascii="Times New Roman" w:hAnsi="Times New Roman"/>
            <w:sz w:val="22"/>
            <w:szCs w:val="22"/>
          </w:rPr>
          <w:delText>was at the same value (chosen to be unity)</w:delText>
        </w:r>
      </w:del>
      <w:ins w:id="951" w:author="Brainard, David H" w:date="2021-01-18T10:50:00Z">
        <w:r w:rsidR="005B61DE">
          <w:rPr>
            <w:rStyle w:val="None"/>
            <w:rFonts w:ascii="Times New Roman" w:hAnsi="Times New Roman"/>
            <w:sz w:val="22"/>
            <w:szCs w:val="22"/>
          </w:rPr>
          <w:t xml:space="preserve">had sensitivity </w:t>
        </w:r>
      </w:ins>
      <m:oMath>
        <m:sSub>
          <m:sSubPr>
            <m:ctrlPr>
              <w:ins w:id="952" w:author="Brainard, David H" w:date="2021-01-18T10:50:00Z">
                <w:rPr>
                  <w:rFonts w:ascii="Cambria Math" w:hAnsi="Cambria Math"/>
                  <w:iCs/>
                </w:rPr>
              </w:ins>
            </m:ctrlPr>
          </m:sSubPr>
          <m:e>
            <m:r>
              <w:ins w:id="953" w:author="Brainard, David H" w:date="2021-01-18T10:50:00Z">
                <m:rPr>
                  <m:sty m:val="p"/>
                </m:rPr>
                <w:rPr>
                  <w:rFonts w:ascii="Cambria Math" w:hAnsi="Cambria Math"/>
                </w:rPr>
                <m:t>v</m:t>
              </w:ins>
            </m:r>
          </m:e>
          <m:sub>
            <m:r>
              <w:ins w:id="954" w:author="Brainard, David H" w:date="2021-01-18T10:50:00Z">
                <m:rPr>
                  <m:sty m:val="p"/>
                </m:rPr>
                <w:rPr>
                  <w:rFonts w:ascii="Cambria Math" w:hAnsi="Cambria Math"/>
                </w:rPr>
                <m:t>c</m:t>
              </w:ins>
            </m:r>
          </m:sub>
        </m:sSub>
        <m:r>
          <w:ins w:id="955" w:author="Brainard, David H" w:date="2021-01-18T10:51:00Z">
            <w:rPr>
              <w:rFonts w:ascii="Cambria Math" w:hAnsi="Cambria Math"/>
            </w:rPr>
            <m:t>=1,</m:t>
          </w:ins>
        </m:r>
      </m:oMath>
      <w:r>
        <w:rPr>
          <w:rStyle w:val="None"/>
          <w:rFonts w:ascii="Times New Roman" w:hAnsi="Times New Roman"/>
          <w:sz w:val="22"/>
          <w:szCs w:val="22"/>
        </w:rPr>
        <w:t xml:space="preserve"> and </w:t>
      </w:r>
      <w:del w:id="956" w:author="Brainard, David H" w:date="2021-01-18T10:51:00Z">
        <w:r w:rsidDel="005B61DE">
          <w:rPr>
            <w:rStyle w:val="None"/>
            <w:rFonts w:ascii="Times New Roman" w:hAnsi="Times New Roman"/>
            <w:sz w:val="22"/>
            <w:szCs w:val="22"/>
          </w:rPr>
          <w:delText xml:space="preserve">the </w:delText>
        </w:r>
      </w:del>
      <w:ins w:id="957" w:author="Brainard, David H" w:date="2021-01-18T10:51:00Z">
        <w:r w:rsidR="005B61DE">
          <w:rPr>
            <w:rStyle w:val="None"/>
            <w:rFonts w:ascii="Times New Roman" w:hAnsi="Times New Roman"/>
            <w:sz w:val="22"/>
            <w:szCs w:val="22"/>
          </w:rPr>
          <w:t xml:space="preserve">each region of the </w:t>
        </w:r>
      </w:ins>
      <w:r>
        <w:rPr>
          <w:rStyle w:val="None"/>
          <w:rFonts w:ascii="Times New Roman" w:hAnsi="Times New Roman"/>
          <w:sz w:val="22"/>
          <w:szCs w:val="22"/>
        </w:rPr>
        <w:t xml:space="preserve">surround </w:t>
      </w:r>
      <w:del w:id="958" w:author="Brainard, David H" w:date="2021-01-18T10:51:00Z">
        <w:r w:rsidDel="005B61DE">
          <w:rPr>
            <w:rStyle w:val="None"/>
            <w:rFonts w:ascii="Times New Roman" w:hAnsi="Times New Roman"/>
            <w:sz w:val="22"/>
            <w:szCs w:val="22"/>
          </w:rPr>
          <w:delText>was at another value</w:delText>
        </w:r>
      </w:del>
      <w:ins w:id="959" w:author="Brainard, David H" w:date="2021-01-18T10:51:00Z">
        <w:r w:rsidR="005B61DE">
          <w:rPr>
            <w:rStyle w:val="None"/>
            <w:rFonts w:ascii="Times New Roman" w:hAnsi="Times New Roman"/>
            <w:sz w:val="22"/>
            <w:szCs w:val="22"/>
          </w:rPr>
          <w:t xml:space="preserve">had sensitivity </w:t>
        </w:r>
      </w:ins>
      <w:del w:id="960" w:author="Brainard, David H" w:date="2021-01-18T10:51:00Z">
        <w:r w:rsidDel="005B61DE">
          <w:rPr>
            <w:rStyle w:val="None"/>
            <w:rFonts w:ascii="Times New Roman" w:hAnsi="Times New Roman"/>
            <w:sz w:val="22"/>
            <w:szCs w:val="22"/>
          </w:rPr>
          <w:delText xml:space="preserve"> (</w:delText>
        </w:r>
      </w:del>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ins w:id="961" w:author="Brainard, David H" w:date="2021-01-18T10:51:00Z">
        <w:r w:rsidR="005B61DE">
          <w:rPr>
            <w:rStyle w:val="None"/>
            <w:rFonts w:ascii="Times New Roman" w:hAnsi="Times New Roman"/>
            <w:sz w:val="22"/>
            <w:szCs w:val="22"/>
          </w:rPr>
          <w:t>, which was a parameter of the model</w:t>
        </w:r>
      </w:ins>
      <w:del w:id="962" w:author="Brainard, David H" w:date="2021-01-18T10:51:00Z">
        <w:r w:rsidDel="005B61DE">
          <w:rPr>
            <w:rStyle w:val="None"/>
            <w:rFonts w:ascii="Times New Roman" w:hAnsi="Times New Roman"/>
            <w:sz w:val="22"/>
            <w:szCs w:val="22"/>
          </w:rPr>
          <w:delText>)</w:delText>
        </w:r>
      </w:del>
      <w:r>
        <w:rPr>
          <w:rStyle w:val="None"/>
          <w:rFonts w:ascii="Times New Roman" w:hAnsi="Times New Roman"/>
          <w:sz w:val="22"/>
          <w:szCs w:val="22"/>
        </w:rPr>
        <w:t xml:space="preserve">. The RF was copied three times; one each for the L, M and S cone response images. The mean RF response was estimated as the sum total of the dot product of the RF with the L, M and S cone response images. </w:t>
      </w:r>
      <w:ins w:id="963" w:author="Brainard, David H" w:date="2021-01-18T10:51:00Z">
        <w:r w:rsidR="005B61DE">
          <w:rPr>
            <w:rStyle w:val="None"/>
            <w:rFonts w:ascii="Times New Roman" w:hAnsi="Times New Roman"/>
            <w:sz w:val="22"/>
            <w:szCs w:val="22"/>
          </w:rPr>
          <w:t>G</w:t>
        </w:r>
      </w:ins>
      <w:del w:id="964" w:author="Brainard, David H" w:date="2021-01-18T10:51:00Z">
        <w:r w:rsidDel="005B61DE">
          <w:rPr>
            <w:rStyle w:val="None"/>
            <w:rFonts w:ascii="Times New Roman" w:hAnsi="Times New Roman"/>
            <w:sz w:val="22"/>
            <w:szCs w:val="22"/>
          </w:rPr>
          <w:delText>A g</w:delText>
        </w:r>
      </w:del>
      <w:r>
        <w:rPr>
          <w:rStyle w:val="None"/>
          <w:rFonts w:ascii="Times New Roman" w:hAnsi="Times New Roman"/>
          <w:sz w:val="22"/>
          <w:szCs w:val="22"/>
        </w:rPr>
        <w:t xml:space="preserve">aussian noise (representing noise in the decision-making process) with mean zero and </w:t>
      </w:r>
      <w:commentRangeStart w:id="965"/>
      <w:r>
        <w:rPr>
          <w:rStyle w:val="None"/>
          <w:rFonts w:ascii="Times New Roman" w:hAnsi="Times New Roman"/>
          <w:sz w:val="22"/>
          <w:szCs w:val="22"/>
        </w:rPr>
        <w:t>variance proportional to the total mean RF response was added to the resulting dot product</w:t>
      </w:r>
      <w:commentRangeEnd w:id="965"/>
      <w:r w:rsidR="00626CD1">
        <w:rPr>
          <w:rStyle w:val="CommentReference"/>
          <w:rFonts w:ascii="Times New Roman" w:hAnsi="Times New Roman" w:cs="Times New Roman"/>
          <w:color w:val="auto"/>
          <w14:textOutline w14:w="0" w14:cap="rnd" w14:cmpd="sng" w14:algn="ctr">
            <w14:noFill/>
            <w14:prstDash w14:val="solid"/>
            <w14:bevel/>
          </w14:textOutline>
        </w:rPr>
        <w:commentReference w:id="965"/>
      </w:r>
      <w:r>
        <w:rPr>
          <w:rStyle w:val="None"/>
          <w:rFonts w:ascii="Times New Roman" w:hAnsi="Times New Roman"/>
          <w:sz w:val="22"/>
          <w:szCs w:val="22"/>
        </w:rPr>
        <w:t>. The proportionality constant to the decision noise variance 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0ED598D" w14:textId="77777777" w:rsidR="00F9135E" w:rsidRDefault="00F9135E" w:rsidP="00F9135E">
      <w:pPr>
        <w:pStyle w:val="Default"/>
        <w:spacing w:before="0" w:after="270"/>
        <w:rPr>
          <w:rStyle w:val="None"/>
          <w:rFonts w:ascii="Times New Roman" w:hAnsi="Times New Roman"/>
          <w:sz w:val="22"/>
          <w:szCs w:val="22"/>
        </w:rPr>
      </w:pPr>
      <w:commentRangeStart w:id="966"/>
      <w:r>
        <w:rPr>
          <w:rStyle w:val="None"/>
          <w:rFonts w:ascii="Times New Roman" w:hAnsi="Times New Roman"/>
          <w:sz w:val="22"/>
          <w:szCs w:val="22"/>
        </w:rPr>
        <w:t>To get the threshold of the computational model</w:t>
      </w:r>
      <w:commentRangeEnd w:id="966"/>
      <w:r w:rsidR="005B61DE">
        <w:rPr>
          <w:rStyle w:val="CommentReference"/>
          <w:rFonts w:ascii="Times New Roman" w:hAnsi="Times New Roman" w:cs="Times New Roman"/>
          <w:color w:val="auto"/>
          <w14:textOutline w14:w="0" w14:cap="rnd" w14:cmpd="sng" w14:algn="ctr">
            <w14:noFill/>
            <w14:prstDash w14:val="solid"/>
            <w14:bevel/>
          </w14:textOutline>
        </w:rPr>
        <w:commentReference w:id="966"/>
      </w:r>
      <w:r>
        <w:rPr>
          <w:rStyle w:val="None"/>
          <w:rFonts w:ascii="Times New Roman" w:hAnsi="Times New Roman"/>
          <w:sz w:val="22"/>
          <w:szCs w:val="22"/>
        </w:rPr>
        <w:t xml:space="preserve">, we sampled random standard and comparison images from our dataset. The receptive field response (noise-added dot product) to the images were compared to predict the image with lighter target object. The proportion comparison chosen data was used to get the psychometric function and the threshold of discrimination. We estimated the threshold at six values of the covariance scalar at which we performed the human experiments. We calculated the mean squared error (averaged over the six covariance scalar values) between the thresholds of the mean human observer and the computational model for a large set of values of the two model parameters: noise variance proportionality constant and RF surround. </w:t>
      </w:r>
      <w:commentRangeStart w:id="967"/>
      <w:r>
        <w:rPr>
          <w:rStyle w:val="None"/>
          <w:rFonts w:ascii="Times New Roman" w:hAnsi="Times New Roman"/>
          <w:sz w:val="22"/>
          <w:szCs w:val="22"/>
        </w:rPr>
        <w:t xml:space="preserve">The resulting values were fit with a degree two polynomial of two variables. </w:t>
      </w:r>
      <w:commentRangeEnd w:id="967"/>
      <w:r w:rsidR="00D17F1F">
        <w:rPr>
          <w:rStyle w:val="CommentReference"/>
          <w:rFonts w:ascii="Times New Roman" w:hAnsi="Times New Roman" w:cs="Times New Roman"/>
          <w:color w:val="auto"/>
          <w14:textOutline w14:w="0" w14:cap="rnd" w14:cmpd="sng" w14:algn="ctr">
            <w14:noFill/>
            <w14:prstDash w14:val="solid"/>
            <w14:bevel/>
          </w14:textOutline>
        </w:rPr>
        <w:commentReference w:id="967"/>
      </w:r>
      <w:r>
        <w:rPr>
          <w:rStyle w:val="None"/>
          <w:rFonts w:ascii="Times New Roman" w:hAnsi="Times New Roman"/>
          <w:sz w:val="22"/>
          <w:szCs w:val="22"/>
        </w:rPr>
        <w:t>The fit function was used to get the parameters with lowest mean square error. These values were chosen as the parameters of the model (surround value -0.1293; noise proportionality constant 0.0904).</w:t>
      </w:r>
    </w:p>
    <w:p w14:paraId="0C914F51"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retinal images and the MATLAB function to get the model thresholds are provided as supplementary </w:t>
      </w:r>
      <w:r>
        <w:rPr>
          <w:rFonts w:ascii="Times New Roman" w:hAnsi="Times New Roman"/>
          <w:sz w:val="22"/>
          <w:szCs w:val="22"/>
        </w:rPr>
        <w:t>documents</w:t>
      </w:r>
      <w:r>
        <w:rPr>
          <w:rStyle w:val="None"/>
          <w:rFonts w:ascii="Times New Roman" w:hAnsi="Times New Roman"/>
          <w:sz w:val="22"/>
          <w:szCs w:val="22"/>
        </w:rPr>
        <w:t>.</w:t>
      </w:r>
    </w:p>
    <w:p w14:paraId="7D049213" w14:textId="1C98986B" w:rsidR="00F9135E" w:rsidRPr="00C96C07" w:rsidRDefault="00F9135E" w:rsidP="00C96C0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lastRenderedPageBreak/>
        <w:t>Code and Data Availability:</w:t>
      </w:r>
      <w:r>
        <w:rPr>
          <w:rFonts w:ascii="Times New Roman" w:hAnsi="Times New Roman"/>
          <w:sz w:val="22"/>
          <w:szCs w:val="22"/>
        </w:rPr>
        <w:t xml:space="preserve"> Observers response in the psychophysics task and their thresholds are provided in the supplementary documents. The SI also provides the MATLAB scripts to generate Figures 2, 4, 5 and 6 and the scripts to get model thresholds. The retinal images are provided as .mat files in a zip folder.</w:t>
      </w:r>
    </w:p>
    <w:p w14:paraId="0985A9E5" w14:textId="67D35D27" w:rsidR="00F9135E" w:rsidRDefault="00F9135E">
      <w:pPr>
        <w:rPr>
          <w:rStyle w:val="None"/>
          <w:b/>
          <w:bCs/>
          <w:sz w:val="22"/>
          <w:szCs w:val="22"/>
        </w:rPr>
      </w:pPr>
    </w:p>
    <w:p w14:paraId="32A98C64" w14:textId="7C6F1C47" w:rsidR="00F9135E" w:rsidDel="00F346EC" w:rsidRDefault="00F9135E">
      <w:pPr>
        <w:rPr>
          <w:del w:id="968" w:author="Brainard, David H" w:date="2021-01-17T10:58:00Z"/>
          <w:rStyle w:val="None"/>
          <w:b/>
          <w:bCs/>
          <w:sz w:val="22"/>
          <w:szCs w:val="22"/>
        </w:rPr>
      </w:pPr>
    </w:p>
    <w:p w14:paraId="3B963A35" w14:textId="5DB5B794" w:rsidR="00091515" w:rsidRPr="00AC2026" w:rsidRDefault="00091515">
      <w:pPr>
        <w:rPr>
          <w:sz w:val="22"/>
          <w:szCs w:val="22"/>
        </w:rPr>
      </w:pPr>
      <w:r w:rsidRPr="002F5675">
        <w:rPr>
          <w:rStyle w:val="None"/>
          <w:b/>
          <w:bCs/>
          <w:sz w:val="22"/>
          <w:szCs w:val="22"/>
        </w:rPr>
        <w:t>Figure 1:</w:t>
      </w:r>
      <w:r w:rsidRPr="00AC2026">
        <w:rPr>
          <w:sz w:val="22"/>
          <w:szCs w:val="22"/>
        </w:rPr>
        <w:t xml:space="preserve"> </w:t>
      </w:r>
      <w:r w:rsidRPr="00AC2026">
        <w:rPr>
          <w:b/>
          <w:bCs/>
          <w:sz w:val="22"/>
          <w:szCs w:val="22"/>
        </w:rPr>
        <w:t>Psychophysical task.</w:t>
      </w:r>
      <w:r w:rsidRPr="00AC2026">
        <w:rPr>
          <w:sz w:val="22"/>
          <w:szCs w:val="22"/>
        </w:rPr>
        <w:t xml:space="preserve"> </w:t>
      </w:r>
      <w:r w:rsidRPr="00AC2026">
        <w:rPr>
          <w:b/>
          <w:bCs/>
          <w:sz w:val="22"/>
          <w:szCs w:val="22"/>
        </w:rPr>
        <w:t>(a)</w:t>
      </w:r>
      <w:r w:rsidRPr="00AC2026">
        <w:rPr>
          <w:sz w:val="22"/>
          <w:szCs w:val="22"/>
        </w:rPr>
        <w:t xml:space="preserve"> On every trial of the experiment, human observers viewed two images in sequence, a standard image and a comparison image</w:t>
      </w:r>
      <w:ins w:id="969" w:author="Brainard, David H" w:date="2021-01-13T08:13:00Z">
        <w:r w:rsidR="001147D4">
          <w:rPr>
            <w:sz w:val="22"/>
            <w:szCs w:val="22"/>
          </w:rPr>
          <w:t>,</w:t>
        </w:r>
      </w:ins>
      <w:r w:rsidRPr="00AC2026">
        <w:rPr>
          <w:sz w:val="22"/>
          <w:szCs w:val="22"/>
        </w:rPr>
        <w:t xml:space="preserv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w:t>
      </w:r>
      <w:r w:rsidR="00723CC7" w:rsidRPr="00AC2026">
        <w:rPr>
          <w:sz w:val="22"/>
          <w:szCs w:val="22"/>
        </w:rPr>
        <w:t xml:space="preserve">proportion </w:t>
      </w:r>
      <w:r w:rsidRPr="00AC2026">
        <w:rPr>
          <w:sz w:val="22"/>
          <w:szCs w:val="22"/>
        </w:rPr>
        <w:t xml:space="preserve">correct) was measured as a function of this difference to determine discrimination threshold. The reflectance functions of objects in the background could </w:t>
      </w:r>
      <w:r w:rsidR="00723CC7" w:rsidRPr="00AC2026">
        <w:rPr>
          <w:sz w:val="22"/>
          <w:szCs w:val="22"/>
        </w:rPr>
        <w:t xml:space="preserve">be held fixed or </w:t>
      </w:r>
      <w:r w:rsidRPr="00AC2026">
        <w:rPr>
          <w:sz w:val="22"/>
          <w:szCs w:val="22"/>
        </w:rPr>
        <w:t xml:space="preserve">vary between standard and comparison </w:t>
      </w:r>
      <w:r w:rsidR="00723CC7" w:rsidRPr="00AC2026">
        <w:rPr>
          <w:sz w:val="22"/>
          <w:szCs w:val="22"/>
        </w:rPr>
        <w:t>on each trial (as illustrated here)</w:t>
      </w:r>
      <w:r w:rsidRPr="00AC2026">
        <w:rPr>
          <w:sz w:val="22"/>
          <w:szCs w:val="22"/>
        </w:rPr>
        <w:t xml:space="preserve">. The order of presentation of the standard and comparison images was randomized from trial to trial. Discrimination thresholds were measured as function of the amount of variation in background object reflectance. </w:t>
      </w:r>
      <w:r w:rsidRPr="00AC2026">
        <w:rPr>
          <w:b/>
          <w:bCs/>
          <w:sz w:val="22"/>
          <w:szCs w:val="22"/>
        </w:rPr>
        <w:t>(b)</w:t>
      </w:r>
      <w:r w:rsidRPr="00AC2026">
        <w:rPr>
          <w:sz w:val="22"/>
          <w:szCs w:val="22"/>
        </w:rPr>
        <w:t xml:space="preserve"> Trial sequence. R</w:t>
      </w:r>
      <w:r w:rsidRPr="00AC2026">
        <w:rPr>
          <w:sz w:val="22"/>
          <w:szCs w:val="22"/>
          <w:vertAlign w:val="subscript"/>
        </w:rPr>
        <w:t>N-1</w:t>
      </w:r>
      <w:r w:rsidRPr="00AC2026">
        <w:rPr>
          <w:sz w:val="22"/>
          <w:szCs w:val="22"/>
        </w:rPr>
        <w:t xml:space="preserve"> indicates the time of the observer’s response for the (N-1)</w:t>
      </w:r>
      <w:r w:rsidRPr="00AC2026">
        <w:rPr>
          <w:sz w:val="22"/>
          <w:szCs w:val="22"/>
          <w:vertAlign w:val="superscript"/>
        </w:rPr>
        <w:t>th</w:t>
      </w:r>
      <w:r w:rsidRPr="00AC2026">
        <w:rPr>
          <w:sz w:val="22"/>
          <w:szCs w:val="22"/>
        </w:rPr>
        <w:t xml:space="preserve"> trial. The N</w:t>
      </w:r>
      <w:r w:rsidRPr="00AC2026">
        <w:rPr>
          <w:sz w:val="22"/>
          <w:szCs w:val="22"/>
          <w:vertAlign w:val="superscript"/>
        </w:rPr>
        <w:t>th</w:t>
      </w:r>
      <w:r w:rsidRPr="00AC2026">
        <w:rPr>
          <w:sz w:val="22"/>
          <w:szCs w:val="22"/>
        </w:rPr>
        <w:t xml:space="preserve"> trial begins </w:t>
      </w:r>
      <w:r w:rsidR="009023BF" w:rsidRPr="00AC2026">
        <w:rPr>
          <w:sz w:val="22"/>
          <w:szCs w:val="22"/>
        </w:rPr>
        <w:t>250ms</w:t>
      </w:r>
      <w:r w:rsidRPr="00AC2026">
        <w:rPr>
          <w:sz w:val="22"/>
          <w:szCs w:val="22"/>
        </w:rPr>
        <w:t xml:space="preserve"> after that response (Inter Trial Interval, ITI). The N</w:t>
      </w:r>
      <w:r w:rsidRPr="00AC2026">
        <w:rPr>
          <w:sz w:val="22"/>
          <w:szCs w:val="22"/>
          <w:vertAlign w:val="superscript"/>
        </w:rPr>
        <w:t>th</w:t>
      </w:r>
      <w:r w:rsidRPr="00AC2026">
        <w:rPr>
          <w:sz w:val="22"/>
          <w:szCs w:val="22"/>
        </w:rPr>
        <w:t xml:space="preserve"> trial consists of two </w:t>
      </w:r>
      <w:r w:rsidR="009023BF" w:rsidRPr="00AC2026">
        <w:rPr>
          <w:sz w:val="22"/>
          <w:szCs w:val="22"/>
        </w:rPr>
        <w:t>250ms</w:t>
      </w:r>
      <w:r w:rsidRPr="00AC2026">
        <w:rPr>
          <w:sz w:val="22"/>
          <w:szCs w:val="22"/>
        </w:rPr>
        <w:t xml:space="preserve"> stimulus presentation intervals with a </w:t>
      </w:r>
      <w:r w:rsidR="009023BF" w:rsidRPr="00AC2026">
        <w:rPr>
          <w:sz w:val="22"/>
          <w:szCs w:val="22"/>
        </w:rPr>
        <w:t>250ms</w:t>
      </w:r>
      <w:r w:rsidRPr="00AC2026">
        <w:rPr>
          <w:sz w:val="22"/>
          <w:szCs w:val="22"/>
        </w:rPr>
        <w:t xml:space="preserve"> inter-stimulus interval (ISI). The observer responds by pressing a button on a gamepad after the second stimulus has been shown. The observer can take as long as he or she wishes before making the response, with an example </w:t>
      </w:r>
      <w:ins w:id="970" w:author="Brainard, David H" w:date="2021-01-13T08:14:00Z">
        <w:r w:rsidR="001147D4">
          <w:rPr>
            <w:sz w:val="22"/>
            <w:szCs w:val="22"/>
          </w:rPr>
          <w:t xml:space="preserve">response </w:t>
        </w:r>
      </w:ins>
      <w:r w:rsidRPr="00AC2026">
        <w:rPr>
          <w:sz w:val="22"/>
          <w:szCs w:val="22"/>
        </w:rPr>
        <w:t>time denoted by R</w:t>
      </w:r>
      <w:r w:rsidRPr="00AC2026">
        <w:rPr>
          <w:sz w:val="22"/>
          <w:szCs w:val="22"/>
          <w:vertAlign w:val="subscript"/>
        </w:rPr>
        <w:t xml:space="preserve">N </w:t>
      </w:r>
      <w:r w:rsidRPr="00AC2026">
        <w:rPr>
          <w:sz w:val="22"/>
          <w:szCs w:val="22"/>
        </w:rPr>
        <w:t xml:space="preserve">in the figure. The next trial begins </w:t>
      </w:r>
      <w:r w:rsidR="009023BF" w:rsidRPr="00AC2026">
        <w:rPr>
          <w:sz w:val="22"/>
          <w:szCs w:val="22"/>
        </w:rPr>
        <w:t>250ms</w:t>
      </w:r>
      <w:r w:rsidRPr="00AC2026">
        <w:rPr>
          <w:sz w:val="22"/>
          <w:szCs w:val="22"/>
        </w:rPr>
        <w:t xml:space="preserve"> after the response.</w:t>
      </w:r>
    </w:p>
    <w:p w14:paraId="34DE05AC" w14:textId="77777777" w:rsidR="002F5675" w:rsidRDefault="002F5675" w:rsidP="00AC2026">
      <w:pPr>
        <w:rPr>
          <w:rFonts w:eastAsia="Times New Roman"/>
        </w:rPr>
      </w:pPr>
    </w:p>
    <w:p w14:paraId="0D43D754" w14:textId="180542E4" w:rsidR="00091515" w:rsidRDefault="00091515" w:rsidP="00091515">
      <w:pPr>
        <w:pStyle w:val="Default"/>
        <w:spacing w:before="0" w:after="270"/>
        <w:rPr>
          <w:rStyle w:val="None"/>
          <w:rFonts w:ascii="Times New Roman" w:eastAsia="Times New Roman" w:hAnsi="Times New Roman" w:cs="Times New Roman"/>
          <w:sz w:val="22"/>
          <w:szCs w:val="22"/>
        </w:rPr>
      </w:pPr>
      <w:commentRangeStart w:id="971"/>
      <w:r>
        <w:rPr>
          <w:rFonts w:ascii="Times New Roman" w:hAnsi="Times New Roman"/>
          <w:b/>
          <w:bCs/>
          <w:sz w:val="22"/>
          <w:szCs w:val="22"/>
        </w:rPr>
        <w:t>Figure 2</w:t>
      </w:r>
      <w:commentRangeEnd w:id="971"/>
      <w:r w:rsidR="00F90100">
        <w:rPr>
          <w:rStyle w:val="CommentReference"/>
          <w:rFonts w:ascii="Times New Roman" w:hAnsi="Times New Roman" w:cs="Times New Roman"/>
          <w:color w:val="auto"/>
          <w14:textOutline w14:w="0" w14:cap="rnd" w14:cmpd="sng" w14:algn="ctr">
            <w14:noFill/>
            <w14:prstDash w14:val="solid"/>
            <w14:bevel/>
          </w14:textOutline>
        </w:rPr>
        <w:commentReference w:id="971"/>
      </w:r>
      <w:r>
        <w:rPr>
          <w:rFonts w:ascii="Times New Roman" w:hAnsi="Times New Roman"/>
          <w:b/>
          <w:bCs/>
          <w:sz w:val="22"/>
          <w:szCs w:val="22"/>
        </w:rPr>
        <w:t>: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CNSU_0002 for scale factor 0.00 in the first experimental session for that observer.  The point of subjective equality (</w:t>
      </w:r>
      <w:del w:id="972" w:author="Brainard, David H" w:date="2021-01-13T08:16:00Z">
        <w:r w:rsidDel="00F90100">
          <w:rPr>
            <w:rStyle w:val="None"/>
            <w:rFonts w:ascii="Times New Roman" w:hAnsi="Times New Roman"/>
            <w:sz w:val="22"/>
            <w:szCs w:val="22"/>
          </w:rPr>
          <w:delText>PSE</w:delText>
        </w:r>
      </w:del>
      <w:ins w:id="973" w:author="Brainard, David H" w:date="2021-01-13T08:16:00Z">
        <w:r w:rsidR="00F90100">
          <w:rPr>
            <w:rStyle w:val="None"/>
            <w:rFonts w:ascii="Times New Roman" w:hAnsi="Times New Roman"/>
            <w:sz w:val="22"/>
            <w:szCs w:val="22"/>
          </w:rPr>
          <w:t>PS</w:t>
        </w:r>
      </w:ins>
      <w:ins w:id="974" w:author="Brainard, David H" w:date="2021-01-17T10:58:00Z">
        <w:r w:rsidR="00F346EC">
          <w:rPr>
            <w:rStyle w:val="None"/>
            <w:rFonts w:ascii="Times New Roman" w:hAnsi="Times New Roman"/>
            <w:sz w:val="22"/>
            <w:szCs w:val="22"/>
          </w:rPr>
          <w:t>E</w:t>
        </w:r>
      </w:ins>
      <w:r>
        <w:rPr>
          <w:rStyle w:val="None"/>
          <w:rFonts w:ascii="Times New Roman" w:hAnsi="Times New Roman"/>
          <w:sz w:val="22"/>
          <w:szCs w:val="22"/>
        </w:rPr>
        <w:t xml:space="preserve">, </w:t>
      </w:r>
      <w:ins w:id="975" w:author="Brainard, David H" w:date="2021-01-17T10:58:00Z">
        <w:r w:rsidR="00F346EC">
          <w:rPr>
            <w:rStyle w:val="None"/>
            <w:rFonts w:ascii="Times New Roman" w:hAnsi="Times New Roman"/>
            <w:sz w:val="22"/>
            <w:szCs w:val="22"/>
          </w:rPr>
          <w:t xml:space="preserve">the </w:t>
        </w:r>
      </w:ins>
      <w:r>
        <w:rPr>
          <w:rStyle w:val="None"/>
          <w:rFonts w:ascii="Times New Roman" w:hAnsi="Times New Roman"/>
          <w:sz w:val="22"/>
          <w:szCs w:val="22"/>
        </w:rPr>
        <w:t xml:space="preserve">LRF </w:t>
      </w:r>
      <w:del w:id="976" w:author="Brainard, David H" w:date="2021-01-17T10:58:00Z">
        <w:r w:rsidDel="00F346EC">
          <w:rPr>
            <w:rStyle w:val="None"/>
            <w:rFonts w:ascii="Times New Roman" w:hAnsi="Times New Roman"/>
            <w:sz w:val="22"/>
            <w:szCs w:val="22"/>
          </w:rPr>
          <w:delText xml:space="preserve">for </w:delText>
        </w:r>
      </w:del>
      <w:ins w:id="977" w:author="Brainard, David H" w:date="2021-01-17T10:58:00Z">
        <w:r w:rsidR="00F346EC">
          <w:rPr>
            <w:rStyle w:val="None"/>
            <w:rFonts w:ascii="Times New Roman" w:hAnsi="Times New Roman"/>
            <w:sz w:val="22"/>
            <w:szCs w:val="22"/>
          </w:rPr>
          <w:t xml:space="preserve">corresponding to </w:t>
        </w:r>
      </w:ins>
      <w:r>
        <w:rPr>
          <w:rStyle w:val="None"/>
          <w:rFonts w:ascii="Times New Roman" w:hAnsi="Times New Roman"/>
          <w:sz w:val="22"/>
          <w:szCs w:val="22"/>
        </w:rPr>
        <w:t xml:space="preserve">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7EA85D58" w14:textId="71F698AB" w:rsidR="00091515" w:rsidRDefault="00091515" w:rsidP="00091515">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 xml:space="preserve">Figure 3: Variation in background spectra. </w:t>
      </w:r>
      <w:r>
        <w:rPr>
          <w:rStyle w:val="None"/>
          <w:rFonts w:ascii="Times New Roman" w:hAnsi="Times New Roman"/>
          <w:sz w:val="22"/>
          <w:szCs w:val="22"/>
        </w:rPr>
        <w:t xml:space="preserve">The reflectance spectra of background objects were chosen from </w:t>
      </w:r>
      <w:ins w:id="978" w:author="Brainard, David H" w:date="2021-01-13T08:17:00Z">
        <w:r w:rsidR="00F90100">
          <w:rPr>
            <w:rStyle w:val="None"/>
            <w:rFonts w:ascii="Times New Roman" w:hAnsi="Times New Roman"/>
            <w:sz w:val="22"/>
            <w:szCs w:val="22"/>
          </w:rPr>
          <w:t xml:space="preserve">a </w:t>
        </w:r>
      </w:ins>
      <w:r>
        <w:rPr>
          <w:rStyle w:val="None"/>
          <w:rFonts w:ascii="Times New Roman" w:hAnsi="Times New Roman"/>
          <w:sz w:val="22"/>
          <w:szCs w:val="22"/>
        </w:rPr>
        <w:t xml:space="preserve">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w:t>
      </w:r>
      <w:ins w:id="979" w:author="Brainard, David H" w:date="2021-01-13T08:17:00Z">
        <w:r w:rsidR="00F90100">
          <w:rPr>
            <w:rStyle w:val="None"/>
            <w:rFonts w:ascii="Times New Roman" w:hAnsi="Times New Roman"/>
            <w:sz w:val="22"/>
            <w:szCs w:val="22"/>
          </w:rPr>
          <w:t xml:space="preserve">modeled </w:t>
        </w:r>
      </w:ins>
      <w:r>
        <w:rPr>
          <w:rStyle w:val="None"/>
          <w:rFonts w:ascii="Times New Roman" w:hAnsi="Times New Roman"/>
          <w:sz w:val="22"/>
          <w:szCs w:val="22"/>
        </w:rPr>
        <w:t xml:space="preserve">variation </w:t>
      </w:r>
      <w:del w:id="980" w:author="Brainard, David H" w:date="2021-01-13T08:17:00Z">
        <w:r w:rsidDel="00F90100">
          <w:rPr>
            <w:rStyle w:val="None"/>
            <w:rFonts w:ascii="Times New Roman" w:hAnsi="Times New Roman"/>
            <w:sz w:val="22"/>
            <w:szCs w:val="22"/>
          </w:rPr>
          <w:delText xml:space="preserve">in </w:delText>
        </w:r>
      </w:del>
      <w:ins w:id="981" w:author="Brainard, David H" w:date="2021-01-13T08:17:00Z">
        <w:r w:rsidR="00F90100">
          <w:rPr>
            <w:rStyle w:val="None"/>
            <w:rFonts w:ascii="Times New Roman" w:hAnsi="Times New Roman"/>
            <w:sz w:val="22"/>
            <w:szCs w:val="22"/>
          </w:rPr>
          <w:t xml:space="preserve">of </w:t>
        </w:r>
      </w:ins>
      <w:r>
        <w:rPr>
          <w:rStyle w:val="None"/>
          <w:rFonts w:ascii="Times New Roman" w:hAnsi="Times New Roman"/>
          <w:sz w:val="22"/>
          <w:szCs w:val="22"/>
        </w:rPr>
        <w:t>natural surfaces. The target object (sphere at the center of each panel) in each image has the same LRF. For each value of the scalar, we generated 1100 images, 100 each at 11 linearly spaced target LRF levels across the range [0.35, 0.45]</w:t>
      </w:r>
      <w:del w:id="982" w:author="Brainard, David H" w:date="2021-01-13T08:18:00Z">
        <w:r w:rsidDel="00201D8F">
          <w:rPr>
            <w:rStyle w:val="None"/>
            <w:rFonts w:ascii="Times New Roman" w:hAnsi="Times New Roman"/>
            <w:sz w:val="22"/>
            <w:szCs w:val="22"/>
          </w:rPr>
          <w:delText xml:space="preserve"> LRF</w:delText>
        </w:r>
      </w:del>
      <w:r>
        <w:rPr>
          <w:rStyle w:val="None"/>
          <w:rFonts w:ascii="Times New Roman" w:hAnsi="Times New Roman"/>
          <w:sz w:val="22"/>
          <w:szCs w:val="22"/>
        </w:rPr>
        <w:t>. Discrimination thresholds were measured separately for each value of the covariance scalar shown.</w:t>
      </w:r>
    </w:p>
    <w:p w14:paraId="532DDCC7" w14:textId="77777777" w:rsidR="004705BB" w:rsidRPr="006D7ABE" w:rsidRDefault="004705BB" w:rsidP="004705BB">
      <w:pPr>
        <w:pStyle w:val="Default"/>
        <w:spacing w:before="0" w:after="270"/>
        <w:rPr>
          <w:rFonts w:ascii="Times New Roman" w:eastAsia="Times New Roman" w:hAnsi="Times New Roman" w:cs="Times New Roman"/>
          <w:sz w:val="22"/>
          <w:szCs w:val="22"/>
        </w:rPr>
      </w:pPr>
      <w:commentRangeStart w:id="983"/>
      <w:r w:rsidRPr="009579D6">
        <w:rPr>
          <w:rFonts w:ascii="Times New Roman" w:hAnsi="Times New Roman" w:cs="Times New Roman"/>
          <w:b/>
          <w:bCs/>
          <w:sz w:val="22"/>
          <w:szCs w:val="22"/>
        </w:rPr>
        <w:t>Figure 4</w:t>
      </w:r>
      <w:commentRangeEnd w:id="983"/>
      <w:r w:rsidR="002A71AF">
        <w:rPr>
          <w:rStyle w:val="CommentReference"/>
          <w:rFonts w:ascii="Times New Roman" w:hAnsi="Times New Roman" w:cs="Times New Roman"/>
          <w:color w:val="auto"/>
          <w14:textOutline w14:w="0" w14:cap="rnd" w14:cmpd="sng" w14:algn="ctr">
            <w14:noFill/>
            <w14:prstDash w14:val="solid"/>
            <w14:bevel/>
          </w14:textOutline>
        </w:rPr>
        <w:commentReference w:id="983"/>
      </w:r>
      <w:r w:rsidRPr="009579D6">
        <w:rPr>
          <w:rFonts w:ascii="Times New Roman" w:hAnsi="Times New Roman" w:cs="Times New Roman"/>
          <w:b/>
          <w:bCs/>
          <w:sz w:val="22"/>
          <w:szCs w:val="22"/>
        </w:rPr>
        <w:t xml:space="preserve">: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t>
      </w:r>
      <w:r>
        <w:rPr>
          <w:rFonts w:ascii="Times New Roman" w:hAnsi="Times New Roman" w:cs="Times New Roman"/>
          <w:sz w:val="22"/>
          <w:szCs w:val="22"/>
        </w:rPr>
        <w:lastRenderedPageBreak/>
        <w:t xml:space="preserve">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predictions of the threshold of the </w:t>
      </w:r>
      <w:r w:rsidRPr="00ED0EB1">
        <w:rPr>
          <w:rStyle w:val="None"/>
          <w:rFonts w:ascii="Times New Roman" w:hAnsi="Times New Roman" w:cs="Times New Roman"/>
          <w:sz w:val="22"/>
          <w:szCs w:val="22"/>
        </w:rPr>
        <w:t>computational model</w:t>
      </w:r>
      <w:r>
        <w:rPr>
          <w:rStyle w:val="None"/>
          <w:rFonts w:ascii="Times New Roman" w:hAnsi="Times New Roman" w:cs="Times New Roman"/>
          <w:sz w:val="22"/>
          <w:szCs w:val="22"/>
        </w:rPr>
        <w:t xml:space="preserve"> (black squares)</w:t>
      </w:r>
      <w:r w:rsidRPr="00ED0EB1">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and </w:t>
      </w:r>
      <w:r w:rsidRPr="00ED0EB1">
        <w:rPr>
          <w:rStyle w:val="None"/>
          <w:rFonts w:ascii="Times New Roman" w:hAnsi="Times New Roman" w:cs="Times New Roman"/>
          <w:sz w:val="22"/>
          <w:szCs w:val="22"/>
        </w:rPr>
        <w:t xml:space="preserve">the corresponding </w:t>
      </w:r>
      <w:r>
        <w:rPr>
          <w:rStyle w:val="None"/>
          <w:rFonts w:ascii="Times New Roman" w:hAnsi="Times New Roman" w:cs="Times New Roman"/>
          <w:sz w:val="22"/>
          <w:szCs w:val="22"/>
        </w:rPr>
        <w:t xml:space="preserve">model </w:t>
      </w:r>
      <w:r w:rsidRPr="00ED0EB1">
        <w:rPr>
          <w:rStyle w:val="None"/>
          <w:rFonts w:ascii="Times New Roman" w:hAnsi="Times New Roman" w:cs="Times New Roman"/>
          <w:sz w:val="22"/>
          <w:szCs w:val="22"/>
        </w:rPr>
        <w:t>fit (</w:t>
      </w:r>
      <w:r>
        <w:rPr>
          <w:rStyle w:val="None"/>
          <w:rFonts w:ascii="Times New Roman" w:hAnsi="Times New Roman" w:cs="Times New Roman"/>
          <w:sz w:val="22"/>
          <w:szCs w:val="22"/>
        </w:rPr>
        <w:t xml:space="preserve">black </w:t>
      </w:r>
      <w:r w:rsidRPr="00ED0EB1">
        <w:rPr>
          <w:rStyle w:val="None"/>
          <w:rFonts w:ascii="Times New Roman" w:hAnsi="Times New Roman" w:cs="Times New Roman"/>
          <w:sz w:val="22"/>
          <w:szCs w:val="22"/>
        </w:rPr>
        <w:t>dashed line).</w:t>
      </w:r>
    </w:p>
    <w:p w14:paraId="5C29CA9D" w14:textId="525DD54E" w:rsidR="00C661B9" w:rsidRDefault="004705BB" w:rsidP="00723CC7">
      <w:pPr>
        <w:pStyle w:val="Default"/>
        <w:spacing w:before="0" w:after="270"/>
        <w:rPr>
          <w:rFonts w:ascii="Times New Roman" w:hAnsi="Times New Roman"/>
          <w:b/>
          <w:bCs/>
          <w:sz w:val="22"/>
          <w:szCs w:val="22"/>
        </w:rPr>
      </w:pPr>
      <w:commentRangeStart w:id="984"/>
      <w:r w:rsidRPr="009579D6">
        <w:rPr>
          <w:rFonts w:ascii="Times New Roman" w:hAnsi="Times New Roman" w:cs="Times New Roman"/>
          <w:b/>
          <w:bCs/>
          <w:sz w:val="22"/>
          <w:szCs w:val="22"/>
        </w:rPr>
        <w:t>Figure 5</w:t>
      </w:r>
      <w:commentRangeEnd w:id="984"/>
      <w:r w:rsidR="00AC46D2">
        <w:rPr>
          <w:rStyle w:val="CommentReference"/>
          <w:rFonts w:ascii="Times New Roman" w:hAnsi="Times New Roman" w:cs="Times New Roman"/>
          <w:color w:val="auto"/>
          <w14:textOutline w14:w="0" w14:cap="rnd" w14:cmpd="sng" w14:algn="ctr">
            <w14:noFill/>
            <w14:prstDash w14:val="solid"/>
            <w14:bevel/>
          </w14:textOutline>
        </w:rPr>
        <w:commentReference w:id="984"/>
      </w:r>
      <w:r w:rsidRPr="009579D6">
        <w:rPr>
          <w:rFonts w:ascii="Times New Roman" w:hAnsi="Times New Roman" w:cs="Times New Roman"/>
          <w:b/>
          <w:bCs/>
          <w:sz w:val="22"/>
          <w:szCs w:val="22"/>
        </w:rPr>
        <w:t>: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smooth curves show the fit to the function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r>
          <w:rPr>
            <w:rFonts w:ascii="Cambria Math" w:hAnsi="Cambria Math" w:cs="Times New Roman"/>
            <w:sz w:val="22"/>
            <w:szCs w:val="22"/>
          </w:rPr>
          <m:t>)</m:t>
        </m:r>
      </m:oMath>
      <w:r>
        <w:rPr>
          <w:rFonts w:ascii="Times New Roman" w:hAnsi="Times New Roman" w:cs="Times New Roman"/>
          <w:sz w:val="22"/>
          <w:szCs w:val="22"/>
        </w:rPr>
        <w:t>,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w:t>
      </w:r>
      <w:r w:rsidRPr="009579D6">
        <w:rPr>
          <w:rStyle w:val="None"/>
          <w:rFonts w:ascii="Times New Roman" w:hAnsi="Times New Roman" w:cs="Times New Roman"/>
          <w:sz w:val="22"/>
          <w:szCs w:val="22"/>
        </w:rPr>
        <w:t>.</w:t>
      </w:r>
      <w:r>
        <w:rPr>
          <w:rStyle w:val="None"/>
          <w:rFonts w:ascii="Times New Roman" w:hAnsi="Times New Roman" w:cs="Times New Roman"/>
          <w:sz w:val="22"/>
          <w:szCs w:val="22"/>
        </w:rPr>
        <w:t xml:space="preserve"> The parameters of the computational model were obtained separately for each observer by minimizing the mean square error between the mean observer thresholds and the predicted model thresholds for the six values of the covariance scalar.</w:t>
      </w:r>
    </w:p>
    <w:p w14:paraId="61477113" w14:textId="77777777" w:rsidR="00C661B9" w:rsidRPr="00723CC7" w:rsidRDefault="00C661B9" w:rsidP="00723CC7">
      <w:pPr>
        <w:pStyle w:val="Default"/>
        <w:spacing w:before="0" w:after="270"/>
        <w:rPr>
          <w:rStyle w:val="None"/>
          <w:rFonts w:ascii="Times New Roman" w:eastAsia="Times New Roman" w:hAnsi="Times New Roman" w:cs="Times New Roman"/>
          <w:sz w:val="22"/>
          <w:szCs w:val="22"/>
        </w:rPr>
      </w:pPr>
    </w:p>
    <w:p w14:paraId="4FBE107B" w14:textId="0C384557"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r w:rsidR="00EF2452">
        <w:rPr>
          <w:rFonts w:ascii="Times New Roman" w:hAnsi="Times New Roman"/>
          <w:b/>
          <w:bCs/>
          <w:sz w:val="22"/>
          <w:szCs w:val="22"/>
        </w:rPr>
        <w:t>:</w:t>
      </w:r>
    </w:p>
    <w:p w14:paraId="7E3B5D32" w14:textId="2B897EEA" w:rsidR="007F59EF" w:rsidRDefault="00EF2452" w:rsidP="00EF2452">
      <w:pPr>
        <w:pStyle w:val="Default"/>
        <w:spacing w:before="0" w:after="270"/>
        <w:rPr>
          <w:ins w:id="985" w:author="Brainard, David H" w:date="2021-01-18T12:12:00Z"/>
          <w:rStyle w:val="None"/>
          <w:rFonts w:ascii="Times New Roman" w:hAnsi="Times New Roman"/>
          <w:sz w:val="22"/>
          <w:szCs w:val="22"/>
        </w:rPr>
      </w:pPr>
      <w:r>
        <w:rPr>
          <w:rFonts w:ascii="Times New Roman" w:hAnsi="Times New Roman"/>
          <w:b/>
          <w:bCs/>
          <w:sz w:val="22"/>
          <w:szCs w:val="22"/>
        </w:rPr>
        <w:t xml:space="preserve">Measurement of human </w:t>
      </w:r>
      <w:r>
        <w:rPr>
          <w:rFonts w:ascii="Times New Roman" w:hAnsi="Times New Roman"/>
          <w:b/>
          <w:bCs/>
          <w:sz w:val="22"/>
          <w:szCs w:val="22"/>
          <w:lang w:val="fr-FR"/>
        </w:rPr>
        <w:t xml:space="preserve">object </w:t>
      </w:r>
      <w:r w:rsidR="001842DD">
        <w:rPr>
          <w:rFonts w:ascii="Times New Roman" w:hAnsi="Times New Roman"/>
          <w:b/>
          <w:bCs/>
          <w:sz w:val="22"/>
          <w:szCs w:val="22"/>
          <w:lang w:val="fr-FR"/>
        </w:rPr>
        <w:t>lightness</w:t>
      </w:r>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w:t>
      </w:r>
      <w:ins w:id="986" w:author="Brainard, David H" w:date="2021-01-18T12:26:00Z">
        <w:r w:rsidR="007A3F2E">
          <w:rPr>
            <w:rStyle w:val="None"/>
            <w:rFonts w:ascii="Times New Roman" w:hAnsi="Times New Roman"/>
            <w:sz w:val="22"/>
            <w:szCs w:val="22"/>
          </w:rPr>
          <w:t xml:space="preserve">supplmental </w:t>
        </w:r>
      </w:ins>
      <w:r>
        <w:rPr>
          <w:rStyle w:val="None"/>
          <w:rFonts w:ascii="Times New Roman" w:hAnsi="Times New Roman"/>
          <w:sz w:val="22"/>
          <w:szCs w:val="22"/>
        </w:rPr>
        <w:t>experiment</w:t>
      </w:r>
      <w:ins w:id="987" w:author="Brainard, David H" w:date="2021-01-18T12:11:00Z">
        <w:r w:rsidR="005C724F">
          <w:rPr>
            <w:rStyle w:val="None"/>
            <w:rFonts w:ascii="Times New Roman" w:hAnsi="Times New Roman"/>
            <w:sz w:val="22"/>
            <w:szCs w:val="22"/>
          </w:rPr>
          <w:t>, pre-registered as Experiment 2,</w:t>
        </w:r>
      </w:ins>
      <w:r>
        <w:rPr>
          <w:rStyle w:val="None"/>
          <w:rFonts w:ascii="Times New Roman" w:hAnsi="Times New Roman"/>
          <w:sz w:val="22"/>
          <w:szCs w:val="22"/>
        </w:rPr>
        <w:t xml:space="preserve"> </w:t>
      </w:r>
      <w:del w:id="988" w:author="Brainard, David H" w:date="2021-01-18T12:10:00Z">
        <w:r w:rsidDel="008822BC">
          <w:rPr>
            <w:rStyle w:val="None"/>
            <w:rFonts w:ascii="Times New Roman" w:hAnsi="Times New Roman"/>
            <w:sz w:val="22"/>
            <w:szCs w:val="22"/>
          </w:rPr>
          <w:delText>was the precursor of the experiment performed in the main paper.</w:delText>
        </w:r>
      </w:del>
      <w:ins w:id="989" w:author="Brainard, David H" w:date="2021-01-18T12:10:00Z">
        <w:r w:rsidR="008822BC">
          <w:rPr>
            <w:rStyle w:val="None"/>
            <w:rFonts w:ascii="Times New Roman" w:hAnsi="Times New Roman"/>
            <w:sz w:val="22"/>
            <w:szCs w:val="22"/>
          </w:rPr>
          <w:t>provided preliminary data that helped shape the design of the main experiment presented in the paper</w:t>
        </w:r>
      </w:ins>
      <w:ins w:id="990" w:author="Brainard, David H" w:date="2021-01-18T12:11:00Z">
        <w:r w:rsidR="005C724F">
          <w:rPr>
            <w:rStyle w:val="None"/>
            <w:rFonts w:ascii="Times New Roman" w:hAnsi="Times New Roman"/>
            <w:sz w:val="22"/>
            <w:szCs w:val="22"/>
          </w:rPr>
          <w:t xml:space="preserve"> (which was Experiment 3 of the pre-registration documents).</w:t>
        </w:r>
      </w:ins>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del w:id="991" w:author="Brainard, David H" w:date="2021-01-18T12:10:00Z">
        <w:r w:rsidR="001A6313" w:rsidDel="008822BC">
          <w:rPr>
            <w:rStyle w:val="None"/>
            <w:rFonts w:ascii="Times New Roman" w:hAnsi="Times New Roman"/>
            <w:sz w:val="22"/>
            <w:szCs w:val="22"/>
          </w:rPr>
          <w:delText xml:space="preserve">study </w:delText>
        </w:r>
      </w:del>
      <w:ins w:id="992" w:author="Brainard, David H" w:date="2021-01-18T12:10:00Z">
        <w:r w:rsidR="008822BC">
          <w:rPr>
            <w:rStyle w:val="None"/>
            <w:rFonts w:ascii="Times New Roman" w:hAnsi="Times New Roman"/>
            <w:sz w:val="22"/>
            <w:szCs w:val="22"/>
          </w:rPr>
          <w:t xml:space="preserve">determine </w:t>
        </w:r>
      </w:ins>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ins w:id="993" w:author="Brainard, David H" w:date="2021-01-18T12:13:00Z">
        <w:r w:rsidR="00DA27DA">
          <w:rPr>
            <w:rStyle w:val="None"/>
            <w:rFonts w:ascii="Times New Roman" w:hAnsi="Times New Roman"/>
            <w:sz w:val="22"/>
            <w:szCs w:val="22"/>
          </w:rPr>
          <w:t xml:space="preserve"> </w:t>
        </w:r>
      </w:ins>
      <w:del w:id="994" w:author="Brainard, David H" w:date="2021-01-18T12:13:00Z">
        <w:r w:rsidR="000031CF" w:rsidDel="00DA27DA">
          <w:rPr>
            <w:rStyle w:val="None"/>
            <w:rFonts w:ascii="Times New Roman" w:hAnsi="Times New Roman"/>
            <w:sz w:val="22"/>
            <w:szCs w:val="22"/>
          </w:rPr>
          <w:delText>.</w:delText>
        </w:r>
      </w:del>
      <w:del w:id="995" w:author="Brainard, David H" w:date="2021-01-18T12:14:00Z">
        <w:r w:rsidR="000031CF" w:rsidDel="00DA27DA">
          <w:rPr>
            <w:rStyle w:val="None"/>
            <w:rFonts w:ascii="Times New Roman" w:hAnsi="Times New Roman"/>
            <w:sz w:val="22"/>
            <w:szCs w:val="22"/>
          </w:rPr>
          <w:delText xml:space="preserve"> </w:delText>
        </w:r>
      </w:del>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ins w:id="996" w:author="Brainard, David H" w:date="2021-01-18T12:12:00Z">
        <w:r w:rsidR="007F59EF">
          <w:rPr>
            <w:rStyle w:val="None"/>
            <w:rFonts w:ascii="Times New Roman" w:hAnsi="Times New Roman"/>
            <w:sz w:val="22"/>
            <w:szCs w:val="22"/>
          </w:rPr>
          <w:t xml:space="preserve">It also studied the effect of </w:t>
        </w:r>
      </w:ins>
      <w:ins w:id="997" w:author="Brainard, David H" w:date="2021-01-18T12:14:00Z">
        <w:r w:rsidR="00DA27DA">
          <w:rPr>
            <w:rStyle w:val="None"/>
            <w:rFonts w:ascii="Times New Roman" w:hAnsi="Times New Roman"/>
            <w:sz w:val="22"/>
            <w:szCs w:val="22"/>
          </w:rPr>
          <w:t>inclusion or not of secondary reflections in the rendering process as well as and assessed the effect of implementing background variation across trials rather than across intervals.</w:t>
        </w:r>
      </w:ins>
    </w:p>
    <w:p w14:paraId="0AB3496A" w14:textId="77777777" w:rsidR="00D134C7" w:rsidRDefault="000031CF" w:rsidP="00EF2452">
      <w:pPr>
        <w:pStyle w:val="Default"/>
        <w:spacing w:before="0" w:after="270"/>
        <w:rPr>
          <w:ins w:id="998" w:author="Brainard, David H" w:date="2021-01-18T12:20:00Z"/>
          <w:rStyle w:val="None"/>
          <w:rFonts w:ascii="Times New Roman" w:hAnsi="Times New Roman"/>
          <w:sz w:val="22"/>
          <w:szCs w:val="22"/>
        </w:rPr>
      </w:pPr>
      <w:r>
        <w:rPr>
          <w:rStyle w:val="None"/>
          <w:rFonts w:ascii="Times New Roman" w:hAnsi="Times New Roman"/>
          <w:sz w:val="22"/>
          <w:szCs w:val="22"/>
        </w:rPr>
        <w:t xml:space="preserve">The </w:t>
      </w:r>
      <w:ins w:id="999" w:author="Brainard, David H" w:date="2021-01-18T12:19:00Z">
        <w:r w:rsidR="00D134C7">
          <w:rPr>
            <w:rStyle w:val="None"/>
            <w:rFonts w:ascii="Times New Roman" w:hAnsi="Times New Roman"/>
            <w:sz w:val="22"/>
            <w:szCs w:val="22"/>
          </w:rPr>
          <w:t xml:space="preserve">basic </w:t>
        </w:r>
      </w:ins>
      <w:r>
        <w:rPr>
          <w:rStyle w:val="None"/>
          <w:rFonts w:ascii="Times New Roman" w:hAnsi="Times New Roman"/>
          <w:sz w:val="22"/>
          <w:szCs w:val="22"/>
        </w:rPr>
        <w:t xml:space="preserve">methods were </w:t>
      </w:r>
      <w:ins w:id="1000" w:author="Brainard, David H" w:date="2021-01-18T12:12:00Z">
        <w:r w:rsidR="00417E5F">
          <w:rPr>
            <w:rStyle w:val="None"/>
            <w:rFonts w:ascii="Times New Roman" w:hAnsi="Times New Roman"/>
            <w:sz w:val="22"/>
            <w:szCs w:val="22"/>
          </w:rPr>
          <w:t>the</w:t>
        </w:r>
      </w:ins>
      <w:ins w:id="1001" w:author="Brainard, David H" w:date="2021-01-18T12:10:00Z">
        <w:r w:rsidR="008822BC">
          <w:rPr>
            <w:rStyle w:val="None"/>
            <w:rFonts w:ascii="Times New Roman" w:hAnsi="Times New Roman"/>
            <w:sz w:val="22"/>
            <w:szCs w:val="22"/>
          </w:rPr>
          <w:t xml:space="preserve"> </w:t>
        </w:r>
      </w:ins>
      <w:r>
        <w:rPr>
          <w:rStyle w:val="None"/>
          <w:rFonts w:ascii="Times New Roman" w:hAnsi="Times New Roman"/>
          <w:sz w:val="22"/>
          <w:szCs w:val="22"/>
        </w:rPr>
        <w:t>same as the experiment described in the main paper</w:t>
      </w:r>
      <w:del w:id="1002" w:author="Brainard, David H" w:date="2021-01-18T12:15:00Z">
        <w:r w:rsidDel="00542154">
          <w:rPr>
            <w:rStyle w:val="None"/>
            <w:rFonts w:ascii="Times New Roman" w:hAnsi="Times New Roman"/>
            <w:sz w:val="22"/>
            <w:szCs w:val="22"/>
          </w:rPr>
          <w:delText xml:space="preserve">. </w:delText>
        </w:r>
      </w:del>
      <w:ins w:id="1003" w:author="Brainard, David H" w:date="2021-01-18T12:19:00Z">
        <w:r w:rsidR="00D134C7">
          <w:rPr>
            <w:rStyle w:val="None"/>
            <w:rFonts w:ascii="Times New Roman" w:hAnsi="Times New Roman"/>
            <w:sz w:val="22"/>
            <w:szCs w:val="22"/>
          </w:rPr>
          <w:t>. The practice session was slightly different, with</w:t>
        </w:r>
        <w:commentRangeStart w:id="1004"/>
        <w:r w:rsidR="00D134C7">
          <w:rPr>
            <w:rStyle w:val="None"/>
            <w:rFonts w:ascii="Times New Roman" w:hAnsi="Times New Roman"/>
            <w:sz w:val="22"/>
            <w:szCs w:val="22"/>
          </w:rPr>
          <w:t xml:space="preserve"> three acquisitions of </w:t>
        </w:r>
        <w:commentRangeEnd w:id="1004"/>
        <w:r w:rsidR="00D134C7">
          <w:rPr>
            <w:rStyle w:val="CommentReference"/>
            <w:rFonts w:ascii="Times New Roman" w:hAnsi="Times New Roman" w:cs="Times New Roman"/>
            <w:color w:val="auto"/>
            <w14:textOutline w14:w="0" w14:cap="rnd" w14:cmpd="sng" w14:algn="ctr">
              <w14:noFill/>
              <w14:prstDash w14:val="solid"/>
              <w14:bevel/>
            </w14:textOutline>
          </w:rPr>
          <w:commentReference w:id="1004"/>
        </w:r>
        <w:r w:rsidR="00D134C7">
          <w:rPr>
            <w:rStyle w:val="None"/>
            <w:rFonts w:ascii="Times New Roman" w:hAnsi="Times New Roman"/>
            <w:sz w:val="22"/>
            <w:szCs w:val="22"/>
          </w:rPr>
          <w:t>the practice session was performed with the images in Condition 1.</w:t>
        </w:r>
      </w:ins>
      <w:commentRangeStart w:id="1005"/>
      <w:ins w:id="1006" w:author="Brainard, David H" w:date="2021-01-18T12:15:00Z">
        <w:r w:rsidR="00542154">
          <w:rPr>
            <w:rStyle w:val="None"/>
            <w:rFonts w:ascii="Times New Roman" w:hAnsi="Times New Roman"/>
            <w:sz w:val="22"/>
            <w:szCs w:val="22"/>
          </w:rPr>
          <w:t xml:space="preserve"> </w:t>
        </w:r>
      </w:ins>
      <w:commentRangeEnd w:id="1005"/>
      <w:ins w:id="1007" w:author="Brainard, David H" w:date="2021-01-18T12:20:00Z">
        <w:r w:rsidR="00D134C7">
          <w:rPr>
            <w:rStyle w:val="CommentReference"/>
            <w:rFonts w:ascii="Times New Roman" w:hAnsi="Times New Roman" w:cs="Times New Roman"/>
            <w:color w:val="auto"/>
            <w14:textOutline w14:w="0" w14:cap="rnd" w14:cmpd="sng" w14:algn="ctr">
              <w14:noFill/>
              <w14:prstDash w14:val="solid"/>
              <w14:bevel/>
            </w14:textOutline>
          </w:rPr>
          <w:commentReference w:id="1005"/>
        </w:r>
      </w:ins>
    </w:p>
    <w:p w14:paraId="498B13E0" w14:textId="2C041797"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for were measured for three specific types of background variation</w:t>
      </w:r>
      <w:ins w:id="1008" w:author="Brainard, David H" w:date="2021-01-18T12:26:00Z">
        <w:r w:rsidR="00B42048">
          <w:rPr>
            <w:rStyle w:val="None"/>
            <w:rFonts w:ascii="Times New Roman" w:hAnsi="Times New Roman"/>
            <w:sz w:val="22"/>
            <w:szCs w:val="22"/>
          </w:rPr>
          <w:t xml:space="preserve"> </w:t>
        </w:r>
      </w:ins>
      <w:del w:id="1009" w:author="Brainard, David H" w:date="2021-01-18T12:26:00Z">
        <w:r w:rsidR="00CE408E" w:rsidDel="00B42048">
          <w:rPr>
            <w:rStyle w:val="None"/>
            <w:rFonts w:ascii="Times New Roman" w:hAnsi="Times New Roman"/>
            <w:sz w:val="22"/>
            <w:szCs w:val="22"/>
          </w:rPr>
          <w:delText>s</w:delText>
        </w:r>
        <w:r w:rsidR="00EF2452" w:rsidDel="00B42048">
          <w:rPr>
            <w:rStyle w:val="None"/>
            <w:rFonts w:ascii="Times New Roman" w:hAnsi="Times New Roman"/>
            <w:sz w:val="22"/>
            <w:szCs w:val="22"/>
          </w:rPr>
          <w:delText xml:space="preserve"> </w:delText>
        </w:r>
      </w:del>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ins w:id="1010" w:author="Brainard, David H" w:date="2021-01-18T12:11:00Z">
        <w:r w:rsidR="008822BC">
          <w:rPr>
            <w:rStyle w:val="None"/>
            <w:rFonts w:ascii="Times New Roman" w:hAnsi="Times New Roman"/>
            <w:sz w:val="22"/>
            <w:szCs w:val="22"/>
          </w:rPr>
          <w:t xml:space="preserve">the covariance </w:t>
        </w:r>
      </w:ins>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ins w:id="1011" w:author="Brainard, David H" w:date="2021-01-18T12:16:00Z">
        <w:r w:rsidR="008367E5">
          <w:rPr>
            <w:rStyle w:val="None"/>
            <w:rFonts w:ascii="Times New Roman" w:hAnsi="Times New Roman"/>
            <w:sz w:val="22"/>
            <w:szCs w:val="22"/>
          </w:rPr>
          <w:t xml:space="preserve"> </w:t>
        </w:r>
      </w:ins>
    </w:p>
    <w:p w14:paraId="2303F9B9" w14:textId="55FCBF5D"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ins w:id="1012" w:author="Brainard, David H" w:date="2021-01-18T12:18:00Z">
        <w:r w:rsidR="007E5B3F">
          <w:rPr>
            <w:rStyle w:val="None"/>
            <w:rFonts w:ascii="Times New Roman" w:hAnsi="Times New Roman"/>
            <w:sz w:val="22"/>
            <w:szCs w:val="22"/>
          </w:rPr>
          <w:t>The background variation corresponded to covar</w:t>
        </w:r>
      </w:ins>
      <w:ins w:id="1013" w:author="Brainard, David H" w:date="2021-01-18T12:30:00Z">
        <w:r w:rsidR="007E6751">
          <w:rPr>
            <w:rStyle w:val="None"/>
            <w:rFonts w:ascii="Times New Roman" w:hAnsi="Times New Roman"/>
            <w:sz w:val="22"/>
            <w:szCs w:val="22"/>
          </w:rPr>
          <w:t>i</w:t>
        </w:r>
      </w:ins>
      <w:ins w:id="1014" w:author="Brainard, David H" w:date="2021-01-18T12:18:00Z">
        <w:r w:rsidR="007E5B3F">
          <w:rPr>
            <w:rStyle w:val="None"/>
            <w:rFonts w:ascii="Times New Roman" w:hAnsi="Times New Roman"/>
            <w:sz w:val="22"/>
            <w:szCs w:val="22"/>
          </w:rPr>
          <w:t>ance scale factor equal to 1.</w:t>
        </w:r>
      </w:ins>
      <w:del w:id="1015" w:author="Brainard, David H" w:date="2021-01-18T12:18:00Z">
        <w:r w:rsidR="00DC5C64" w:rsidDel="007E5B3F">
          <w:rPr>
            <w:rStyle w:val="None"/>
            <w:rFonts w:ascii="Times New Roman" w:hAnsi="Times New Roman"/>
            <w:sz w:val="22"/>
            <w:szCs w:val="22"/>
          </w:rPr>
          <w:delText xml:space="preserve">This condition was same as the </w:delText>
        </w:r>
        <w:r w:rsidR="00C457C3" w:rsidDel="007E5B3F">
          <w:rPr>
            <w:rStyle w:val="None"/>
            <w:rFonts w:ascii="Times New Roman" w:hAnsi="Times New Roman"/>
            <w:sz w:val="22"/>
            <w:szCs w:val="22"/>
          </w:rPr>
          <w:delText>experiment described in the main paper with scale</w:delText>
        </w:r>
        <w:r w:rsidR="00A8782C" w:rsidDel="007E5B3F">
          <w:rPr>
            <w:rStyle w:val="None"/>
            <w:rFonts w:ascii="Times New Roman" w:hAnsi="Times New Roman"/>
            <w:sz w:val="22"/>
            <w:szCs w:val="22"/>
          </w:rPr>
          <w:delText xml:space="preserve"> </w:delText>
        </w:r>
        <w:r w:rsidR="00C457C3" w:rsidDel="007E5B3F">
          <w:rPr>
            <w:rStyle w:val="None"/>
            <w:rFonts w:ascii="Times New Roman" w:hAnsi="Times New Roman"/>
            <w:sz w:val="22"/>
            <w:szCs w:val="22"/>
          </w:rPr>
          <w:delText>factor equal to 1.</w:delText>
        </w:r>
      </w:del>
    </w:p>
    <w:p w14:paraId="6A8FF529" w14:textId="47789D2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ins w:id="1016" w:author="Brainard, David H" w:date="2021-01-18T12:17:00Z">
        <w:r w:rsidR="007E5B3F">
          <w:rPr>
            <w:rStyle w:val="None"/>
            <w:rFonts w:ascii="Times New Roman" w:hAnsi="Times New Roman"/>
            <w:sz w:val="22"/>
            <w:szCs w:val="22"/>
          </w:rPr>
          <w:t>s</w:t>
        </w:r>
      </w:ins>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images</w:t>
      </w:r>
      <w:del w:id="1017" w:author="Brainard, David H" w:date="2021-01-18T12:17:00Z">
        <w:r w:rsidDel="007E5B3F">
          <w:rPr>
            <w:rStyle w:val="None"/>
            <w:rFonts w:ascii="Times New Roman" w:hAnsi="Times New Roman"/>
            <w:sz w:val="22"/>
            <w:szCs w:val="22"/>
          </w:rPr>
          <w:delText xml:space="preserve"> </w:delText>
        </w:r>
      </w:del>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ins w:id="1018" w:author="Brainard, David H" w:date="2021-01-18T12:17:00Z">
        <w:r w:rsidR="007E5B3F">
          <w:rPr>
            <w:rStyle w:val="None"/>
            <w:rFonts w:ascii="Times New Roman" w:hAnsi="Times New Roman"/>
            <w:sz w:val="22"/>
            <w:szCs w:val="22"/>
          </w:rPr>
          <w:t xml:space="preserve"> was included in the rendering.</w:t>
        </w:r>
      </w:ins>
      <w:del w:id="1019" w:author="Brainard, David H" w:date="2021-01-18T12:17:00Z">
        <w:r w:rsidDel="007E5B3F">
          <w:rPr>
            <w:rStyle w:val="None"/>
            <w:rFonts w:ascii="Times New Roman" w:hAnsi="Times New Roman"/>
            <w:sz w:val="22"/>
            <w:szCs w:val="22"/>
          </w:rPr>
          <w:delText>.</w:delText>
        </w:r>
      </w:del>
      <w:r>
        <w:rPr>
          <w:rStyle w:val="None"/>
          <w:rFonts w:ascii="Times New Roman" w:hAnsi="Times New Roman"/>
          <w:sz w:val="22"/>
          <w:szCs w:val="22"/>
        </w:rPr>
        <w:t xml:space="preserve"> We also measured the thresholds without secondary reflections for these two conditions. We call these conditions Condition 2a and 3a.</w:t>
      </w:r>
      <w:ins w:id="1020" w:author="Brainard, David H" w:date="2021-01-18T12:17:00Z">
        <w:r w:rsidR="007E5B3F">
          <w:rPr>
            <w:rStyle w:val="None"/>
            <w:rFonts w:ascii="Times New Roman" w:hAnsi="Times New Roman"/>
            <w:sz w:val="22"/>
            <w:szCs w:val="22"/>
          </w:rPr>
          <w:t xml:space="preserve"> </w:t>
        </w:r>
      </w:ins>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ins w:id="1021" w:author="Brainard, David H" w:date="2021-01-18T12:18:00Z">
        <w:r w:rsidR="00B80AEE">
          <w:rPr>
            <w:rStyle w:val="None"/>
            <w:rFonts w:ascii="Times New Roman" w:hAnsi="Times New Roman"/>
            <w:sz w:val="22"/>
            <w:szCs w:val="22"/>
          </w:rPr>
          <w:t xml:space="preserve"> Condition 3a was the same as the experiment reported in the main paper for covariance scalar equal to 1.</w:t>
        </w:r>
      </w:ins>
    </w:p>
    <w:p w14:paraId="3453B382" w14:textId="6020A4BD" w:rsidR="00EF2452" w:rsidDel="00D134C7" w:rsidRDefault="002C2B85" w:rsidP="00EF2452">
      <w:pPr>
        <w:pStyle w:val="Body"/>
        <w:spacing w:before="0" w:after="160"/>
        <w:rPr>
          <w:del w:id="1022" w:author="Brainard, David H" w:date="2021-01-18T12:21:00Z"/>
          <w:rStyle w:val="None"/>
          <w:rFonts w:ascii="Times New Roman" w:hAnsi="Times New Roman"/>
          <w:sz w:val="22"/>
          <w:szCs w:val="22"/>
        </w:rPr>
      </w:pPr>
      <w:del w:id="1023" w:author="Brainard, David H" w:date="2021-01-18T12:21:00Z">
        <w:r w:rsidDel="00D134C7">
          <w:rPr>
            <w:rFonts w:ascii="Times New Roman" w:hAnsi="Times New Roman"/>
            <w:b/>
            <w:bCs/>
            <w:sz w:val="22"/>
            <w:szCs w:val="22"/>
          </w:rPr>
          <w:delText xml:space="preserve">Observer </w:delText>
        </w:r>
        <w:r w:rsidR="00EF2452" w:rsidDel="00D134C7">
          <w:rPr>
            <w:rFonts w:ascii="Times New Roman" w:hAnsi="Times New Roman"/>
            <w:b/>
            <w:bCs/>
            <w:sz w:val="22"/>
            <w:szCs w:val="22"/>
          </w:rPr>
          <w:delText xml:space="preserve">Recruitment and Exclusion: </w:delText>
        </w:r>
      </w:del>
      <w:del w:id="1024" w:author="Brainard, David H" w:date="2021-01-18T12:19:00Z">
        <w:r w:rsidR="00EF2452" w:rsidDel="00D134C7">
          <w:rPr>
            <w:rStyle w:val="None"/>
            <w:rFonts w:ascii="Times New Roman" w:hAnsi="Times New Roman"/>
            <w:sz w:val="22"/>
            <w:szCs w:val="22"/>
          </w:rPr>
          <w:delText xml:space="preserve">Same as </w:delText>
        </w:r>
        <w:r w:rsidR="00957661" w:rsidDel="00D134C7">
          <w:rPr>
            <w:rStyle w:val="None"/>
            <w:rFonts w:ascii="Times New Roman" w:hAnsi="Times New Roman"/>
            <w:sz w:val="22"/>
            <w:szCs w:val="22"/>
          </w:rPr>
          <w:delText>for the main experiment</w:delText>
        </w:r>
        <w:r w:rsidR="00EF2452" w:rsidDel="00D134C7">
          <w:rPr>
            <w:rStyle w:val="None"/>
            <w:rFonts w:ascii="Times New Roman" w:hAnsi="Times New Roman"/>
            <w:sz w:val="22"/>
            <w:szCs w:val="22"/>
          </w:rPr>
          <w:delText xml:space="preserve">, </w:delText>
        </w:r>
        <w:commentRangeStart w:id="1025"/>
        <w:r w:rsidR="00EF2452" w:rsidDel="00D134C7">
          <w:rPr>
            <w:rStyle w:val="None"/>
            <w:rFonts w:ascii="Times New Roman" w:hAnsi="Times New Roman"/>
            <w:sz w:val="22"/>
            <w:szCs w:val="22"/>
          </w:rPr>
          <w:delText xml:space="preserve">except the three acquisition of </w:delText>
        </w:r>
        <w:commentRangeEnd w:id="1025"/>
        <w:r w:rsidR="00542154" w:rsidDel="00D134C7">
          <w:rPr>
            <w:rStyle w:val="CommentReference"/>
            <w:rFonts w:ascii="Times New Roman" w:hAnsi="Times New Roman" w:cs="Times New Roman"/>
            <w:color w:val="auto"/>
            <w14:textOutline w14:w="0" w14:cap="rnd" w14:cmpd="sng" w14:algn="ctr">
              <w14:noFill/>
              <w14:prstDash w14:val="solid"/>
              <w14:bevel/>
            </w14:textOutline>
          </w:rPr>
          <w:commentReference w:id="1025"/>
        </w:r>
        <w:r w:rsidR="00EF2452" w:rsidDel="00D134C7">
          <w:rPr>
            <w:rStyle w:val="None"/>
            <w:rFonts w:ascii="Times New Roman" w:hAnsi="Times New Roman"/>
            <w:sz w:val="22"/>
            <w:szCs w:val="22"/>
          </w:rPr>
          <w:delText>the practice session was performed with the images in Condition 1.</w:delText>
        </w:r>
      </w:del>
    </w:p>
    <w:p w14:paraId="7C445DC7" w14:textId="3582F0D6" w:rsidR="00F55602" w:rsidRDefault="00EF2452">
      <w:pPr>
        <w:pStyle w:val="Body"/>
        <w:spacing w:after="160"/>
        <w:rPr>
          <w:rFonts w:ascii="Times New Roman" w:hAnsi="Times New Roman" w:cs="Times New Roman"/>
          <w:sz w:val="22"/>
          <w:szCs w:val="22"/>
        </w:rPr>
      </w:pPr>
      <w:r w:rsidRPr="004B096D">
        <w:rPr>
          <w:rStyle w:val="None"/>
          <w:rFonts w:ascii="Times New Roman" w:hAnsi="Times New Roman"/>
          <w:b/>
          <w:bCs/>
          <w:sz w:val="22"/>
          <w:szCs w:val="22"/>
        </w:rPr>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ins w:id="1026" w:author="Brainard, David H" w:date="2021-01-18T12:21:00Z">
        <w:r w:rsidR="002E3EBC">
          <w:rPr>
            <w:rFonts w:ascii="Times New Roman" w:hAnsi="Times New Roman" w:cs="Times New Roman"/>
            <w:sz w:val="22"/>
            <w:szCs w:val="22"/>
          </w:rPr>
          <w:t>the f</w:t>
        </w:r>
      </w:ins>
      <w:del w:id="1027" w:author="Brainard, David H" w:date="2021-01-18T12:21:00Z">
        <w:r w:rsidRPr="00A16544" w:rsidDel="002E3EBC">
          <w:rPr>
            <w:rFonts w:ascii="Times New Roman" w:hAnsi="Times New Roman" w:cs="Times New Roman"/>
            <w:sz w:val="22"/>
            <w:szCs w:val="22"/>
          </w:rPr>
          <w:delText>f</w:delText>
        </w:r>
      </w:del>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ins w:id="1028" w:author="Brainard, David H" w:date="2021-01-18T12:22:00Z">
        <w:r w:rsidR="002E3EBC">
          <w:rPr>
            <w:rFonts w:ascii="Times New Roman" w:hAnsi="Times New Roman" w:cs="Times New Roman"/>
            <w:sz w:val="22"/>
            <w:szCs w:val="22"/>
          </w:rPr>
          <w:t>s</w:t>
        </w:r>
      </w:ins>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ins w:id="1029" w:author="Brainard, David H" w:date="2021-01-18T12:22:00Z">
        <w:r w:rsidR="002E3EBC">
          <w:rPr>
            <w:rFonts w:ascii="Times New Roman" w:hAnsi="Times New Roman" w:cs="Times New Roman"/>
            <w:sz w:val="22"/>
            <w:szCs w:val="22"/>
          </w:rPr>
          <w:t>s</w:t>
        </w:r>
      </w:ins>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ins w:id="1030" w:author="Brainard, David H" w:date="2021-01-18T12:22:00Z">
        <w:r w:rsidR="002E3EBC">
          <w:rPr>
            <w:rFonts w:ascii="Times New Roman" w:hAnsi="Times New Roman" w:cs="Times New Roman"/>
            <w:sz w:val="22"/>
            <w:szCs w:val="22"/>
          </w:rPr>
          <w:t>s</w:t>
        </w:r>
      </w:ins>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ins w:id="1031" w:author="Brainard, David H" w:date="2021-01-18T12:22:00Z">
        <w:r w:rsidR="002E3EBC">
          <w:rPr>
            <w:rFonts w:ascii="Times New Roman" w:hAnsi="Times New Roman" w:cs="Times New Roman"/>
            <w:sz w:val="22"/>
            <w:szCs w:val="22"/>
          </w:rPr>
          <w:t>s</w:t>
        </w:r>
      </w:ins>
      <w:r w:rsidRPr="00A16544">
        <w:rPr>
          <w:rFonts w:ascii="Times New Roman" w:hAnsi="Times New Roman" w:cs="Times New Roman"/>
          <w:sz w:val="22"/>
          <w:szCs w:val="22"/>
        </w:rPr>
        <w:t xml:space="preserve"> 2 and 2a were much smaller</w:t>
      </w:r>
      <w:ins w:id="1032" w:author="Brainard, David H" w:date="2021-01-18T12:22:00Z">
        <w:r w:rsidR="002E3EBC">
          <w:rPr>
            <w:rFonts w:ascii="Times New Roman" w:hAnsi="Times New Roman" w:cs="Times New Roman"/>
            <w:sz w:val="22"/>
            <w:szCs w:val="22"/>
          </w:rPr>
          <w:t>,</w:t>
        </w:r>
      </w:ins>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ins w:id="1033" w:author="Brainard, David H" w:date="2021-01-18T12:22:00Z">
        <w:r w:rsidR="002E3EBC">
          <w:rPr>
            <w:rFonts w:ascii="Times New Roman" w:hAnsi="Times New Roman" w:cs="Times New Roman"/>
            <w:sz w:val="22"/>
            <w:szCs w:val="22"/>
          </w:rPr>
          <w:t xml:space="preserve">of each other </w:t>
        </w:r>
      </w:ins>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ins w:id="1034" w:author="Brainard, David H" w:date="2021-01-18T12:22:00Z">
        <w:r w:rsidR="002E3EBC">
          <w:rPr>
            <w:rFonts w:ascii="Times New Roman" w:hAnsi="Times New Roman" w:cs="Times New Roman"/>
            <w:sz w:val="22"/>
            <w:szCs w:val="22"/>
          </w:rPr>
          <w:t>s</w:t>
        </w:r>
      </w:ins>
      <w:r w:rsidR="007C7E5C" w:rsidRPr="00A16544">
        <w:rPr>
          <w:rFonts w:ascii="Times New Roman" w:hAnsi="Times New Roman" w:cs="Times New Roman"/>
          <w:sz w:val="22"/>
          <w:szCs w:val="22"/>
        </w:rPr>
        <w:t xml:space="preserve"> for Condition</w:t>
      </w:r>
      <w:ins w:id="1035" w:author="Brainard, David H" w:date="2021-01-18T12:22:00Z">
        <w:r w:rsidR="002E3EBC">
          <w:rPr>
            <w:rFonts w:ascii="Times New Roman" w:hAnsi="Times New Roman" w:cs="Times New Roman"/>
            <w:sz w:val="22"/>
            <w:szCs w:val="22"/>
          </w:rPr>
          <w:t>s</w:t>
        </w:r>
      </w:ins>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ins w:id="1036" w:author="Brainard, David H" w:date="2021-01-18T12:22:00Z">
        <w:r w:rsidR="002E3EBC">
          <w:rPr>
            <w:rFonts w:ascii="Times New Roman" w:hAnsi="Times New Roman" w:cs="Times New Roman"/>
            <w:sz w:val="22"/>
            <w:szCs w:val="22"/>
          </w:rPr>
          <w:t>s</w:t>
        </w:r>
      </w:ins>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ins w:id="1037" w:author="Brainard, David H" w:date="2021-01-18T12:22:00Z">
        <w:r w:rsidR="002E3EBC">
          <w:rPr>
            <w:rFonts w:ascii="Times New Roman" w:hAnsi="Times New Roman" w:cs="Times New Roman"/>
            <w:sz w:val="22"/>
            <w:szCs w:val="22"/>
          </w:rPr>
          <w:t>s</w:t>
        </w:r>
      </w:ins>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ins w:id="1038" w:author="Brainard, David H" w:date="2021-01-18T12:23:00Z">
        <w:r w:rsidR="002E3EBC">
          <w:rPr>
            <w:rFonts w:ascii="Times New Roman" w:hAnsi="Times New Roman" w:cs="Times New Roman"/>
            <w:sz w:val="22"/>
            <w:szCs w:val="22"/>
          </w:rPr>
          <w:t xml:space="preserve">across trials </w:t>
        </w:r>
      </w:ins>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del w:id="1039" w:author="Brainard, David H" w:date="2021-01-18T12:23:00Z">
        <w:r w:rsidRPr="00A16544" w:rsidDel="002E3EBC">
          <w:rPr>
            <w:rFonts w:ascii="Times New Roman" w:hAnsi="Times New Roman" w:cs="Times New Roman"/>
            <w:sz w:val="22"/>
            <w:szCs w:val="22"/>
          </w:rPr>
          <w:delText xml:space="preserve">This </w:delText>
        </w:r>
      </w:del>
      <w:ins w:id="1040" w:author="Brainard, David H" w:date="2021-01-18T12:23:00Z">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ins>
      <w:r w:rsidRPr="00A16544">
        <w:rPr>
          <w:rFonts w:ascii="Times New Roman" w:hAnsi="Times New Roman" w:cs="Times New Roman"/>
          <w:sz w:val="22"/>
          <w:szCs w:val="22"/>
        </w:rPr>
        <w:t xml:space="preserve">effect </w:t>
      </w:r>
      <w:del w:id="1041" w:author="Brainard, David H" w:date="2021-01-18T12:23:00Z">
        <w:r w:rsidRPr="00A16544" w:rsidDel="002E3EBC">
          <w:rPr>
            <w:rFonts w:ascii="Times New Roman" w:hAnsi="Times New Roman" w:cs="Times New Roman"/>
            <w:sz w:val="22"/>
            <w:szCs w:val="22"/>
          </w:rPr>
          <w:delText>persists even when</w:delText>
        </w:r>
      </w:del>
      <w:ins w:id="1042" w:author="Brainard, David H" w:date="2021-01-18T12:23:00Z">
        <w:r w:rsidR="002E3EBC">
          <w:rPr>
            <w:rFonts w:ascii="Times New Roman" w:hAnsi="Times New Roman" w:cs="Times New Roman"/>
            <w:sz w:val="22"/>
            <w:szCs w:val="22"/>
          </w:rPr>
          <w:t>is similar when the rendering is performed with and without</w:t>
        </w:r>
      </w:ins>
      <w:r w:rsidRPr="00A16544">
        <w:rPr>
          <w:rFonts w:ascii="Times New Roman" w:hAnsi="Times New Roman" w:cs="Times New Roman"/>
          <w:sz w:val="22"/>
          <w:szCs w:val="22"/>
        </w:rPr>
        <w:t xml:space="preserve"> </w:t>
      </w:r>
      <w:del w:id="1043" w:author="Brainard, David H" w:date="2021-01-18T12:23:00Z">
        <w:r w:rsidRPr="00A16544" w:rsidDel="002E3EBC">
          <w:rPr>
            <w:rFonts w:ascii="Times New Roman" w:hAnsi="Times New Roman" w:cs="Times New Roman"/>
            <w:sz w:val="22"/>
            <w:szCs w:val="22"/>
          </w:rPr>
          <w:delText xml:space="preserve">the </w:delText>
        </w:r>
      </w:del>
      <w:r w:rsidRPr="00A16544">
        <w:rPr>
          <w:rFonts w:ascii="Times New Roman" w:hAnsi="Times New Roman" w:cs="Times New Roman"/>
          <w:sz w:val="22"/>
          <w:szCs w:val="22"/>
        </w:rPr>
        <w:t>secondary reflections</w:t>
      </w:r>
      <w:del w:id="1044" w:author="Brainard, David H" w:date="2021-01-18T12:23:00Z">
        <w:r w:rsidRPr="00A16544" w:rsidDel="002E3EBC">
          <w:rPr>
            <w:rFonts w:ascii="Times New Roman" w:hAnsi="Times New Roman" w:cs="Times New Roman"/>
            <w:sz w:val="22"/>
            <w:szCs w:val="22"/>
          </w:rPr>
          <w:delText xml:space="preserve"> are switched off</w:delText>
        </w:r>
      </w:del>
      <w:r w:rsidRPr="00A16544">
        <w:rPr>
          <w:rFonts w:ascii="Times New Roman" w:hAnsi="Times New Roman" w:cs="Times New Roman"/>
          <w:sz w:val="22"/>
          <w:szCs w:val="22"/>
        </w:rPr>
        <w:t xml:space="preserve">, indicating the effect is due to the spectral change in the background and not due to the variation in the amount of light being reflected from the target </w:t>
      </w:r>
      <w:ins w:id="1045" w:author="Brainard, David H" w:date="2021-01-18T12:23:00Z">
        <w:r w:rsidR="002E3EBC">
          <w:rPr>
            <w:rFonts w:ascii="Times New Roman" w:hAnsi="Times New Roman" w:cs="Times New Roman"/>
            <w:sz w:val="22"/>
            <w:szCs w:val="22"/>
          </w:rPr>
          <w:t xml:space="preserve">object </w:t>
        </w:r>
      </w:ins>
      <w:r w:rsidRPr="00A16544">
        <w:rPr>
          <w:rFonts w:ascii="Times New Roman" w:hAnsi="Times New Roman" w:cs="Times New Roman"/>
          <w:sz w:val="22"/>
          <w:szCs w:val="22"/>
        </w:rPr>
        <w:t>surface.</w:t>
      </w:r>
      <w:ins w:id="1046" w:author="Brainard, David H" w:date="2021-01-18T12:23:00Z">
        <w:r w:rsidR="002E3EBC">
          <w:rPr>
            <w:rFonts w:ascii="Times New Roman" w:hAnsi="Times New Roman" w:cs="Times New Roman"/>
            <w:sz w:val="22"/>
            <w:szCs w:val="22"/>
          </w:rPr>
          <w:t xml:space="preserve"> In the main experments, we render</w:t>
        </w:r>
      </w:ins>
      <w:ins w:id="1047" w:author="Brainard, David H" w:date="2021-01-18T12:24:00Z">
        <w:r w:rsidR="002E3EBC">
          <w:rPr>
            <w:rFonts w:ascii="Times New Roman" w:hAnsi="Times New Roman" w:cs="Times New Roman"/>
            <w:sz w:val="22"/>
            <w:szCs w:val="22"/>
          </w:rPr>
          <w:t>ed without secondary reflections to avoid introducing such variability.</w:t>
        </w:r>
      </w:ins>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18CE51C5" w14:textId="77777777" w:rsidR="00EF2452" w:rsidRPr="00A16544" w:rsidRDefault="00003073" w:rsidP="00EF2452">
      <w:pPr>
        <w:pStyle w:val="Body"/>
        <w:spacing w:after="160"/>
        <w:rPr>
          <w:rStyle w:val="None"/>
          <w:rFonts w:ascii="Times New Roman" w:hAnsi="Times New Roman" w:cs="Times New Roman"/>
          <w:sz w:val="22"/>
          <w:szCs w:val="22"/>
        </w:rPr>
      </w:pPr>
      <w:commentRangeStart w:id="1048"/>
      <w:commentRangeEnd w:id="1048"/>
      <w:r>
        <w:rPr>
          <w:rStyle w:val="CommentReference"/>
          <w:rFonts w:ascii="Times New Roman" w:hAnsi="Times New Roman" w:cs="Times New Roman"/>
          <w:color w:val="auto"/>
          <w14:textOutline w14:w="0" w14:cap="rnd" w14:cmpd="sng" w14:algn="ctr">
            <w14:noFill/>
            <w14:prstDash w14:val="solid"/>
            <w14:bevel/>
          </w14:textOutline>
        </w:rPr>
        <w:commentReference w:id="1048"/>
      </w:r>
    </w:p>
    <w:p w14:paraId="7688E15C" w14:textId="4DFB2746" w:rsidR="00CC0064" w:rsidRPr="005A56FB" w:rsidRDefault="00E3166E" w:rsidP="00CC0064">
      <w:pPr>
        <w:rPr>
          <w:rStyle w:val="None"/>
          <w:rFonts w:cs="Arial Unicode MS"/>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del w:id="1049" w:author="Brainard, David H" w:date="2021-01-18T12:26:00Z">
        <w:r w:rsidRPr="006D7ABE" w:rsidDel="007A3F2E">
          <w:rPr>
            <w:color w:val="000000"/>
            <w:sz w:val="22"/>
            <w:szCs w:val="22"/>
          </w:rPr>
          <w:delText>Two e</w:delText>
        </w:r>
      </w:del>
      <w:ins w:id="1050" w:author="Brainard, David H" w:date="2021-01-18T12:26:00Z">
        <w:r w:rsidR="007A3F2E">
          <w:rPr>
            <w:color w:val="000000"/>
            <w:sz w:val="22"/>
            <w:szCs w:val="22"/>
          </w:rPr>
          <w:t>E</w:t>
        </w:r>
      </w:ins>
      <w:r w:rsidRPr="006D7ABE">
        <w:rPr>
          <w:color w:val="000000"/>
          <w:sz w:val="22"/>
          <w:szCs w:val="22"/>
        </w:rPr>
        <w:t xml:space="preserve">xample </w:t>
      </w:r>
      <w:del w:id="1051" w:author="Brainard, David H" w:date="2021-01-18T12:26:00Z">
        <w:r w:rsidRPr="006D7ABE" w:rsidDel="007A3F2E">
          <w:rPr>
            <w:color w:val="000000"/>
            <w:sz w:val="22"/>
            <w:szCs w:val="22"/>
          </w:rPr>
          <w:delText xml:space="preserve">trials </w:delText>
        </w:r>
      </w:del>
      <w:ins w:id="1052" w:author="Brainard, David H" w:date="2021-01-18T12:26:00Z">
        <w:r w:rsidR="007A3F2E">
          <w:rPr>
            <w:color w:val="000000"/>
            <w:sz w:val="22"/>
            <w:szCs w:val="22"/>
          </w:rPr>
          <w:t>stimuli for</w:t>
        </w:r>
        <w:r w:rsidR="007A3F2E" w:rsidRPr="006D7ABE">
          <w:rPr>
            <w:color w:val="000000"/>
            <w:sz w:val="22"/>
            <w:szCs w:val="22"/>
          </w:rPr>
          <w:t xml:space="preserve"> </w:t>
        </w:r>
      </w:ins>
      <w:del w:id="1053" w:author="Brainard, David H" w:date="2021-01-18T12:26:00Z">
        <w:r w:rsidRPr="006D7ABE" w:rsidDel="007A3F2E">
          <w:rPr>
            <w:color w:val="000000"/>
            <w:sz w:val="22"/>
            <w:szCs w:val="22"/>
          </w:rPr>
          <w:delText>of each condition</w:delText>
        </w:r>
      </w:del>
      <w:ins w:id="1054" w:author="Brainard, David H" w:date="2021-01-18T12:26:00Z">
        <w:r w:rsidR="007A3F2E">
          <w:rPr>
            <w:color w:val="000000"/>
            <w:sz w:val="22"/>
            <w:szCs w:val="22"/>
          </w:rPr>
          <w:t>Conditions 1, 2 and 3</w:t>
        </w:r>
      </w:ins>
      <w:r w:rsidRPr="006D7ABE">
        <w:rPr>
          <w:color w:val="000000"/>
          <w:sz w:val="22"/>
          <w:szCs w:val="22"/>
        </w:rPr>
        <w:t xml:space="preserve"> in </w:t>
      </w:r>
      <w:r w:rsidR="0090510B">
        <w:rPr>
          <w:color w:val="000000"/>
          <w:sz w:val="22"/>
          <w:szCs w:val="22"/>
        </w:rPr>
        <w:t>E</w:t>
      </w:r>
      <w:r w:rsidRPr="006D7ABE">
        <w:rPr>
          <w:color w:val="000000"/>
          <w:sz w:val="22"/>
          <w:szCs w:val="22"/>
        </w:rPr>
        <w:t xml:space="preserve">xperiment </w:t>
      </w:r>
      <w:r w:rsidR="0090510B">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r w:rsidRPr="006D7ABE">
        <w:rPr>
          <w:rStyle w:val="None"/>
          <w:b/>
          <w:bCs/>
          <w:sz w:val="22"/>
          <w:szCs w:val="22"/>
        </w:rPr>
        <w:t xml:space="preserve"> </w:t>
      </w:r>
    </w:p>
    <w:p w14:paraId="0DEE5E37" w14:textId="3B95C04F" w:rsidR="00EF2452" w:rsidRDefault="00EF2452" w:rsidP="006E367E">
      <w:pPr>
        <w:rPr>
          <w:rStyle w:val="None"/>
          <w:sz w:val="22"/>
          <w:szCs w:val="22"/>
        </w:rPr>
      </w:pPr>
    </w:p>
    <w:p w14:paraId="0CA11536" w14:textId="439DDB3B" w:rsidR="00EF2452" w:rsidRPr="002F6574" w:rsidRDefault="00EF2452" w:rsidP="00EF2452">
      <w:pPr>
        <w:rPr>
          <w:rStyle w:val="None"/>
          <w:b/>
          <w:bCs/>
          <w:color w:val="000000"/>
          <w:sz w:val="22"/>
          <w:szCs w:val="22"/>
          <w14:textOutline w14:w="0" w14:cap="flat" w14:cmpd="sng" w14:algn="ctr">
            <w14:noFill/>
            <w14:prstDash w14:val="solid"/>
            <w14:bevel/>
          </w14:textOutline>
        </w:rPr>
      </w:pPr>
      <w:commentRangeStart w:id="1055"/>
      <w:r w:rsidRPr="002F6574">
        <w:rPr>
          <w:rStyle w:val="None"/>
          <w:b/>
          <w:bCs/>
          <w:sz w:val="22"/>
          <w:szCs w:val="22"/>
        </w:rPr>
        <w:t>Figure S2</w:t>
      </w:r>
      <w:commentRangeEnd w:id="1055"/>
      <w:r w:rsidR="007E6751">
        <w:rPr>
          <w:rStyle w:val="CommentReference"/>
        </w:rPr>
        <w:commentReference w:id="1055"/>
      </w:r>
      <w:r w:rsidRPr="002F6574">
        <w:rPr>
          <w:rStyle w:val="None"/>
          <w:b/>
          <w:bCs/>
          <w:sz w:val="22"/>
          <w:szCs w:val="22"/>
        </w:rPr>
        <w:t>:</w:t>
      </w:r>
      <w:r w:rsidRPr="002F6574">
        <w:rPr>
          <w:rStyle w:val="None"/>
          <w:sz w:val="22"/>
          <w:szCs w:val="22"/>
        </w:rPr>
        <w:t xml:space="preserve"> Lightness discrimination threshold of four </w:t>
      </w:r>
      <w:r w:rsidR="007F079C">
        <w:rPr>
          <w:rStyle w:val="None"/>
          <w:sz w:val="22"/>
          <w:szCs w:val="22"/>
        </w:rPr>
        <w:t>observer</w:t>
      </w:r>
      <w:r w:rsidR="007F079C" w:rsidRPr="002F6574">
        <w:rPr>
          <w:rStyle w:val="None"/>
          <w:sz w:val="22"/>
          <w:szCs w:val="22"/>
        </w:rPr>
        <w:t xml:space="preserve">s </w:t>
      </w:r>
      <w:r w:rsidRPr="002F6574">
        <w:rPr>
          <w:rStyle w:val="None"/>
          <w:sz w:val="22"/>
          <w:szCs w:val="22"/>
        </w:rPr>
        <w:t xml:space="preserve">in the </w:t>
      </w:r>
      <w:r w:rsidR="0090510B">
        <w:rPr>
          <w:rStyle w:val="None"/>
          <w:sz w:val="22"/>
          <w:szCs w:val="22"/>
        </w:rPr>
        <w:t>E</w:t>
      </w:r>
      <w:r w:rsidRPr="002F6574">
        <w:rPr>
          <w:rStyle w:val="None"/>
          <w:sz w:val="22"/>
          <w:szCs w:val="22"/>
        </w:rPr>
        <w:t>xperiment</w:t>
      </w:r>
      <w:r w:rsidR="0090510B">
        <w:rPr>
          <w:rStyle w:val="None"/>
          <w:sz w:val="22"/>
          <w:szCs w:val="22"/>
        </w:rPr>
        <w:t xml:space="preserve"> 2</w:t>
      </w:r>
      <w:r w:rsidRPr="002F6574">
        <w:rPr>
          <w:rStyle w:val="None"/>
          <w:sz w:val="22"/>
          <w:szCs w:val="22"/>
        </w:rPr>
        <w:t xml:space="preserve">. </w:t>
      </w:r>
      <w:r w:rsidRPr="002F6574">
        <w:rPr>
          <w:color w:val="000000"/>
          <w:sz w:val="22"/>
          <w:szCs w:val="22"/>
        </w:rPr>
        <w:t xml:space="preserve">The discrimination thresholds are higher for the condition where the objects are compared against different backgrounds (Condition 3 and 3a) as compared to the same background (Condition 1, 2, 2a). Secondary reflections do not </w:t>
      </w:r>
      <w:r w:rsidR="00141BF1">
        <w:rPr>
          <w:color w:val="000000"/>
          <w:sz w:val="22"/>
          <w:szCs w:val="22"/>
        </w:rPr>
        <w:t xml:space="preserve">have any significant </w:t>
      </w:r>
      <w:r w:rsidR="00404B67">
        <w:rPr>
          <w:color w:val="000000"/>
          <w:sz w:val="22"/>
          <w:szCs w:val="22"/>
        </w:rPr>
        <w:t>e</w:t>
      </w:r>
      <w:r w:rsidRPr="002F6574">
        <w:rPr>
          <w:color w:val="000000"/>
          <w:sz w:val="22"/>
          <w:szCs w:val="22"/>
        </w:rPr>
        <w:t xml:space="preserve">ffect </w:t>
      </w:r>
      <w:r w:rsidR="00A16705">
        <w:rPr>
          <w:color w:val="000000"/>
          <w:sz w:val="22"/>
          <w:szCs w:val="22"/>
        </w:rPr>
        <w:t xml:space="preserve">on </w:t>
      </w:r>
      <w:r w:rsidRPr="002F6574">
        <w:rPr>
          <w:color w:val="000000"/>
          <w:sz w:val="22"/>
          <w:szCs w:val="22"/>
        </w:rPr>
        <w:t>thresholds (</w:t>
      </w:r>
      <w:r w:rsidR="004644BD">
        <w:rPr>
          <w:color w:val="000000"/>
          <w:sz w:val="22"/>
          <w:szCs w:val="22"/>
        </w:rPr>
        <w:t xml:space="preserve">Condition </w:t>
      </w:r>
      <w:r w:rsidRPr="002F6574">
        <w:rPr>
          <w:color w:val="000000"/>
          <w:sz w:val="22"/>
          <w:szCs w:val="22"/>
        </w:rPr>
        <w:t>2a and 3a).</w:t>
      </w:r>
      <w:r w:rsidRPr="002F6574">
        <w:rPr>
          <w:rStyle w:val="None"/>
          <w:sz w:val="22"/>
          <w:szCs w:val="22"/>
        </w:rPr>
        <w:t xml:space="preserve"> </w:t>
      </w:r>
      <w:r w:rsidRPr="002F6574">
        <w:rPr>
          <w:rStyle w:val="None"/>
          <w:b/>
          <w:bCs/>
          <w:sz w:val="22"/>
          <w:szCs w:val="22"/>
        </w:rPr>
        <w:t xml:space="preserve"> </w:t>
      </w: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384E693E" w14:textId="77777777" w:rsidR="001C2A3C" w:rsidRPr="001C2A3C" w:rsidRDefault="00761DC9" w:rsidP="001C2A3C">
      <w:pPr>
        <w:pStyle w:val="EndNoteBibliography"/>
        <w:ind w:left="720" w:hanging="720"/>
        <w:rPr>
          <w:noProof/>
        </w:rPr>
      </w:pPr>
      <w:r>
        <w:fldChar w:fldCharType="begin"/>
      </w:r>
      <w:r>
        <w:instrText xml:space="preserve"> ADDIN EN.REFLIST </w:instrText>
      </w:r>
      <w:r>
        <w:fldChar w:fldCharType="separate"/>
      </w:r>
      <w:r w:rsidR="001C2A3C" w:rsidRPr="001C2A3C">
        <w:rPr>
          <w:noProof/>
        </w:rPr>
        <w:t>1.</w:t>
      </w:r>
      <w:r w:rsidR="001C2A3C" w:rsidRPr="001C2A3C">
        <w:rPr>
          <w:noProof/>
        </w:rPr>
        <w:tab/>
        <w:t xml:space="preserve">Kingdom, F.A., </w:t>
      </w:r>
      <w:r w:rsidR="001C2A3C" w:rsidRPr="001C2A3C">
        <w:rPr>
          <w:i/>
          <w:noProof/>
        </w:rPr>
        <w:t>Lightness, brightness and transparency: a quarter century of new ideas, captivating demonstrations and unrelenting controversy.</w:t>
      </w:r>
      <w:r w:rsidR="001C2A3C" w:rsidRPr="001C2A3C">
        <w:rPr>
          <w:noProof/>
        </w:rPr>
        <w:t xml:space="preserve"> Vision Res, 2011. </w:t>
      </w:r>
      <w:r w:rsidR="001C2A3C" w:rsidRPr="001C2A3C">
        <w:rPr>
          <w:b/>
          <w:noProof/>
        </w:rPr>
        <w:t>51</w:t>
      </w:r>
      <w:r w:rsidR="001C2A3C" w:rsidRPr="001C2A3C">
        <w:rPr>
          <w:noProof/>
        </w:rPr>
        <w:t>(7): p. 652-73.</w:t>
      </w:r>
    </w:p>
    <w:p w14:paraId="7B1D8EB5" w14:textId="77777777" w:rsidR="001C2A3C" w:rsidRPr="001C2A3C" w:rsidRDefault="001C2A3C" w:rsidP="001C2A3C">
      <w:pPr>
        <w:pStyle w:val="EndNoteBibliography"/>
        <w:ind w:left="720" w:hanging="720"/>
        <w:rPr>
          <w:noProof/>
        </w:rPr>
      </w:pPr>
      <w:r w:rsidRPr="001C2A3C">
        <w:rPr>
          <w:noProof/>
        </w:rPr>
        <w:t>2.</w:t>
      </w:r>
      <w:r w:rsidRPr="001C2A3C">
        <w:rPr>
          <w:noProof/>
        </w:rPr>
        <w:tab/>
        <w:t xml:space="preserve">Adelson, E.H., </w:t>
      </w:r>
      <w:r w:rsidRPr="001C2A3C">
        <w:rPr>
          <w:i/>
          <w:noProof/>
        </w:rPr>
        <w:t>Lightness Perception and Lightness Illusions.</w:t>
      </w:r>
      <w:r w:rsidRPr="001C2A3C">
        <w:rPr>
          <w:noProof/>
        </w:rPr>
        <w:t xml:space="preserve">, in </w:t>
      </w:r>
      <w:r w:rsidRPr="001C2A3C">
        <w:rPr>
          <w:i/>
          <w:noProof/>
        </w:rPr>
        <w:t>The New Cognitive Neurosciences, 2nd edition</w:t>
      </w:r>
      <w:r w:rsidRPr="001C2A3C">
        <w:rPr>
          <w:noProof/>
        </w:rPr>
        <w:t>, M. Gazzaniga, Editor. 2000, MIT Press: Cambridge, MA. p. 339-351.</w:t>
      </w:r>
    </w:p>
    <w:p w14:paraId="0B4C203F" w14:textId="77777777" w:rsidR="001C2A3C" w:rsidRPr="001C2A3C" w:rsidRDefault="001C2A3C" w:rsidP="001C2A3C">
      <w:pPr>
        <w:pStyle w:val="EndNoteBibliography"/>
        <w:ind w:left="720" w:hanging="720"/>
        <w:rPr>
          <w:noProof/>
        </w:rPr>
      </w:pPr>
      <w:r w:rsidRPr="001C2A3C">
        <w:rPr>
          <w:noProof/>
        </w:rPr>
        <w:t>3.</w:t>
      </w:r>
      <w:r w:rsidRPr="001C2A3C">
        <w:rPr>
          <w:noProof/>
        </w:rPr>
        <w:tab/>
        <w:t xml:space="preserve">Materials, A.S.f.T.a., </w:t>
      </w:r>
      <w:r w:rsidRPr="001C2A3C">
        <w:rPr>
          <w:i/>
          <w:noProof/>
        </w:rPr>
        <w:t>Standard test method for luminous reflectance factor of acoustical materials by use of integrating-sphere reflectometers.</w:t>
      </w:r>
      <w:r w:rsidRPr="001C2A3C">
        <w:rPr>
          <w:noProof/>
        </w:rPr>
        <w:t xml:space="preserve"> Renovations of Center for Historic Preservation, 2017 </w:t>
      </w:r>
      <w:r w:rsidRPr="001C2A3C">
        <w:rPr>
          <w:b/>
          <w:noProof/>
        </w:rPr>
        <w:t>98(A)</w:t>
      </w:r>
      <w:r w:rsidRPr="001C2A3C">
        <w:rPr>
          <w:noProof/>
        </w:rPr>
        <w:t>: p. E1477.</w:t>
      </w:r>
    </w:p>
    <w:p w14:paraId="5B17C6EE" w14:textId="77777777" w:rsidR="001C2A3C" w:rsidRPr="001C2A3C" w:rsidRDefault="001C2A3C" w:rsidP="001C2A3C">
      <w:pPr>
        <w:pStyle w:val="EndNoteBibliography"/>
        <w:ind w:left="720" w:hanging="720"/>
        <w:rPr>
          <w:noProof/>
        </w:rPr>
      </w:pPr>
      <w:r w:rsidRPr="001C2A3C">
        <w:rPr>
          <w:noProof/>
        </w:rPr>
        <w:t>4.</w:t>
      </w:r>
      <w:r w:rsidRPr="001C2A3C">
        <w:rPr>
          <w:noProof/>
        </w:rPr>
        <w:tab/>
        <w:t xml:space="preserve">Kelly, K.L., K.S. Gibson, and D. Nickerson, </w:t>
      </w:r>
      <w:r w:rsidRPr="001C2A3C">
        <w:rPr>
          <w:i/>
          <w:noProof/>
        </w:rPr>
        <w:t>Tristimulus specification of the Munsell book of color from spectrophoto-metric measurements.</w:t>
      </w:r>
      <w:r w:rsidRPr="001C2A3C">
        <w:rPr>
          <w:noProof/>
        </w:rPr>
        <w:t xml:space="preserve"> Journal of the Optical Society of America, 1943. </w:t>
      </w:r>
      <w:r w:rsidRPr="001C2A3C">
        <w:rPr>
          <w:b/>
          <w:noProof/>
        </w:rPr>
        <w:t>33</w:t>
      </w:r>
      <w:r w:rsidRPr="001C2A3C">
        <w:rPr>
          <w:noProof/>
        </w:rPr>
        <w:t>(7): p. 355-376.</w:t>
      </w:r>
    </w:p>
    <w:p w14:paraId="005055CC" w14:textId="77777777" w:rsidR="001C2A3C" w:rsidRPr="001C2A3C" w:rsidRDefault="001C2A3C" w:rsidP="001C2A3C">
      <w:pPr>
        <w:pStyle w:val="EndNoteBibliography"/>
        <w:ind w:left="720" w:hanging="720"/>
        <w:rPr>
          <w:noProof/>
        </w:rPr>
      </w:pPr>
      <w:r w:rsidRPr="001C2A3C">
        <w:rPr>
          <w:noProof/>
        </w:rPr>
        <w:t>5.</w:t>
      </w:r>
      <w:r w:rsidRPr="001C2A3C">
        <w:rPr>
          <w:noProof/>
        </w:rPr>
        <w:tab/>
        <w:t xml:space="preserve">Vrhel, M.J., R. Gershon, and L.S. Iwan, </w:t>
      </w:r>
      <w:r w:rsidRPr="001C2A3C">
        <w:rPr>
          <w:i/>
          <w:noProof/>
        </w:rPr>
        <w:t>Measurement and analysis of object reflectance spectra.</w:t>
      </w:r>
      <w:r w:rsidRPr="001C2A3C">
        <w:rPr>
          <w:noProof/>
        </w:rPr>
        <w:t xml:space="preserve"> Color Research &amp; Application, 1994. </w:t>
      </w:r>
      <w:r w:rsidRPr="001C2A3C">
        <w:rPr>
          <w:b/>
          <w:noProof/>
        </w:rPr>
        <w:t>19</w:t>
      </w:r>
      <w:r w:rsidRPr="001C2A3C">
        <w:rPr>
          <w:noProof/>
        </w:rPr>
        <w:t>(1): p. 4-9.</w:t>
      </w:r>
    </w:p>
    <w:p w14:paraId="332CEF7A" w14:textId="77777777" w:rsidR="001C2A3C" w:rsidRPr="001C2A3C" w:rsidRDefault="001C2A3C" w:rsidP="001C2A3C">
      <w:pPr>
        <w:pStyle w:val="EndNoteBibliography"/>
        <w:ind w:left="720" w:hanging="720"/>
        <w:rPr>
          <w:noProof/>
        </w:rPr>
      </w:pPr>
      <w:r w:rsidRPr="001C2A3C">
        <w:rPr>
          <w:noProof/>
        </w:rPr>
        <w:t>6.</w:t>
      </w:r>
      <w:r w:rsidRPr="001C2A3C">
        <w:rPr>
          <w:noProof/>
        </w:rPr>
        <w:tab/>
        <w:t xml:space="preserve">Cottaris, N.P., et al., </w:t>
      </w:r>
      <w:r w:rsidRPr="001C2A3C">
        <w:rPr>
          <w:i/>
          <w:noProof/>
        </w:rPr>
        <w:t>A computational-observer model of spatial contrast sensitivity: Effects of wave-front-based optics, cone-mosaic structure, and inference engine.</w:t>
      </w:r>
      <w:r w:rsidRPr="001C2A3C">
        <w:rPr>
          <w:noProof/>
        </w:rPr>
        <w:t xml:space="preserve"> J Vis, 2019. </w:t>
      </w:r>
      <w:r w:rsidRPr="001C2A3C">
        <w:rPr>
          <w:b/>
          <w:noProof/>
        </w:rPr>
        <w:t>19</w:t>
      </w:r>
      <w:r w:rsidRPr="001C2A3C">
        <w:rPr>
          <w:noProof/>
        </w:rPr>
        <w:t>(4): p. 8.</w:t>
      </w:r>
    </w:p>
    <w:p w14:paraId="3EE9E5EC" w14:textId="77777777" w:rsidR="001C2A3C" w:rsidRPr="001C2A3C" w:rsidRDefault="001C2A3C" w:rsidP="001C2A3C">
      <w:pPr>
        <w:pStyle w:val="EndNoteBibliography"/>
        <w:ind w:left="720" w:hanging="720"/>
        <w:rPr>
          <w:noProof/>
        </w:rPr>
      </w:pPr>
      <w:r w:rsidRPr="001C2A3C">
        <w:rPr>
          <w:noProof/>
        </w:rPr>
        <w:t>7.</w:t>
      </w:r>
      <w:r w:rsidRPr="001C2A3C">
        <w:rPr>
          <w:noProof/>
        </w:rPr>
        <w:tab/>
        <w:t xml:space="preserve">Singh, V., et al., </w:t>
      </w:r>
      <w:r w:rsidRPr="001C2A3C">
        <w:rPr>
          <w:i/>
          <w:noProof/>
        </w:rPr>
        <w:t>Computational luminance constancy from naturalistic images.</w:t>
      </w:r>
      <w:r w:rsidRPr="001C2A3C">
        <w:rPr>
          <w:noProof/>
        </w:rPr>
        <w:t xml:space="preserve"> J Vis, 2018. </w:t>
      </w:r>
      <w:r w:rsidRPr="001C2A3C">
        <w:rPr>
          <w:b/>
          <w:noProof/>
        </w:rPr>
        <w:t>18</w:t>
      </w:r>
      <w:r w:rsidRPr="001C2A3C">
        <w:rPr>
          <w:noProof/>
        </w:rPr>
        <w:t>(13): p. 19.</w:t>
      </w:r>
    </w:p>
    <w:p w14:paraId="6F7D9236" w14:textId="77777777" w:rsidR="001C2A3C" w:rsidRPr="001C2A3C" w:rsidRDefault="001C2A3C" w:rsidP="001C2A3C">
      <w:pPr>
        <w:pStyle w:val="EndNoteBibliography"/>
        <w:ind w:left="720" w:hanging="720"/>
        <w:rPr>
          <w:noProof/>
        </w:rPr>
      </w:pPr>
      <w:r w:rsidRPr="001C2A3C">
        <w:rPr>
          <w:noProof/>
        </w:rPr>
        <w:t>8.</w:t>
      </w:r>
      <w:r w:rsidRPr="001C2A3C">
        <w:rPr>
          <w:noProof/>
        </w:rPr>
        <w:tab/>
        <w:t xml:space="preserve">S, I., </w:t>
      </w:r>
      <w:r w:rsidRPr="001C2A3C">
        <w:rPr>
          <w:i/>
          <w:noProof/>
        </w:rPr>
        <w:t>Tests for Colour-Blindness.</w:t>
      </w:r>
      <w:r w:rsidRPr="001C2A3C">
        <w:rPr>
          <w:noProof/>
        </w:rPr>
        <w:t xml:space="preserve"> Tokyo: Kanehara Shuppen Company, Ltd., 1977.</w:t>
      </w:r>
    </w:p>
    <w:p w14:paraId="3B5CF82E" w14:textId="77777777" w:rsidR="001C2A3C" w:rsidRPr="001C2A3C" w:rsidRDefault="001C2A3C" w:rsidP="001C2A3C">
      <w:pPr>
        <w:pStyle w:val="EndNoteBibliography"/>
        <w:ind w:left="720" w:hanging="720"/>
        <w:rPr>
          <w:noProof/>
        </w:rPr>
      </w:pPr>
      <w:r w:rsidRPr="001C2A3C">
        <w:rPr>
          <w:noProof/>
        </w:rPr>
        <w:t>9.</w:t>
      </w:r>
      <w:r w:rsidRPr="001C2A3C">
        <w:rPr>
          <w:noProof/>
        </w:rPr>
        <w:tab/>
        <w:t xml:space="preserve">Heasly, B.S., et al., </w:t>
      </w:r>
      <w:r w:rsidRPr="001C2A3C">
        <w:rPr>
          <w:i/>
          <w:noProof/>
        </w:rPr>
        <w:t>RenderToolbox3: MATLAB tools that facilitate physically based stimulus rendering for vision research.</w:t>
      </w:r>
      <w:r w:rsidRPr="001C2A3C">
        <w:rPr>
          <w:noProof/>
        </w:rPr>
        <w:t xml:space="preserve"> J Vis, 2014. </w:t>
      </w:r>
      <w:r w:rsidRPr="001C2A3C">
        <w:rPr>
          <w:b/>
          <w:noProof/>
        </w:rPr>
        <w:t>14</w:t>
      </w:r>
      <w:r w:rsidRPr="001C2A3C">
        <w:rPr>
          <w:noProof/>
        </w:rPr>
        <w:t>(2).</w:t>
      </w:r>
    </w:p>
    <w:p w14:paraId="268A518B" w14:textId="77777777" w:rsidR="001C2A3C" w:rsidRPr="001C2A3C" w:rsidRDefault="001C2A3C" w:rsidP="001C2A3C">
      <w:pPr>
        <w:pStyle w:val="EndNoteBibliography"/>
        <w:ind w:left="720" w:hanging="720"/>
        <w:rPr>
          <w:noProof/>
        </w:rPr>
      </w:pPr>
      <w:r w:rsidRPr="001C2A3C">
        <w:rPr>
          <w:noProof/>
        </w:rPr>
        <w:t>10.</w:t>
      </w:r>
      <w:r w:rsidRPr="001C2A3C">
        <w:rPr>
          <w:noProof/>
        </w:rPr>
        <w:tab/>
        <w:t xml:space="preserve">Jakob, W., </w:t>
      </w:r>
      <w:r w:rsidRPr="001C2A3C">
        <w:rPr>
          <w:i/>
          <w:noProof/>
        </w:rPr>
        <w:t>Mitsuba renderer.</w:t>
      </w:r>
      <w:r w:rsidRPr="001C2A3C">
        <w:rPr>
          <w:noProof/>
        </w:rPr>
        <w:t xml:space="preserve"> 2010.</w:t>
      </w:r>
    </w:p>
    <w:p w14:paraId="159167DC" w14:textId="77777777" w:rsidR="001C2A3C" w:rsidRPr="001C2A3C" w:rsidRDefault="001C2A3C" w:rsidP="001C2A3C">
      <w:pPr>
        <w:pStyle w:val="EndNoteBibliography"/>
        <w:ind w:left="720" w:hanging="720"/>
        <w:rPr>
          <w:noProof/>
        </w:rPr>
      </w:pPr>
      <w:r w:rsidRPr="001C2A3C">
        <w:rPr>
          <w:noProof/>
        </w:rPr>
        <w:t>11.</w:t>
      </w:r>
      <w:r w:rsidRPr="001C2A3C">
        <w:rPr>
          <w:noProof/>
        </w:rPr>
        <w:tab/>
        <w:t xml:space="preserve">Brainard, D.H., </w:t>
      </w:r>
      <w:r w:rsidRPr="001C2A3C">
        <w:rPr>
          <w:i/>
          <w:noProof/>
        </w:rPr>
        <w:t>Calibration of a computer controlled color monitor.</w:t>
      </w:r>
      <w:r w:rsidRPr="001C2A3C">
        <w:rPr>
          <w:noProof/>
        </w:rPr>
        <w:t xml:space="preserve"> Color Research &amp; Application, 1989. </w:t>
      </w:r>
      <w:r w:rsidRPr="001C2A3C">
        <w:rPr>
          <w:b/>
          <w:noProof/>
        </w:rPr>
        <w:t>14</w:t>
      </w:r>
      <w:r w:rsidRPr="001C2A3C">
        <w:rPr>
          <w:noProof/>
        </w:rPr>
        <w:t>(1): p. 23-34.</w:t>
      </w:r>
    </w:p>
    <w:p w14:paraId="55AC2C43" w14:textId="77777777" w:rsidR="001C2A3C" w:rsidRPr="001C2A3C" w:rsidRDefault="001C2A3C" w:rsidP="001C2A3C">
      <w:pPr>
        <w:pStyle w:val="EndNoteBibliography"/>
        <w:ind w:left="720" w:hanging="720"/>
        <w:rPr>
          <w:noProof/>
        </w:rPr>
      </w:pPr>
      <w:r w:rsidRPr="001C2A3C">
        <w:rPr>
          <w:noProof/>
        </w:rPr>
        <w:t>12.</w:t>
      </w:r>
      <w:r w:rsidRPr="001C2A3C">
        <w:rPr>
          <w:noProof/>
        </w:rPr>
        <w:tab/>
        <w:t xml:space="preserve">Prins, N. and F.A.A. Kingdom, </w:t>
      </w:r>
      <w:r w:rsidRPr="001C2A3C">
        <w:rPr>
          <w:i/>
          <w:noProof/>
        </w:rPr>
        <w:t>Applying the Model-Comparison Approach to Test Specific Research Hypotheses in Psychophysical Research Using the Palamedes Toolbox.</w:t>
      </w:r>
      <w:r w:rsidRPr="001C2A3C">
        <w:rPr>
          <w:noProof/>
        </w:rPr>
        <w:t xml:space="preserve"> Frontiers in Psychology, 2018. </w:t>
      </w:r>
      <w:r w:rsidRPr="001C2A3C">
        <w:rPr>
          <w:b/>
          <w:noProof/>
        </w:rPr>
        <w:t>9</w:t>
      </w:r>
      <w:r w:rsidRPr="001C2A3C">
        <w:rPr>
          <w:noProof/>
        </w:rPr>
        <w:t>: p. 1250.</w:t>
      </w:r>
    </w:p>
    <w:p w14:paraId="0F037E13" w14:textId="77777777" w:rsidR="001C2A3C" w:rsidRPr="001C2A3C" w:rsidRDefault="001C2A3C" w:rsidP="001C2A3C">
      <w:pPr>
        <w:pStyle w:val="EndNoteBibliography"/>
        <w:ind w:left="720" w:hanging="720"/>
        <w:rPr>
          <w:noProof/>
        </w:rPr>
      </w:pPr>
      <w:r w:rsidRPr="001C2A3C">
        <w:rPr>
          <w:noProof/>
        </w:rPr>
        <w:t>13.</w:t>
      </w:r>
      <w:r w:rsidRPr="001C2A3C">
        <w:rPr>
          <w:noProof/>
        </w:rPr>
        <w:tab/>
        <w:t xml:space="preserve">Green, D.M., &amp; Swets, J. A., </w:t>
      </w:r>
      <w:r w:rsidRPr="001C2A3C">
        <w:rPr>
          <w:i/>
          <w:noProof/>
        </w:rPr>
        <w:t>Signal detection theory and psychophysics</w:t>
      </w:r>
      <w:r w:rsidRPr="001C2A3C">
        <w:rPr>
          <w:noProof/>
        </w:rPr>
        <w:t>. Vol. 1. 1996, New York: Wiley.</w:t>
      </w:r>
    </w:p>
    <w:p w14:paraId="6765FF9F" w14:textId="77777777" w:rsidR="001C2A3C" w:rsidRPr="001C2A3C" w:rsidRDefault="001C2A3C" w:rsidP="001C2A3C">
      <w:pPr>
        <w:pStyle w:val="EndNoteBibliography"/>
        <w:ind w:left="720" w:hanging="720"/>
        <w:rPr>
          <w:noProof/>
        </w:rPr>
      </w:pPr>
      <w:r w:rsidRPr="001C2A3C">
        <w:rPr>
          <w:noProof/>
        </w:rPr>
        <w:t>14.</w:t>
      </w:r>
      <w:r w:rsidRPr="001C2A3C">
        <w:rPr>
          <w:noProof/>
        </w:rPr>
        <w:tab/>
        <w:t xml:space="preserve">Marimont, D.H. and B.A. Wandell, </w:t>
      </w:r>
      <w:r w:rsidRPr="001C2A3C">
        <w:rPr>
          <w:i/>
          <w:noProof/>
        </w:rPr>
        <w:t>Matching color images: the effects of axial chromatic aberration.</w:t>
      </w:r>
      <w:r w:rsidRPr="001C2A3C">
        <w:rPr>
          <w:noProof/>
        </w:rPr>
        <w:t xml:space="preserve"> Journal of the Optical Society of America A, 1994. </w:t>
      </w:r>
      <w:r w:rsidRPr="001C2A3C">
        <w:rPr>
          <w:b/>
          <w:noProof/>
        </w:rPr>
        <w:t>11</w:t>
      </w:r>
      <w:r w:rsidRPr="001C2A3C">
        <w:rPr>
          <w:noProof/>
        </w:rPr>
        <w:t>(12): p. 3113-3122.</w:t>
      </w:r>
    </w:p>
    <w:p w14:paraId="2A4B69C7" w14:textId="77777777" w:rsidR="001C2A3C" w:rsidRPr="001C2A3C" w:rsidRDefault="001C2A3C" w:rsidP="001C2A3C">
      <w:pPr>
        <w:pStyle w:val="EndNoteBibliography"/>
        <w:ind w:left="720" w:hanging="720"/>
        <w:rPr>
          <w:noProof/>
        </w:rPr>
      </w:pPr>
      <w:r w:rsidRPr="001C2A3C">
        <w:rPr>
          <w:noProof/>
        </w:rPr>
        <w:t>15.</w:t>
      </w:r>
      <w:r w:rsidRPr="001C2A3C">
        <w:rPr>
          <w:noProof/>
        </w:rPr>
        <w:tab/>
        <w:t xml:space="preserve">Brainard, D.H., </w:t>
      </w:r>
      <w:r w:rsidRPr="001C2A3C">
        <w:rPr>
          <w:i/>
          <w:noProof/>
        </w:rPr>
        <w:t>Color and the Cone Mosaic.</w:t>
      </w:r>
      <w:r w:rsidRPr="001C2A3C">
        <w:rPr>
          <w:noProof/>
        </w:rPr>
        <w:t xml:space="preserve"> Annu Rev Vis Sci, 2015. </w:t>
      </w:r>
      <w:r w:rsidRPr="001C2A3C">
        <w:rPr>
          <w:b/>
          <w:noProof/>
        </w:rPr>
        <w:t>1</w:t>
      </w:r>
      <w:r w:rsidRPr="001C2A3C">
        <w:rPr>
          <w:noProof/>
        </w:rPr>
        <w:t>: p. 519-546.</w:t>
      </w:r>
    </w:p>
    <w:p w14:paraId="350D4484" w14:textId="77777777" w:rsidR="001C2A3C" w:rsidRPr="001C2A3C" w:rsidRDefault="001C2A3C" w:rsidP="001C2A3C">
      <w:pPr>
        <w:pStyle w:val="EndNoteBibliography"/>
        <w:ind w:left="720" w:hanging="720"/>
        <w:rPr>
          <w:noProof/>
        </w:rPr>
      </w:pPr>
      <w:r w:rsidRPr="001C2A3C">
        <w:rPr>
          <w:rFonts w:hint="eastAsia"/>
          <w:noProof/>
        </w:rPr>
        <w:t>16.</w:t>
      </w:r>
      <w:r w:rsidRPr="001C2A3C">
        <w:rPr>
          <w:rFonts w:hint="eastAsia"/>
          <w:noProof/>
        </w:rPr>
        <w:tab/>
        <w:t>Commission Internationale de l</w:t>
      </w:r>
      <w:r w:rsidRPr="001C2A3C">
        <w:rPr>
          <w:rFonts w:hint="eastAsia"/>
          <w:noProof/>
        </w:rPr>
        <w:t>’</w:t>
      </w:r>
      <w:r w:rsidRPr="001C2A3C">
        <w:rPr>
          <w:rFonts w:hint="eastAsia"/>
          <w:noProof/>
        </w:rPr>
        <w:t xml:space="preserve">e ́clairage, </w:t>
      </w:r>
      <w:r w:rsidRPr="001C2A3C">
        <w:rPr>
          <w:rFonts w:hint="eastAsia"/>
          <w:i/>
          <w:noProof/>
        </w:rPr>
        <w:t>Colorimetry, second edition</w:t>
      </w:r>
      <w:r w:rsidRPr="001C2A3C">
        <w:rPr>
          <w:i/>
          <w:noProof/>
        </w:rPr>
        <w:t xml:space="preserve"> (Tech. Rep. No. 15.2)</w:t>
      </w:r>
      <w:r w:rsidRPr="001C2A3C">
        <w:rPr>
          <w:noProof/>
        </w:rPr>
        <w:t>. 1986: Bureau Central de la CIE.</w:t>
      </w:r>
    </w:p>
    <w:p w14:paraId="7A007BA4" w14:textId="77777777" w:rsidR="001C2A3C" w:rsidRPr="001C2A3C" w:rsidRDefault="001C2A3C" w:rsidP="001C2A3C">
      <w:pPr>
        <w:pStyle w:val="EndNoteBibliography"/>
        <w:ind w:left="720" w:hanging="720"/>
        <w:rPr>
          <w:noProof/>
        </w:rPr>
      </w:pPr>
      <w:r w:rsidRPr="001C2A3C">
        <w:rPr>
          <w:noProof/>
        </w:rPr>
        <w:t>17.</w:t>
      </w:r>
      <w:r w:rsidRPr="001C2A3C">
        <w:rPr>
          <w:noProof/>
        </w:rPr>
        <w:tab/>
        <w:t xml:space="preserve">Hecht, S., S. Shlaer, and M.H. Pirenne, </w:t>
      </w:r>
      <w:r w:rsidRPr="001C2A3C">
        <w:rPr>
          <w:i/>
          <w:noProof/>
        </w:rPr>
        <w:t>Energy, Quanta, and Vision.</w:t>
      </w:r>
      <w:r w:rsidRPr="001C2A3C">
        <w:rPr>
          <w:noProof/>
        </w:rPr>
        <w:t xml:space="preserve"> J Gen Physiol, 1942. </w:t>
      </w:r>
      <w:r w:rsidRPr="001C2A3C">
        <w:rPr>
          <w:b/>
          <w:noProof/>
        </w:rPr>
        <w:t>25</w:t>
      </w:r>
      <w:r w:rsidRPr="001C2A3C">
        <w:rPr>
          <w:noProof/>
        </w:rPr>
        <w:t>(6): p. 819-40.</w:t>
      </w:r>
    </w:p>
    <w:p w14:paraId="634B4794" w14:textId="00A4EDBF" w:rsidR="00BA5E45" w:rsidRDefault="00761DC9">
      <w:pPr>
        <w:pStyle w:val="Body"/>
        <w:spacing w:before="0" w:after="160"/>
      </w:pPr>
      <w:r>
        <w:fldChar w:fldCharType="end"/>
      </w:r>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jay Singh" w:date="2021-01-09T18:27:00Z" w:initials="VS">
    <w:p w14:paraId="7A3AB429" w14:textId="1BF0D722" w:rsidR="007E6751" w:rsidRDefault="007E6751">
      <w:pPr>
        <w:pStyle w:val="CommentText"/>
      </w:pPr>
      <w:r>
        <w:rPr>
          <w:rStyle w:val="CommentReference"/>
        </w:rPr>
        <w:annotationRef/>
      </w:r>
      <w:r>
        <w:t>Should be around 200 words.</w:t>
      </w:r>
    </w:p>
  </w:comment>
  <w:comment w:id="1" w:author="Brainard, David H" w:date="2020-12-08T10:02:00Z" w:initials="BDH">
    <w:p w14:paraId="79CFFE29" w14:textId="0A86CB7D" w:rsidR="007E6751" w:rsidRDefault="007E6751">
      <w:pPr>
        <w:pStyle w:val="CommentText"/>
      </w:pPr>
      <w:r>
        <w:rPr>
          <w:rStyle w:val="CommentReference"/>
        </w:rPr>
        <w:annotationRef/>
      </w:r>
      <w:r>
        <w:t>It would be good to have a nice general reference here.  Shevell has a review that will be coming out in Ann Rev Vis Sci next year that might fit the bill.</w:t>
      </w:r>
    </w:p>
  </w:comment>
  <w:comment w:id="3" w:author="Brainard, David H" w:date="2021-01-18T13:55:00Z" w:initials="BDH">
    <w:p w14:paraId="382E0E92" w14:textId="2F6B74FB" w:rsidR="007541BD" w:rsidRDefault="007541BD">
      <w:pPr>
        <w:pStyle w:val="CommentText"/>
      </w:pPr>
      <w:r>
        <w:rPr>
          <w:rStyle w:val="CommentReference"/>
        </w:rPr>
        <w:annotationRef/>
      </w:r>
      <w:r>
        <w:t>I don’t think we want this to be too long.  Not sure whether this is long enough.</w:t>
      </w:r>
    </w:p>
  </w:comment>
  <w:comment w:id="7" w:author="Brainard, David H" w:date="2020-12-08T10:59:00Z" w:initials="BDH">
    <w:p w14:paraId="63D5B4A9" w14:textId="77777777" w:rsidR="007E6751" w:rsidRDefault="007E6751">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7E6751" w:rsidRDefault="007E6751">
      <w:pPr>
        <w:pStyle w:val="CommentText"/>
      </w:pPr>
    </w:p>
    <w:p w14:paraId="457C81F5" w14:textId="77777777" w:rsidR="007E6751" w:rsidRDefault="007E6751">
      <w:pPr>
        <w:pStyle w:val="CommentText"/>
      </w:pPr>
      <w:r>
        <w:t>Need to link to our computational paper.</w:t>
      </w:r>
    </w:p>
    <w:p w14:paraId="10C6468F" w14:textId="77777777" w:rsidR="007E6751" w:rsidRDefault="007E6751">
      <w:pPr>
        <w:pStyle w:val="CommentText"/>
      </w:pPr>
    </w:p>
    <w:p w14:paraId="39B5AC9D" w14:textId="440FE4C9" w:rsidR="007E6751" w:rsidRDefault="007E6751">
      <w:pPr>
        <w:pStyle w:val="CommentText"/>
      </w:pPr>
      <w:r>
        <w:t>Maybe review a little bit of what is known about lightness constancy to help make transition to varying background objects.</w:t>
      </w:r>
    </w:p>
  </w:comment>
  <w:comment w:id="11" w:author="Brainard, David H" w:date="2021-01-18T13:40:00Z" w:initials="BDH">
    <w:p w14:paraId="206B02D3" w14:textId="75AD5B57" w:rsidR="00310539" w:rsidRDefault="00310539">
      <w:pPr>
        <w:pStyle w:val="CommentText"/>
      </w:pPr>
      <w:r>
        <w:rPr>
          <w:rStyle w:val="CommentReference"/>
        </w:rPr>
        <w:annotationRef/>
      </w:r>
      <w:r>
        <w:t>Add Adelson chapter, perhaps in press Murray review.</w:t>
      </w:r>
    </w:p>
  </w:comment>
  <w:comment w:id="15" w:author="Brainard, David H" w:date="2021-01-18T13:55:00Z" w:initials="BDH">
    <w:p w14:paraId="04C5B9F1" w14:textId="0B14C1BB" w:rsidR="007541BD" w:rsidRDefault="007541BD">
      <w:pPr>
        <w:pStyle w:val="CommentText"/>
      </w:pPr>
      <w:r>
        <w:rPr>
          <w:rStyle w:val="CommentReference"/>
        </w:rPr>
        <w:annotationRef/>
      </w:r>
      <w:r>
        <w:t>This paragraph is my attempt to articulate the core big picture of what I think we are contributing here.</w:t>
      </w:r>
      <w:r w:rsidR="00CE2974">
        <w:t xml:space="preserve">  Coming back to this and potential connections to physiology seems important for the discussion.</w:t>
      </w:r>
    </w:p>
  </w:comment>
  <w:comment w:id="20" w:author="Brainard, David H" w:date="2021-01-18T13:43:00Z" w:initials="BDH">
    <w:p w14:paraId="099CE681" w14:textId="334D83E0" w:rsidR="00BC3F5A" w:rsidRDefault="00BC3F5A">
      <w:pPr>
        <w:pStyle w:val="CommentText"/>
      </w:pPr>
      <w:r>
        <w:rPr>
          <w:rStyle w:val="CommentReference"/>
        </w:rPr>
        <w:annotationRef/>
      </w:r>
      <w:r w:rsidR="001A2B26">
        <w:t xml:space="preserve">Von Kries (?), </w:t>
      </w:r>
      <w:r>
        <w:t xml:space="preserve">Brindley, </w:t>
      </w:r>
      <w:r w:rsidR="001A2B26">
        <w:t xml:space="preserve">Stiles on asymmetric matching, </w:t>
      </w:r>
      <w:r>
        <w:t>maybe one of my reviews of color constancy</w:t>
      </w:r>
      <w:r w:rsidR="00076EBC">
        <w:t xml:space="preserve"> that talks about linking </w:t>
      </w:r>
      <w:r w:rsidR="001A2B26">
        <w:t xml:space="preserve">asymmetric </w:t>
      </w:r>
      <w:r w:rsidR="00076EBC">
        <w:t>matches to mechanism.</w:t>
      </w:r>
    </w:p>
  </w:comment>
  <w:comment w:id="26" w:author="Brainard, David H" w:date="2021-01-18T13:45:00Z" w:initials="BDH">
    <w:p w14:paraId="48623AC5" w14:textId="75BFFE30" w:rsidR="00BC3F5A" w:rsidRDefault="00BC3F5A">
      <w:pPr>
        <w:pStyle w:val="CommentText"/>
      </w:pPr>
      <w:r>
        <w:rPr>
          <w:rStyle w:val="CommentReference"/>
        </w:rPr>
        <w:annotationRef/>
      </w:r>
      <w:r>
        <w:t>Movshon/Newsome, Parker review maybe, Pugh/Teller, TSD …</w:t>
      </w:r>
    </w:p>
  </w:comment>
  <w:comment w:id="30" w:author="Brainard, David H" w:date="2021-01-18T13:48:00Z" w:initials="BDH">
    <w:p w14:paraId="7EA2D567" w14:textId="6F0635C5" w:rsidR="00BC3F5A" w:rsidRDefault="00BC3F5A">
      <w:pPr>
        <w:pStyle w:val="CommentText"/>
      </w:pPr>
      <w:r>
        <w:rPr>
          <w:rStyle w:val="CommentReference"/>
        </w:rPr>
        <w:annotationRef/>
      </w:r>
      <w:r>
        <w:t>Some ref to Fechner.  Then the line of work that pursues that, including Nachmias, Hillis/Brainard, and some others.</w:t>
      </w:r>
    </w:p>
  </w:comment>
  <w:comment w:id="35" w:author="Brainard, David H" w:date="2021-01-18T13:49:00Z" w:initials="BDH">
    <w:p w14:paraId="19091F82" w14:textId="0E0A6D6F" w:rsidR="00BC3F5A" w:rsidRDefault="00BC3F5A">
      <w:pPr>
        <w:pStyle w:val="CommentText"/>
      </w:pPr>
      <w:r>
        <w:rPr>
          <w:rStyle w:val="CommentReference"/>
        </w:rPr>
        <w:annotationRef/>
      </w:r>
    </w:p>
  </w:comment>
  <w:comment w:id="39" w:author="Brainard, David H" w:date="2021-01-18T13:51:00Z" w:initials="BDH">
    <w:p w14:paraId="2A4EF9DE" w14:textId="567E70CC" w:rsidR="009B62D6" w:rsidRDefault="009B62D6">
      <w:pPr>
        <w:pStyle w:val="CommentText"/>
      </w:pPr>
      <w:r>
        <w:rPr>
          <w:rStyle w:val="CommentReference"/>
        </w:rPr>
        <w:annotationRef/>
      </w:r>
      <w:r>
        <w:t>Always risky to claim novelty – we’ll need to think hard as to how novel we are.  But this approach is new to me.</w:t>
      </w:r>
    </w:p>
  </w:comment>
  <w:comment w:id="50" w:author="JohannesBurge" w:date="2020-08-24T00:39:00Z" w:initials="JDB">
    <w:p w14:paraId="2D9B32CB" w14:textId="77777777" w:rsidR="007E6751" w:rsidRDefault="007E6751" w:rsidP="00D949EF">
      <w:pPr>
        <w:pStyle w:val="CommentText"/>
      </w:pPr>
      <w:r>
        <w:t>?</w:t>
      </w:r>
      <w:r>
        <w:rPr>
          <w:rStyle w:val="CommentReference"/>
        </w:rPr>
        <w:annotationRef/>
      </w:r>
      <w:r>
        <w:t>’has not been? Is this true? Not under any circumstances?</w:t>
      </w:r>
    </w:p>
  </w:comment>
  <w:comment w:id="64" w:author="Brainard, David H" w:date="2021-01-13T08:21:00Z" w:initials="BDH">
    <w:p w14:paraId="233CBA60" w14:textId="04AC71C3" w:rsidR="007E6751" w:rsidRDefault="007E6751">
      <w:pPr>
        <w:pStyle w:val="CommentText"/>
      </w:pPr>
      <w:r>
        <w:rPr>
          <w:rStyle w:val="CommentReference"/>
        </w:rPr>
        <w:annotationRef/>
      </w:r>
      <w:r>
        <w:t>I think our earlier JOV paper is where the model is described and is what should be cited.  These are papers that describe the measurements the model is based on, and we could cite them in Methods where we provide more detail, or in the next sentence.</w:t>
      </w:r>
    </w:p>
  </w:comment>
  <w:comment w:id="76" w:author="Brainard, David H" w:date="2020-12-09T13:14:00Z" w:initials="BDH">
    <w:p w14:paraId="0CB6365B" w14:textId="61F39344" w:rsidR="007E6751" w:rsidRDefault="007E6751">
      <w:pPr>
        <w:pStyle w:val="CommentText"/>
      </w:pPr>
      <w:r>
        <w:rPr>
          <w:rStyle w:val="CommentReference"/>
        </w:rPr>
        <w:annotationRef/>
      </w:r>
      <w:r>
        <w:t>Maybe to some Pelli paper that treats these ideas.</w:t>
      </w:r>
    </w:p>
  </w:comment>
  <w:comment w:id="118" w:author="Brainard, David H" w:date="2021-01-18T13:32:00Z" w:initials="BDH">
    <w:p w14:paraId="7124A8A6" w14:textId="77777777" w:rsidR="009C0A24" w:rsidRDefault="009C0A24">
      <w:pPr>
        <w:pStyle w:val="CommentText"/>
        <w:rPr>
          <w:noProof/>
        </w:rPr>
      </w:pPr>
      <w:r>
        <w:rPr>
          <w:rStyle w:val="CommentReference"/>
        </w:rPr>
        <w:annotationRef/>
      </w:r>
      <w:r>
        <w:rPr>
          <w:noProof/>
        </w:rPr>
        <w:t xml:space="preserve">Since the point of this paper (I think) is to quantify the intrusion of the background surface variation on the visual system’s representation of lightness, I think we want a Figure 6 that shows the internal and external standard deviations, both for the mean data and for the individual subjects, and for both models. Vijay, can you draft such a figure?  See rewrite of model methods for how I think we get these numbers for the computational observer model.  Once we look at the figure we can draft text about it here. </w:t>
      </w:r>
    </w:p>
    <w:p w14:paraId="04057676" w14:textId="77777777" w:rsidR="009C0A24" w:rsidRDefault="009C0A24">
      <w:pPr>
        <w:pStyle w:val="CommentText"/>
        <w:rPr>
          <w:noProof/>
        </w:rPr>
      </w:pPr>
    </w:p>
    <w:p w14:paraId="7532DE56" w14:textId="0D596CE3" w:rsidR="009C0A24" w:rsidRDefault="009C0A24">
      <w:pPr>
        <w:pStyle w:val="CommentText"/>
      </w:pPr>
      <w:r>
        <w:rPr>
          <w:noProof/>
        </w:rPr>
        <w:t>It’s not out of the question that we will fuss with the modeling specification a little as we think through it, so I recommend generating this figure in a way that makes it easy to redo if the modeling and numbers change a little.</w:t>
      </w:r>
    </w:p>
  </w:comment>
  <w:comment w:id="131" w:author="Brainard, David H" w:date="2021-01-18T13:36:00Z" w:initials="BDH">
    <w:p w14:paraId="6137384D" w14:textId="3658AA62" w:rsidR="009C0A24" w:rsidRDefault="009C0A24">
      <w:pPr>
        <w:pStyle w:val="CommentText"/>
      </w:pPr>
      <w:r>
        <w:rPr>
          <w:rStyle w:val="CommentReference"/>
        </w:rPr>
        <w:annotationRef/>
      </w:r>
      <w:r>
        <w:t>Vijay, why don’t you have a go at what we might put in here?  Then we can polish and refine.</w:t>
      </w:r>
    </w:p>
  </w:comment>
  <w:comment w:id="140" w:author="Brainard, David H" w:date="2021-01-18T11:27:00Z" w:initials="BDH">
    <w:p w14:paraId="782F5515" w14:textId="78203DB7" w:rsidR="007E6751" w:rsidRDefault="007E6751">
      <w:pPr>
        <w:pStyle w:val="CommentText"/>
      </w:pPr>
      <w:r>
        <w:rPr>
          <w:rStyle w:val="CommentReference"/>
        </w:rPr>
        <w:annotationRef/>
      </w:r>
      <w:r>
        <w:t>Were there any notable deviations from the pre-registered plan for Experiments 2 or 3?</w:t>
      </w:r>
    </w:p>
  </w:comment>
  <w:comment w:id="145" w:author="Brainard, David H" w:date="2021-01-10T14:48:00Z" w:initials="BDH">
    <w:p w14:paraId="5FC93BCE" w14:textId="77777777" w:rsidR="007E6751" w:rsidRDefault="007E6751" w:rsidP="00F9135E">
      <w:pPr>
        <w:pStyle w:val="CommentText"/>
      </w:pPr>
      <w:r>
        <w:rPr>
          <w:rStyle w:val="CommentReference"/>
        </w:rPr>
        <w:annotationRef/>
      </w:r>
      <w:r>
        <w:t>Not sure what distinction is being made here between luminance discrimination thresholds and lightness discrimination thresholds below.</w:t>
      </w:r>
    </w:p>
  </w:comment>
  <w:comment w:id="146" w:author="Brainard, David H" w:date="2021-01-10T14:48:00Z" w:initials="BDH">
    <w:p w14:paraId="46083743" w14:textId="77777777" w:rsidR="007E6751" w:rsidRDefault="007E6751" w:rsidP="00F9135E">
      <w:pPr>
        <w:pStyle w:val="CommentText"/>
      </w:pPr>
      <w:r>
        <w:rPr>
          <w:rStyle w:val="CommentReference"/>
        </w:rPr>
        <w:annotationRef/>
      </w:r>
      <w:r>
        <w:t>This is not correct. Luminance is a physical measurement; lightness is a percept.  Both achromatic and chromatic objects have luminance, and both have lightness.</w:t>
      </w:r>
    </w:p>
  </w:comment>
  <w:comment w:id="148" w:author="Brainard, David H" w:date="2021-01-10T14:54:00Z" w:initials="BDH">
    <w:p w14:paraId="443CCE9F" w14:textId="77777777" w:rsidR="007E6751" w:rsidRDefault="007E6751" w:rsidP="00F9135E">
      <w:pPr>
        <w:pStyle w:val="CommentText"/>
      </w:pPr>
      <w:r>
        <w:rPr>
          <w:rStyle w:val="CommentReference"/>
        </w:rPr>
        <w:annotationRef/>
      </w:r>
      <w:r>
        <w:t>Maybe some of this goes in the Appendix.</w:t>
      </w:r>
    </w:p>
  </w:comment>
  <w:comment w:id="162" w:author="Brainard, David H" w:date="2021-01-18T11:20:00Z" w:initials="BDH">
    <w:p w14:paraId="259AF039" w14:textId="4ABF215E" w:rsidR="007E6751" w:rsidRDefault="007E6751">
      <w:pPr>
        <w:pStyle w:val="CommentText"/>
      </w:pPr>
      <w:r>
        <w:rPr>
          <w:rStyle w:val="CommentReference"/>
        </w:rPr>
        <w:annotationRef/>
      </w:r>
      <w:r>
        <w:t>Correct?</w:t>
      </w:r>
    </w:p>
  </w:comment>
  <w:comment w:id="152" w:author="Vijay Singh" w:date="2021-01-09T16:52:00Z" w:initials="VS">
    <w:p w14:paraId="6BCF75F6" w14:textId="77777777" w:rsidR="007E6751" w:rsidRDefault="007E6751" w:rsidP="00F9135E">
      <w:pPr>
        <w:pStyle w:val="CommentText"/>
      </w:pPr>
      <w:r>
        <w:rPr>
          <w:rStyle w:val="CommentReference"/>
        </w:rPr>
        <w:annotationRef/>
      </w:r>
      <w:r>
        <w:rPr>
          <w:rStyle w:val="CommentReference"/>
        </w:rPr>
        <w:t>Does this cover what we specified as data analysis methods in pre-reg document?</w:t>
      </w:r>
    </w:p>
  </w:comment>
  <w:comment w:id="167" w:author="Brainard, David H" w:date="2020-12-14T12:24:00Z" w:initials="BDH">
    <w:p w14:paraId="1F3765C4" w14:textId="77777777" w:rsidR="007E6751" w:rsidRDefault="007E6751" w:rsidP="00F9135E">
      <w:pPr>
        <w:pStyle w:val="CommentText"/>
      </w:pPr>
      <w:r>
        <w:rPr>
          <w:rStyle w:val="CommentReference"/>
        </w:rPr>
        <w:annotationRef/>
      </w:r>
      <w:r>
        <w:t>Surprised it wasn’t square.  Are you sure?</w:t>
      </w:r>
    </w:p>
  </w:comment>
  <w:comment w:id="168" w:author="Vijay Singh" w:date="2021-01-09T16:27:00Z" w:initials="VS">
    <w:p w14:paraId="2B47C28E" w14:textId="77777777" w:rsidR="007E6751" w:rsidRDefault="007E6751" w:rsidP="00F9135E">
      <w:pPr>
        <w:pStyle w:val="CommentText"/>
      </w:pPr>
      <w:r>
        <w:rPr>
          <w:rStyle w:val="CommentReference"/>
        </w:rPr>
        <w:annotationRef/>
      </w:r>
      <w:r>
        <w:t>I am not sure. I can’t find the notes. According to Matlab calibration script this should be a square patch of 150pixels.</w:t>
      </w:r>
    </w:p>
  </w:comment>
  <w:comment w:id="169" w:author="Brainard, David H" w:date="2021-01-18T11:24:00Z" w:initials="BDH">
    <w:p w14:paraId="7A20269E" w14:textId="05235EDF" w:rsidR="007E6751" w:rsidRDefault="007E6751">
      <w:pPr>
        <w:pStyle w:val="CommentText"/>
      </w:pPr>
      <w:r>
        <w:rPr>
          <w:rStyle w:val="CommentReference"/>
        </w:rPr>
        <w:annotationRef/>
      </w:r>
      <w:r>
        <w:t>Do you have measurements of screen size?  From this you could go from pixels to the size of the square. And given that you know the image size used in the experiment and the number of pixels it subtended, you should be able to get to the bottom of this.  If necessary, I can go in at some point and turn on the apparatus and check.  Note that the way mgl works, it is NOT necessarily the case that the number of monitor pixels corresponding to the 2 deg stimulus image is the 201 image pixel size – depends on how you set it up when you opened the window.  We can check the code together if you’re unsure of how it works.</w:t>
      </w:r>
    </w:p>
  </w:comment>
  <w:comment w:id="170" w:author="Brainard, David H" w:date="2021-01-18T11:23:00Z" w:initials="BDH">
    <w:p w14:paraId="23F94342" w14:textId="176ABD0B" w:rsidR="007E6751" w:rsidRDefault="007E6751">
      <w:pPr>
        <w:pStyle w:val="CommentText"/>
      </w:pPr>
      <w:r>
        <w:rPr>
          <w:rStyle w:val="CommentReference"/>
        </w:rPr>
        <w:annotationRef/>
      </w:r>
      <w:r>
        <w:t>Specifying error for luminance as percent makes sense.  For chromaticity better to give maximum deviation – the nature of chromaticity makes percent a fairly non-informative choice.</w:t>
      </w:r>
    </w:p>
  </w:comment>
  <w:comment w:id="173" w:author="Brainard, David H" w:date="2021-01-18T11:30:00Z" w:initials="BDH">
    <w:p w14:paraId="6111E46C" w14:textId="64AC10F7" w:rsidR="007E6751" w:rsidRDefault="007E6751">
      <w:pPr>
        <w:pStyle w:val="CommentText"/>
      </w:pPr>
      <w:r>
        <w:rPr>
          <w:rStyle w:val="CommentReference"/>
        </w:rPr>
        <w:annotationRef/>
      </w:r>
      <w:r>
        <w:t>Indicate how many observers were discontinued at this point, if any. Assuming it is correct, indicated that the criteria were established in the pre-registration document.</w:t>
      </w:r>
    </w:p>
  </w:comment>
  <w:comment w:id="181" w:author="Brainard, David H" w:date="2021-01-18T11:35:00Z" w:initials="BDH">
    <w:p w14:paraId="2C99ECCE" w14:textId="0368F962" w:rsidR="007E6751" w:rsidRDefault="007E6751">
      <w:pPr>
        <w:pStyle w:val="CommentText"/>
      </w:pPr>
      <w:r>
        <w:rPr>
          <w:rStyle w:val="CommentReference"/>
        </w:rPr>
        <w:annotationRef/>
      </w:r>
      <w:r>
        <w:t>Although I think this is defined somewhere in the main text as well, I think for completeness is should be specified here as well, as the first place it arises in the Methods.</w:t>
      </w:r>
    </w:p>
  </w:comment>
  <w:comment w:id="190" w:author="Brainard, David H" w:date="2021-01-18T11:33:00Z" w:initials="BDH">
    <w:p w14:paraId="630A6501" w14:textId="01BF99C9" w:rsidR="007E6751" w:rsidRDefault="007E6751">
      <w:pPr>
        <w:pStyle w:val="CommentText"/>
      </w:pPr>
      <w:r>
        <w:rPr>
          <w:rStyle w:val="CommentReference"/>
        </w:rPr>
        <w:annotationRef/>
      </w:r>
      <w:r>
        <w:t>Given the way this section is written, I think you can delete this here as it is covered above.  Maybe give error criterion for plates in that section above.  I think we allowed a small number of errors but check against pre-reg.</w:t>
      </w:r>
    </w:p>
  </w:comment>
  <w:comment w:id="191" w:author="Brainard, David H" w:date="2021-01-18T11:37:00Z" w:initials="BDH">
    <w:p w14:paraId="75DF35B2" w14:textId="2C4B1D4C" w:rsidR="007E6751" w:rsidRDefault="007E6751">
      <w:pPr>
        <w:pStyle w:val="CommentText"/>
      </w:pPr>
      <w:r>
        <w:rPr>
          <w:rStyle w:val="CommentReference"/>
        </w:rPr>
        <w:annotationRef/>
      </w:r>
      <w:r>
        <w:t>Don’t use “lightness” to describe physical properties of objects.</w:t>
      </w:r>
    </w:p>
  </w:comment>
  <w:comment w:id="206" w:author="Brainard, David H" w:date="2021-01-18T11:43:00Z" w:initials="BDH">
    <w:p w14:paraId="5CE08E70" w14:textId="3CA49790" w:rsidR="007E6751" w:rsidRDefault="007E6751">
      <w:pPr>
        <w:pStyle w:val="CommentText"/>
      </w:pPr>
      <w:r>
        <w:rPr>
          <w:rStyle w:val="CommentReference"/>
        </w:rPr>
        <w:annotationRef/>
      </w:r>
      <w:r>
        <w:t>Deleted some text here because it was stated above.</w:t>
      </w:r>
    </w:p>
  </w:comment>
  <w:comment w:id="213" w:author="Brainard, David H" w:date="2021-01-18T12:01:00Z" w:initials="BDH">
    <w:p w14:paraId="5223D9C7" w14:textId="2EF4BA70" w:rsidR="007E6751" w:rsidRDefault="007E6751">
      <w:pPr>
        <w:pStyle w:val="CommentText"/>
      </w:pPr>
      <w:r>
        <w:rPr>
          <w:rStyle w:val="CommentReference"/>
        </w:rPr>
        <w:annotationRef/>
      </w:r>
      <w:r>
        <w:t>Can you say a little more about how the scalar was chosen – presumably to bring the images into the gamut of the monitor, either explicitly through the choice of this scalar or as part of the pipeline that rendered the images on the monitor.</w:t>
      </w:r>
    </w:p>
  </w:comment>
  <w:comment w:id="214" w:author="Brainard, David H" w:date="2021-01-18T12:03:00Z" w:initials="BDH">
    <w:p w14:paraId="23B58167" w14:textId="6C03A1F9" w:rsidR="007E6751" w:rsidRDefault="007E6751">
      <w:pPr>
        <w:pStyle w:val="CommentText"/>
      </w:pPr>
      <w:r>
        <w:rPr>
          <w:rStyle w:val="CommentReference"/>
        </w:rPr>
        <w:annotationRef/>
      </w:r>
      <w:r>
        <w:t>I think all almost all if not all of this information is provided above.  I’d delete this section and fold anything not said above into the earlier description of the practice session and number of acquisitions.</w:t>
      </w:r>
    </w:p>
  </w:comment>
  <w:comment w:id="217" w:author="Brainard, David H" w:date="2021-01-18T12:04:00Z" w:initials="BDH">
    <w:p w14:paraId="541F9A67" w14:textId="1A620CC6" w:rsidR="007E6751" w:rsidRDefault="007E6751">
      <w:pPr>
        <w:pStyle w:val="CommentText"/>
      </w:pPr>
      <w:r>
        <w:rPr>
          <w:rStyle w:val="CommentReference"/>
        </w:rPr>
        <w:annotationRef/>
      </w:r>
      <w:r>
        <w:t>Changed this 0.76 (as opposed to 0.7602) everywhere.  I’m also OK with 0.7602 as the precise number used in the code (if it was), but it should be specified the same everywhere it appears.</w:t>
      </w:r>
    </w:p>
  </w:comment>
  <w:comment w:id="223" w:author="Brainard, David H" w:date="2021-01-18T11:11:00Z" w:initials="BDH">
    <w:p w14:paraId="60F29D5C" w14:textId="77777777" w:rsidR="007E6751" w:rsidRDefault="007E6751">
      <w:pPr>
        <w:pStyle w:val="CommentText"/>
      </w:pPr>
      <w:r>
        <w:rPr>
          <w:rStyle w:val="CommentReference"/>
        </w:rPr>
        <w:annotationRef/>
      </w:r>
      <w:r>
        <w:t>The whole modeling section probably needs another careful pass to make sure all the details are right, but I think it’s now close in structure to the way we want it.</w:t>
      </w:r>
    </w:p>
    <w:p w14:paraId="4C2AA0A9" w14:textId="77777777" w:rsidR="002813B7" w:rsidRDefault="002813B7">
      <w:pPr>
        <w:pStyle w:val="CommentText"/>
      </w:pPr>
    </w:p>
    <w:p w14:paraId="059482CF" w14:textId="54B60F7B" w:rsidR="002813B7" w:rsidRDefault="002813B7">
      <w:pPr>
        <w:pStyle w:val="CommentText"/>
      </w:pPr>
      <w:r>
        <w:t>One thing to get a little more clarity on.  I think we obtain both the magnitude of both the internal and external noise in stimulus referred units of LRF, but I confess to a little uncertainty about whether it’s really that or whether we just get their relative sizes. Think about this more as we review the formalism.</w:t>
      </w:r>
    </w:p>
  </w:comment>
  <w:comment w:id="368" w:author="Brainard, David H" w:date="2021-01-17T11:35:00Z" w:initials="BDH">
    <w:p w14:paraId="395BF86E" w14:textId="2F6D9F40" w:rsidR="007E6751" w:rsidRDefault="007E6751">
      <w:pPr>
        <w:pStyle w:val="CommentText"/>
      </w:pPr>
      <w:r>
        <w:rPr>
          <w:rStyle w:val="CommentReference"/>
        </w:rPr>
        <w:annotationRef/>
      </w:r>
      <w:r>
        <w:t>May want a specific reference for this, and also check that our convention about d-prime is the standard one.  I think this is right, but we should double check. Or maybe Johannes knows off the top of his head.</w:t>
      </w:r>
    </w:p>
  </w:comment>
  <w:comment w:id="633" w:author="Brainard, David H" w:date="2021-01-18T10:06:00Z" w:initials="BDH">
    <w:p w14:paraId="2981DBEE" w14:textId="0CC0DF60" w:rsidR="007E6751" w:rsidRDefault="007E6751">
      <w:pPr>
        <w:pStyle w:val="CommentText"/>
      </w:pPr>
      <w:r>
        <w:rPr>
          <w:rStyle w:val="CommentReference"/>
        </w:rPr>
        <w:annotationRef/>
      </w:r>
      <w:r>
        <w:t>We don’t really rely on any of the noise having zero mean, and with our truncation the external noise may not.  So I removed the mean zero restriction from the prose.  Any bias in the mean cancels out in the comparison of response to comparison and standard.</w:t>
      </w:r>
    </w:p>
  </w:comment>
  <w:comment w:id="694" w:author="Brainard, David H" w:date="2021-01-18T10:08:00Z" w:initials="BDH">
    <w:p w14:paraId="13505ACC" w14:textId="4151C1FE" w:rsidR="007E6751" w:rsidRDefault="007E6751">
      <w:pPr>
        <w:pStyle w:val="CommentText"/>
      </w:pPr>
      <w:r>
        <w:rPr>
          <w:rStyle w:val="CommentReference"/>
        </w:rPr>
        <w:annotationRef/>
      </w:r>
      <w:r>
        <w:t>This really is zero because any non-zero means cancel across the subtraction.</w:t>
      </w:r>
    </w:p>
  </w:comment>
  <w:comment w:id="697" w:author="Brainard, David H" w:date="2021-01-18T09:54:00Z" w:initials="BDH">
    <w:p w14:paraId="66833F23" w14:textId="77777777" w:rsidR="007E6751" w:rsidRDefault="007E6751" w:rsidP="00CC4431">
      <w:pPr>
        <w:pStyle w:val="CommentText"/>
      </w:pPr>
      <w:r>
        <w:rPr>
          <w:rStyle w:val="CommentReference"/>
        </w:rPr>
        <w:annotationRef/>
      </w:r>
      <w:r>
        <w:t>I think the 2 multiples both terms, not just the internal variance as it was.  Check.</w:t>
      </w:r>
    </w:p>
  </w:comment>
  <w:comment w:id="772" w:author="Brainard, David H" w:date="2021-01-18T09:54:00Z" w:initials="BDH">
    <w:p w14:paraId="6B56B0A8" w14:textId="51AACC49" w:rsidR="007E6751" w:rsidRDefault="007E6751">
      <w:pPr>
        <w:pStyle w:val="CommentText"/>
      </w:pPr>
      <w:r>
        <w:rPr>
          <w:rStyle w:val="CommentReference"/>
        </w:rPr>
        <w:annotationRef/>
      </w:r>
      <w:r>
        <w:t>I think the 2 multiples both terms, not just the internal variance as it was.  Check.</w:t>
      </w:r>
    </w:p>
  </w:comment>
  <w:comment w:id="883" w:author="Brainard, David H" w:date="2021-01-18T10:43:00Z" w:initials="BDH">
    <w:p w14:paraId="0ACECEA2" w14:textId="776F42D8" w:rsidR="007E6751" w:rsidRDefault="007E6751">
      <w:pPr>
        <w:pStyle w:val="CommentText"/>
      </w:pPr>
      <w:r>
        <w:rPr>
          <w:rStyle w:val="CommentReference"/>
        </w:rPr>
        <w:annotationRef/>
      </w:r>
      <w:r>
        <w:t>Check where transpose is here and above.  I think it’s write, but was written R SIGMA R’ in text I deleted.</w:t>
      </w:r>
    </w:p>
  </w:comment>
  <w:comment w:id="965" w:author="Brainard, David H" w:date="2021-01-18T10:52:00Z" w:initials="BDH">
    <w:p w14:paraId="6DC97A7A" w14:textId="7461A81D" w:rsidR="007E6751" w:rsidRDefault="007E6751">
      <w:pPr>
        <w:pStyle w:val="CommentText"/>
      </w:pPr>
      <w:r>
        <w:rPr>
          <w:rStyle w:val="CommentReference"/>
        </w:rPr>
        <w:annotationRef/>
      </w:r>
      <w:r>
        <w:t>Wouldn’t it just be simpler to say/implement the variance directly as a parameter of the model? The reader has to parse this very carefully to avoid reaching the incorrect conclusion that we implemented multiplicative noise.</w:t>
      </w:r>
    </w:p>
  </w:comment>
  <w:comment w:id="966" w:author="Brainard, David H" w:date="2021-01-18T10:48:00Z" w:initials="BDH">
    <w:p w14:paraId="7376479E" w14:textId="54563902" w:rsidR="007E6751" w:rsidRDefault="007E6751">
      <w:pPr>
        <w:pStyle w:val="CommentText"/>
      </w:pPr>
      <w:r>
        <w:rPr>
          <w:rStyle w:val="CommentReference"/>
        </w:rPr>
        <w:annotationRef/>
      </w:r>
      <w:r>
        <w:t xml:space="preserve">Need to expand a little more here to describe your fitting procedure, which had several steps. Be clear on the parameterization. In the end we want an estimate of </w:t>
      </w:r>
      <m:oMath>
        <m:sSubSup>
          <m:sSubSupPr>
            <m:ctrlPr>
              <w:rPr>
                <w:rStyle w:val="None"/>
                <w:rFonts w:ascii="Cambria Math" w:hAnsi="Cambria Math"/>
                <w:i/>
                <w:sz w:val="22"/>
                <w:szCs w:val="22"/>
              </w:rPr>
            </m:ctrlPr>
          </m:sSubSupPr>
          <m:e>
            <m:r>
              <w:rPr>
                <w:rStyle w:val="None"/>
                <w:rFonts w:ascii="Cambria Math" w:hAnsi="Cambria Math"/>
                <w:sz w:val="22"/>
                <w:szCs w:val="22"/>
              </w:rPr>
              <m:t>σ</m:t>
            </m:r>
          </m:e>
          <m:sub>
            <m:r>
              <w:rPr>
                <w:rStyle w:val="None"/>
                <w:rFonts w:ascii="Cambria Math" w:hAnsi="Cambria Math"/>
                <w:sz w:val="22"/>
                <w:szCs w:val="22"/>
              </w:rPr>
              <m:t>e0</m:t>
            </m:r>
          </m:sub>
          <m:sup>
            <m:r>
              <w:rPr>
                <w:rStyle w:val="None"/>
                <w:rFonts w:ascii="Cambria Math" w:hAnsi="Cambria Math"/>
                <w:sz w:val="22"/>
                <w:szCs w:val="22"/>
              </w:rPr>
              <m:t>2</m:t>
            </m:r>
          </m:sup>
        </m:sSubSup>
      </m:oMath>
      <w:r>
        <w:rPr>
          <w:rStyle w:val="None"/>
          <w:sz w:val="22"/>
          <w:szCs w:val="22"/>
        </w:rPr>
        <w:t>, which would be obtained by passing the images with external noise through the final receptive field and taking the variance.  We probably want to look at a histogram just to see how non-Gaussian it is or isn’t.</w:t>
      </w:r>
    </w:p>
  </w:comment>
  <w:comment w:id="967" w:author="Brainard, David H" w:date="2021-01-18T11:10:00Z" w:initials="BDH">
    <w:p w14:paraId="2CA8D4C5" w14:textId="039A14E2" w:rsidR="007E6751" w:rsidRDefault="007E6751">
      <w:pPr>
        <w:pStyle w:val="CommentText"/>
      </w:pPr>
      <w:r>
        <w:rPr>
          <w:rStyle w:val="CommentReference"/>
        </w:rPr>
        <w:annotationRef/>
      </w:r>
      <w:r>
        <w:t>Is this the fit in the 2-D parameter space, or something else.  Elaborate as I can’t really tell.</w:t>
      </w:r>
    </w:p>
  </w:comment>
  <w:comment w:id="971" w:author="Brainard, David H" w:date="2021-01-13T08:15:00Z" w:initials="BDH">
    <w:p w14:paraId="19ABDA21" w14:textId="1C532AD1" w:rsidR="007E6751" w:rsidRDefault="007E6751">
      <w:pPr>
        <w:pStyle w:val="CommentText"/>
      </w:pPr>
      <w:r>
        <w:rPr>
          <w:rStyle w:val="CommentReference"/>
        </w:rPr>
        <w:annotationRef/>
      </w:r>
      <w:r>
        <w:t>x-axis label in figure is “LRF” rather than “LRF”.</w:t>
      </w:r>
    </w:p>
  </w:comment>
  <w:comment w:id="983" w:author="Brainard, David H" w:date="2021-01-13T08:31:00Z" w:initials="BDH">
    <w:p w14:paraId="30F71E90" w14:textId="77777777" w:rsidR="007E6751" w:rsidRDefault="007E6751">
      <w:pPr>
        <w:pStyle w:val="CommentText"/>
      </w:pPr>
      <w:r>
        <w:rPr>
          <w:rStyle w:val="CommentReference"/>
        </w:rPr>
        <w:annotationRef/>
      </w:r>
      <w:r>
        <w:t>Here and in Figure 5:</w:t>
      </w:r>
    </w:p>
    <w:p w14:paraId="58B346BA" w14:textId="77777777" w:rsidR="007E6751" w:rsidRDefault="007E6751">
      <w:pPr>
        <w:pStyle w:val="CommentText"/>
      </w:pPr>
    </w:p>
    <w:p w14:paraId="15CE85A1" w14:textId="77777777" w:rsidR="007E6751" w:rsidRDefault="007E6751">
      <w:pPr>
        <w:pStyle w:val="CommentText"/>
      </w:pPr>
      <w:r>
        <w:t>I think we should show the data, the TSD model fit as a smooth curve, and the linear RF model.  I don’t think we should show the TSD model fit to the linear RF model.</w:t>
      </w:r>
    </w:p>
    <w:p w14:paraId="1138F85E" w14:textId="77777777" w:rsidR="007E6751" w:rsidRDefault="007E6751">
      <w:pPr>
        <w:pStyle w:val="CommentText"/>
      </w:pPr>
    </w:p>
    <w:p w14:paraId="360FDF87" w14:textId="77777777" w:rsidR="007E6751" w:rsidRDefault="007E6751">
      <w:pPr>
        <w:pStyle w:val="CommentText"/>
      </w:pPr>
      <w:r>
        <w:t>For the linear RF model, I think we want to compute a few more points along it once we have the fit parameters and then fit a smooth monotonically increasing curve through those points.  I’d stillsshow the points on the smooth curve, but I’d make them small. I’m OK with almost any functional form that goes through the fit points.  Piecewise linear would even work if it’s hard to find anything else that does – just compute out for a bunch of log spaced points and it will look fine.</w:t>
      </w:r>
    </w:p>
    <w:p w14:paraId="7C4CB138" w14:textId="77777777" w:rsidR="007E6751" w:rsidRDefault="007E6751">
      <w:pPr>
        <w:pStyle w:val="CommentText"/>
      </w:pPr>
    </w:p>
    <w:p w14:paraId="62F6DEF5" w14:textId="1319694A" w:rsidR="007E6751" w:rsidRDefault="007E6751">
      <w:pPr>
        <w:pStyle w:val="CommentText"/>
      </w:pPr>
      <w:r>
        <w:t>Up until recently, I think we were plotting log10(T^2), not T^2.  All of the text is written as log10(T^2).  I don’t have a super strong feeling about which way it should be, but we need to be consistent.</w:t>
      </w:r>
    </w:p>
  </w:comment>
  <w:comment w:id="984" w:author="Brainard, David H" w:date="2021-01-18T12:28:00Z" w:initials="BDH">
    <w:p w14:paraId="23DA571A" w14:textId="323EE9C5" w:rsidR="007E6751" w:rsidRDefault="007E6751">
      <w:pPr>
        <w:pStyle w:val="CommentText"/>
      </w:pPr>
      <w:r>
        <w:rPr>
          <w:rStyle w:val="CommentReference"/>
        </w:rPr>
        <w:annotationRef/>
      </w:r>
      <w:r>
        <w:t>Somewhere, maybe in Methods, explain observer numbering.  I’m fine with using 2, 4, 8 and 17 but it should be explained.  Note that in the figure legends you still need to change “Subject” -&gt; “Observer”.</w:t>
      </w:r>
    </w:p>
  </w:comment>
  <w:comment w:id="1004" w:author="Brainard, David H" w:date="2021-01-18T12:15:00Z" w:initials="BDH">
    <w:p w14:paraId="3FF5163E" w14:textId="2E0A5452" w:rsidR="007E6751" w:rsidRDefault="007E6751" w:rsidP="00D134C7">
      <w:pPr>
        <w:pStyle w:val="CommentText"/>
      </w:pPr>
      <w:r>
        <w:rPr>
          <w:rStyle w:val="CommentReference"/>
        </w:rPr>
        <w:annotationRef/>
      </w:r>
      <w:r>
        <w:t xml:space="preserve"> I don’t understand quite what is meant here.</w:t>
      </w:r>
    </w:p>
  </w:comment>
  <w:comment w:id="1005" w:author="Brainard, David H" w:date="2021-01-18T12:20:00Z" w:initials="BDH">
    <w:p w14:paraId="2F7B32B6" w14:textId="74EE1782" w:rsidR="007E6751" w:rsidRDefault="007E6751">
      <w:pPr>
        <w:pStyle w:val="CommentText"/>
      </w:pPr>
      <w:r>
        <w:rPr>
          <w:rStyle w:val="CommentReference"/>
        </w:rPr>
        <w:annotationRef/>
      </w:r>
      <w:r>
        <w:t>Say how many observers, and whether any were the same as those who participated in the main experiment.  Exclusion criterion the same as main Experiment? Any other differences? Are any of these subjects you, or are they all naïve.</w:t>
      </w:r>
    </w:p>
  </w:comment>
  <w:comment w:id="1025" w:author="Brainard, David H" w:date="2021-01-18T12:15:00Z" w:initials="BDH">
    <w:p w14:paraId="497DB5B6" w14:textId="353A2898" w:rsidR="007E6751" w:rsidRDefault="007E6751">
      <w:pPr>
        <w:pStyle w:val="CommentText"/>
      </w:pPr>
      <w:r>
        <w:rPr>
          <w:rStyle w:val="CommentReference"/>
        </w:rPr>
        <w:annotationRef/>
      </w:r>
      <w:r>
        <w:t>Some wording glitch here, I don’t understand what is meant.</w:t>
      </w:r>
    </w:p>
  </w:comment>
  <w:comment w:id="1048" w:author="Brainard, David H" w:date="2021-01-18T12:38:00Z" w:initials="BDH">
    <w:p w14:paraId="55E949B6" w14:textId="3035A19E" w:rsidR="00003073" w:rsidRDefault="00003073">
      <w:pPr>
        <w:pStyle w:val="CommentText"/>
      </w:pPr>
      <w:r>
        <w:rPr>
          <w:rStyle w:val="CommentReference"/>
        </w:rPr>
        <w:annotationRef/>
      </w:r>
      <w:r>
        <w:t xml:space="preserve">I am not sure how much the table adds, but if we’re going to have it let’s add to it tabulated data for the main experiment’s data.  I guess it doesn’t hurt.  Table should have a number, and be referred to in appropriate places in the text.  </w:t>
      </w:r>
    </w:p>
  </w:comment>
  <w:comment w:id="1055" w:author="Brainard, David H" w:date="2021-01-18T12:30:00Z" w:initials="BDH">
    <w:p w14:paraId="15016850" w14:textId="77777777" w:rsidR="007E6751" w:rsidRDefault="007E6751">
      <w:pPr>
        <w:pStyle w:val="CommentText"/>
      </w:pPr>
      <w:r>
        <w:rPr>
          <w:rStyle w:val="CommentReference"/>
        </w:rPr>
        <w:annotationRef/>
      </w:r>
      <w:r>
        <w:t>Let’s add in here the data from the main experiment that correspond to 3a, noting somehow that it’s a partially overlapping set of observers.  Looks like thresholds here ar higher than in the main experiment.  Is that an observer effect or just noise.</w:t>
      </w:r>
    </w:p>
    <w:p w14:paraId="4BBFA20A" w14:textId="77777777" w:rsidR="007E6751" w:rsidRDefault="007E6751">
      <w:pPr>
        <w:pStyle w:val="CommentText"/>
      </w:pPr>
    </w:p>
    <w:p w14:paraId="77FBAF93" w14:textId="77777777" w:rsidR="007E6751" w:rsidRDefault="007E6751">
      <w:pPr>
        <w:pStyle w:val="CommentText"/>
      </w:pPr>
      <w:r>
        <w:t>Also, don’t connect the points across the x-axis by lines – the x-axis is a categorical variable not a numerical one.  It’s possible that a bar plot, with the four thresholds grouped for each condition would be more appropriate.  That would let us compare the overlapping observers across 3a and the main experiment.</w:t>
      </w:r>
    </w:p>
    <w:p w14:paraId="3D24BBBF" w14:textId="2A9FDFD0" w:rsidR="007E6751" w:rsidRDefault="007E6751">
      <w:pPr>
        <w:pStyle w:val="CommentText"/>
      </w:pPr>
    </w:p>
    <w:p w14:paraId="525A00E8" w14:textId="0C78369D" w:rsidR="00003073" w:rsidRDefault="00003073">
      <w:pPr>
        <w:pStyle w:val="CommentText"/>
      </w:pPr>
      <w:r>
        <w:t>Elsewhere we plot T^2 (which may possibly change back to log10(T^2).  Why a different choice here.</w:t>
      </w:r>
    </w:p>
    <w:p w14:paraId="7AD3DCDA" w14:textId="77777777" w:rsidR="00003073" w:rsidRDefault="00003073">
      <w:pPr>
        <w:pStyle w:val="CommentText"/>
      </w:pPr>
    </w:p>
    <w:p w14:paraId="751C8067" w14:textId="56AABF89" w:rsidR="007E6751" w:rsidRDefault="007E6751">
      <w:pPr>
        <w:pStyle w:val="CommentText"/>
      </w:pPr>
      <w:r>
        <w:t>I think the y-axis should go from 0 to 0.06, not 0.01 to 0.06 – thresholds are on a scale where 0 has real physical meaning</w:t>
      </w:r>
      <w:r w:rsidR="00003073">
        <w:t>, if we stay with T or T^2.  Also, choice of y-axis scale should be matched across Figures 4, 5 and this one if what is plotted is the same.</w:t>
      </w:r>
    </w:p>
    <w:p w14:paraId="47E7201B" w14:textId="77777777" w:rsidR="007E6751" w:rsidRDefault="007E6751">
      <w:pPr>
        <w:pStyle w:val="CommentText"/>
      </w:pPr>
    </w:p>
    <w:p w14:paraId="64207A2F" w14:textId="7AAC87EA" w:rsidR="007E6751" w:rsidRDefault="007E6751">
      <w:pPr>
        <w:pStyle w:val="CommentText"/>
      </w:pPr>
      <w:r>
        <w:t>The legend of the figure needs to say “Observer” rather than “Subject”.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3AB429" w15:done="0"/>
  <w15:commentEx w15:paraId="79CFFE29" w15:done="0"/>
  <w15:commentEx w15:paraId="382E0E92" w15:done="0"/>
  <w15:commentEx w15:paraId="39B5AC9D" w15:done="0"/>
  <w15:commentEx w15:paraId="206B02D3" w15:done="0"/>
  <w15:commentEx w15:paraId="04C5B9F1" w15:done="0"/>
  <w15:commentEx w15:paraId="099CE681" w15:done="0"/>
  <w15:commentEx w15:paraId="48623AC5" w15:done="0"/>
  <w15:commentEx w15:paraId="7EA2D567" w15:done="0"/>
  <w15:commentEx w15:paraId="19091F82" w15:done="0"/>
  <w15:commentEx w15:paraId="2A4EF9DE" w15:done="0"/>
  <w15:commentEx w15:paraId="2D9B32CB" w15:done="0"/>
  <w15:commentEx w15:paraId="233CBA60" w15:done="0"/>
  <w15:commentEx w15:paraId="0CB6365B" w15:done="0"/>
  <w15:commentEx w15:paraId="7532DE56" w15:done="0"/>
  <w15:commentEx w15:paraId="6137384D" w15:done="0"/>
  <w15:commentEx w15:paraId="782F5515" w15:done="0"/>
  <w15:commentEx w15:paraId="5FC93BCE" w15:done="0"/>
  <w15:commentEx w15:paraId="46083743" w15:done="0"/>
  <w15:commentEx w15:paraId="443CCE9F" w15:done="0"/>
  <w15:commentEx w15:paraId="259AF039" w15:done="0"/>
  <w15:commentEx w15:paraId="6BCF75F6" w15:done="0"/>
  <w15:commentEx w15:paraId="1F3765C4" w15:done="0"/>
  <w15:commentEx w15:paraId="2B47C28E" w15:paraIdParent="1F3765C4" w15:done="0"/>
  <w15:commentEx w15:paraId="7A20269E" w15:paraIdParent="1F3765C4" w15:done="0"/>
  <w15:commentEx w15:paraId="23F94342" w15:done="0"/>
  <w15:commentEx w15:paraId="6111E46C" w15:done="0"/>
  <w15:commentEx w15:paraId="2C99ECCE" w15:done="0"/>
  <w15:commentEx w15:paraId="630A6501" w15:done="0"/>
  <w15:commentEx w15:paraId="75DF35B2" w15:done="0"/>
  <w15:commentEx w15:paraId="5CE08E70" w15:done="0"/>
  <w15:commentEx w15:paraId="5223D9C7" w15:done="0"/>
  <w15:commentEx w15:paraId="23B58167" w15:done="0"/>
  <w15:commentEx w15:paraId="541F9A67" w15:done="0"/>
  <w15:commentEx w15:paraId="059482CF" w15:done="0"/>
  <w15:commentEx w15:paraId="395BF86E" w15:done="0"/>
  <w15:commentEx w15:paraId="2981DBEE" w15:done="0"/>
  <w15:commentEx w15:paraId="13505ACC" w15:done="0"/>
  <w15:commentEx w15:paraId="66833F23" w15:done="0"/>
  <w15:commentEx w15:paraId="6B56B0A8" w15:done="0"/>
  <w15:commentEx w15:paraId="0ACECEA2" w15:done="0"/>
  <w15:commentEx w15:paraId="6DC97A7A" w15:done="0"/>
  <w15:commentEx w15:paraId="7376479E" w15:done="0"/>
  <w15:commentEx w15:paraId="2CA8D4C5" w15:done="0"/>
  <w15:commentEx w15:paraId="19ABDA21" w15:done="0"/>
  <w15:commentEx w15:paraId="62F6DEF5" w15:done="0"/>
  <w15:commentEx w15:paraId="23DA571A" w15:done="0"/>
  <w15:commentEx w15:paraId="3FF5163E" w15:done="0"/>
  <w15:commentEx w15:paraId="2F7B32B6" w15:done="0"/>
  <w15:commentEx w15:paraId="497DB5B6" w15:done="0"/>
  <w15:commentEx w15:paraId="55E949B6" w15:done="0"/>
  <w15:commentEx w15:paraId="64207A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473FA" w16cex:dateUtc="2021-01-09T23:27:00Z"/>
  <w16cex:commentExtensible w16cex:durableId="2379CDC0" w16cex:dateUtc="2020-12-08T15:02:00Z"/>
  <w16cex:commentExtensible w16cex:durableId="23B011BA" w16cex:dateUtc="2021-01-18T18:55:00Z"/>
  <w16cex:commentExtensible w16cex:durableId="2379DB25" w16cex:dateUtc="2020-12-08T15:59:00Z"/>
  <w16cex:commentExtensible w16cex:durableId="23B00E64" w16cex:dateUtc="2021-01-18T18:40:00Z"/>
  <w16cex:commentExtensible w16cex:durableId="23B011CF" w16cex:dateUtc="2021-01-18T18:55:00Z"/>
  <w16cex:commentExtensible w16cex:durableId="23B00EFF" w16cex:dateUtc="2021-01-18T18:43:00Z"/>
  <w16cex:commentExtensible w16cex:durableId="23B00F73" w16cex:dateUtc="2021-01-18T18:45:00Z"/>
  <w16cex:commentExtensible w16cex:durableId="23B01038" w16cex:dateUtc="2021-01-18T18:48:00Z"/>
  <w16cex:commentExtensible w16cex:durableId="23B01087" w16cex:dateUtc="2021-01-18T18:49:00Z"/>
  <w16cex:commentExtensible w16cex:durableId="23B010DB" w16cex:dateUtc="2021-01-18T18:51:00Z"/>
  <w16cex:commentExtensible w16cex:durableId="22ED8AD5" w16cex:dateUtc="2020-08-24T04:39:00Z"/>
  <w16cex:commentExtensible w16cex:durableId="23A92BFC" w16cex:dateUtc="2021-01-13T13:21:00Z"/>
  <w16cex:commentExtensible w16cex:durableId="237B4C3B" w16cex:dateUtc="2020-12-09T18:14:00Z"/>
  <w16cex:commentExtensible w16cex:durableId="23B00C57" w16cex:dateUtc="2021-01-18T18:32:00Z"/>
  <w16cex:commentExtensible w16cex:durableId="23B00D47" w16cex:dateUtc="2021-01-18T18:36:00Z"/>
  <w16cex:commentExtensible w16cex:durableId="23AFEF27" w16cex:dateUtc="2021-01-18T16:27:00Z"/>
  <w16cex:commentExtensible w16cex:durableId="23A6D07F" w16cex:dateUtc="2021-01-10T19:48:00Z"/>
  <w16cex:commentExtensible w16cex:durableId="23A6D07E" w16cex:dateUtc="2021-01-10T19:48:00Z"/>
  <w16cex:commentExtensible w16cex:durableId="23A6D07D" w16cex:dateUtc="2021-01-10T19:54:00Z"/>
  <w16cex:commentExtensible w16cex:durableId="23AFED84" w16cex:dateUtc="2021-01-18T16:20:00Z"/>
  <w16cex:commentExtensible w16cex:durableId="23A6D07C" w16cex:dateUtc="2021-01-09T21:52:00Z"/>
  <w16cex:commentExtensible w16cex:durableId="23A6D07B" w16cex:dateUtc="2020-12-14T17:24:00Z"/>
  <w16cex:commentExtensible w16cex:durableId="23A6D07A" w16cex:dateUtc="2021-01-09T21:27:00Z"/>
  <w16cex:commentExtensible w16cex:durableId="23AFEE81" w16cex:dateUtc="2021-01-18T16:24:00Z"/>
  <w16cex:commentExtensible w16cex:durableId="23AFEE24" w16cex:dateUtc="2021-01-18T16:23:00Z"/>
  <w16cex:commentExtensible w16cex:durableId="23AFEFF2" w16cex:dateUtc="2021-01-18T16:30:00Z"/>
  <w16cex:commentExtensible w16cex:durableId="23AFF11E" w16cex:dateUtc="2021-01-18T16:35:00Z"/>
  <w16cex:commentExtensible w16cex:durableId="23AFF072" w16cex:dateUtc="2021-01-18T16:33:00Z"/>
  <w16cex:commentExtensible w16cex:durableId="23AFF18F" w16cex:dateUtc="2021-01-18T16:37:00Z"/>
  <w16cex:commentExtensible w16cex:durableId="23AFF2C8" w16cex:dateUtc="2021-01-18T16:43:00Z"/>
  <w16cex:commentExtensible w16cex:durableId="23AFF703" w16cex:dateUtc="2021-01-18T17:01:00Z"/>
  <w16cex:commentExtensible w16cex:durableId="23AFF784" w16cex:dateUtc="2021-01-18T17:03:00Z"/>
  <w16cex:commentExtensible w16cex:durableId="23AFF7CE" w16cex:dateUtc="2021-01-18T17:04:00Z"/>
  <w16cex:commentExtensible w16cex:durableId="23AFEB4D" w16cex:dateUtc="2021-01-18T16:11:00Z"/>
  <w16cex:commentExtensible w16cex:durableId="23AE9F86" w16cex:dateUtc="2021-01-17T16:35:00Z"/>
  <w16cex:commentExtensible w16cex:durableId="23AFDC12" w16cex:dateUtc="2021-01-18T15:06:00Z"/>
  <w16cex:commentExtensible w16cex:durableId="23AFDCAF" w16cex:dateUtc="2021-01-18T15:08:00Z"/>
  <w16cex:commentExtensible w16cex:durableId="23AFDC78" w16cex:dateUtc="2021-01-18T14:54:00Z"/>
  <w16cex:commentExtensible w16cex:durableId="23AFD93C" w16cex:dateUtc="2021-01-18T14:54:00Z"/>
  <w16cex:commentExtensible w16cex:durableId="23AFE4E1" w16cex:dateUtc="2021-01-18T15:43:00Z"/>
  <w16cex:commentExtensible w16cex:durableId="23AFE6D7" w16cex:dateUtc="2021-01-18T15:52:00Z"/>
  <w16cex:commentExtensible w16cex:durableId="23AFE5FE" w16cex:dateUtc="2021-01-18T15:48:00Z"/>
  <w16cex:commentExtensible w16cex:durableId="23AFEB18" w16cex:dateUtc="2021-01-18T16:10:00Z"/>
  <w16cex:commentExtensible w16cex:durableId="23A92AA6" w16cex:dateUtc="2021-01-13T13:15:00Z"/>
  <w16cex:commentExtensible w16cex:durableId="23A92E5B" w16cex:dateUtc="2021-01-13T13:31:00Z"/>
  <w16cex:commentExtensible w16cex:durableId="23AFFD5F" w16cex:dateUtc="2021-01-18T17:28:00Z"/>
  <w16cex:commentExtensible w16cex:durableId="23AFFB55" w16cex:dateUtc="2021-01-18T17:15:00Z"/>
  <w16cex:commentExtensible w16cex:durableId="23AFFB8B" w16cex:dateUtc="2021-01-18T17:20:00Z"/>
  <w16cex:commentExtensible w16cex:durableId="23AFFA64" w16cex:dateUtc="2021-01-18T17:15:00Z"/>
  <w16cex:commentExtensible w16cex:durableId="23AFFFD4" w16cex:dateUtc="2021-01-18T17:38:00Z"/>
  <w16cex:commentExtensible w16cex:durableId="23AFFDEF" w16cex:dateUtc="2021-01-18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3AB429" w16cid:durableId="23A473FA"/>
  <w16cid:commentId w16cid:paraId="79CFFE29" w16cid:durableId="2379CDC0"/>
  <w16cid:commentId w16cid:paraId="382E0E92" w16cid:durableId="23B011BA"/>
  <w16cid:commentId w16cid:paraId="39B5AC9D" w16cid:durableId="2379DB25"/>
  <w16cid:commentId w16cid:paraId="206B02D3" w16cid:durableId="23B00E64"/>
  <w16cid:commentId w16cid:paraId="04C5B9F1" w16cid:durableId="23B011CF"/>
  <w16cid:commentId w16cid:paraId="099CE681" w16cid:durableId="23B00EFF"/>
  <w16cid:commentId w16cid:paraId="48623AC5" w16cid:durableId="23B00F73"/>
  <w16cid:commentId w16cid:paraId="7EA2D567" w16cid:durableId="23B01038"/>
  <w16cid:commentId w16cid:paraId="19091F82" w16cid:durableId="23B01087"/>
  <w16cid:commentId w16cid:paraId="2A4EF9DE" w16cid:durableId="23B010DB"/>
  <w16cid:commentId w16cid:paraId="2D9B32CB" w16cid:durableId="22ED8AD5"/>
  <w16cid:commentId w16cid:paraId="233CBA60" w16cid:durableId="23A92BFC"/>
  <w16cid:commentId w16cid:paraId="0CB6365B" w16cid:durableId="237B4C3B"/>
  <w16cid:commentId w16cid:paraId="7532DE56" w16cid:durableId="23B00C57"/>
  <w16cid:commentId w16cid:paraId="6137384D" w16cid:durableId="23B00D47"/>
  <w16cid:commentId w16cid:paraId="782F5515" w16cid:durableId="23AFEF27"/>
  <w16cid:commentId w16cid:paraId="5FC93BCE" w16cid:durableId="23A6D07F"/>
  <w16cid:commentId w16cid:paraId="46083743" w16cid:durableId="23A6D07E"/>
  <w16cid:commentId w16cid:paraId="443CCE9F" w16cid:durableId="23A6D07D"/>
  <w16cid:commentId w16cid:paraId="259AF039" w16cid:durableId="23AFED84"/>
  <w16cid:commentId w16cid:paraId="6BCF75F6" w16cid:durableId="23A6D07C"/>
  <w16cid:commentId w16cid:paraId="1F3765C4" w16cid:durableId="23A6D07B"/>
  <w16cid:commentId w16cid:paraId="2B47C28E" w16cid:durableId="23A6D07A"/>
  <w16cid:commentId w16cid:paraId="7A20269E" w16cid:durableId="23AFEE81"/>
  <w16cid:commentId w16cid:paraId="23F94342" w16cid:durableId="23AFEE24"/>
  <w16cid:commentId w16cid:paraId="6111E46C" w16cid:durableId="23AFEFF2"/>
  <w16cid:commentId w16cid:paraId="2C99ECCE" w16cid:durableId="23AFF11E"/>
  <w16cid:commentId w16cid:paraId="630A6501" w16cid:durableId="23AFF072"/>
  <w16cid:commentId w16cid:paraId="75DF35B2" w16cid:durableId="23AFF18F"/>
  <w16cid:commentId w16cid:paraId="5CE08E70" w16cid:durableId="23AFF2C8"/>
  <w16cid:commentId w16cid:paraId="5223D9C7" w16cid:durableId="23AFF703"/>
  <w16cid:commentId w16cid:paraId="23B58167" w16cid:durableId="23AFF784"/>
  <w16cid:commentId w16cid:paraId="541F9A67" w16cid:durableId="23AFF7CE"/>
  <w16cid:commentId w16cid:paraId="059482CF" w16cid:durableId="23AFEB4D"/>
  <w16cid:commentId w16cid:paraId="395BF86E" w16cid:durableId="23AE9F86"/>
  <w16cid:commentId w16cid:paraId="2981DBEE" w16cid:durableId="23AFDC12"/>
  <w16cid:commentId w16cid:paraId="13505ACC" w16cid:durableId="23AFDCAF"/>
  <w16cid:commentId w16cid:paraId="66833F23" w16cid:durableId="23AFDC78"/>
  <w16cid:commentId w16cid:paraId="6B56B0A8" w16cid:durableId="23AFD93C"/>
  <w16cid:commentId w16cid:paraId="0ACECEA2" w16cid:durableId="23AFE4E1"/>
  <w16cid:commentId w16cid:paraId="6DC97A7A" w16cid:durableId="23AFE6D7"/>
  <w16cid:commentId w16cid:paraId="7376479E" w16cid:durableId="23AFE5FE"/>
  <w16cid:commentId w16cid:paraId="2CA8D4C5" w16cid:durableId="23AFEB18"/>
  <w16cid:commentId w16cid:paraId="19ABDA21" w16cid:durableId="23A92AA6"/>
  <w16cid:commentId w16cid:paraId="62F6DEF5" w16cid:durableId="23A92E5B"/>
  <w16cid:commentId w16cid:paraId="23DA571A" w16cid:durableId="23AFFD5F"/>
  <w16cid:commentId w16cid:paraId="3FF5163E" w16cid:durableId="23AFFB55"/>
  <w16cid:commentId w16cid:paraId="2F7B32B6" w16cid:durableId="23AFFB8B"/>
  <w16cid:commentId w16cid:paraId="497DB5B6" w16cid:durableId="23AFFA64"/>
  <w16cid:commentId w16cid:paraId="55E949B6" w16cid:durableId="23AFFFD4"/>
  <w16cid:commentId w16cid:paraId="64207A2F" w16cid:durableId="23AFFD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015B3" w14:textId="77777777" w:rsidR="00C46806" w:rsidRDefault="00C46806">
      <w:r>
        <w:separator/>
      </w:r>
    </w:p>
  </w:endnote>
  <w:endnote w:type="continuationSeparator" w:id="0">
    <w:p w14:paraId="381B9A4C" w14:textId="77777777" w:rsidR="00C46806" w:rsidRDefault="00C4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571DB" w14:textId="77777777" w:rsidR="00C46806" w:rsidRDefault="00C46806">
      <w:r>
        <w:separator/>
      </w:r>
    </w:p>
  </w:footnote>
  <w:footnote w:type="continuationSeparator" w:id="0">
    <w:p w14:paraId="22AB65AF" w14:textId="77777777" w:rsidR="00C46806" w:rsidRDefault="00C46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4045E2"/>
    <w:multiLevelType w:val="hybridMultilevel"/>
    <w:tmpl w:val="DE7E3DEA"/>
    <w:numStyleLink w:val="Numbered"/>
  </w:abstractNum>
  <w:num w:numId="1">
    <w:abstractNumId w:val="0"/>
  </w:num>
  <w:num w:numId="2">
    <w:abstractNumId w:val="1"/>
  </w:num>
  <w:num w:numId="3">
    <w:abstractNumId w:val="1"/>
    <w:lvlOverride w:ilvl="0">
      <w:lvl w:ilvl="0" w:tplc="A918948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B6EE58E">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298522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43EFE6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4B602CF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4086A76E">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F400DC2">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44E077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47643F2">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A5E45"/>
    <w:rsid w:val="00000FAC"/>
    <w:rsid w:val="0000256E"/>
    <w:rsid w:val="00003073"/>
    <w:rsid w:val="000031CF"/>
    <w:rsid w:val="00004436"/>
    <w:rsid w:val="00007738"/>
    <w:rsid w:val="00007F15"/>
    <w:rsid w:val="00011D2F"/>
    <w:rsid w:val="00011E80"/>
    <w:rsid w:val="000145A8"/>
    <w:rsid w:val="00014DED"/>
    <w:rsid w:val="0001612C"/>
    <w:rsid w:val="0002136B"/>
    <w:rsid w:val="0002392D"/>
    <w:rsid w:val="000241B5"/>
    <w:rsid w:val="0002456A"/>
    <w:rsid w:val="00027F74"/>
    <w:rsid w:val="00030516"/>
    <w:rsid w:val="00030643"/>
    <w:rsid w:val="00031194"/>
    <w:rsid w:val="00032382"/>
    <w:rsid w:val="00033045"/>
    <w:rsid w:val="00034202"/>
    <w:rsid w:val="00036153"/>
    <w:rsid w:val="0004085B"/>
    <w:rsid w:val="000412DF"/>
    <w:rsid w:val="00041AB8"/>
    <w:rsid w:val="000428B3"/>
    <w:rsid w:val="00043E64"/>
    <w:rsid w:val="000461A2"/>
    <w:rsid w:val="00046B50"/>
    <w:rsid w:val="0005024C"/>
    <w:rsid w:val="0005245D"/>
    <w:rsid w:val="00052C7B"/>
    <w:rsid w:val="000535E1"/>
    <w:rsid w:val="000561EB"/>
    <w:rsid w:val="00057BF4"/>
    <w:rsid w:val="00062C13"/>
    <w:rsid w:val="0006317A"/>
    <w:rsid w:val="000652F8"/>
    <w:rsid w:val="000665C3"/>
    <w:rsid w:val="00067798"/>
    <w:rsid w:val="000703E2"/>
    <w:rsid w:val="00072048"/>
    <w:rsid w:val="00076EBC"/>
    <w:rsid w:val="00080003"/>
    <w:rsid w:val="0008265A"/>
    <w:rsid w:val="00083145"/>
    <w:rsid w:val="00084893"/>
    <w:rsid w:val="000865D7"/>
    <w:rsid w:val="00087C19"/>
    <w:rsid w:val="00090579"/>
    <w:rsid w:val="00091515"/>
    <w:rsid w:val="000920F6"/>
    <w:rsid w:val="00095100"/>
    <w:rsid w:val="00095375"/>
    <w:rsid w:val="00096693"/>
    <w:rsid w:val="000975D3"/>
    <w:rsid w:val="000A0E0B"/>
    <w:rsid w:val="000A36E2"/>
    <w:rsid w:val="000A3A19"/>
    <w:rsid w:val="000A6F00"/>
    <w:rsid w:val="000B1057"/>
    <w:rsid w:val="000B1637"/>
    <w:rsid w:val="000B2885"/>
    <w:rsid w:val="000B2B5C"/>
    <w:rsid w:val="000B2F8B"/>
    <w:rsid w:val="000B7125"/>
    <w:rsid w:val="000C0062"/>
    <w:rsid w:val="000C269A"/>
    <w:rsid w:val="000C3EF3"/>
    <w:rsid w:val="000C4096"/>
    <w:rsid w:val="000C412B"/>
    <w:rsid w:val="000C5AC2"/>
    <w:rsid w:val="000C7B42"/>
    <w:rsid w:val="000D0367"/>
    <w:rsid w:val="000D0A11"/>
    <w:rsid w:val="000D2276"/>
    <w:rsid w:val="000D3910"/>
    <w:rsid w:val="000D53D8"/>
    <w:rsid w:val="000D5F0C"/>
    <w:rsid w:val="000D6D15"/>
    <w:rsid w:val="000E0AE2"/>
    <w:rsid w:val="000E2694"/>
    <w:rsid w:val="000E429F"/>
    <w:rsid w:val="000F32E4"/>
    <w:rsid w:val="000F46B6"/>
    <w:rsid w:val="000F672B"/>
    <w:rsid w:val="000F6E7B"/>
    <w:rsid w:val="000F73CF"/>
    <w:rsid w:val="001004AC"/>
    <w:rsid w:val="0010234A"/>
    <w:rsid w:val="001038AA"/>
    <w:rsid w:val="00111BA8"/>
    <w:rsid w:val="001147D4"/>
    <w:rsid w:val="001168BE"/>
    <w:rsid w:val="00116E50"/>
    <w:rsid w:val="00117FE4"/>
    <w:rsid w:val="00121700"/>
    <w:rsid w:val="00123BD7"/>
    <w:rsid w:val="00123EE8"/>
    <w:rsid w:val="00124593"/>
    <w:rsid w:val="001250C7"/>
    <w:rsid w:val="00127AF3"/>
    <w:rsid w:val="00131E2A"/>
    <w:rsid w:val="00134B93"/>
    <w:rsid w:val="0013575E"/>
    <w:rsid w:val="00135C29"/>
    <w:rsid w:val="00135DE9"/>
    <w:rsid w:val="00135E86"/>
    <w:rsid w:val="00136E6F"/>
    <w:rsid w:val="00140179"/>
    <w:rsid w:val="00141BF1"/>
    <w:rsid w:val="0014360D"/>
    <w:rsid w:val="00144482"/>
    <w:rsid w:val="001445C3"/>
    <w:rsid w:val="001457E3"/>
    <w:rsid w:val="001467F2"/>
    <w:rsid w:val="00146CFD"/>
    <w:rsid w:val="0015048E"/>
    <w:rsid w:val="001534DA"/>
    <w:rsid w:val="00153903"/>
    <w:rsid w:val="0015431F"/>
    <w:rsid w:val="00154426"/>
    <w:rsid w:val="00155D33"/>
    <w:rsid w:val="00156467"/>
    <w:rsid w:val="0015649F"/>
    <w:rsid w:val="001572FD"/>
    <w:rsid w:val="001576D6"/>
    <w:rsid w:val="00163175"/>
    <w:rsid w:val="0016392E"/>
    <w:rsid w:val="00163F75"/>
    <w:rsid w:val="0016439E"/>
    <w:rsid w:val="00164495"/>
    <w:rsid w:val="0016469D"/>
    <w:rsid w:val="001650F4"/>
    <w:rsid w:val="00167452"/>
    <w:rsid w:val="00167C54"/>
    <w:rsid w:val="001716D0"/>
    <w:rsid w:val="0017268C"/>
    <w:rsid w:val="00173B5F"/>
    <w:rsid w:val="0017468A"/>
    <w:rsid w:val="001839A8"/>
    <w:rsid w:val="001842DD"/>
    <w:rsid w:val="00185392"/>
    <w:rsid w:val="00185D27"/>
    <w:rsid w:val="0018601D"/>
    <w:rsid w:val="00187E70"/>
    <w:rsid w:val="00190EBA"/>
    <w:rsid w:val="001912A1"/>
    <w:rsid w:val="00191AF9"/>
    <w:rsid w:val="001930F3"/>
    <w:rsid w:val="0019412F"/>
    <w:rsid w:val="001956AE"/>
    <w:rsid w:val="00196A08"/>
    <w:rsid w:val="001A2B26"/>
    <w:rsid w:val="001A3B36"/>
    <w:rsid w:val="001A6313"/>
    <w:rsid w:val="001A68AE"/>
    <w:rsid w:val="001A6D94"/>
    <w:rsid w:val="001B0364"/>
    <w:rsid w:val="001B1232"/>
    <w:rsid w:val="001B1CD1"/>
    <w:rsid w:val="001B219A"/>
    <w:rsid w:val="001B24BB"/>
    <w:rsid w:val="001B30E8"/>
    <w:rsid w:val="001B3209"/>
    <w:rsid w:val="001B3BDD"/>
    <w:rsid w:val="001B5027"/>
    <w:rsid w:val="001B571D"/>
    <w:rsid w:val="001B584E"/>
    <w:rsid w:val="001C051F"/>
    <w:rsid w:val="001C0EF5"/>
    <w:rsid w:val="001C185E"/>
    <w:rsid w:val="001C1B28"/>
    <w:rsid w:val="001C20E9"/>
    <w:rsid w:val="001C2A3C"/>
    <w:rsid w:val="001C3EF5"/>
    <w:rsid w:val="001C4155"/>
    <w:rsid w:val="001C6D21"/>
    <w:rsid w:val="001C7064"/>
    <w:rsid w:val="001C72F7"/>
    <w:rsid w:val="001D1C2B"/>
    <w:rsid w:val="001D248E"/>
    <w:rsid w:val="001D357A"/>
    <w:rsid w:val="001D46B4"/>
    <w:rsid w:val="001D55E0"/>
    <w:rsid w:val="001D7718"/>
    <w:rsid w:val="001E17A1"/>
    <w:rsid w:val="001E473E"/>
    <w:rsid w:val="001E4CB3"/>
    <w:rsid w:val="001E5DBA"/>
    <w:rsid w:val="001F158B"/>
    <w:rsid w:val="001F186E"/>
    <w:rsid w:val="001F326A"/>
    <w:rsid w:val="001F4D6D"/>
    <w:rsid w:val="001F51C7"/>
    <w:rsid w:val="00201D8F"/>
    <w:rsid w:val="0020237D"/>
    <w:rsid w:val="0020416D"/>
    <w:rsid w:val="00204952"/>
    <w:rsid w:val="00206E9F"/>
    <w:rsid w:val="00210516"/>
    <w:rsid w:val="00211976"/>
    <w:rsid w:val="00211AFF"/>
    <w:rsid w:val="00211FB2"/>
    <w:rsid w:val="00211FE9"/>
    <w:rsid w:val="0021449A"/>
    <w:rsid w:val="00214787"/>
    <w:rsid w:val="002147BC"/>
    <w:rsid w:val="0021535C"/>
    <w:rsid w:val="002200B0"/>
    <w:rsid w:val="00222EA0"/>
    <w:rsid w:val="0022589B"/>
    <w:rsid w:val="00226F28"/>
    <w:rsid w:val="00227C8B"/>
    <w:rsid w:val="00233498"/>
    <w:rsid w:val="00233624"/>
    <w:rsid w:val="0023566A"/>
    <w:rsid w:val="002417F3"/>
    <w:rsid w:val="002430D8"/>
    <w:rsid w:val="00246197"/>
    <w:rsid w:val="0024720C"/>
    <w:rsid w:val="00247CF9"/>
    <w:rsid w:val="002505BB"/>
    <w:rsid w:val="002510AC"/>
    <w:rsid w:val="0025288E"/>
    <w:rsid w:val="00252B17"/>
    <w:rsid w:val="00252FA7"/>
    <w:rsid w:val="00255DBE"/>
    <w:rsid w:val="0026231E"/>
    <w:rsid w:val="002647BF"/>
    <w:rsid w:val="002648C5"/>
    <w:rsid w:val="002650FB"/>
    <w:rsid w:val="00265195"/>
    <w:rsid w:val="002661E2"/>
    <w:rsid w:val="00266831"/>
    <w:rsid w:val="00267165"/>
    <w:rsid w:val="002714A1"/>
    <w:rsid w:val="00275BAD"/>
    <w:rsid w:val="00277BEB"/>
    <w:rsid w:val="0028019E"/>
    <w:rsid w:val="00280B85"/>
    <w:rsid w:val="002813B7"/>
    <w:rsid w:val="0028164E"/>
    <w:rsid w:val="00281B11"/>
    <w:rsid w:val="00281BA0"/>
    <w:rsid w:val="00282ACA"/>
    <w:rsid w:val="0028303D"/>
    <w:rsid w:val="00283847"/>
    <w:rsid w:val="00287601"/>
    <w:rsid w:val="00291A4A"/>
    <w:rsid w:val="002939D3"/>
    <w:rsid w:val="00293C2C"/>
    <w:rsid w:val="00296182"/>
    <w:rsid w:val="0029787F"/>
    <w:rsid w:val="002A1E32"/>
    <w:rsid w:val="002A235C"/>
    <w:rsid w:val="002A256F"/>
    <w:rsid w:val="002A294B"/>
    <w:rsid w:val="002A51AC"/>
    <w:rsid w:val="002A5BB7"/>
    <w:rsid w:val="002A6675"/>
    <w:rsid w:val="002A71AF"/>
    <w:rsid w:val="002A7385"/>
    <w:rsid w:val="002A7BAD"/>
    <w:rsid w:val="002B0BA3"/>
    <w:rsid w:val="002B4B8D"/>
    <w:rsid w:val="002B4F17"/>
    <w:rsid w:val="002B5B24"/>
    <w:rsid w:val="002B5BA0"/>
    <w:rsid w:val="002B7A21"/>
    <w:rsid w:val="002C0EEF"/>
    <w:rsid w:val="002C1C90"/>
    <w:rsid w:val="002C2027"/>
    <w:rsid w:val="002C2B85"/>
    <w:rsid w:val="002C3A28"/>
    <w:rsid w:val="002C54D7"/>
    <w:rsid w:val="002C5CD2"/>
    <w:rsid w:val="002C5DC7"/>
    <w:rsid w:val="002C68EB"/>
    <w:rsid w:val="002C7FBA"/>
    <w:rsid w:val="002D001A"/>
    <w:rsid w:val="002D11C8"/>
    <w:rsid w:val="002D15EC"/>
    <w:rsid w:val="002D1E97"/>
    <w:rsid w:val="002D306B"/>
    <w:rsid w:val="002D3539"/>
    <w:rsid w:val="002D3578"/>
    <w:rsid w:val="002D5994"/>
    <w:rsid w:val="002D7B56"/>
    <w:rsid w:val="002D7BBD"/>
    <w:rsid w:val="002E0B64"/>
    <w:rsid w:val="002E3EBC"/>
    <w:rsid w:val="002E50D3"/>
    <w:rsid w:val="002E704B"/>
    <w:rsid w:val="002E733A"/>
    <w:rsid w:val="002E7DCD"/>
    <w:rsid w:val="002F121B"/>
    <w:rsid w:val="002F14D8"/>
    <w:rsid w:val="002F21CC"/>
    <w:rsid w:val="002F2690"/>
    <w:rsid w:val="002F3E45"/>
    <w:rsid w:val="002F4ED6"/>
    <w:rsid w:val="002F5675"/>
    <w:rsid w:val="002F60FD"/>
    <w:rsid w:val="002F6574"/>
    <w:rsid w:val="002F685E"/>
    <w:rsid w:val="002F6E18"/>
    <w:rsid w:val="00304729"/>
    <w:rsid w:val="00310539"/>
    <w:rsid w:val="00317AAB"/>
    <w:rsid w:val="00320A68"/>
    <w:rsid w:val="00320B41"/>
    <w:rsid w:val="00320DF9"/>
    <w:rsid w:val="0032219D"/>
    <w:rsid w:val="00325EF0"/>
    <w:rsid w:val="003271C3"/>
    <w:rsid w:val="003309DA"/>
    <w:rsid w:val="00331103"/>
    <w:rsid w:val="00331526"/>
    <w:rsid w:val="00331F3C"/>
    <w:rsid w:val="0033318D"/>
    <w:rsid w:val="003349E2"/>
    <w:rsid w:val="0033702D"/>
    <w:rsid w:val="00337255"/>
    <w:rsid w:val="00337CEE"/>
    <w:rsid w:val="00341540"/>
    <w:rsid w:val="00341E6D"/>
    <w:rsid w:val="00342C79"/>
    <w:rsid w:val="003449A6"/>
    <w:rsid w:val="00345A33"/>
    <w:rsid w:val="00346A80"/>
    <w:rsid w:val="003474F4"/>
    <w:rsid w:val="003475CC"/>
    <w:rsid w:val="00350733"/>
    <w:rsid w:val="003517E9"/>
    <w:rsid w:val="00351B43"/>
    <w:rsid w:val="0035354A"/>
    <w:rsid w:val="00354AF8"/>
    <w:rsid w:val="00356113"/>
    <w:rsid w:val="003613E3"/>
    <w:rsid w:val="0036142C"/>
    <w:rsid w:val="00361F39"/>
    <w:rsid w:val="003637C9"/>
    <w:rsid w:val="00363A98"/>
    <w:rsid w:val="00367514"/>
    <w:rsid w:val="003677CA"/>
    <w:rsid w:val="003705C9"/>
    <w:rsid w:val="00370793"/>
    <w:rsid w:val="00372EEA"/>
    <w:rsid w:val="00373232"/>
    <w:rsid w:val="003735F9"/>
    <w:rsid w:val="00373D23"/>
    <w:rsid w:val="003741FC"/>
    <w:rsid w:val="00374B95"/>
    <w:rsid w:val="00375F3A"/>
    <w:rsid w:val="00376090"/>
    <w:rsid w:val="003768D0"/>
    <w:rsid w:val="00377789"/>
    <w:rsid w:val="00377DDC"/>
    <w:rsid w:val="00380729"/>
    <w:rsid w:val="00382E73"/>
    <w:rsid w:val="00383F91"/>
    <w:rsid w:val="00384DD7"/>
    <w:rsid w:val="00384EDD"/>
    <w:rsid w:val="00387FEA"/>
    <w:rsid w:val="0039301C"/>
    <w:rsid w:val="003936AF"/>
    <w:rsid w:val="00393FDB"/>
    <w:rsid w:val="00394F24"/>
    <w:rsid w:val="003954DF"/>
    <w:rsid w:val="0039743A"/>
    <w:rsid w:val="003A2FB2"/>
    <w:rsid w:val="003A5EFE"/>
    <w:rsid w:val="003A75D8"/>
    <w:rsid w:val="003B1175"/>
    <w:rsid w:val="003B1B2C"/>
    <w:rsid w:val="003B24A8"/>
    <w:rsid w:val="003B2E21"/>
    <w:rsid w:val="003B353A"/>
    <w:rsid w:val="003B5569"/>
    <w:rsid w:val="003B66A4"/>
    <w:rsid w:val="003C1F7D"/>
    <w:rsid w:val="003C42DB"/>
    <w:rsid w:val="003C6F60"/>
    <w:rsid w:val="003D1F5A"/>
    <w:rsid w:val="003D2B09"/>
    <w:rsid w:val="003D2C54"/>
    <w:rsid w:val="003D4343"/>
    <w:rsid w:val="003D6298"/>
    <w:rsid w:val="003D67C5"/>
    <w:rsid w:val="003D71AB"/>
    <w:rsid w:val="003E1D8C"/>
    <w:rsid w:val="003E28D9"/>
    <w:rsid w:val="003E5ECE"/>
    <w:rsid w:val="003E7065"/>
    <w:rsid w:val="003F2417"/>
    <w:rsid w:val="003F25CB"/>
    <w:rsid w:val="003F2D86"/>
    <w:rsid w:val="003F3838"/>
    <w:rsid w:val="003F3C5B"/>
    <w:rsid w:val="003F4885"/>
    <w:rsid w:val="003F4FDA"/>
    <w:rsid w:val="003F6A0F"/>
    <w:rsid w:val="003F6C57"/>
    <w:rsid w:val="003F6EDB"/>
    <w:rsid w:val="003F72D9"/>
    <w:rsid w:val="003F7626"/>
    <w:rsid w:val="00400364"/>
    <w:rsid w:val="00400A72"/>
    <w:rsid w:val="00400F79"/>
    <w:rsid w:val="0040229B"/>
    <w:rsid w:val="00404248"/>
    <w:rsid w:val="00404B67"/>
    <w:rsid w:val="00404E1B"/>
    <w:rsid w:val="0040790D"/>
    <w:rsid w:val="00410392"/>
    <w:rsid w:val="00410835"/>
    <w:rsid w:val="004109EB"/>
    <w:rsid w:val="0041176A"/>
    <w:rsid w:val="00413EE1"/>
    <w:rsid w:val="00414A3C"/>
    <w:rsid w:val="004155D6"/>
    <w:rsid w:val="00415E6E"/>
    <w:rsid w:val="00416F5B"/>
    <w:rsid w:val="00417E5F"/>
    <w:rsid w:val="00420825"/>
    <w:rsid w:val="004211FF"/>
    <w:rsid w:val="00422278"/>
    <w:rsid w:val="0042306B"/>
    <w:rsid w:val="00423783"/>
    <w:rsid w:val="00424825"/>
    <w:rsid w:val="004248C3"/>
    <w:rsid w:val="00425265"/>
    <w:rsid w:val="004307F1"/>
    <w:rsid w:val="00430F6B"/>
    <w:rsid w:val="004315E0"/>
    <w:rsid w:val="00432895"/>
    <w:rsid w:val="0043357C"/>
    <w:rsid w:val="00433EFA"/>
    <w:rsid w:val="004349AD"/>
    <w:rsid w:val="004358A6"/>
    <w:rsid w:val="004400FC"/>
    <w:rsid w:val="00440A1A"/>
    <w:rsid w:val="00440F3A"/>
    <w:rsid w:val="0044548A"/>
    <w:rsid w:val="004478B7"/>
    <w:rsid w:val="00451DE0"/>
    <w:rsid w:val="00454C58"/>
    <w:rsid w:val="00456BC8"/>
    <w:rsid w:val="004576E6"/>
    <w:rsid w:val="00457F2F"/>
    <w:rsid w:val="00462535"/>
    <w:rsid w:val="004639F3"/>
    <w:rsid w:val="00463F83"/>
    <w:rsid w:val="004644BD"/>
    <w:rsid w:val="00464B28"/>
    <w:rsid w:val="004705BB"/>
    <w:rsid w:val="0047350E"/>
    <w:rsid w:val="00480A6B"/>
    <w:rsid w:val="00481A43"/>
    <w:rsid w:val="00482EA7"/>
    <w:rsid w:val="0048339D"/>
    <w:rsid w:val="00484B28"/>
    <w:rsid w:val="004850E5"/>
    <w:rsid w:val="00487C88"/>
    <w:rsid w:val="00491306"/>
    <w:rsid w:val="00496B7F"/>
    <w:rsid w:val="00497D21"/>
    <w:rsid w:val="00497D5B"/>
    <w:rsid w:val="004A054C"/>
    <w:rsid w:val="004A1CD8"/>
    <w:rsid w:val="004A6039"/>
    <w:rsid w:val="004B0766"/>
    <w:rsid w:val="004B096B"/>
    <w:rsid w:val="004B1361"/>
    <w:rsid w:val="004B142C"/>
    <w:rsid w:val="004B14BF"/>
    <w:rsid w:val="004B304E"/>
    <w:rsid w:val="004B49FC"/>
    <w:rsid w:val="004B54DF"/>
    <w:rsid w:val="004B60E0"/>
    <w:rsid w:val="004B7B74"/>
    <w:rsid w:val="004C065E"/>
    <w:rsid w:val="004C16AB"/>
    <w:rsid w:val="004C5F54"/>
    <w:rsid w:val="004C6979"/>
    <w:rsid w:val="004C6D08"/>
    <w:rsid w:val="004D1969"/>
    <w:rsid w:val="004D6330"/>
    <w:rsid w:val="004D641A"/>
    <w:rsid w:val="004D6D00"/>
    <w:rsid w:val="004E1437"/>
    <w:rsid w:val="004E4371"/>
    <w:rsid w:val="004E456A"/>
    <w:rsid w:val="004E46D5"/>
    <w:rsid w:val="004E4848"/>
    <w:rsid w:val="004F5BA9"/>
    <w:rsid w:val="00502E8F"/>
    <w:rsid w:val="0050484D"/>
    <w:rsid w:val="00504FF1"/>
    <w:rsid w:val="00506DB0"/>
    <w:rsid w:val="00506E5C"/>
    <w:rsid w:val="00513575"/>
    <w:rsid w:val="00515062"/>
    <w:rsid w:val="00520BDC"/>
    <w:rsid w:val="00522B1F"/>
    <w:rsid w:val="00523011"/>
    <w:rsid w:val="00523745"/>
    <w:rsid w:val="00524A47"/>
    <w:rsid w:val="00526C12"/>
    <w:rsid w:val="00530585"/>
    <w:rsid w:val="005306EC"/>
    <w:rsid w:val="005339FA"/>
    <w:rsid w:val="0053510F"/>
    <w:rsid w:val="00536324"/>
    <w:rsid w:val="00536E37"/>
    <w:rsid w:val="00540325"/>
    <w:rsid w:val="00541ED9"/>
    <w:rsid w:val="00542154"/>
    <w:rsid w:val="00542363"/>
    <w:rsid w:val="00543E43"/>
    <w:rsid w:val="00544BC6"/>
    <w:rsid w:val="0054548D"/>
    <w:rsid w:val="005467C9"/>
    <w:rsid w:val="00547FA8"/>
    <w:rsid w:val="00551054"/>
    <w:rsid w:val="00551B13"/>
    <w:rsid w:val="00551D06"/>
    <w:rsid w:val="00553E09"/>
    <w:rsid w:val="00554DFF"/>
    <w:rsid w:val="005552ED"/>
    <w:rsid w:val="0055595D"/>
    <w:rsid w:val="00556836"/>
    <w:rsid w:val="00557847"/>
    <w:rsid w:val="0056248F"/>
    <w:rsid w:val="00562B72"/>
    <w:rsid w:val="00564AD3"/>
    <w:rsid w:val="0056588D"/>
    <w:rsid w:val="00565BCB"/>
    <w:rsid w:val="005665BC"/>
    <w:rsid w:val="00572B8C"/>
    <w:rsid w:val="00574A79"/>
    <w:rsid w:val="00574C09"/>
    <w:rsid w:val="005759EC"/>
    <w:rsid w:val="00577F09"/>
    <w:rsid w:val="0058027E"/>
    <w:rsid w:val="00584857"/>
    <w:rsid w:val="00584E9E"/>
    <w:rsid w:val="005855F2"/>
    <w:rsid w:val="00585BA9"/>
    <w:rsid w:val="00587A1F"/>
    <w:rsid w:val="0059115E"/>
    <w:rsid w:val="00591AD2"/>
    <w:rsid w:val="00591B27"/>
    <w:rsid w:val="00592A8E"/>
    <w:rsid w:val="005A0F91"/>
    <w:rsid w:val="005A2B15"/>
    <w:rsid w:val="005A40CF"/>
    <w:rsid w:val="005A5A46"/>
    <w:rsid w:val="005A5A9E"/>
    <w:rsid w:val="005A617B"/>
    <w:rsid w:val="005B13C4"/>
    <w:rsid w:val="005B2AD4"/>
    <w:rsid w:val="005B3FE1"/>
    <w:rsid w:val="005B4CBF"/>
    <w:rsid w:val="005B61DE"/>
    <w:rsid w:val="005B62C8"/>
    <w:rsid w:val="005B7466"/>
    <w:rsid w:val="005B7C50"/>
    <w:rsid w:val="005C0EFF"/>
    <w:rsid w:val="005C1072"/>
    <w:rsid w:val="005C11B9"/>
    <w:rsid w:val="005C5833"/>
    <w:rsid w:val="005C60FE"/>
    <w:rsid w:val="005C724F"/>
    <w:rsid w:val="005D0665"/>
    <w:rsid w:val="005D0EE3"/>
    <w:rsid w:val="005D1195"/>
    <w:rsid w:val="005D2E13"/>
    <w:rsid w:val="005D325B"/>
    <w:rsid w:val="005D35AB"/>
    <w:rsid w:val="005D5CC3"/>
    <w:rsid w:val="005D676E"/>
    <w:rsid w:val="005D76E6"/>
    <w:rsid w:val="005E0AA5"/>
    <w:rsid w:val="005E157E"/>
    <w:rsid w:val="005E20FD"/>
    <w:rsid w:val="005E4315"/>
    <w:rsid w:val="005E6096"/>
    <w:rsid w:val="00600888"/>
    <w:rsid w:val="006009B5"/>
    <w:rsid w:val="00600D0E"/>
    <w:rsid w:val="00601064"/>
    <w:rsid w:val="00602B19"/>
    <w:rsid w:val="0060520A"/>
    <w:rsid w:val="00605FB9"/>
    <w:rsid w:val="00611687"/>
    <w:rsid w:val="006116DF"/>
    <w:rsid w:val="006125FA"/>
    <w:rsid w:val="00613B6E"/>
    <w:rsid w:val="006156E9"/>
    <w:rsid w:val="00617140"/>
    <w:rsid w:val="0061788D"/>
    <w:rsid w:val="00621E8A"/>
    <w:rsid w:val="00622619"/>
    <w:rsid w:val="00623AEE"/>
    <w:rsid w:val="00625E2F"/>
    <w:rsid w:val="00626CD1"/>
    <w:rsid w:val="006272DE"/>
    <w:rsid w:val="0063233C"/>
    <w:rsid w:val="00633682"/>
    <w:rsid w:val="0063390C"/>
    <w:rsid w:val="00633A57"/>
    <w:rsid w:val="00633BB6"/>
    <w:rsid w:val="0063440F"/>
    <w:rsid w:val="00636076"/>
    <w:rsid w:val="00640356"/>
    <w:rsid w:val="006415FB"/>
    <w:rsid w:val="00641975"/>
    <w:rsid w:val="00646CD3"/>
    <w:rsid w:val="00654085"/>
    <w:rsid w:val="006542F9"/>
    <w:rsid w:val="00655686"/>
    <w:rsid w:val="006557F2"/>
    <w:rsid w:val="00657413"/>
    <w:rsid w:val="00661CB1"/>
    <w:rsid w:val="0066248E"/>
    <w:rsid w:val="00665B8E"/>
    <w:rsid w:val="00666053"/>
    <w:rsid w:val="00667636"/>
    <w:rsid w:val="0067015D"/>
    <w:rsid w:val="00671731"/>
    <w:rsid w:val="006744C8"/>
    <w:rsid w:val="0067498E"/>
    <w:rsid w:val="006764E5"/>
    <w:rsid w:val="00680093"/>
    <w:rsid w:val="00681FFC"/>
    <w:rsid w:val="00684003"/>
    <w:rsid w:val="00685928"/>
    <w:rsid w:val="006862AF"/>
    <w:rsid w:val="006864B5"/>
    <w:rsid w:val="00691B65"/>
    <w:rsid w:val="00694263"/>
    <w:rsid w:val="006957D2"/>
    <w:rsid w:val="00696A45"/>
    <w:rsid w:val="006A05F4"/>
    <w:rsid w:val="006A11C3"/>
    <w:rsid w:val="006A1528"/>
    <w:rsid w:val="006A1901"/>
    <w:rsid w:val="006A1AED"/>
    <w:rsid w:val="006A1D6B"/>
    <w:rsid w:val="006A33D7"/>
    <w:rsid w:val="006A399F"/>
    <w:rsid w:val="006A4574"/>
    <w:rsid w:val="006A5227"/>
    <w:rsid w:val="006A553E"/>
    <w:rsid w:val="006A684C"/>
    <w:rsid w:val="006B0DE4"/>
    <w:rsid w:val="006B2BDB"/>
    <w:rsid w:val="006B2FD7"/>
    <w:rsid w:val="006B382E"/>
    <w:rsid w:val="006B58DA"/>
    <w:rsid w:val="006B636B"/>
    <w:rsid w:val="006B6754"/>
    <w:rsid w:val="006B74AA"/>
    <w:rsid w:val="006C1285"/>
    <w:rsid w:val="006C25C5"/>
    <w:rsid w:val="006C333D"/>
    <w:rsid w:val="006C5922"/>
    <w:rsid w:val="006D0E20"/>
    <w:rsid w:val="006D10E7"/>
    <w:rsid w:val="006D1F8F"/>
    <w:rsid w:val="006D48CD"/>
    <w:rsid w:val="006D4AD6"/>
    <w:rsid w:val="006D5084"/>
    <w:rsid w:val="006E1A28"/>
    <w:rsid w:val="006E367E"/>
    <w:rsid w:val="006E3713"/>
    <w:rsid w:val="006E3906"/>
    <w:rsid w:val="006E3A18"/>
    <w:rsid w:val="006E5573"/>
    <w:rsid w:val="006E63D6"/>
    <w:rsid w:val="006E744A"/>
    <w:rsid w:val="006E74BC"/>
    <w:rsid w:val="006E7F8D"/>
    <w:rsid w:val="006F0F5C"/>
    <w:rsid w:val="006F213F"/>
    <w:rsid w:val="006F339A"/>
    <w:rsid w:val="006F4DB4"/>
    <w:rsid w:val="006F79E4"/>
    <w:rsid w:val="00703CB5"/>
    <w:rsid w:val="00705222"/>
    <w:rsid w:val="007057D9"/>
    <w:rsid w:val="0071115E"/>
    <w:rsid w:val="0071571C"/>
    <w:rsid w:val="00720897"/>
    <w:rsid w:val="00723CC7"/>
    <w:rsid w:val="0072601F"/>
    <w:rsid w:val="00727A29"/>
    <w:rsid w:val="00731E66"/>
    <w:rsid w:val="00732867"/>
    <w:rsid w:val="00735541"/>
    <w:rsid w:val="00737B86"/>
    <w:rsid w:val="00737EE6"/>
    <w:rsid w:val="00742597"/>
    <w:rsid w:val="00742C66"/>
    <w:rsid w:val="00744589"/>
    <w:rsid w:val="00746334"/>
    <w:rsid w:val="0075131E"/>
    <w:rsid w:val="007535AE"/>
    <w:rsid w:val="007541BD"/>
    <w:rsid w:val="00755720"/>
    <w:rsid w:val="0075715A"/>
    <w:rsid w:val="00757553"/>
    <w:rsid w:val="00760328"/>
    <w:rsid w:val="0076188D"/>
    <w:rsid w:val="00761DC9"/>
    <w:rsid w:val="0076238A"/>
    <w:rsid w:val="00763C1A"/>
    <w:rsid w:val="00764CC8"/>
    <w:rsid w:val="007656E8"/>
    <w:rsid w:val="00765ECD"/>
    <w:rsid w:val="0077096E"/>
    <w:rsid w:val="007732EF"/>
    <w:rsid w:val="00773C97"/>
    <w:rsid w:val="00775F7D"/>
    <w:rsid w:val="0077663D"/>
    <w:rsid w:val="00776DAE"/>
    <w:rsid w:val="00780972"/>
    <w:rsid w:val="00781684"/>
    <w:rsid w:val="00781FE5"/>
    <w:rsid w:val="00782910"/>
    <w:rsid w:val="00783E78"/>
    <w:rsid w:val="007852BA"/>
    <w:rsid w:val="00785A05"/>
    <w:rsid w:val="00785C2C"/>
    <w:rsid w:val="00786339"/>
    <w:rsid w:val="00786722"/>
    <w:rsid w:val="00787032"/>
    <w:rsid w:val="0079239E"/>
    <w:rsid w:val="007939BE"/>
    <w:rsid w:val="00794CC2"/>
    <w:rsid w:val="007955F2"/>
    <w:rsid w:val="007A05C1"/>
    <w:rsid w:val="007A3F2E"/>
    <w:rsid w:val="007A42E4"/>
    <w:rsid w:val="007A5302"/>
    <w:rsid w:val="007A5634"/>
    <w:rsid w:val="007A5BA0"/>
    <w:rsid w:val="007A5FFA"/>
    <w:rsid w:val="007A686A"/>
    <w:rsid w:val="007A7636"/>
    <w:rsid w:val="007A787C"/>
    <w:rsid w:val="007A7F65"/>
    <w:rsid w:val="007B0CE9"/>
    <w:rsid w:val="007B182E"/>
    <w:rsid w:val="007B1A34"/>
    <w:rsid w:val="007B1C7B"/>
    <w:rsid w:val="007B1CD2"/>
    <w:rsid w:val="007B2DB6"/>
    <w:rsid w:val="007B4502"/>
    <w:rsid w:val="007B4E86"/>
    <w:rsid w:val="007B56B7"/>
    <w:rsid w:val="007B632E"/>
    <w:rsid w:val="007B6F5D"/>
    <w:rsid w:val="007C1029"/>
    <w:rsid w:val="007C5875"/>
    <w:rsid w:val="007C6C83"/>
    <w:rsid w:val="007C7153"/>
    <w:rsid w:val="007C7E5C"/>
    <w:rsid w:val="007D11F8"/>
    <w:rsid w:val="007D200B"/>
    <w:rsid w:val="007D2245"/>
    <w:rsid w:val="007D3156"/>
    <w:rsid w:val="007D54CE"/>
    <w:rsid w:val="007D54E0"/>
    <w:rsid w:val="007E3A58"/>
    <w:rsid w:val="007E4EA4"/>
    <w:rsid w:val="007E5B3F"/>
    <w:rsid w:val="007E6751"/>
    <w:rsid w:val="007F079C"/>
    <w:rsid w:val="007F35F9"/>
    <w:rsid w:val="007F3E40"/>
    <w:rsid w:val="007F558F"/>
    <w:rsid w:val="007F59EF"/>
    <w:rsid w:val="007F5BA7"/>
    <w:rsid w:val="007F5F6A"/>
    <w:rsid w:val="007F751A"/>
    <w:rsid w:val="007F7BC1"/>
    <w:rsid w:val="00800C24"/>
    <w:rsid w:val="00801755"/>
    <w:rsid w:val="00802A61"/>
    <w:rsid w:val="00802B44"/>
    <w:rsid w:val="008034DE"/>
    <w:rsid w:val="00803AFD"/>
    <w:rsid w:val="00804CE4"/>
    <w:rsid w:val="00813347"/>
    <w:rsid w:val="00815E09"/>
    <w:rsid w:val="00816520"/>
    <w:rsid w:val="00817939"/>
    <w:rsid w:val="00822B14"/>
    <w:rsid w:val="00822B66"/>
    <w:rsid w:val="00823990"/>
    <w:rsid w:val="008254B2"/>
    <w:rsid w:val="00825907"/>
    <w:rsid w:val="0082660B"/>
    <w:rsid w:val="008270A4"/>
    <w:rsid w:val="00830545"/>
    <w:rsid w:val="0083396B"/>
    <w:rsid w:val="00835980"/>
    <w:rsid w:val="0083642D"/>
    <w:rsid w:val="008367E5"/>
    <w:rsid w:val="00840073"/>
    <w:rsid w:val="00844D2F"/>
    <w:rsid w:val="00844DA5"/>
    <w:rsid w:val="0084510C"/>
    <w:rsid w:val="00847D72"/>
    <w:rsid w:val="00851283"/>
    <w:rsid w:val="00851D0D"/>
    <w:rsid w:val="00852473"/>
    <w:rsid w:val="008529E5"/>
    <w:rsid w:val="00855132"/>
    <w:rsid w:val="00855FCD"/>
    <w:rsid w:val="00856D22"/>
    <w:rsid w:val="0085775E"/>
    <w:rsid w:val="00857DC6"/>
    <w:rsid w:val="0086313F"/>
    <w:rsid w:val="0086613C"/>
    <w:rsid w:val="00867148"/>
    <w:rsid w:val="008675A6"/>
    <w:rsid w:val="008676B0"/>
    <w:rsid w:val="00873E03"/>
    <w:rsid w:val="008754E5"/>
    <w:rsid w:val="00881944"/>
    <w:rsid w:val="00881B5E"/>
    <w:rsid w:val="008820AA"/>
    <w:rsid w:val="008822BC"/>
    <w:rsid w:val="008827B0"/>
    <w:rsid w:val="00883415"/>
    <w:rsid w:val="0088535C"/>
    <w:rsid w:val="0088558D"/>
    <w:rsid w:val="0089205B"/>
    <w:rsid w:val="008921D6"/>
    <w:rsid w:val="00892212"/>
    <w:rsid w:val="00893F67"/>
    <w:rsid w:val="00896898"/>
    <w:rsid w:val="00896ABF"/>
    <w:rsid w:val="008A226A"/>
    <w:rsid w:val="008A24FE"/>
    <w:rsid w:val="008A429E"/>
    <w:rsid w:val="008A5D33"/>
    <w:rsid w:val="008A72B9"/>
    <w:rsid w:val="008B14CE"/>
    <w:rsid w:val="008B32BE"/>
    <w:rsid w:val="008B3DEF"/>
    <w:rsid w:val="008B71AB"/>
    <w:rsid w:val="008B7FA6"/>
    <w:rsid w:val="008C0149"/>
    <w:rsid w:val="008C1A74"/>
    <w:rsid w:val="008C30C2"/>
    <w:rsid w:val="008C48AB"/>
    <w:rsid w:val="008C607A"/>
    <w:rsid w:val="008D0C3C"/>
    <w:rsid w:val="008D195D"/>
    <w:rsid w:val="008D1A7E"/>
    <w:rsid w:val="008D66B5"/>
    <w:rsid w:val="008D7332"/>
    <w:rsid w:val="008E0BE3"/>
    <w:rsid w:val="008E3512"/>
    <w:rsid w:val="008E4A15"/>
    <w:rsid w:val="008F1AC8"/>
    <w:rsid w:val="008F3A3A"/>
    <w:rsid w:val="008F4713"/>
    <w:rsid w:val="008F4CDF"/>
    <w:rsid w:val="008F745D"/>
    <w:rsid w:val="00900090"/>
    <w:rsid w:val="009020F2"/>
    <w:rsid w:val="009023BF"/>
    <w:rsid w:val="009024AB"/>
    <w:rsid w:val="00902A6B"/>
    <w:rsid w:val="0090510B"/>
    <w:rsid w:val="009053EE"/>
    <w:rsid w:val="00905953"/>
    <w:rsid w:val="00906FA8"/>
    <w:rsid w:val="00907A15"/>
    <w:rsid w:val="00907A1A"/>
    <w:rsid w:val="00910F4B"/>
    <w:rsid w:val="009110AF"/>
    <w:rsid w:val="00911CBE"/>
    <w:rsid w:val="00912318"/>
    <w:rsid w:val="00912A69"/>
    <w:rsid w:val="00913BD9"/>
    <w:rsid w:val="00914853"/>
    <w:rsid w:val="00914E60"/>
    <w:rsid w:val="00915AD6"/>
    <w:rsid w:val="00916D2F"/>
    <w:rsid w:val="00916EE0"/>
    <w:rsid w:val="0091749C"/>
    <w:rsid w:val="00921854"/>
    <w:rsid w:val="00922848"/>
    <w:rsid w:val="0092304B"/>
    <w:rsid w:val="00923105"/>
    <w:rsid w:val="0092369E"/>
    <w:rsid w:val="00923D55"/>
    <w:rsid w:val="009240D5"/>
    <w:rsid w:val="00925CCD"/>
    <w:rsid w:val="00925E14"/>
    <w:rsid w:val="00927AE5"/>
    <w:rsid w:val="00927E8A"/>
    <w:rsid w:val="009322E2"/>
    <w:rsid w:val="00932B7D"/>
    <w:rsid w:val="00934FCA"/>
    <w:rsid w:val="00940353"/>
    <w:rsid w:val="009404E4"/>
    <w:rsid w:val="00941285"/>
    <w:rsid w:val="00941642"/>
    <w:rsid w:val="009419E5"/>
    <w:rsid w:val="009429EA"/>
    <w:rsid w:val="00945A41"/>
    <w:rsid w:val="00950D71"/>
    <w:rsid w:val="00951F41"/>
    <w:rsid w:val="00952817"/>
    <w:rsid w:val="0095304B"/>
    <w:rsid w:val="0095331B"/>
    <w:rsid w:val="009546CC"/>
    <w:rsid w:val="00954AC8"/>
    <w:rsid w:val="00954C45"/>
    <w:rsid w:val="00956209"/>
    <w:rsid w:val="009563D1"/>
    <w:rsid w:val="00957661"/>
    <w:rsid w:val="00957D2D"/>
    <w:rsid w:val="0096042B"/>
    <w:rsid w:val="00961519"/>
    <w:rsid w:val="00962A80"/>
    <w:rsid w:val="00963ADF"/>
    <w:rsid w:val="00963B50"/>
    <w:rsid w:val="00964605"/>
    <w:rsid w:val="009648B7"/>
    <w:rsid w:val="00965C90"/>
    <w:rsid w:val="00965E9C"/>
    <w:rsid w:val="009669B4"/>
    <w:rsid w:val="009676B4"/>
    <w:rsid w:val="00973CFD"/>
    <w:rsid w:val="00974A65"/>
    <w:rsid w:val="00974E62"/>
    <w:rsid w:val="00975E88"/>
    <w:rsid w:val="00977A4E"/>
    <w:rsid w:val="00977FC1"/>
    <w:rsid w:val="00981F4C"/>
    <w:rsid w:val="0098230E"/>
    <w:rsid w:val="00982424"/>
    <w:rsid w:val="009826B6"/>
    <w:rsid w:val="00984149"/>
    <w:rsid w:val="00984BE7"/>
    <w:rsid w:val="00987BED"/>
    <w:rsid w:val="00990853"/>
    <w:rsid w:val="00992E17"/>
    <w:rsid w:val="00993918"/>
    <w:rsid w:val="00993F3B"/>
    <w:rsid w:val="0099469A"/>
    <w:rsid w:val="009A09A9"/>
    <w:rsid w:val="009A43B6"/>
    <w:rsid w:val="009A53E6"/>
    <w:rsid w:val="009B139F"/>
    <w:rsid w:val="009B20CF"/>
    <w:rsid w:val="009B2D9C"/>
    <w:rsid w:val="009B2EE0"/>
    <w:rsid w:val="009B37AE"/>
    <w:rsid w:val="009B387B"/>
    <w:rsid w:val="009B6260"/>
    <w:rsid w:val="009B62D6"/>
    <w:rsid w:val="009B67CC"/>
    <w:rsid w:val="009C0108"/>
    <w:rsid w:val="009C0A24"/>
    <w:rsid w:val="009C0A82"/>
    <w:rsid w:val="009C0ECF"/>
    <w:rsid w:val="009C2926"/>
    <w:rsid w:val="009C363C"/>
    <w:rsid w:val="009C4CF0"/>
    <w:rsid w:val="009C5342"/>
    <w:rsid w:val="009C635A"/>
    <w:rsid w:val="009C6965"/>
    <w:rsid w:val="009D050A"/>
    <w:rsid w:val="009D102C"/>
    <w:rsid w:val="009D170F"/>
    <w:rsid w:val="009D18C8"/>
    <w:rsid w:val="009D1C06"/>
    <w:rsid w:val="009D6B6D"/>
    <w:rsid w:val="009D6D7A"/>
    <w:rsid w:val="009E068C"/>
    <w:rsid w:val="009E2052"/>
    <w:rsid w:val="009E260A"/>
    <w:rsid w:val="009E3999"/>
    <w:rsid w:val="009E7FC1"/>
    <w:rsid w:val="009F1B53"/>
    <w:rsid w:val="009F31B9"/>
    <w:rsid w:val="009F434F"/>
    <w:rsid w:val="009F47AE"/>
    <w:rsid w:val="009F6522"/>
    <w:rsid w:val="009F703E"/>
    <w:rsid w:val="009F7573"/>
    <w:rsid w:val="00A01BE2"/>
    <w:rsid w:val="00A02E6C"/>
    <w:rsid w:val="00A03489"/>
    <w:rsid w:val="00A04930"/>
    <w:rsid w:val="00A04BDA"/>
    <w:rsid w:val="00A04CE3"/>
    <w:rsid w:val="00A06416"/>
    <w:rsid w:val="00A07F38"/>
    <w:rsid w:val="00A1128C"/>
    <w:rsid w:val="00A1263E"/>
    <w:rsid w:val="00A13647"/>
    <w:rsid w:val="00A1601F"/>
    <w:rsid w:val="00A16705"/>
    <w:rsid w:val="00A21172"/>
    <w:rsid w:val="00A2348C"/>
    <w:rsid w:val="00A23EB5"/>
    <w:rsid w:val="00A25700"/>
    <w:rsid w:val="00A25EE2"/>
    <w:rsid w:val="00A329ED"/>
    <w:rsid w:val="00A33CB9"/>
    <w:rsid w:val="00A368CE"/>
    <w:rsid w:val="00A415E5"/>
    <w:rsid w:val="00A41E42"/>
    <w:rsid w:val="00A42094"/>
    <w:rsid w:val="00A45E1E"/>
    <w:rsid w:val="00A46E05"/>
    <w:rsid w:val="00A47618"/>
    <w:rsid w:val="00A511F1"/>
    <w:rsid w:val="00A515F9"/>
    <w:rsid w:val="00A518C7"/>
    <w:rsid w:val="00A51CBA"/>
    <w:rsid w:val="00A529D0"/>
    <w:rsid w:val="00A53C9F"/>
    <w:rsid w:val="00A54566"/>
    <w:rsid w:val="00A54B1D"/>
    <w:rsid w:val="00A554A1"/>
    <w:rsid w:val="00A55E86"/>
    <w:rsid w:val="00A55F2B"/>
    <w:rsid w:val="00A56E41"/>
    <w:rsid w:val="00A57AB2"/>
    <w:rsid w:val="00A6156B"/>
    <w:rsid w:val="00A63820"/>
    <w:rsid w:val="00A67237"/>
    <w:rsid w:val="00A67AA2"/>
    <w:rsid w:val="00A67E13"/>
    <w:rsid w:val="00A67EC4"/>
    <w:rsid w:val="00A7012E"/>
    <w:rsid w:val="00A70CBA"/>
    <w:rsid w:val="00A71877"/>
    <w:rsid w:val="00A75B7D"/>
    <w:rsid w:val="00A75BC1"/>
    <w:rsid w:val="00A824F1"/>
    <w:rsid w:val="00A82BFD"/>
    <w:rsid w:val="00A8436A"/>
    <w:rsid w:val="00A84824"/>
    <w:rsid w:val="00A84834"/>
    <w:rsid w:val="00A84A3C"/>
    <w:rsid w:val="00A850FF"/>
    <w:rsid w:val="00A8782C"/>
    <w:rsid w:val="00A910F5"/>
    <w:rsid w:val="00A923CF"/>
    <w:rsid w:val="00A92CEC"/>
    <w:rsid w:val="00A93966"/>
    <w:rsid w:val="00A94529"/>
    <w:rsid w:val="00A94812"/>
    <w:rsid w:val="00AA19DF"/>
    <w:rsid w:val="00AA1B09"/>
    <w:rsid w:val="00AA1CC4"/>
    <w:rsid w:val="00AA1ED7"/>
    <w:rsid w:val="00AA3CB7"/>
    <w:rsid w:val="00AA4DF2"/>
    <w:rsid w:val="00AA7A38"/>
    <w:rsid w:val="00AA7C9F"/>
    <w:rsid w:val="00AB050C"/>
    <w:rsid w:val="00AB1959"/>
    <w:rsid w:val="00AB3030"/>
    <w:rsid w:val="00AB3C37"/>
    <w:rsid w:val="00AB3FEE"/>
    <w:rsid w:val="00AB40AC"/>
    <w:rsid w:val="00AB44AF"/>
    <w:rsid w:val="00AB59D5"/>
    <w:rsid w:val="00AB7D56"/>
    <w:rsid w:val="00AC07A6"/>
    <w:rsid w:val="00AC2026"/>
    <w:rsid w:val="00AC259B"/>
    <w:rsid w:val="00AC2D5B"/>
    <w:rsid w:val="00AC46D2"/>
    <w:rsid w:val="00AC6FF7"/>
    <w:rsid w:val="00AC7648"/>
    <w:rsid w:val="00AD03B4"/>
    <w:rsid w:val="00AD0D56"/>
    <w:rsid w:val="00AD10B7"/>
    <w:rsid w:val="00AD2256"/>
    <w:rsid w:val="00AD24BC"/>
    <w:rsid w:val="00AD3A28"/>
    <w:rsid w:val="00AD518B"/>
    <w:rsid w:val="00AD5ECF"/>
    <w:rsid w:val="00AD6AB1"/>
    <w:rsid w:val="00AE2007"/>
    <w:rsid w:val="00AE3D79"/>
    <w:rsid w:val="00AE3E36"/>
    <w:rsid w:val="00AE3EC0"/>
    <w:rsid w:val="00AE5828"/>
    <w:rsid w:val="00AE6B61"/>
    <w:rsid w:val="00AE7025"/>
    <w:rsid w:val="00AF134E"/>
    <w:rsid w:val="00AF1A60"/>
    <w:rsid w:val="00AF45CE"/>
    <w:rsid w:val="00AF53EF"/>
    <w:rsid w:val="00AF5B42"/>
    <w:rsid w:val="00AF67E8"/>
    <w:rsid w:val="00AF6D57"/>
    <w:rsid w:val="00B00EFC"/>
    <w:rsid w:val="00B010E0"/>
    <w:rsid w:val="00B012AC"/>
    <w:rsid w:val="00B02121"/>
    <w:rsid w:val="00B02513"/>
    <w:rsid w:val="00B03715"/>
    <w:rsid w:val="00B04BB9"/>
    <w:rsid w:val="00B05C5A"/>
    <w:rsid w:val="00B05C78"/>
    <w:rsid w:val="00B0677A"/>
    <w:rsid w:val="00B1518D"/>
    <w:rsid w:val="00B205E2"/>
    <w:rsid w:val="00B22D08"/>
    <w:rsid w:val="00B23412"/>
    <w:rsid w:val="00B246CA"/>
    <w:rsid w:val="00B26547"/>
    <w:rsid w:val="00B30EBF"/>
    <w:rsid w:val="00B31C7F"/>
    <w:rsid w:val="00B32738"/>
    <w:rsid w:val="00B343A5"/>
    <w:rsid w:val="00B35112"/>
    <w:rsid w:val="00B35192"/>
    <w:rsid w:val="00B401E9"/>
    <w:rsid w:val="00B4157C"/>
    <w:rsid w:val="00B42048"/>
    <w:rsid w:val="00B42DE7"/>
    <w:rsid w:val="00B45537"/>
    <w:rsid w:val="00B45EF2"/>
    <w:rsid w:val="00B50768"/>
    <w:rsid w:val="00B51EEF"/>
    <w:rsid w:val="00B5202B"/>
    <w:rsid w:val="00B5344E"/>
    <w:rsid w:val="00B53739"/>
    <w:rsid w:val="00B57BCF"/>
    <w:rsid w:val="00B60CC2"/>
    <w:rsid w:val="00B61016"/>
    <w:rsid w:val="00B615D7"/>
    <w:rsid w:val="00B61A85"/>
    <w:rsid w:val="00B625A2"/>
    <w:rsid w:val="00B63AC8"/>
    <w:rsid w:val="00B65282"/>
    <w:rsid w:val="00B658FD"/>
    <w:rsid w:val="00B74135"/>
    <w:rsid w:val="00B74698"/>
    <w:rsid w:val="00B75BE3"/>
    <w:rsid w:val="00B77324"/>
    <w:rsid w:val="00B77DEA"/>
    <w:rsid w:val="00B80407"/>
    <w:rsid w:val="00B80AEE"/>
    <w:rsid w:val="00B80EF6"/>
    <w:rsid w:val="00B828BE"/>
    <w:rsid w:val="00B83DEE"/>
    <w:rsid w:val="00B83E78"/>
    <w:rsid w:val="00B85322"/>
    <w:rsid w:val="00B857C1"/>
    <w:rsid w:val="00B86C7E"/>
    <w:rsid w:val="00B90791"/>
    <w:rsid w:val="00B91EBD"/>
    <w:rsid w:val="00B92713"/>
    <w:rsid w:val="00B93D9E"/>
    <w:rsid w:val="00B93F42"/>
    <w:rsid w:val="00B94AE2"/>
    <w:rsid w:val="00B95053"/>
    <w:rsid w:val="00B950E4"/>
    <w:rsid w:val="00B95AFC"/>
    <w:rsid w:val="00BA0A5A"/>
    <w:rsid w:val="00BA1355"/>
    <w:rsid w:val="00BA14A0"/>
    <w:rsid w:val="00BA2C38"/>
    <w:rsid w:val="00BA4E35"/>
    <w:rsid w:val="00BA5E45"/>
    <w:rsid w:val="00BA6E92"/>
    <w:rsid w:val="00BA70E0"/>
    <w:rsid w:val="00BA7677"/>
    <w:rsid w:val="00BB0E74"/>
    <w:rsid w:val="00BB31B7"/>
    <w:rsid w:val="00BB49E6"/>
    <w:rsid w:val="00BC0769"/>
    <w:rsid w:val="00BC3F5A"/>
    <w:rsid w:val="00BC56C4"/>
    <w:rsid w:val="00BC636A"/>
    <w:rsid w:val="00BC63B4"/>
    <w:rsid w:val="00BD05DB"/>
    <w:rsid w:val="00BD27A6"/>
    <w:rsid w:val="00BD330D"/>
    <w:rsid w:val="00BD40A2"/>
    <w:rsid w:val="00BD56FC"/>
    <w:rsid w:val="00BD5D0E"/>
    <w:rsid w:val="00BD6FC6"/>
    <w:rsid w:val="00BE1D26"/>
    <w:rsid w:val="00BE2260"/>
    <w:rsid w:val="00BE2972"/>
    <w:rsid w:val="00BE2D33"/>
    <w:rsid w:val="00BE64A0"/>
    <w:rsid w:val="00BE7089"/>
    <w:rsid w:val="00BF0493"/>
    <w:rsid w:val="00BF3DB0"/>
    <w:rsid w:val="00BF4C63"/>
    <w:rsid w:val="00BF4E30"/>
    <w:rsid w:val="00BF5891"/>
    <w:rsid w:val="00BF6280"/>
    <w:rsid w:val="00BF6465"/>
    <w:rsid w:val="00BF6C62"/>
    <w:rsid w:val="00BF76F5"/>
    <w:rsid w:val="00C02BE8"/>
    <w:rsid w:val="00C0439E"/>
    <w:rsid w:val="00C04C0D"/>
    <w:rsid w:val="00C06519"/>
    <w:rsid w:val="00C07927"/>
    <w:rsid w:val="00C123BE"/>
    <w:rsid w:val="00C138CE"/>
    <w:rsid w:val="00C13F17"/>
    <w:rsid w:val="00C22807"/>
    <w:rsid w:val="00C23F49"/>
    <w:rsid w:val="00C27F93"/>
    <w:rsid w:val="00C3037A"/>
    <w:rsid w:val="00C327B5"/>
    <w:rsid w:val="00C339B8"/>
    <w:rsid w:val="00C33BB8"/>
    <w:rsid w:val="00C34C2A"/>
    <w:rsid w:val="00C36640"/>
    <w:rsid w:val="00C408EA"/>
    <w:rsid w:val="00C41672"/>
    <w:rsid w:val="00C423CD"/>
    <w:rsid w:val="00C42607"/>
    <w:rsid w:val="00C42814"/>
    <w:rsid w:val="00C457C3"/>
    <w:rsid w:val="00C46482"/>
    <w:rsid w:val="00C4672F"/>
    <w:rsid w:val="00C46806"/>
    <w:rsid w:val="00C53A70"/>
    <w:rsid w:val="00C57631"/>
    <w:rsid w:val="00C620C9"/>
    <w:rsid w:val="00C62B17"/>
    <w:rsid w:val="00C661B9"/>
    <w:rsid w:val="00C673D9"/>
    <w:rsid w:val="00C6744D"/>
    <w:rsid w:val="00C7007B"/>
    <w:rsid w:val="00C70FC1"/>
    <w:rsid w:val="00C7275F"/>
    <w:rsid w:val="00C73936"/>
    <w:rsid w:val="00C745AB"/>
    <w:rsid w:val="00C74B19"/>
    <w:rsid w:val="00C8310E"/>
    <w:rsid w:val="00C92E52"/>
    <w:rsid w:val="00C93048"/>
    <w:rsid w:val="00C934DA"/>
    <w:rsid w:val="00C94070"/>
    <w:rsid w:val="00C94C45"/>
    <w:rsid w:val="00C94CCE"/>
    <w:rsid w:val="00C9569F"/>
    <w:rsid w:val="00C96C07"/>
    <w:rsid w:val="00C9744D"/>
    <w:rsid w:val="00CA0533"/>
    <w:rsid w:val="00CA1105"/>
    <w:rsid w:val="00CA1CB2"/>
    <w:rsid w:val="00CA2B8A"/>
    <w:rsid w:val="00CA324C"/>
    <w:rsid w:val="00CA34CB"/>
    <w:rsid w:val="00CA385D"/>
    <w:rsid w:val="00CA416C"/>
    <w:rsid w:val="00CA66DC"/>
    <w:rsid w:val="00CA6819"/>
    <w:rsid w:val="00CB10AE"/>
    <w:rsid w:val="00CB1248"/>
    <w:rsid w:val="00CB2539"/>
    <w:rsid w:val="00CB295F"/>
    <w:rsid w:val="00CB7249"/>
    <w:rsid w:val="00CB79F8"/>
    <w:rsid w:val="00CB7ABA"/>
    <w:rsid w:val="00CB7D89"/>
    <w:rsid w:val="00CC0064"/>
    <w:rsid w:val="00CC08CB"/>
    <w:rsid w:val="00CC12A9"/>
    <w:rsid w:val="00CC3B9B"/>
    <w:rsid w:val="00CC3BA2"/>
    <w:rsid w:val="00CC41CD"/>
    <w:rsid w:val="00CC4431"/>
    <w:rsid w:val="00CC4DE0"/>
    <w:rsid w:val="00CC64E0"/>
    <w:rsid w:val="00CC6CE2"/>
    <w:rsid w:val="00CD2FA2"/>
    <w:rsid w:val="00CD368A"/>
    <w:rsid w:val="00CD6D30"/>
    <w:rsid w:val="00CD70B0"/>
    <w:rsid w:val="00CD7829"/>
    <w:rsid w:val="00CE07DA"/>
    <w:rsid w:val="00CE09E9"/>
    <w:rsid w:val="00CE0E83"/>
    <w:rsid w:val="00CE248F"/>
    <w:rsid w:val="00CE2974"/>
    <w:rsid w:val="00CE380A"/>
    <w:rsid w:val="00CE408E"/>
    <w:rsid w:val="00CE4A2C"/>
    <w:rsid w:val="00CE75E2"/>
    <w:rsid w:val="00CF0950"/>
    <w:rsid w:val="00CF3BAF"/>
    <w:rsid w:val="00CF5559"/>
    <w:rsid w:val="00CF5E53"/>
    <w:rsid w:val="00CF5E57"/>
    <w:rsid w:val="00CF6521"/>
    <w:rsid w:val="00CF79AC"/>
    <w:rsid w:val="00D011D3"/>
    <w:rsid w:val="00D02F20"/>
    <w:rsid w:val="00D03ACD"/>
    <w:rsid w:val="00D07B42"/>
    <w:rsid w:val="00D07E6C"/>
    <w:rsid w:val="00D1069F"/>
    <w:rsid w:val="00D10E8D"/>
    <w:rsid w:val="00D12632"/>
    <w:rsid w:val="00D1277E"/>
    <w:rsid w:val="00D134C7"/>
    <w:rsid w:val="00D14F1D"/>
    <w:rsid w:val="00D15E7D"/>
    <w:rsid w:val="00D17F1F"/>
    <w:rsid w:val="00D2277E"/>
    <w:rsid w:val="00D23F07"/>
    <w:rsid w:val="00D25AB5"/>
    <w:rsid w:val="00D27D2A"/>
    <w:rsid w:val="00D27FF8"/>
    <w:rsid w:val="00D3036F"/>
    <w:rsid w:val="00D31604"/>
    <w:rsid w:val="00D317A5"/>
    <w:rsid w:val="00D32178"/>
    <w:rsid w:val="00D32C5D"/>
    <w:rsid w:val="00D33247"/>
    <w:rsid w:val="00D337F3"/>
    <w:rsid w:val="00D341D2"/>
    <w:rsid w:val="00D349FC"/>
    <w:rsid w:val="00D34BAD"/>
    <w:rsid w:val="00D37CBF"/>
    <w:rsid w:val="00D37D23"/>
    <w:rsid w:val="00D40F55"/>
    <w:rsid w:val="00D4155B"/>
    <w:rsid w:val="00D417C7"/>
    <w:rsid w:val="00D430BB"/>
    <w:rsid w:val="00D4592A"/>
    <w:rsid w:val="00D47C8C"/>
    <w:rsid w:val="00D50F06"/>
    <w:rsid w:val="00D51C52"/>
    <w:rsid w:val="00D53434"/>
    <w:rsid w:val="00D53C7D"/>
    <w:rsid w:val="00D542A9"/>
    <w:rsid w:val="00D56B19"/>
    <w:rsid w:val="00D57E15"/>
    <w:rsid w:val="00D61820"/>
    <w:rsid w:val="00D63C7B"/>
    <w:rsid w:val="00D64E43"/>
    <w:rsid w:val="00D67873"/>
    <w:rsid w:val="00D71A49"/>
    <w:rsid w:val="00D72168"/>
    <w:rsid w:val="00D738B0"/>
    <w:rsid w:val="00D75C46"/>
    <w:rsid w:val="00D7785F"/>
    <w:rsid w:val="00D807A5"/>
    <w:rsid w:val="00D830D3"/>
    <w:rsid w:val="00D83B7A"/>
    <w:rsid w:val="00D84ACE"/>
    <w:rsid w:val="00D8561F"/>
    <w:rsid w:val="00D85717"/>
    <w:rsid w:val="00D85FCD"/>
    <w:rsid w:val="00D86264"/>
    <w:rsid w:val="00D86C85"/>
    <w:rsid w:val="00D86ED0"/>
    <w:rsid w:val="00D870CB"/>
    <w:rsid w:val="00D8713C"/>
    <w:rsid w:val="00D876D8"/>
    <w:rsid w:val="00D90805"/>
    <w:rsid w:val="00D934E9"/>
    <w:rsid w:val="00D949EF"/>
    <w:rsid w:val="00D956D3"/>
    <w:rsid w:val="00D97930"/>
    <w:rsid w:val="00DA02E9"/>
    <w:rsid w:val="00DA05A0"/>
    <w:rsid w:val="00DA0FC3"/>
    <w:rsid w:val="00DA27DA"/>
    <w:rsid w:val="00DA2C60"/>
    <w:rsid w:val="00DA6C42"/>
    <w:rsid w:val="00DB0284"/>
    <w:rsid w:val="00DB049D"/>
    <w:rsid w:val="00DB1241"/>
    <w:rsid w:val="00DB25F7"/>
    <w:rsid w:val="00DB2B4D"/>
    <w:rsid w:val="00DB3EB4"/>
    <w:rsid w:val="00DC05C5"/>
    <w:rsid w:val="00DC1D71"/>
    <w:rsid w:val="00DC23DE"/>
    <w:rsid w:val="00DC33B3"/>
    <w:rsid w:val="00DC4E76"/>
    <w:rsid w:val="00DC5C64"/>
    <w:rsid w:val="00DC669F"/>
    <w:rsid w:val="00DC6D92"/>
    <w:rsid w:val="00DC7D06"/>
    <w:rsid w:val="00DD0BCE"/>
    <w:rsid w:val="00DD2569"/>
    <w:rsid w:val="00DD3527"/>
    <w:rsid w:val="00DD3AE4"/>
    <w:rsid w:val="00DD47D3"/>
    <w:rsid w:val="00DE0879"/>
    <w:rsid w:val="00DE0F68"/>
    <w:rsid w:val="00DE1755"/>
    <w:rsid w:val="00DE2794"/>
    <w:rsid w:val="00DE3E1D"/>
    <w:rsid w:val="00DE4D97"/>
    <w:rsid w:val="00DE556A"/>
    <w:rsid w:val="00DE60F4"/>
    <w:rsid w:val="00DF0C5F"/>
    <w:rsid w:val="00DF132F"/>
    <w:rsid w:val="00DF170A"/>
    <w:rsid w:val="00DF5352"/>
    <w:rsid w:val="00DF596E"/>
    <w:rsid w:val="00DF59BA"/>
    <w:rsid w:val="00DF6AE5"/>
    <w:rsid w:val="00DF7F47"/>
    <w:rsid w:val="00E000EE"/>
    <w:rsid w:val="00E027D5"/>
    <w:rsid w:val="00E02D8D"/>
    <w:rsid w:val="00E04A5D"/>
    <w:rsid w:val="00E05D24"/>
    <w:rsid w:val="00E06E72"/>
    <w:rsid w:val="00E10263"/>
    <w:rsid w:val="00E113BC"/>
    <w:rsid w:val="00E11791"/>
    <w:rsid w:val="00E15FC3"/>
    <w:rsid w:val="00E16BDC"/>
    <w:rsid w:val="00E177D7"/>
    <w:rsid w:val="00E20AAE"/>
    <w:rsid w:val="00E22DB9"/>
    <w:rsid w:val="00E2471A"/>
    <w:rsid w:val="00E26684"/>
    <w:rsid w:val="00E274A8"/>
    <w:rsid w:val="00E3026F"/>
    <w:rsid w:val="00E3166E"/>
    <w:rsid w:val="00E33764"/>
    <w:rsid w:val="00E35AF9"/>
    <w:rsid w:val="00E40249"/>
    <w:rsid w:val="00E41F87"/>
    <w:rsid w:val="00E42FC3"/>
    <w:rsid w:val="00E46402"/>
    <w:rsid w:val="00E50E26"/>
    <w:rsid w:val="00E53B12"/>
    <w:rsid w:val="00E544A7"/>
    <w:rsid w:val="00E55916"/>
    <w:rsid w:val="00E5596D"/>
    <w:rsid w:val="00E55BDD"/>
    <w:rsid w:val="00E5789A"/>
    <w:rsid w:val="00E61C59"/>
    <w:rsid w:val="00E63CC8"/>
    <w:rsid w:val="00E642FA"/>
    <w:rsid w:val="00E66070"/>
    <w:rsid w:val="00E6746C"/>
    <w:rsid w:val="00E71ABF"/>
    <w:rsid w:val="00E71F84"/>
    <w:rsid w:val="00E734BF"/>
    <w:rsid w:val="00E75B9E"/>
    <w:rsid w:val="00E77127"/>
    <w:rsid w:val="00E77D92"/>
    <w:rsid w:val="00E802E0"/>
    <w:rsid w:val="00E853CE"/>
    <w:rsid w:val="00E85CC6"/>
    <w:rsid w:val="00E86069"/>
    <w:rsid w:val="00E86232"/>
    <w:rsid w:val="00E9046C"/>
    <w:rsid w:val="00E937E2"/>
    <w:rsid w:val="00E95B0E"/>
    <w:rsid w:val="00E968A5"/>
    <w:rsid w:val="00E96B35"/>
    <w:rsid w:val="00EA07BE"/>
    <w:rsid w:val="00EA08E3"/>
    <w:rsid w:val="00EA169E"/>
    <w:rsid w:val="00EA38F0"/>
    <w:rsid w:val="00EA4685"/>
    <w:rsid w:val="00EA4D60"/>
    <w:rsid w:val="00EA60DC"/>
    <w:rsid w:val="00EA651A"/>
    <w:rsid w:val="00EA679E"/>
    <w:rsid w:val="00EB13F1"/>
    <w:rsid w:val="00EB526D"/>
    <w:rsid w:val="00EC3303"/>
    <w:rsid w:val="00EC44E5"/>
    <w:rsid w:val="00EC474D"/>
    <w:rsid w:val="00EC55A9"/>
    <w:rsid w:val="00EC6A85"/>
    <w:rsid w:val="00ED0E2E"/>
    <w:rsid w:val="00ED3B80"/>
    <w:rsid w:val="00ED4588"/>
    <w:rsid w:val="00ED4E24"/>
    <w:rsid w:val="00ED6B02"/>
    <w:rsid w:val="00EE01C6"/>
    <w:rsid w:val="00EE34A6"/>
    <w:rsid w:val="00EE3785"/>
    <w:rsid w:val="00EE4440"/>
    <w:rsid w:val="00EE44C2"/>
    <w:rsid w:val="00EE4BD1"/>
    <w:rsid w:val="00EE4F49"/>
    <w:rsid w:val="00EF00CB"/>
    <w:rsid w:val="00EF0449"/>
    <w:rsid w:val="00EF0723"/>
    <w:rsid w:val="00EF173E"/>
    <w:rsid w:val="00EF2452"/>
    <w:rsid w:val="00EF2C93"/>
    <w:rsid w:val="00EF444B"/>
    <w:rsid w:val="00EF5F57"/>
    <w:rsid w:val="00EF729E"/>
    <w:rsid w:val="00F06150"/>
    <w:rsid w:val="00F07045"/>
    <w:rsid w:val="00F070B5"/>
    <w:rsid w:val="00F07727"/>
    <w:rsid w:val="00F11903"/>
    <w:rsid w:val="00F124D5"/>
    <w:rsid w:val="00F13485"/>
    <w:rsid w:val="00F13E84"/>
    <w:rsid w:val="00F14D72"/>
    <w:rsid w:val="00F15707"/>
    <w:rsid w:val="00F179AE"/>
    <w:rsid w:val="00F20B6A"/>
    <w:rsid w:val="00F21E0F"/>
    <w:rsid w:val="00F225F1"/>
    <w:rsid w:val="00F22D48"/>
    <w:rsid w:val="00F243AC"/>
    <w:rsid w:val="00F2533A"/>
    <w:rsid w:val="00F2598F"/>
    <w:rsid w:val="00F330BA"/>
    <w:rsid w:val="00F3382B"/>
    <w:rsid w:val="00F346EC"/>
    <w:rsid w:val="00F34852"/>
    <w:rsid w:val="00F357E6"/>
    <w:rsid w:val="00F35ED7"/>
    <w:rsid w:val="00F37917"/>
    <w:rsid w:val="00F37E4F"/>
    <w:rsid w:val="00F4170D"/>
    <w:rsid w:val="00F45FD1"/>
    <w:rsid w:val="00F465E0"/>
    <w:rsid w:val="00F47765"/>
    <w:rsid w:val="00F505F0"/>
    <w:rsid w:val="00F537C6"/>
    <w:rsid w:val="00F55602"/>
    <w:rsid w:val="00F55E6A"/>
    <w:rsid w:val="00F60DBF"/>
    <w:rsid w:val="00F6171D"/>
    <w:rsid w:val="00F61D8E"/>
    <w:rsid w:val="00F64084"/>
    <w:rsid w:val="00F6560B"/>
    <w:rsid w:val="00F675B3"/>
    <w:rsid w:val="00F67C21"/>
    <w:rsid w:val="00F70675"/>
    <w:rsid w:val="00F70F91"/>
    <w:rsid w:val="00F74241"/>
    <w:rsid w:val="00F7491E"/>
    <w:rsid w:val="00F75F51"/>
    <w:rsid w:val="00F766C2"/>
    <w:rsid w:val="00F7675B"/>
    <w:rsid w:val="00F76DAF"/>
    <w:rsid w:val="00F80646"/>
    <w:rsid w:val="00F834A5"/>
    <w:rsid w:val="00F84024"/>
    <w:rsid w:val="00F86E10"/>
    <w:rsid w:val="00F86FF8"/>
    <w:rsid w:val="00F90100"/>
    <w:rsid w:val="00F9054B"/>
    <w:rsid w:val="00F906B0"/>
    <w:rsid w:val="00F9135E"/>
    <w:rsid w:val="00F915A1"/>
    <w:rsid w:val="00F9585F"/>
    <w:rsid w:val="00F964BB"/>
    <w:rsid w:val="00F97E74"/>
    <w:rsid w:val="00FA070E"/>
    <w:rsid w:val="00FA095A"/>
    <w:rsid w:val="00FA0AEC"/>
    <w:rsid w:val="00FA12BF"/>
    <w:rsid w:val="00FA160F"/>
    <w:rsid w:val="00FA1E45"/>
    <w:rsid w:val="00FA27E7"/>
    <w:rsid w:val="00FA347B"/>
    <w:rsid w:val="00FA4A0A"/>
    <w:rsid w:val="00FA4B53"/>
    <w:rsid w:val="00FA6497"/>
    <w:rsid w:val="00FA68AF"/>
    <w:rsid w:val="00FA7BC0"/>
    <w:rsid w:val="00FB5BA7"/>
    <w:rsid w:val="00FB5D5D"/>
    <w:rsid w:val="00FB6D3E"/>
    <w:rsid w:val="00FC0D8E"/>
    <w:rsid w:val="00FC1604"/>
    <w:rsid w:val="00FC194A"/>
    <w:rsid w:val="00FC3476"/>
    <w:rsid w:val="00FC3720"/>
    <w:rsid w:val="00FC4F0D"/>
    <w:rsid w:val="00FC5F2C"/>
    <w:rsid w:val="00FC6CE1"/>
    <w:rsid w:val="00FC7E7F"/>
    <w:rsid w:val="00FD1423"/>
    <w:rsid w:val="00FD14D7"/>
    <w:rsid w:val="00FD18C7"/>
    <w:rsid w:val="00FD47E6"/>
    <w:rsid w:val="00FD7927"/>
    <w:rsid w:val="00FE1240"/>
    <w:rsid w:val="00FE1463"/>
    <w:rsid w:val="00FE285E"/>
    <w:rsid w:val="00FE2E58"/>
    <w:rsid w:val="00FE7CC3"/>
    <w:rsid w:val="00FE7EBE"/>
    <w:rsid w:val="00FF1AC7"/>
    <w:rsid w:val="00FF1BE5"/>
    <w:rsid w:val="00FF1F7C"/>
    <w:rsid w:val="00FF2584"/>
    <w:rsid w:val="00FF2C2E"/>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EB12CF2C-27B4-4742-9092-DF6534DC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semiHidden/>
    <w:unhideWhenUsed/>
    <w:rsid w:val="00D949EF"/>
    <w:rPr>
      <w:sz w:val="20"/>
      <w:szCs w:val="20"/>
    </w:rPr>
  </w:style>
  <w:style w:type="character" w:customStyle="1" w:styleId="CommentTextChar">
    <w:name w:val="Comment Text Char"/>
    <w:basedOn w:val="DefaultParagraphFont"/>
    <w:link w:val="CommentText"/>
    <w:uiPriority w:val="99"/>
    <w:semiHidden/>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justingardner.net/doku.php/mgl/overview"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psychtoolbox.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itsuba-rendere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7tgy8/" TargetMode="External"/><Relationship Id="rId5" Type="http://schemas.openxmlformats.org/officeDocument/2006/relationships/footnotes" Target="footnotes.xml"/><Relationship Id="rId15" Type="http://schemas.openxmlformats.org/officeDocument/2006/relationships/hyperlink" Target="https://www.blender.org/"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BrainardLab/VirtualWorldColorConstancy"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1236</TotalTime>
  <Pages>17</Pages>
  <Words>10417</Words>
  <Characters>59377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Brainard, David H</cp:lastModifiedBy>
  <cp:revision>100</cp:revision>
  <cp:lastPrinted>2020-12-07T21:16:00Z</cp:lastPrinted>
  <dcterms:created xsi:type="dcterms:W3CDTF">2021-01-11T18:33:00Z</dcterms:created>
  <dcterms:modified xsi:type="dcterms:W3CDTF">2021-01-18T18:58:00Z</dcterms:modified>
</cp:coreProperties>
</file>