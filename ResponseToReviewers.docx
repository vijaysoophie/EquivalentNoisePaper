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820BE" w14:textId="77777777" w:rsidR="007056EE" w:rsidRDefault="007056EE" w:rsidP="007056EE">
      <w:pPr>
        <w:rPr>
          <w:rFonts w:ascii="-webkit-standard" w:eastAsia="Times New Roman" w:hAnsi="-webkit-standard" w:cs="Times New Roman"/>
          <w:color w:val="FF0000"/>
        </w:rPr>
      </w:pPr>
      <w:r w:rsidRPr="007056EE">
        <w:rPr>
          <w:rFonts w:ascii="-webkit-standard" w:eastAsia="Times New Roman" w:hAnsi="-webkit-standard" w:cs="Times New Roman"/>
          <w:color w:val="FF0000"/>
          <w:sz w:val="27"/>
          <w:szCs w:val="27"/>
          <w:shd w:val="clear" w:color="auto" w:fill="FFFFFF"/>
        </w:rPr>
        <w:t>Manuscript ID JOV-08015-2021 titled "Equivalent noise characterization of human lightness constancy"</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Dear Dr. Singh:</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Reviews have been returned for your paper, and several points have been raised which will need to be addressed before a recommendation can be made.</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Please pay careful attention to each of the points raised before submitting your revision. It is likely that your revised manuscript will be returned to at least one of the previous referees. Sometimes, an expert who was not part of the initial review process will also be invited to comment on the revision. Criticisms that were not mentioned during the initial review may arise at a future stage of the peer review process.</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Reviewers may make recommendations as to the suitability of a paper for publication in JOV, but these recommendations do not guarantee eventual acceptance.</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Please prepare a point-by-point response to the suggestions of the reviewers. This can be a Word or PDF file to be uploaded with the rest of the manuscript files under the "Author Response to Reviewer(s)" file type. Please be as specific as possible in explaining the changes made to your manuscript.</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If we do not receive a revision within 90 days, we will consider the manuscript withdrawn from the Journal of Vision.</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Refer to the instructions at the end of this email on how to submit your revision. Please contact Kiyah Morrison at the JOV Editorial Office at </w:t>
      </w:r>
      <w:hyperlink r:id="rId4" w:history="1">
        <w:r w:rsidRPr="007056EE">
          <w:rPr>
            <w:rFonts w:ascii="-webkit-standard" w:eastAsia="Times New Roman" w:hAnsi="-webkit-standard" w:cs="Times New Roman"/>
            <w:color w:val="FF0000"/>
            <w:u w:val="single"/>
            <w:shd w:val="clear" w:color="auto" w:fill="FFFFFF"/>
          </w:rPr>
          <w:t>kmorrison@arvo.org</w:t>
        </w:r>
      </w:hyperlink>
      <w:r w:rsidRPr="007056EE">
        <w:rPr>
          <w:rFonts w:ascii="-webkit-standard" w:eastAsia="Times New Roman" w:hAnsi="-webkit-standard" w:cs="Times New Roman"/>
          <w:color w:val="FF0000"/>
          <w:sz w:val="27"/>
          <w:szCs w:val="27"/>
          <w:shd w:val="clear" w:color="auto" w:fill="FFFFFF"/>
        </w:rPr>
        <w:t> or 240-221-2933 if you have any questions.</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Thank you for giving us the opportunity to review your paper. I look forward to receiving your revised work.</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Sincerely,</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Richard Murray</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Editorial Board Member</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JOV</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Editor, Journal of Vision</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INSTRUCTIONS</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lastRenderedPageBreak/>
        <w:t>You will be unable to make your revisions on the originally submitted version of the manuscript. Instead, revise your manuscript using a word processing program and save it on your computer. Please also highlight the changes to your manuscript within the document by using the track changes mode in MS Word or by using bold or colored text.</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Please prepare a point-by-point response to the suggestions of the reviewers. This can be a Word or PDF file to be uploaded with the rest of the manuscript files. Please be as specific as possible in explaining the changes made to your manuscript.</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IMPORTANT: Your original files are available to you when you upload your revised manuscript. Please delete any redundant files before completing the submission.</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Editor Comments:</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The two reviews are somewhat divergent, but this is mostly because they focus on different aspects of the paper.</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Reviewer #1 is generally more positive, and appreciates the novel methodological advances in the paper. I agree that the paper makes an interesting and potentially important adaptation of methods from spatial vision to lightness constancy.</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Reviewer #2 raises concerns about the motivation and presentation of the paper. I think this reviewer raises valid concerns, in two respects. First, the paper may be somewhat opaque to a reader who is not familiar with noise masking models. I understand that this cannot be a tutorial paper, but it may still be possible to give a clearer overview of these models, in order to make the paper accessible to a wider range of readers. Second, the paper could give a stronger motivation of why noise masking models are interesting when applied to lightness perception. What new perspective do these models offer, and what problems might they solve?</w:t>
      </w:r>
      <w:r w:rsidRPr="007056EE">
        <w:rPr>
          <w:rFonts w:ascii="-webkit-standard" w:eastAsia="Times New Roman" w:hAnsi="-webkit-standard" w:cs="Times New Roman"/>
          <w:color w:val="FF0000"/>
        </w:rPr>
        <w:br/>
      </w:r>
    </w:p>
    <w:p w14:paraId="2FB125A7" w14:textId="58277EBD" w:rsidR="007056EE" w:rsidRPr="007056EE" w:rsidRDefault="007056EE" w:rsidP="007056EE">
      <w:pPr>
        <w:rPr>
          <w:rFonts w:ascii="-webkit-standard" w:eastAsia="Times New Roman" w:hAnsi="-webkit-standard" w:cs="Times New Roman"/>
          <w:color w:val="0070C0"/>
        </w:rPr>
      </w:pPr>
      <w:r>
        <w:rPr>
          <w:rFonts w:ascii="-webkit-standard" w:eastAsia="Times New Roman" w:hAnsi="-webkit-standard" w:cs="Times New Roman"/>
          <w:color w:val="0070C0"/>
        </w:rPr>
        <w:t>I think we can do both of the above.  Maybe we add a “</w:t>
      </w:r>
      <w:r w:rsidR="00750220">
        <w:rPr>
          <w:rFonts w:ascii="-webkit-standard" w:eastAsia="Times New Roman" w:hAnsi="-webkit-standard" w:cs="Times New Roman"/>
          <w:color w:val="0070C0"/>
        </w:rPr>
        <w:t>Noise Masking</w:t>
      </w:r>
      <w:r>
        <w:rPr>
          <w:rFonts w:ascii="-webkit-standard" w:eastAsia="Times New Roman" w:hAnsi="-webkit-standard" w:cs="Times New Roman"/>
          <w:color w:val="0070C0"/>
        </w:rPr>
        <w:t>” section after the “Introduction” that briefly reviews the logic of noise masking and what they offer when applied to lightness perception</w:t>
      </w:r>
      <w:r w:rsidR="00750220">
        <w:rPr>
          <w:rFonts w:ascii="-webkit-standard" w:eastAsia="Times New Roman" w:hAnsi="-webkit-standard" w:cs="Times New Roman"/>
          <w:color w:val="0070C0"/>
        </w:rPr>
        <w:t>/perceptual constancy.  We had a little of that in the current intro, but not enough or not sufficiently clear.</w:t>
      </w:r>
    </w:p>
    <w:p w14:paraId="6D3ED1C0" w14:textId="77777777" w:rsidR="007056EE" w:rsidRDefault="007056EE" w:rsidP="007056EE">
      <w:pPr>
        <w:rPr>
          <w:rFonts w:ascii="-webkit-standard" w:eastAsia="Times New Roman" w:hAnsi="-webkit-standard" w:cs="Times New Roman"/>
          <w:color w:val="FF0000"/>
        </w:rPr>
      </w:pPr>
    </w:p>
    <w:p w14:paraId="03056344" w14:textId="77777777" w:rsidR="00750220" w:rsidRDefault="007056EE" w:rsidP="007056EE">
      <w:pPr>
        <w:rPr>
          <w:rFonts w:ascii="-webkit-standard" w:eastAsia="Times New Roman" w:hAnsi="-webkit-standard" w:cs="Times New Roman"/>
          <w:color w:val="FF0000"/>
        </w:rPr>
      </w:pPr>
      <w:r w:rsidRPr="007056EE">
        <w:rPr>
          <w:rFonts w:ascii="-webkit-standard" w:eastAsia="Times New Roman" w:hAnsi="-webkit-standard" w:cs="Times New Roman"/>
          <w:color w:val="FF0000"/>
          <w:sz w:val="27"/>
          <w:szCs w:val="27"/>
          <w:shd w:val="clear" w:color="auto" w:fill="FFFFFF"/>
        </w:rPr>
        <w:lastRenderedPageBreak/>
        <w:t>Reviewer #1 (Comments for the Author (Required)):</w:t>
      </w:r>
      <w:r w:rsidRPr="007056EE">
        <w:rPr>
          <w:rFonts w:ascii="-webkit-standard" w:eastAsia="Times New Roman" w:hAnsi="-webkit-standard" w:cs="Times New Roman"/>
          <w:color w:val="FF0000"/>
        </w:rPr>
        <w:br/>
      </w:r>
    </w:p>
    <w:p w14:paraId="0BA8A6C1" w14:textId="4C32A976" w:rsidR="00750220" w:rsidRPr="00750220" w:rsidRDefault="00750220" w:rsidP="007056EE">
      <w:pPr>
        <w:rPr>
          <w:rFonts w:ascii="-webkit-standard" w:eastAsia="Times New Roman" w:hAnsi="-webkit-standard" w:cs="Times New Roman"/>
          <w:color w:val="0070C0"/>
        </w:rPr>
      </w:pPr>
      <w:r w:rsidRPr="00750220">
        <w:rPr>
          <w:rFonts w:ascii="-webkit-standard" w:eastAsia="Times New Roman" w:hAnsi="-webkit-standard" w:cs="Times New Roman"/>
          <w:color w:val="0070C0"/>
        </w:rPr>
        <w:t>Reviewer 1’s specific comments are all very minor.</w:t>
      </w:r>
    </w:p>
    <w:p w14:paraId="754827CB" w14:textId="77777777" w:rsidR="00750220" w:rsidRDefault="00750220" w:rsidP="007056EE">
      <w:pPr>
        <w:rPr>
          <w:rFonts w:ascii="-webkit-standard" w:eastAsia="Times New Roman" w:hAnsi="-webkit-standard" w:cs="Times New Roman"/>
          <w:color w:val="FF0000"/>
        </w:rPr>
      </w:pPr>
    </w:p>
    <w:p w14:paraId="3F9138F2" w14:textId="00BDC7DA" w:rsidR="007056EE" w:rsidRPr="00750220" w:rsidRDefault="007056EE" w:rsidP="007056EE">
      <w:pPr>
        <w:rPr>
          <w:rFonts w:ascii="-webkit-standard" w:eastAsia="Times New Roman" w:hAnsi="-webkit-standard" w:cs="Times New Roman"/>
          <w:color w:val="FF0000"/>
          <w:sz w:val="27"/>
          <w:szCs w:val="27"/>
          <w:shd w:val="clear" w:color="auto" w:fill="FFFFFF"/>
        </w:rPr>
      </w:pPr>
      <w:r w:rsidRPr="007056EE">
        <w:rPr>
          <w:rFonts w:ascii="-webkit-standard" w:eastAsia="Times New Roman" w:hAnsi="-webkit-standard" w:cs="Times New Roman"/>
          <w:color w:val="FF0000"/>
          <w:sz w:val="27"/>
          <w:szCs w:val="27"/>
          <w:shd w:val="clear" w:color="auto" w:fill="FFFFFF"/>
        </w:rPr>
        <w:t>## Summary</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Equivalent noise paradigm is a psychophysical technique for measuring the internal noise of a human observer, and has been used to characterize the internal noise associated with detection thresholds, including the threshold for letter recognition. In this paper, the authors adapt the paradigm to characterize lightness discrimination thresholds. Using a clever parameterization of known real-world reflectance spectra, authors created scenes with different amounts of "reflectance noise," controlled by the covariance multipler sigma^2: for low noise (low sigma^2), background objects had similar colors, and for high noise (large sigma^2), background colors had widely ranging colors. </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Similar to classic findings in contrast detection, the authors found that the square of lightness discrimination thresholds (or rather, the square of the thresholds, T^2) could be separated into a horizontal component, indicating internal noise, and a linearly increasing component, indicating external noise. A model on signal detection theory, with an added constraint for keeping reflectances in [0 1], accounted for most of the data.</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 Comments</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The work is excellent. I find it creative that the authors adapted a noise-based method to study lightness discrimination. The manuscript is clearly written and the logic is well laid out. </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As I am already quite enthusiastic about this work, I bring up the following two discussion points, which the authors already address in the Discussion (Section 3).</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 Given the authors' introduction on threshold vs. suprathreshold measures, I was hoping to see how the results from the external noise experiment would connect to a second experiment on suprathreshold perception, possibly by comparing the lightness discrimination thresholds with PSEs.</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 I am particularly interested in the possibility of identifying chromatically tuned channels. This could be very exciting future work.</w:t>
      </w:r>
    </w:p>
    <w:p w14:paraId="2C420F15" w14:textId="77777777" w:rsidR="007056EE" w:rsidRPr="007056EE" w:rsidRDefault="007056EE" w:rsidP="007056EE">
      <w:pPr>
        <w:rPr>
          <w:rFonts w:ascii="-webkit-standard" w:eastAsia="Times New Roman" w:hAnsi="-webkit-standard" w:cs="Times New Roman"/>
          <w:color w:val="0070C0"/>
        </w:rPr>
      </w:pPr>
    </w:p>
    <w:p w14:paraId="2F5D2B65" w14:textId="1036E3B4" w:rsidR="007056EE" w:rsidRPr="007056EE" w:rsidRDefault="007056EE" w:rsidP="007056EE">
      <w:pPr>
        <w:rPr>
          <w:rFonts w:ascii="-webkit-standard" w:eastAsia="Times New Roman" w:hAnsi="-webkit-standard" w:cs="Times New Roman"/>
          <w:color w:val="0070C0"/>
        </w:rPr>
      </w:pPr>
      <w:r w:rsidRPr="007056EE">
        <w:rPr>
          <w:rFonts w:ascii="-webkit-standard" w:eastAsia="Times New Roman" w:hAnsi="-webkit-standard" w:cs="Times New Roman"/>
          <w:color w:val="0070C0"/>
        </w:rPr>
        <w:t>We’re not going to do either of these for this paper, but we can perhaps do a little more work on directions opened up by the current work, which include both of the above.</w:t>
      </w:r>
    </w:p>
    <w:p w14:paraId="7E3B8636" w14:textId="4C98AF6A" w:rsidR="007056EE" w:rsidRDefault="007056EE" w:rsidP="007056EE">
      <w:pPr>
        <w:rPr>
          <w:rFonts w:ascii="-webkit-standard" w:eastAsia="Times New Roman" w:hAnsi="-webkit-standard" w:cs="Times New Roman"/>
          <w:color w:val="FF0000"/>
        </w:rPr>
      </w:pPr>
    </w:p>
    <w:p w14:paraId="7C24B26B" w14:textId="77777777" w:rsidR="007056EE" w:rsidRDefault="007056EE" w:rsidP="007056EE">
      <w:pPr>
        <w:rPr>
          <w:rFonts w:ascii="-webkit-standard" w:eastAsia="Times New Roman" w:hAnsi="-webkit-standard" w:cs="Times New Roman"/>
          <w:color w:val="FF0000"/>
          <w:sz w:val="27"/>
          <w:szCs w:val="27"/>
          <w:shd w:val="clear" w:color="auto" w:fill="FFFFFF"/>
        </w:rPr>
      </w:pPr>
      <w:r w:rsidRPr="007056EE">
        <w:rPr>
          <w:rFonts w:ascii="-webkit-standard" w:eastAsia="Times New Roman" w:hAnsi="-webkit-standard" w:cs="Times New Roman"/>
          <w:color w:val="FF0000"/>
          <w:sz w:val="27"/>
          <w:szCs w:val="27"/>
          <w:shd w:val="clear" w:color="auto" w:fill="FFFFFF"/>
        </w:rPr>
        <w:lastRenderedPageBreak/>
        <w:t>Additional minor questions &amp; comments:</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 The section ordering is not typical of a JOV article. Please move Sections 2 (Results), 3 (Discussion) and 4 (Acknowledgements) to the end of the paper.</w:t>
      </w:r>
    </w:p>
    <w:p w14:paraId="20208930" w14:textId="77777777" w:rsidR="007056EE" w:rsidRDefault="007056EE" w:rsidP="007056EE">
      <w:pPr>
        <w:rPr>
          <w:rFonts w:ascii="-webkit-standard" w:eastAsia="Times New Roman" w:hAnsi="-webkit-standard" w:cs="Times New Roman"/>
          <w:color w:val="FF0000"/>
          <w:sz w:val="27"/>
          <w:szCs w:val="27"/>
          <w:shd w:val="clear" w:color="auto" w:fill="FFFFFF"/>
        </w:rPr>
      </w:pPr>
    </w:p>
    <w:p w14:paraId="5B41F11C" w14:textId="77777777" w:rsidR="007056EE" w:rsidRPr="007056EE" w:rsidRDefault="007056EE" w:rsidP="007056EE">
      <w:pPr>
        <w:rPr>
          <w:rFonts w:ascii="-webkit-standard" w:eastAsia="Times New Roman" w:hAnsi="-webkit-standard" w:cs="Times New Roman"/>
          <w:color w:val="0070C0"/>
          <w:sz w:val="27"/>
          <w:szCs w:val="27"/>
          <w:shd w:val="clear" w:color="auto" w:fill="FFFFFF"/>
        </w:rPr>
      </w:pPr>
      <w:r w:rsidRPr="007056EE">
        <w:rPr>
          <w:rFonts w:ascii="-webkit-standard" w:eastAsia="Times New Roman" w:hAnsi="-webkit-standard" w:cs="Times New Roman"/>
          <w:color w:val="0070C0"/>
          <w:sz w:val="27"/>
          <w:szCs w:val="27"/>
          <w:shd w:val="clear" w:color="auto" w:fill="FFFFFF"/>
        </w:rPr>
        <w:t>Both reviewers seem to want Methods first and I think we just do that.</w:t>
      </w:r>
    </w:p>
    <w:p w14:paraId="209C6D04" w14:textId="77777777" w:rsidR="007056EE" w:rsidRDefault="007056EE" w:rsidP="007056EE">
      <w:pPr>
        <w:rPr>
          <w:rFonts w:ascii="-webkit-standard" w:eastAsia="Times New Roman" w:hAnsi="-webkit-standard" w:cs="Times New Roman"/>
          <w:color w:val="FF0000"/>
          <w:sz w:val="27"/>
          <w:szCs w:val="27"/>
          <w:shd w:val="clear" w:color="auto" w:fill="FFFFFF"/>
        </w:rPr>
      </w:pP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 Why did the authors allow color variations in the background, as opposed to only varying the albedo on neutrally colored objects? Is there any reason to believe that using an achromatic background would change the results? (I would guess no.)</w:t>
      </w:r>
    </w:p>
    <w:p w14:paraId="574EF6D1" w14:textId="77777777" w:rsidR="007056EE" w:rsidRPr="00FF2C7D" w:rsidRDefault="007056EE" w:rsidP="007056EE">
      <w:pPr>
        <w:rPr>
          <w:rFonts w:ascii="-webkit-standard" w:eastAsia="Times New Roman" w:hAnsi="-webkit-standard" w:cs="Times New Roman"/>
          <w:color w:val="0070C0"/>
          <w:sz w:val="27"/>
          <w:szCs w:val="27"/>
          <w:shd w:val="clear" w:color="auto" w:fill="FFFFFF"/>
        </w:rPr>
      </w:pPr>
    </w:p>
    <w:p w14:paraId="6A773E69" w14:textId="73A14F8A" w:rsidR="007056EE" w:rsidRPr="00FF2C7D" w:rsidRDefault="007056EE" w:rsidP="007056EE">
      <w:pPr>
        <w:rPr>
          <w:rFonts w:ascii="-webkit-standard" w:eastAsia="Times New Roman" w:hAnsi="-webkit-standard" w:cs="Times New Roman"/>
          <w:color w:val="0070C0"/>
          <w:sz w:val="27"/>
          <w:szCs w:val="27"/>
          <w:shd w:val="clear" w:color="auto" w:fill="FFFFFF"/>
        </w:rPr>
      </w:pPr>
      <w:r w:rsidRPr="00FF2C7D">
        <w:rPr>
          <w:rFonts w:ascii="-webkit-standard" w:eastAsia="Times New Roman" w:hAnsi="-webkit-standard" w:cs="Times New Roman"/>
          <w:color w:val="0070C0"/>
          <w:sz w:val="27"/>
          <w:szCs w:val="27"/>
          <w:shd w:val="clear" w:color="auto" w:fill="FFFFFF"/>
        </w:rPr>
        <w:t xml:space="preserve">I concede that people seem obsessed with this choice on our part, although </w:t>
      </w:r>
      <w:r w:rsidR="00FF2C7D" w:rsidRPr="00FF2C7D">
        <w:rPr>
          <w:rFonts w:ascii="-webkit-standard" w:eastAsia="Times New Roman" w:hAnsi="-webkit-standard" w:cs="Times New Roman"/>
          <w:color w:val="0070C0"/>
          <w:sz w:val="27"/>
          <w:szCs w:val="27"/>
          <w:shd w:val="clear" w:color="auto" w:fill="FFFFFF"/>
        </w:rPr>
        <w:t>to me it seems no less arbitrary than only varying the lightness of grayscale background objects.  We can say something about this, probably in the discussion.</w:t>
      </w:r>
    </w:p>
    <w:p w14:paraId="158B5F0C" w14:textId="77777777" w:rsidR="007056EE" w:rsidRDefault="007056EE" w:rsidP="007056EE">
      <w:pPr>
        <w:rPr>
          <w:rFonts w:ascii="-webkit-standard" w:eastAsia="Times New Roman" w:hAnsi="-webkit-standard" w:cs="Times New Roman"/>
          <w:color w:val="FF0000"/>
          <w:sz w:val="27"/>
          <w:szCs w:val="27"/>
          <w:shd w:val="clear" w:color="auto" w:fill="FFFFFF"/>
        </w:rPr>
      </w:pPr>
    </w:p>
    <w:p w14:paraId="4601CA90" w14:textId="23361822" w:rsidR="00FF2C7D" w:rsidRDefault="007056EE" w:rsidP="007056EE">
      <w:pPr>
        <w:rPr>
          <w:rFonts w:ascii="-webkit-standard" w:eastAsia="Times New Roman" w:hAnsi="-webkit-standard" w:cs="Times New Roman"/>
          <w:color w:val="FF0000"/>
          <w:sz w:val="27"/>
          <w:szCs w:val="27"/>
          <w:shd w:val="clear" w:color="auto" w:fill="FFFFFF"/>
        </w:rPr>
      </w:pPr>
      <w:r w:rsidRPr="007056EE">
        <w:rPr>
          <w:rFonts w:ascii="-webkit-standard" w:eastAsia="Times New Roman" w:hAnsi="-webkit-standard" w:cs="Times New Roman"/>
          <w:color w:val="FF0000"/>
          <w:sz w:val="27"/>
          <w:szCs w:val="27"/>
          <w:shd w:val="clear" w:color="auto" w:fill="FFFFFF"/>
        </w:rPr>
        <w:t>- From what I can tell, the authors do not report any luminance values in the manuscript. It would be useful to get some simple characterizations of the stimuli and the monitor (e.g., mean luminance of the image).</w:t>
      </w:r>
    </w:p>
    <w:p w14:paraId="100835A6" w14:textId="77777777" w:rsidR="00FF2C7D" w:rsidRDefault="00FF2C7D" w:rsidP="007056EE">
      <w:pPr>
        <w:rPr>
          <w:rFonts w:ascii="-webkit-standard" w:eastAsia="Times New Roman" w:hAnsi="-webkit-standard" w:cs="Times New Roman"/>
          <w:color w:val="FF0000"/>
          <w:sz w:val="27"/>
          <w:szCs w:val="27"/>
          <w:shd w:val="clear" w:color="auto" w:fill="FFFFFF"/>
        </w:rPr>
      </w:pPr>
    </w:p>
    <w:p w14:paraId="5377FDCD" w14:textId="77777777" w:rsidR="00FF2C7D" w:rsidRPr="00FF2C7D" w:rsidRDefault="00FF2C7D" w:rsidP="007056EE">
      <w:pPr>
        <w:rPr>
          <w:rFonts w:ascii="-webkit-standard" w:eastAsia="Times New Roman" w:hAnsi="-webkit-standard" w:cs="Times New Roman"/>
          <w:color w:val="0070C0"/>
          <w:sz w:val="27"/>
          <w:szCs w:val="27"/>
          <w:shd w:val="clear" w:color="auto" w:fill="FFFFFF"/>
        </w:rPr>
      </w:pPr>
      <w:r w:rsidRPr="00FF2C7D">
        <w:rPr>
          <w:rFonts w:ascii="-webkit-standard" w:eastAsia="Times New Roman" w:hAnsi="-webkit-standard" w:cs="Times New Roman"/>
          <w:color w:val="0070C0"/>
          <w:sz w:val="27"/>
          <w:szCs w:val="27"/>
          <w:shd w:val="clear" w:color="auto" w:fill="FFFFFF"/>
        </w:rPr>
        <w:t xml:space="preserve">If we didn’t do so, we </w:t>
      </w:r>
      <w:commentRangeStart w:id="0"/>
      <w:r w:rsidRPr="00FF2C7D">
        <w:rPr>
          <w:rFonts w:ascii="-webkit-standard" w:eastAsia="Times New Roman" w:hAnsi="-webkit-standard" w:cs="Times New Roman"/>
          <w:color w:val="0070C0"/>
          <w:sz w:val="27"/>
          <w:szCs w:val="27"/>
          <w:shd w:val="clear" w:color="auto" w:fill="FFFFFF"/>
        </w:rPr>
        <w:t>should</w:t>
      </w:r>
      <w:commentRangeEnd w:id="0"/>
      <w:r w:rsidR="00B64F4D">
        <w:rPr>
          <w:rStyle w:val="CommentReference"/>
        </w:rPr>
        <w:commentReference w:id="0"/>
      </w:r>
      <w:r w:rsidRPr="00FF2C7D">
        <w:rPr>
          <w:rFonts w:ascii="-webkit-standard" w:eastAsia="Times New Roman" w:hAnsi="-webkit-standard" w:cs="Times New Roman"/>
          <w:color w:val="0070C0"/>
          <w:sz w:val="27"/>
          <w:szCs w:val="27"/>
          <w:shd w:val="clear" w:color="auto" w:fill="FFFFFF"/>
        </w:rPr>
        <w:t>.</w:t>
      </w:r>
    </w:p>
    <w:p w14:paraId="52302DE6" w14:textId="77777777" w:rsidR="00FF2C7D" w:rsidRDefault="007056EE" w:rsidP="007056EE">
      <w:pPr>
        <w:rPr>
          <w:rFonts w:ascii="-webkit-standard" w:eastAsia="Times New Roman" w:hAnsi="-webkit-standard" w:cs="Times New Roman"/>
          <w:color w:val="FF0000"/>
          <w:sz w:val="27"/>
          <w:szCs w:val="27"/>
          <w:shd w:val="clear" w:color="auto" w:fill="FFFFFF"/>
        </w:rPr>
      </w:pP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 What is the advantage of saying LRF instead of albedo?</w:t>
      </w:r>
    </w:p>
    <w:p w14:paraId="01DE32C4" w14:textId="77777777" w:rsidR="00FF2C7D" w:rsidRDefault="00FF2C7D" w:rsidP="007056EE">
      <w:pPr>
        <w:rPr>
          <w:rFonts w:ascii="-webkit-standard" w:eastAsia="Times New Roman" w:hAnsi="-webkit-standard" w:cs="Times New Roman"/>
          <w:color w:val="FF0000"/>
          <w:sz w:val="27"/>
          <w:szCs w:val="27"/>
          <w:shd w:val="clear" w:color="auto" w:fill="FFFFFF"/>
        </w:rPr>
      </w:pPr>
    </w:p>
    <w:p w14:paraId="08F08B96" w14:textId="7B6F90A3" w:rsidR="00FF2C7D" w:rsidRPr="00FF2C7D" w:rsidRDefault="00FF2C7D" w:rsidP="007056EE">
      <w:pPr>
        <w:rPr>
          <w:rFonts w:ascii="-webkit-standard" w:eastAsia="Times New Roman" w:hAnsi="-webkit-standard" w:cs="Times New Roman"/>
          <w:color w:val="0070C0"/>
          <w:sz w:val="27"/>
          <w:szCs w:val="27"/>
          <w:shd w:val="clear" w:color="auto" w:fill="FFFFFF"/>
        </w:rPr>
      </w:pPr>
      <w:r w:rsidRPr="00FF2C7D">
        <w:rPr>
          <w:rFonts w:ascii="-webkit-standard" w:eastAsia="Times New Roman" w:hAnsi="-webkit-standard" w:cs="Times New Roman"/>
          <w:color w:val="0070C0"/>
          <w:sz w:val="27"/>
          <w:szCs w:val="27"/>
          <w:shd w:val="clear" w:color="auto" w:fill="FFFFFF"/>
        </w:rPr>
        <w:t>We spent a long time thinking about this, and we wanted to take luminous efficiency into account.  Can expand on why in the paper.</w:t>
      </w:r>
    </w:p>
    <w:p w14:paraId="3C5E73F8" w14:textId="77777777" w:rsidR="00FF2C7D" w:rsidRDefault="007056EE" w:rsidP="007056EE">
      <w:pPr>
        <w:rPr>
          <w:rFonts w:ascii="-webkit-standard" w:eastAsia="Times New Roman" w:hAnsi="-webkit-standard" w:cs="Times New Roman"/>
          <w:color w:val="FF0000"/>
          <w:sz w:val="27"/>
          <w:szCs w:val="27"/>
          <w:shd w:val="clear" w:color="auto" w:fill="FFFFFF"/>
        </w:rPr>
      </w:pP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 Inclusion criterion required 20/40 vision or better. Did the observers wear corrective eyewear?</w:t>
      </w:r>
    </w:p>
    <w:p w14:paraId="54BDD3F1" w14:textId="77777777" w:rsidR="00FF2C7D" w:rsidRDefault="00FF2C7D" w:rsidP="007056EE">
      <w:pPr>
        <w:rPr>
          <w:rFonts w:ascii="-webkit-standard" w:eastAsia="Times New Roman" w:hAnsi="-webkit-standard" w:cs="Times New Roman"/>
          <w:color w:val="FF0000"/>
          <w:sz w:val="27"/>
          <w:szCs w:val="27"/>
          <w:shd w:val="clear" w:color="auto" w:fill="FFFFFF"/>
        </w:rPr>
      </w:pPr>
    </w:p>
    <w:p w14:paraId="12FCE998" w14:textId="77777777" w:rsidR="00FF2C7D" w:rsidRPr="00FF2C7D" w:rsidRDefault="00FF2C7D" w:rsidP="007056EE">
      <w:pPr>
        <w:rPr>
          <w:rFonts w:ascii="-webkit-standard" w:eastAsia="Times New Roman" w:hAnsi="-webkit-standard" w:cs="Times New Roman"/>
          <w:color w:val="0070C0"/>
          <w:sz w:val="27"/>
          <w:szCs w:val="27"/>
          <w:shd w:val="clear" w:color="auto" w:fill="FFFFFF"/>
        </w:rPr>
      </w:pPr>
      <w:r w:rsidRPr="00FF2C7D">
        <w:rPr>
          <w:rFonts w:ascii="-webkit-standard" w:eastAsia="Times New Roman" w:hAnsi="-webkit-standard" w:cs="Times New Roman"/>
          <w:color w:val="0070C0"/>
          <w:sz w:val="27"/>
          <w:szCs w:val="27"/>
          <w:shd w:val="clear" w:color="auto" w:fill="FFFFFF"/>
        </w:rPr>
        <w:t xml:space="preserve">Can report.  Vijay can you look this up for each </w:t>
      </w:r>
      <w:commentRangeStart w:id="1"/>
      <w:r w:rsidRPr="00FF2C7D">
        <w:rPr>
          <w:rFonts w:ascii="-webkit-standard" w:eastAsia="Times New Roman" w:hAnsi="-webkit-standard" w:cs="Times New Roman"/>
          <w:color w:val="0070C0"/>
          <w:sz w:val="27"/>
          <w:szCs w:val="27"/>
          <w:shd w:val="clear" w:color="auto" w:fill="FFFFFF"/>
        </w:rPr>
        <w:t>subject</w:t>
      </w:r>
      <w:commentRangeEnd w:id="1"/>
      <w:r w:rsidR="001E1B11">
        <w:rPr>
          <w:rStyle w:val="CommentReference"/>
        </w:rPr>
        <w:commentReference w:id="1"/>
      </w:r>
      <w:r w:rsidRPr="00FF2C7D">
        <w:rPr>
          <w:rFonts w:ascii="-webkit-standard" w:eastAsia="Times New Roman" w:hAnsi="-webkit-standard" w:cs="Times New Roman"/>
          <w:color w:val="0070C0"/>
          <w:sz w:val="27"/>
          <w:szCs w:val="27"/>
          <w:shd w:val="clear" w:color="auto" w:fill="FFFFFF"/>
        </w:rPr>
        <w:t>.</w:t>
      </w:r>
    </w:p>
    <w:p w14:paraId="31998E87" w14:textId="77777777" w:rsidR="00FF2C7D" w:rsidRDefault="007056EE" w:rsidP="007056EE">
      <w:pPr>
        <w:rPr>
          <w:rFonts w:ascii="-webkit-standard" w:eastAsia="Times New Roman" w:hAnsi="-webkit-standard" w:cs="Times New Roman"/>
          <w:color w:val="FF0000"/>
          <w:sz w:val="27"/>
          <w:szCs w:val="27"/>
          <w:shd w:val="clear" w:color="auto" w:fill="FFFFFF"/>
        </w:rPr>
      </w:pP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 As the authors note (Section 3, Discussion, p. 13, line 21), the stimuli were rather small: each image subtended 2 deg x 2 deg, and the stimulus sphere took up a 1-deg diameter region within it (Section 5.7). I doubt that the results would be different with a larger stimulus, but it is an unusual choice. </w:t>
      </w:r>
    </w:p>
    <w:p w14:paraId="2040F566" w14:textId="77777777" w:rsidR="00FF2C7D" w:rsidRDefault="00FF2C7D" w:rsidP="007056EE">
      <w:pPr>
        <w:rPr>
          <w:rFonts w:ascii="-webkit-standard" w:eastAsia="Times New Roman" w:hAnsi="-webkit-standard" w:cs="Times New Roman"/>
          <w:color w:val="FF0000"/>
          <w:sz w:val="27"/>
          <w:szCs w:val="27"/>
          <w:shd w:val="clear" w:color="auto" w:fill="FFFFFF"/>
        </w:rPr>
      </w:pPr>
    </w:p>
    <w:p w14:paraId="0A4FADD0" w14:textId="77777777" w:rsidR="00FF2C7D" w:rsidRPr="00FF2C7D" w:rsidRDefault="00FF2C7D" w:rsidP="007056EE">
      <w:pPr>
        <w:rPr>
          <w:rFonts w:ascii="-webkit-standard" w:eastAsia="Times New Roman" w:hAnsi="-webkit-standard" w:cs="Times New Roman"/>
          <w:color w:val="0070C0"/>
          <w:sz w:val="27"/>
          <w:szCs w:val="27"/>
          <w:shd w:val="clear" w:color="auto" w:fill="FFFFFF"/>
        </w:rPr>
      </w:pPr>
      <w:r w:rsidRPr="00FF2C7D">
        <w:rPr>
          <w:rFonts w:ascii="-webkit-standard" w:eastAsia="Times New Roman" w:hAnsi="-webkit-standard" w:cs="Times New Roman"/>
          <w:color w:val="0070C0"/>
          <w:sz w:val="27"/>
          <w:szCs w:val="27"/>
          <w:shd w:val="clear" w:color="auto" w:fill="FFFFFF"/>
        </w:rPr>
        <w:t>I thought we wrote about this, it was driven by size of cortical receptive field.  It is somewhat of an arbitrary choice.</w:t>
      </w:r>
    </w:p>
    <w:p w14:paraId="7C405F37" w14:textId="77777777" w:rsidR="00FF2C7D" w:rsidRDefault="007056EE" w:rsidP="007056EE">
      <w:pPr>
        <w:rPr>
          <w:rFonts w:ascii="-webkit-standard" w:eastAsia="Times New Roman" w:hAnsi="-webkit-standard" w:cs="Times New Roman"/>
          <w:color w:val="FF0000"/>
          <w:sz w:val="27"/>
          <w:szCs w:val="27"/>
          <w:shd w:val="clear" w:color="auto" w:fill="FFFFFF"/>
        </w:rPr>
      </w:pPr>
      <w:r w:rsidRPr="007056EE">
        <w:rPr>
          <w:rFonts w:ascii="-webkit-standard" w:eastAsia="Times New Roman" w:hAnsi="-webkit-standard" w:cs="Times New Roman"/>
          <w:color w:val="FF0000"/>
        </w:rPr>
        <w:lastRenderedPageBreak/>
        <w:br/>
      </w:r>
      <w:r w:rsidRPr="007056EE">
        <w:rPr>
          <w:rFonts w:ascii="-webkit-standard" w:eastAsia="Times New Roman" w:hAnsi="-webkit-standard" w:cs="Times New Roman"/>
          <w:color w:val="FF0000"/>
          <w:sz w:val="27"/>
          <w:szCs w:val="27"/>
          <w:shd w:val="clear" w:color="auto" w:fill="FFFFFF"/>
        </w:rPr>
        <w:t>- How strong is the assumption that real-world reflectance spectra are well-characterized by a multivariate normal?</w:t>
      </w:r>
    </w:p>
    <w:p w14:paraId="0C6E13B1" w14:textId="77777777" w:rsidR="00FF2C7D" w:rsidRDefault="00FF2C7D" w:rsidP="007056EE">
      <w:pPr>
        <w:rPr>
          <w:rFonts w:ascii="-webkit-standard" w:eastAsia="Times New Roman" w:hAnsi="-webkit-standard" w:cs="Times New Roman"/>
          <w:color w:val="FF0000"/>
          <w:sz w:val="27"/>
          <w:szCs w:val="27"/>
          <w:shd w:val="clear" w:color="auto" w:fill="FFFFFF"/>
        </w:rPr>
      </w:pPr>
    </w:p>
    <w:p w14:paraId="1722E420" w14:textId="77777777" w:rsidR="00FF2C7D" w:rsidRPr="00FF2C7D" w:rsidRDefault="00FF2C7D" w:rsidP="007056EE">
      <w:pPr>
        <w:rPr>
          <w:rFonts w:ascii="-webkit-standard" w:eastAsia="Times New Roman" w:hAnsi="-webkit-standard" w:cs="Times New Roman"/>
          <w:color w:val="0070C0"/>
          <w:sz w:val="27"/>
          <w:szCs w:val="27"/>
          <w:shd w:val="clear" w:color="auto" w:fill="FFFFFF"/>
        </w:rPr>
      </w:pPr>
      <w:r w:rsidRPr="00FF2C7D">
        <w:rPr>
          <w:rFonts w:ascii="-webkit-standard" w:eastAsia="Times New Roman" w:hAnsi="-webkit-standard" w:cs="Times New Roman"/>
          <w:color w:val="0070C0"/>
          <w:sz w:val="27"/>
          <w:szCs w:val="27"/>
          <w:shd w:val="clear" w:color="auto" w:fill="FFFFFF"/>
        </w:rPr>
        <w:t>Not good but we don’t have anything obviously better at this point.  I thought we discussed this, can review that text and maybe expand.</w:t>
      </w:r>
    </w:p>
    <w:p w14:paraId="3A8F7052" w14:textId="77777777" w:rsidR="00FF2C7D" w:rsidRDefault="007056EE" w:rsidP="007056EE">
      <w:pPr>
        <w:rPr>
          <w:rFonts w:ascii="-webkit-standard" w:eastAsia="Times New Roman" w:hAnsi="-webkit-standard" w:cs="Times New Roman"/>
          <w:color w:val="FF0000"/>
        </w:rPr>
      </w:pP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 Rather than assuming a Gaussian random variable and imposing a realizability constraint, would it make sense to model a noise distribution that is capped in [0 1], such as a variety of beta?</w:t>
      </w:r>
      <w:r w:rsidRPr="007056EE">
        <w:rPr>
          <w:rFonts w:ascii="-webkit-standard" w:eastAsia="Times New Roman" w:hAnsi="-webkit-standard" w:cs="Times New Roman"/>
          <w:color w:val="FF0000"/>
        </w:rPr>
        <w:br/>
      </w:r>
    </w:p>
    <w:p w14:paraId="76B3DE0E" w14:textId="45FEB668" w:rsidR="00FF2C7D" w:rsidRPr="00FF2C7D" w:rsidRDefault="00FF2C7D" w:rsidP="007056EE">
      <w:pPr>
        <w:rPr>
          <w:rFonts w:ascii="-webkit-standard" w:eastAsia="Times New Roman" w:hAnsi="-webkit-standard" w:cs="Times New Roman"/>
          <w:color w:val="0070C0"/>
        </w:rPr>
      </w:pPr>
      <w:r w:rsidRPr="00FF2C7D">
        <w:rPr>
          <w:rFonts w:ascii="-webkit-standard" w:eastAsia="Times New Roman" w:hAnsi="-webkit-standard" w:cs="Times New Roman"/>
          <w:color w:val="0070C0"/>
        </w:rPr>
        <w:t>There is a multivariate version of the beta, the Dir</w:t>
      </w:r>
      <w:r>
        <w:rPr>
          <w:rFonts w:ascii="-webkit-standard" w:eastAsia="Times New Roman" w:hAnsi="-webkit-standard" w:cs="Times New Roman"/>
          <w:color w:val="0070C0"/>
        </w:rPr>
        <w:t>i</w:t>
      </w:r>
      <w:r w:rsidRPr="00FF2C7D">
        <w:rPr>
          <w:rFonts w:ascii="-webkit-standard" w:eastAsia="Times New Roman" w:hAnsi="-webkit-standard" w:cs="Times New Roman"/>
          <w:color w:val="0070C0"/>
        </w:rPr>
        <w:t>chlet I think.  Yes, this might have been cleverer, although the real answer depends on knowing the real distribution better than we probably do.</w:t>
      </w:r>
      <w:r>
        <w:rPr>
          <w:rFonts w:ascii="-webkit-standard" w:eastAsia="Times New Roman" w:hAnsi="-webkit-standard" w:cs="Times New Roman"/>
          <w:color w:val="0070C0"/>
        </w:rPr>
        <w:t xml:space="preserve">  Also, I’m not sure that the Dirichlet provides an obvious way to capture the covariance over wavelength, which is a very important feature of the spectral statistics.</w:t>
      </w:r>
    </w:p>
    <w:p w14:paraId="435D4F0F" w14:textId="77777777" w:rsidR="000479C7" w:rsidRDefault="007056EE" w:rsidP="007056EE">
      <w:pPr>
        <w:rPr>
          <w:rFonts w:ascii="-webkit-standard" w:eastAsia="Times New Roman" w:hAnsi="-webkit-standard" w:cs="Times New Roman"/>
          <w:color w:val="FF0000"/>
          <w:sz w:val="27"/>
          <w:szCs w:val="27"/>
          <w:shd w:val="clear" w:color="auto" w:fill="FFFFFF"/>
        </w:rPr>
      </w:pP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Reviewer #2 (Comments for the Author (Required)):</w:t>
      </w:r>
    </w:p>
    <w:p w14:paraId="641F98BA" w14:textId="77777777" w:rsidR="000479C7" w:rsidRPr="000479C7" w:rsidRDefault="000479C7" w:rsidP="007056EE">
      <w:pPr>
        <w:rPr>
          <w:rFonts w:ascii="-webkit-standard" w:eastAsia="Times New Roman" w:hAnsi="-webkit-standard" w:cs="Times New Roman"/>
          <w:color w:val="0070C0"/>
          <w:sz w:val="27"/>
          <w:szCs w:val="27"/>
          <w:shd w:val="clear" w:color="auto" w:fill="FFFFFF"/>
        </w:rPr>
      </w:pPr>
    </w:p>
    <w:p w14:paraId="4F964371" w14:textId="0ACE7FED" w:rsidR="00750220" w:rsidRDefault="000479C7" w:rsidP="007056EE">
      <w:pPr>
        <w:rPr>
          <w:rFonts w:ascii="-webkit-standard" w:eastAsia="Times New Roman" w:hAnsi="-webkit-standard" w:cs="Times New Roman"/>
          <w:color w:val="FF0000"/>
          <w:sz w:val="27"/>
          <w:szCs w:val="27"/>
          <w:shd w:val="clear" w:color="auto" w:fill="FFFFFF"/>
        </w:rPr>
      </w:pPr>
      <w:r w:rsidRPr="000479C7">
        <w:rPr>
          <w:rFonts w:ascii="-webkit-standard" w:eastAsia="Times New Roman" w:hAnsi="-webkit-standard" w:cs="Times New Roman"/>
          <w:color w:val="0070C0"/>
          <w:sz w:val="27"/>
          <w:szCs w:val="27"/>
          <w:shd w:val="clear" w:color="auto" w:fill="FFFFFF"/>
        </w:rPr>
        <w:t>Although the editor called this reviewer less positive, that isn’t actually clear from the review. There are plenty of specific points but they are all really minor in the end.</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Summary</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The paper addresses the question how the human visual system establishes stable percepts of objects properties, such as lightness, in face of an unstable proximal input signal, such as luminance. Traditionally the question is experimentally approached by measuring the appearance of target surfaces (supra-threshold judgment) or their discriminability (threshold judgments). Here the authors suggest a different approach inspired by what is known in contrast perception as the equivalent noise paradigm. Instead of (only) varying the reflectance of the target, the authors vary the amount of variation of the reflectances of the background surfaces ("the noise"). They quantify the amount of background variation that is required to significantly affect discrimination performance of the target. They also evaluate two models, an SDT and a receptive field model, with respect to their ability to predict discrimination performance. </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This paper provides an original and novel approach to studying lightness, or more generally questions of perceptual constancy. The suggested approach has the potential to tackle questions that cannot be studies with existing paradigms. </w:t>
      </w:r>
    </w:p>
    <w:p w14:paraId="4B363316" w14:textId="77777777" w:rsidR="00750220" w:rsidRDefault="00750220" w:rsidP="007056EE">
      <w:pPr>
        <w:rPr>
          <w:rFonts w:ascii="-webkit-standard" w:eastAsia="Times New Roman" w:hAnsi="-webkit-standard" w:cs="Times New Roman"/>
          <w:color w:val="FF0000"/>
          <w:sz w:val="27"/>
          <w:szCs w:val="27"/>
          <w:shd w:val="clear" w:color="auto" w:fill="FFFFFF"/>
        </w:rPr>
      </w:pPr>
    </w:p>
    <w:p w14:paraId="417C6518" w14:textId="77777777" w:rsidR="00750220" w:rsidRPr="00750220" w:rsidRDefault="00750220" w:rsidP="007056EE">
      <w:pPr>
        <w:rPr>
          <w:rFonts w:ascii="-webkit-standard" w:eastAsia="Times New Roman" w:hAnsi="-webkit-standard" w:cs="Times New Roman"/>
          <w:color w:val="0070C0"/>
          <w:sz w:val="27"/>
          <w:szCs w:val="27"/>
          <w:shd w:val="clear" w:color="auto" w:fill="FFFFFF"/>
        </w:rPr>
      </w:pPr>
      <w:r w:rsidRPr="00750220">
        <w:rPr>
          <w:rFonts w:ascii="-webkit-standard" w:eastAsia="Times New Roman" w:hAnsi="-webkit-standard" w:cs="Times New Roman"/>
          <w:color w:val="0070C0"/>
          <w:sz w:val="27"/>
          <w:szCs w:val="27"/>
          <w:shd w:val="clear" w:color="auto" w:fill="FFFFFF"/>
        </w:rPr>
        <w:t>So very positive at the general level.</w:t>
      </w:r>
    </w:p>
    <w:p w14:paraId="3F7D122D" w14:textId="77777777" w:rsidR="00750220" w:rsidRDefault="007056EE" w:rsidP="007056EE">
      <w:pPr>
        <w:rPr>
          <w:rFonts w:ascii="-webkit-standard" w:eastAsia="Times New Roman" w:hAnsi="-webkit-standard" w:cs="Times New Roman"/>
          <w:color w:val="FF0000"/>
          <w:sz w:val="27"/>
          <w:szCs w:val="27"/>
          <w:shd w:val="clear" w:color="auto" w:fill="FFFFFF"/>
        </w:rPr>
      </w:pPr>
      <w:r w:rsidRPr="007056EE">
        <w:rPr>
          <w:rFonts w:ascii="-webkit-standard" w:eastAsia="Times New Roman" w:hAnsi="-webkit-standard" w:cs="Times New Roman"/>
          <w:color w:val="FF0000"/>
        </w:rPr>
        <w:lastRenderedPageBreak/>
        <w:br/>
      </w:r>
      <w:r w:rsidRPr="007056EE">
        <w:rPr>
          <w:rFonts w:ascii="-webkit-standard" w:eastAsia="Times New Roman" w:hAnsi="-webkit-standard" w:cs="Times New Roman"/>
          <w:color w:val="FF0000"/>
          <w:sz w:val="27"/>
          <w:szCs w:val="27"/>
          <w:shd w:val="clear" w:color="auto" w:fill="FFFFFF"/>
        </w:rPr>
        <w:t>However, in the present form the paper has a number of weaknesses that need to be addressed before one can fully evaluate the potentially new contribution of the suggested approach. Mostly the focus of the paper has not become clear to me and I was missing conceptual explanations. Below I will describe what I mean by that:</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1. The equivalent noise idea is mentioned only in the abstract. The transfer between the equivalent noise paradigm in the study of contrast perception and its realization in the present paper is left to the reader. However, this seems to be THE crucial point of the paper so it should be detailed how and if variation in reflectance functions of background objects can be likened to adding noise (white, pink, ...) to a contrast stimulus.</w:t>
      </w:r>
    </w:p>
    <w:p w14:paraId="773F5D1B" w14:textId="77777777" w:rsidR="00750220" w:rsidRDefault="00750220" w:rsidP="007056EE">
      <w:pPr>
        <w:rPr>
          <w:rFonts w:ascii="-webkit-standard" w:eastAsia="Times New Roman" w:hAnsi="-webkit-standard" w:cs="Times New Roman"/>
          <w:color w:val="FF0000"/>
          <w:sz w:val="27"/>
          <w:szCs w:val="27"/>
          <w:shd w:val="clear" w:color="auto" w:fill="FFFFFF"/>
        </w:rPr>
      </w:pPr>
    </w:p>
    <w:p w14:paraId="262C7748" w14:textId="77777777" w:rsidR="000479C7" w:rsidRDefault="00750220" w:rsidP="007056EE">
      <w:pPr>
        <w:rPr>
          <w:rFonts w:ascii="-webkit-standard" w:eastAsia="Times New Roman" w:hAnsi="-webkit-standard" w:cs="Times New Roman"/>
          <w:color w:val="FF0000"/>
          <w:sz w:val="27"/>
          <w:szCs w:val="27"/>
          <w:shd w:val="clear" w:color="auto" w:fill="FFFFFF"/>
        </w:rPr>
      </w:pPr>
      <w:r w:rsidRPr="00750220">
        <w:rPr>
          <w:rFonts w:ascii="-webkit-standard" w:eastAsia="Times New Roman" w:hAnsi="-webkit-standard" w:cs="Times New Roman"/>
          <w:color w:val="0070C0"/>
          <w:sz w:val="27"/>
          <w:szCs w:val="27"/>
          <w:shd w:val="clear" w:color="auto" w:fill="FFFFFF"/>
        </w:rPr>
        <w:t>Maybe this can also be addressed in the “Noise Masking” section I suggest above.</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2. What is the main focus of the paper? Is the main purpose to introduce a new technique to study constancy phenomena such as lightness or is the purpose to account for a certain type of lightness discrimination data with a particular type of model?</w:t>
      </w:r>
    </w:p>
    <w:p w14:paraId="0A977DC2" w14:textId="77777777" w:rsidR="000479C7" w:rsidRDefault="007056EE" w:rsidP="007056EE">
      <w:pPr>
        <w:rPr>
          <w:rFonts w:ascii="-webkit-standard" w:eastAsia="Times New Roman" w:hAnsi="-webkit-standard" w:cs="Times New Roman"/>
          <w:color w:val="FF0000"/>
          <w:sz w:val="27"/>
          <w:szCs w:val="27"/>
          <w:shd w:val="clear" w:color="auto" w:fill="FFFFFF"/>
        </w:rPr>
      </w:pP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In the introduction it seems to me that the focus is on establishing a new psychophysical paradigm. However, then I would expect the subsequent data analysis to be more detailed. I would expect to see psychometric functions for each condition and each individual observer (and I would kindly ask the authors to provide those plots). I would expect a reliability estimate of the function/parameter estimates for example by means of confidence intervals.</w:t>
      </w:r>
    </w:p>
    <w:p w14:paraId="1B00B3D8" w14:textId="77777777" w:rsidR="000479C7" w:rsidRDefault="000479C7" w:rsidP="007056EE">
      <w:pPr>
        <w:rPr>
          <w:rFonts w:ascii="-webkit-standard" w:eastAsia="Times New Roman" w:hAnsi="-webkit-standard" w:cs="Times New Roman"/>
          <w:color w:val="FF0000"/>
          <w:sz w:val="27"/>
          <w:szCs w:val="27"/>
          <w:shd w:val="clear" w:color="auto" w:fill="FFFFFF"/>
        </w:rPr>
      </w:pPr>
    </w:p>
    <w:p w14:paraId="4BD1F9EC" w14:textId="77777777" w:rsidR="000479C7" w:rsidRDefault="000479C7" w:rsidP="007056EE">
      <w:pPr>
        <w:rPr>
          <w:rFonts w:ascii="-webkit-standard" w:eastAsia="Times New Roman" w:hAnsi="-webkit-standard" w:cs="Times New Roman"/>
          <w:color w:val="FF0000"/>
          <w:sz w:val="27"/>
          <w:szCs w:val="27"/>
          <w:shd w:val="clear" w:color="auto" w:fill="FFFFFF"/>
        </w:rPr>
      </w:pPr>
      <w:r w:rsidRPr="000479C7">
        <w:rPr>
          <w:rFonts w:ascii="-webkit-standard" w:eastAsia="Times New Roman" w:hAnsi="-webkit-standard" w:cs="Times New Roman"/>
          <w:color w:val="0070C0"/>
          <w:sz w:val="27"/>
          <w:szCs w:val="27"/>
          <w:shd w:val="clear" w:color="auto" w:fill="FFFFFF"/>
        </w:rPr>
        <w:t>We can do these things easily.</w:t>
      </w:r>
      <w:r w:rsidR="007056EE" w:rsidRPr="007056EE">
        <w:rPr>
          <w:rFonts w:ascii="-webkit-standard" w:eastAsia="Times New Roman" w:hAnsi="-webkit-standard" w:cs="Times New Roman"/>
          <w:color w:val="0070C0"/>
        </w:rPr>
        <w:br/>
      </w:r>
      <w:r w:rsidR="007056EE" w:rsidRPr="007056EE">
        <w:rPr>
          <w:rFonts w:ascii="-webkit-standard" w:eastAsia="Times New Roman" w:hAnsi="-webkit-standard" w:cs="Times New Roman"/>
          <w:color w:val="0070C0"/>
        </w:rPr>
        <w:br/>
      </w:r>
      <w:r w:rsidR="007056EE" w:rsidRPr="007056EE">
        <w:rPr>
          <w:rFonts w:ascii="-webkit-standard" w:eastAsia="Times New Roman" w:hAnsi="-webkit-standard" w:cs="Times New Roman"/>
          <w:color w:val="FF0000"/>
          <w:sz w:val="27"/>
          <w:szCs w:val="27"/>
          <w:shd w:val="clear" w:color="auto" w:fill="FFFFFF"/>
        </w:rPr>
        <w:t>In the results section, the evaluation of the two models is given as much space as the results themselves. That was unexpected because there was no theoretical motivation for the models in the introduction. So after reading the results I was not clear anymore about the main point of the paper, and that vagueness was not removed in the discussion either.</w:t>
      </w:r>
    </w:p>
    <w:p w14:paraId="78D585D0" w14:textId="77777777" w:rsidR="000479C7" w:rsidRDefault="000479C7" w:rsidP="007056EE">
      <w:pPr>
        <w:rPr>
          <w:rFonts w:ascii="-webkit-standard" w:eastAsia="Times New Roman" w:hAnsi="-webkit-standard" w:cs="Times New Roman"/>
          <w:color w:val="FF0000"/>
          <w:sz w:val="27"/>
          <w:szCs w:val="27"/>
          <w:shd w:val="clear" w:color="auto" w:fill="FFFFFF"/>
        </w:rPr>
      </w:pPr>
    </w:p>
    <w:p w14:paraId="2077EA91" w14:textId="77777777" w:rsidR="000479C7" w:rsidRDefault="000479C7" w:rsidP="007056EE">
      <w:pPr>
        <w:rPr>
          <w:rFonts w:ascii="-webkit-standard" w:eastAsia="Times New Roman" w:hAnsi="-webkit-standard" w:cs="Times New Roman"/>
          <w:color w:val="FF0000"/>
        </w:rPr>
      </w:pPr>
      <w:r w:rsidRPr="000479C7">
        <w:rPr>
          <w:rFonts w:ascii="-webkit-standard" w:eastAsia="Times New Roman" w:hAnsi="-webkit-standard" w:cs="Times New Roman"/>
          <w:color w:val="0070C0"/>
          <w:sz w:val="27"/>
          <w:szCs w:val="27"/>
          <w:shd w:val="clear" w:color="auto" w:fill="FFFFFF"/>
        </w:rPr>
        <w:t>I think the models are deeply tied to the ability to interpret the noise masking data, so here I think the approach is to set that up earlier, perhaps in the “Noise Masking” section.</w:t>
      </w:r>
      <w:r w:rsidR="007056EE" w:rsidRPr="007056EE">
        <w:rPr>
          <w:rFonts w:ascii="-webkit-standard" w:eastAsia="Times New Roman" w:hAnsi="-webkit-standard" w:cs="Times New Roman"/>
          <w:color w:val="FF0000"/>
        </w:rPr>
        <w:br/>
      </w:r>
    </w:p>
    <w:p w14:paraId="323292EA" w14:textId="77777777" w:rsidR="000479C7" w:rsidRDefault="007056EE" w:rsidP="007056EE">
      <w:pPr>
        <w:rPr>
          <w:rFonts w:ascii="-webkit-standard" w:eastAsia="Times New Roman" w:hAnsi="-webkit-standard" w:cs="Times New Roman"/>
          <w:color w:val="FF0000"/>
          <w:sz w:val="27"/>
          <w:szCs w:val="27"/>
          <w:shd w:val="clear" w:color="auto" w:fill="FFFFFF"/>
        </w:rPr>
      </w:pPr>
      <w:r w:rsidRPr="007056EE">
        <w:rPr>
          <w:rFonts w:ascii="-webkit-standard" w:eastAsia="Times New Roman" w:hAnsi="-webkit-standard" w:cs="Times New Roman"/>
          <w:color w:val="FF0000"/>
          <w:sz w:val="27"/>
          <w:szCs w:val="27"/>
          <w:shd w:val="clear" w:color="auto" w:fill="FFFFFF"/>
        </w:rPr>
        <w:lastRenderedPageBreak/>
        <w:t>3. The focus of the paper is important for another reason. The amount of variation of the background in color or lightness perception is also referred to as articulation or sometimes as contrast range/depth. Usually that has a positive effect on lightness constancy. This interpretation of the experimental variation is quite different from (a low-level) one as "noise". It is still consistent with the data, because one could think of the variations in the background as stabilizing the perceived lightness of the target against fluctuations in its own luminance. That would make the visual system less sensitive to differences in the luminance/reflectance of the target. But it is a different way of talking about the effect of "noise" / variation of background objects.</w:t>
      </w:r>
    </w:p>
    <w:p w14:paraId="43D33165" w14:textId="77777777" w:rsidR="000479C7" w:rsidRDefault="000479C7" w:rsidP="007056EE">
      <w:pPr>
        <w:rPr>
          <w:rFonts w:ascii="-webkit-standard" w:eastAsia="Times New Roman" w:hAnsi="-webkit-standard" w:cs="Times New Roman"/>
          <w:color w:val="FF0000"/>
          <w:sz w:val="27"/>
          <w:szCs w:val="27"/>
          <w:shd w:val="clear" w:color="auto" w:fill="FFFFFF"/>
        </w:rPr>
      </w:pPr>
    </w:p>
    <w:p w14:paraId="12877ECB" w14:textId="77777777" w:rsidR="000479C7" w:rsidRPr="000479C7" w:rsidRDefault="000479C7" w:rsidP="007056EE">
      <w:pPr>
        <w:rPr>
          <w:rFonts w:ascii="-webkit-standard" w:eastAsia="Times New Roman" w:hAnsi="-webkit-standard" w:cs="Times New Roman"/>
          <w:color w:val="0070C0"/>
        </w:rPr>
      </w:pPr>
      <w:r w:rsidRPr="000479C7">
        <w:rPr>
          <w:rFonts w:ascii="-webkit-standard" w:eastAsia="Times New Roman" w:hAnsi="-webkit-standard" w:cs="Times New Roman"/>
          <w:color w:val="0070C0"/>
          <w:sz w:val="27"/>
          <w:szCs w:val="27"/>
          <w:shd w:val="clear" w:color="auto" w:fill="FFFFFF"/>
        </w:rPr>
        <w:t>I think the reviewer is a little confused here.  Vijay had suggested we address this point in the first submission, but I took it out because I didn’t think people would be confused.  Clearly I was wrong.  It is easy enough to explain how ideas of articulation that have been expressed in the constancy literature are expected to have a different effect than the noise we introduce here, but we it’s clear we need to lay that out.</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4. The sequencing of the individual sections is rather unconventional, e.g. Methods are at the end, Results contain methods. I think this is part of the reason why important conceptual explanations are not in the places where they should be. Some important explanations about the models are in the technical details of the Methods sections when they should be introduced on a conceptual level in the Introduction. On the other hand, description of "preregistration" details are not essential to replicate the study and hence should go into supplementary information and so should "observer recruitment details".</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Using terminology such as "acquisition" for a "block of trials" makes the description unnecessarily complicated p17 lines 28-44. There are many places in which essential information needs to be separated from supplementary ones.</w:t>
      </w:r>
      <w:r w:rsidR="007056EE" w:rsidRPr="007056EE">
        <w:rPr>
          <w:rFonts w:ascii="-webkit-standard" w:eastAsia="Times New Roman" w:hAnsi="-webkit-standard" w:cs="Times New Roman"/>
          <w:color w:val="FF0000"/>
        </w:rPr>
        <w:br/>
      </w:r>
    </w:p>
    <w:p w14:paraId="4856050D" w14:textId="7D020338" w:rsidR="000479C7" w:rsidRPr="000479C7" w:rsidRDefault="000479C7" w:rsidP="007056EE">
      <w:pPr>
        <w:rPr>
          <w:rFonts w:ascii="-webkit-standard" w:eastAsia="Times New Roman" w:hAnsi="-webkit-standard" w:cs="Times New Roman"/>
          <w:color w:val="0070C0"/>
        </w:rPr>
      </w:pPr>
      <w:r w:rsidRPr="000479C7">
        <w:rPr>
          <w:rFonts w:ascii="-webkit-standard" w:eastAsia="Times New Roman" w:hAnsi="-webkit-standard" w:cs="Times New Roman"/>
          <w:color w:val="0070C0"/>
        </w:rPr>
        <w:t>As noted above, I think we should move to Methods first format, and then we can think about the specifics in that context.</w:t>
      </w:r>
    </w:p>
    <w:p w14:paraId="514273D4" w14:textId="77777777" w:rsidR="000479C7" w:rsidRPr="000479C7" w:rsidRDefault="000479C7" w:rsidP="007056EE">
      <w:pPr>
        <w:rPr>
          <w:rFonts w:ascii="-webkit-standard" w:eastAsia="Times New Roman" w:hAnsi="-webkit-standard" w:cs="Times New Roman"/>
          <w:color w:val="0070C0"/>
        </w:rPr>
      </w:pPr>
    </w:p>
    <w:p w14:paraId="55C0DF0C" w14:textId="77777777" w:rsidR="000479C7" w:rsidRDefault="007056EE" w:rsidP="007056EE">
      <w:pPr>
        <w:rPr>
          <w:rFonts w:ascii="-webkit-standard" w:eastAsia="Times New Roman" w:hAnsi="-webkit-standard" w:cs="Times New Roman"/>
          <w:color w:val="FF0000"/>
          <w:sz w:val="27"/>
          <w:szCs w:val="27"/>
          <w:shd w:val="clear" w:color="auto" w:fill="FFFFFF"/>
        </w:rPr>
      </w:pPr>
      <w:r w:rsidRPr="007056EE">
        <w:rPr>
          <w:rFonts w:ascii="-webkit-standard" w:eastAsia="Times New Roman" w:hAnsi="-webkit-standard" w:cs="Times New Roman"/>
          <w:color w:val="FF0000"/>
          <w:sz w:val="27"/>
          <w:szCs w:val="27"/>
          <w:shd w:val="clear" w:color="auto" w:fill="FFFFFF"/>
        </w:rPr>
        <w:t>In the following I mention some specific points that I came across while reading the paper</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Intro</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p2 line 28 "Several theoretical frameworks have been developed, which provide a variety of means for understanding how different cues shape perceptual representations of object reflectance"</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 please name them, assign references and potentially position yourself</w:t>
      </w:r>
    </w:p>
    <w:p w14:paraId="3619FB54" w14:textId="77777777" w:rsidR="000479C7" w:rsidRPr="000479C7" w:rsidRDefault="000479C7" w:rsidP="007056EE">
      <w:pPr>
        <w:rPr>
          <w:rFonts w:ascii="-webkit-standard" w:eastAsia="Times New Roman" w:hAnsi="-webkit-standard" w:cs="Times New Roman"/>
          <w:color w:val="0070C0"/>
          <w:sz w:val="27"/>
          <w:szCs w:val="27"/>
          <w:shd w:val="clear" w:color="auto" w:fill="FFFFFF"/>
        </w:rPr>
      </w:pPr>
    </w:p>
    <w:p w14:paraId="095EB5B9" w14:textId="77777777" w:rsidR="000479C7" w:rsidRDefault="000479C7" w:rsidP="007056EE">
      <w:pPr>
        <w:rPr>
          <w:rFonts w:ascii="-webkit-standard" w:eastAsia="Times New Roman" w:hAnsi="-webkit-standard" w:cs="Times New Roman"/>
          <w:color w:val="FF0000"/>
        </w:rPr>
      </w:pPr>
      <w:r w:rsidRPr="000479C7">
        <w:rPr>
          <w:rFonts w:ascii="-webkit-standard" w:eastAsia="Times New Roman" w:hAnsi="-webkit-standard" w:cs="Times New Roman"/>
          <w:color w:val="0070C0"/>
          <w:sz w:val="27"/>
          <w:szCs w:val="27"/>
          <w:shd w:val="clear" w:color="auto" w:fill="FFFFFF"/>
        </w:rPr>
        <w:t>I really hate long introductions and discussions, but there is a world of people who want every paper to not just report what was done but also to serve as a review.  That said, we can expand as requested.</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p2 line 33: "Psychophysical methods for measuring discrimination thresholds complement the class of experiments described above." Which ones? Matching experiments (line 21/22)? please name explicitly what you are referring to.</w:t>
      </w:r>
      <w:r w:rsidR="007056EE" w:rsidRPr="007056EE">
        <w:rPr>
          <w:rFonts w:ascii="-webkit-standard" w:eastAsia="Times New Roman" w:hAnsi="-webkit-standard" w:cs="Times New Roman"/>
          <w:color w:val="FF0000"/>
        </w:rPr>
        <w:br/>
      </w:r>
    </w:p>
    <w:p w14:paraId="4BFDB72F" w14:textId="2DC6C8CA" w:rsidR="000479C7" w:rsidRPr="000479C7" w:rsidRDefault="000479C7" w:rsidP="007056EE">
      <w:pPr>
        <w:rPr>
          <w:rFonts w:ascii="-webkit-standard" w:eastAsia="Times New Roman" w:hAnsi="-webkit-standard" w:cs="Times New Roman"/>
          <w:color w:val="0070C0"/>
        </w:rPr>
      </w:pPr>
      <w:r w:rsidRPr="000479C7">
        <w:rPr>
          <w:rFonts w:ascii="-webkit-standard" w:eastAsia="Times New Roman" w:hAnsi="-webkit-standard" w:cs="Times New Roman"/>
          <w:color w:val="0070C0"/>
        </w:rPr>
        <w:t xml:space="preserve">Can clarify. </w:t>
      </w:r>
    </w:p>
    <w:p w14:paraId="695D7C7F" w14:textId="77777777" w:rsidR="000479C7" w:rsidRDefault="000479C7" w:rsidP="007056EE">
      <w:pPr>
        <w:rPr>
          <w:rFonts w:ascii="-webkit-standard" w:eastAsia="Times New Roman" w:hAnsi="-webkit-standard" w:cs="Times New Roman"/>
          <w:color w:val="FF0000"/>
        </w:rPr>
      </w:pPr>
    </w:p>
    <w:p w14:paraId="4B87A235" w14:textId="77777777" w:rsidR="000479C7" w:rsidRDefault="007056EE" w:rsidP="007056EE">
      <w:pPr>
        <w:rPr>
          <w:rFonts w:ascii="-webkit-standard" w:eastAsia="Times New Roman" w:hAnsi="-webkit-standard" w:cs="Times New Roman"/>
          <w:color w:val="FF0000"/>
          <w:sz w:val="27"/>
          <w:szCs w:val="27"/>
          <w:shd w:val="clear" w:color="auto" w:fill="FFFFFF"/>
        </w:rPr>
      </w:pPr>
      <w:r w:rsidRPr="007056EE">
        <w:rPr>
          <w:rFonts w:ascii="-webkit-standard" w:eastAsia="Times New Roman" w:hAnsi="-webkit-standard" w:cs="Times New Roman"/>
          <w:color w:val="FF0000"/>
          <w:sz w:val="27"/>
          <w:szCs w:val="27"/>
          <w:shd w:val="clear" w:color="auto" w:fill="FFFFFF"/>
        </w:rPr>
        <w:t>Task:</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Why did you provide feedback to participants? </w:t>
      </w:r>
    </w:p>
    <w:p w14:paraId="54122FD3" w14:textId="77777777" w:rsidR="000479C7" w:rsidRDefault="000479C7" w:rsidP="007056EE">
      <w:pPr>
        <w:rPr>
          <w:rFonts w:ascii="-webkit-standard" w:eastAsia="Times New Roman" w:hAnsi="-webkit-standard" w:cs="Times New Roman"/>
          <w:color w:val="FF0000"/>
          <w:sz w:val="27"/>
          <w:szCs w:val="27"/>
          <w:shd w:val="clear" w:color="auto" w:fill="FFFFFF"/>
        </w:rPr>
      </w:pPr>
    </w:p>
    <w:p w14:paraId="68967AE4" w14:textId="77777777" w:rsidR="000479C7" w:rsidRDefault="000479C7" w:rsidP="007056EE">
      <w:pPr>
        <w:rPr>
          <w:rFonts w:ascii="-webkit-standard" w:eastAsia="Times New Roman" w:hAnsi="-webkit-standard" w:cs="Times New Roman"/>
          <w:color w:val="FF0000"/>
          <w:sz w:val="27"/>
          <w:szCs w:val="27"/>
          <w:shd w:val="clear" w:color="auto" w:fill="FFFFFF"/>
        </w:rPr>
      </w:pPr>
      <w:r w:rsidRPr="000479C7">
        <w:rPr>
          <w:rFonts w:ascii="-webkit-standard" w:eastAsia="Times New Roman" w:hAnsi="-webkit-standard" w:cs="Times New Roman"/>
          <w:color w:val="0070C0"/>
          <w:sz w:val="27"/>
          <w:szCs w:val="27"/>
          <w:shd w:val="clear" w:color="auto" w:fill="FFFFFF"/>
        </w:rPr>
        <w:t>Why not?  It’s typical in threshold paradigms to allow subjects a chance to maximize performance.  One of the advantages of using a task with an objectively correct answer.</w:t>
      </w:r>
      <w:r>
        <w:rPr>
          <w:rFonts w:ascii="-webkit-standard" w:eastAsia="Times New Roman" w:hAnsi="-webkit-standard" w:cs="Times New Roman"/>
          <w:color w:val="0070C0"/>
          <w:sz w:val="27"/>
          <w:szCs w:val="27"/>
          <w:shd w:val="clear" w:color="auto" w:fill="FFFFFF"/>
        </w:rPr>
        <w:t xml:space="preserve"> We can discuss.</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Methods</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Is it possible to provide an average luminance of the target for each of the 11 LRF levels? </w:t>
      </w:r>
    </w:p>
    <w:p w14:paraId="35CDA478" w14:textId="77777777" w:rsidR="000479C7" w:rsidRDefault="000479C7" w:rsidP="007056EE">
      <w:pPr>
        <w:rPr>
          <w:rFonts w:ascii="-webkit-standard" w:eastAsia="Times New Roman" w:hAnsi="-webkit-standard" w:cs="Times New Roman"/>
          <w:color w:val="FF0000"/>
          <w:sz w:val="27"/>
          <w:szCs w:val="27"/>
          <w:shd w:val="clear" w:color="auto" w:fill="FFFFFF"/>
        </w:rPr>
      </w:pPr>
    </w:p>
    <w:p w14:paraId="677F0478" w14:textId="77777777" w:rsidR="000479C7" w:rsidRDefault="000479C7" w:rsidP="007056EE">
      <w:pPr>
        <w:rPr>
          <w:rFonts w:ascii="-webkit-standard" w:eastAsia="Times New Roman" w:hAnsi="-webkit-standard" w:cs="Times New Roman"/>
          <w:color w:val="FF0000"/>
          <w:sz w:val="27"/>
          <w:szCs w:val="27"/>
          <w:shd w:val="clear" w:color="auto" w:fill="FFFFFF"/>
        </w:rPr>
      </w:pPr>
      <w:r w:rsidRPr="000479C7">
        <w:rPr>
          <w:rFonts w:ascii="-webkit-standard" w:eastAsia="Times New Roman" w:hAnsi="-webkit-standard" w:cs="Times New Roman"/>
          <w:color w:val="0070C0"/>
          <w:sz w:val="27"/>
          <w:szCs w:val="27"/>
          <w:shd w:val="clear" w:color="auto" w:fill="FFFFFF"/>
        </w:rPr>
        <w:t>Yes.</w:t>
      </w:r>
      <w:r w:rsidR="007056EE" w:rsidRPr="007056EE">
        <w:rPr>
          <w:rFonts w:ascii="-webkit-standard" w:eastAsia="Times New Roman" w:hAnsi="-webkit-standard" w:cs="Times New Roman"/>
          <w:color w:val="0070C0"/>
        </w:rPr>
        <w:br/>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Section numbering "5.2." is used twice </w:t>
      </w:r>
    </w:p>
    <w:p w14:paraId="0F4945BB" w14:textId="77777777" w:rsidR="000479C7" w:rsidRDefault="000479C7" w:rsidP="007056EE">
      <w:pPr>
        <w:rPr>
          <w:rFonts w:ascii="-webkit-standard" w:eastAsia="Times New Roman" w:hAnsi="-webkit-standard" w:cs="Times New Roman"/>
          <w:color w:val="FF0000"/>
          <w:sz w:val="27"/>
          <w:szCs w:val="27"/>
          <w:shd w:val="clear" w:color="auto" w:fill="FFFFFF"/>
        </w:rPr>
      </w:pPr>
    </w:p>
    <w:p w14:paraId="6C361A0D" w14:textId="77777777" w:rsidR="000479C7" w:rsidRDefault="000479C7" w:rsidP="007056EE">
      <w:pPr>
        <w:rPr>
          <w:rFonts w:ascii="-webkit-standard" w:eastAsia="Times New Roman" w:hAnsi="-webkit-standard" w:cs="Times New Roman"/>
          <w:color w:val="FF0000"/>
          <w:sz w:val="27"/>
          <w:szCs w:val="27"/>
          <w:shd w:val="clear" w:color="auto" w:fill="FFFFFF"/>
        </w:rPr>
      </w:pPr>
      <w:r w:rsidRPr="000479C7">
        <w:rPr>
          <w:rFonts w:ascii="-webkit-standard" w:eastAsia="Times New Roman" w:hAnsi="-webkit-standard" w:cs="Times New Roman"/>
          <w:color w:val="0070C0"/>
          <w:sz w:val="27"/>
          <w:szCs w:val="27"/>
          <w:shd w:val="clear" w:color="auto" w:fill="FFFFFF"/>
        </w:rPr>
        <w:t>Fix.</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5.8. Image generation and 5.9. Reflectance and Illumination Spectra should be inserted before 5.5 stimulus design. Section 5.9. is difficult to understand without knowing the data set that is referred to in this section. One would need to understand how large was the original space of "natural datasets" (p 19 line 4) and what dimensions it was composed of. Either one needs to go to that level of detail in order to give the reader a chance to understand, or one omits that description and refers to the other paper.</w:t>
      </w:r>
    </w:p>
    <w:p w14:paraId="73BE1AB5" w14:textId="77777777" w:rsidR="000479C7" w:rsidRDefault="000479C7" w:rsidP="007056EE">
      <w:pPr>
        <w:rPr>
          <w:rFonts w:ascii="-webkit-standard" w:eastAsia="Times New Roman" w:hAnsi="-webkit-standard" w:cs="Times New Roman"/>
          <w:color w:val="FF0000"/>
          <w:sz w:val="27"/>
          <w:szCs w:val="27"/>
          <w:shd w:val="clear" w:color="auto" w:fill="FFFFFF"/>
        </w:rPr>
      </w:pPr>
    </w:p>
    <w:p w14:paraId="367609EE" w14:textId="77777777" w:rsidR="000479C7" w:rsidRDefault="000479C7" w:rsidP="007056EE">
      <w:pPr>
        <w:rPr>
          <w:rFonts w:ascii="-webkit-standard" w:eastAsia="Times New Roman" w:hAnsi="-webkit-standard" w:cs="Times New Roman"/>
          <w:color w:val="FF0000"/>
          <w:sz w:val="27"/>
          <w:szCs w:val="27"/>
          <w:shd w:val="clear" w:color="auto" w:fill="FFFFFF"/>
        </w:rPr>
      </w:pPr>
      <w:r w:rsidRPr="000479C7">
        <w:rPr>
          <w:rFonts w:ascii="-webkit-standard" w:eastAsia="Times New Roman" w:hAnsi="-webkit-standard" w:cs="Times New Roman"/>
          <w:color w:val="0070C0"/>
          <w:sz w:val="27"/>
          <w:szCs w:val="27"/>
          <w:shd w:val="clear" w:color="auto" w:fill="FFFFFF"/>
        </w:rPr>
        <w:t>Address as we move to Methods first.</w:t>
      </w:r>
      <w:r w:rsidR="007056EE" w:rsidRPr="007056EE">
        <w:rPr>
          <w:rFonts w:ascii="-webkit-standard" w:eastAsia="Times New Roman" w:hAnsi="-webkit-standard" w:cs="Times New Roman"/>
          <w:color w:val="0070C0"/>
        </w:rPr>
        <w:br/>
      </w:r>
      <w:r w:rsidR="007056EE" w:rsidRPr="007056EE">
        <w:rPr>
          <w:rFonts w:ascii="-webkit-standard" w:eastAsia="Times New Roman" w:hAnsi="-webkit-standard" w:cs="Times New Roman"/>
          <w:color w:val="0070C0"/>
        </w:rPr>
        <w:br/>
      </w:r>
      <w:r w:rsidR="007056EE" w:rsidRPr="007056EE">
        <w:rPr>
          <w:rFonts w:ascii="-webkit-standard" w:eastAsia="Times New Roman" w:hAnsi="-webkit-standard" w:cs="Times New Roman"/>
          <w:color w:val="FF0000"/>
          <w:sz w:val="27"/>
          <w:szCs w:val="27"/>
          <w:shd w:val="clear" w:color="auto" w:fill="FFFFFF"/>
        </w:rPr>
        <w:t>5.11 SDT model</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 xml:space="preserve">on page 20 line 1 you write "The fact that we draw stochastically from this ensemble on each trial introduces additional variability into the value of the </w:t>
      </w:r>
      <w:r w:rsidR="007056EE" w:rsidRPr="007056EE">
        <w:rPr>
          <w:rFonts w:ascii="-webkit-standard" w:eastAsia="Times New Roman" w:hAnsi="-webkit-standard" w:cs="Times New Roman"/>
          <w:color w:val="FF0000"/>
          <w:sz w:val="27"/>
          <w:szCs w:val="27"/>
          <w:shd w:val="clear" w:color="auto" w:fill="FFFFFF"/>
        </w:rPr>
        <w:lastRenderedPageBreak/>
        <w:t>decision variable z that corresponds to a fixed target LRF. We call this the external variability, and model it as a Gaussian random variable with zero mean and variance σ²_e". </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Here you provide the motivation why you are generating 100 different images for each of the 11 LRF levels of the target. This is important conceptual information that needs to go somewhere in the reasoning about the models. Also, the explanation of the signal detection model can be significantly shortened: you assume the so-introduced external noise to scale with the covariance scalar.</w:t>
      </w:r>
    </w:p>
    <w:p w14:paraId="4BF613EA" w14:textId="77777777" w:rsidR="000479C7" w:rsidRDefault="000479C7" w:rsidP="007056EE">
      <w:pPr>
        <w:rPr>
          <w:rFonts w:ascii="-webkit-standard" w:eastAsia="Times New Roman" w:hAnsi="-webkit-standard" w:cs="Times New Roman"/>
          <w:color w:val="FF0000"/>
          <w:sz w:val="27"/>
          <w:szCs w:val="27"/>
          <w:shd w:val="clear" w:color="auto" w:fill="FFFFFF"/>
        </w:rPr>
      </w:pPr>
    </w:p>
    <w:p w14:paraId="767ABB1A" w14:textId="77777777" w:rsidR="000479C7" w:rsidRDefault="000479C7" w:rsidP="007056EE">
      <w:pPr>
        <w:rPr>
          <w:rFonts w:ascii="-webkit-standard" w:eastAsia="Times New Roman" w:hAnsi="-webkit-standard" w:cs="Times New Roman"/>
          <w:color w:val="FF0000"/>
          <w:sz w:val="27"/>
          <w:szCs w:val="27"/>
          <w:shd w:val="clear" w:color="auto" w:fill="FFFFFF"/>
        </w:rPr>
      </w:pPr>
      <w:r w:rsidRPr="000479C7">
        <w:rPr>
          <w:rFonts w:ascii="-webkit-standard" w:eastAsia="Times New Roman" w:hAnsi="-webkit-standard" w:cs="Times New Roman"/>
          <w:color w:val="0070C0"/>
          <w:sz w:val="27"/>
          <w:szCs w:val="27"/>
          <w:shd w:val="clear" w:color="auto" w:fill="FFFFFF"/>
        </w:rPr>
        <w:t>Again, easy to handle.  But a little funny that the reviewer asks for a shorter explanation of TSD, in the context of kvetching generally about us being too telegraphic.  I’m not sure we want to shorten.</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Results</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page 4 line 27 ff "Briefly, a database of natural surface reflectance functions (Kelly, Gibson, &amp; Nickerson, 1943; Vrhel, Gershon, &amp; Iwan, 1994) was projected along eigenvectors associated with the largest six eigenvalues of the dataset ..."</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page 4 line 33 "The amount of variation in the background was controlled by multiplying the covariance matrix of the multivariate-normal distribution by a scalar."</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 What was the dimensionality of the dataset? </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 To me the characterization of the background reflectances is generally not clear. The experimental "scene" consists of a finite number of objects: books, shelf, ... which can be assigned reflectances. </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1. Why do you do the sampling from the database?</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2. Increasing the scalar that is multiplied with the covariance matrix affects the amount of colour variation of the background the objects. So the value of that scalar is the operationalization of background variation (or noise).</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 xml:space="preserve">I think the authors should try to make an effort to use the different levels of description of the experimental manipulation where appropriate: technical description (above) vs. phenomenological effect of the technical manipulation (below). Maybe just switch their order of appearance, start with intuition and then provide technical </w:t>
      </w:r>
      <w:commentRangeStart w:id="2"/>
      <w:r w:rsidR="007056EE" w:rsidRPr="007056EE">
        <w:rPr>
          <w:rFonts w:ascii="-webkit-standard" w:eastAsia="Times New Roman" w:hAnsi="-webkit-standard" w:cs="Times New Roman"/>
          <w:color w:val="FF0000"/>
          <w:sz w:val="27"/>
          <w:szCs w:val="27"/>
          <w:shd w:val="clear" w:color="auto" w:fill="FFFFFF"/>
        </w:rPr>
        <w:t>details</w:t>
      </w:r>
      <w:commentRangeEnd w:id="2"/>
      <w:r>
        <w:rPr>
          <w:rStyle w:val="CommentReference"/>
        </w:rPr>
        <w:commentReference w:id="2"/>
      </w:r>
      <w:r w:rsidR="007056EE" w:rsidRPr="007056EE">
        <w:rPr>
          <w:rFonts w:ascii="-webkit-standard" w:eastAsia="Times New Roman" w:hAnsi="-webkit-standard" w:cs="Times New Roman"/>
          <w:color w:val="FF0000"/>
          <w:sz w:val="27"/>
          <w:szCs w:val="27"/>
          <w:shd w:val="clear" w:color="auto" w:fill="FFFFFF"/>
        </w:rPr>
        <w:t>?</w:t>
      </w:r>
    </w:p>
    <w:p w14:paraId="16825AC8" w14:textId="77777777" w:rsidR="000479C7" w:rsidRPr="000479C7" w:rsidRDefault="000479C7" w:rsidP="007056EE">
      <w:pPr>
        <w:rPr>
          <w:rFonts w:ascii="-webkit-standard" w:eastAsia="Times New Roman" w:hAnsi="-webkit-standard" w:cs="Times New Roman"/>
          <w:color w:val="0070C0"/>
          <w:sz w:val="27"/>
          <w:szCs w:val="27"/>
          <w:shd w:val="clear" w:color="auto" w:fill="FFFFFF"/>
        </w:rPr>
      </w:pPr>
    </w:p>
    <w:p w14:paraId="189A6BC2" w14:textId="77777777" w:rsidR="000479C7" w:rsidRDefault="000479C7" w:rsidP="007056EE">
      <w:pPr>
        <w:rPr>
          <w:rFonts w:ascii="-webkit-standard" w:eastAsia="Times New Roman" w:hAnsi="-webkit-standard" w:cs="Times New Roman"/>
          <w:color w:val="FF0000"/>
          <w:sz w:val="27"/>
          <w:szCs w:val="27"/>
          <w:shd w:val="clear" w:color="auto" w:fill="FFFFFF"/>
        </w:rPr>
      </w:pPr>
      <w:r w:rsidRPr="000479C7">
        <w:rPr>
          <w:rFonts w:ascii="-webkit-standard" w:eastAsia="Times New Roman" w:hAnsi="-webkit-standard" w:cs="Times New Roman"/>
          <w:color w:val="0070C0"/>
          <w:sz w:val="27"/>
          <w:szCs w:val="27"/>
          <w:shd w:val="clear" w:color="auto" w:fill="FFFFFF"/>
        </w:rPr>
        <w:t>I’m not sure I’m completely following all of these little points, but they all amount to requests for increased clarity and should be easy to address.</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Please provide psychometric functions as in Figure 2 for each observer and each level of the covariance scalar.</w:t>
      </w:r>
    </w:p>
    <w:p w14:paraId="7508A38D" w14:textId="13899CBA" w:rsidR="000479C7" w:rsidRPr="000479C7" w:rsidRDefault="000479C7" w:rsidP="007056EE">
      <w:pPr>
        <w:rPr>
          <w:rFonts w:ascii="-webkit-standard" w:eastAsia="Times New Roman" w:hAnsi="-webkit-standard" w:cs="Times New Roman"/>
          <w:color w:val="0070C0"/>
          <w:sz w:val="27"/>
          <w:szCs w:val="27"/>
          <w:shd w:val="clear" w:color="auto" w:fill="FFFFFF"/>
        </w:rPr>
      </w:pPr>
      <w:r w:rsidRPr="000479C7">
        <w:rPr>
          <w:rFonts w:ascii="-webkit-standard" w:eastAsia="Times New Roman" w:hAnsi="-webkit-standard" w:cs="Times New Roman"/>
          <w:color w:val="0070C0"/>
          <w:sz w:val="27"/>
          <w:szCs w:val="27"/>
          <w:shd w:val="clear" w:color="auto" w:fill="FFFFFF"/>
        </w:rPr>
        <w:lastRenderedPageBreak/>
        <w:t>Happy to do so.</w:t>
      </w:r>
      <w:r>
        <w:rPr>
          <w:rFonts w:ascii="-webkit-standard" w:eastAsia="Times New Roman" w:hAnsi="-webkit-standard" w:cs="Times New Roman"/>
          <w:color w:val="0070C0"/>
          <w:sz w:val="27"/>
          <w:szCs w:val="27"/>
          <w:shd w:val="clear" w:color="auto" w:fill="FFFFFF"/>
        </w:rPr>
        <w:t xml:space="preserve">  Let’s think about how to do so in a way that doesn’t distract the more casual reader, though.</w:t>
      </w:r>
    </w:p>
    <w:p w14:paraId="53CF6A45" w14:textId="77777777" w:rsidR="000479C7" w:rsidRDefault="007056EE" w:rsidP="007056EE">
      <w:pPr>
        <w:rPr>
          <w:rFonts w:ascii="-webkit-standard" w:eastAsia="Times New Roman" w:hAnsi="-webkit-standard" w:cs="Times New Roman"/>
          <w:color w:val="FF0000"/>
          <w:sz w:val="27"/>
          <w:szCs w:val="27"/>
          <w:shd w:val="clear" w:color="auto" w:fill="FFFFFF"/>
        </w:rPr>
      </w:pP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p 4 line 40 "Discrimination thresholds were measured separately for each of the six values of the covariance scalar (Appendix: Table S2)" </w:t>
      </w:r>
      <w:r w:rsidRPr="007056EE">
        <w:rPr>
          <w:rFonts w:ascii="-webkit-standard" w:eastAsia="Times New Roman" w:hAnsi="-webkit-standard" w:cs="Times New Roman"/>
          <w:color w:val="FF0000"/>
        </w:rPr>
        <w:br/>
      </w:r>
      <w:r w:rsidRPr="007056EE">
        <w:rPr>
          <w:rFonts w:ascii="-webkit-standard" w:eastAsia="Times New Roman" w:hAnsi="-webkit-standard" w:cs="Times New Roman"/>
          <w:color w:val="FF0000"/>
          <w:sz w:val="27"/>
          <w:szCs w:val="27"/>
          <w:shd w:val="clear" w:color="auto" w:fill="FFFFFF"/>
        </w:rPr>
        <w:t>→ See the above point, why is a central result in the Appendix?</w:t>
      </w:r>
    </w:p>
    <w:p w14:paraId="6950FA85" w14:textId="77777777" w:rsidR="000479C7" w:rsidRDefault="000479C7" w:rsidP="007056EE">
      <w:pPr>
        <w:rPr>
          <w:rFonts w:ascii="-webkit-standard" w:eastAsia="Times New Roman" w:hAnsi="-webkit-standard" w:cs="Times New Roman"/>
          <w:color w:val="FF0000"/>
          <w:sz w:val="27"/>
          <w:szCs w:val="27"/>
          <w:shd w:val="clear" w:color="auto" w:fill="FFFFFF"/>
        </w:rPr>
      </w:pPr>
    </w:p>
    <w:p w14:paraId="00F212C5" w14:textId="77777777" w:rsidR="00AF2E97" w:rsidRDefault="000479C7" w:rsidP="007056EE">
      <w:pPr>
        <w:rPr>
          <w:rFonts w:ascii="-webkit-standard" w:eastAsia="Times New Roman" w:hAnsi="-webkit-standard" w:cs="Times New Roman"/>
          <w:color w:val="FF0000"/>
          <w:sz w:val="27"/>
          <w:szCs w:val="27"/>
          <w:shd w:val="clear" w:color="auto" w:fill="FFFFFF"/>
        </w:rPr>
      </w:pPr>
      <w:r w:rsidRPr="00AF2E97">
        <w:rPr>
          <w:rFonts w:ascii="-webkit-standard" w:eastAsia="Times New Roman" w:hAnsi="-webkit-standard" w:cs="Times New Roman"/>
          <w:color w:val="0070C0"/>
          <w:sz w:val="27"/>
          <w:szCs w:val="27"/>
          <w:shd w:val="clear" w:color="auto" w:fill="FFFFFF"/>
        </w:rPr>
        <w:t xml:space="preserve">I don’t object to moving </w:t>
      </w:r>
      <w:r w:rsidR="00AF2E97" w:rsidRPr="00AF2E97">
        <w:rPr>
          <w:rFonts w:ascii="-webkit-standard" w:eastAsia="Times New Roman" w:hAnsi="-webkit-standard" w:cs="Times New Roman"/>
          <w:color w:val="0070C0"/>
          <w:sz w:val="27"/>
          <w:szCs w:val="27"/>
          <w:shd w:val="clear" w:color="auto" w:fill="FFFFFF"/>
        </w:rPr>
        <w:t>to a fuller description in the main results.</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Figure 4</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Mean log threshold squared (averaged across observers, N = 4) is plotted against the log of the covariance scalar</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Discussion</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 here my problem with the focus of the paper becomes apparent again. Does the modeling complement the experimental paradigm (page 13 line13)? I thought the experimental approach with a conventional threshold comparison between with and without context variation was in itself the NEW approach. If the analysis makes part of the suggested approach that should be made more clear. </w:t>
      </w:r>
    </w:p>
    <w:p w14:paraId="1FA8A085" w14:textId="77777777" w:rsidR="00AF2E97" w:rsidRDefault="00AF2E97" w:rsidP="007056EE">
      <w:pPr>
        <w:rPr>
          <w:rFonts w:ascii="-webkit-standard" w:eastAsia="Times New Roman" w:hAnsi="-webkit-standard" w:cs="Times New Roman"/>
          <w:color w:val="FF0000"/>
          <w:sz w:val="27"/>
          <w:szCs w:val="27"/>
          <w:shd w:val="clear" w:color="auto" w:fill="FFFFFF"/>
        </w:rPr>
      </w:pPr>
    </w:p>
    <w:p w14:paraId="0740A8D1" w14:textId="77777777" w:rsidR="00AF2E97" w:rsidRDefault="00AF2E97" w:rsidP="007056EE">
      <w:pPr>
        <w:rPr>
          <w:rFonts w:ascii="-webkit-standard" w:eastAsia="Times New Roman" w:hAnsi="-webkit-standard" w:cs="Times New Roman"/>
          <w:color w:val="FF0000"/>
          <w:sz w:val="27"/>
          <w:szCs w:val="27"/>
          <w:shd w:val="clear" w:color="auto" w:fill="FFFFFF"/>
        </w:rPr>
      </w:pPr>
      <w:r w:rsidRPr="00AF2E97">
        <w:rPr>
          <w:rFonts w:ascii="-webkit-standard" w:eastAsia="Times New Roman" w:hAnsi="-webkit-standard" w:cs="Times New Roman"/>
          <w:color w:val="0070C0"/>
          <w:sz w:val="27"/>
          <w:szCs w:val="27"/>
          <w:shd w:val="clear" w:color="auto" w:fill="FFFFFF"/>
        </w:rPr>
        <w:t>We can do this, although I’m not really sure why the reviewer thinks the data can be interpreted without a model.  I think all we need to do is more or less say that (“To interpret the data we need a model.”)</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"We find that the effect of the external variability introduced by variation of background surface reflectances in naturalistic scenes is within a factor of two of the intrinsic precision of the lightness representation." </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What does that mean?</w:t>
      </w:r>
    </w:p>
    <w:p w14:paraId="4764E872" w14:textId="77777777" w:rsidR="00AF2E97" w:rsidRDefault="00AF2E97" w:rsidP="007056EE">
      <w:pPr>
        <w:rPr>
          <w:rFonts w:ascii="-webkit-standard" w:eastAsia="Times New Roman" w:hAnsi="-webkit-standard" w:cs="Times New Roman"/>
          <w:color w:val="FF0000"/>
          <w:sz w:val="27"/>
          <w:szCs w:val="27"/>
          <w:shd w:val="clear" w:color="auto" w:fill="FFFFFF"/>
        </w:rPr>
      </w:pPr>
    </w:p>
    <w:p w14:paraId="4C975EF0" w14:textId="67133A71" w:rsidR="007056EE" w:rsidRDefault="00AF2E97" w:rsidP="007056EE">
      <w:pPr>
        <w:rPr>
          <w:rFonts w:ascii="-webkit-standard" w:eastAsia="Times New Roman" w:hAnsi="-webkit-standard" w:cs="Times New Roman"/>
          <w:color w:val="FF0000"/>
          <w:sz w:val="27"/>
          <w:szCs w:val="27"/>
          <w:shd w:val="clear" w:color="auto" w:fill="FFFFFF"/>
        </w:rPr>
      </w:pPr>
      <w:r w:rsidRPr="00AF2E97">
        <w:rPr>
          <w:rFonts w:ascii="-webkit-standard" w:eastAsia="Times New Roman" w:hAnsi="-webkit-standard" w:cs="Times New Roman"/>
          <w:color w:val="0070C0"/>
          <w:sz w:val="27"/>
          <w:szCs w:val="27"/>
          <w:shd w:val="clear" w:color="auto" w:fill="FFFFFF"/>
        </w:rPr>
        <w:t>OK, we’ll have to clarify, since this is the main experimental result reported in the paper.</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Here the results are interpreted from an early vision point of view in terms of early noise and its effect on discrimination (due to inspiration from the contrast literature I suppose). </w:t>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rPr>
        <w:br/>
      </w:r>
      <w:r w:rsidR="007056EE" w:rsidRPr="007056EE">
        <w:rPr>
          <w:rFonts w:ascii="-webkit-standard" w:eastAsia="Times New Roman" w:hAnsi="-webkit-standard" w:cs="Times New Roman"/>
          <w:color w:val="FF0000"/>
          <w:sz w:val="27"/>
          <w:szCs w:val="27"/>
          <w:shd w:val="clear" w:color="auto" w:fill="FFFFFF"/>
        </w:rPr>
        <w:t>However, from a lightness constancy point of view one could argue that increased variation/articulation stabilizes perceived lightness against accidental fluctuations, or in other words the equivalence class for the target becomes bigger and hence thresholds increase. What is your take on that view?</w:t>
      </w:r>
    </w:p>
    <w:p w14:paraId="67B5DDE3" w14:textId="470E2954" w:rsidR="00AF2E97" w:rsidRPr="00AF2E97" w:rsidRDefault="00AF2E97" w:rsidP="007056EE">
      <w:pPr>
        <w:rPr>
          <w:rFonts w:ascii="-webkit-standard" w:eastAsia="Times New Roman" w:hAnsi="-webkit-standard" w:cs="Times New Roman"/>
          <w:color w:val="0070C0"/>
          <w:sz w:val="27"/>
          <w:szCs w:val="27"/>
          <w:shd w:val="clear" w:color="auto" w:fill="FFFFFF"/>
        </w:rPr>
      </w:pPr>
    </w:p>
    <w:p w14:paraId="05544985" w14:textId="5E884CAF" w:rsidR="00AF2E97" w:rsidRPr="007056EE" w:rsidRDefault="00AF2E97" w:rsidP="007056EE">
      <w:pPr>
        <w:rPr>
          <w:rFonts w:ascii="-webkit-standard" w:eastAsia="Times New Roman" w:hAnsi="-webkit-standard" w:cs="Times New Roman"/>
          <w:color w:val="0070C0"/>
          <w:sz w:val="27"/>
          <w:szCs w:val="27"/>
          <w:shd w:val="clear" w:color="auto" w:fill="FFFFFF"/>
        </w:rPr>
      </w:pPr>
      <w:r w:rsidRPr="00AF2E97">
        <w:rPr>
          <w:rFonts w:ascii="-webkit-standard" w:eastAsia="Times New Roman" w:hAnsi="-webkit-standard" w:cs="Times New Roman"/>
          <w:color w:val="0070C0"/>
          <w:sz w:val="27"/>
          <w:szCs w:val="27"/>
          <w:shd w:val="clear" w:color="auto" w:fill="FFFFFF"/>
        </w:rPr>
        <w:t>This is related to the general confusion about how articulation relates to what we’re doing.  I really don’t think there is a strong connection.  I will try to work on laying out that viewpoint when we get to it.</w:t>
      </w:r>
    </w:p>
    <w:p w14:paraId="2B8517D3" w14:textId="77777777" w:rsidR="007110D2" w:rsidRPr="00AF2E97" w:rsidRDefault="007110D2">
      <w:pPr>
        <w:rPr>
          <w:color w:val="0070C0"/>
        </w:rPr>
      </w:pPr>
    </w:p>
    <w:sectPr w:rsidR="007110D2" w:rsidRPr="00AF2E9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ngh, Vijay" w:date="2021-08-11T09:54:00Z" w:initials="SV">
    <w:p w14:paraId="04FF1DD2" w14:textId="65C52558" w:rsidR="00B64F4D" w:rsidRDefault="00B64F4D">
      <w:pPr>
        <w:pStyle w:val="CommentText"/>
      </w:pPr>
      <w:r>
        <w:rPr>
          <w:rStyle w:val="CommentReference"/>
        </w:rPr>
        <w:annotationRef/>
      </w:r>
      <w:r>
        <w:t>How? Where?</w:t>
      </w:r>
    </w:p>
  </w:comment>
  <w:comment w:id="1" w:author="Singh, Vijay" w:date="2021-08-11T09:53:00Z" w:initials="SV">
    <w:p w14:paraId="36AF7E41" w14:textId="37F4FFFF" w:rsidR="001E1B11" w:rsidRDefault="001E1B11">
      <w:pPr>
        <w:pStyle w:val="CommentText"/>
      </w:pPr>
      <w:r>
        <w:rPr>
          <w:rStyle w:val="CommentReference"/>
        </w:rPr>
        <w:annotationRef/>
      </w:r>
      <w:r>
        <w:t>Vijay</w:t>
      </w:r>
      <w:r w:rsidR="0037024A">
        <w:t xml:space="preserve"> needs to do this.</w:t>
      </w:r>
    </w:p>
  </w:comment>
  <w:comment w:id="2" w:author="Brainard, David H" w:date="2021-08-07T14:42:00Z" w:initials="BDH">
    <w:p w14:paraId="393943AB" w14:textId="64E5CA4A" w:rsidR="000479C7" w:rsidRDefault="000479C7">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FF1DD2" w15:done="0"/>
  <w15:commentEx w15:paraId="36AF7E41" w15:done="0"/>
  <w15:commentEx w15:paraId="393943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E1CD6" w16cex:dateUtc="2021-08-11T13:54:00Z"/>
  <w16cex:commentExtensible w16cex:durableId="24BE1CAC" w16cex:dateUtc="2021-08-11T13:53:00Z"/>
  <w16cex:commentExtensible w16cex:durableId="24B91A6F" w16cex:dateUtc="2021-08-07T18: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FF1DD2" w16cid:durableId="24BE1CD6"/>
  <w16cid:commentId w16cid:paraId="36AF7E41" w16cid:durableId="24BE1CAC"/>
  <w16cid:commentId w16cid:paraId="393943AB" w16cid:durableId="24B91A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gh, Vijay">
    <w15:presenceInfo w15:providerId="AD" w15:userId="S::vsin@upenn.edu::5db2a141-c7e4-45c8-a142-2d84f7552233"/>
  </w15:person>
  <w15:person w15:author="Brainard, David H">
    <w15:presenceInfo w15:providerId="AD" w15:userId="S::dhb@upenn.edu::1236c4e3-da23-40f6-afdd-6eec1c2786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6EE"/>
    <w:rsid w:val="00041315"/>
    <w:rsid w:val="000479C7"/>
    <w:rsid w:val="0008212B"/>
    <w:rsid w:val="000929AE"/>
    <w:rsid w:val="000A72C7"/>
    <w:rsid w:val="000D71AA"/>
    <w:rsid w:val="000F1D82"/>
    <w:rsid w:val="00157B4E"/>
    <w:rsid w:val="001E1B11"/>
    <w:rsid w:val="00204160"/>
    <w:rsid w:val="002344DF"/>
    <w:rsid w:val="002A4F24"/>
    <w:rsid w:val="0032703F"/>
    <w:rsid w:val="0037024A"/>
    <w:rsid w:val="003F7BD9"/>
    <w:rsid w:val="004041D6"/>
    <w:rsid w:val="004A267A"/>
    <w:rsid w:val="004C651B"/>
    <w:rsid w:val="00513173"/>
    <w:rsid w:val="00574346"/>
    <w:rsid w:val="00584FCD"/>
    <w:rsid w:val="00594EE8"/>
    <w:rsid w:val="005B279F"/>
    <w:rsid w:val="00607138"/>
    <w:rsid w:val="007056EE"/>
    <w:rsid w:val="007110D2"/>
    <w:rsid w:val="00746143"/>
    <w:rsid w:val="00750220"/>
    <w:rsid w:val="00755A50"/>
    <w:rsid w:val="007718B2"/>
    <w:rsid w:val="007A66CE"/>
    <w:rsid w:val="008073F5"/>
    <w:rsid w:val="00845F05"/>
    <w:rsid w:val="008D21A4"/>
    <w:rsid w:val="00937223"/>
    <w:rsid w:val="009A179F"/>
    <w:rsid w:val="009D0E4F"/>
    <w:rsid w:val="00A81789"/>
    <w:rsid w:val="00AC08CF"/>
    <w:rsid w:val="00AD24C0"/>
    <w:rsid w:val="00AE2375"/>
    <w:rsid w:val="00AF2E97"/>
    <w:rsid w:val="00AF5033"/>
    <w:rsid w:val="00B5592B"/>
    <w:rsid w:val="00B64F4D"/>
    <w:rsid w:val="00BB7D17"/>
    <w:rsid w:val="00C21DF4"/>
    <w:rsid w:val="00C31CCC"/>
    <w:rsid w:val="00C54662"/>
    <w:rsid w:val="00C7005D"/>
    <w:rsid w:val="00C737B7"/>
    <w:rsid w:val="00CA0DD3"/>
    <w:rsid w:val="00D23C93"/>
    <w:rsid w:val="00D44BEE"/>
    <w:rsid w:val="00D92A42"/>
    <w:rsid w:val="00DD0BFF"/>
    <w:rsid w:val="00E322CC"/>
    <w:rsid w:val="00E532A2"/>
    <w:rsid w:val="00E916A5"/>
    <w:rsid w:val="00F12E10"/>
    <w:rsid w:val="00F40EE9"/>
    <w:rsid w:val="00F728A8"/>
    <w:rsid w:val="00FF2C7D"/>
    <w:rsid w:val="00FF7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E20256"/>
  <w15:chartTrackingRefBased/>
  <w15:docId w15:val="{16A0F90A-F9C4-844C-9B66-79A69A244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056EE"/>
  </w:style>
  <w:style w:type="character" w:styleId="Hyperlink">
    <w:name w:val="Hyperlink"/>
    <w:basedOn w:val="DefaultParagraphFont"/>
    <w:uiPriority w:val="99"/>
    <w:semiHidden/>
    <w:unhideWhenUsed/>
    <w:rsid w:val="007056EE"/>
    <w:rPr>
      <w:color w:val="0000FF"/>
      <w:u w:val="single"/>
    </w:rPr>
  </w:style>
  <w:style w:type="character" w:styleId="CommentReference">
    <w:name w:val="annotation reference"/>
    <w:basedOn w:val="DefaultParagraphFont"/>
    <w:uiPriority w:val="99"/>
    <w:semiHidden/>
    <w:unhideWhenUsed/>
    <w:rsid w:val="000479C7"/>
    <w:rPr>
      <w:sz w:val="16"/>
      <w:szCs w:val="16"/>
    </w:rPr>
  </w:style>
  <w:style w:type="paragraph" w:styleId="CommentText">
    <w:name w:val="annotation text"/>
    <w:basedOn w:val="Normal"/>
    <w:link w:val="CommentTextChar"/>
    <w:uiPriority w:val="99"/>
    <w:semiHidden/>
    <w:unhideWhenUsed/>
    <w:rsid w:val="000479C7"/>
    <w:rPr>
      <w:sz w:val="20"/>
      <w:szCs w:val="20"/>
    </w:rPr>
  </w:style>
  <w:style w:type="character" w:customStyle="1" w:styleId="CommentTextChar">
    <w:name w:val="Comment Text Char"/>
    <w:basedOn w:val="DefaultParagraphFont"/>
    <w:link w:val="CommentText"/>
    <w:uiPriority w:val="99"/>
    <w:semiHidden/>
    <w:rsid w:val="000479C7"/>
    <w:rPr>
      <w:sz w:val="20"/>
      <w:szCs w:val="20"/>
    </w:rPr>
  </w:style>
  <w:style w:type="paragraph" w:styleId="CommentSubject">
    <w:name w:val="annotation subject"/>
    <w:basedOn w:val="CommentText"/>
    <w:next w:val="CommentText"/>
    <w:link w:val="CommentSubjectChar"/>
    <w:uiPriority w:val="99"/>
    <w:semiHidden/>
    <w:unhideWhenUsed/>
    <w:rsid w:val="000479C7"/>
    <w:rPr>
      <w:b/>
      <w:bCs/>
    </w:rPr>
  </w:style>
  <w:style w:type="character" w:customStyle="1" w:styleId="CommentSubjectChar">
    <w:name w:val="Comment Subject Char"/>
    <w:basedOn w:val="CommentTextChar"/>
    <w:link w:val="CommentSubject"/>
    <w:uiPriority w:val="99"/>
    <w:semiHidden/>
    <w:rsid w:val="000479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745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hyperlink" Target="mailto:kmorrison@arvo.or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11</Pages>
  <Words>3108</Words>
  <Characters>17720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Brainard, David H</dc:creator>
  <cp:keywords/>
  <dc:description/>
  <cp:lastModifiedBy>Singh, Vijay</cp:lastModifiedBy>
  <cp:revision>8</cp:revision>
  <dcterms:created xsi:type="dcterms:W3CDTF">2021-08-07T17:43:00Z</dcterms:created>
  <dcterms:modified xsi:type="dcterms:W3CDTF">2021-08-11T13:54:00Z</dcterms:modified>
</cp:coreProperties>
</file>