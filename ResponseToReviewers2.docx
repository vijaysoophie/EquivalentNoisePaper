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BDB3" w14:textId="77777777" w:rsidR="003E67BB" w:rsidRPr="008B2840" w:rsidRDefault="00E7723B" w:rsidP="003E67BB">
      <w:pPr>
        <w:jc w:val="cente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u w:val="single"/>
          <w:shd w:val="clear" w:color="auto" w:fill="FFFFFF"/>
        </w:rPr>
        <w:t xml:space="preserve">Response to Referees: </w:t>
      </w:r>
      <w:r w:rsidR="007056EE" w:rsidRPr="008B2840">
        <w:rPr>
          <w:rFonts w:ascii="Times New Roman" w:eastAsia="Times New Roman" w:hAnsi="Times New Roman" w:cs="Times New Roman"/>
          <w:color w:val="000000" w:themeColor="text1"/>
          <w:sz w:val="22"/>
          <w:szCs w:val="22"/>
          <w:u w:val="single"/>
          <w:shd w:val="clear" w:color="auto" w:fill="FFFFFF"/>
        </w:rPr>
        <w:t>"Equivalent noise characterization of human lightness constancy"</w:t>
      </w:r>
      <w:r w:rsidR="007056EE" w:rsidRPr="008B2840">
        <w:rPr>
          <w:rFonts w:ascii="Times New Roman" w:eastAsia="Times New Roman" w:hAnsi="Times New Roman" w:cs="Times New Roman"/>
          <w:color w:val="000000" w:themeColor="text1"/>
          <w:sz w:val="22"/>
          <w:szCs w:val="22"/>
          <w:u w:val="single"/>
        </w:rPr>
        <w:br/>
      </w:r>
    </w:p>
    <w:p w14:paraId="73ACB440" w14:textId="2F870160" w:rsidR="003E67BB" w:rsidRPr="008B2840" w:rsidRDefault="003E67BB" w:rsidP="007056EE">
      <w:pPr>
        <w:rPr>
          <w:rFonts w:ascii="Times New Roman" w:eastAsia="Times New Roman" w:hAnsi="Times New Roman" w:cs="Times New Roman"/>
          <w:color w:val="FF0000"/>
          <w:sz w:val="22"/>
          <w:szCs w:val="22"/>
        </w:rPr>
      </w:pPr>
      <w:r w:rsidRPr="008B2840">
        <w:rPr>
          <w:rFonts w:ascii="Times New Roman" w:eastAsia="Times New Roman" w:hAnsi="Times New Roman" w:cs="Times New Roman"/>
          <w:color w:val="000000" w:themeColor="text1"/>
          <w:sz w:val="22"/>
          <w:szCs w:val="22"/>
        </w:rPr>
        <w:t xml:space="preserve">We thank the </w:t>
      </w:r>
      <w:r w:rsidR="00D12141">
        <w:rPr>
          <w:rFonts w:ascii="Times New Roman" w:eastAsia="Times New Roman" w:hAnsi="Times New Roman" w:cs="Times New Roman"/>
          <w:color w:val="000000" w:themeColor="text1"/>
          <w:sz w:val="22"/>
          <w:szCs w:val="22"/>
        </w:rPr>
        <w:t xml:space="preserve">editor and the </w:t>
      </w:r>
      <w:r w:rsidRPr="008B2840">
        <w:rPr>
          <w:rFonts w:ascii="Times New Roman" w:eastAsia="Times New Roman" w:hAnsi="Times New Roman" w:cs="Times New Roman"/>
          <w:color w:val="000000" w:themeColor="text1"/>
          <w:sz w:val="22"/>
          <w:szCs w:val="22"/>
        </w:rPr>
        <w:t>referees for the</w:t>
      </w:r>
      <w:r w:rsidR="00D12141">
        <w:rPr>
          <w:rFonts w:ascii="Times New Roman" w:eastAsia="Times New Roman" w:hAnsi="Times New Roman" w:cs="Times New Roman"/>
          <w:color w:val="000000" w:themeColor="text1"/>
          <w:sz w:val="22"/>
          <w:szCs w:val="22"/>
        </w:rPr>
        <w:t>ir</w:t>
      </w:r>
      <w:r w:rsidRPr="008B2840">
        <w:rPr>
          <w:rFonts w:ascii="Times New Roman" w:eastAsia="Times New Roman" w:hAnsi="Times New Roman" w:cs="Times New Roman"/>
          <w:color w:val="000000" w:themeColor="text1"/>
          <w:sz w:val="22"/>
          <w:szCs w:val="22"/>
        </w:rPr>
        <w:t xml:space="preserve"> comments on our manuscript. We have revised the manuscript as per their suggestions.</w:t>
      </w:r>
      <w:r w:rsidR="00845D53" w:rsidRPr="008B2840">
        <w:rPr>
          <w:rFonts w:ascii="Times New Roman" w:eastAsia="Times New Roman" w:hAnsi="Times New Roman" w:cs="Times New Roman"/>
          <w:color w:val="000000" w:themeColor="text1"/>
          <w:sz w:val="22"/>
          <w:szCs w:val="22"/>
        </w:rPr>
        <w:t xml:space="preserve"> Below we provide a point-by-point response to </w:t>
      </w:r>
      <w:r w:rsidR="003811F9">
        <w:rPr>
          <w:rFonts w:ascii="Times New Roman" w:eastAsia="Times New Roman" w:hAnsi="Times New Roman" w:cs="Times New Roman"/>
          <w:color w:val="000000" w:themeColor="text1"/>
          <w:sz w:val="22"/>
          <w:szCs w:val="22"/>
        </w:rPr>
        <w:t>the</w:t>
      </w:r>
      <w:r w:rsidR="00845D53" w:rsidRPr="008B2840">
        <w:rPr>
          <w:rFonts w:ascii="Times New Roman" w:eastAsia="Times New Roman" w:hAnsi="Times New Roman" w:cs="Times New Roman"/>
          <w:color w:val="000000" w:themeColor="text1"/>
          <w:sz w:val="22"/>
          <w:szCs w:val="22"/>
        </w:rPr>
        <w:t xml:space="preserve"> comments. </w:t>
      </w:r>
      <w:r w:rsidR="00845D53" w:rsidRPr="008B2840">
        <w:rPr>
          <w:rFonts w:ascii="Times New Roman" w:eastAsia="Times New Roman" w:hAnsi="Times New Roman" w:cs="Times New Roman"/>
          <w:color w:val="0070C0"/>
          <w:sz w:val="22"/>
          <w:szCs w:val="22"/>
        </w:rPr>
        <w:t xml:space="preserve">Our comments are in blue. </w:t>
      </w:r>
      <w:r w:rsidR="00845D53" w:rsidRPr="008B2840">
        <w:rPr>
          <w:rFonts w:ascii="Times New Roman" w:eastAsia="Times New Roman" w:hAnsi="Times New Roman" w:cs="Times New Roman"/>
          <w:color w:val="70AD47" w:themeColor="accent6"/>
          <w:sz w:val="22"/>
          <w:szCs w:val="22"/>
        </w:rPr>
        <w:t>The changes to the manuscript are in green.</w:t>
      </w:r>
    </w:p>
    <w:p w14:paraId="501820BE" w14:textId="4E8F89F7" w:rsidR="007056EE"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Editor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two reviews are somewhat divergent, but this is mostly because they focus on different aspects of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#1 is generally more positive, and appreciates the novel methodological advances in the paper. I agree that the paper makes an interesting and potentially important adaptation of methods from spatial vision to lightness constancy.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in order to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8B2840">
        <w:rPr>
          <w:rFonts w:ascii="Times New Roman" w:eastAsia="Times New Roman" w:hAnsi="Times New Roman" w:cs="Times New Roman"/>
          <w:color w:val="FF0000"/>
          <w:sz w:val="22"/>
          <w:szCs w:val="22"/>
        </w:rPr>
        <w:br/>
      </w:r>
    </w:p>
    <w:p w14:paraId="2FB125A7" w14:textId="6BD4085E" w:rsidR="007056EE" w:rsidRPr="008B2840" w:rsidRDefault="006567F6" w:rsidP="007056EE">
      <w:pPr>
        <w:rPr>
          <w:rFonts w:ascii="Times New Roman" w:eastAsia="Times New Roman" w:hAnsi="Times New Roman" w:cs="Times New Roman"/>
          <w:i/>
          <w:iCs/>
          <w:color w:val="0070C0"/>
          <w:sz w:val="22"/>
          <w:szCs w:val="22"/>
        </w:rPr>
      </w:pPr>
      <w:commentRangeStart w:id="0"/>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I think we can do both of the above.  Maybe we add a “</w:t>
      </w:r>
      <w:r w:rsidR="00750220" w:rsidRPr="008B2840">
        <w:rPr>
          <w:rFonts w:ascii="Times New Roman" w:eastAsia="Times New Roman" w:hAnsi="Times New Roman" w:cs="Times New Roman"/>
          <w:i/>
          <w:iCs/>
          <w:color w:val="0070C0"/>
          <w:sz w:val="22"/>
          <w:szCs w:val="22"/>
        </w:rPr>
        <w:t>Noise Masking</w:t>
      </w:r>
      <w:r w:rsidR="007056EE" w:rsidRPr="008B2840">
        <w:rPr>
          <w:rFonts w:ascii="Times New Roman" w:eastAsia="Times New Roman" w:hAnsi="Times New Roman" w:cs="Times New Roman"/>
          <w:i/>
          <w:iCs/>
          <w:color w:val="0070C0"/>
          <w:sz w:val="22"/>
          <w:szCs w:val="22"/>
        </w:rPr>
        <w:t>” section after the “Introduction” that briefly reviews the logic of noise masking and what they offer when applied to lightness perception</w:t>
      </w:r>
      <w:r w:rsidR="00750220" w:rsidRPr="008B2840">
        <w:rPr>
          <w:rFonts w:ascii="Times New Roman" w:eastAsia="Times New Roman" w:hAnsi="Times New Roman" w:cs="Times New Roman"/>
          <w:i/>
          <w:iCs/>
          <w:color w:val="0070C0"/>
          <w:sz w:val="22"/>
          <w:szCs w:val="22"/>
        </w:rPr>
        <w:t>/perceptual constancy.  We had a little of that in the current intro, but not enough or not sufficiently clear.</w:t>
      </w:r>
      <w:commentRangeEnd w:id="0"/>
      <w:r w:rsidR="000D5AED">
        <w:rPr>
          <w:rStyle w:val="CommentReference"/>
        </w:rPr>
        <w:commentReference w:id="0"/>
      </w:r>
    </w:p>
    <w:p w14:paraId="600515FC" w14:textId="77777777" w:rsidR="006567F6" w:rsidRPr="008B2840" w:rsidRDefault="006567F6" w:rsidP="006567F6">
      <w:pPr>
        <w:rPr>
          <w:rFonts w:ascii="Times New Roman" w:eastAsia="Times New Roman" w:hAnsi="Times New Roman" w:cs="Times New Roman"/>
          <w:i/>
          <w:iCs/>
          <w:color w:val="0070C0"/>
          <w:sz w:val="22"/>
          <w:szCs w:val="22"/>
        </w:rPr>
      </w:pPr>
    </w:p>
    <w:p w14:paraId="01DF49FA" w14:textId="62513257" w:rsidR="006567F6" w:rsidRPr="008B2840" w:rsidRDefault="006567F6" w:rsidP="006567F6">
      <w:pPr>
        <w:rPr>
          <w:rFonts w:ascii="Times New Roman" w:eastAsia="Times New Roman" w:hAnsi="Times New Roman" w:cs="Times New Roman"/>
          <w:i/>
          <w:iCs/>
          <w:color w:val="0070C0"/>
          <w:sz w:val="22"/>
          <w:szCs w:val="22"/>
        </w:rPr>
      </w:pPr>
      <w:r w:rsidRPr="008B2840">
        <w:rPr>
          <w:rFonts w:ascii="Times New Roman" w:eastAsia="Times New Roman" w:hAnsi="Times New Roman" w:cs="Times New Roman"/>
          <w:i/>
          <w:iCs/>
          <w:color w:val="0070C0"/>
          <w:sz w:val="22"/>
          <w:szCs w:val="22"/>
        </w:rPr>
        <w:t xml:space="preserve">[[[JDB: Agreed. I think we want to be very clear about how one distinction between the approach here and the traditional noise masking literature is that the dimension that is perturbed and the dimension on which discrimination performance is assessed do not necessarily have to be the same. OLD Literature: Contrast noise is added and contrast discrimination is measured. NEW Idea: Background variation in color (color noise) is added, and LRF discrimination is measured… or </w:t>
      </w:r>
      <w:proofErr w:type="gramStart"/>
      <w:r w:rsidRPr="008B2840">
        <w:rPr>
          <w:rFonts w:ascii="Times New Roman" w:eastAsia="Times New Roman" w:hAnsi="Times New Roman" w:cs="Times New Roman"/>
          <w:i/>
          <w:iCs/>
          <w:color w:val="0070C0"/>
          <w:sz w:val="22"/>
          <w:szCs w:val="22"/>
        </w:rPr>
        <w:t>similar ]</w:t>
      </w:r>
      <w:proofErr w:type="gramEnd"/>
      <w:r w:rsidRPr="008B2840">
        <w:rPr>
          <w:rFonts w:ascii="Times New Roman" w:eastAsia="Times New Roman" w:hAnsi="Times New Roman" w:cs="Times New Roman"/>
          <w:i/>
          <w:iCs/>
          <w:color w:val="0070C0"/>
          <w:sz w:val="22"/>
          <w:szCs w:val="22"/>
        </w:rPr>
        <w:t>]]</w:t>
      </w:r>
    </w:p>
    <w:p w14:paraId="71DA265B" w14:textId="77777777" w:rsidR="006567F6" w:rsidRPr="008B2840" w:rsidRDefault="006567F6" w:rsidP="007056EE">
      <w:pPr>
        <w:rPr>
          <w:rFonts w:ascii="Times New Roman" w:eastAsia="Times New Roman" w:hAnsi="Times New Roman" w:cs="Times New Roman"/>
          <w:color w:val="0070C0"/>
          <w:sz w:val="22"/>
          <w:szCs w:val="22"/>
        </w:rPr>
      </w:pPr>
    </w:p>
    <w:p w14:paraId="6D3ED1C0" w14:textId="77777777" w:rsidR="007056EE" w:rsidRPr="008B2840" w:rsidRDefault="007056EE" w:rsidP="007056EE">
      <w:pPr>
        <w:rPr>
          <w:rFonts w:ascii="Times New Roman" w:eastAsia="Times New Roman" w:hAnsi="Times New Roman" w:cs="Times New Roman"/>
          <w:color w:val="FF0000"/>
          <w:sz w:val="22"/>
          <w:szCs w:val="22"/>
        </w:rPr>
      </w:pPr>
    </w:p>
    <w:p w14:paraId="754827CB" w14:textId="3B3E7736" w:rsidR="00750220" w:rsidRPr="005605F8" w:rsidRDefault="007056EE" w:rsidP="007056EE">
      <w:pPr>
        <w:rPr>
          <w:rFonts w:ascii="Times New Roman" w:eastAsia="Times New Roman" w:hAnsi="Times New Roman" w:cs="Times New Roman"/>
          <w:color w:val="FF0000"/>
          <w:sz w:val="22"/>
          <w:szCs w:val="22"/>
          <w:u w:val="single"/>
        </w:rPr>
      </w:pPr>
      <w:r w:rsidRPr="005605F8">
        <w:rPr>
          <w:rFonts w:ascii="Times New Roman" w:eastAsia="Times New Roman" w:hAnsi="Times New Roman" w:cs="Times New Roman"/>
          <w:color w:val="000000" w:themeColor="text1"/>
          <w:sz w:val="22"/>
          <w:szCs w:val="22"/>
          <w:u w:val="single"/>
          <w:shd w:val="clear" w:color="auto" w:fill="FFFFFF"/>
        </w:rPr>
        <w:t>Reviewer #1:</w:t>
      </w:r>
      <w:r w:rsidRPr="005605F8">
        <w:rPr>
          <w:rFonts w:ascii="Times New Roman" w:eastAsia="Times New Roman" w:hAnsi="Times New Roman" w:cs="Times New Roman"/>
          <w:color w:val="FF0000"/>
          <w:sz w:val="22"/>
          <w:szCs w:val="22"/>
          <w:u w:val="single"/>
        </w:rPr>
        <w:br/>
      </w:r>
    </w:p>
    <w:p w14:paraId="5895E6D8" w14:textId="77777777" w:rsidR="00DF4C8C"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Equivalent noise paradigm is a psychophysical technique for measuring the internal noise of a human observer, and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w:t>
      </w:r>
      <w:proofErr w:type="spellStart"/>
      <w:r w:rsidRPr="008B2840">
        <w:rPr>
          <w:rFonts w:ascii="Times New Roman" w:eastAsia="Times New Roman" w:hAnsi="Times New Roman" w:cs="Times New Roman"/>
          <w:color w:val="000000" w:themeColor="text1"/>
          <w:sz w:val="22"/>
          <w:szCs w:val="22"/>
          <w:shd w:val="clear" w:color="auto" w:fill="FFFFFF"/>
        </w:rPr>
        <w:t>multipler</w:t>
      </w:r>
      <w:proofErr w:type="spellEnd"/>
      <w:r w:rsidRPr="008B2840">
        <w:rPr>
          <w:rFonts w:ascii="Times New Roman" w:eastAsia="Times New Roman" w:hAnsi="Times New Roman" w:cs="Times New Roman"/>
          <w:color w:val="000000" w:themeColor="text1"/>
          <w:sz w:val="22"/>
          <w:szCs w:val="22"/>
          <w:shd w:val="clear" w:color="auto" w:fill="FFFFFF"/>
        </w:rPr>
        <w:t xml:space="preserve"> sigma^2: for low noise (low sigma^2), background objects had similar colors, and for high noise (large sigma^2), background colors had widely ranging colors.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Similar to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w:t>
      </w:r>
      <w:r w:rsidRPr="008B2840">
        <w:rPr>
          <w:rFonts w:ascii="Times New Roman" w:eastAsia="Times New Roman" w:hAnsi="Times New Roman" w:cs="Times New Roman"/>
          <w:color w:val="000000" w:themeColor="text1"/>
          <w:sz w:val="22"/>
          <w:szCs w:val="22"/>
          <w:shd w:val="clear" w:color="auto" w:fill="FFFFFF"/>
        </w:rPr>
        <w:lastRenderedPageBreak/>
        <w:t>most of the data.</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work is excellent. I find it creative that the authors adapted a noise-based method to study lightness discrimination. The manuscript is clearly written and the logic is well laid out. </w:t>
      </w:r>
    </w:p>
    <w:p w14:paraId="7A2084D3" w14:textId="77777777" w:rsidR="006D2228" w:rsidRPr="008B2840" w:rsidRDefault="006D2228" w:rsidP="007056EE">
      <w:pPr>
        <w:rPr>
          <w:rFonts w:ascii="Times New Roman" w:eastAsia="Times New Roman" w:hAnsi="Times New Roman" w:cs="Times New Roman"/>
          <w:color w:val="0070C0"/>
          <w:sz w:val="22"/>
          <w:szCs w:val="22"/>
          <w:shd w:val="clear" w:color="auto" w:fill="FFFFFF"/>
        </w:rPr>
      </w:pPr>
    </w:p>
    <w:p w14:paraId="3F9138F2" w14:textId="2375D2B1" w:rsidR="007056EE" w:rsidRPr="008B2840" w:rsidRDefault="00DF4C8C"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Thank you for the positive review of our work.</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As I am already quite enthusiastic about this work, I bring up the following two discussion points, which the authors already address in the Discussion (Section 3).</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I am particularly interested in the possibility of identifying chromatically tuned channels. This could be very exciting future work.</w:t>
      </w:r>
    </w:p>
    <w:p w14:paraId="2C420F15" w14:textId="77777777" w:rsidR="007056EE" w:rsidRPr="008B2840" w:rsidRDefault="007056EE" w:rsidP="007056EE">
      <w:pPr>
        <w:rPr>
          <w:rFonts w:ascii="Times New Roman" w:eastAsia="Times New Roman" w:hAnsi="Times New Roman" w:cs="Times New Roman"/>
          <w:color w:val="0070C0"/>
          <w:sz w:val="22"/>
          <w:szCs w:val="22"/>
        </w:rPr>
      </w:pPr>
    </w:p>
    <w:p w14:paraId="2F5D2B65" w14:textId="50AA4796" w:rsidR="007056EE" w:rsidRPr="008B2840" w:rsidRDefault="00EA08FB" w:rsidP="007056EE">
      <w:pPr>
        <w:rPr>
          <w:rFonts w:ascii="Times New Roman" w:eastAsia="Times New Roman" w:hAnsi="Times New Roman" w:cs="Times New Roman"/>
          <w:i/>
          <w:iCs/>
          <w:color w:val="0070C0"/>
          <w:sz w:val="22"/>
          <w:szCs w:val="22"/>
        </w:rPr>
      </w:pPr>
      <w:commentRangeStart w:id="1"/>
      <w:r w:rsidRPr="008B2840">
        <w:rPr>
          <w:rFonts w:ascii="Times New Roman" w:eastAsia="Times New Roman" w:hAnsi="Times New Roman" w:cs="Times New Roman"/>
          <w:i/>
          <w:iCs/>
          <w:color w:val="0070C0"/>
          <w:sz w:val="22"/>
          <w:szCs w:val="22"/>
        </w:rPr>
        <w:t xml:space="preserve">David: </w:t>
      </w:r>
      <w:r w:rsidR="007056EE" w:rsidRPr="008B2840">
        <w:rPr>
          <w:rFonts w:ascii="Times New Roman" w:eastAsia="Times New Roman" w:hAnsi="Times New Roman" w:cs="Times New Roman"/>
          <w:i/>
          <w:iCs/>
          <w:color w:val="0070C0"/>
          <w:sz w:val="22"/>
          <w:szCs w:val="22"/>
        </w:rPr>
        <w:t>We’re not going to do either of these for this paper, but we can perhaps do a little more work on directions opened up by the current work, which include both of the above.</w:t>
      </w:r>
      <w:commentRangeEnd w:id="1"/>
      <w:r w:rsidR="009D766B">
        <w:rPr>
          <w:rStyle w:val="CommentReference"/>
        </w:rPr>
        <w:commentReference w:id="1"/>
      </w:r>
    </w:p>
    <w:p w14:paraId="2F8923FA" w14:textId="49F0762C" w:rsidR="00EA08FB" w:rsidRPr="008B2840" w:rsidRDefault="00EA08FB" w:rsidP="007056EE">
      <w:pPr>
        <w:rPr>
          <w:rFonts w:ascii="Times New Roman" w:eastAsia="Times New Roman" w:hAnsi="Times New Roman" w:cs="Times New Roman"/>
          <w:i/>
          <w:iCs/>
          <w:color w:val="0070C0"/>
          <w:sz w:val="22"/>
          <w:szCs w:val="22"/>
        </w:rPr>
      </w:pPr>
    </w:p>
    <w:p w14:paraId="7C24B26B" w14:textId="77777777"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Additional minor questions &amp; comments: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The section ordering is not typical of a JOV article. Please move Sections 2 (Results), 3 (Discussion) and 4 (Acknowledgements) to the end of the paper.</w:t>
      </w:r>
    </w:p>
    <w:p w14:paraId="20208930"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1EB5D2B5" w14:textId="64128C29" w:rsidR="006B6E4D" w:rsidRPr="00641151" w:rsidRDefault="00641151" w:rsidP="007056EE">
      <w:pPr>
        <w:rPr>
          <w:rFonts w:ascii="Times New Roman" w:eastAsia="Times New Roman" w:hAnsi="Times New Roman" w:cs="Times New Roman"/>
          <w:i/>
          <w:iCs/>
          <w:color w:val="0070C0"/>
          <w:sz w:val="22"/>
          <w:szCs w:val="22"/>
        </w:rPr>
      </w:pPr>
      <w:commentRangeStart w:id="2"/>
      <w:r>
        <w:rPr>
          <w:rFonts w:ascii="Times New Roman" w:eastAsia="Times New Roman" w:hAnsi="Times New Roman" w:cs="Times New Roman"/>
          <w:i/>
          <w:iCs/>
          <w:color w:val="0070C0"/>
          <w:sz w:val="22"/>
          <w:szCs w:val="22"/>
          <w:shd w:val="clear" w:color="auto" w:fill="FFFFFF"/>
        </w:rPr>
        <w:t>Vijay: I have done this</w:t>
      </w:r>
      <w:commentRangeEnd w:id="2"/>
      <w:r>
        <w:rPr>
          <w:rFonts w:ascii="Times New Roman" w:eastAsia="Times New Roman" w:hAnsi="Times New Roman" w:cs="Times New Roman"/>
          <w:i/>
          <w:iCs/>
          <w:color w:val="0070C0"/>
          <w:sz w:val="22"/>
          <w:szCs w:val="22"/>
          <w:shd w:val="clear" w:color="auto" w:fill="FFFFFF"/>
        </w:rPr>
        <w:t>.</w:t>
      </w:r>
      <w:r w:rsidR="000D5AED">
        <w:rPr>
          <w:rStyle w:val="CommentReference"/>
        </w:rPr>
        <w:commentReference w:id="2"/>
      </w:r>
    </w:p>
    <w:p w14:paraId="60B1DDC4" w14:textId="77777777" w:rsidR="00AB05C6" w:rsidRDefault="00AB05C6" w:rsidP="007056EE">
      <w:pPr>
        <w:rPr>
          <w:rFonts w:ascii="Times New Roman" w:eastAsia="Times New Roman" w:hAnsi="Times New Roman" w:cs="Times New Roman"/>
          <w:color w:val="FF0000"/>
          <w:sz w:val="22"/>
          <w:szCs w:val="22"/>
        </w:rPr>
      </w:pPr>
    </w:p>
    <w:p w14:paraId="5D8247F8" w14:textId="41FA8BF8" w:rsidR="00AB05C6" w:rsidRDefault="0000279B" w:rsidP="007056EE">
      <w:pPr>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Thank you for this suggestion.</w:t>
      </w:r>
      <w:r>
        <w:rPr>
          <w:rFonts w:ascii="Times New Roman" w:eastAsia="Times New Roman" w:hAnsi="Times New Roman" w:cs="Times New Roman"/>
          <w:color w:val="FF0000"/>
          <w:sz w:val="22"/>
          <w:szCs w:val="22"/>
        </w:rPr>
        <w:t xml:space="preserve"> </w:t>
      </w:r>
      <w:r>
        <w:rPr>
          <w:rFonts w:ascii="Times New Roman" w:eastAsia="Times New Roman" w:hAnsi="Times New Roman" w:cs="Times New Roman"/>
          <w:color w:val="FF0000"/>
          <w:sz w:val="22"/>
          <w:szCs w:val="22"/>
        </w:rPr>
        <w:t>We have changed the order of the sections</w:t>
      </w:r>
      <w:r>
        <w:rPr>
          <w:rFonts w:ascii="Times New Roman" w:eastAsia="Times New Roman" w:hAnsi="Times New Roman" w:cs="Times New Roman"/>
          <w:color w:val="FF0000"/>
          <w:sz w:val="22"/>
          <w:szCs w:val="22"/>
        </w:rPr>
        <w:t xml:space="preserve">, </w:t>
      </w:r>
      <w:r w:rsidR="00427593">
        <w:rPr>
          <w:rFonts w:ascii="Times New Roman" w:eastAsia="Times New Roman" w:hAnsi="Times New Roman" w:cs="Times New Roman"/>
          <w:color w:val="FF0000"/>
          <w:sz w:val="22"/>
          <w:szCs w:val="22"/>
        </w:rPr>
        <w:t>which has improved the paper</w:t>
      </w:r>
      <w:r w:rsidR="00AB05C6">
        <w:rPr>
          <w:rFonts w:ascii="Times New Roman" w:eastAsia="Times New Roman" w:hAnsi="Times New Roman" w:cs="Times New Roman"/>
          <w:color w:val="FF0000"/>
          <w:sz w:val="22"/>
          <w:szCs w:val="22"/>
        </w:rPr>
        <w:t>.</w:t>
      </w:r>
    </w:p>
    <w:p w14:paraId="209C6D04" w14:textId="229587AA" w:rsidR="007056EE"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8B2840" w:rsidRDefault="007056EE" w:rsidP="007056EE">
      <w:pPr>
        <w:rPr>
          <w:rFonts w:ascii="Times New Roman" w:eastAsia="Times New Roman" w:hAnsi="Times New Roman" w:cs="Times New Roman"/>
          <w:color w:val="0070C0"/>
          <w:sz w:val="22"/>
          <w:szCs w:val="22"/>
          <w:shd w:val="clear" w:color="auto" w:fill="FFFFFF"/>
        </w:rPr>
      </w:pPr>
    </w:p>
    <w:p w14:paraId="240F6AF8" w14:textId="014329D4" w:rsidR="00E107E0" w:rsidRPr="008B2840" w:rsidRDefault="00B23CC2" w:rsidP="0045529A">
      <w:pPr>
        <w:rPr>
          <w:rFonts w:ascii="Times New Roman" w:eastAsia="Times New Roman" w:hAnsi="Times New Roman" w:cs="Times New Roman"/>
          <w:i/>
          <w:iCs/>
          <w:color w:val="0070C0"/>
          <w:sz w:val="22"/>
          <w:szCs w:val="22"/>
          <w:shd w:val="clear" w:color="auto" w:fill="FFFFFF"/>
        </w:rPr>
      </w:pPr>
      <w:commentRangeStart w:id="3"/>
      <w:r w:rsidRPr="008B2840">
        <w:rPr>
          <w:rFonts w:ascii="Times New Roman" w:eastAsia="Times New Roman" w:hAnsi="Times New Roman" w:cs="Times New Roman"/>
          <w:i/>
          <w:iCs/>
          <w:color w:val="0070C0"/>
          <w:sz w:val="22"/>
          <w:szCs w:val="22"/>
          <w:shd w:val="clear" w:color="auto" w:fill="FFFFFF"/>
        </w:rPr>
        <w:t xml:space="preserve">David: </w:t>
      </w:r>
      <w:r w:rsidR="007056EE" w:rsidRPr="008B2840">
        <w:rPr>
          <w:rFonts w:ascii="Times New Roman" w:eastAsia="Times New Roman" w:hAnsi="Times New Roman" w:cs="Times New Roman"/>
          <w:i/>
          <w:iCs/>
          <w:color w:val="0070C0"/>
          <w:sz w:val="22"/>
          <w:szCs w:val="22"/>
          <w:shd w:val="clear" w:color="auto" w:fill="FFFFFF"/>
        </w:rPr>
        <w:t xml:space="preserve">I concede that people seem obsessed with this choice on our part, although </w:t>
      </w:r>
      <w:r w:rsidR="00FF2C7D" w:rsidRPr="008B2840">
        <w:rPr>
          <w:rFonts w:ascii="Times New Roman" w:eastAsia="Times New Roman" w:hAnsi="Times New Roman" w:cs="Times New Roman"/>
          <w:i/>
          <w:iCs/>
          <w:color w:val="0070C0"/>
          <w:sz w:val="22"/>
          <w:szCs w:val="22"/>
          <w:shd w:val="clear" w:color="auto" w:fill="FFFFFF"/>
        </w:rPr>
        <w:t>to me it seems no less arbitrary than only varying the lightness of grayscale background objects.  We can say something about this, probably in the discussion.</w:t>
      </w:r>
      <w:commentRangeEnd w:id="3"/>
      <w:r w:rsidR="0045529A">
        <w:rPr>
          <w:rStyle w:val="CommentReference"/>
        </w:rPr>
        <w:t xml:space="preserve"> </w:t>
      </w:r>
      <w:r w:rsidR="000D5AED">
        <w:rPr>
          <w:rStyle w:val="CommentReference"/>
        </w:rPr>
        <w:commentReference w:id="3"/>
      </w:r>
    </w:p>
    <w:p w14:paraId="158B5F0C" w14:textId="77777777" w:rsidR="007056EE" w:rsidRPr="008B2840" w:rsidRDefault="007056EE" w:rsidP="007056EE">
      <w:pPr>
        <w:rPr>
          <w:rFonts w:ascii="Times New Roman" w:eastAsia="Times New Roman" w:hAnsi="Times New Roman" w:cs="Times New Roman"/>
          <w:color w:val="FF0000"/>
          <w:sz w:val="22"/>
          <w:szCs w:val="22"/>
          <w:shd w:val="clear" w:color="auto" w:fill="FFFFFF"/>
        </w:rPr>
      </w:pPr>
    </w:p>
    <w:p w14:paraId="4601CA90" w14:textId="23361822"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5377FDCD" w14:textId="3EF4F9A9" w:rsidR="00FF2C7D" w:rsidRDefault="00E80DC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Thank you for pointing this out. We now report the average luminance of the standard image as well as the luminance of the target object for the 11 LRF levels</w:t>
      </w:r>
      <w:r w:rsidR="00411AB8">
        <w:rPr>
          <w:rFonts w:ascii="Times New Roman" w:eastAsia="Times New Roman" w:hAnsi="Times New Roman" w:cs="Times New Roman"/>
          <w:color w:val="0070C0"/>
          <w:sz w:val="22"/>
          <w:szCs w:val="22"/>
          <w:shd w:val="clear" w:color="auto" w:fill="FFFFFF"/>
        </w:rPr>
        <w:t xml:space="preserve"> in the Methods section (Section 2.10 Stimulus Presentation)</w:t>
      </w:r>
      <w:r>
        <w:rPr>
          <w:rFonts w:ascii="Times New Roman" w:eastAsia="Times New Roman" w:hAnsi="Times New Roman" w:cs="Times New Roman"/>
          <w:color w:val="0070C0"/>
          <w:sz w:val="22"/>
          <w:szCs w:val="22"/>
          <w:shd w:val="clear" w:color="auto" w:fill="FFFFFF"/>
        </w:rPr>
        <w:t>.</w:t>
      </w:r>
      <w:r w:rsidR="00411AB8">
        <w:rPr>
          <w:rFonts w:ascii="Times New Roman" w:eastAsia="Times New Roman" w:hAnsi="Times New Roman" w:cs="Times New Roman"/>
          <w:color w:val="0070C0"/>
          <w:sz w:val="22"/>
          <w:szCs w:val="22"/>
          <w:shd w:val="clear" w:color="auto" w:fill="FFFFFF"/>
        </w:rPr>
        <w:t xml:space="preserve"> We </w:t>
      </w:r>
      <w:r w:rsidR="00FD3869">
        <w:rPr>
          <w:rFonts w:ascii="Times New Roman" w:eastAsia="Times New Roman" w:hAnsi="Times New Roman" w:cs="Times New Roman"/>
          <w:color w:val="0070C0"/>
          <w:sz w:val="22"/>
          <w:szCs w:val="22"/>
          <w:shd w:val="clear" w:color="auto" w:fill="FFFFFF"/>
        </w:rPr>
        <w:t>have added:</w:t>
      </w:r>
    </w:p>
    <w:p w14:paraId="16B138F3" w14:textId="27E27229" w:rsidR="00A71C68" w:rsidRDefault="00A71C68" w:rsidP="007056EE">
      <w:pPr>
        <w:rPr>
          <w:rFonts w:ascii="Times New Roman" w:eastAsia="Times New Roman" w:hAnsi="Times New Roman" w:cs="Times New Roman"/>
          <w:color w:val="0070C0"/>
          <w:sz w:val="22"/>
          <w:szCs w:val="22"/>
          <w:shd w:val="clear" w:color="auto" w:fill="FFFFFF"/>
        </w:rPr>
      </w:pPr>
    </w:p>
    <w:p w14:paraId="354244FE" w14:textId="4A5DA3A8" w:rsidR="00A71C68" w:rsidRPr="00A71C68" w:rsidRDefault="00A71C68" w:rsidP="007056EE">
      <w:pPr>
        <w:rPr>
          <w:rFonts w:ascii="Times New Roman" w:eastAsia="Times New Roman" w:hAnsi="Times New Roman" w:cs="Times New Roman"/>
          <w:color w:val="70AD47" w:themeColor="accent6"/>
          <w:sz w:val="22"/>
          <w:szCs w:val="22"/>
          <w:shd w:val="clear" w:color="auto" w:fill="FFFFFF"/>
        </w:rPr>
      </w:pPr>
      <w:r w:rsidRPr="00A71C68">
        <w:rPr>
          <w:rStyle w:val="None"/>
          <w:rFonts w:ascii="Times New Roman" w:hAnsi="Times New Roman"/>
          <w:color w:val="70AD47" w:themeColor="accent6"/>
          <w:sz w:val="22"/>
          <w:szCs w:val="22"/>
          <w:shd w:val="clear" w:color="auto" w:fill="FFFFFF"/>
        </w:rPr>
        <w:t>The average luminance of the standard image for covariance scalar 0.00 was 47.31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 The average luminance of the target object for the 11 LRF levels were [67.04, 67.97, 68.9, 69.81, 70.71, 71.61, 72.49, 73.36, 74.22, 75.07, 75.91]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w:t>
      </w:r>
    </w:p>
    <w:p w14:paraId="52302DE6"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What is the advantage of saying LRF instead of albedo?</w:t>
      </w:r>
    </w:p>
    <w:p w14:paraId="01DE32C4" w14:textId="77777777" w:rsidR="00FF2C7D" w:rsidRPr="008B2840" w:rsidRDefault="00FF2C7D" w:rsidP="007056EE">
      <w:pPr>
        <w:rPr>
          <w:rFonts w:ascii="Times New Roman" w:eastAsia="Times New Roman" w:hAnsi="Times New Roman" w:cs="Times New Roman"/>
          <w:color w:val="FF0000"/>
          <w:sz w:val="22"/>
          <w:szCs w:val="22"/>
          <w:shd w:val="clear" w:color="auto" w:fill="FFFFFF"/>
        </w:rPr>
      </w:pPr>
    </w:p>
    <w:p w14:paraId="7D429E77"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commentRangeStart w:id="4"/>
      <w:r w:rsidRPr="008B2840">
        <w:rPr>
          <w:rFonts w:ascii="Times New Roman" w:eastAsia="Times New Roman" w:hAnsi="Times New Roman" w:cs="Times New Roman"/>
          <w:i/>
          <w:iCs/>
          <w:color w:val="0070C0"/>
          <w:sz w:val="22"/>
          <w:szCs w:val="22"/>
          <w:shd w:val="clear" w:color="auto" w:fill="FFFFFF"/>
        </w:rPr>
        <w:lastRenderedPageBreak/>
        <w:t>David:</w:t>
      </w:r>
      <w:r w:rsidRPr="008B2840">
        <w:rPr>
          <w:rFonts w:ascii="Times New Roman" w:hAnsi="Times New Roman" w:cs="Times New Roman"/>
          <w:sz w:val="22"/>
          <w:szCs w:val="22"/>
        </w:rPr>
        <w:t xml:space="preserve"> </w:t>
      </w:r>
      <w:r w:rsidRPr="008B2840">
        <w:rPr>
          <w:rFonts w:ascii="Times New Roman" w:eastAsia="Times New Roman" w:hAnsi="Times New Roman" w:cs="Times New Roman"/>
          <w:i/>
          <w:iCs/>
          <w:color w:val="0070C0"/>
          <w:sz w:val="22"/>
          <w:szCs w:val="22"/>
          <w:shd w:val="clear" w:color="auto" w:fill="FFFFFF"/>
        </w:rPr>
        <w:t>We spent a long time thinking about this, and we wanted to take luminous efficiency into account.  Can expand on why in the paper.</w:t>
      </w:r>
      <w:r w:rsidRPr="008B2840">
        <w:rPr>
          <w:rFonts w:ascii="Times New Roman" w:eastAsia="Times New Roman" w:hAnsi="Times New Roman" w:cs="Times New Roman"/>
          <w:color w:val="0070C0"/>
          <w:sz w:val="22"/>
          <w:szCs w:val="22"/>
          <w:shd w:val="clear" w:color="auto" w:fill="FFFFFF"/>
        </w:rPr>
        <w:t xml:space="preserve"> </w:t>
      </w:r>
      <w:commentRangeEnd w:id="4"/>
      <w:r w:rsidR="00531C4B">
        <w:rPr>
          <w:rStyle w:val="CommentReference"/>
        </w:rPr>
        <w:commentReference w:id="4"/>
      </w:r>
    </w:p>
    <w:p w14:paraId="0D04A632" w14:textId="77777777" w:rsidR="001E651F" w:rsidRPr="008B2840" w:rsidRDefault="001E651F" w:rsidP="007056EE">
      <w:pPr>
        <w:rPr>
          <w:rFonts w:ascii="Times New Roman" w:eastAsia="Times New Roman" w:hAnsi="Times New Roman" w:cs="Times New Roman"/>
          <w:color w:val="0070C0"/>
          <w:sz w:val="22"/>
          <w:szCs w:val="22"/>
          <w:shd w:val="clear" w:color="auto" w:fill="FFFFFF"/>
        </w:rPr>
      </w:pPr>
    </w:p>
    <w:p w14:paraId="0469B806" w14:textId="6EE30AA9" w:rsidR="00BE320A" w:rsidRPr="008B2840" w:rsidRDefault="00BE320A"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We included LRF </w:t>
      </w:r>
      <w:r w:rsidR="00EE5598" w:rsidRPr="008B2840">
        <w:rPr>
          <w:rFonts w:ascii="Times New Roman" w:eastAsia="Times New Roman" w:hAnsi="Times New Roman" w:cs="Times New Roman"/>
          <w:color w:val="0070C0"/>
          <w:sz w:val="22"/>
          <w:szCs w:val="22"/>
          <w:shd w:val="clear" w:color="auto" w:fill="FFFFFF"/>
        </w:rPr>
        <w:t xml:space="preserve">instead of albedo to </w:t>
      </w:r>
      <w:r w:rsidRPr="008B2840">
        <w:rPr>
          <w:rFonts w:ascii="Times New Roman" w:eastAsia="Times New Roman" w:hAnsi="Times New Roman" w:cs="Times New Roman"/>
          <w:color w:val="0070C0"/>
          <w:sz w:val="22"/>
          <w:szCs w:val="22"/>
          <w:shd w:val="clear" w:color="auto" w:fill="FFFFFF"/>
        </w:rPr>
        <w:t xml:space="preserve">summarize </w:t>
      </w:r>
      <w:r w:rsidR="00EE5598" w:rsidRPr="008B2840">
        <w:rPr>
          <w:rFonts w:ascii="Times New Roman" w:eastAsia="Times New Roman" w:hAnsi="Times New Roman" w:cs="Times New Roman"/>
          <w:color w:val="0070C0"/>
          <w:sz w:val="22"/>
          <w:szCs w:val="22"/>
          <w:shd w:val="clear" w:color="auto" w:fill="FFFFFF"/>
        </w:rPr>
        <w:t xml:space="preserve">object </w:t>
      </w:r>
      <w:r w:rsidRPr="008B2840">
        <w:rPr>
          <w:rFonts w:ascii="Times New Roman" w:eastAsia="Times New Roman" w:hAnsi="Times New Roman" w:cs="Times New Roman"/>
          <w:color w:val="0070C0"/>
          <w:sz w:val="22"/>
          <w:szCs w:val="22"/>
          <w:shd w:val="clear" w:color="auto" w:fill="FFFFFF"/>
        </w:rPr>
        <w:t xml:space="preserve">surface reflectance </w:t>
      </w:r>
      <w:r w:rsidR="00EE5598" w:rsidRPr="008B2840">
        <w:rPr>
          <w:rFonts w:ascii="Times New Roman" w:eastAsia="Times New Roman" w:hAnsi="Times New Roman" w:cs="Times New Roman"/>
          <w:color w:val="0070C0"/>
          <w:sz w:val="22"/>
          <w:szCs w:val="22"/>
          <w:shd w:val="clear" w:color="auto" w:fill="FFFFFF"/>
        </w:rPr>
        <w:t xml:space="preserve">since </w:t>
      </w:r>
      <w:r w:rsidRPr="008B2840">
        <w:rPr>
          <w:rFonts w:ascii="Times New Roman" w:eastAsia="Times New Roman" w:hAnsi="Times New Roman" w:cs="Times New Roman"/>
          <w:color w:val="0070C0"/>
          <w:sz w:val="22"/>
          <w:szCs w:val="22"/>
          <w:shd w:val="clear" w:color="auto" w:fill="FFFFFF"/>
        </w:rPr>
        <w:t xml:space="preserve">LRF incorporates </w:t>
      </w:r>
      <w:r w:rsidR="00724991" w:rsidRPr="008B2840">
        <w:rPr>
          <w:rFonts w:ascii="Times New Roman" w:eastAsia="Times New Roman" w:hAnsi="Times New Roman" w:cs="Times New Roman"/>
          <w:color w:val="0070C0"/>
          <w:sz w:val="22"/>
          <w:szCs w:val="22"/>
          <w:shd w:val="clear" w:color="auto" w:fill="FFFFFF"/>
        </w:rPr>
        <w:t xml:space="preserve">the effects of </w:t>
      </w:r>
      <w:r w:rsidR="00C04752" w:rsidRPr="008B2840">
        <w:rPr>
          <w:rFonts w:ascii="Times New Roman" w:eastAsia="Times New Roman" w:hAnsi="Times New Roman" w:cs="Times New Roman"/>
          <w:color w:val="0070C0"/>
          <w:sz w:val="22"/>
          <w:szCs w:val="22"/>
          <w:shd w:val="clear" w:color="auto" w:fill="FFFFFF"/>
        </w:rPr>
        <w:t xml:space="preserve">human </w:t>
      </w:r>
      <w:r w:rsidR="00724991" w:rsidRPr="008B2840">
        <w:rPr>
          <w:rFonts w:ascii="Times New Roman" w:eastAsia="Times New Roman" w:hAnsi="Times New Roman" w:cs="Times New Roman"/>
          <w:color w:val="0070C0"/>
          <w:sz w:val="22"/>
          <w:szCs w:val="22"/>
          <w:shd w:val="clear" w:color="auto" w:fill="FFFFFF"/>
        </w:rPr>
        <w:t xml:space="preserve">luminosity function. </w:t>
      </w:r>
      <w:r w:rsidR="00A51E9C" w:rsidRPr="008B2840">
        <w:rPr>
          <w:rFonts w:ascii="Times New Roman" w:eastAsia="Times New Roman" w:hAnsi="Times New Roman" w:cs="Times New Roman"/>
          <w:color w:val="0070C0"/>
          <w:sz w:val="22"/>
          <w:szCs w:val="22"/>
          <w:shd w:val="clear" w:color="auto" w:fill="FFFFFF"/>
        </w:rPr>
        <w:t xml:space="preserve">We </w:t>
      </w:r>
      <w:r w:rsidR="001D3E87" w:rsidRPr="008B2840">
        <w:rPr>
          <w:rFonts w:ascii="Times New Roman" w:eastAsia="Times New Roman" w:hAnsi="Times New Roman" w:cs="Times New Roman"/>
          <w:color w:val="0070C0"/>
          <w:sz w:val="22"/>
          <w:szCs w:val="22"/>
          <w:shd w:val="clear" w:color="auto" w:fill="FFFFFF"/>
        </w:rPr>
        <w:t>have now explained this in the manuscript.</w:t>
      </w:r>
    </w:p>
    <w:p w14:paraId="673DDF04" w14:textId="4BA19384" w:rsidR="00BB7175" w:rsidRPr="008B2840" w:rsidRDefault="00BB7175" w:rsidP="007056EE">
      <w:pPr>
        <w:rPr>
          <w:rFonts w:ascii="Times New Roman" w:eastAsia="Times New Roman" w:hAnsi="Times New Roman" w:cs="Times New Roman"/>
          <w:color w:val="0070C0"/>
          <w:sz w:val="22"/>
          <w:szCs w:val="22"/>
          <w:shd w:val="clear" w:color="auto" w:fill="FFFFFF"/>
        </w:rPr>
      </w:pPr>
    </w:p>
    <w:p w14:paraId="10A4FA7C" w14:textId="32460BA5" w:rsidR="00BB7175" w:rsidRPr="008B2840" w:rsidRDefault="00BB7175" w:rsidP="007056EE">
      <w:pPr>
        <w:rPr>
          <w:rFonts w:ascii="Times New Roman" w:eastAsia="Times New Roman" w:hAnsi="Times New Roman" w:cs="Times New Roman"/>
          <w:color w:val="70AD47" w:themeColor="accent6"/>
          <w:sz w:val="22"/>
          <w:szCs w:val="22"/>
          <w:shd w:val="clear" w:color="auto" w:fill="FFFFFF"/>
        </w:rPr>
      </w:pPr>
      <w:r w:rsidRPr="008B2840">
        <w:rPr>
          <w:rFonts w:ascii="Times New Roman" w:eastAsia="Times New Roman" w:hAnsi="Times New Roman" w:cs="Times New Roman"/>
          <w:color w:val="70AD47" w:themeColor="accent6"/>
          <w:sz w:val="22"/>
          <w:szCs w:val="22"/>
          <w:shd w:val="clear" w:color="auto" w:fill="FFFFFF"/>
        </w:rPr>
        <w:t>“</w:t>
      </w:r>
      <w:r w:rsidR="00175B05" w:rsidRPr="008B2840">
        <w:rPr>
          <w:rFonts w:ascii="Times New Roman" w:eastAsia="Times New Roman" w:hAnsi="Times New Roman" w:cs="Times New Roman"/>
          <w:color w:val="70AD47" w:themeColor="accent6"/>
          <w:sz w:val="22"/>
          <w:szCs w:val="22"/>
          <w:shd w:val="clear" w:color="auto" w:fill="FFFFFF"/>
        </w:rPr>
        <w:t>We used LRF as it incorporates human luminosity function in quantifying object surface reflectance.</w:t>
      </w:r>
      <w:r w:rsidRPr="008B2840">
        <w:rPr>
          <w:rFonts w:ascii="Times New Roman" w:eastAsia="Times New Roman" w:hAnsi="Times New Roman" w:cs="Times New Roman"/>
          <w:color w:val="70AD47" w:themeColor="accent6"/>
          <w:sz w:val="22"/>
          <w:szCs w:val="22"/>
          <w:shd w:val="clear" w:color="auto" w:fill="FFFFFF"/>
        </w:rPr>
        <w:t>”</w:t>
      </w:r>
    </w:p>
    <w:p w14:paraId="3C5E73F8"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Inclusion criterion required 20/40 vision or better. Did the observers wear corrective eyewear?</w:t>
      </w:r>
    </w:p>
    <w:p w14:paraId="57543FD8" w14:textId="3774CF37" w:rsidR="0013614D" w:rsidRDefault="0013614D" w:rsidP="007056EE">
      <w:pPr>
        <w:rPr>
          <w:rFonts w:ascii="Times New Roman" w:eastAsia="Times New Roman" w:hAnsi="Times New Roman" w:cs="Times New Roman"/>
          <w:color w:val="0070C0"/>
          <w:sz w:val="22"/>
          <w:szCs w:val="22"/>
          <w:shd w:val="clear" w:color="auto" w:fill="FFFFFF"/>
        </w:rPr>
      </w:pPr>
    </w:p>
    <w:p w14:paraId="173E40B5" w14:textId="644D5585" w:rsidR="0084256E" w:rsidRDefault="0084256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We have added this information in the methods section. </w:t>
      </w:r>
      <w:r w:rsidR="00E40C5A">
        <w:rPr>
          <w:rFonts w:ascii="Times New Roman" w:eastAsia="Times New Roman" w:hAnsi="Times New Roman" w:cs="Times New Roman"/>
          <w:color w:val="0070C0"/>
          <w:sz w:val="22"/>
          <w:szCs w:val="22"/>
          <w:shd w:val="clear" w:color="auto" w:fill="FFFFFF"/>
        </w:rPr>
        <w:t>(Section 2.8 Observer Information)</w:t>
      </w:r>
    </w:p>
    <w:p w14:paraId="098514D3" w14:textId="77777777" w:rsidR="0084256E" w:rsidRPr="008B2840" w:rsidRDefault="0084256E" w:rsidP="007056EE">
      <w:pPr>
        <w:rPr>
          <w:rFonts w:ascii="Times New Roman" w:eastAsia="Times New Roman" w:hAnsi="Times New Roman" w:cs="Times New Roman"/>
          <w:color w:val="0070C0"/>
          <w:sz w:val="22"/>
          <w:szCs w:val="22"/>
          <w:shd w:val="clear" w:color="auto" w:fill="FFFFFF"/>
        </w:rPr>
      </w:pPr>
    </w:p>
    <w:p w14:paraId="75BDB486" w14:textId="44F4B9DD" w:rsidR="0013614D" w:rsidRPr="008B2840" w:rsidRDefault="00DC606A" w:rsidP="007056EE">
      <w:pPr>
        <w:rPr>
          <w:rFonts w:ascii="Times New Roman" w:eastAsia="Times New Roman" w:hAnsi="Times New Roman" w:cs="Times New Roman"/>
          <w:color w:val="0070C0"/>
          <w:sz w:val="22"/>
          <w:szCs w:val="22"/>
          <w:shd w:val="clear" w:color="auto" w:fill="FFFFFF"/>
        </w:rPr>
      </w:pPr>
      <w:r w:rsidRPr="008B2840">
        <w:rPr>
          <w:rFonts w:ascii="Times New Roman" w:hAnsi="Times New Roman" w:cs="Times New Roman"/>
          <w:color w:val="70AD47" w:themeColor="accent6"/>
          <w:sz w:val="22"/>
          <w:szCs w:val="22"/>
        </w:rPr>
        <w:t>The visual acuities of the observers were: Observer 2, L = 20/30, R = 20/30; Observer 4, L = 20/15, R = 20/20; Observer 8, L = 20/30, R = 20/25; Observer 17, L = 20/20, R = 20/20.</w:t>
      </w:r>
    </w:p>
    <w:p w14:paraId="31998E87" w14:textId="77777777" w:rsidR="00FF2C7D"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60A4BB83" w:rsidR="00FF2C7D" w:rsidRDefault="00FF2C7D" w:rsidP="007056EE">
      <w:pPr>
        <w:rPr>
          <w:rFonts w:ascii="Times New Roman" w:eastAsia="Times New Roman" w:hAnsi="Times New Roman" w:cs="Times New Roman"/>
          <w:color w:val="FF0000"/>
          <w:sz w:val="22"/>
          <w:szCs w:val="22"/>
          <w:shd w:val="clear" w:color="auto" w:fill="FFFFFF"/>
        </w:rPr>
      </w:pPr>
    </w:p>
    <w:p w14:paraId="2ABA8508" w14:textId="1F278273" w:rsidR="001B105D" w:rsidRPr="0022311F" w:rsidRDefault="001B105D" w:rsidP="007056EE">
      <w:pPr>
        <w:rPr>
          <w:rFonts w:ascii="Times New Roman" w:eastAsia="Times New Roman" w:hAnsi="Times New Roman" w:cs="Times New Roman"/>
          <w:color w:val="4472C4" w:themeColor="accent1"/>
          <w:sz w:val="22"/>
          <w:szCs w:val="22"/>
          <w:shd w:val="clear" w:color="auto" w:fill="FFFFFF"/>
        </w:rPr>
      </w:pPr>
      <w:r w:rsidRPr="0022311F">
        <w:rPr>
          <w:rFonts w:ascii="Times New Roman" w:eastAsia="Times New Roman" w:hAnsi="Times New Roman" w:cs="Times New Roman"/>
          <w:color w:val="4472C4" w:themeColor="accent1"/>
          <w:sz w:val="22"/>
          <w:szCs w:val="22"/>
          <w:shd w:val="clear" w:color="auto" w:fill="FFFFFF"/>
        </w:rPr>
        <w:t xml:space="preserve">This choice was motivated by the previously reported size of receptive fields in the visual cortex. </w:t>
      </w:r>
      <w:r w:rsidR="00FA000A" w:rsidRPr="0022311F">
        <w:rPr>
          <w:rFonts w:ascii="Times New Roman" w:eastAsia="Times New Roman" w:hAnsi="Times New Roman" w:cs="Times New Roman"/>
          <w:color w:val="4472C4" w:themeColor="accent1"/>
          <w:sz w:val="22"/>
          <w:szCs w:val="22"/>
          <w:shd w:val="clear" w:color="auto" w:fill="FFFFFF"/>
        </w:rPr>
        <w:t xml:space="preserve">We have added the following </w:t>
      </w:r>
      <w:r w:rsidR="00D207AE" w:rsidRPr="0022311F">
        <w:rPr>
          <w:rFonts w:ascii="Times New Roman" w:eastAsia="Times New Roman" w:hAnsi="Times New Roman" w:cs="Times New Roman"/>
          <w:color w:val="4472C4" w:themeColor="accent1"/>
          <w:sz w:val="22"/>
          <w:szCs w:val="22"/>
          <w:shd w:val="clear" w:color="auto" w:fill="FFFFFF"/>
        </w:rPr>
        <w:t xml:space="preserve">text to the manuscript </w:t>
      </w:r>
      <w:r w:rsidR="00FA000A" w:rsidRPr="0022311F">
        <w:rPr>
          <w:rFonts w:ascii="Times New Roman" w:eastAsia="Times New Roman" w:hAnsi="Times New Roman" w:cs="Times New Roman"/>
          <w:color w:val="4472C4" w:themeColor="accent1"/>
          <w:sz w:val="22"/>
          <w:szCs w:val="22"/>
          <w:shd w:val="clear" w:color="auto" w:fill="FFFFFF"/>
        </w:rPr>
        <w:t>to explain this point.</w:t>
      </w:r>
    </w:p>
    <w:p w14:paraId="0EE33831" w14:textId="77777777" w:rsidR="006B23C5" w:rsidRPr="008B2840" w:rsidRDefault="006B23C5" w:rsidP="006B23C5">
      <w:pPr>
        <w:rPr>
          <w:rFonts w:ascii="Times New Roman" w:eastAsia="Times New Roman" w:hAnsi="Times New Roman" w:cs="Times New Roman"/>
          <w:color w:val="0070C0"/>
          <w:sz w:val="22"/>
          <w:szCs w:val="22"/>
          <w:shd w:val="clear" w:color="auto" w:fill="FFFFFF"/>
        </w:rPr>
      </w:pPr>
    </w:p>
    <w:p w14:paraId="33E7E828" w14:textId="57A91D20" w:rsidR="006B23C5" w:rsidRPr="008B2840" w:rsidRDefault="006B23C5" w:rsidP="006B23C5">
      <w:pPr>
        <w:rPr>
          <w:ins w:id="5" w:author="Vijay Singh" w:date="2021-08-20T11:54:00Z"/>
          <w:rFonts w:ascii="Times New Roman" w:eastAsia="Times New Roman" w:hAnsi="Times New Roman" w:cs="Times New Roman"/>
          <w:color w:val="70AD47" w:themeColor="accent6"/>
          <w:sz w:val="22"/>
          <w:szCs w:val="22"/>
          <w:shd w:val="clear" w:color="auto" w:fill="FFFFFF"/>
        </w:rPr>
      </w:pPr>
      <w:commentRangeStart w:id="6"/>
      <w:r w:rsidRPr="008B2840">
        <w:rPr>
          <w:rFonts w:ascii="Times New Roman" w:eastAsia="Times New Roman" w:hAnsi="Times New Roman" w:cs="Times New Roman"/>
          <w:color w:val="70AD47" w:themeColor="accent6"/>
          <w:sz w:val="22"/>
          <w:szCs w:val="22"/>
          <w:shd w:val="clear" w:color="auto" w:fill="FFFFFF"/>
        </w:rPr>
        <w:t xml:space="preserve">“The size of each image was 2.6cm x 2.6cm on the monitor, corresponding to 2° by 2° visual angle. This choice was </w:t>
      </w:r>
      <w:r w:rsidR="004C1DA1" w:rsidRPr="008B2840">
        <w:rPr>
          <w:rFonts w:ascii="Times New Roman" w:eastAsia="Times New Roman" w:hAnsi="Times New Roman" w:cs="Times New Roman"/>
          <w:color w:val="70AD47" w:themeColor="accent6"/>
          <w:sz w:val="22"/>
          <w:szCs w:val="22"/>
          <w:shd w:val="clear" w:color="auto" w:fill="FFFFFF"/>
        </w:rPr>
        <w:t xml:space="preserve">made </w:t>
      </w:r>
      <w:r w:rsidRPr="008B2840">
        <w:rPr>
          <w:rFonts w:ascii="Times New Roman" w:eastAsia="Times New Roman" w:hAnsi="Times New Roman" w:cs="Times New Roman"/>
          <w:color w:val="70AD47" w:themeColor="accent6"/>
          <w:sz w:val="22"/>
          <w:szCs w:val="22"/>
          <w:shd w:val="clear" w:color="auto" w:fill="FFFFFF"/>
        </w:rPr>
        <w:t>because receptive fields in early visual pathways (e.g., retina, primary visual cortex) pool information locally. For instance, the maximum extent of foveal receptive fields in the primary visual cortex is ~ 1° of visual angle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xml:space="preserve">, Gross, &amp; </w:t>
      </w:r>
      <w:proofErr w:type="spellStart"/>
      <w:r w:rsidRPr="008B2840">
        <w:rPr>
          <w:rFonts w:ascii="Times New Roman" w:eastAsia="Times New Roman" w:hAnsi="Times New Roman" w:cs="Times New Roman"/>
          <w:color w:val="70AD47" w:themeColor="accent6"/>
          <w:sz w:val="22"/>
          <w:szCs w:val="22"/>
          <w:shd w:val="clear" w:color="auto" w:fill="FFFFFF"/>
        </w:rPr>
        <w:t>Sandell</w:t>
      </w:r>
      <w:proofErr w:type="spellEnd"/>
      <w:r w:rsidRPr="008B2840">
        <w:rPr>
          <w:rFonts w:ascii="Times New Roman" w:eastAsia="Times New Roman" w:hAnsi="Times New Roman" w:cs="Times New Roman"/>
          <w:color w:val="70AD47" w:themeColor="accent6"/>
          <w:sz w:val="22"/>
          <w:szCs w:val="22"/>
          <w:shd w:val="clear" w:color="auto" w:fill="FFFFFF"/>
        </w:rPr>
        <w:t xml:space="preserve">, 1981; </w:t>
      </w:r>
      <w:proofErr w:type="spellStart"/>
      <w:r w:rsidRPr="008B2840">
        <w:rPr>
          <w:rFonts w:ascii="Times New Roman" w:eastAsia="Times New Roman" w:hAnsi="Times New Roman" w:cs="Times New Roman"/>
          <w:color w:val="70AD47" w:themeColor="accent6"/>
          <w:sz w:val="22"/>
          <w:szCs w:val="22"/>
          <w:shd w:val="clear" w:color="auto" w:fill="FFFFFF"/>
        </w:rPr>
        <w:t>Gattass</w:t>
      </w:r>
      <w:proofErr w:type="spellEnd"/>
      <w:r w:rsidRPr="008B2840">
        <w:rPr>
          <w:rFonts w:ascii="Times New Roman" w:eastAsia="Times New Roman" w:hAnsi="Times New Roman" w:cs="Times New Roman"/>
          <w:color w:val="70AD47" w:themeColor="accent6"/>
          <w:sz w:val="22"/>
          <w:szCs w:val="22"/>
          <w:shd w:val="clear" w:color="auto" w:fill="FFFFFF"/>
        </w:rPr>
        <w:t>, Sousa, &amp; Gross, 1988).”</w:t>
      </w:r>
      <w:commentRangeEnd w:id="6"/>
      <w:r w:rsidR="009D766B">
        <w:rPr>
          <w:rStyle w:val="CommentReference"/>
        </w:rPr>
        <w:commentReference w:id="6"/>
      </w:r>
    </w:p>
    <w:p w14:paraId="7C405F37" w14:textId="77777777" w:rsidR="00FF2C7D"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How strong is the assumption that real-world reflectance spectra are well-characterized by a multivariate normal?</w:t>
      </w:r>
    </w:p>
    <w:p w14:paraId="5BEDDF32" w14:textId="77777777" w:rsidR="009E5755" w:rsidRDefault="009E5755" w:rsidP="007056EE">
      <w:pPr>
        <w:rPr>
          <w:rFonts w:ascii="Times New Roman" w:eastAsia="Times New Roman" w:hAnsi="Times New Roman" w:cs="Times New Roman"/>
          <w:color w:val="FF0000"/>
          <w:sz w:val="22"/>
          <w:szCs w:val="22"/>
          <w:shd w:val="clear" w:color="auto" w:fill="FFFFFF"/>
        </w:rPr>
      </w:pPr>
    </w:p>
    <w:p w14:paraId="230A4D36" w14:textId="123DF940" w:rsidR="00C86C8B" w:rsidRDefault="009E5755" w:rsidP="007056EE">
      <w:pPr>
        <w:rPr>
          <w:rFonts w:ascii="Times New Roman" w:eastAsia="Times New Roman" w:hAnsi="Times New Roman" w:cs="Times New Roman"/>
          <w:color w:val="FF0000"/>
          <w:sz w:val="22"/>
          <w:szCs w:val="22"/>
          <w:shd w:val="clear" w:color="auto" w:fill="FFFFFF"/>
        </w:rPr>
      </w:pPr>
      <w:r w:rsidRPr="00494B85">
        <w:rPr>
          <w:rFonts w:ascii="Times New Roman" w:eastAsia="Times New Roman" w:hAnsi="Times New Roman" w:cs="Times New Roman"/>
          <w:color w:val="4472C4" w:themeColor="accent1"/>
          <w:sz w:val="22"/>
          <w:szCs w:val="22"/>
          <w:shd w:val="clear" w:color="auto" w:fill="FFFFFF"/>
        </w:rPr>
        <w:t xml:space="preserve">While the </w:t>
      </w:r>
      <w:r w:rsidR="00A90A49" w:rsidRPr="00494B85">
        <w:rPr>
          <w:rFonts w:ascii="Times New Roman" w:eastAsia="Times New Roman" w:hAnsi="Times New Roman" w:cs="Times New Roman"/>
          <w:color w:val="4472C4" w:themeColor="accent1"/>
          <w:sz w:val="22"/>
          <w:szCs w:val="22"/>
          <w:shd w:val="clear" w:color="auto" w:fill="FFFFFF"/>
        </w:rPr>
        <w:t>multivariate normal approximation has its limitations, the spectra generated by this model approximate statistics of the underlying natural surface reflectance measurements reasonably</w:t>
      </w:r>
      <w:r w:rsidR="007543CF" w:rsidRPr="00494B85">
        <w:rPr>
          <w:rFonts w:ascii="Times New Roman" w:eastAsia="Times New Roman" w:hAnsi="Times New Roman" w:cs="Times New Roman"/>
          <w:color w:val="4472C4" w:themeColor="accent1"/>
          <w:sz w:val="22"/>
          <w:szCs w:val="22"/>
          <w:shd w:val="clear" w:color="auto" w:fill="FFFFFF"/>
        </w:rPr>
        <w:t xml:space="preserve">. We have </w:t>
      </w:r>
      <w:r w:rsidR="00952AD7" w:rsidRPr="00494B85">
        <w:rPr>
          <w:rFonts w:ascii="Times New Roman" w:eastAsia="Times New Roman" w:hAnsi="Times New Roman" w:cs="Times New Roman"/>
          <w:color w:val="4472C4" w:themeColor="accent1"/>
          <w:sz w:val="22"/>
          <w:szCs w:val="22"/>
          <w:shd w:val="clear" w:color="auto" w:fill="FFFFFF"/>
        </w:rPr>
        <w:t xml:space="preserve">now </w:t>
      </w:r>
      <w:r w:rsidR="007543CF" w:rsidRPr="00494B85">
        <w:rPr>
          <w:rFonts w:ascii="Times New Roman" w:eastAsia="Times New Roman" w:hAnsi="Times New Roman" w:cs="Times New Roman"/>
          <w:color w:val="4472C4" w:themeColor="accent1"/>
          <w:sz w:val="22"/>
          <w:szCs w:val="22"/>
          <w:shd w:val="clear" w:color="auto" w:fill="FFFFFF"/>
        </w:rPr>
        <w:t>included the following sentence</w:t>
      </w:r>
      <w:r w:rsidR="0036560B" w:rsidRPr="00494B85">
        <w:rPr>
          <w:rFonts w:ascii="Times New Roman" w:eastAsia="Times New Roman" w:hAnsi="Times New Roman" w:cs="Times New Roman"/>
          <w:color w:val="4472C4" w:themeColor="accent1"/>
          <w:sz w:val="22"/>
          <w:szCs w:val="22"/>
          <w:shd w:val="clear" w:color="auto" w:fill="FFFFFF"/>
        </w:rPr>
        <w:t>s</w:t>
      </w:r>
      <w:r w:rsidR="007543CF" w:rsidRPr="00494B85">
        <w:rPr>
          <w:rFonts w:ascii="Times New Roman" w:eastAsia="Times New Roman" w:hAnsi="Times New Roman" w:cs="Times New Roman"/>
          <w:color w:val="4472C4" w:themeColor="accent1"/>
          <w:sz w:val="22"/>
          <w:szCs w:val="22"/>
          <w:shd w:val="clear" w:color="auto" w:fill="FFFFFF"/>
        </w:rPr>
        <w:t xml:space="preserve"> </w:t>
      </w:r>
      <w:r w:rsidR="0036560B" w:rsidRPr="00494B85">
        <w:rPr>
          <w:rFonts w:ascii="Times New Roman" w:eastAsia="Times New Roman" w:hAnsi="Times New Roman" w:cs="Times New Roman"/>
          <w:color w:val="4472C4" w:themeColor="accent1"/>
          <w:sz w:val="22"/>
          <w:szCs w:val="22"/>
          <w:shd w:val="clear" w:color="auto" w:fill="FFFFFF"/>
        </w:rPr>
        <w:t xml:space="preserve">in the manuscript </w:t>
      </w:r>
      <w:r w:rsidR="00952AD7" w:rsidRPr="00494B85">
        <w:rPr>
          <w:rFonts w:ascii="Times New Roman" w:eastAsia="Times New Roman" w:hAnsi="Times New Roman" w:cs="Times New Roman"/>
          <w:color w:val="4472C4" w:themeColor="accent1"/>
          <w:sz w:val="22"/>
          <w:szCs w:val="22"/>
          <w:shd w:val="clear" w:color="auto" w:fill="FFFFFF"/>
        </w:rPr>
        <w:t xml:space="preserve">to provide a comparison of the </w:t>
      </w:r>
      <w:r w:rsidR="00E71543" w:rsidRPr="00494B85">
        <w:rPr>
          <w:rFonts w:ascii="Times New Roman" w:eastAsia="Times New Roman" w:hAnsi="Times New Roman" w:cs="Times New Roman"/>
          <w:color w:val="4472C4" w:themeColor="accent1"/>
          <w:sz w:val="22"/>
          <w:szCs w:val="22"/>
          <w:shd w:val="clear" w:color="auto" w:fill="FFFFFF"/>
        </w:rPr>
        <w:t xml:space="preserve">generated </w:t>
      </w:r>
      <w:r w:rsidR="00952AD7" w:rsidRPr="00494B85">
        <w:rPr>
          <w:rFonts w:ascii="Times New Roman" w:eastAsia="Times New Roman" w:hAnsi="Times New Roman" w:cs="Times New Roman"/>
          <w:color w:val="4472C4" w:themeColor="accent1"/>
          <w:sz w:val="22"/>
          <w:szCs w:val="22"/>
          <w:shd w:val="clear" w:color="auto" w:fill="FFFFFF"/>
        </w:rPr>
        <w:t xml:space="preserve">samples to </w:t>
      </w:r>
      <w:r w:rsidR="00FE5260" w:rsidRPr="00494B85">
        <w:rPr>
          <w:rFonts w:ascii="Times New Roman" w:eastAsia="Times New Roman" w:hAnsi="Times New Roman" w:cs="Times New Roman"/>
          <w:color w:val="4472C4" w:themeColor="accent1"/>
          <w:sz w:val="22"/>
          <w:szCs w:val="22"/>
          <w:shd w:val="clear" w:color="auto" w:fill="FFFFFF"/>
        </w:rPr>
        <w:t>natural</w:t>
      </w:r>
      <w:r w:rsidR="00E71543" w:rsidRPr="00494B85">
        <w:rPr>
          <w:rFonts w:ascii="Times New Roman" w:eastAsia="Times New Roman" w:hAnsi="Times New Roman" w:cs="Times New Roman"/>
          <w:color w:val="4472C4" w:themeColor="accent1"/>
          <w:sz w:val="22"/>
          <w:szCs w:val="22"/>
          <w:shd w:val="clear" w:color="auto" w:fill="FFFFFF"/>
        </w:rPr>
        <w:t xml:space="preserve"> </w:t>
      </w:r>
      <w:r w:rsidR="00952AD7" w:rsidRPr="00494B85">
        <w:rPr>
          <w:rFonts w:ascii="Times New Roman" w:eastAsia="Times New Roman" w:hAnsi="Times New Roman" w:cs="Times New Roman"/>
          <w:color w:val="4472C4" w:themeColor="accent1"/>
          <w:sz w:val="22"/>
          <w:szCs w:val="22"/>
          <w:shd w:val="clear" w:color="auto" w:fill="FFFFFF"/>
        </w:rPr>
        <w:t>dataset</w:t>
      </w:r>
      <w:r w:rsidR="005964EA" w:rsidRPr="00494B85">
        <w:rPr>
          <w:rFonts w:ascii="Times New Roman" w:eastAsia="Times New Roman" w:hAnsi="Times New Roman" w:cs="Times New Roman"/>
          <w:color w:val="4472C4" w:themeColor="accent1"/>
          <w:sz w:val="22"/>
          <w:szCs w:val="22"/>
          <w:shd w:val="clear" w:color="auto" w:fill="FFFFFF"/>
        </w:rPr>
        <w:t>:</w:t>
      </w:r>
    </w:p>
    <w:p w14:paraId="6E8FD90D" w14:textId="4ED75B2F" w:rsidR="005964EA" w:rsidRDefault="005964EA" w:rsidP="007056EE">
      <w:pPr>
        <w:rPr>
          <w:rFonts w:ascii="Times New Roman" w:eastAsia="Times New Roman" w:hAnsi="Times New Roman" w:cs="Times New Roman"/>
          <w:color w:val="FF0000"/>
          <w:sz w:val="22"/>
          <w:szCs w:val="22"/>
          <w:shd w:val="clear" w:color="auto" w:fill="FFFFFF"/>
        </w:rPr>
      </w:pPr>
    </w:p>
    <w:p w14:paraId="36D20034" w14:textId="7B6EFCF4" w:rsidR="005964EA" w:rsidRPr="00494B85" w:rsidRDefault="00494B85" w:rsidP="007056EE">
      <w:pPr>
        <w:rPr>
          <w:rFonts w:ascii="Times New Roman" w:eastAsia="Times New Roman" w:hAnsi="Times New Roman" w:cs="Times New Roman"/>
          <w:color w:val="70AD47" w:themeColor="accent6"/>
          <w:sz w:val="22"/>
          <w:szCs w:val="22"/>
          <w:shd w:val="clear" w:color="auto" w:fill="FFFFFF"/>
        </w:rPr>
      </w:pPr>
      <w:r w:rsidRPr="00494B85">
        <w:rPr>
          <w:rStyle w:val="None"/>
          <w:rFonts w:ascii="Times New Roman" w:hAnsi="Times New Roman"/>
          <w:color w:val="70AD47" w:themeColor="accent6"/>
          <w:sz w:val="22"/>
          <w:szCs w:val="22"/>
        </w:rPr>
        <w:t xml:space="preserve">For covariance scalar equal to 1, where the effect would be strongest, the </w:t>
      </w:r>
      <w:proofErr w:type="spellStart"/>
      <w:r w:rsidRPr="00494B85">
        <w:rPr>
          <w:rStyle w:val="None"/>
          <w:rFonts w:ascii="Times New Roman" w:hAnsi="Times New Roman"/>
          <w:color w:val="70AD47" w:themeColor="accent6"/>
          <w:sz w:val="22"/>
          <w:szCs w:val="22"/>
        </w:rPr>
        <w:t>xyY</w:t>
      </w:r>
      <w:proofErr w:type="spellEnd"/>
      <w:r w:rsidRPr="00494B85">
        <w:rPr>
          <w:rStyle w:val="None"/>
          <w:rFonts w:ascii="Times New Roman" w:hAnsi="Times New Roman"/>
          <w:color w:val="70AD47" w:themeColor="accent6"/>
          <w:sz w:val="22"/>
          <w:szCs w:val="22"/>
        </w:rPr>
        <w:t xml:space="preserve"> chromaticity of the samples (mean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std of samples: [x = 0.36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0.05, y = 0.34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0.06, Y = 7.7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3.6]) were comparable to the natural surface dataset ([x = 0.36 </w:t>
      </w:r>
      <w:r w:rsidRPr="00494B85">
        <w:rPr>
          <w:rStyle w:val="None"/>
          <w:rFonts w:ascii="+-" w:hAnsi="+-"/>
          <w:color w:val="70AD47" w:themeColor="accent6"/>
          <w:sz w:val="22"/>
          <w:szCs w:val="22"/>
        </w:rPr>
        <w:t>±</w:t>
      </w:r>
      <w:r w:rsidRPr="00494B85">
        <w:rPr>
          <w:rStyle w:val="None"/>
          <w:rFonts w:ascii="Times New Roman" w:hAnsi="Times New Roman"/>
          <w:color w:val="70AD47" w:themeColor="accent6"/>
          <w:sz w:val="22"/>
          <w:szCs w:val="22"/>
        </w:rPr>
        <w:t xml:space="preserve"> 0.07, y = 0.34 </w:t>
      </w:r>
      <w:r w:rsidRPr="00494B85">
        <w:rPr>
          <w:rStyle w:val="None"/>
          <w:rFonts w:ascii="+-" w:hAnsi="+-"/>
          <w:color w:val="70AD47" w:themeColor="accent6"/>
          <w:sz w:val="22"/>
          <w:szCs w:val="22"/>
        </w:rPr>
        <w:t xml:space="preserve">± </w:t>
      </w:r>
      <w:r w:rsidRPr="00494B85">
        <w:rPr>
          <w:rStyle w:val="None"/>
          <w:rFonts w:ascii="Times New Roman" w:hAnsi="Times New Roman"/>
          <w:color w:val="70AD47" w:themeColor="accent6"/>
          <w:sz w:val="22"/>
          <w:szCs w:val="22"/>
        </w:rPr>
        <w:t xml:space="preserve">0.06, Y = 6.2 </w:t>
      </w:r>
      <w:r w:rsidRPr="00494B85">
        <w:rPr>
          <w:rStyle w:val="None"/>
          <w:rFonts w:ascii="+-" w:hAnsi="+-"/>
          <w:color w:val="70AD47" w:themeColor="accent6"/>
          <w:sz w:val="22"/>
          <w:szCs w:val="22"/>
        </w:rPr>
        <w:t xml:space="preserve">± </w:t>
      </w:r>
      <w:r w:rsidRPr="00494B85">
        <w:rPr>
          <w:rStyle w:val="None"/>
          <w:rFonts w:ascii="Times New Roman" w:hAnsi="Times New Roman"/>
          <w:color w:val="70AD47" w:themeColor="accent6"/>
          <w:sz w:val="22"/>
          <w:szCs w:val="22"/>
        </w:rPr>
        <w:t>4.5]).</w:t>
      </w:r>
    </w:p>
    <w:p w14:paraId="56E61EE1" w14:textId="77777777" w:rsidR="00F861D5" w:rsidRPr="008B2840" w:rsidRDefault="00F861D5" w:rsidP="007056EE">
      <w:pPr>
        <w:rPr>
          <w:rFonts w:ascii="Times New Roman" w:eastAsia="Times New Roman" w:hAnsi="Times New Roman" w:cs="Times New Roman"/>
          <w:color w:val="FF0000"/>
          <w:sz w:val="22"/>
          <w:szCs w:val="22"/>
          <w:shd w:val="clear" w:color="auto" w:fill="FFFFFF"/>
        </w:rPr>
      </w:pPr>
    </w:p>
    <w:p w14:paraId="3A8F7052" w14:textId="521B5D59" w:rsidR="00FF2C7D"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 Rather than assuming a Gaussian random variable and imposing a realizability constraint, would it make sense to model a noise distribution that is capped in [0 1], such as a variety of beta?</w:t>
      </w:r>
      <w:r w:rsidRPr="008B2840">
        <w:rPr>
          <w:rFonts w:ascii="Times New Roman" w:eastAsia="Times New Roman" w:hAnsi="Times New Roman" w:cs="Times New Roman"/>
          <w:color w:val="FF0000"/>
          <w:sz w:val="22"/>
          <w:szCs w:val="22"/>
        </w:rPr>
        <w:br/>
      </w:r>
    </w:p>
    <w:p w14:paraId="7ED908C1" w14:textId="6771C9EC" w:rsidR="001A7E9B" w:rsidRDefault="001A7E9B" w:rsidP="007056EE">
      <w:pPr>
        <w:rPr>
          <w:rFonts w:ascii="Times New Roman" w:eastAsia="Times New Roman" w:hAnsi="Times New Roman" w:cs="Times New Roman"/>
          <w:color w:val="4472C4" w:themeColor="accent1"/>
          <w:sz w:val="22"/>
          <w:szCs w:val="22"/>
          <w:shd w:val="clear" w:color="auto" w:fill="FFFFFF"/>
        </w:rPr>
      </w:pPr>
      <w:r w:rsidRPr="002E4D7D">
        <w:rPr>
          <w:rFonts w:ascii="Times New Roman" w:eastAsia="Times New Roman" w:hAnsi="Times New Roman" w:cs="Times New Roman"/>
          <w:color w:val="4472C4" w:themeColor="accent1"/>
          <w:sz w:val="22"/>
          <w:szCs w:val="22"/>
          <w:shd w:val="clear" w:color="auto" w:fill="FFFFFF"/>
        </w:rPr>
        <w:t xml:space="preserve">Thank you for this </w:t>
      </w:r>
      <w:r w:rsidR="00610374" w:rsidRPr="002E4D7D">
        <w:rPr>
          <w:rFonts w:ascii="Times New Roman" w:eastAsia="Times New Roman" w:hAnsi="Times New Roman" w:cs="Times New Roman"/>
          <w:color w:val="4472C4" w:themeColor="accent1"/>
          <w:sz w:val="22"/>
          <w:szCs w:val="22"/>
          <w:shd w:val="clear" w:color="auto" w:fill="FFFFFF"/>
        </w:rPr>
        <w:t xml:space="preserve">suggestion. </w:t>
      </w:r>
      <w:r w:rsidR="002B5D27" w:rsidRPr="002E4D7D">
        <w:rPr>
          <w:rFonts w:ascii="Times New Roman" w:eastAsia="Times New Roman" w:hAnsi="Times New Roman" w:cs="Times New Roman"/>
          <w:color w:val="4472C4" w:themeColor="accent1"/>
          <w:sz w:val="22"/>
          <w:szCs w:val="22"/>
          <w:shd w:val="clear" w:color="auto" w:fill="FFFFFF"/>
        </w:rPr>
        <w:t xml:space="preserve">The </w:t>
      </w:r>
      <w:r w:rsidR="00387A39" w:rsidRPr="002E4D7D">
        <w:rPr>
          <w:rFonts w:ascii="Times New Roman" w:eastAsia="Times New Roman" w:hAnsi="Times New Roman" w:cs="Times New Roman"/>
          <w:color w:val="4472C4" w:themeColor="accent1"/>
          <w:sz w:val="22"/>
          <w:szCs w:val="22"/>
          <w:shd w:val="clear" w:color="auto" w:fill="FFFFFF"/>
        </w:rPr>
        <w:t xml:space="preserve">statistical model </w:t>
      </w:r>
      <w:r w:rsidR="002B5D27" w:rsidRPr="002E4D7D">
        <w:rPr>
          <w:rFonts w:ascii="Times New Roman" w:eastAsia="Times New Roman" w:hAnsi="Times New Roman" w:cs="Times New Roman"/>
          <w:color w:val="4472C4" w:themeColor="accent1"/>
          <w:sz w:val="22"/>
          <w:szCs w:val="22"/>
          <w:shd w:val="clear" w:color="auto" w:fill="FFFFFF"/>
        </w:rPr>
        <w:t xml:space="preserve">we have chosen provides a reasonable approximation </w:t>
      </w:r>
      <w:r w:rsidR="002B5D27" w:rsidRPr="002E4D7D">
        <w:rPr>
          <w:rFonts w:ascii="Times New Roman" w:eastAsia="Times New Roman" w:hAnsi="Times New Roman" w:cs="Times New Roman"/>
          <w:color w:val="4472C4" w:themeColor="accent1"/>
          <w:sz w:val="22"/>
          <w:szCs w:val="22"/>
          <w:shd w:val="clear" w:color="auto" w:fill="FFFFFF"/>
        </w:rPr>
        <w:t>of the underlying dataset.</w:t>
      </w:r>
      <w:r w:rsidR="002B5D27" w:rsidRPr="002E4D7D">
        <w:rPr>
          <w:rFonts w:ascii="Times New Roman" w:eastAsia="Times New Roman" w:hAnsi="Times New Roman" w:cs="Times New Roman"/>
          <w:color w:val="4472C4" w:themeColor="accent1"/>
          <w:sz w:val="22"/>
          <w:szCs w:val="22"/>
        </w:rPr>
        <w:t xml:space="preserve"> </w:t>
      </w:r>
      <w:r w:rsidR="007A149E">
        <w:rPr>
          <w:rFonts w:ascii="Times New Roman" w:eastAsia="Times New Roman" w:hAnsi="Times New Roman" w:cs="Times New Roman"/>
          <w:color w:val="4472C4" w:themeColor="accent1"/>
          <w:sz w:val="22"/>
          <w:szCs w:val="22"/>
          <w:shd w:val="clear" w:color="auto" w:fill="FFFFFF"/>
        </w:rPr>
        <w:t xml:space="preserve">A comparison of the </w:t>
      </w:r>
      <w:r w:rsidR="00790C0A" w:rsidRPr="002E4D7D">
        <w:rPr>
          <w:rFonts w:ascii="Times New Roman" w:eastAsia="Times New Roman" w:hAnsi="Times New Roman" w:cs="Times New Roman"/>
          <w:color w:val="4472C4" w:themeColor="accent1"/>
          <w:sz w:val="22"/>
          <w:szCs w:val="22"/>
          <w:shd w:val="clear" w:color="auto" w:fill="FFFFFF"/>
        </w:rPr>
        <w:t xml:space="preserve">samples </w:t>
      </w:r>
      <w:r w:rsidR="00AD552F" w:rsidRPr="002E4D7D">
        <w:rPr>
          <w:rFonts w:ascii="Times New Roman" w:eastAsia="Times New Roman" w:hAnsi="Times New Roman" w:cs="Times New Roman"/>
          <w:color w:val="4472C4" w:themeColor="accent1"/>
          <w:sz w:val="22"/>
          <w:szCs w:val="22"/>
          <w:shd w:val="clear" w:color="auto" w:fill="FFFFFF"/>
        </w:rPr>
        <w:t xml:space="preserve">to the natural dataset </w:t>
      </w:r>
      <w:r w:rsidR="009F09FC">
        <w:rPr>
          <w:rFonts w:ascii="Times New Roman" w:eastAsia="Times New Roman" w:hAnsi="Times New Roman" w:cs="Times New Roman"/>
          <w:color w:val="4472C4" w:themeColor="accent1"/>
          <w:sz w:val="22"/>
          <w:szCs w:val="22"/>
          <w:shd w:val="clear" w:color="auto" w:fill="FFFFFF"/>
        </w:rPr>
        <w:t xml:space="preserve">shows the images are not limited by the model, but the </w:t>
      </w:r>
      <w:r w:rsidR="00102FCA">
        <w:rPr>
          <w:rFonts w:ascii="Times New Roman" w:eastAsia="Times New Roman" w:hAnsi="Times New Roman" w:cs="Times New Roman"/>
          <w:color w:val="4472C4" w:themeColor="accent1"/>
          <w:sz w:val="22"/>
          <w:szCs w:val="22"/>
          <w:shd w:val="clear" w:color="auto" w:fill="FFFFFF"/>
        </w:rPr>
        <w:t xml:space="preserve">underlying surface reflectance measurements. </w:t>
      </w:r>
      <w:r w:rsidR="00C15822">
        <w:rPr>
          <w:rFonts w:ascii="Times New Roman" w:eastAsia="Times New Roman" w:hAnsi="Times New Roman" w:cs="Times New Roman"/>
          <w:color w:val="4472C4" w:themeColor="accent1"/>
          <w:sz w:val="22"/>
          <w:szCs w:val="22"/>
          <w:shd w:val="clear" w:color="auto" w:fill="FFFFFF"/>
        </w:rPr>
        <w:t xml:space="preserve">Additional </w:t>
      </w:r>
      <w:r w:rsidR="009476B8">
        <w:rPr>
          <w:rFonts w:ascii="Times New Roman" w:eastAsia="Times New Roman" w:hAnsi="Times New Roman" w:cs="Times New Roman"/>
          <w:color w:val="4472C4" w:themeColor="accent1"/>
          <w:sz w:val="22"/>
          <w:szCs w:val="22"/>
          <w:shd w:val="clear" w:color="auto" w:fill="FFFFFF"/>
        </w:rPr>
        <w:t xml:space="preserve">datasets </w:t>
      </w:r>
      <w:r w:rsidR="00B27F7E">
        <w:rPr>
          <w:rFonts w:ascii="Times New Roman" w:eastAsia="Times New Roman" w:hAnsi="Times New Roman" w:cs="Times New Roman"/>
          <w:color w:val="4472C4" w:themeColor="accent1"/>
          <w:sz w:val="22"/>
          <w:szCs w:val="22"/>
          <w:shd w:val="clear" w:color="auto" w:fill="FFFFFF"/>
        </w:rPr>
        <w:t xml:space="preserve">of </w:t>
      </w:r>
      <w:r w:rsidR="00B27F7E" w:rsidRPr="00941E87">
        <w:rPr>
          <w:rFonts w:ascii="Times New Roman" w:eastAsia="Times New Roman" w:hAnsi="Times New Roman" w:cs="Times New Roman"/>
          <w:color w:val="4472C4" w:themeColor="accent1"/>
          <w:sz w:val="22"/>
          <w:szCs w:val="22"/>
          <w:shd w:val="clear" w:color="auto" w:fill="FFFFFF"/>
        </w:rPr>
        <w:t xml:space="preserve">natural surface measurements </w:t>
      </w:r>
      <w:r w:rsidR="009476B8">
        <w:rPr>
          <w:rFonts w:ascii="Times New Roman" w:eastAsia="Times New Roman" w:hAnsi="Times New Roman" w:cs="Times New Roman"/>
          <w:color w:val="4472C4" w:themeColor="accent1"/>
          <w:sz w:val="22"/>
          <w:szCs w:val="22"/>
          <w:shd w:val="clear" w:color="auto" w:fill="FFFFFF"/>
        </w:rPr>
        <w:t>as well as b</w:t>
      </w:r>
      <w:r w:rsidR="0095634C" w:rsidRPr="00941E87">
        <w:rPr>
          <w:rFonts w:ascii="Times New Roman" w:eastAsia="Times New Roman" w:hAnsi="Times New Roman" w:cs="Times New Roman"/>
          <w:color w:val="4472C4" w:themeColor="accent1"/>
          <w:sz w:val="22"/>
          <w:szCs w:val="22"/>
          <w:shd w:val="clear" w:color="auto" w:fill="FFFFFF"/>
        </w:rPr>
        <w:t>etter models</w:t>
      </w:r>
      <w:r w:rsidR="00C606A0">
        <w:rPr>
          <w:rFonts w:ascii="Times New Roman" w:eastAsia="Times New Roman" w:hAnsi="Times New Roman" w:cs="Times New Roman"/>
          <w:color w:val="4472C4" w:themeColor="accent1"/>
          <w:sz w:val="22"/>
          <w:szCs w:val="22"/>
          <w:shd w:val="clear" w:color="auto" w:fill="FFFFFF"/>
        </w:rPr>
        <w:t xml:space="preserve"> </w:t>
      </w:r>
      <w:r w:rsidR="003A0C4E">
        <w:rPr>
          <w:rFonts w:ascii="Times New Roman" w:eastAsia="Times New Roman" w:hAnsi="Times New Roman" w:cs="Times New Roman"/>
          <w:color w:val="4472C4" w:themeColor="accent1"/>
          <w:sz w:val="22"/>
          <w:szCs w:val="22"/>
          <w:shd w:val="clear" w:color="auto" w:fill="FFFFFF"/>
        </w:rPr>
        <w:t xml:space="preserve">would certainly </w:t>
      </w:r>
      <w:r w:rsidR="00796ABB">
        <w:rPr>
          <w:rFonts w:ascii="Times New Roman" w:eastAsia="Times New Roman" w:hAnsi="Times New Roman" w:cs="Times New Roman"/>
          <w:color w:val="4472C4" w:themeColor="accent1"/>
          <w:sz w:val="22"/>
          <w:szCs w:val="22"/>
          <w:shd w:val="clear" w:color="auto" w:fill="FFFFFF"/>
        </w:rPr>
        <w:t xml:space="preserve">provide renderings that are </w:t>
      </w:r>
      <w:r w:rsidR="00796ABB">
        <w:rPr>
          <w:rFonts w:ascii="Times New Roman" w:eastAsia="Times New Roman" w:hAnsi="Times New Roman" w:cs="Times New Roman"/>
          <w:color w:val="4472C4" w:themeColor="accent1"/>
          <w:sz w:val="22"/>
          <w:szCs w:val="22"/>
          <w:shd w:val="clear" w:color="auto" w:fill="FFFFFF"/>
        </w:rPr>
        <w:t>better representative</w:t>
      </w:r>
      <w:r w:rsidR="00796ABB">
        <w:rPr>
          <w:rFonts w:ascii="Times New Roman" w:eastAsia="Times New Roman" w:hAnsi="Times New Roman" w:cs="Times New Roman"/>
          <w:color w:val="4472C4" w:themeColor="accent1"/>
          <w:sz w:val="22"/>
          <w:szCs w:val="22"/>
          <w:shd w:val="clear" w:color="auto" w:fill="FFFFFF"/>
        </w:rPr>
        <w:t xml:space="preserve"> of natural scenes</w:t>
      </w:r>
      <w:r w:rsidR="0095634C" w:rsidRPr="00941E87">
        <w:rPr>
          <w:rFonts w:ascii="Times New Roman" w:eastAsia="Times New Roman" w:hAnsi="Times New Roman" w:cs="Times New Roman"/>
          <w:color w:val="4472C4" w:themeColor="accent1"/>
          <w:sz w:val="22"/>
          <w:szCs w:val="22"/>
          <w:shd w:val="clear" w:color="auto" w:fill="FFFFFF"/>
        </w:rPr>
        <w:t>.</w:t>
      </w:r>
      <w:r w:rsidR="00796ABB">
        <w:rPr>
          <w:rFonts w:ascii="Times New Roman" w:eastAsia="Times New Roman" w:hAnsi="Times New Roman" w:cs="Times New Roman"/>
          <w:color w:val="4472C4" w:themeColor="accent1"/>
          <w:sz w:val="22"/>
          <w:szCs w:val="22"/>
          <w:shd w:val="clear" w:color="auto" w:fill="FFFFFF"/>
        </w:rPr>
        <w:t xml:space="preserve"> We have added the following sentence to the discussion to emphasize</w:t>
      </w:r>
      <w:r w:rsidR="004607B2">
        <w:rPr>
          <w:rFonts w:ascii="Times New Roman" w:eastAsia="Times New Roman" w:hAnsi="Times New Roman" w:cs="Times New Roman"/>
          <w:color w:val="4472C4" w:themeColor="accent1"/>
          <w:sz w:val="22"/>
          <w:szCs w:val="22"/>
          <w:shd w:val="clear" w:color="auto" w:fill="FFFFFF"/>
        </w:rPr>
        <w:t xml:space="preserve"> </w:t>
      </w:r>
      <w:r w:rsidR="00796ABB">
        <w:rPr>
          <w:rFonts w:ascii="Times New Roman" w:eastAsia="Times New Roman" w:hAnsi="Times New Roman" w:cs="Times New Roman"/>
          <w:color w:val="4472C4" w:themeColor="accent1"/>
          <w:sz w:val="22"/>
          <w:szCs w:val="22"/>
          <w:shd w:val="clear" w:color="auto" w:fill="FFFFFF"/>
        </w:rPr>
        <w:t>this point:</w:t>
      </w:r>
    </w:p>
    <w:p w14:paraId="1EF2C402" w14:textId="4CD59D50" w:rsidR="00171B9D" w:rsidRDefault="00171B9D" w:rsidP="007056EE">
      <w:pPr>
        <w:rPr>
          <w:rFonts w:ascii="Times New Roman" w:eastAsia="Times New Roman" w:hAnsi="Times New Roman" w:cs="Times New Roman"/>
          <w:color w:val="4472C4" w:themeColor="accent1"/>
          <w:sz w:val="22"/>
          <w:szCs w:val="22"/>
          <w:shd w:val="clear" w:color="auto" w:fill="FFFFFF"/>
        </w:rPr>
      </w:pPr>
    </w:p>
    <w:p w14:paraId="3A00E885" w14:textId="06D67009" w:rsidR="000E33B4" w:rsidRPr="002E4D7D" w:rsidRDefault="000E33B4" w:rsidP="007056EE">
      <w:pPr>
        <w:rPr>
          <w:rFonts w:ascii="Times New Roman" w:eastAsia="Times New Roman" w:hAnsi="Times New Roman" w:cs="Times New Roman"/>
          <w:color w:val="70AD47" w:themeColor="accent6"/>
          <w:sz w:val="22"/>
          <w:szCs w:val="22"/>
          <w:shd w:val="clear" w:color="auto" w:fill="FFFFFF"/>
        </w:rPr>
      </w:pPr>
      <w:r w:rsidRPr="002E4D7D">
        <w:rPr>
          <w:rFonts w:ascii="Times New Roman" w:hAnsi="Times New Roman"/>
          <w:color w:val="70AD47" w:themeColor="accent6"/>
          <w:sz w:val="22"/>
          <w:szCs w:val="22"/>
        </w:rPr>
        <w:lastRenderedPageBreak/>
        <w:t>Future refinement of surface reflectance models, through additional surface reflectance measurements and better statistical models, could be used in conjunction with the parameters of the linear receptive field model developed here, without need for new data collection, to refine the estimate of the effect of naturally occurring background variation on object lightness perception</w:t>
      </w:r>
      <w:r w:rsidRPr="002E4D7D">
        <w:rPr>
          <w:rFonts w:ascii="Times New Roman" w:hAnsi="Times New Roman"/>
          <w:color w:val="70AD47" w:themeColor="accent6"/>
          <w:sz w:val="22"/>
          <w:szCs w:val="22"/>
        </w:rPr>
        <w:t>.</w:t>
      </w:r>
    </w:p>
    <w:p w14:paraId="2BDB68B0" w14:textId="77777777" w:rsidR="00171B9D" w:rsidRPr="002E4D7D" w:rsidRDefault="00171B9D" w:rsidP="007056EE">
      <w:pPr>
        <w:rPr>
          <w:rFonts w:ascii="Times New Roman" w:eastAsia="Times New Roman" w:hAnsi="Times New Roman" w:cs="Times New Roman"/>
          <w:color w:val="4472C4" w:themeColor="accent1"/>
          <w:sz w:val="22"/>
          <w:szCs w:val="22"/>
        </w:rPr>
      </w:pPr>
    </w:p>
    <w:p w14:paraId="435D4F0F" w14:textId="60C6EF20"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Reviewer #2:</w:t>
      </w:r>
    </w:p>
    <w:p w14:paraId="4F964371" w14:textId="0D5669FC" w:rsidR="00750220"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Summary</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p>
    <w:p w14:paraId="5024EC30" w14:textId="1D58B535" w:rsidR="007B7408" w:rsidRPr="008B2840" w:rsidRDefault="007B7408" w:rsidP="007056EE">
      <w:pPr>
        <w:rPr>
          <w:rFonts w:ascii="Times New Roman" w:eastAsia="Times New Roman" w:hAnsi="Times New Roman" w:cs="Times New Roman"/>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 xml:space="preserve">Thank you for </w:t>
      </w:r>
      <w:r w:rsidR="00053F98" w:rsidRPr="008B2840">
        <w:rPr>
          <w:rFonts w:ascii="Times New Roman" w:eastAsia="Times New Roman" w:hAnsi="Times New Roman" w:cs="Times New Roman"/>
          <w:color w:val="0070C0"/>
          <w:sz w:val="22"/>
          <w:szCs w:val="22"/>
          <w:shd w:val="clear" w:color="auto" w:fill="FFFFFF"/>
        </w:rPr>
        <w:t>recognizing the novelty of the approach.</w:t>
      </w:r>
    </w:p>
    <w:p w14:paraId="3F7D122D" w14:textId="1885629D" w:rsidR="00750220"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However, in the present form the paper has a number of weaknesses that need to be addressed before one can fully evaluate the potentially new contribution of the suggested approach. Mostly the focus of the paper has not become clear to me and I was missing conceptual explanations. Below I will describe what I mean by that:</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1. The equivalent noise idea is mentioned only in the abstract. The transfer between the equivalent noise paradigm in the study of contrast perception and its realization in the present paper is left to the reader. 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Pr="008B2840" w:rsidRDefault="00750220" w:rsidP="007056EE">
      <w:pPr>
        <w:rPr>
          <w:rFonts w:ascii="Times New Roman" w:eastAsia="Times New Roman" w:hAnsi="Times New Roman" w:cs="Times New Roman"/>
          <w:color w:val="FF0000"/>
          <w:sz w:val="22"/>
          <w:szCs w:val="22"/>
          <w:shd w:val="clear" w:color="auto" w:fill="FFFFFF"/>
        </w:rPr>
      </w:pPr>
      <w:commentRangeStart w:id="7"/>
    </w:p>
    <w:p w14:paraId="3E300826" w14:textId="77777777" w:rsidR="00993840" w:rsidRPr="008B2840" w:rsidRDefault="00993840" w:rsidP="007056EE">
      <w:pPr>
        <w:rPr>
          <w:rFonts w:ascii="Times New Roman" w:hAnsi="Times New Roman" w:cs="Times New Roman"/>
          <w:sz w:val="22"/>
          <w:szCs w:val="22"/>
        </w:rPr>
      </w:pPr>
      <w:r w:rsidRPr="008B2840">
        <w:rPr>
          <w:rFonts w:ascii="Times New Roman" w:eastAsia="Times New Roman" w:hAnsi="Times New Roman" w:cs="Times New Roman"/>
          <w:i/>
          <w:iCs/>
          <w:color w:val="0070C0"/>
          <w:sz w:val="22"/>
          <w:szCs w:val="22"/>
          <w:shd w:val="clear" w:color="auto" w:fill="FFFFFF"/>
        </w:rPr>
        <w:t xml:space="preserve">David: </w:t>
      </w:r>
      <w:r w:rsidR="00750220" w:rsidRPr="008B2840">
        <w:rPr>
          <w:rFonts w:ascii="Times New Roman" w:eastAsia="Times New Roman" w:hAnsi="Times New Roman" w:cs="Times New Roman"/>
          <w:i/>
          <w:iCs/>
          <w:color w:val="0070C0"/>
          <w:sz w:val="22"/>
          <w:szCs w:val="22"/>
          <w:shd w:val="clear" w:color="auto" w:fill="FFFFFF"/>
        </w:rPr>
        <w:t>Maybe this can also be addressed in the “Noise Masking” section I suggest above.</w:t>
      </w:r>
      <w:r w:rsidRPr="008B2840">
        <w:rPr>
          <w:rFonts w:ascii="Times New Roman" w:hAnsi="Times New Roman" w:cs="Times New Roman"/>
          <w:sz w:val="22"/>
          <w:szCs w:val="22"/>
        </w:rPr>
        <w:t xml:space="preserve"> </w:t>
      </w:r>
    </w:p>
    <w:p w14:paraId="713F6856" w14:textId="77777777" w:rsidR="00993840" w:rsidRPr="008B2840" w:rsidRDefault="00993840" w:rsidP="007056EE">
      <w:pPr>
        <w:rPr>
          <w:rFonts w:ascii="Times New Roman" w:hAnsi="Times New Roman" w:cs="Times New Roman"/>
          <w:sz w:val="22"/>
          <w:szCs w:val="22"/>
        </w:rPr>
      </w:pPr>
    </w:p>
    <w:p w14:paraId="49C0EDE2" w14:textId="53B5670E" w:rsidR="00993840" w:rsidRPr="008B2840" w:rsidRDefault="00993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think the reviewer makes a solid point, here. We are relying too much on the reader to connect the dots. Almost always better to be fully explicit.]]]</w:t>
      </w:r>
      <w:commentRangeEnd w:id="7"/>
      <w:r w:rsidR="00427BBD">
        <w:rPr>
          <w:rStyle w:val="CommentReference"/>
        </w:rPr>
        <w:commentReference w:id="7"/>
      </w:r>
    </w:p>
    <w:p w14:paraId="262C7748" w14:textId="79624368"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commentRangeStart w:id="8"/>
      <w:r w:rsidRPr="008B2840">
        <w:rPr>
          <w:rFonts w:ascii="Times New Roman" w:eastAsia="Times New Roman" w:hAnsi="Times New Roman" w:cs="Times New Roman"/>
          <w:color w:val="000000" w:themeColor="text1"/>
          <w:sz w:val="22"/>
          <w:szCs w:val="22"/>
          <w:shd w:val="clear" w:color="auto" w:fill="FFFFFF"/>
        </w:rPr>
        <w:t>2. What is the main focus of the paper? Is the main purpose to introduce a new technique to study constancy phenomena such as lightness or is the purpose to account for a certain type of lightness discrimination data with a particular type of model?</w:t>
      </w:r>
      <w:commentRangeEnd w:id="8"/>
      <w:r w:rsidR="00427BBD">
        <w:rPr>
          <w:rStyle w:val="CommentReference"/>
        </w:rPr>
        <w:commentReference w:id="8"/>
      </w:r>
    </w:p>
    <w:p w14:paraId="339CC31D" w14:textId="77777777" w:rsidR="00A1677A" w:rsidRDefault="00A1677A" w:rsidP="007056EE">
      <w:pPr>
        <w:rPr>
          <w:rFonts w:ascii="Times New Roman" w:eastAsia="Times New Roman" w:hAnsi="Times New Roman" w:cs="Times New Roman"/>
          <w:color w:val="000000" w:themeColor="text1"/>
          <w:sz w:val="22"/>
          <w:szCs w:val="22"/>
        </w:rPr>
      </w:pPr>
    </w:p>
    <w:p w14:paraId="1BD113A9" w14:textId="1B6BE3FC" w:rsidR="00906BC0" w:rsidRDefault="00906BC0" w:rsidP="007056EE">
      <w:pPr>
        <w:rPr>
          <w:rFonts w:ascii="Times New Roman" w:eastAsia="Times New Roman" w:hAnsi="Times New Roman" w:cs="Times New Roman"/>
          <w:color w:val="4472C4" w:themeColor="accent1"/>
          <w:sz w:val="22"/>
          <w:szCs w:val="22"/>
        </w:rPr>
      </w:pPr>
      <w:r w:rsidRPr="005A1D75">
        <w:rPr>
          <w:rFonts w:ascii="Times New Roman" w:eastAsia="Times New Roman" w:hAnsi="Times New Roman" w:cs="Times New Roman"/>
          <w:color w:val="4472C4" w:themeColor="accent1"/>
          <w:sz w:val="22"/>
          <w:szCs w:val="22"/>
        </w:rPr>
        <w:t>Thank you for this comment. The paper has two goals</w:t>
      </w:r>
      <w:r w:rsidR="00126C3A">
        <w:rPr>
          <w:rFonts w:ascii="Times New Roman" w:eastAsia="Times New Roman" w:hAnsi="Times New Roman" w:cs="Times New Roman"/>
          <w:color w:val="4472C4" w:themeColor="accent1"/>
          <w:sz w:val="22"/>
          <w:szCs w:val="22"/>
        </w:rPr>
        <w:t>:</w:t>
      </w:r>
      <w:r w:rsidR="00595C08">
        <w:rPr>
          <w:rFonts w:ascii="Times New Roman" w:eastAsia="Times New Roman" w:hAnsi="Times New Roman" w:cs="Times New Roman"/>
          <w:color w:val="4472C4" w:themeColor="accent1"/>
          <w:sz w:val="22"/>
          <w:szCs w:val="22"/>
        </w:rPr>
        <w:t xml:space="preserve"> </w:t>
      </w:r>
      <w:r w:rsidRPr="005A1D75">
        <w:rPr>
          <w:rFonts w:ascii="Times New Roman" w:eastAsia="Times New Roman" w:hAnsi="Times New Roman" w:cs="Times New Roman"/>
          <w:color w:val="4472C4" w:themeColor="accent1"/>
          <w:sz w:val="22"/>
          <w:szCs w:val="22"/>
        </w:rPr>
        <w:t xml:space="preserve">to introduce </w:t>
      </w:r>
      <w:r w:rsidR="00D563A6">
        <w:rPr>
          <w:rFonts w:ascii="Times New Roman" w:eastAsia="Times New Roman" w:hAnsi="Times New Roman" w:cs="Times New Roman"/>
          <w:color w:val="4472C4" w:themeColor="accent1"/>
          <w:sz w:val="22"/>
          <w:szCs w:val="22"/>
        </w:rPr>
        <w:t xml:space="preserve">a </w:t>
      </w:r>
      <w:r w:rsidRPr="005A1D75">
        <w:rPr>
          <w:rFonts w:ascii="Times New Roman" w:eastAsia="Times New Roman" w:hAnsi="Times New Roman" w:cs="Times New Roman"/>
          <w:color w:val="4472C4" w:themeColor="accent1"/>
          <w:sz w:val="22"/>
          <w:szCs w:val="22"/>
        </w:rPr>
        <w:t xml:space="preserve">psychophysical paradigm </w:t>
      </w:r>
      <w:r w:rsidR="00C7402C">
        <w:rPr>
          <w:rFonts w:ascii="Times New Roman" w:eastAsia="Times New Roman" w:hAnsi="Times New Roman" w:cs="Times New Roman"/>
          <w:color w:val="4472C4" w:themeColor="accent1"/>
          <w:sz w:val="22"/>
          <w:szCs w:val="22"/>
        </w:rPr>
        <w:t xml:space="preserve">that to study the effect of task-irrelevant variation to task-relevant variation and </w:t>
      </w:r>
      <w:r w:rsidRPr="005A1D75">
        <w:rPr>
          <w:rFonts w:ascii="Times New Roman" w:eastAsia="Times New Roman" w:hAnsi="Times New Roman" w:cs="Times New Roman"/>
          <w:color w:val="4472C4" w:themeColor="accent1"/>
          <w:sz w:val="22"/>
          <w:szCs w:val="22"/>
        </w:rPr>
        <w:t xml:space="preserve">to </w:t>
      </w:r>
      <w:r w:rsidR="003A1ED6" w:rsidRPr="005A1D75">
        <w:rPr>
          <w:rFonts w:ascii="Times New Roman" w:eastAsia="Times New Roman" w:hAnsi="Times New Roman" w:cs="Times New Roman"/>
          <w:color w:val="4472C4" w:themeColor="accent1"/>
          <w:sz w:val="22"/>
          <w:szCs w:val="22"/>
        </w:rPr>
        <w:t>develop a theoretical framework to</w:t>
      </w:r>
      <w:r w:rsidR="005A1D75">
        <w:rPr>
          <w:rFonts w:ascii="Times New Roman" w:eastAsia="Times New Roman" w:hAnsi="Times New Roman" w:cs="Times New Roman"/>
          <w:color w:val="4472C4" w:themeColor="accent1"/>
          <w:sz w:val="22"/>
          <w:szCs w:val="22"/>
        </w:rPr>
        <w:t xml:space="preserve"> </w:t>
      </w:r>
      <w:r w:rsidR="00AB068C">
        <w:rPr>
          <w:rFonts w:ascii="Times New Roman" w:eastAsia="Times New Roman" w:hAnsi="Times New Roman" w:cs="Times New Roman"/>
          <w:color w:val="4472C4" w:themeColor="accent1"/>
          <w:sz w:val="22"/>
          <w:szCs w:val="22"/>
        </w:rPr>
        <w:t xml:space="preserve">relate </w:t>
      </w:r>
      <w:r w:rsidR="008A06A2">
        <w:rPr>
          <w:rFonts w:ascii="Times New Roman" w:eastAsia="Times New Roman" w:hAnsi="Times New Roman" w:cs="Times New Roman"/>
          <w:color w:val="4472C4" w:themeColor="accent1"/>
          <w:sz w:val="22"/>
          <w:szCs w:val="22"/>
        </w:rPr>
        <w:t xml:space="preserve">the </w:t>
      </w:r>
      <w:r w:rsidR="005A1D75">
        <w:rPr>
          <w:rFonts w:ascii="Times New Roman" w:eastAsia="Times New Roman" w:hAnsi="Times New Roman" w:cs="Times New Roman"/>
          <w:color w:val="4472C4" w:themeColor="accent1"/>
          <w:sz w:val="22"/>
          <w:szCs w:val="22"/>
        </w:rPr>
        <w:t xml:space="preserve">thresholds </w:t>
      </w:r>
      <w:r w:rsidR="008A06A2">
        <w:rPr>
          <w:rFonts w:ascii="Times New Roman" w:eastAsia="Times New Roman" w:hAnsi="Times New Roman" w:cs="Times New Roman"/>
          <w:color w:val="4472C4" w:themeColor="accent1"/>
          <w:sz w:val="22"/>
          <w:szCs w:val="22"/>
        </w:rPr>
        <w:t xml:space="preserve">task-relevant variation </w:t>
      </w:r>
      <w:r w:rsidR="005A1D75">
        <w:rPr>
          <w:rFonts w:ascii="Times New Roman" w:eastAsia="Times New Roman" w:hAnsi="Times New Roman" w:cs="Times New Roman"/>
          <w:color w:val="4472C4" w:themeColor="accent1"/>
          <w:sz w:val="22"/>
          <w:szCs w:val="22"/>
        </w:rPr>
        <w:t xml:space="preserve">measurements to </w:t>
      </w:r>
      <w:r w:rsidR="00C4708E">
        <w:rPr>
          <w:rFonts w:ascii="Times New Roman" w:eastAsia="Times New Roman" w:hAnsi="Times New Roman" w:cs="Times New Roman"/>
          <w:color w:val="4472C4" w:themeColor="accent1"/>
          <w:sz w:val="22"/>
          <w:szCs w:val="22"/>
        </w:rPr>
        <w:t xml:space="preserve">amount of task-irrelevant </w:t>
      </w:r>
      <w:r w:rsidR="005A1D75">
        <w:rPr>
          <w:rFonts w:ascii="Times New Roman" w:eastAsia="Times New Roman" w:hAnsi="Times New Roman" w:cs="Times New Roman"/>
          <w:color w:val="4472C4" w:themeColor="accent1"/>
          <w:sz w:val="22"/>
          <w:szCs w:val="22"/>
        </w:rPr>
        <w:lastRenderedPageBreak/>
        <w:t>variation.</w:t>
      </w:r>
      <w:r w:rsidR="00890EDA">
        <w:rPr>
          <w:rFonts w:ascii="Times New Roman" w:eastAsia="Times New Roman" w:hAnsi="Times New Roman" w:cs="Times New Roman"/>
          <w:color w:val="4472C4" w:themeColor="accent1"/>
          <w:sz w:val="22"/>
          <w:szCs w:val="22"/>
        </w:rPr>
        <w:t xml:space="preserve"> </w:t>
      </w:r>
      <w:r w:rsidR="00006675">
        <w:rPr>
          <w:rFonts w:ascii="Times New Roman" w:eastAsia="Times New Roman" w:hAnsi="Times New Roman" w:cs="Times New Roman"/>
          <w:color w:val="4472C4" w:themeColor="accent1"/>
          <w:sz w:val="22"/>
          <w:szCs w:val="22"/>
        </w:rPr>
        <w:t>W</w:t>
      </w:r>
      <w:r w:rsidR="005D6234">
        <w:rPr>
          <w:rFonts w:ascii="Times New Roman" w:eastAsia="Times New Roman" w:hAnsi="Times New Roman" w:cs="Times New Roman"/>
          <w:color w:val="4472C4" w:themeColor="accent1"/>
          <w:sz w:val="22"/>
          <w:szCs w:val="22"/>
        </w:rPr>
        <w:t xml:space="preserve">e </w:t>
      </w:r>
      <w:r w:rsidR="00BC2DE5">
        <w:rPr>
          <w:rFonts w:ascii="Times New Roman" w:eastAsia="Times New Roman" w:hAnsi="Times New Roman" w:cs="Times New Roman"/>
          <w:color w:val="4472C4" w:themeColor="accent1"/>
          <w:sz w:val="22"/>
          <w:szCs w:val="22"/>
        </w:rPr>
        <w:t xml:space="preserve">have </w:t>
      </w:r>
      <w:r w:rsidR="00423213">
        <w:rPr>
          <w:rFonts w:ascii="Times New Roman" w:eastAsia="Times New Roman" w:hAnsi="Times New Roman" w:cs="Times New Roman"/>
          <w:color w:val="4472C4" w:themeColor="accent1"/>
          <w:sz w:val="22"/>
          <w:szCs w:val="22"/>
        </w:rPr>
        <w:t xml:space="preserve">edited the introduction and </w:t>
      </w:r>
      <w:r w:rsidR="005D6234">
        <w:rPr>
          <w:rFonts w:ascii="Times New Roman" w:eastAsia="Times New Roman" w:hAnsi="Times New Roman" w:cs="Times New Roman"/>
          <w:color w:val="4472C4" w:themeColor="accent1"/>
          <w:sz w:val="22"/>
          <w:szCs w:val="22"/>
        </w:rPr>
        <w:t xml:space="preserve">added a new section in the </w:t>
      </w:r>
      <w:r w:rsidR="00006675">
        <w:rPr>
          <w:rFonts w:ascii="Times New Roman" w:eastAsia="Times New Roman" w:hAnsi="Times New Roman" w:cs="Times New Roman"/>
          <w:color w:val="4472C4" w:themeColor="accent1"/>
          <w:sz w:val="22"/>
          <w:szCs w:val="22"/>
        </w:rPr>
        <w:t xml:space="preserve">manuscript to </w:t>
      </w:r>
      <w:r w:rsidR="00423213">
        <w:rPr>
          <w:rFonts w:ascii="Times New Roman" w:eastAsia="Times New Roman" w:hAnsi="Times New Roman" w:cs="Times New Roman"/>
          <w:color w:val="4472C4" w:themeColor="accent1"/>
          <w:sz w:val="22"/>
          <w:szCs w:val="22"/>
        </w:rPr>
        <w:t>emphasize th</w:t>
      </w:r>
      <w:r w:rsidR="002F0C0A">
        <w:rPr>
          <w:rFonts w:ascii="Times New Roman" w:eastAsia="Times New Roman" w:hAnsi="Times New Roman" w:cs="Times New Roman"/>
          <w:color w:val="4472C4" w:themeColor="accent1"/>
          <w:sz w:val="22"/>
          <w:szCs w:val="22"/>
        </w:rPr>
        <w:t>e second</w:t>
      </w:r>
      <w:r w:rsidR="00423213">
        <w:rPr>
          <w:rFonts w:ascii="Times New Roman" w:eastAsia="Times New Roman" w:hAnsi="Times New Roman" w:cs="Times New Roman"/>
          <w:color w:val="4472C4" w:themeColor="accent1"/>
          <w:sz w:val="22"/>
          <w:szCs w:val="22"/>
        </w:rPr>
        <w:t xml:space="preserve"> </w:t>
      </w:r>
      <w:r w:rsidR="002F0C0A">
        <w:rPr>
          <w:rFonts w:ascii="Times New Roman" w:eastAsia="Times New Roman" w:hAnsi="Times New Roman" w:cs="Times New Roman"/>
          <w:color w:val="4472C4" w:themeColor="accent1"/>
          <w:sz w:val="22"/>
          <w:szCs w:val="22"/>
        </w:rPr>
        <w:t>goal</w:t>
      </w:r>
      <w:r w:rsidR="00006675">
        <w:rPr>
          <w:rFonts w:ascii="Times New Roman" w:eastAsia="Times New Roman" w:hAnsi="Times New Roman" w:cs="Times New Roman"/>
          <w:color w:val="4472C4" w:themeColor="accent1"/>
          <w:sz w:val="22"/>
          <w:szCs w:val="22"/>
        </w:rPr>
        <w:t>.</w:t>
      </w:r>
      <w:r w:rsidR="00551D53">
        <w:rPr>
          <w:rFonts w:ascii="Times New Roman" w:eastAsia="Times New Roman" w:hAnsi="Times New Roman" w:cs="Times New Roman"/>
          <w:color w:val="4472C4" w:themeColor="accent1"/>
          <w:sz w:val="22"/>
          <w:szCs w:val="22"/>
        </w:rPr>
        <w:t xml:space="preserve"> We have added</w:t>
      </w:r>
    </w:p>
    <w:p w14:paraId="7DC02CC0" w14:textId="5037694E" w:rsidR="00126C3A" w:rsidRDefault="00126C3A" w:rsidP="007056EE">
      <w:pPr>
        <w:rPr>
          <w:rFonts w:ascii="Times New Roman" w:eastAsia="Times New Roman" w:hAnsi="Times New Roman" w:cs="Times New Roman"/>
          <w:color w:val="4472C4" w:themeColor="accent1"/>
          <w:sz w:val="22"/>
          <w:szCs w:val="22"/>
        </w:rPr>
      </w:pPr>
    </w:p>
    <w:p w14:paraId="78CFBC36" w14:textId="7C32A4F7" w:rsidR="000B2B89" w:rsidRPr="000B2B89" w:rsidRDefault="000B2B89" w:rsidP="007056EE">
      <w:pPr>
        <w:rPr>
          <w:rFonts w:ascii="Times New Roman" w:hAnsi="Times New Roman"/>
          <w:color w:val="70AD47" w:themeColor="accent6"/>
          <w:sz w:val="22"/>
          <w:szCs w:val="22"/>
        </w:rPr>
      </w:pPr>
      <w:r w:rsidRPr="000B2B89">
        <w:rPr>
          <w:rFonts w:ascii="Times New Roman" w:hAnsi="Times New Roman"/>
          <w:color w:val="70AD47" w:themeColor="accent6"/>
          <w:sz w:val="22"/>
          <w:szCs w:val="22"/>
        </w:rPr>
        <w:t>We also develop a theoretical framework based on the theory of signal detection to relate thresholds of the task-relevant property to the amount of variation in task-irrelevant property.</w:t>
      </w:r>
    </w:p>
    <w:p w14:paraId="3DEFA126" w14:textId="77777777" w:rsidR="000B2B89" w:rsidRDefault="000B2B89" w:rsidP="007056EE">
      <w:pPr>
        <w:rPr>
          <w:rFonts w:ascii="Times New Roman" w:eastAsia="Times New Roman" w:hAnsi="Times New Roman" w:cs="Times New Roman"/>
          <w:color w:val="4472C4" w:themeColor="accent1"/>
          <w:sz w:val="22"/>
          <w:szCs w:val="22"/>
        </w:rPr>
      </w:pPr>
    </w:p>
    <w:p w14:paraId="7B39E61C" w14:textId="06E86D97" w:rsidR="000B2B89" w:rsidRDefault="000B2B89" w:rsidP="007056EE">
      <w:pPr>
        <w:rPr>
          <w:rFonts w:ascii="Times New Roman" w:hAnsi="Times New Roman"/>
          <w:sz w:val="22"/>
          <w:szCs w:val="22"/>
        </w:rPr>
      </w:pPr>
      <w:r w:rsidRPr="000B2B89">
        <w:rPr>
          <w:rFonts w:ascii="Times New Roman" w:hAnsi="Times New Roman"/>
          <w:color w:val="70AD47" w:themeColor="accent6"/>
          <w:sz w:val="22"/>
          <w:szCs w:val="22"/>
        </w:rPr>
        <w:t>Finally, we develop a computational model that quantitatively relates object-extrinsic variations to the object-intrinsic noise in the task.</w:t>
      </w:r>
    </w:p>
    <w:p w14:paraId="14D3AE2D" w14:textId="77777777" w:rsidR="000B2B89" w:rsidRPr="000B2B89" w:rsidRDefault="000B2B89" w:rsidP="007056EE">
      <w:pPr>
        <w:rPr>
          <w:rFonts w:ascii="Times New Roman" w:eastAsia="Times New Roman" w:hAnsi="Times New Roman" w:cs="Times New Roman"/>
          <w:color w:val="70AD47" w:themeColor="accent6"/>
          <w:sz w:val="22"/>
          <w:szCs w:val="22"/>
        </w:rPr>
      </w:pPr>
    </w:p>
    <w:p w14:paraId="0A977DC2" w14:textId="2409821B"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3CBCBFB" w14:textId="1A54337C" w:rsidR="00A564D5" w:rsidRPr="003B0034" w:rsidRDefault="005B2AB7" w:rsidP="007056EE">
      <w:pPr>
        <w:rPr>
          <w:rFonts w:ascii="Times New Roman" w:eastAsia="Times New Roman" w:hAnsi="Times New Roman" w:cs="Times New Roman"/>
          <w:color w:val="4472C4" w:themeColor="accent1"/>
          <w:sz w:val="22"/>
          <w:szCs w:val="22"/>
        </w:rPr>
      </w:pPr>
      <w:r w:rsidRPr="003B0034">
        <w:rPr>
          <w:rFonts w:ascii="Times New Roman" w:eastAsia="Times New Roman" w:hAnsi="Times New Roman" w:cs="Times New Roman"/>
          <w:color w:val="4472C4" w:themeColor="accent1"/>
          <w:sz w:val="22"/>
          <w:szCs w:val="22"/>
        </w:rPr>
        <w:t xml:space="preserve">Thank you for your comment. </w:t>
      </w:r>
      <w:r w:rsidR="00A73A99" w:rsidRPr="003B0034">
        <w:rPr>
          <w:rFonts w:ascii="Times New Roman" w:eastAsia="Times New Roman" w:hAnsi="Times New Roman" w:cs="Times New Roman"/>
          <w:color w:val="4472C4" w:themeColor="accent1"/>
          <w:sz w:val="22"/>
          <w:szCs w:val="22"/>
        </w:rPr>
        <w:t xml:space="preserve">We have </w:t>
      </w:r>
      <w:r w:rsidR="00032540" w:rsidRPr="003B0034">
        <w:rPr>
          <w:rFonts w:ascii="Times New Roman" w:eastAsia="Times New Roman" w:hAnsi="Times New Roman" w:cs="Times New Roman"/>
          <w:color w:val="4472C4" w:themeColor="accent1"/>
          <w:sz w:val="22"/>
          <w:szCs w:val="22"/>
        </w:rPr>
        <w:t xml:space="preserve">performed further analysis and </w:t>
      </w:r>
      <w:r w:rsidRPr="003B0034">
        <w:rPr>
          <w:rFonts w:ascii="Times New Roman" w:eastAsia="Times New Roman" w:hAnsi="Times New Roman" w:cs="Times New Roman"/>
          <w:color w:val="4472C4" w:themeColor="accent1"/>
          <w:sz w:val="22"/>
          <w:szCs w:val="22"/>
        </w:rPr>
        <w:t xml:space="preserve">added two new figures </w:t>
      </w:r>
      <w:r w:rsidR="00032540" w:rsidRPr="003B0034">
        <w:rPr>
          <w:rFonts w:ascii="Times New Roman" w:eastAsia="Times New Roman" w:hAnsi="Times New Roman" w:cs="Times New Roman"/>
          <w:color w:val="4472C4" w:themeColor="accent1"/>
          <w:sz w:val="22"/>
          <w:szCs w:val="22"/>
        </w:rPr>
        <w:t xml:space="preserve">to present our data. </w:t>
      </w:r>
      <w:r w:rsidR="00B83CD0" w:rsidRPr="003B0034">
        <w:rPr>
          <w:rFonts w:ascii="Times New Roman" w:eastAsia="Times New Roman" w:hAnsi="Times New Roman" w:cs="Times New Roman"/>
          <w:color w:val="4472C4" w:themeColor="accent1"/>
          <w:sz w:val="22"/>
          <w:szCs w:val="22"/>
        </w:rPr>
        <w:t>We have added Figure 4 which gives the psychometric functions of one of the observers for conditions for each measurement.</w:t>
      </w:r>
      <w:r w:rsidR="00D76F78" w:rsidRPr="003B0034">
        <w:rPr>
          <w:rFonts w:ascii="Times New Roman" w:eastAsia="Times New Roman" w:hAnsi="Times New Roman" w:cs="Times New Roman"/>
          <w:color w:val="4472C4" w:themeColor="accent1"/>
          <w:sz w:val="22"/>
          <w:szCs w:val="22"/>
        </w:rPr>
        <w:t xml:space="preserve"> Additionally, we have provided a supplemental figure with the psychometric functions for each observer for each condition and each measurement. </w:t>
      </w:r>
      <w:r w:rsidR="00ED3C53" w:rsidRPr="003B0034">
        <w:rPr>
          <w:rFonts w:ascii="Times New Roman" w:eastAsia="Times New Roman" w:hAnsi="Times New Roman" w:cs="Times New Roman"/>
          <w:color w:val="4472C4" w:themeColor="accent1"/>
          <w:sz w:val="22"/>
          <w:szCs w:val="22"/>
        </w:rPr>
        <w:t>The thresholds were estimated three times for each condition and each observer. We have provided the mean thresholds and the standard error of the mean for each observer. These thresholds are plotted in Figure 5 for the mean observer and in Figure 6 for individual observers.</w:t>
      </w:r>
      <w:r w:rsidR="006647A7" w:rsidRPr="003B0034">
        <w:rPr>
          <w:rFonts w:ascii="Times New Roman" w:eastAsia="Times New Roman" w:hAnsi="Times New Roman" w:cs="Times New Roman"/>
          <w:color w:val="4472C4" w:themeColor="accent1"/>
          <w:sz w:val="22"/>
          <w:szCs w:val="22"/>
        </w:rPr>
        <w:t xml:space="preserve"> </w:t>
      </w:r>
      <w:r w:rsidR="00117CC9" w:rsidRPr="003B0034">
        <w:rPr>
          <w:rFonts w:ascii="Times New Roman" w:eastAsia="Times New Roman" w:hAnsi="Times New Roman" w:cs="Times New Roman"/>
          <w:color w:val="4472C4" w:themeColor="accent1"/>
          <w:sz w:val="22"/>
          <w:szCs w:val="22"/>
        </w:rPr>
        <w:t xml:space="preserve">In the figure, we </w:t>
      </w:r>
      <w:r w:rsidR="00A564D5" w:rsidRPr="003B0034">
        <w:rPr>
          <w:rFonts w:ascii="Times New Roman" w:eastAsia="Times New Roman" w:hAnsi="Times New Roman" w:cs="Times New Roman"/>
          <w:color w:val="4472C4" w:themeColor="accent1"/>
          <w:sz w:val="22"/>
          <w:szCs w:val="22"/>
        </w:rPr>
        <w:t xml:space="preserve">have </w:t>
      </w:r>
      <w:r w:rsidR="00DA35CD" w:rsidRPr="003B0034">
        <w:rPr>
          <w:rFonts w:ascii="Times New Roman" w:eastAsia="Times New Roman" w:hAnsi="Times New Roman" w:cs="Times New Roman"/>
          <w:color w:val="4472C4" w:themeColor="accent1"/>
          <w:sz w:val="22"/>
          <w:szCs w:val="22"/>
        </w:rPr>
        <w:t>provided</w:t>
      </w:r>
      <w:r w:rsidR="00A564D5" w:rsidRPr="003B0034">
        <w:rPr>
          <w:rFonts w:ascii="Times New Roman" w:eastAsia="Times New Roman" w:hAnsi="Times New Roman" w:cs="Times New Roman"/>
          <w:color w:val="4472C4" w:themeColor="accent1"/>
          <w:sz w:val="22"/>
          <w:szCs w:val="22"/>
        </w:rPr>
        <w:t xml:space="preserve"> </w:t>
      </w:r>
      <w:r w:rsidR="00DA35CD" w:rsidRPr="003B0034">
        <w:rPr>
          <w:rFonts w:ascii="Times New Roman" w:eastAsia="Times New Roman" w:hAnsi="Times New Roman" w:cs="Times New Roman"/>
          <w:color w:val="4472C4" w:themeColor="accent1"/>
          <w:sz w:val="22"/>
          <w:szCs w:val="22"/>
        </w:rPr>
        <w:t xml:space="preserve">error bars on the measured thresholds </w:t>
      </w:r>
      <w:r w:rsidR="00727A3D" w:rsidRPr="003B0034">
        <w:rPr>
          <w:rFonts w:ascii="Times New Roman" w:eastAsia="Times New Roman" w:hAnsi="Times New Roman" w:cs="Times New Roman"/>
          <w:color w:val="4472C4" w:themeColor="accent1"/>
          <w:sz w:val="22"/>
          <w:szCs w:val="22"/>
        </w:rPr>
        <w:t xml:space="preserve">represent </w:t>
      </w:r>
      <w:r w:rsidR="00A564D5" w:rsidRPr="003B0034">
        <w:rPr>
          <w:rFonts w:ascii="Times New Roman" w:eastAsia="Times New Roman" w:hAnsi="Times New Roman" w:cs="Times New Roman"/>
          <w:color w:val="4472C4" w:themeColor="accent1"/>
          <w:sz w:val="22"/>
          <w:szCs w:val="22"/>
        </w:rPr>
        <w:t xml:space="preserve">the </w:t>
      </w:r>
      <w:r w:rsidR="00091656" w:rsidRPr="003B0034">
        <w:rPr>
          <w:rFonts w:ascii="Times New Roman" w:eastAsia="Times New Roman" w:hAnsi="Times New Roman" w:cs="Times New Roman"/>
          <w:color w:val="4472C4" w:themeColor="accent1"/>
          <w:sz w:val="22"/>
          <w:szCs w:val="22"/>
        </w:rPr>
        <w:t>confidence interval</w:t>
      </w:r>
      <w:r w:rsidR="00A564D5" w:rsidRPr="003B0034">
        <w:rPr>
          <w:rFonts w:ascii="Times New Roman" w:eastAsia="Times New Roman" w:hAnsi="Times New Roman" w:cs="Times New Roman"/>
          <w:color w:val="4472C4" w:themeColor="accent1"/>
          <w:sz w:val="22"/>
          <w:szCs w:val="22"/>
        </w:rPr>
        <w:t>s</w:t>
      </w:r>
      <w:r w:rsidR="00091656" w:rsidRPr="003B0034">
        <w:rPr>
          <w:rFonts w:ascii="Times New Roman" w:eastAsia="Times New Roman" w:hAnsi="Times New Roman" w:cs="Times New Roman"/>
          <w:color w:val="4472C4" w:themeColor="accent1"/>
          <w:sz w:val="22"/>
          <w:szCs w:val="22"/>
        </w:rPr>
        <w:t xml:space="preserve"> </w:t>
      </w:r>
      <w:r w:rsidR="00727A3D" w:rsidRPr="003B0034">
        <w:rPr>
          <w:rFonts w:ascii="Times New Roman" w:eastAsia="Times New Roman" w:hAnsi="Times New Roman" w:cs="Times New Roman"/>
          <w:color w:val="4472C4" w:themeColor="accent1"/>
          <w:sz w:val="22"/>
          <w:szCs w:val="22"/>
        </w:rPr>
        <w:t xml:space="preserve">as measured by the </w:t>
      </w:r>
      <w:r w:rsidR="00A564D5" w:rsidRPr="003B0034">
        <w:rPr>
          <w:rFonts w:ascii="Times New Roman" w:eastAsia="Times New Roman" w:hAnsi="Times New Roman" w:cs="Times New Roman"/>
          <w:color w:val="4472C4" w:themeColor="accent1"/>
          <w:sz w:val="22"/>
          <w:szCs w:val="22"/>
        </w:rPr>
        <w:t>standard error of the mean.</w:t>
      </w:r>
      <w:r w:rsidR="0028513B" w:rsidRPr="003B0034">
        <w:rPr>
          <w:rFonts w:ascii="Times New Roman" w:eastAsia="Times New Roman" w:hAnsi="Times New Roman" w:cs="Times New Roman"/>
          <w:color w:val="4472C4" w:themeColor="accent1"/>
          <w:sz w:val="22"/>
          <w:szCs w:val="22"/>
        </w:rPr>
        <w:t xml:space="preserve"> We have also provided the </w:t>
      </w:r>
      <w:r w:rsidR="00217BA8" w:rsidRPr="003B0034">
        <w:rPr>
          <w:rFonts w:ascii="Times New Roman" w:eastAsia="Times New Roman" w:hAnsi="Times New Roman" w:cs="Times New Roman"/>
          <w:color w:val="4472C4" w:themeColor="accent1"/>
          <w:sz w:val="22"/>
          <w:szCs w:val="22"/>
        </w:rPr>
        <w:t>numerical values of the data in the</w:t>
      </w:r>
      <w:r w:rsidR="00D047E0" w:rsidRPr="003B0034">
        <w:rPr>
          <w:rFonts w:ascii="Times New Roman" w:eastAsia="Times New Roman" w:hAnsi="Times New Roman" w:cs="Times New Roman"/>
          <w:color w:val="4472C4" w:themeColor="accent1"/>
          <w:sz w:val="22"/>
          <w:szCs w:val="22"/>
        </w:rPr>
        <w:t>se</w:t>
      </w:r>
      <w:r w:rsidR="00217BA8" w:rsidRPr="003B0034">
        <w:rPr>
          <w:rFonts w:ascii="Times New Roman" w:eastAsia="Times New Roman" w:hAnsi="Times New Roman" w:cs="Times New Roman"/>
          <w:color w:val="4472C4" w:themeColor="accent1"/>
          <w:sz w:val="22"/>
          <w:szCs w:val="22"/>
        </w:rPr>
        <w:t xml:space="preserve"> plots </w:t>
      </w:r>
      <w:r w:rsidR="00D047E0" w:rsidRPr="003B0034">
        <w:rPr>
          <w:rFonts w:ascii="Times New Roman" w:eastAsia="Times New Roman" w:hAnsi="Times New Roman" w:cs="Times New Roman"/>
          <w:color w:val="4472C4" w:themeColor="accent1"/>
          <w:sz w:val="22"/>
          <w:szCs w:val="22"/>
        </w:rPr>
        <w:t>(Figures 5 and 6) as a supplementary table</w:t>
      </w:r>
      <w:r w:rsidR="00E877D0" w:rsidRPr="003B0034">
        <w:rPr>
          <w:rFonts w:ascii="Times New Roman" w:eastAsia="Times New Roman" w:hAnsi="Times New Roman" w:cs="Times New Roman"/>
          <w:color w:val="4472C4" w:themeColor="accent1"/>
          <w:sz w:val="22"/>
          <w:szCs w:val="22"/>
        </w:rPr>
        <w:t xml:space="preserve"> (Table S2)</w:t>
      </w:r>
      <w:r w:rsidR="00D047E0" w:rsidRPr="003B0034">
        <w:rPr>
          <w:rFonts w:ascii="Times New Roman" w:eastAsia="Times New Roman" w:hAnsi="Times New Roman" w:cs="Times New Roman"/>
          <w:color w:val="4472C4" w:themeColor="accent1"/>
          <w:sz w:val="22"/>
          <w:szCs w:val="22"/>
        </w:rPr>
        <w:t>.</w:t>
      </w:r>
    </w:p>
    <w:p w14:paraId="4BD1F9EC" w14:textId="3A547D5F"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rPr>
        <w:br/>
      </w:r>
      <w:r w:rsidRPr="008B2840">
        <w:rPr>
          <w:rFonts w:ascii="Times New Roman" w:eastAsia="Times New Roman" w:hAnsi="Times New Roman" w:cs="Times New Roman"/>
          <w:color w:val="000000" w:themeColor="text1"/>
          <w:sz w:val="22"/>
          <w:szCs w:val="22"/>
          <w:shd w:val="clear" w:color="auto" w:fill="FFFFFF"/>
        </w:rPr>
        <w:t xml:space="preserve">In the results section, the evaluation of the two models is given as much space as the results themselves. That was unexpected because there was no theoretical motivation for the models in the introduction. </w:t>
      </w:r>
      <w:proofErr w:type="gramStart"/>
      <w:r w:rsidRPr="008B2840">
        <w:rPr>
          <w:rFonts w:ascii="Times New Roman" w:eastAsia="Times New Roman" w:hAnsi="Times New Roman" w:cs="Times New Roman"/>
          <w:color w:val="000000" w:themeColor="text1"/>
          <w:sz w:val="22"/>
          <w:szCs w:val="22"/>
          <w:shd w:val="clear" w:color="auto" w:fill="FFFFFF"/>
        </w:rPr>
        <w:t>So</w:t>
      </w:r>
      <w:proofErr w:type="gramEnd"/>
      <w:r w:rsidRPr="008B2840">
        <w:rPr>
          <w:rFonts w:ascii="Times New Roman" w:eastAsia="Times New Roman" w:hAnsi="Times New Roman" w:cs="Times New Roman"/>
          <w:color w:val="000000" w:themeColor="text1"/>
          <w:sz w:val="22"/>
          <w:szCs w:val="22"/>
          <w:shd w:val="clear" w:color="auto" w:fill="FFFFFF"/>
        </w:rPr>
        <w:t xml:space="preserve"> after reading the results I was not clear anymore about the main point of the paper, and that vagueness was not removed in the discussion either.</w:t>
      </w:r>
    </w:p>
    <w:p w14:paraId="78D585D0"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2077EA91" w14:textId="3F6CDD93" w:rsidR="000479C7" w:rsidRPr="008B2840" w:rsidRDefault="009514E8" w:rsidP="007056EE">
      <w:pPr>
        <w:rPr>
          <w:rFonts w:ascii="Times New Roman" w:eastAsia="Times New Roman" w:hAnsi="Times New Roman" w:cs="Times New Roman"/>
          <w:i/>
          <w:iCs/>
          <w:color w:val="FF0000"/>
          <w:sz w:val="22"/>
          <w:szCs w:val="22"/>
        </w:rPr>
      </w:pPr>
      <w:commentRangeStart w:id="9"/>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I think the models are deeply tied to the ability to interpret the noise masking data, so here I think the approach is to set that up earlier, perhaps in the “Noise Masking” section.</w:t>
      </w:r>
      <w:commentRangeEnd w:id="9"/>
      <w:r w:rsidR="00531219">
        <w:rPr>
          <w:rStyle w:val="CommentReference"/>
        </w:rPr>
        <w:commentReference w:id="9"/>
      </w:r>
      <w:r w:rsidR="007056EE" w:rsidRPr="008B2840">
        <w:rPr>
          <w:rFonts w:ascii="Times New Roman" w:eastAsia="Times New Roman" w:hAnsi="Times New Roman" w:cs="Times New Roman"/>
          <w:i/>
          <w:iCs/>
          <w:color w:val="FF0000"/>
          <w:sz w:val="22"/>
          <w:szCs w:val="22"/>
        </w:rPr>
        <w:br/>
      </w:r>
    </w:p>
    <w:p w14:paraId="323292EA"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data, because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3EA75398"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commentRangeStart w:id="10"/>
      <w:r w:rsidRPr="008B2840">
        <w:rPr>
          <w:rFonts w:ascii="Times New Roman" w:eastAsia="Times New Roman" w:hAnsi="Times New Roman" w:cs="Times New Roman"/>
          <w:i/>
          <w:iCs/>
          <w:color w:val="0070C0"/>
          <w:sz w:val="22"/>
          <w:szCs w:val="22"/>
          <w:shd w:val="clear" w:color="auto" w:fill="FFFFFF"/>
        </w:rPr>
        <w:t xml:space="preserve">David: </w:t>
      </w:r>
      <w:r w:rsidR="000479C7" w:rsidRPr="008B2840">
        <w:rPr>
          <w:rFonts w:ascii="Times New Roman" w:eastAsia="Times New Roman" w:hAnsi="Times New Roman" w:cs="Times New Roman"/>
          <w:i/>
          <w:iCs/>
          <w:color w:val="0070C0"/>
          <w:sz w:val="22"/>
          <w:szCs w:val="22"/>
          <w:shd w:val="clear" w:color="auto" w:fill="FFFFFF"/>
        </w:rPr>
        <w:t xml:space="preserve">I think the reviewer is a little confused here.  Vijay had suggested we address this point in the first submission, but I took it out because I didn’t think people would be confused.  </w:t>
      </w:r>
      <w:proofErr w:type="gramStart"/>
      <w:r w:rsidR="000479C7" w:rsidRPr="008B2840">
        <w:rPr>
          <w:rFonts w:ascii="Times New Roman" w:eastAsia="Times New Roman" w:hAnsi="Times New Roman" w:cs="Times New Roman"/>
          <w:i/>
          <w:iCs/>
          <w:color w:val="0070C0"/>
          <w:sz w:val="22"/>
          <w:szCs w:val="22"/>
          <w:shd w:val="clear" w:color="auto" w:fill="FFFFFF"/>
        </w:rPr>
        <w:t>Clearly</w:t>
      </w:r>
      <w:proofErr w:type="gramEnd"/>
      <w:r w:rsidR="000479C7" w:rsidRPr="008B2840">
        <w:rPr>
          <w:rFonts w:ascii="Times New Roman" w:eastAsia="Times New Roman" w:hAnsi="Times New Roman" w:cs="Times New Roman"/>
          <w:i/>
          <w:iCs/>
          <w:color w:val="0070C0"/>
          <w:sz w:val="22"/>
          <w:szCs w:val="22"/>
          <w:shd w:val="clear" w:color="auto" w:fill="FFFFFF"/>
        </w:rPr>
        <w:t xml:space="preserve"> I was wrong.  It is easy enough to explain how ideas of articulation that have been expressed in the constancy literature are expected to have a different effect than the noise we introduce here, but we it’s clear we need to lay that out.</w:t>
      </w:r>
      <w:r w:rsidRPr="008B2840">
        <w:rPr>
          <w:rFonts w:ascii="Times New Roman" w:eastAsia="Times New Roman" w:hAnsi="Times New Roman" w:cs="Times New Roman"/>
          <w:i/>
          <w:iCs/>
          <w:color w:val="0070C0"/>
          <w:sz w:val="22"/>
          <w:szCs w:val="22"/>
          <w:shd w:val="clear" w:color="auto" w:fill="FFFFFF"/>
        </w:rPr>
        <w:t xml:space="preserve"> </w:t>
      </w:r>
      <w:commentRangeEnd w:id="10"/>
      <w:r w:rsidR="00531219">
        <w:rPr>
          <w:rStyle w:val="CommentReference"/>
        </w:rPr>
        <w:commentReference w:id="10"/>
      </w:r>
    </w:p>
    <w:p w14:paraId="6499BB22" w14:textId="77777777" w:rsidR="00D71C3F" w:rsidRPr="008B2840" w:rsidRDefault="00D71C3F" w:rsidP="007056EE">
      <w:pPr>
        <w:rPr>
          <w:rFonts w:ascii="Times New Roman" w:eastAsia="Times New Roman" w:hAnsi="Times New Roman" w:cs="Times New Roman"/>
          <w:i/>
          <w:iCs/>
          <w:color w:val="0070C0"/>
          <w:sz w:val="22"/>
          <w:szCs w:val="22"/>
          <w:shd w:val="clear" w:color="auto" w:fill="FFFFFF"/>
        </w:rPr>
      </w:pPr>
    </w:p>
    <w:p w14:paraId="12877ECB" w14:textId="433B3227" w:rsidR="000479C7" w:rsidRPr="008B2840" w:rsidRDefault="00D71C3F" w:rsidP="007056EE">
      <w:pPr>
        <w:rPr>
          <w:rFonts w:ascii="Times New Roman" w:eastAsia="Times New Roman" w:hAnsi="Times New Roman" w:cs="Times New Roman"/>
          <w:color w:val="0070C0"/>
          <w:sz w:val="22"/>
          <w:szCs w:val="22"/>
        </w:rPr>
      </w:pPr>
      <w:r w:rsidRPr="008B2840">
        <w:rPr>
          <w:rFonts w:ascii="Times New Roman" w:eastAsia="Times New Roman" w:hAnsi="Times New Roman" w:cs="Times New Roman"/>
          <w:i/>
          <w:iCs/>
          <w:color w:val="0070C0"/>
          <w:sz w:val="22"/>
          <w:szCs w:val="22"/>
          <w:shd w:val="clear" w:color="auto" w:fill="FFFFFF"/>
        </w:rPr>
        <w:lastRenderedPageBreak/>
        <w:t xml:space="preserve">[[[JDB: Yup. I think if it is laid out compactly, </w:t>
      </w:r>
      <w:r w:rsidR="009D766B">
        <w:rPr>
          <w:rFonts w:ascii="Times New Roman" w:eastAsia="Times New Roman" w:hAnsi="Times New Roman" w:cs="Times New Roman"/>
          <w:i/>
          <w:iCs/>
          <w:color w:val="0070C0"/>
          <w:sz w:val="22"/>
          <w:szCs w:val="22"/>
          <w:shd w:val="clear" w:color="auto" w:fill="FFFFFF"/>
        </w:rPr>
        <w:t>it</w:t>
      </w:r>
      <w:r w:rsidRPr="008B2840">
        <w:rPr>
          <w:rFonts w:ascii="Times New Roman" w:eastAsia="Times New Roman" w:hAnsi="Times New Roman" w:cs="Times New Roman"/>
          <w:i/>
          <w:iCs/>
          <w:color w:val="0070C0"/>
          <w:sz w:val="22"/>
          <w:szCs w:val="22"/>
          <w:shd w:val="clear" w:color="auto" w:fill="FFFFFF"/>
        </w:rPr>
        <w:t xml:space="preserve"> should serve to avoid confusion while not constituting too much of a distraction ]]]</w:t>
      </w:r>
      <w:r w:rsidR="007056EE" w:rsidRPr="008B2840">
        <w:rPr>
          <w:rFonts w:ascii="Times New Roman" w:eastAsia="Times New Roman" w:hAnsi="Times New Roman" w:cs="Times New Roman"/>
          <w:i/>
          <w:iCs/>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4. The sequencing of the individual sections is rather unconventional, </w:t>
      </w:r>
      <w:proofErr w:type="gramStart"/>
      <w:r w:rsidR="007056EE" w:rsidRPr="008B2840">
        <w:rPr>
          <w:rFonts w:ascii="Times New Roman" w:eastAsia="Times New Roman" w:hAnsi="Times New Roman" w:cs="Times New Roman"/>
          <w:color w:val="000000" w:themeColor="text1"/>
          <w:sz w:val="22"/>
          <w:szCs w:val="22"/>
          <w:shd w:val="clear" w:color="auto" w:fill="FFFFFF"/>
        </w:rPr>
        <w:t>e.g.</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Methods are at the end, Results contain methods. I think this is part of the reason why important conceptual explanations are not in the places where they should be. Some important explanations about the models are in the technical details of the Methods sections when they should be introduced on a conceptual level in the Introduction. On the other hand, description of "preregistration" details </w:t>
      </w:r>
      <w:proofErr w:type="gramStart"/>
      <w:r w:rsidR="007056EE" w:rsidRPr="008B2840">
        <w:rPr>
          <w:rFonts w:ascii="Times New Roman" w:eastAsia="Times New Roman" w:hAnsi="Times New Roman" w:cs="Times New Roman"/>
          <w:color w:val="000000" w:themeColor="text1"/>
          <w:sz w:val="22"/>
          <w:szCs w:val="22"/>
          <w:shd w:val="clear" w:color="auto" w:fill="FFFFFF"/>
        </w:rPr>
        <w:t>are</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not essential to replicate the study and hence should go into supplementary information and so should "observer recruitment details".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8B2840">
        <w:rPr>
          <w:rFonts w:ascii="Times New Roman" w:eastAsia="Times New Roman" w:hAnsi="Times New Roman" w:cs="Times New Roman"/>
          <w:color w:val="FF0000"/>
          <w:sz w:val="22"/>
          <w:szCs w:val="22"/>
        </w:rPr>
        <w:br/>
      </w:r>
    </w:p>
    <w:p w14:paraId="782F8E2B" w14:textId="5F435400" w:rsidR="005D2838" w:rsidRDefault="00EC4B4D"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for this comment. We have taken this comment seriously and have restructured the manuscript to move the Methods section before the </w:t>
      </w:r>
      <w:r w:rsidR="00A13E7E">
        <w:rPr>
          <w:rFonts w:ascii="Times New Roman" w:eastAsia="Times New Roman" w:hAnsi="Times New Roman" w:cs="Times New Roman"/>
          <w:color w:val="0070C0"/>
          <w:sz w:val="22"/>
          <w:szCs w:val="22"/>
          <w:shd w:val="clear" w:color="auto" w:fill="FFFFFF"/>
        </w:rPr>
        <w:t>R</w:t>
      </w:r>
      <w:r>
        <w:rPr>
          <w:rFonts w:ascii="Times New Roman" w:eastAsia="Times New Roman" w:hAnsi="Times New Roman" w:cs="Times New Roman"/>
          <w:color w:val="0070C0"/>
          <w:sz w:val="22"/>
          <w:szCs w:val="22"/>
          <w:shd w:val="clear" w:color="auto" w:fill="FFFFFF"/>
        </w:rPr>
        <w:t xml:space="preserve">esults. </w:t>
      </w:r>
      <w:r w:rsidR="000B2D9E">
        <w:rPr>
          <w:rFonts w:ascii="Times New Roman" w:eastAsia="Times New Roman" w:hAnsi="Times New Roman" w:cs="Times New Roman"/>
          <w:color w:val="0070C0"/>
          <w:sz w:val="22"/>
          <w:szCs w:val="22"/>
          <w:shd w:val="clear" w:color="auto" w:fill="FFFFFF"/>
        </w:rPr>
        <w:t xml:space="preserve">We have also restructured the subsections of the Methods section as suggested by the referee. </w:t>
      </w:r>
      <w:r w:rsidR="00D85DAA">
        <w:rPr>
          <w:rFonts w:ascii="Times New Roman" w:eastAsia="Times New Roman" w:hAnsi="Times New Roman" w:cs="Times New Roman"/>
          <w:color w:val="0070C0"/>
          <w:sz w:val="22"/>
          <w:szCs w:val="22"/>
          <w:shd w:val="clear" w:color="auto" w:fill="FFFFFF"/>
        </w:rPr>
        <w:t>W</w:t>
      </w:r>
      <w:r w:rsidR="0052420E">
        <w:rPr>
          <w:rFonts w:ascii="Times New Roman" w:eastAsia="Times New Roman" w:hAnsi="Times New Roman" w:cs="Times New Roman"/>
          <w:color w:val="0070C0"/>
          <w:sz w:val="22"/>
          <w:szCs w:val="22"/>
          <w:shd w:val="clear" w:color="auto" w:fill="FFFFFF"/>
        </w:rPr>
        <w:t xml:space="preserve">e </w:t>
      </w:r>
      <w:r w:rsidR="00A13E7E">
        <w:rPr>
          <w:rFonts w:ascii="Times New Roman" w:eastAsia="Times New Roman" w:hAnsi="Times New Roman" w:cs="Times New Roman"/>
          <w:color w:val="0070C0"/>
          <w:sz w:val="22"/>
          <w:szCs w:val="22"/>
          <w:shd w:val="clear" w:color="auto" w:fill="FFFFFF"/>
        </w:rPr>
        <w:t xml:space="preserve">have </w:t>
      </w:r>
      <w:r w:rsidR="00D85DAA">
        <w:rPr>
          <w:rFonts w:ascii="Times New Roman" w:eastAsia="Times New Roman" w:hAnsi="Times New Roman" w:cs="Times New Roman"/>
          <w:color w:val="0070C0"/>
          <w:sz w:val="22"/>
          <w:szCs w:val="22"/>
          <w:shd w:val="clear" w:color="auto" w:fill="FFFFFF"/>
        </w:rPr>
        <w:t xml:space="preserve">provided further details of </w:t>
      </w:r>
      <w:r w:rsidR="00BD733C">
        <w:rPr>
          <w:rFonts w:ascii="Times New Roman" w:eastAsia="Times New Roman" w:hAnsi="Times New Roman" w:cs="Times New Roman"/>
          <w:color w:val="0070C0"/>
          <w:sz w:val="22"/>
          <w:szCs w:val="22"/>
          <w:shd w:val="clear" w:color="auto" w:fill="FFFFFF"/>
        </w:rPr>
        <w:t xml:space="preserve">the </w:t>
      </w:r>
      <w:r w:rsidR="00D85DAA">
        <w:rPr>
          <w:rFonts w:ascii="Times New Roman" w:eastAsia="Times New Roman" w:hAnsi="Times New Roman" w:cs="Times New Roman"/>
          <w:color w:val="0070C0"/>
          <w:sz w:val="22"/>
          <w:szCs w:val="22"/>
          <w:shd w:val="clear" w:color="auto" w:fill="FFFFFF"/>
        </w:rPr>
        <w:t xml:space="preserve">methods </w:t>
      </w:r>
      <w:r w:rsidR="00BD733C">
        <w:rPr>
          <w:rFonts w:ascii="Times New Roman" w:eastAsia="Times New Roman" w:hAnsi="Times New Roman" w:cs="Times New Roman"/>
          <w:color w:val="0070C0"/>
          <w:sz w:val="22"/>
          <w:szCs w:val="22"/>
          <w:shd w:val="clear" w:color="auto" w:fill="FFFFFF"/>
        </w:rPr>
        <w:t xml:space="preserve">and the methods. We have also added a new section “Noise Models” after the introduction to layout the conceptual ideas of the paper. </w:t>
      </w:r>
    </w:p>
    <w:p w14:paraId="37434E04" w14:textId="2C14AF38" w:rsidR="00DA5E00" w:rsidRDefault="00DA5E00" w:rsidP="007056EE">
      <w:pPr>
        <w:rPr>
          <w:rFonts w:ascii="Times New Roman" w:eastAsia="Times New Roman" w:hAnsi="Times New Roman" w:cs="Times New Roman"/>
          <w:color w:val="0070C0"/>
          <w:sz w:val="22"/>
          <w:szCs w:val="22"/>
          <w:shd w:val="clear" w:color="auto" w:fill="FFFFFF"/>
        </w:rPr>
      </w:pPr>
    </w:p>
    <w:p w14:paraId="3092C0ED" w14:textId="17D8548F" w:rsidR="00DA5E00" w:rsidRPr="003370CF" w:rsidRDefault="0078592B" w:rsidP="007056EE">
      <w:pPr>
        <w:rPr>
          <w:rFonts w:ascii="Times New Roman" w:eastAsia="Times New Roman" w:hAnsi="Times New Roman" w:cs="Times New Roman"/>
          <w:color w:val="0070C0"/>
          <w:sz w:val="22"/>
          <w:szCs w:val="22"/>
        </w:rPr>
      </w:pPr>
      <w:r>
        <w:rPr>
          <w:rFonts w:ascii="Times New Roman" w:eastAsia="Times New Roman" w:hAnsi="Times New Roman" w:cs="Times New Roman"/>
          <w:color w:val="0070C0"/>
          <w:sz w:val="22"/>
          <w:szCs w:val="22"/>
        </w:rPr>
        <w:t>T</w:t>
      </w:r>
      <w:r>
        <w:rPr>
          <w:rFonts w:ascii="Times New Roman" w:eastAsia="Times New Roman" w:hAnsi="Times New Roman" w:cs="Times New Roman"/>
          <w:color w:val="0070C0"/>
          <w:sz w:val="22"/>
          <w:szCs w:val="22"/>
        </w:rPr>
        <w:t>o get one estimate of the threshold for one condition</w:t>
      </w:r>
      <w:r w:rsidR="00DD0533">
        <w:rPr>
          <w:rFonts w:ascii="Times New Roman" w:eastAsia="Times New Roman" w:hAnsi="Times New Roman" w:cs="Times New Roman"/>
          <w:color w:val="0070C0"/>
          <w:sz w:val="22"/>
          <w:szCs w:val="22"/>
        </w:rPr>
        <w:t xml:space="preserve">, we collected </w:t>
      </w:r>
      <w:r w:rsidR="00C01B55">
        <w:rPr>
          <w:rFonts w:ascii="Times New Roman" w:eastAsia="Times New Roman" w:hAnsi="Times New Roman" w:cs="Times New Roman"/>
          <w:color w:val="0070C0"/>
          <w:sz w:val="22"/>
          <w:szCs w:val="22"/>
        </w:rPr>
        <w:t xml:space="preserve">response of 330 trials. These 330 trials were further divided into three </w:t>
      </w:r>
      <w:r w:rsidR="002C63FC">
        <w:rPr>
          <w:rFonts w:ascii="Times New Roman" w:eastAsia="Times New Roman" w:hAnsi="Times New Roman" w:cs="Times New Roman"/>
          <w:color w:val="0070C0"/>
          <w:sz w:val="22"/>
          <w:szCs w:val="22"/>
        </w:rPr>
        <w:t>sub-</w:t>
      </w:r>
      <w:r w:rsidR="00C01B55">
        <w:rPr>
          <w:rFonts w:ascii="Times New Roman" w:eastAsia="Times New Roman" w:hAnsi="Times New Roman" w:cs="Times New Roman"/>
          <w:color w:val="0070C0"/>
          <w:sz w:val="22"/>
          <w:szCs w:val="22"/>
        </w:rPr>
        <w:t>sets</w:t>
      </w:r>
      <w:r w:rsidR="00A8149C">
        <w:rPr>
          <w:rFonts w:ascii="Times New Roman" w:eastAsia="Times New Roman" w:hAnsi="Times New Roman" w:cs="Times New Roman"/>
          <w:color w:val="0070C0"/>
          <w:sz w:val="22"/>
          <w:szCs w:val="22"/>
        </w:rPr>
        <w:t xml:space="preserve"> each </w:t>
      </w:r>
      <w:proofErr w:type="gramStart"/>
      <w:r w:rsidR="00A8149C">
        <w:rPr>
          <w:rFonts w:ascii="Times New Roman" w:eastAsia="Times New Roman" w:hAnsi="Times New Roman" w:cs="Times New Roman"/>
          <w:color w:val="0070C0"/>
          <w:sz w:val="22"/>
          <w:szCs w:val="22"/>
        </w:rPr>
        <w:t xml:space="preserve">of </w:t>
      </w:r>
      <w:r w:rsidR="00C01B55">
        <w:rPr>
          <w:rFonts w:ascii="Times New Roman" w:eastAsia="Times New Roman" w:hAnsi="Times New Roman" w:cs="Times New Roman"/>
          <w:color w:val="0070C0"/>
          <w:sz w:val="22"/>
          <w:szCs w:val="22"/>
        </w:rPr>
        <w:t xml:space="preserve"> 110</w:t>
      </w:r>
      <w:proofErr w:type="gramEnd"/>
      <w:r w:rsidR="00C01B55">
        <w:rPr>
          <w:rFonts w:ascii="Times New Roman" w:eastAsia="Times New Roman" w:hAnsi="Times New Roman" w:cs="Times New Roman"/>
          <w:color w:val="0070C0"/>
          <w:sz w:val="22"/>
          <w:szCs w:val="22"/>
        </w:rPr>
        <w:t xml:space="preserve"> trials, </w:t>
      </w:r>
      <w:r w:rsidR="001C0352">
        <w:rPr>
          <w:rFonts w:ascii="Times New Roman" w:eastAsia="Times New Roman" w:hAnsi="Times New Roman" w:cs="Times New Roman"/>
          <w:color w:val="0070C0"/>
          <w:sz w:val="22"/>
          <w:szCs w:val="22"/>
        </w:rPr>
        <w:t xml:space="preserve">between which </w:t>
      </w:r>
      <w:r w:rsidR="007B2452">
        <w:rPr>
          <w:rFonts w:ascii="Times New Roman" w:eastAsia="Times New Roman" w:hAnsi="Times New Roman" w:cs="Times New Roman"/>
          <w:color w:val="0070C0"/>
          <w:sz w:val="22"/>
          <w:szCs w:val="22"/>
        </w:rPr>
        <w:t xml:space="preserve">the observers were forced to take </w:t>
      </w:r>
      <w:r w:rsidR="00C01B55">
        <w:rPr>
          <w:rFonts w:ascii="Times New Roman" w:eastAsia="Times New Roman" w:hAnsi="Times New Roman" w:cs="Times New Roman"/>
          <w:color w:val="0070C0"/>
          <w:sz w:val="22"/>
          <w:szCs w:val="22"/>
        </w:rPr>
        <w:t xml:space="preserve">a minimum </w:t>
      </w:r>
      <w:r w:rsidR="004427F0">
        <w:rPr>
          <w:rFonts w:ascii="Times New Roman" w:eastAsia="Times New Roman" w:hAnsi="Times New Roman" w:cs="Times New Roman"/>
          <w:color w:val="0070C0"/>
          <w:sz w:val="22"/>
          <w:szCs w:val="22"/>
        </w:rPr>
        <w:t>1-minute</w:t>
      </w:r>
      <w:r w:rsidR="007B2452">
        <w:rPr>
          <w:rFonts w:ascii="Times New Roman" w:eastAsia="Times New Roman" w:hAnsi="Times New Roman" w:cs="Times New Roman"/>
          <w:color w:val="0070C0"/>
          <w:sz w:val="22"/>
          <w:szCs w:val="22"/>
        </w:rPr>
        <w:t xml:space="preserve"> rest before continuing to the next set</w:t>
      </w:r>
      <w:r w:rsidR="00C01B55">
        <w:rPr>
          <w:rFonts w:ascii="Times New Roman" w:eastAsia="Times New Roman" w:hAnsi="Times New Roman" w:cs="Times New Roman"/>
          <w:color w:val="0070C0"/>
          <w:sz w:val="22"/>
          <w:szCs w:val="22"/>
        </w:rPr>
        <w:t xml:space="preserve">. </w:t>
      </w:r>
      <w:r w:rsidR="002C63FC">
        <w:rPr>
          <w:rFonts w:ascii="Times New Roman" w:eastAsia="Times New Roman" w:hAnsi="Times New Roman" w:cs="Times New Roman"/>
          <w:color w:val="0070C0"/>
          <w:sz w:val="22"/>
          <w:szCs w:val="22"/>
        </w:rPr>
        <w:t xml:space="preserve">Taking the referee’s suggestion, we have renamed the set of 330 trials as “blocks” and the sub-sets of 110 trials </w:t>
      </w:r>
      <w:r w:rsidR="00A877C0">
        <w:rPr>
          <w:rFonts w:ascii="Times New Roman" w:eastAsia="Times New Roman" w:hAnsi="Times New Roman" w:cs="Times New Roman"/>
          <w:color w:val="0070C0"/>
          <w:sz w:val="22"/>
          <w:szCs w:val="22"/>
        </w:rPr>
        <w:t xml:space="preserve">as </w:t>
      </w:r>
      <w:r w:rsidR="00C079B0">
        <w:rPr>
          <w:rFonts w:ascii="Times New Roman" w:eastAsia="Times New Roman" w:hAnsi="Times New Roman" w:cs="Times New Roman"/>
          <w:color w:val="0070C0"/>
          <w:sz w:val="22"/>
          <w:szCs w:val="22"/>
        </w:rPr>
        <w:t>“</w:t>
      </w:r>
      <w:r w:rsidR="00A877C0">
        <w:rPr>
          <w:rFonts w:ascii="Times New Roman" w:eastAsia="Times New Roman" w:hAnsi="Times New Roman" w:cs="Times New Roman"/>
          <w:color w:val="0070C0"/>
          <w:sz w:val="22"/>
          <w:szCs w:val="22"/>
        </w:rPr>
        <w:t>sub-blocks</w:t>
      </w:r>
      <w:r w:rsidR="00C079B0">
        <w:rPr>
          <w:rFonts w:ascii="Times New Roman" w:eastAsia="Times New Roman" w:hAnsi="Times New Roman" w:cs="Times New Roman"/>
          <w:color w:val="0070C0"/>
          <w:sz w:val="22"/>
          <w:szCs w:val="22"/>
        </w:rPr>
        <w:t>”</w:t>
      </w:r>
      <w:r w:rsidR="00A877C0">
        <w:rPr>
          <w:rFonts w:ascii="Times New Roman" w:eastAsia="Times New Roman" w:hAnsi="Times New Roman" w:cs="Times New Roman"/>
          <w:color w:val="0070C0"/>
          <w:sz w:val="22"/>
          <w:szCs w:val="22"/>
        </w:rPr>
        <w:t>.</w:t>
      </w:r>
    </w:p>
    <w:p w14:paraId="1CAE7C30" w14:textId="77777777" w:rsidR="005D2838" w:rsidRPr="003370CF" w:rsidRDefault="005D2838" w:rsidP="007056EE">
      <w:pPr>
        <w:rPr>
          <w:rFonts w:ascii="Times New Roman" w:eastAsia="Times New Roman" w:hAnsi="Times New Roman" w:cs="Times New Roman"/>
          <w:color w:val="0070C0"/>
          <w:sz w:val="22"/>
          <w:szCs w:val="22"/>
        </w:rPr>
      </w:pPr>
    </w:p>
    <w:p w14:paraId="514273D4" w14:textId="77777777" w:rsidR="000479C7" w:rsidRPr="008B2840" w:rsidRDefault="000479C7" w:rsidP="007056EE">
      <w:pPr>
        <w:rPr>
          <w:rFonts w:ascii="Times New Roman" w:eastAsia="Times New Roman" w:hAnsi="Times New Roman" w:cs="Times New Roman"/>
          <w:color w:val="0070C0"/>
          <w:sz w:val="22"/>
          <w:szCs w:val="22"/>
        </w:rPr>
      </w:pPr>
    </w:p>
    <w:p w14:paraId="55C0DF0C"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In the following I mention some specific points that I came across while reading the paper</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Intro</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p2 line 28 "Several theoretical frameworks have been developed, which provide a variety of means for understanding how different cues shape perceptual representations of object reflectance"</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please name them, assign references and potentially position yourself</w:t>
      </w:r>
    </w:p>
    <w:p w14:paraId="3619FB54"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095EB5B9" w14:textId="64AF66B0" w:rsidR="000479C7" w:rsidRPr="008B2840" w:rsidRDefault="00383268" w:rsidP="007056EE">
      <w:pPr>
        <w:rPr>
          <w:rFonts w:ascii="Times New Roman" w:eastAsia="Times New Roman" w:hAnsi="Times New Roman" w:cs="Times New Roman"/>
          <w:color w:val="FF0000"/>
          <w:sz w:val="22"/>
          <w:szCs w:val="22"/>
        </w:rPr>
      </w:pPr>
      <w:commentRangeStart w:id="11"/>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383268">
        <w:rPr>
          <w:rFonts w:ascii="Times New Roman" w:eastAsia="Times New Roman" w:hAnsi="Times New Roman" w:cs="Times New Roman"/>
          <w:i/>
          <w:iCs/>
          <w:color w:val="0070C0"/>
          <w:sz w:val="22"/>
          <w:szCs w:val="22"/>
          <w:shd w:val="clear" w:color="auto" w:fill="FFFFFF"/>
        </w:rPr>
        <w:t>I really hate long introductions and discussions, but there is a world of people who want every paper to not just report what was done but also to serve as a review.  That said, we can expand as requested.</w:t>
      </w:r>
      <w:commentRangeEnd w:id="11"/>
      <w:r w:rsidR="003710D2">
        <w:rPr>
          <w:rStyle w:val="CommentReference"/>
        </w:rPr>
        <w:commentReference w:id="11"/>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8B2840">
        <w:rPr>
          <w:rFonts w:ascii="Times New Roman" w:eastAsia="Times New Roman" w:hAnsi="Times New Roman" w:cs="Times New Roman"/>
          <w:color w:val="FF0000"/>
          <w:sz w:val="22"/>
          <w:szCs w:val="22"/>
        </w:rPr>
        <w:br/>
      </w:r>
    </w:p>
    <w:p w14:paraId="4BFDB72F" w14:textId="4A277973" w:rsidR="000479C7" w:rsidRPr="00785419" w:rsidRDefault="00785419" w:rsidP="007056EE">
      <w:pPr>
        <w:rPr>
          <w:rFonts w:ascii="Times New Roman" w:eastAsia="Times New Roman" w:hAnsi="Times New Roman" w:cs="Times New Roman"/>
          <w:i/>
          <w:iCs/>
          <w:color w:val="0070C0"/>
          <w:sz w:val="22"/>
          <w:szCs w:val="22"/>
        </w:rPr>
      </w:pPr>
      <w:commentRangeStart w:id="12"/>
      <w:r w:rsidRPr="00785419">
        <w:rPr>
          <w:rFonts w:ascii="Times New Roman" w:eastAsia="Times New Roman" w:hAnsi="Times New Roman" w:cs="Times New Roman"/>
          <w:i/>
          <w:iCs/>
          <w:color w:val="0070C0"/>
          <w:sz w:val="22"/>
          <w:szCs w:val="22"/>
          <w:shd w:val="clear" w:color="auto" w:fill="FFFFFF"/>
        </w:rPr>
        <w:t xml:space="preserve">David: </w:t>
      </w:r>
      <w:r w:rsidR="000479C7" w:rsidRPr="00785419">
        <w:rPr>
          <w:rFonts w:ascii="Times New Roman" w:eastAsia="Times New Roman" w:hAnsi="Times New Roman" w:cs="Times New Roman"/>
          <w:i/>
          <w:iCs/>
          <w:color w:val="0070C0"/>
          <w:sz w:val="22"/>
          <w:szCs w:val="22"/>
        </w:rPr>
        <w:t xml:space="preserve">Can clarify. </w:t>
      </w:r>
      <w:commentRangeEnd w:id="12"/>
      <w:r w:rsidR="003710D2">
        <w:rPr>
          <w:rStyle w:val="CommentReference"/>
        </w:rPr>
        <w:commentReference w:id="12"/>
      </w:r>
    </w:p>
    <w:p w14:paraId="695D7C7F" w14:textId="77777777" w:rsidR="000479C7" w:rsidRPr="008B2840" w:rsidRDefault="000479C7" w:rsidP="007056EE">
      <w:pPr>
        <w:rPr>
          <w:rFonts w:ascii="Times New Roman" w:eastAsia="Times New Roman" w:hAnsi="Times New Roman" w:cs="Times New Roman"/>
          <w:color w:val="FF0000"/>
          <w:sz w:val="22"/>
          <w:szCs w:val="22"/>
        </w:rPr>
      </w:pPr>
    </w:p>
    <w:p w14:paraId="4B87A23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000000" w:themeColor="text1"/>
          <w:sz w:val="22"/>
          <w:szCs w:val="22"/>
          <w:shd w:val="clear" w:color="auto" w:fill="FFFFFF"/>
        </w:rPr>
        <w:t>Task:</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Why did you provide feedback to participants? </w:t>
      </w:r>
    </w:p>
    <w:p w14:paraId="54122FD3"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41000992" w14:textId="4D0436C0" w:rsidR="00EC076E" w:rsidRDefault="00566594" w:rsidP="007056EE">
      <w:pPr>
        <w:rPr>
          <w:rFonts w:ascii="Times New Roman" w:eastAsia="Times New Roman" w:hAnsi="Times New Roman" w:cs="Times New Roman"/>
          <w:color w:val="0070C0"/>
          <w:sz w:val="22"/>
          <w:szCs w:val="22"/>
          <w:shd w:val="clear" w:color="auto" w:fill="FFFFFF"/>
        </w:rPr>
      </w:pPr>
      <w:r w:rsidRPr="00CB65C7">
        <w:rPr>
          <w:rFonts w:ascii="Times New Roman" w:eastAsia="Times New Roman" w:hAnsi="Times New Roman" w:cs="Times New Roman"/>
          <w:color w:val="0070C0"/>
          <w:sz w:val="22"/>
          <w:szCs w:val="22"/>
          <w:shd w:val="clear" w:color="auto" w:fill="FFFFFF"/>
        </w:rPr>
        <w:t xml:space="preserve">We provided feedback to observers to maximize their performance at the task. </w:t>
      </w:r>
      <w:r w:rsidR="00EC076E">
        <w:rPr>
          <w:rFonts w:ascii="Times New Roman" w:eastAsia="Times New Roman" w:hAnsi="Times New Roman" w:cs="Times New Roman"/>
          <w:color w:val="0070C0"/>
          <w:sz w:val="22"/>
          <w:szCs w:val="22"/>
          <w:shd w:val="clear" w:color="auto" w:fill="FFFFFF"/>
        </w:rPr>
        <w:t>We have added the following sentence to explain this point in the manuscript:</w:t>
      </w:r>
    </w:p>
    <w:p w14:paraId="2195FDCD" w14:textId="3A70761E" w:rsidR="00EC076E" w:rsidRDefault="00EC076E" w:rsidP="007056EE">
      <w:pPr>
        <w:rPr>
          <w:rFonts w:ascii="Times New Roman" w:eastAsia="Times New Roman" w:hAnsi="Times New Roman" w:cs="Times New Roman"/>
          <w:color w:val="0070C0"/>
          <w:sz w:val="22"/>
          <w:szCs w:val="22"/>
          <w:shd w:val="clear" w:color="auto" w:fill="FFFFFF"/>
        </w:rPr>
      </w:pPr>
    </w:p>
    <w:p w14:paraId="07703A1D" w14:textId="0EA5A365" w:rsidR="00CB65C7" w:rsidRPr="00CB65C7" w:rsidRDefault="00CB65C7" w:rsidP="007056EE">
      <w:pPr>
        <w:rPr>
          <w:rFonts w:ascii="Times New Roman" w:eastAsia="Times New Roman" w:hAnsi="Times New Roman" w:cs="Times New Roman"/>
          <w:color w:val="70AD47" w:themeColor="accent6"/>
          <w:sz w:val="22"/>
          <w:szCs w:val="22"/>
          <w:shd w:val="clear" w:color="auto" w:fill="FFFFFF"/>
        </w:rPr>
      </w:pPr>
      <w:r w:rsidRPr="00CB65C7">
        <w:rPr>
          <w:rStyle w:val="None"/>
          <w:rFonts w:ascii="Times New Roman" w:hAnsi="Times New Roman"/>
          <w:color w:val="70AD47" w:themeColor="accent6"/>
          <w:sz w:val="22"/>
          <w:szCs w:val="22"/>
          <w:shd w:val="clear" w:color="auto" w:fill="FFFFFF"/>
        </w:rPr>
        <w:t>Feedback was provided via tones presented after the response to give observers a chance to maximize their performance, an advantage of a task with an objectively correct answer.</w:t>
      </w:r>
    </w:p>
    <w:p w14:paraId="68967AE4" w14:textId="49036066"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lastRenderedPageBreak/>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Methods</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Is it possible to provide an average luminance of the target for each of the 11 LRF levels? </w:t>
      </w:r>
    </w:p>
    <w:p w14:paraId="35CDA478"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E69B0BE" w14:textId="7FCA2F07" w:rsidR="000D3FED" w:rsidRDefault="00CD4907" w:rsidP="007056EE">
      <w:pPr>
        <w:rPr>
          <w:rFonts w:ascii="Times New Roman" w:eastAsia="Times New Roman" w:hAnsi="Times New Roman" w:cs="Times New Roman"/>
          <w:color w:val="FF0000"/>
          <w:sz w:val="22"/>
          <w:szCs w:val="22"/>
        </w:rPr>
      </w:pPr>
      <w:r w:rsidRPr="000D3FED">
        <w:rPr>
          <w:rFonts w:ascii="Times New Roman" w:eastAsia="Times New Roman" w:hAnsi="Times New Roman" w:cs="Times New Roman"/>
          <w:color w:val="0070C0"/>
          <w:sz w:val="22"/>
          <w:szCs w:val="22"/>
          <w:shd w:val="clear" w:color="auto" w:fill="FFFFFF"/>
        </w:rPr>
        <w:t xml:space="preserve">Thank you for this comment. We have </w:t>
      </w:r>
      <w:r w:rsidR="000D3FED" w:rsidRPr="000D3FED">
        <w:rPr>
          <w:rFonts w:ascii="Times New Roman" w:eastAsia="Times New Roman" w:hAnsi="Times New Roman" w:cs="Times New Roman"/>
          <w:color w:val="0070C0"/>
          <w:sz w:val="22"/>
          <w:szCs w:val="22"/>
          <w:shd w:val="clear" w:color="auto" w:fill="FFFFFF"/>
        </w:rPr>
        <w:t xml:space="preserve">now </w:t>
      </w:r>
      <w:r w:rsidRPr="000D3FED">
        <w:rPr>
          <w:rFonts w:ascii="Times New Roman" w:eastAsia="Times New Roman" w:hAnsi="Times New Roman" w:cs="Times New Roman"/>
          <w:color w:val="0070C0"/>
          <w:sz w:val="22"/>
          <w:szCs w:val="22"/>
          <w:shd w:val="clear" w:color="auto" w:fill="FFFFFF"/>
        </w:rPr>
        <w:t xml:space="preserve">provided the average luminance of the target object in the </w:t>
      </w:r>
      <w:r w:rsidR="000D3FED" w:rsidRPr="000D3FED">
        <w:rPr>
          <w:rFonts w:ascii="Times New Roman" w:eastAsia="Times New Roman" w:hAnsi="Times New Roman" w:cs="Times New Roman"/>
          <w:color w:val="0070C0"/>
          <w:sz w:val="22"/>
          <w:szCs w:val="22"/>
          <w:shd w:val="clear" w:color="auto" w:fill="FFFFFF"/>
        </w:rPr>
        <w:t>manuscript</w:t>
      </w:r>
      <w:r w:rsidRPr="000D3FED">
        <w:rPr>
          <w:rFonts w:ascii="Times New Roman" w:eastAsia="Times New Roman" w:hAnsi="Times New Roman" w:cs="Times New Roman"/>
          <w:color w:val="0070C0"/>
          <w:sz w:val="22"/>
          <w:szCs w:val="22"/>
          <w:shd w:val="clear" w:color="auto" w:fill="FFFFFF"/>
        </w:rPr>
        <w:t>.</w:t>
      </w:r>
      <w:r w:rsidR="000D3FED" w:rsidRPr="000D3FED">
        <w:rPr>
          <w:rFonts w:ascii="Times New Roman" w:eastAsia="Times New Roman" w:hAnsi="Times New Roman" w:cs="Times New Roman"/>
          <w:color w:val="0070C0"/>
          <w:sz w:val="22"/>
          <w:szCs w:val="22"/>
          <w:shd w:val="clear" w:color="auto" w:fill="FFFFFF"/>
        </w:rPr>
        <w:t xml:space="preserve"> We have added the following text:</w:t>
      </w:r>
      <w:r w:rsidR="007056EE" w:rsidRPr="00C07A41">
        <w:rPr>
          <w:rFonts w:ascii="Times New Roman" w:eastAsia="Times New Roman" w:hAnsi="Times New Roman" w:cs="Times New Roman"/>
          <w:color w:val="FF0000"/>
          <w:sz w:val="22"/>
          <w:szCs w:val="22"/>
        </w:rPr>
        <w:br/>
      </w:r>
    </w:p>
    <w:p w14:paraId="0B2ABA83" w14:textId="77777777" w:rsidR="00A42FA2" w:rsidRPr="00A71C68" w:rsidRDefault="00A42FA2" w:rsidP="00A42FA2">
      <w:pPr>
        <w:rPr>
          <w:rFonts w:ascii="Times New Roman" w:eastAsia="Times New Roman" w:hAnsi="Times New Roman" w:cs="Times New Roman"/>
          <w:color w:val="70AD47" w:themeColor="accent6"/>
          <w:sz w:val="22"/>
          <w:szCs w:val="22"/>
          <w:shd w:val="clear" w:color="auto" w:fill="FFFFFF"/>
        </w:rPr>
      </w:pPr>
      <w:r w:rsidRPr="00A71C68">
        <w:rPr>
          <w:rStyle w:val="None"/>
          <w:rFonts w:ascii="Times New Roman" w:hAnsi="Times New Roman"/>
          <w:color w:val="70AD47" w:themeColor="accent6"/>
          <w:sz w:val="22"/>
          <w:szCs w:val="22"/>
          <w:shd w:val="clear" w:color="auto" w:fill="FFFFFF"/>
        </w:rPr>
        <w:t>The average luminance of the standard image for covariance scalar 0.00 was 47.31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 The average luminance of the target object for the 11 LRF levels were [67.04, 67.97, 68.9, 69.81, 70.71, 71.61, 72.49, 73.36, 74.22, 75.07, 75.91] cd/m</w:t>
      </w:r>
      <w:r w:rsidRPr="00A71C68">
        <w:rPr>
          <w:rStyle w:val="None"/>
          <w:rFonts w:ascii="Times New Roman" w:hAnsi="Times New Roman"/>
          <w:color w:val="70AD47" w:themeColor="accent6"/>
          <w:sz w:val="22"/>
          <w:szCs w:val="22"/>
          <w:shd w:val="clear" w:color="auto" w:fill="FFFFFF"/>
          <w:vertAlign w:val="superscript"/>
        </w:rPr>
        <w:t>2</w:t>
      </w:r>
      <w:r w:rsidRPr="00A71C68">
        <w:rPr>
          <w:rStyle w:val="None"/>
          <w:rFonts w:ascii="Times New Roman" w:hAnsi="Times New Roman"/>
          <w:color w:val="70AD47" w:themeColor="accent6"/>
          <w:sz w:val="22"/>
          <w:szCs w:val="22"/>
          <w:shd w:val="clear" w:color="auto" w:fill="FFFFFF"/>
        </w:rPr>
        <w:t>.</w:t>
      </w:r>
    </w:p>
    <w:p w14:paraId="277AF9AA" w14:textId="77777777" w:rsidR="000D3FED" w:rsidRDefault="000D3FED" w:rsidP="007056EE">
      <w:pPr>
        <w:rPr>
          <w:rFonts w:ascii="Times New Roman" w:eastAsia="Times New Roman" w:hAnsi="Times New Roman" w:cs="Times New Roman"/>
          <w:color w:val="FF0000"/>
          <w:sz w:val="22"/>
          <w:szCs w:val="22"/>
        </w:rPr>
      </w:pPr>
    </w:p>
    <w:p w14:paraId="677F0478" w14:textId="67AE5EE2" w:rsidR="000479C7" w:rsidRPr="008B2840" w:rsidRDefault="007056EE"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Section numbering "5.2." is used twice </w:t>
      </w:r>
    </w:p>
    <w:p w14:paraId="0F4945BB"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6C361A0D" w14:textId="2CDBFF30" w:rsidR="000479C7" w:rsidRPr="008B2840" w:rsidRDefault="00D9332D" w:rsidP="007056EE">
      <w:pPr>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Thank you. We have </w:t>
      </w:r>
      <w:r w:rsidR="002E571C">
        <w:rPr>
          <w:rFonts w:ascii="Times New Roman" w:eastAsia="Times New Roman" w:hAnsi="Times New Roman" w:cs="Times New Roman"/>
          <w:color w:val="0070C0"/>
          <w:sz w:val="22"/>
          <w:szCs w:val="22"/>
          <w:shd w:val="clear" w:color="auto" w:fill="FFFFFF"/>
        </w:rPr>
        <w:t>corrected</w:t>
      </w:r>
      <w:r>
        <w:rPr>
          <w:rFonts w:ascii="Times New Roman" w:eastAsia="Times New Roman" w:hAnsi="Times New Roman" w:cs="Times New Roman"/>
          <w:color w:val="0070C0"/>
          <w:sz w:val="22"/>
          <w:szCs w:val="22"/>
          <w:shd w:val="clear" w:color="auto" w:fill="FFFFFF"/>
        </w:rPr>
        <w:t xml:space="preserve"> this.</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in order to give the reader a chance to understand, or one omits that description and refers to the other paper.</w:t>
      </w:r>
    </w:p>
    <w:p w14:paraId="73BE1AB5"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11454223" w14:textId="7DBADBAB" w:rsidR="00FC074B" w:rsidRDefault="00DA4C6E" w:rsidP="007056EE">
      <w:pPr>
        <w:rPr>
          <w:rFonts w:ascii="Times New Roman" w:eastAsia="Times New Roman" w:hAnsi="Times New Roman" w:cs="Times New Roman"/>
          <w:color w:val="0070C0"/>
          <w:sz w:val="22"/>
          <w:szCs w:val="22"/>
          <w:shd w:val="clear" w:color="auto" w:fill="FFFFFF"/>
        </w:rPr>
      </w:pPr>
      <w:r>
        <w:rPr>
          <w:rFonts w:ascii="Times New Roman" w:eastAsia="Times New Roman" w:hAnsi="Times New Roman" w:cs="Times New Roman"/>
          <w:color w:val="0070C0"/>
          <w:sz w:val="22"/>
          <w:szCs w:val="22"/>
          <w:shd w:val="clear" w:color="auto" w:fill="FFFFFF"/>
        </w:rPr>
        <w:t xml:space="preserve">We have </w:t>
      </w:r>
      <w:r w:rsidR="006C4DF7">
        <w:rPr>
          <w:rFonts w:ascii="Times New Roman" w:eastAsia="Times New Roman" w:hAnsi="Times New Roman" w:cs="Times New Roman"/>
          <w:color w:val="0070C0"/>
          <w:sz w:val="22"/>
          <w:szCs w:val="22"/>
          <w:shd w:val="clear" w:color="auto" w:fill="FFFFFF"/>
        </w:rPr>
        <w:t xml:space="preserve">reorganized the subsections of the </w:t>
      </w:r>
      <w:r w:rsidR="008322E8">
        <w:rPr>
          <w:rFonts w:ascii="Times New Roman" w:eastAsia="Times New Roman" w:hAnsi="Times New Roman" w:cs="Times New Roman"/>
          <w:color w:val="0070C0"/>
          <w:sz w:val="22"/>
          <w:szCs w:val="22"/>
          <w:shd w:val="clear" w:color="auto" w:fill="FFFFFF"/>
        </w:rPr>
        <w:t xml:space="preserve">Methods section </w:t>
      </w:r>
      <w:r w:rsidR="006C4DF7">
        <w:rPr>
          <w:rFonts w:ascii="Times New Roman" w:eastAsia="Times New Roman" w:hAnsi="Times New Roman" w:cs="Times New Roman"/>
          <w:color w:val="0070C0"/>
          <w:sz w:val="22"/>
          <w:szCs w:val="22"/>
          <w:shd w:val="clear" w:color="auto" w:fill="FFFFFF"/>
        </w:rPr>
        <w:t xml:space="preserve">according to the referee’s suggestion. </w:t>
      </w:r>
      <w:r w:rsidR="007E16EA" w:rsidRPr="007E16EA">
        <w:rPr>
          <w:rFonts w:ascii="Times New Roman" w:eastAsia="Times New Roman" w:hAnsi="Times New Roman" w:cs="Times New Roman"/>
          <w:color w:val="0070C0"/>
          <w:sz w:val="22"/>
          <w:szCs w:val="22"/>
          <w:shd w:val="clear" w:color="auto" w:fill="FFFFFF"/>
        </w:rPr>
        <w:t>W</w:t>
      </w:r>
      <w:r w:rsidR="007E16EA">
        <w:rPr>
          <w:rFonts w:ascii="Times New Roman" w:eastAsia="Times New Roman" w:hAnsi="Times New Roman" w:cs="Times New Roman"/>
          <w:color w:val="0070C0"/>
          <w:sz w:val="22"/>
          <w:szCs w:val="22"/>
          <w:shd w:val="clear" w:color="auto" w:fill="FFFFFF"/>
        </w:rPr>
        <w:t xml:space="preserve">e have provided </w:t>
      </w:r>
      <w:r w:rsidR="0060723D">
        <w:rPr>
          <w:rFonts w:ascii="Times New Roman" w:eastAsia="Times New Roman" w:hAnsi="Times New Roman" w:cs="Times New Roman"/>
          <w:color w:val="0070C0"/>
          <w:sz w:val="22"/>
          <w:szCs w:val="22"/>
          <w:shd w:val="clear" w:color="auto" w:fill="FFFFFF"/>
        </w:rPr>
        <w:t xml:space="preserve">further </w:t>
      </w:r>
      <w:r w:rsidR="007E16EA">
        <w:rPr>
          <w:rFonts w:ascii="Times New Roman" w:eastAsia="Times New Roman" w:hAnsi="Times New Roman" w:cs="Times New Roman"/>
          <w:color w:val="0070C0"/>
          <w:sz w:val="22"/>
          <w:szCs w:val="22"/>
          <w:shd w:val="clear" w:color="auto" w:fill="FFFFFF"/>
        </w:rPr>
        <w:t>detail</w:t>
      </w:r>
      <w:r w:rsidR="0060723D">
        <w:rPr>
          <w:rFonts w:ascii="Times New Roman" w:eastAsia="Times New Roman" w:hAnsi="Times New Roman" w:cs="Times New Roman"/>
          <w:color w:val="0070C0"/>
          <w:sz w:val="22"/>
          <w:szCs w:val="22"/>
          <w:shd w:val="clear" w:color="auto" w:fill="FFFFFF"/>
        </w:rPr>
        <w:t>s</w:t>
      </w:r>
      <w:r w:rsidR="007E16EA">
        <w:rPr>
          <w:rFonts w:ascii="Times New Roman" w:eastAsia="Times New Roman" w:hAnsi="Times New Roman" w:cs="Times New Roman"/>
          <w:color w:val="0070C0"/>
          <w:sz w:val="22"/>
          <w:szCs w:val="22"/>
          <w:shd w:val="clear" w:color="auto" w:fill="FFFFFF"/>
        </w:rPr>
        <w:t xml:space="preserve"> of the methods to generate reflectance spectra in the revised manuscript.</w:t>
      </w:r>
      <w:r w:rsidR="0001518B">
        <w:rPr>
          <w:rFonts w:ascii="Times New Roman" w:eastAsia="Times New Roman" w:hAnsi="Times New Roman" w:cs="Times New Roman"/>
          <w:color w:val="0070C0"/>
          <w:sz w:val="22"/>
          <w:szCs w:val="22"/>
          <w:shd w:val="clear" w:color="auto" w:fill="FFFFFF"/>
        </w:rPr>
        <w:t xml:space="preserve"> </w:t>
      </w:r>
      <w:r w:rsidR="00FC074B">
        <w:rPr>
          <w:rFonts w:ascii="Times New Roman" w:eastAsia="Times New Roman" w:hAnsi="Times New Roman" w:cs="Times New Roman"/>
          <w:color w:val="0070C0"/>
          <w:sz w:val="22"/>
          <w:szCs w:val="22"/>
          <w:shd w:val="clear" w:color="auto" w:fill="FFFFFF"/>
        </w:rPr>
        <w:t>Among other changes, we have added the following text for the information regarding the natural surface reflectance datasets.</w:t>
      </w:r>
    </w:p>
    <w:p w14:paraId="69AA9F5F" w14:textId="77777777" w:rsidR="00FC074B" w:rsidRDefault="00FC074B" w:rsidP="007056EE">
      <w:pPr>
        <w:rPr>
          <w:rFonts w:ascii="Times New Roman" w:eastAsia="Times New Roman" w:hAnsi="Times New Roman" w:cs="Times New Roman"/>
          <w:color w:val="0070C0"/>
          <w:sz w:val="22"/>
          <w:szCs w:val="22"/>
          <w:shd w:val="clear" w:color="auto" w:fill="FFFFFF"/>
        </w:rPr>
      </w:pPr>
    </w:p>
    <w:p w14:paraId="367609EE" w14:textId="19279EA8" w:rsidR="000479C7" w:rsidRPr="008B2840" w:rsidRDefault="007F299C" w:rsidP="007056EE">
      <w:pPr>
        <w:rPr>
          <w:rFonts w:ascii="Times New Roman" w:eastAsia="Times New Roman" w:hAnsi="Times New Roman" w:cs="Times New Roman"/>
          <w:color w:val="000000" w:themeColor="text1"/>
          <w:sz w:val="22"/>
          <w:szCs w:val="22"/>
          <w:shd w:val="clear" w:color="auto" w:fill="FFFFFF"/>
        </w:rPr>
      </w:pPr>
      <w:r w:rsidRPr="00844913">
        <w:rPr>
          <w:rStyle w:val="None"/>
          <w:rFonts w:ascii="Times New Roman" w:hAnsi="Times New Roman"/>
          <w:color w:val="70AD47" w:themeColor="accent6"/>
          <w:sz w:val="22"/>
          <w:szCs w:val="22"/>
        </w:rPr>
        <w:t>We used</w:t>
      </w:r>
      <w:r w:rsidRPr="00844913">
        <w:rPr>
          <w:rFonts w:ascii="Times New Roman" w:hAnsi="Times New Roman"/>
          <w:color w:val="70AD47" w:themeColor="accent6"/>
          <w:sz w:val="22"/>
          <w:szCs w:val="22"/>
        </w:rPr>
        <w:t xml:space="preserve"> two datasets of natural surface reflectance functions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(Kelly, Gibson, &amp; Nickerson, 1943; Vrhel, Gershon, &amp; Iwan, 1994)</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xml:space="preserve"> containing 632 surface reflectance measurements in total. The Munsell dataset has 462 spectral measurements, each spectrum measured in the wavelength range 380nm to 780nm spaced by 5nm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&lt;EndNote&gt;&lt;Cite&gt;&lt;Author&gt;Kelly&lt;/Author&gt;&lt;Year&gt;1943&lt;/Year&gt;&lt;RecNum&gt;35&lt;/RecNum&gt;&lt;DisplayText&gt;(Kelly, Gibson, &amp;amp; Nickerson,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(Kelly, Gibson, &amp; Nickerson, 1943)</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xml:space="preserve">. The </w:t>
      </w:r>
      <w:proofErr w:type="spellStart"/>
      <w:r w:rsidRPr="00844913">
        <w:rPr>
          <w:rFonts w:ascii="Times New Roman" w:hAnsi="Times New Roman"/>
          <w:color w:val="70AD47" w:themeColor="accent6"/>
          <w:sz w:val="22"/>
          <w:szCs w:val="22"/>
        </w:rPr>
        <w:t>Vrhel</w:t>
      </w:r>
      <w:proofErr w:type="spellEnd"/>
      <w:r w:rsidRPr="00844913">
        <w:rPr>
          <w:rFonts w:ascii="Times New Roman" w:hAnsi="Times New Roman"/>
          <w:color w:val="70AD47" w:themeColor="accent6"/>
          <w:sz w:val="22"/>
          <w:szCs w:val="22"/>
        </w:rPr>
        <w:t xml:space="preserve"> dataset has 170 spectral measurements, each spectrum measured in the wavelength range 390nm to 730nm spaced by 2nm </w:t>
      </w:r>
      <w:r w:rsidRPr="00844913">
        <w:rPr>
          <w:rFonts w:ascii="Times New Roman" w:hAnsi="Times New Roman"/>
          <w:color w:val="70AD47" w:themeColor="accent6"/>
          <w:sz w:val="22"/>
          <w:szCs w:val="22"/>
        </w:rPr>
        <w:fldChar w:fldCharType="begin"/>
      </w:r>
      <w:r w:rsidRPr="00844913">
        <w:rPr>
          <w:rFonts w:ascii="Times New Roman" w:hAnsi="Times New Roman"/>
          <w:color w:val="70AD47" w:themeColor="accent6"/>
          <w:sz w:val="22"/>
          <w:szCs w:val="22"/>
        </w:rPr>
        <w:instrText xml:space="preserve"> ADDIN EN.CITE &lt;EndNote&gt;&lt;Cite&gt;&lt;Author&gt;Vrhel&lt;/Author&gt;&lt;Year&gt;1994&lt;/Year&gt;&lt;RecNum&gt;36&lt;/RecNum&gt;&lt;DisplayText&gt;(Vrhel, Gershon, &amp;amp; Iwan, 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Pr="00844913">
        <w:rPr>
          <w:rFonts w:ascii="Times New Roman" w:hAnsi="Times New Roman"/>
          <w:color w:val="70AD47" w:themeColor="accent6"/>
          <w:sz w:val="22"/>
          <w:szCs w:val="22"/>
        </w:rPr>
        <w:fldChar w:fldCharType="separate"/>
      </w:r>
      <w:r w:rsidRPr="00844913">
        <w:rPr>
          <w:rFonts w:ascii="Times New Roman" w:hAnsi="Times New Roman"/>
          <w:noProof/>
          <w:color w:val="70AD47" w:themeColor="accent6"/>
          <w:sz w:val="22"/>
          <w:szCs w:val="22"/>
        </w:rPr>
        <w:t>(Vrhel, Gershon, &amp; Iwan, 1994)</w:t>
      </w:r>
      <w:r w:rsidRPr="00844913">
        <w:rPr>
          <w:rFonts w:ascii="Times New Roman" w:hAnsi="Times New Roman"/>
          <w:color w:val="70AD47" w:themeColor="accent6"/>
          <w:sz w:val="22"/>
          <w:szCs w:val="22"/>
        </w:rPr>
        <w:fldChar w:fldCharType="end"/>
      </w:r>
      <w:r w:rsidRPr="00844913">
        <w:rPr>
          <w:rFonts w:ascii="Times New Roman" w:hAnsi="Times New Roman"/>
          <w:color w:val="70AD47" w:themeColor="accent6"/>
          <w:sz w:val="22"/>
          <w:szCs w:val="22"/>
        </w:rPr>
        <w:t>. We resampled the combined dataset to 31 evenly spaced wavelength between 400nm and 700nm.</w:t>
      </w:r>
      <w:r w:rsidR="007056EE" w:rsidRPr="002F707C">
        <w:rPr>
          <w:rFonts w:ascii="Times New Roman" w:eastAsia="Times New Roman" w:hAnsi="Times New Roman" w:cs="Times New Roman"/>
          <w:i/>
          <w:iCs/>
          <w:color w:val="0070C0"/>
          <w:sz w:val="22"/>
          <w:szCs w:val="22"/>
        </w:rPr>
        <w:br/>
      </w:r>
      <w:r w:rsidR="007056EE" w:rsidRPr="008B2840">
        <w:rPr>
          <w:rFonts w:ascii="Times New Roman" w:eastAsia="Times New Roman" w:hAnsi="Times New Roman" w:cs="Times New Roman"/>
          <w:color w:val="0070C0"/>
          <w:sz w:val="22"/>
          <w:szCs w:val="22"/>
        </w:rPr>
        <w:br/>
      </w:r>
      <w:r w:rsidR="007056EE" w:rsidRPr="008B2840">
        <w:rPr>
          <w:rFonts w:ascii="Times New Roman" w:eastAsia="Times New Roman" w:hAnsi="Times New Roman" w:cs="Times New Roman"/>
          <w:color w:val="000000" w:themeColor="text1"/>
          <w:sz w:val="22"/>
          <w:szCs w:val="22"/>
          <w:shd w:val="clear" w:color="auto" w:fill="FFFFFF"/>
        </w:rPr>
        <w:t>5.11 SDT model</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on page 20 line 1 you write "The fact that we draw stochastically from this ensemble on each trial introduces additional variability into the value of the decision variable z that corresponds to a fixed target LRF. We call this the external variability, and model it as a Gaussian random variable with zero mean and variance σ²_e".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Pr="008B2840" w:rsidRDefault="000479C7" w:rsidP="007056EE">
      <w:pPr>
        <w:rPr>
          <w:rFonts w:ascii="Times New Roman" w:eastAsia="Times New Roman" w:hAnsi="Times New Roman" w:cs="Times New Roman"/>
          <w:color w:val="FF0000"/>
          <w:sz w:val="22"/>
          <w:szCs w:val="22"/>
          <w:shd w:val="clear" w:color="auto" w:fill="FFFFFF"/>
        </w:rPr>
      </w:pPr>
    </w:p>
    <w:p w14:paraId="767ABB1A" w14:textId="541C9A6D" w:rsidR="000479C7" w:rsidRPr="008B2840" w:rsidRDefault="0031071A" w:rsidP="007056EE">
      <w:pPr>
        <w:rPr>
          <w:rFonts w:ascii="Times New Roman" w:eastAsia="Times New Roman" w:hAnsi="Times New Roman" w:cs="Times New Roman"/>
          <w:color w:val="FF0000"/>
          <w:sz w:val="22"/>
          <w:szCs w:val="22"/>
          <w:shd w:val="clear" w:color="auto" w:fill="FFFFFF"/>
        </w:rPr>
      </w:pPr>
      <w:r w:rsidRPr="006C5DF7">
        <w:rPr>
          <w:rFonts w:ascii="Times New Roman" w:eastAsia="Times New Roman" w:hAnsi="Times New Roman" w:cs="Times New Roman"/>
          <w:i/>
          <w:iCs/>
          <w:color w:val="0070C0"/>
          <w:sz w:val="22"/>
          <w:szCs w:val="22"/>
          <w:shd w:val="clear" w:color="auto" w:fill="FFFFFF"/>
        </w:rPr>
        <w:t xml:space="preserve">David: </w:t>
      </w:r>
      <w:r w:rsidR="000479C7" w:rsidRPr="006C5DF7">
        <w:rPr>
          <w:rFonts w:ascii="Times New Roman" w:eastAsia="Times New Roman" w:hAnsi="Times New Roman" w:cs="Times New Roman"/>
          <w:i/>
          <w:iCs/>
          <w:color w:val="0070C0"/>
          <w:sz w:val="22"/>
          <w:szCs w:val="22"/>
          <w:shd w:val="clear" w:color="auto" w:fill="FFFFFF"/>
        </w:rPr>
        <w:t xml:space="preserve">Again, easy to handle.  But a little funny that the reviewer asks for a shorter explanation of TSD, in the context of kvetching generally about us being too telegraphic.  </w:t>
      </w:r>
      <w:commentRangeStart w:id="13"/>
      <w:r w:rsidR="000479C7" w:rsidRPr="006C5DF7">
        <w:rPr>
          <w:rFonts w:ascii="Times New Roman" w:eastAsia="Times New Roman" w:hAnsi="Times New Roman" w:cs="Times New Roman"/>
          <w:i/>
          <w:iCs/>
          <w:color w:val="0070C0"/>
          <w:sz w:val="22"/>
          <w:szCs w:val="22"/>
          <w:shd w:val="clear" w:color="auto" w:fill="FFFFFF"/>
        </w:rPr>
        <w:t>I’m not sure we want to shorten.</w:t>
      </w:r>
      <w:commentRangeEnd w:id="13"/>
      <w:r w:rsidR="003710D2">
        <w:rPr>
          <w:rStyle w:val="CommentReference"/>
        </w:rPr>
        <w:commentReference w:id="13"/>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Results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lastRenderedPageBreak/>
        <w:t xml:space="preserve">page 4 line 27 ff "Briefly, a database of natural surface reflectance functions (Kelly, Gibson, &amp; Nickerson, 1943; </w:t>
      </w:r>
      <w:proofErr w:type="spellStart"/>
      <w:r w:rsidR="007056EE" w:rsidRPr="008B2840">
        <w:rPr>
          <w:rFonts w:ascii="Times New Roman" w:eastAsia="Times New Roman" w:hAnsi="Times New Roman" w:cs="Times New Roman"/>
          <w:color w:val="000000" w:themeColor="text1"/>
          <w:sz w:val="22"/>
          <w:szCs w:val="22"/>
          <w:shd w:val="clear" w:color="auto" w:fill="FFFFFF"/>
        </w:rPr>
        <w:t>Vrhel</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Gershon, &amp; </w:t>
      </w:r>
      <w:proofErr w:type="spellStart"/>
      <w:r w:rsidR="007056EE" w:rsidRPr="008B2840">
        <w:rPr>
          <w:rFonts w:ascii="Times New Roman" w:eastAsia="Times New Roman" w:hAnsi="Times New Roman" w:cs="Times New Roman"/>
          <w:color w:val="000000" w:themeColor="text1"/>
          <w:sz w:val="22"/>
          <w:szCs w:val="22"/>
          <w:shd w:val="clear" w:color="auto" w:fill="FFFFFF"/>
        </w:rPr>
        <w:t>Iwan</w:t>
      </w:r>
      <w:proofErr w:type="spellEnd"/>
      <w:r w:rsidR="007056EE" w:rsidRPr="008B2840">
        <w:rPr>
          <w:rFonts w:ascii="Times New Roman" w:eastAsia="Times New Roman" w:hAnsi="Times New Roman" w:cs="Times New Roman"/>
          <w:color w:val="000000" w:themeColor="text1"/>
          <w:sz w:val="22"/>
          <w:szCs w:val="22"/>
          <w:shd w:val="clear" w:color="auto" w:fill="FFFFFF"/>
        </w:rPr>
        <w:t>, 1994) was projected along eigenvectors associated with the largest six eigenvalues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page 4 line 33 "The amount of variation in the background was controlled by multiplying the covariance matrix of the multivariate-normal distribution by a scalar."</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What was the dimensionality of the dataset?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To me the characterization of the background reflectances is generally not clear. The experimental "scene" consists of a finite number of objects: books, shelf, ... which can be assigned reflectances.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1. Why do you do the sampling from the database?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2. Increasing the scalar that is multiplied with the covariance matrix affects the amount of </w:t>
      </w:r>
      <w:proofErr w:type="spellStart"/>
      <w:r w:rsidR="007056EE" w:rsidRPr="008B2840">
        <w:rPr>
          <w:rFonts w:ascii="Times New Roman" w:eastAsia="Times New Roman" w:hAnsi="Times New Roman" w:cs="Times New Roman"/>
          <w:color w:val="000000" w:themeColor="text1"/>
          <w:sz w:val="22"/>
          <w:szCs w:val="22"/>
          <w:shd w:val="clear" w:color="auto" w:fill="FFFFFF"/>
        </w:rPr>
        <w:t>colour</w:t>
      </w:r>
      <w:proofErr w:type="spellEnd"/>
      <w:r w:rsidR="007056EE" w:rsidRPr="008B2840">
        <w:rPr>
          <w:rFonts w:ascii="Times New Roman" w:eastAsia="Times New Roman" w:hAnsi="Times New Roman" w:cs="Times New Roman"/>
          <w:color w:val="000000" w:themeColor="text1"/>
          <w:sz w:val="22"/>
          <w:szCs w:val="22"/>
          <w:shd w:val="clear" w:color="auto" w:fill="FFFFFF"/>
        </w:rPr>
        <w:t xml:space="preserve"> variation of the background the objects. </w:t>
      </w:r>
      <w:proofErr w:type="gramStart"/>
      <w:r w:rsidR="007056EE" w:rsidRPr="008B2840">
        <w:rPr>
          <w:rFonts w:ascii="Times New Roman" w:eastAsia="Times New Roman" w:hAnsi="Times New Roman" w:cs="Times New Roman"/>
          <w:color w:val="000000" w:themeColor="text1"/>
          <w:sz w:val="22"/>
          <w:szCs w:val="22"/>
          <w:shd w:val="clear" w:color="auto" w:fill="FFFFFF"/>
        </w:rPr>
        <w:t>So</w:t>
      </w:r>
      <w:proofErr w:type="gramEnd"/>
      <w:r w:rsidR="007056EE" w:rsidRPr="008B2840">
        <w:rPr>
          <w:rFonts w:ascii="Times New Roman" w:eastAsia="Times New Roman" w:hAnsi="Times New Roman" w:cs="Times New Roman"/>
          <w:color w:val="000000" w:themeColor="text1"/>
          <w:sz w:val="22"/>
          <w:szCs w:val="22"/>
          <w:shd w:val="clear" w:color="auto" w:fill="FFFFFF"/>
        </w:rPr>
        <w:t xml:space="preserve"> the value of that scalar is the operationalization of background variation (or noise).</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intuition and then provide technical </w:t>
      </w:r>
      <w:commentRangeStart w:id="14"/>
      <w:r w:rsidR="007056EE" w:rsidRPr="008B2840">
        <w:rPr>
          <w:rFonts w:ascii="Times New Roman" w:eastAsia="Times New Roman" w:hAnsi="Times New Roman" w:cs="Times New Roman"/>
          <w:color w:val="000000" w:themeColor="text1"/>
          <w:sz w:val="22"/>
          <w:szCs w:val="22"/>
          <w:shd w:val="clear" w:color="auto" w:fill="FFFFFF"/>
        </w:rPr>
        <w:t>details</w:t>
      </w:r>
      <w:commentRangeEnd w:id="14"/>
      <w:r w:rsidR="000479C7" w:rsidRPr="008B2840">
        <w:rPr>
          <w:rStyle w:val="CommentReference"/>
          <w:rFonts w:ascii="Times New Roman" w:hAnsi="Times New Roman" w:cs="Times New Roman"/>
          <w:color w:val="000000" w:themeColor="text1"/>
          <w:sz w:val="22"/>
          <w:szCs w:val="22"/>
        </w:rPr>
        <w:commentReference w:id="14"/>
      </w:r>
      <w:r w:rsidR="007056EE" w:rsidRPr="008B2840">
        <w:rPr>
          <w:rFonts w:ascii="Times New Roman" w:eastAsia="Times New Roman" w:hAnsi="Times New Roman" w:cs="Times New Roman"/>
          <w:color w:val="000000" w:themeColor="text1"/>
          <w:sz w:val="22"/>
          <w:szCs w:val="22"/>
          <w:shd w:val="clear" w:color="auto" w:fill="FFFFFF"/>
        </w:rPr>
        <w:t>?</w:t>
      </w:r>
    </w:p>
    <w:p w14:paraId="16825AC8" w14:textId="77777777" w:rsidR="000479C7" w:rsidRPr="008B2840" w:rsidRDefault="000479C7" w:rsidP="007056EE">
      <w:pPr>
        <w:rPr>
          <w:rFonts w:ascii="Times New Roman" w:eastAsia="Times New Roman" w:hAnsi="Times New Roman" w:cs="Times New Roman"/>
          <w:color w:val="0070C0"/>
          <w:sz w:val="22"/>
          <w:szCs w:val="22"/>
          <w:shd w:val="clear" w:color="auto" w:fill="FFFFFF"/>
        </w:rPr>
      </w:pPr>
    </w:p>
    <w:p w14:paraId="730EE76D" w14:textId="24B7D741" w:rsidR="008B2840" w:rsidRPr="008B2840" w:rsidRDefault="00CC4703" w:rsidP="007056EE">
      <w:pPr>
        <w:rPr>
          <w:rFonts w:ascii="Times New Roman" w:eastAsia="Times New Roman" w:hAnsi="Times New Roman" w:cs="Times New Roman"/>
          <w:color w:val="0070C0"/>
          <w:sz w:val="22"/>
          <w:szCs w:val="22"/>
          <w:shd w:val="clear" w:color="auto" w:fill="FFFFFF"/>
        </w:rPr>
      </w:pPr>
      <w:commentRangeStart w:id="15"/>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C4703">
        <w:rPr>
          <w:rFonts w:ascii="Times New Roman" w:eastAsia="Times New Roman" w:hAnsi="Times New Roman" w:cs="Times New Roman"/>
          <w:i/>
          <w:iCs/>
          <w:color w:val="0070C0"/>
          <w:sz w:val="22"/>
          <w:szCs w:val="22"/>
          <w:shd w:val="clear" w:color="auto" w:fill="FFFFFF"/>
        </w:rPr>
        <w:t>I’m not sure I’m completely following all of these little points, but they all amount to requests for increased clarity and should be easy to address.</w:t>
      </w:r>
    </w:p>
    <w:p w14:paraId="0A60FA7F"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[[[JDB: </w:t>
      </w:r>
    </w:p>
    <w:p w14:paraId="45768598"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A1: We sample from a model of the natural reflectance database to approximate the reflectance spectra of surfaces that occur in the real world. </w:t>
      </w:r>
    </w:p>
    <w:p w14:paraId="6EEFFF8B"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A2: The reviewer is correct in his/her description of the effect of the covariance scalar. We have taken the suggestion to provide both a technical description and plain-English description of the effect of the manipulation.</w:t>
      </w:r>
    </w:p>
    <w:p w14:paraId="189A6BC2" w14:textId="082B63D9" w:rsidR="000479C7" w:rsidRPr="008B2840" w:rsidRDefault="008B2840" w:rsidP="008B2840">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w:t>
      </w:r>
      <w:r w:rsidR="007056EE" w:rsidRPr="008B2840">
        <w:rPr>
          <w:rFonts w:ascii="Times New Roman" w:eastAsia="Times New Roman" w:hAnsi="Times New Roman" w:cs="Times New Roman"/>
          <w:color w:val="FF0000"/>
          <w:sz w:val="22"/>
          <w:szCs w:val="22"/>
        </w:rPr>
        <w:br/>
      </w:r>
      <w:commentRangeEnd w:id="15"/>
      <w:r w:rsidR="003710D2">
        <w:rPr>
          <w:rStyle w:val="CommentReference"/>
        </w:rPr>
        <w:commentReference w:id="15"/>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Please provide psychometric functions as in Figure 2 for each observer and each level of the covariance scalar.</w:t>
      </w:r>
    </w:p>
    <w:p w14:paraId="7508A38D" w14:textId="34E37D11" w:rsidR="000479C7" w:rsidRPr="008B2840" w:rsidRDefault="00CE0667" w:rsidP="007056EE">
      <w:pPr>
        <w:rPr>
          <w:rFonts w:ascii="Times New Roman" w:eastAsia="Times New Roman" w:hAnsi="Times New Roman" w:cs="Times New Roman"/>
          <w:color w:val="0070C0"/>
          <w:sz w:val="22"/>
          <w:szCs w:val="22"/>
          <w:shd w:val="clear" w:color="auto" w:fill="FFFFFF"/>
        </w:rPr>
      </w:pPr>
      <w:commentRangeStart w:id="16"/>
      <w:r w:rsidRPr="008B2840">
        <w:rPr>
          <w:rFonts w:ascii="Times New Roman" w:eastAsia="Times New Roman" w:hAnsi="Times New Roman" w:cs="Times New Roman"/>
          <w:i/>
          <w:iCs/>
          <w:color w:val="0070C0"/>
          <w:sz w:val="22"/>
          <w:szCs w:val="22"/>
          <w:shd w:val="clear" w:color="auto" w:fill="FFFFFF"/>
        </w:rPr>
        <w:t>David:</w:t>
      </w:r>
      <w:r>
        <w:rPr>
          <w:rFonts w:ascii="Times New Roman" w:eastAsia="Times New Roman" w:hAnsi="Times New Roman" w:cs="Times New Roman"/>
          <w:i/>
          <w:iCs/>
          <w:color w:val="0070C0"/>
          <w:sz w:val="22"/>
          <w:szCs w:val="22"/>
          <w:shd w:val="clear" w:color="auto" w:fill="FFFFFF"/>
        </w:rPr>
        <w:t xml:space="preserve"> </w:t>
      </w:r>
      <w:r w:rsidR="000479C7" w:rsidRPr="00CE0667">
        <w:rPr>
          <w:rFonts w:ascii="Times New Roman" w:eastAsia="Times New Roman" w:hAnsi="Times New Roman" w:cs="Times New Roman"/>
          <w:i/>
          <w:iCs/>
          <w:color w:val="0070C0"/>
          <w:sz w:val="22"/>
          <w:szCs w:val="22"/>
          <w:shd w:val="clear" w:color="auto" w:fill="FFFFFF"/>
        </w:rPr>
        <w:t>Happy to do so.  Let’s think about how to do so in a way that doesn’t distract the more casual reader, though.</w:t>
      </w:r>
    </w:p>
    <w:p w14:paraId="43948632" w14:textId="77777777" w:rsidR="008B2840" w:rsidRPr="008B2840" w:rsidRDefault="008B2840" w:rsidP="008B2840">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JDB: Choose a few decent looking ones for inclusion in a main text figure. Maybe from the lowest, middle, and highest background variation conditions to show the progression of slopes. And then shove the rest into a supplement, baby!]]]</w:t>
      </w:r>
      <w:commentRangeEnd w:id="16"/>
      <w:r w:rsidR="003710D2">
        <w:rPr>
          <w:rStyle w:val="CommentReference"/>
        </w:rPr>
        <w:commentReference w:id="16"/>
      </w:r>
    </w:p>
    <w:p w14:paraId="0AF3BC89" w14:textId="77777777" w:rsidR="008B2840" w:rsidRPr="008B2840" w:rsidRDefault="008B2840" w:rsidP="007056EE">
      <w:pPr>
        <w:rPr>
          <w:rFonts w:ascii="Times New Roman" w:eastAsia="Times New Roman" w:hAnsi="Times New Roman" w:cs="Times New Roman"/>
          <w:color w:val="0070C0"/>
          <w:sz w:val="22"/>
          <w:szCs w:val="22"/>
          <w:shd w:val="clear" w:color="auto" w:fill="FFFFFF"/>
        </w:rPr>
      </w:pPr>
    </w:p>
    <w:p w14:paraId="53CF6A45" w14:textId="77777777" w:rsidR="000479C7" w:rsidRPr="008B2840" w:rsidRDefault="007056EE" w:rsidP="007056EE">
      <w:pPr>
        <w:rPr>
          <w:rFonts w:ascii="Times New Roman" w:eastAsia="Times New Roman" w:hAnsi="Times New Roman" w:cs="Times New Roman"/>
          <w:color w:val="000000" w:themeColor="text1"/>
          <w:sz w:val="22"/>
          <w:szCs w:val="22"/>
          <w:shd w:val="clear" w:color="auto" w:fill="FFFFFF"/>
        </w:rPr>
      </w:pP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p 4 line 40 "Discrimination thresholds were measured separately for each of the six values of the covariance scalar (Appendix: Table S2)" </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See the above point, why is a central result in the Appendix?</w:t>
      </w:r>
    </w:p>
    <w:p w14:paraId="6950FA85" w14:textId="440D362F" w:rsidR="000479C7" w:rsidRDefault="000479C7" w:rsidP="007056EE">
      <w:pPr>
        <w:rPr>
          <w:ins w:id="17" w:author="Vijay Singh" w:date="2021-09-05T00:10:00Z"/>
          <w:rFonts w:ascii="Times New Roman" w:eastAsia="Times New Roman" w:hAnsi="Times New Roman" w:cs="Times New Roman"/>
          <w:color w:val="FF0000"/>
          <w:sz w:val="22"/>
          <w:szCs w:val="22"/>
          <w:shd w:val="clear" w:color="auto" w:fill="FFFFFF"/>
        </w:rPr>
      </w:pPr>
    </w:p>
    <w:p w14:paraId="49E48A08" w14:textId="28B09990" w:rsidR="003A6FAA" w:rsidRPr="0031358C" w:rsidRDefault="008B209E" w:rsidP="007056EE">
      <w:pPr>
        <w:rPr>
          <w:rFonts w:ascii="Times New Roman" w:eastAsia="Times New Roman" w:hAnsi="Times New Roman" w:cs="Times New Roman"/>
          <w:color w:val="4472C4" w:themeColor="accent1"/>
          <w:sz w:val="22"/>
          <w:szCs w:val="22"/>
          <w:shd w:val="clear" w:color="auto" w:fill="FFFFFF"/>
        </w:rPr>
      </w:pPr>
      <w:r w:rsidRPr="0031358C">
        <w:rPr>
          <w:rFonts w:ascii="Times New Roman" w:eastAsia="Times New Roman" w:hAnsi="Times New Roman" w:cs="Times New Roman"/>
          <w:color w:val="4472C4" w:themeColor="accent1"/>
          <w:sz w:val="22"/>
          <w:szCs w:val="22"/>
          <w:shd w:val="clear" w:color="auto" w:fill="FFFFFF"/>
        </w:rPr>
        <w:t xml:space="preserve">We have provided this central result in the Results section of the manuscript. </w:t>
      </w:r>
      <w:r w:rsidR="000F3EC1" w:rsidRPr="0031358C">
        <w:rPr>
          <w:rFonts w:ascii="Times New Roman" w:eastAsia="Times New Roman" w:hAnsi="Times New Roman" w:cs="Times New Roman"/>
          <w:color w:val="4472C4" w:themeColor="accent1"/>
          <w:sz w:val="22"/>
          <w:szCs w:val="22"/>
          <w:shd w:val="clear" w:color="auto" w:fill="FFFFFF"/>
        </w:rPr>
        <w:t>This result has been discussed in the sub-section “</w:t>
      </w:r>
      <w:r w:rsidR="000F3EC1" w:rsidRPr="0031358C">
        <w:rPr>
          <w:rFonts w:ascii="Times New Roman" w:eastAsia="Times New Roman" w:hAnsi="Times New Roman" w:cs="Times New Roman"/>
          <w:color w:val="4472C4" w:themeColor="accent1"/>
          <w:sz w:val="22"/>
          <w:szCs w:val="22"/>
          <w:shd w:val="clear" w:color="auto" w:fill="FFFFFF"/>
        </w:rPr>
        <w:t>Human lightness discrimination thresholds increase with background object reflectance variation</w:t>
      </w:r>
      <w:r w:rsidR="000F3EC1" w:rsidRPr="0031358C">
        <w:rPr>
          <w:rFonts w:ascii="Times New Roman" w:eastAsia="Times New Roman" w:hAnsi="Times New Roman" w:cs="Times New Roman"/>
          <w:color w:val="4472C4" w:themeColor="accent1"/>
          <w:sz w:val="22"/>
          <w:szCs w:val="22"/>
          <w:shd w:val="clear" w:color="auto" w:fill="FFFFFF"/>
        </w:rPr>
        <w:t xml:space="preserve">”. We have plotted the </w:t>
      </w:r>
      <w:r w:rsidR="006372A5" w:rsidRPr="0031358C">
        <w:rPr>
          <w:rFonts w:ascii="Times New Roman" w:eastAsia="Times New Roman" w:hAnsi="Times New Roman" w:cs="Times New Roman"/>
          <w:color w:val="4472C4" w:themeColor="accent1"/>
          <w:sz w:val="22"/>
          <w:szCs w:val="22"/>
          <w:shd w:val="clear" w:color="auto" w:fill="FFFFFF"/>
        </w:rPr>
        <w:t xml:space="preserve">measured </w:t>
      </w:r>
      <w:r w:rsidR="000F3EC1" w:rsidRPr="0031358C">
        <w:rPr>
          <w:rFonts w:ascii="Times New Roman" w:eastAsia="Times New Roman" w:hAnsi="Times New Roman" w:cs="Times New Roman"/>
          <w:color w:val="4472C4" w:themeColor="accent1"/>
          <w:sz w:val="22"/>
          <w:szCs w:val="22"/>
          <w:shd w:val="clear" w:color="auto" w:fill="FFFFFF"/>
        </w:rPr>
        <w:t xml:space="preserve">thresholds and the </w:t>
      </w:r>
      <w:r w:rsidR="006372A5" w:rsidRPr="0031358C">
        <w:rPr>
          <w:rFonts w:ascii="Times New Roman" w:eastAsia="Times New Roman" w:hAnsi="Times New Roman" w:cs="Times New Roman"/>
          <w:color w:val="4472C4" w:themeColor="accent1"/>
          <w:sz w:val="22"/>
          <w:szCs w:val="22"/>
          <w:shd w:val="clear" w:color="auto" w:fill="FFFFFF"/>
        </w:rPr>
        <w:t xml:space="preserve">confidence intervals on the measurements in Figures 5 and 6. </w:t>
      </w:r>
      <w:r w:rsidR="00111F40" w:rsidRPr="0031358C">
        <w:rPr>
          <w:rFonts w:ascii="Times New Roman" w:eastAsia="Times New Roman" w:hAnsi="Times New Roman" w:cs="Times New Roman"/>
          <w:color w:val="4472C4" w:themeColor="accent1"/>
          <w:sz w:val="22"/>
          <w:szCs w:val="22"/>
          <w:shd w:val="clear" w:color="auto" w:fill="FFFFFF"/>
        </w:rPr>
        <w:t xml:space="preserve">The </w:t>
      </w:r>
      <w:r w:rsidR="00C06491" w:rsidRPr="0031358C">
        <w:rPr>
          <w:rFonts w:ascii="Times New Roman" w:eastAsia="Times New Roman" w:hAnsi="Times New Roman" w:cs="Times New Roman"/>
          <w:color w:val="4472C4" w:themeColor="accent1"/>
          <w:sz w:val="22"/>
          <w:szCs w:val="22"/>
          <w:shd w:val="clear" w:color="auto" w:fill="FFFFFF"/>
        </w:rPr>
        <w:t>values</w:t>
      </w:r>
      <w:r w:rsidR="00111F40" w:rsidRPr="0031358C">
        <w:rPr>
          <w:rFonts w:ascii="Times New Roman" w:eastAsia="Times New Roman" w:hAnsi="Times New Roman" w:cs="Times New Roman"/>
          <w:color w:val="4472C4" w:themeColor="accent1"/>
          <w:sz w:val="22"/>
          <w:szCs w:val="22"/>
          <w:shd w:val="clear" w:color="auto" w:fill="FFFFFF"/>
        </w:rPr>
        <w:t xml:space="preserve"> plotted in these figures has been </w:t>
      </w:r>
      <w:r w:rsidR="00927153" w:rsidRPr="0031358C">
        <w:rPr>
          <w:rFonts w:ascii="Times New Roman" w:eastAsia="Times New Roman" w:hAnsi="Times New Roman" w:cs="Times New Roman"/>
          <w:color w:val="4472C4" w:themeColor="accent1"/>
          <w:sz w:val="22"/>
          <w:szCs w:val="22"/>
          <w:shd w:val="clear" w:color="auto" w:fill="FFFFFF"/>
        </w:rPr>
        <w:t xml:space="preserve">made available to readers as </w:t>
      </w:r>
      <w:r w:rsidR="00111F40" w:rsidRPr="0031358C">
        <w:rPr>
          <w:rFonts w:ascii="Times New Roman" w:eastAsia="Times New Roman" w:hAnsi="Times New Roman" w:cs="Times New Roman"/>
          <w:color w:val="4472C4" w:themeColor="accent1"/>
          <w:sz w:val="22"/>
          <w:szCs w:val="22"/>
          <w:shd w:val="clear" w:color="auto" w:fill="FFFFFF"/>
        </w:rPr>
        <w:t>a table in the Appendix</w:t>
      </w:r>
      <w:r w:rsidR="00EF0460" w:rsidRPr="0031358C">
        <w:rPr>
          <w:rFonts w:ascii="Times New Roman" w:eastAsia="Times New Roman" w:hAnsi="Times New Roman" w:cs="Times New Roman"/>
          <w:color w:val="4472C4" w:themeColor="accent1"/>
          <w:sz w:val="22"/>
          <w:szCs w:val="22"/>
          <w:shd w:val="clear" w:color="auto" w:fill="FFFFFF"/>
        </w:rPr>
        <w:t>. This has been done</w:t>
      </w:r>
      <w:r w:rsidR="00111F40" w:rsidRPr="0031358C">
        <w:rPr>
          <w:rFonts w:ascii="Times New Roman" w:eastAsia="Times New Roman" w:hAnsi="Times New Roman" w:cs="Times New Roman"/>
          <w:color w:val="4472C4" w:themeColor="accent1"/>
          <w:sz w:val="22"/>
          <w:szCs w:val="22"/>
          <w:shd w:val="clear" w:color="auto" w:fill="FFFFFF"/>
        </w:rPr>
        <w:t xml:space="preserve"> </w:t>
      </w:r>
      <w:r w:rsidR="00AD30A4" w:rsidRPr="0031358C">
        <w:rPr>
          <w:rFonts w:ascii="Times New Roman" w:eastAsia="Times New Roman" w:hAnsi="Times New Roman" w:cs="Times New Roman"/>
          <w:color w:val="4472C4" w:themeColor="accent1"/>
          <w:sz w:val="22"/>
          <w:szCs w:val="22"/>
          <w:shd w:val="clear" w:color="auto" w:fill="FFFFFF"/>
        </w:rPr>
        <w:t xml:space="preserve">for </w:t>
      </w:r>
      <w:r w:rsidR="00AD30A4" w:rsidRPr="0031358C">
        <w:rPr>
          <w:rFonts w:ascii="Times New Roman" w:eastAsia="Times New Roman" w:hAnsi="Times New Roman" w:cs="Times New Roman"/>
          <w:color w:val="4472C4" w:themeColor="accent1"/>
          <w:sz w:val="22"/>
          <w:szCs w:val="22"/>
          <w:shd w:val="clear" w:color="auto" w:fill="FFFFFF"/>
        </w:rPr>
        <w:t xml:space="preserve">completeness </w:t>
      </w:r>
      <w:r w:rsidR="00AD30A4" w:rsidRPr="0031358C">
        <w:rPr>
          <w:rFonts w:ascii="Times New Roman" w:eastAsia="Times New Roman" w:hAnsi="Times New Roman" w:cs="Times New Roman"/>
          <w:color w:val="4472C4" w:themeColor="accent1"/>
          <w:sz w:val="22"/>
          <w:szCs w:val="22"/>
          <w:shd w:val="clear" w:color="auto" w:fill="FFFFFF"/>
        </w:rPr>
        <w:t xml:space="preserve">while </w:t>
      </w:r>
      <w:r w:rsidR="008B2FE1" w:rsidRPr="0031358C">
        <w:rPr>
          <w:rFonts w:ascii="Times New Roman" w:eastAsia="Times New Roman" w:hAnsi="Times New Roman" w:cs="Times New Roman"/>
          <w:color w:val="4472C4" w:themeColor="accent1"/>
          <w:sz w:val="22"/>
          <w:szCs w:val="22"/>
          <w:shd w:val="clear" w:color="auto" w:fill="FFFFFF"/>
        </w:rPr>
        <w:t>reduc</w:t>
      </w:r>
      <w:r w:rsidR="00AD30A4" w:rsidRPr="0031358C">
        <w:rPr>
          <w:rFonts w:ascii="Times New Roman" w:eastAsia="Times New Roman" w:hAnsi="Times New Roman" w:cs="Times New Roman"/>
          <w:color w:val="4472C4" w:themeColor="accent1"/>
          <w:sz w:val="22"/>
          <w:szCs w:val="22"/>
          <w:shd w:val="clear" w:color="auto" w:fill="FFFFFF"/>
        </w:rPr>
        <w:t>ing</w:t>
      </w:r>
      <w:r w:rsidR="008B2FE1" w:rsidRPr="0031358C">
        <w:rPr>
          <w:rFonts w:ascii="Times New Roman" w:eastAsia="Times New Roman" w:hAnsi="Times New Roman" w:cs="Times New Roman"/>
          <w:color w:val="4472C4" w:themeColor="accent1"/>
          <w:sz w:val="22"/>
          <w:szCs w:val="22"/>
          <w:shd w:val="clear" w:color="auto" w:fill="FFFFFF"/>
        </w:rPr>
        <w:t xml:space="preserve"> clutter in the main paper</w:t>
      </w:r>
      <w:r w:rsidR="00490993" w:rsidRPr="0031358C">
        <w:rPr>
          <w:rFonts w:ascii="Times New Roman" w:eastAsia="Times New Roman" w:hAnsi="Times New Roman" w:cs="Times New Roman"/>
          <w:color w:val="4472C4" w:themeColor="accent1"/>
          <w:sz w:val="22"/>
          <w:szCs w:val="22"/>
          <w:shd w:val="clear" w:color="auto" w:fill="FFFFFF"/>
        </w:rPr>
        <w:t>.</w:t>
      </w:r>
      <w:r w:rsidR="003219D1" w:rsidRPr="0031358C">
        <w:rPr>
          <w:rFonts w:ascii="Times New Roman" w:eastAsia="Times New Roman" w:hAnsi="Times New Roman" w:cs="Times New Roman"/>
          <w:color w:val="4472C4" w:themeColor="accent1"/>
          <w:sz w:val="22"/>
          <w:szCs w:val="22"/>
          <w:shd w:val="clear" w:color="auto" w:fill="FFFFFF"/>
        </w:rPr>
        <w:t xml:space="preserve"> We hope that the referee agrees.</w:t>
      </w:r>
    </w:p>
    <w:p w14:paraId="7A096C21" w14:textId="77777777" w:rsidR="004A1DAD" w:rsidRDefault="007056EE" w:rsidP="007056EE">
      <w:pPr>
        <w:rPr>
          <w:ins w:id="18" w:author="Vijay Singh" w:date="2021-09-05T00:21:00Z"/>
          <w:rFonts w:ascii="Times New Roman" w:eastAsia="Times New Roman" w:hAnsi="Times New Roman" w:cs="Times New Roman"/>
          <w:color w:val="000000" w:themeColor="text1"/>
          <w:sz w:val="22"/>
          <w:szCs w:val="22"/>
        </w:rPr>
      </w:pPr>
      <w:r w:rsidRPr="008B2840">
        <w:rPr>
          <w:rFonts w:ascii="Times New Roman" w:eastAsia="Times New Roman" w:hAnsi="Times New Roman" w:cs="Times New Roman"/>
          <w:i/>
          <w:iCs/>
          <w:color w:val="FF0000"/>
          <w:sz w:val="22"/>
          <w:szCs w:val="22"/>
        </w:rPr>
        <w:br/>
      </w:r>
      <w:r w:rsidRPr="008B2840">
        <w:rPr>
          <w:rFonts w:ascii="Times New Roman" w:eastAsia="Times New Roman" w:hAnsi="Times New Roman" w:cs="Times New Roman"/>
          <w:color w:val="FF0000"/>
          <w:sz w:val="22"/>
          <w:szCs w:val="22"/>
        </w:rPr>
        <w:br/>
      </w:r>
      <w:r w:rsidRPr="008B2840">
        <w:rPr>
          <w:rFonts w:ascii="Times New Roman" w:eastAsia="Times New Roman" w:hAnsi="Times New Roman" w:cs="Times New Roman"/>
          <w:color w:val="000000" w:themeColor="text1"/>
          <w:sz w:val="22"/>
          <w:szCs w:val="22"/>
          <w:shd w:val="clear" w:color="auto" w:fill="FFFFFF"/>
        </w:rPr>
        <w:t>Figure 4</w:t>
      </w:r>
      <w:r w:rsidRPr="008B2840">
        <w:rPr>
          <w:rFonts w:ascii="Times New Roman" w:eastAsia="Times New Roman" w:hAnsi="Times New Roman" w:cs="Times New Roman"/>
          <w:color w:val="000000" w:themeColor="text1"/>
          <w:sz w:val="22"/>
          <w:szCs w:val="22"/>
        </w:rPr>
        <w:br/>
      </w:r>
      <w:r w:rsidRPr="008B2840">
        <w:rPr>
          <w:rFonts w:ascii="Times New Roman" w:eastAsia="Times New Roman" w:hAnsi="Times New Roman" w:cs="Times New Roman"/>
          <w:color w:val="000000" w:themeColor="text1"/>
          <w:sz w:val="22"/>
          <w:szCs w:val="22"/>
          <w:shd w:val="clear" w:color="auto" w:fill="FFFFFF"/>
        </w:rPr>
        <w:t xml:space="preserve">Mean log threshold squared (averaged across observers, N = 4) is plotted against the log of the covariance </w:t>
      </w:r>
      <w:r w:rsidRPr="008B2840">
        <w:rPr>
          <w:rFonts w:ascii="Times New Roman" w:eastAsia="Times New Roman" w:hAnsi="Times New Roman" w:cs="Times New Roman"/>
          <w:color w:val="000000" w:themeColor="text1"/>
          <w:sz w:val="22"/>
          <w:szCs w:val="22"/>
          <w:shd w:val="clear" w:color="auto" w:fill="FFFFFF"/>
        </w:rPr>
        <w:lastRenderedPageBreak/>
        <w:t>scalar</w:t>
      </w:r>
      <w:r w:rsidRPr="008B2840">
        <w:rPr>
          <w:rFonts w:ascii="Times New Roman" w:eastAsia="Times New Roman" w:hAnsi="Times New Roman" w:cs="Times New Roman"/>
          <w:color w:val="000000" w:themeColor="text1"/>
          <w:sz w:val="22"/>
          <w:szCs w:val="22"/>
        </w:rPr>
        <w:br/>
      </w:r>
    </w:p>
    <w:p w14:paraId="00F212C5" w14:textId="093D362D" w:rsidR="00AF2E97" w:rsidRPr="008B2840" w:rsidRDefault="004A1DAD" w:rsidP="007056EE">
      <w:pPr>
        <w:rPr>
          <w:rFonts w:ascii="Times New Roman" w:eastAsia="Times New Roman" w:hAnsi="Times New Roman" w:cs="Times New Roman"/>
          <w:color w:val="FF0000"/>
          <w:sz w:val="22"/>
          <w:szCs w:val="22"/>
          <w:shd w:val="clear" w:color="auto" w:fill="FFFFFF"/>
        </w:rPr>
      </w:pPr>
      <w:r w:rsidRPr="004A1DAD">
        <w:rPr>
          <w:rFonts w:ascii="Times New Roman" w:eastAsia="Times New Roman" w:hAnsi="Times New Roman" w:cs="Times New Roman"/>
          <w:color w:val="4472C4" w:themeColor="accent1"/>
          <w:sz w:val="22"/>
          <w:szCs w:val="22"/>
        </w:rPr>
        <w:t>No comments.</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Discussion</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 xml:space="preserve">- here my problem with the focus of the paper becomes apparent again. Does the modeling complement the experimental paradigm (page 13 line13)? I thought the experimental approach with a conventional threshold comparison between with and without context variation was in itself the NEW approach. If the analysis makes part of the suggested approach that should be made </w:t>
      </w:r>
      <w:proofErr w:type="gramStart"/>
      <w:r w:rsidR="007056EE" w:rsidRPr="008B2840">
        <w:rPr>
          <w:rFonts w:ascii="Times New Roman" w:eastAsia="Times New Roman" w:hAnsi="Times New Roman" w:cs="Times New Roman"/>
          <w:color w:val="000000" w:themeColor="text1"/>
          <w:sz w:val="22"/>
          <w:szCs w:val="22"/>
          <w:shd w:val="clear" w:color="auto" w:fill="FFFFFF"/>
        </w:rPr>
        <w:t>more clear</w:t>
      </w:r>
      <w:proofErr w:type="gramEnd"/>
      <w:r w:rsidR="007056EE" w:rsidRPr="008B2840">
        <w:rPr>
          <w:rFonts w:ascii="Times New Roman" w:eastAsia="Times New Roman" w:hAnsi="Times New Roman" w:cs="Times New Roman"/>
          <w:color w:val="000000" w:themeColor="text1"/>
          <w:sz w:val="22"/>
          <w:szCs w:val="22"/>
          <w:shd w:val="clear" w:color="auto" w:fill="FFFFFF"/>
        </w:rPr>
        <w:t>. </w:t>
      </w:r>
    </w:p>
    <w:p w14:paraId="1FA8A085"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44C6AB8B" w14:textId="21D2EBA3" w:rsidR="008B2840" w:rsidRPr="008B2840" w:rsidRDefault="008B2840" w:rsidP="007056EE">
      <w:pPr>
        <w:rPr>
          <w:rFonts w:ascii="Times New Roman" w:eastAsia="Times New Roman" w:hAnsi="Times New Roman" w:cs="Times New Roman"/>
          <w:i/>
          <w:iCs/>
          <w:color w:val="0070C0"/>
          <w:sz w:val="22"/>
          <w:szCs w:val="22"/>
          <w:shd w:val="clear" w:color="auto" w:fill="FFFFFF"/>
        </w:rPr>
      </w:pPr>
      <w:commentRangeStart w:id="19"/>
      <w:proofErr w:type="spellStart"/>
      <w:proofErr w:type="gramStart"/>
      <w:r w:rsidRPr="008B2840">
        <w:rPr>
          <w:rFonts w:ascii="Times New Roman" w:eastAsia="Times New Roman" w:hAnsi="Times New Roman" w:cs="Times New Roman"/>
          <w:i/>
          <w:iCs/>
          <w:color w:val="0070C0"/>
          <w:sz w:val="22"/>
          <w:szCs w:val="22"/>
          <w:shd w:val="clear" w:color="auto" w:fill="FFFFFF"/>
        </w:rPr>
        <w:t>David:</w:t>
      </w:r>
      <w:r w:rsidR="00AF2E97" w:rsidRPr="008B2840">
        <w:rPr>
          <w:rFonts w:ascii="Times New Roman" w:eastAsia="Times New Roman" w:hAnsi="Times New Roman" w:cs="Times New Roman"/>
          <w:i/>
          <w:iCs/>
          <w:color w:val="0070C0"/>
          <w:sz w:val="22"/>
          <w:szCs w:val="22"/>
          <w:shd w:val="clear" w:color="auto" w:fill="FFFFFF"/>
        </w:rPr>
        <w:t>We</w:t>
      </w:r>
      <w:proofErr w:type="spellEnd"/>
      <w:proofErr w:type="gramEnd"/>
      <w:r w:rsidR="00AF2E97" w:rsidRPr="008B2840">
        <w:rPr>
          <w:rFonts w:ascii="Times New Roman" w:eastAsia="Times New Roman" w:hAnsi="Times New Roman" w:cs="Times New Roman"/>
          <w:i/>
          <w:iCs/>
          <w:color w:val="0070C0"/>
          <w:sz w:val="22"/>
          <w:szCs w:val="22"/>
          <w:shd w:val="clear" w:color="auto" w:fill="FFFFFF"/>
        </w:rPr>
        <w:t xml:space="preserve"> can do this, although I’m not really sure why the reviewer thinks the data can be interpreted without a model.  I think all we need to do is more or less say that (“To interpret the data we need a model.”)</w:t>
      </w:r>
    </w:p>
    <w:p w14:paraId="0C11CC2F" w14:textId="77777777" w:rsidR="008B2840" w:rsidRPr="008B2840" w:rsidRDefault="008B2840" w:rsidP="007056EE">
      <w:pPr>
        <w:rPr>
          <w:rFonts w:ascii="Times New Roman" w:eastAsia="Times New Roman" w:hAnsi="Times New Roman" w:cs="Times New Roman"/>
          <w:i/>
          <w:iCs/>
          <w:color w:val="0070C0"/>
          <w:sz w:val="22"/>
          <w:szCs w:val="22"/>
          <w:shd w:val="clear" w:color="auto" w:fill="FFFFFF"/>
        </w:rPr>
      </w:pPr>
    </w:p>
    <w:p w14:paraId="0740A8D1" w14:textId="6C9E32DA" w:rsidR="00AF2E97"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[[[JDB: I agree with David here.]]]</w:t>
      </w:r>
      <w:commentRangeEnd w:id="19"/>
      <w:r w:rsidR="00FB7D6F">
        <w:rPr>
          <w:rStyle w:val="CommentReference"/>
        </w:rPr>
        <w:commentReference w:id="19"/>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commentRangeStart w:id="20"/>
      <w:r w:rsidR="007056EE" w:rsidRPr="008B2840">
        <w:rPr>
          <w:rFonts w:ascii="Times New Roman" w:eastAsia="Times New Roman" w:hAnsi="Times New Roman" w:cs="Times New Roman"/>
          <w:color w:val="000000" w:themeColor="text1"/>
          <w:sz w:val="22"/>
          <w:szCs w:val="22"/>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What does that mean?</w:t>
      </w:r>
      <w:commentRangeEnd w:id="20"/>
      <w:r w:rsidR="00FB7D6F">
        <w:rPr>
          <w:rStyle w:val="CommentReference"/>
        </w:rPr>
        <w:commentReference w:id="20"/>
      </w:r>
    </w:p>
    <w:p w14:paraId="4764E872" w14:textId="77777777" w:rsidR="00AF2E97" w:rsidRPr="008B2840" w:rsidRDefault="00AF2E97" w:rsidP="007056EE">
      <w:pPr>
        <w:rPr>
          <w:rFonts w:ascii="Times New Roman" w:eastAsia="Times New Roman" w:hAnsi="Times New Roman" w:cs="Times New Roman"/>
          <w:color w:val="FF0000"/>
          <w:sz w:val="22"/>
          <w:szCs w:val="22"/>
          <w:shd w:val="clear" w:color="auto" w:fill="FFFFFF"/>
        </w:rPr>
      </w:pPr>
    </w:p>
    <w:p w14:paraId="7DC05613" w14:textId="262B77C3" w:rsidR="008B2840"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OK, we’ll have to clarify, since this is the main experimental result reported in the paper.</w:t>
      </w:r>
    </w:p>
    <w:p w14:paraId="12BB1C8A" w14:textId="77777777" w:rsidR="008B2840" w:rsidRDefault="008B2840" w:rsidP="007056EE">
      <w:pPr>
        <w:rPr>
          <w:rFonts w:ascii="Times New Roman" w:eastAsia="Times New Roman" w:hAnsi="Times New Roman" w:cs="Times New Roman"/>
          <w:color w:val="0070C0"/>
          <w:sz w:val="22"/>
          <w:szCs w:val="22"/>
          <w:shd w:val="clear" w:color="auto" w:fill="FFFFFF"/>
        </w:rPr>
      </w:pPr>
    </w:p>
    <w:p w14:paraId="4C975EF0" w14:textId="16ECBA7D" w:rsidR="007056EE" w:rsidRPr="008B2840" w:rsidRDefault="008B2840" w:rsidP="007056EE">
      <w:pPr>
        <w:rPr>
          <w:rFonts w:ascii="Times New Roman" w:eastAsia="Times New Roman" w:hAnsi="Times New Roman" w:cs="Times New Roman"/>
          <w:color w:val="FF0000"/>
          <w:sz w:val="22"/>
          <w:szCs w:val="22"/>
          <w:shd w:val="clear" w:color="auto" w:fill="FFFFFF"/>
        </w:rPr>
      </w:pPr>
      <w:r w:rsidRPr="008B2840">
        <w:rPr>
          <w:rFonts w:ascii="Times New Roman" w:eastAsia="Times New Roman" w:hAnsi="Times New Roman" w:cs="Times New Roman"/>
          <w:color w:val="0070C0"/>
          <w:sz w:val="22"/>
          <w:szCs w:val="22"/>
          <w:shd w:val="clear" w:color="auto" w:fill="FFFFFF"/>
        </w:rPr>
        <w:t>[[[</w:t>
      </w:r>
      <w:r w:rsidRPr="008B2840">
        <w:rPr>
          <w:rFonts w:ascii="Times New Roman" w:eastAsia="Times New Roman" w:hAnsi="Times New Roman" w:cs="Times New Roman"/>
          <w:i/>
          <w:iCs/>
          <w:color w:val="0070C0"/>
          <w:sz w:val="22"/>
          <w:szCs w:val="22"/>
          <w:shd w:val="clear" w:color="auto" w:fill="FFFFFF"/>
        </w:rPr>
        <w:t>JDB: We do. If I’m reading the sentence correctly, I think its emphasis is potentially confusing. The maximum effect of external variability is partly due to an arbitrary choice on our part about where to cap the maximum value of the covariance scalar.  If this is our description of what the ‘equivalent input noise’ is, it is clumsy at best. In either case, a wholesale rewrite is in order to make what we intend to be communicating clear... I just re-read the sentence in context (OPENING OF DISCUSSION). I’m still not clear what it is trying to say. We can/should cut it, perhaps replacing it with another point if we want.</w:t>
      </w:r>
      <w:r w:rsidRPr="008B2840">
        <w:rPr>
          <w:rFonts w:ascii="Times New Roman" w:eastAsia="Times New Roman" w:hAnsi="Times New Roman" w:cs="Times New Roman"/>
          <w:color w:val="0070C0"/>
          <w:sz w:val="22"/>
          <w:szCs w:val="22"/>
          <w:shd w:val="clear" w:color="auto" w:fill="FFFFFF"/>
        </w:rPr>
        <w:t xml:space="preserve"> J</w:t>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FF0000"/>
          <w:sz w:val="22"/>
          <w:szCs w:val="22"/>
        </w:rPr>
        <w:br/>
      </w:r>
      <w:r w:rsidR="007056EE" w:rsidRPr="008B2840">
        <w:rPr>
          <w:rFonts w:ascii="Times New Roman" w:eastAsia="Times New Roman" w:hAnsi="Times New Roman" w:cs="Times New Roman"/>
          <w:color w:val="000000" w:themeColor="text1"/>
          <w:sz w:val="22"/>
          <w:szCs w:val="22"/>
          <w:shd w:val="clear" w:color="auto" w:fill="FFFFFF"/>
        </w:rPr>
        <w:t>Here the results are interpreted from an early vision point of view in terms of early noise and its effect on discrimination (due to inspiration from the contrast literature I suppose). </w:t>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rPr>
        <w:br/>
      </w:r>
      <w:r w:rsidR="007056EE" w:rsidRPr="008B2840">
        <w:rPr>
          <w:rFonts w:ascii="Times New Roman" w:eastAsia="Times New Roman" w:hAnsi="Times New Roman" w:cs="Times New Roman"/>
          <w:color w:val="000000" w:themeColor="text1"/>
          <w:sz w:val="22"/>
          <w:szCs w:val="22"/>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8B2840" w:rsidRDefault="00AF2E97" w:rsidP="007056EE">
      <w:pPr>
        <w:rPr>
          <w:rFonts w:ascii="Times New Roman" w:eastAsia="Times New Roman" w:hAnsi="Times New Roman" w:cs="Times New Roman"/>
          <w:color w:val="0070C0"/>
          <w:sz w:val="22"/>
          <w:szCs w:val="22"/>
          <w:shd w:val="clear" w:color="auto" w:fill="FFFFFF"/>
        </w:rPr>
      </w:pPr>
      <w:commentRangeStart w:id="21"/>
    </w:p>
    <w:p w14:paraId="05544985" w14:textId="64FD2F92" w:rsidR="00AF2E97" w:rsidRPr="008B2840" w:rsidRDefault="008B2840" w:rsidP="007056EE">
      <w:pPr>
        <w:rPr>
          <w:rFonts w:ascii="Times New Roman" w:eastAsia="Times New Roman" w:hAnsi="Times New Roman" w:cs="Times New Roman"/>
          <w:i/>
          <w:iCs/>
          <w:color w:val="0070C0"/>
          <w:sz w:val="22"/>
          <w:szCs w:val="22"/>
          <w:shd w:val="clear" w:color="auto" w:fill="FFFFFF"/>
        </w:rPr>
      </w:pPr>
      <w:r w:rsidRPr="008B2840">
        <w:rPr>
          <w:rFonts w:ascii="Times New Roman" w:eastAsia="Times New Roman" w:hAnsi="Times New Roman" w:cs="Times New Roman"/>
          <w:i/>
          <w:iCs/>
          <w:color w:val="0070C0"/>
          <w:sz w:val="22"/>
          <w:szCs w:val="22"/>
          <w:shd w:val="clear" w:color="auto" w:fill="FFFFFF"/>
        </w:rPr>
        <w:t xml:space="preserve">David: </w:t>
      </w:r>
      <w:r w:rsidR="00AF2E97" w:rsidRPr="008B2840">
        <w:rPr>
          <w:rFonts w:ascii="Times New Roman" w:eastAsia="Times New Roman" w:hAnsi="Times New Roman" w:cs="Times New Roman"/>
          <w:i/>
          <w:iCs/>
          <w:color w:val="0070C0"/>
          <w:sz w:val="22"/>
          <w:szCs w:val="22"/>
          <w:shd w:val="clear" w:color="auto" w:fill="FFFFFF"/>
        </w:rPr>
        <w:t>This is related to the general confusion about how articulation relates to what we’re doing.  I really don’t think there is a strong connection.  I will try to work on laying out that viewpoint when we get to it.</w:t>
      </w:r>
      <w:commentRangeEnd w:id="21"/>
      <w:r w:rsidR="00FB7D6F">
        <w:rPr>
          <w:rStyle w:val="CommentReference"/>
        </w:rPr>
        <w:commentReference w:id="21"/>
      </w:r>
    </w:p>
    <w:p w14:paraId="2B8517D3" w14:textId="77777777" w:rsidR="007110D2" w:rsidRPr="008B2840" w:rsidRDefault="007110D2">
      <w:pPr>
        <w:rPr>
          <w:rFonts w:ascii="Times New Roman" w:hAnsi="Times New Roman" w:cs="Times New Roman"/>
          <w:color w:val="0070C0"/>
          <w:sz w:val="22"/>
          <w:szCs w:val="22"/>
        </w:rPr>
      </w:pPr>
    </w:p>
    <w:p w14:paraId="5CD328CA" w14:textId="77777777" w:rsidR="003E67BB" w:rsidRPr="008B2840" w:rsidRDefault="003E67BB">
      <w:pPr>
        <w:rPr>
          <w:rFonts w:ascii="Times New Roman" w:hAnsi="Times New Roman" w:cs="Times New Roman"/>
          <w:color w:val="0070C0"/>
          <w:sz w:val="22"/>
          <w:szCs w:val="22"/>
        </w:rPr>
      </w:pPr>
    </w:p>
    <w:sectPr w:rsidR="003E67BB" w:rsidRPr="008B2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inard, David H" w:date="2021-08-31T15:04:00Z" w:initials="BDH">
    <w:p w14:paraId="30B03A5D" w14:textId="77777777" w:rsidR="000D5AED" w:rsidRDefault="000D5AED">
      <w:pPr>
        <w:pStyle w:val="CommentText"/>
      </w:pPr>
      <w:r>
        <w:rPr>
          <w:rStyle w:val="CommentReference"/>
        </w:rPr>
        <w:annotationRef/>
      </w:r>
      <w:r>
        <w:t>OK, let’s do this.  DHB will take a first pass.</w:t>
      </w:r>
    </w:p>
    <w:p w14:paraId="0921B816" w14:textId="77777777" w:rsidR="000D5AED" w:rsidRDefault="000D5AED">
      <w:pPr>
        <w:pStyle w:val="CommentText"/>
      </w:pPr>
    </w:p>
    <w:p w14:paraId="74D7115C" w14:textId="77777777" w:rsidR="000D5AED" w:rsidRDefault="000D5AED">
      <w:pPr>
        <w:pStyle w:val="CommentText"/>
      </w:pPr>
      <w:r>
        <w:t>Introduce main ideas of existing literature</w:t>
      </w:r>
    </w:p>
    <w:p w14:paraId="3CFF0BA8" w14:textId="77777777" w:rsidR="000D5AED" w:rsidRDefault="000D5AED">
      <w:pPr>
        <w:pStyle w:val="CommentText"/>
      </w:pPr>
      <w:r>
        <w:br/>
        <w:t>What’s new here.</w:t>
      </w:r>
    </w:p>
    <w:p w14:paraId="00275A5D" w14:textId="77777777" w:rsidR="000D5AED" w:rsidRDefault="000D5AED">
      <w:pPr>
        <w:pStyle w:val="CommentText"/>
      </w:pPr>
    </w:p>
    <w:p w14:paraId="1E68E1E7" w14:textId="530150CB" w:rsidR="000D5AED" w:rsidRDefault="000D5AED">
      <w:pPr>
        <w:pStyle w:val="CommentText"/>
      </w:pPr>
      <w:r>
        <w:t>Role of model in interpreting data.</w:t>
      </w:r>
    </w:p>
  </w:comment>
  <w:comment w:id="1" w:author="Brainard, David H" w:date="2021-08-31T10:56:00Z" w:initials="BDH">
    <w:p w14:paraId="3AF7843E" w14:textId="77777777" w:rsidR="009D766B" w:rsidRDefault="009D766B">
      <w:pPr>
        <w:pStyle w:val="CommentText"/>
      </w:pPr>
      <w:r>
        <w:rPr>
          <w:rStyle w:val="CommentReference"/>
        </w:rPr>
        <w:annotationRef/>
      </w:r>
      <w:r>
        <w:t>I don’t think we need to do anything here other than agree that these are exciting future directions.</w:t>
      </w:r>
    </w:p>
    <w:p w14:paraId="3DDB9564" w14:textId="77777777" w:rsidR="000D5AED" w:rsidRDefault="000D5AED">
      <w:pPr>
        <w:pStyle w:val="CommentText"/>
      </w:pPr>
    </w:p>
    <w:p w14:paraId="4BFFC59D" w14:textId="7A7DAA48" w:rsidR="000D5AED" w:rsidRDefault="000D5AED">
      <w:pPr>
        <w:pStyle w:val="CommentText"/>
      </w:pPr>
      <w:r>
        <w:t>DHB will try to word this in the response and look at discussion to see whether we should/can expand.</w:t>
      </w:r>
    </w:p>
  </w:comment>
  <w:comment w:id="2" w:author="Brainard, David H" w:date="2021-08-31T15:08:00Z" w:initials="BDH">
    <w:p w14:paraId="41FA9580" w14:textId="65331939" w:rsidR="000D5AED" w:rsidRDefault="000D5AED">
      <w:pPr>
        <w:pStyle w:val="CommentText"/>
      </w:pPr>
      <w:r>
        <w:rPr>
          <w:rStyle w:val="CommentReference"/>
        </w:rPr>
        <w:annotationRef/>
      </w:r>
      <w:r>
        <w:t>Wil need to read for continuity.</w:t>
      </w:r>
    </w:p>
  </w:comment>
  <w:comment w:id="3" w:author="Brainard, David H" w:date="2021-08-31T15:09:00Z" w:initials="BDH">
    <w:p w14:paraId="745B7AF8" w14:textId="7D8D947A" w:rsidR="000D5AED" w:rsidRDefault="000D5AED">
      <w:pPr>
        <w:pStyle w:val="CommentText"/>
      </w:pPr>
      <w:r>
        <w:rPr>
          <w:rStyle w:val="CommentReference"/>
        </w:rPr>
        <w:annotationRef/>
      </w:r>
      <w:r>
        <w:t>DHB will write some words. Maybe mention in discussion.  Connect to the color tuning question.</w:t>
      </w:r>
    </w:p>
  </w:comment>
  <w:comment w:id="4" w:author="Brainard, David H" w:date="2021-08-31T15:22:00Z" w:initials="BDH">
    <w:p w14:paraId="155069C5" w14:textId="204DB622" w:rsidR="00531C4B" w:rsidRDefault="00531C4B">
      <w:pPr>
        <w:pStyle w:val="CommentText"/>
      </w:pPr>
      <w:r>
        <w:rPr>
          <w:rStyle w:val="CommentReference"/>
        </w:rPr>
        <w:annotationRef/>
      </w:r>
      <w:r>
        <w:t>DHB to write.</w:t>
      </w:r>
    </w:p>
  </w:comment>
  <w:comment w:id="6" w:author="Brainard, David H" w:date="2021-08-31T10:57:00Z" w:initials="BDH">
    <w:p w14:paraId="39F9C496" w14:textId="5BDA646B" w:rsidR="009D766B" w:rsidRDefault="009D766B">
      <w:pPr>
        <w:pStyle w:val="CommentText"/>
      </w:pPr>
      <w:r>
        <w:rPr>
          <w:rStyle w:val="CommentReference"/>
        </w:rPr>
        <w:annotationRef/>
      </w:r>
      <w:r w:rsidR="00531C4B">
        <w:t>OK, good start.  We will edit as we polish up the revision</w:t>
      </w:r>
      <w:r>
        <w:t>.</w:t>
      </w:r>
      <w:r w:rsidR="00531C4B">
        <w:t xml:space="preserve">  Need to come back and paste final version here.</w:t>
      </w:r>
    </w:p>
  </w:comment>
  <w:comment w:id="7" w:author="Brainard, David H" w:date="2021-08-31T15:28:00Z" w:initials="BDH">
    <w:p w14:paraId="072B4FED" w14:textId="17E7E2B1" w:rsidR="00427BBD" w:rsidRDefault="00427BBD">
      <w:pPr>
        <w:pStyle w:val="CommentText"/>
      </w:pPr>
      <w:r>
        <w:rPr>
          <w:rStyle w:val="CommentReference"/>
        </w:rPr>
        <w:annotationRef/>
      </w:r>
      <w:r>
        <w:t>DHB to work on this.</w:t>
      </w:r>
    </w:p>
  </w:comment>
  <w:comment w:id="8" w:author="Brainard, David H" w:date="2021-08-31T15:29:00Z" w:initials="BDH">
    <w:p w14:paraId="3CFB070F" w14:textId="77777777" w:rsidR="00427BBD" w:rsidRDefault="00427BBD">
      <w:pPr>
        <w:pStyle w:val="CommentText"/>
      </w:pPr>
      <w:r>
        <w:rPr>
          <w:rStyle w:val="CommentReference"/>
        </w:rPr>
        <w:annotationRef/>
      </w:r>
      <w:r>
        <w:t>We are doing two things, let’s lay it out better in the introduction.</w:t>
      </w:r>
    </w:p>
    <w:p w14:paraId="1D5F279B" w14:textId="77777777" w:rsidR="00427BBD" w:rsidRDefault="00427BBD">
      <w:pPr>
        <w:pStyle w:val="CommentText"/>
      </w:pPr>
    </w:p>
    <w:p w14:paraId="4DF125C0" w14:textId="555A8570" w:rsidR="00427BBD" w:rsidRDefault="00427BBD">
      <w:pPr>
        <w:pStyle w:val="CommentText"/>
      </w:pPr>
      <w:r>
        <w:t xml:space="preserve">Vijay to try to add this to Intro.  It’s both </w:t>
      </w:r>
      <w:proofErr w:type="gramStart"/>
      <w:r>
        <w:t>dessert</w:t>
      </w:r>
      <w:proofErr w:type="gramEnd"/>
      <w:r>
        <w:t xml:space="preserve"> topping and a floor wax!!!!</w:t>
      </w:r>
    </w:p>
  </w:comment>
  <w:comment w:id="9" w:author="Brainard, David H" w:date="2021-08-31T15:40:00Z" w:initials="BDH">
    <w:p w14:paraId="0C5E7427" w14:textId="34E2F8D0" w:rsidR="00531219" w:rsidRDefault="00531219">
      <w:pPr>
        <w:pStyle w:val="CommentText"/>
      </w:pPr>
      <w:r>
        <w:rPr>
          <w:rStyle w:val="CommentReference"/>
        </w:rPr>
        <w:annotationRef/>
      </w:r>
      <w:r>
        <w:t>This is going to get addressed in the new section on noise masking, we hope.  David to have first go.</w:t>
      </w:r>
    </w:p>
  </w:comment>
  <w:comment w:id="10" w:author="Brainard, David H" w:date="2021-08-31T15:40:00Z" w:initials="BDH">
    <w:p w14:paraId="02700534" w14:textId="2AA517FC" w:rsidR="00531219" w:rsidRDefault="00531219">
      <w:pPr>
        <w:pStyle w:val="CommentText"/>
      </w:pPr>
      <w:r>
        <w:rPr>
          <w:rStyle w:val="CommentReference"/>
        </w:rPr>
        <w:annotationRef/>
      </w:r>
      <w:r>
        <w:t>DHB to unpack this in the discussion and address here (politely).</w:t>
      </w:r>
    </w:p>
  </w:comment>
  <w:comment w:id="11" w:author="Brainard, David H" w:date="2021-08-31T15:43:00Z" w:initials="BDH">
    <w:p w14:paraId="0C95D02C" w14:textId="54C8D606" w:rsidR="003710D2" w:rsidRDefault="003710D2">
      <w:pPr>
        <w:pStyle w:val="CommentText"/>
      </w:pPr>
      <w:r>
        <w:rPr>
          <w:rStyle w:val="CommentReference"/>
        </w:rPr>
        <w:annotationRef/>
      </w:r>
      <w:r>
        <w:t>DHB to take on.  Small change needed.</w:t>
      </w:r>
    </w:p>
  </w:comment>
  <w:comment w:id="12" w:author="Brainard, David H" w:date="2021-08-31T15:43:00Z" w:initials="BDH">
    <w:p w14:paraId="37C797A5" w14:textId="2E3C65CD" w:rsidR="003710D2" w:rsidRDefault="003710D2">
      <w:pPr>
        <w:pStyle w:val="CommentText"/>
      </w:pPr>
      <w:r>
        <w:rPr>
          <w:rStyle w:val="CommentReference"/>
        </w:rPr>
        <w:annotationRef/>
      </w:r>
      <w:r>
        <w:t>DHB to expand here, same as above.</w:t>
      </w:r>
    </w:p>
  </w:comment>
  <w:comment w:id="13" w:author="Brainard, David H" w:date="2021-08-31T15:45:00Z" w:initials="BDH">
    <w:p w14:paraId="4964E256" w14:textId="3D259864" w:rsidR="003710D2" w:rsidRDefault="003710D2">
      <w:pPr>
        <w:pStyle w:val="CommentText"/>
      </w:pPr>
      <w:r>
        <w:rPr>
          <w:rStyle w:val="CommentReference"/>
        </w:rPr>
        <w:annotationRef/>
      </w:r>
      <w:r>
        <w:t>We prefer to lay it out, but we have moved this earlier.  Blah blah blah.</w:t>
      </w:r>
    </w:p>
  </w:comment>
  <w:comment w:id="14" w:author="Brainard, David H" w:date="2021-08-07T14:42:00Z" w:initials="BDH">
    <w:p w14:paraId="393943AB" w14:textId="64E5CA4A" w:rsidR="000479C7" w:rsidRDefault="000479C7">
      <w:pPr>
        <w:pStyle w:val="CommentText"/>
      </w:pPr>
      <w:r>
        <w:rPr>
          <w:rStyle w:val="CommentReference"/>
        </w:rPr>
        <w:annotationRef/>
      </w:r>
    </w:p>
  </w:comment>
  <w:comment w:id="15" w:author="Brainard, David H" w:date="2021-08-31T15:46:00Z" w:initials="BDH">
    <w:p w14:paraId="665405EC" w14:textId="3E82CBD9" w:rsidR="003710D2" w:rsidRDefault="003710D2">
      <w:pPr>
        <w:pStyle w:val="CommentText"/>
      </w:pPr>
      <w:r>
        <w:rPr>
          <w:rStyle w:val="CommentReference"/>
        </w:rPr>
        <w:annotationRef/>
      </w:r>
      <w:r>
        <w:t>Vijay to go through and make sure we address each of these, and say how here.  We’ll discuss if any issues arise.</w:t>
      </w:r>
    </w:p>
  </w:comment>
  <w:comment w:id="16" w:author="Brainard, David H" w:date="2021-08-31T15:47:00Z" w:initials="BDH">
    <w:p w14:paraId="3AD32863" w14:textId="60F2D26D" w:rsidR="003710D2" w:rsidRDefault="003710D2">
      <w:pPr>
        <w:pStyle w:val="CommentText"/>
      </w:pPr>
      <w:r>
        <w:rPr>
          <w:rStyle w:val="CommentReference"/>
        </w:rPr>
        <w:annotationRef/>
      </w:r>
      <w:r>
        <w:t>Will address as above.</w:t>
      </w:r>
    </w:p>
  </w:comment>
  <w:comment w:id="19" w:author="Brainard, David H" w:date="2021-08-31T15:51:00Z" w:initials="BDH">
    <w:p w14:paraId="5956648C" w14:textId="3D666489" w:rsidR="00FB7D6F" w:rsidRDefault="00FB7D6F">
      <w:pPr>
        <w:pStyle w:val="CommentText"/>
      </w:pPr>
      <w:r>
        <w:rPr>
          <w:rStyle w:val="CommentReference"/>
        </w:rPr>
        <w:annotationRef/>
      </w:r>
      <w:r>
        <w:t>This goes into the new noise masking section to set it up.</w:t>
      </w:r>
    </w:p>
  </w:comment>
  <w:comment w:id="20" w:author="Brainard, David H" w:date="2021-08-31T15:55:00Z" w:initials="BDH">
    <w:p w14:paraId="53421F90" w14:textId="77777777" w:rsidR="00FB7D6F" w:rsidRDefault="00FB7D6F">
      <w:pPr>
        <w:pStyle w:val="CommentText"/>
      </w:pPr>
      <w:r>
        <w:rPr>
          <w:rStyle w:val="CommentReference"/>
        </w:rPr>
        <w:annotationRef/>
      </w:r>
      <w:r>
        <w:t>I think we agree that this is a good point, but needs to be said much more clearly.  And make sure we appropriately follow with caveats.  Johannes can provide some good references about other places in the literature where similar points are made in other domains.  Make sure we use the words “equivalent noise”.</w:t>
      </w:r>
    </w:p>
    <w:p w14:paraId="6593215F" w14:textId="77777777" w:rsidR="00FB7D6F" w:rsidRDefault="00FB7D6F">
      <w:pPr>
        <w:pStyle w:val="CommentText"/>
      </w:pPr>
    </w:p>
    <w:p w14:paraId="413DAA85" w14:textId="77777777" w:rsidR="00FB7D6F" w:rsidRDefault="00FB7D6F">
      <w:pPr>
        <w:pStyle w:val="CommentText"/>
      </w:pPr>
      <w:r>
        <w:t>Vijay can you take a first go, and then DB will edit.</w:t>
      </w:r>
    </w:p>
    <w:p w14:paraId="683C21D9" w14:textId="77777777" w:rsidR="00FB7D6F" w:rsidRDefault="00FB7D6F">
      <w:pPr>
        <w:pStyle w:val="CommentText"/>
      </w:pPr>
    </w:p>
    <w:p w14:paraId="1C2BBF80" w14:textId="1C0E009C" w:rsidR="00FB7D6F" w:rsidRDefault="00FB7D6F">
      <w:pPr>
        <w:pStyle w:val="CommentText"/>
      </w:pPr>
    </w:p>
  </w:comment>
  <w:comment w:id="21" w:author="Brainard, David H" w:date="2021-08-31T15:58:00Z" w:initials="BDH">
    <w:p w14:paraId="603A1725" w14:textId="0A0DF3A1" w:rsidR="00FB7D6F" w:rsidRDefault="00FB7D6F">
      <w:pPr>
        <w:pStyle w:val="CommentText"/>
      </w:pPr>
      <w:r>
        <w:rPr>
          <w:rStyle w:val="CommentReference"/>
        </w:rPr>
        <w:annotationRef/>
      </w:r>
      <w:r>
        <w:t>DHB will handle as part of answering same question for other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8E1E7" w15:done="0"/>
  <w15:commentEx w15:paraId="4BFFC59D" w15:done="0"/>
  <w15:commentEx w15:paraId="41FA9580" w15:done="0"/>
  <w15:commentEx w15:paraId="745B7AF8" w15:done="0"/>
  <w15:commentEx w15:paraId="155069C5" w15:done="0"/>
  <w15:commentEx w15:paraId="39F9C496" w15:done="0"/>
  <w15:commentEx w15:paraId="072B4FED" w15:done="0"/>
  <w15:commentEx w15:paraId="4DF125C0" w15:done="0"/>
  <w15:commentEx w15:paraId="0C5E7427" w15:done="0"/>
  <w15:commentEx w15:paraId="02700534" w15:done="0"/>
  <w15:commentEx w15:paraId="0C95D02C" w15:done="0"/>
  <w15:commentEx w15:paraId="37C797A5" w15:done="0"/>
  <w15:commentEx w15:paraId="4964E256" w15:done="0"/>
  <w15:commentEx w15:paraId="393943AB" w15:done="0"/>
  <w15:commentEx w15:paraId="665405EC" w15:done="0"/>
  <w15:commentEx w15:paraId="3AD32863" w15:done="0"/>
  <w15:commentEx w15:paraId="5956648C" w15:done="0"/>
  <w15:commentEx w15:paraId="1C2BBF80" w15:done="0"/>
  <w15:commentEx w15:paraId="603A1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C373" w16cex:dateUtc="2021-08-31T19:04:00Z"/>
  <w16cex:commentExtensible w16cex:durableId="24D8894F" w16cex:dateUtc="2021-08-31T14:56:00Z"/>
  <w16cex:commentExtensible w16cex:durableId="24D8C47E" w16cex:dateUtc="2021-08-31T19:08:00Z"/>
  <w16cex:commentExtensible w16cex:durableId="24D8C496" w16cex:dateUtc="2021-08-31T19:09:00Z"/>
  <w16cex:commentExtensible w16cex:durableId="24D8C7B0" w16cex:dateUtc="2021-08-31T19:22:00Z"/>
  <w16cex:commentExtensible w16cex:durableId="24D889B2" w16cex:dateUtc="2021-08-31T14:57:00Z"/>
  <w16cex:commentExtensible w16cex:durableId="24D8C916" w16cex:dateUtc="2021-08-31T19:28:00Z"/>
  <w16cex:commentExtensible w16cex:durableId="24D8C970" w16cex:dateUtc="2021-08-31T19:29:00Z"/>
  <w16cex:commentExtensible w16cex:durableId="24D8CBD2" w16cex:dateUtc="2021-08-31T19:40:00Z"/>
  <w16cex:commentExtensible w16cex:durableId="24D8CBFB" w16cex:dateUtc="2021-08-31T19:40:00Z"/>
  <w16cex:commentExtensible w16cex:durableId="24D8CCA7" w16cex:dateUtc="2021-08-31T19:43:00Z"/>
  <w16cex:commentExtensible w16cex:durableId="24D8CCB4" w16cex:dateUtc="2021-08-31T19:43:00Z"/>
  <w16cex:commentExtensible w16cex:durableId="24D8CD2F" w16cex:dateUtc="2021-08-31T19:45:00Z"/>
  <w16cex:commentExtensible w16cex:durableId="24B91A6F" w16cex:dateUtc="2021-08-07T18:42:00Z"/>
  <w16cex:commentExtensible w16cex:durableId="24D8CD5B" w16cex:dateUtc="2021-08-31T19:46:00Z"/>
  <w16cex:commentExtensible w16cex:durableId="24D8CD78" w16cex:dateUtc="2021-08-31T19:47:00Z"/>
  <w16cex:commentExtensible w16cex:durableId="24D8CE69" w16cex:dateUtc="2021-08-31T19:51:00Z"/>
  <w16cex:commentExtensible w16cex:durableId="24D8CF58" w16cex:dateUtc="2021-08-31T19:55:00Z"/>
  <w16cex:commentExtensible w16cex:durableId="24D8D01F" w16cex:dateUtc="2021-08-31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8E1E7" w16cid:durableId="24D8C373"/>
  <w16cid:commentId w16cid:paraId="4BFFC59D" w16cid:durableId="24D8894F"/>
  <w16cid:commentId w16cid:paraId="41FA9580" w16cid:durableId="24D8C47E"/>
  <w16cid:commentId w16cid:paraId="745B7AF8" w16cid:durableId="24D8C496"/>
  <w16cid:commentId w16cid:paraId="155069C5" w16cid:durableId="24D8C7B0"/>
  <w16cid:commentId w16cid:paraId="39F9C496" w16cid:durableId="24D889B2"/>
  <w16cid:commentId w16cid:paraId="072B4FED" w16cid:durableId="24D8C916"/>
  <w16cid:commentId w16cid:paraId="4DF125C0" w16cid:durableId="24D8C970"/>
  <w16cid:commentId w16cid:paraId="0C5E7427" w16cid:durableId="24D8CBD2"/>
  <w16cid:commentId w16cid:paraId="02700534" w16cid:durableId="24D8CBFB"/>
  <w16cid:commentId w16cid:paraId="0C95D02C" w16cid:durableId="24D8CCA7"/>
  <w16cid:commentId w16cid:paraId="37C797A5" w16cid:durableId="24D8CCB4"/>
  <w16cid:commentId w16cid:paraId="4964E256" w16cid:durableId="24D8CD2F"/>
  <w16cid:commentId w16cid:paraId="393943AB" w16cid:durableId="24B91A6F"/>
  <w16cid:commentId w16cid:paraId="665405EC" w16cid:durableId="24D8CD5B"/>
  <w16cid:commentId w16cid:paraId="3AD32863" w16cid:durableId="24D8CD78"/>
  <w16cid:commentId w16cid:paraId="5956648C" w16cid:durableId="24D8CE69"/>
  <w16cid:commentId w16cid:paraId="1C2BBF80" w16cid:durableId="24D8CF58"/>
  <w16cid:commentId w16cid:paraId="603A1725" w16cid:durableId="24D8D0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0279B"/>
    <w:rsid w:val="00006675"/>
    <w:rsid w:val="00013AAD"/>
    <w:rsid w:val="00014FBA"/>
    <w:rsid w:val="0001518B"/>
    <w:rsid w:val="0003055E"/>
    <w:rsid w:val="00032540"/>
    <w:rsid w:val="00041315"/>
    <w:rsid w:val="000479C7"/>
    <w:rsid w:val="000512D6"/>
    <w:rsid w:val="00053F98"/>
    <w:rsid w:val="00064EF6"/>
    <w:rsid w:val="000820B4"/>
    <w:rsid w:val="0008212B"/>
    <w:rsid w:val="000832CB"/>
    <w:rsid w:val="00091656"/>
    <w:rsid w:val="000929AE"/>
    <w:rsid w:val="000A2018"/>
    <w:rsid w:val="000A2CEE"/>
    <w:rsid w:val="000A72C7"/>
    <w:rsid w:val="000B2B89"/>
    <w:rsid w:val="000B2D9E"/>
    <w:rsid w:val="000D3FED"/>
    <w:rsid w:val="000D5AED"/>
    <w:rsid w:val="000D71AA"/>
    <w:rsid w:val="000E33B4"/>
    <w:rsid w:val="000E607B"/>
    <w:rsid w:val="000F1D82"/>
    <w:rsid w:val="000F3EC1"/>
    <w:rsid w:val="00102FCA"/>
    <w:rsid w:val="00111F40"/>
    <w:rsid w:val="00117CC9"/>
    <w:rsid w:val="001233F9"/>
    <w:rsid w:val="00126C3A"/>
    <w:rsid w:val="00127781"/>
    <w:rsid w:val="0013614D"/>
    <w:rsid w:val="0015525A"/>
    <w:rsid w:val="00157B4E"/>
    <w:rsid w:val="00171B9D"/>
    <w:rsid w:val="00175B05"/>
    <w:rsid w:val="00197DA9"/>
    <w:rsid w:val="001A7E9B"/>
    <w:rsid w:val="001B105D"/>
    <w:rsid w:val="001C0352"/>
    <w:rsid w:val="001C15A5"/>
    <w:rsid w:val="001D358D"/>
    <w:rsid w:val="001D3E87"/>
    <w:rsid w:val="001E1B11"/>
    <w:rsid w:val="001E651F"/>
    <w:rsid w:val="00204160"/>
    <w:rsid w:val="00217BA8"/>
    <w:rsid w:val="0022311F"/>
    <w:rsid w:val="002344DF"/>
    <w:rsid w:val="0025438D"/>
    <w:rsid w:val="0028513B"/>
    <w:rsid w:val="0029576B"/>
    <w:rsid w:val="002A2C29"/>
    <w:rsid w:val="002A4F24"/>
    <w:rsid w:val="002B5D27"/>
    <w:rsid w:val="002C36EA"/>
    <w:rsid w:val="002C63FC"/>
    <w:rsid w:val="002D4776"/>
    <w:rsid w:val="002E4D7D"/>
    <w:rsid w:val="002E571C"/>
    <w:rsid w:val="002F0C0A"/>
    <w:rsid w:val="002F4190"/>
    <w:rsid w:val="002F707C"/>
    <w:rsid w:val="0031071A"/>
    <w:rsid w:val="0031358C"/>
    <w:rsid w:val="003219D1"/>
    <w:rsid w:val="0032703F"/>
    <w:rsid w:val="003370CF"/>
    <w:rsid w:val="0036560B"/>
    <w:rsid w:val="00366F87"/>
    <w:rsid w:val="0037024A"/>
    <w:rsid w:val="003710D2"/>
    <w:rsid w:val="003811F9"/>
    <w:rsid w:val="00383268"/>
    <w:rsid w:val="00387A39"/>
    <w:rsid w:val="003A0C4E"/>
    <w:rsid w:val="003A1ED6"/>
    <w:rsid w:val="003A6FAA"/>
    <w:rsid w:val="003B0034"/>
    <w:rsid w:val="003B1958"/>
    <w:rsid w:val="003B7F65"/>
    <w:rsid w:val="003C0393"/>
    <w:rsid w:val="003D6D2F"/>
    <w:rsid w:val="003E4299"/>
    <w:rsid w:val="003E5B65"/>
    <w:rsid w:val="003E67BB"/>
    <w:rsid w:val="003F7BD9"/>
    <w:rsid w:val="004041D6"/>
    <w:rsid w:val="00411AB8"/>
    <w:rsid w:val="00423213"/>
    <w:rsid w:val="00423AF3"/>
    <w:rsid w:val="00427593"/>
    <w:rsid w:val="00427BBD"/>
    <w:rsid w:val="004300ED"/>
    <w:rsid w:val="004302CD"/>
    <w:rsid w:val="00440D37"/>
    <w:rsid w:val="00441E33"/>
    <w:rsid w:val="004427F0"/>
    <w:rsid w:val="0044462E"/>
    <w:rsid w:val="00447646"/>
    <w:rsid w:val="0045529A"/>
    <w:rsid w:val="004607B2"/>
    <w:rsid w:val="00490993"/>
    <w:rsid w:val="00493ED2"/>
    <w:rsid w:val="00494B85"/>
    <w:rsid w:val="00494E89"/>
    <w:rsid w:val="004A1DAD"/>
    <w:rsid w:val="004A267A"/>
    <w:rsid w:val="004A2C83"/>
    <w:rsid w:val="004B5C03"/>
    <w:rsid w:val="004C177B"/>
    <w:rsid w:val="004C1DA1"/>
    <w:rsid w:val="004C1DCD"/>
    <w:rsid w:val="004C651B"/>
    <w:rsid w:val="00500D15"/>
    <w:rsid w:val="00513173"/>
    <w:rsid w:val="00515CBB"/>
    <w:rsid w:val="0052420E"/>
    <w:rsid w:val="00531219"/>
    <w:rsid w:val="00531C4B"/>
    <w:rsid w:val="00551D53"/>
    <w:rsid w:val="005605F8"/>
    <w:rsid w:val="00564D57"/>
    <w:rsid w:val="00566594"/>
    <w:rsid w:val="00567670"/>
    <w:rsid w:val="00574346"/>
    <w:rsid w:val="005773B5"/>
    <w:rsid w:val="00584FCD"/>
    <w:rsid w:val="00585C25"/>
    <w:rsid w:val="00590A06"/>
    <w:rsid w:val="00594EE8"/>
    <w:rsid w:val="00595C08"/>
    <w:rsid w:val="005964EA"/>
    <w:rsid w:val="005A1D75"/>
    <w:rsid w:val="005A7EB6"/>
    <w:rsid w:val="005B279F"/>
    <w:rsid w:val="005B2AB7"/>
    <w:rsid w:val="005C5BB4"/>
    <w:rsid w:val="005D2089"/>
    <w:rsid w:val="005D2838"/>
    <w:rsid w:val="005D6234"/>
    <w:rsid w:val="00607138"/>
    <w:rsid w:val="0060723D"/>
    <w:rsid w:val="00610374"/>
    <w:rsid w:val="006372A5"/>
    <w:rsid w:val="00641151"/>
    <w:rsid w:val="006567F6"/>
    <w:rsid w:val="006647A7"/>
    <w:rsid w:val="00667C8D"/>
    <w:rsid w:val="0068584F"/>
    <w:rsid w:val="006B23C5"/>
    <w:rsid w:val="006B6E4D"/>
    <w:rsid w:val="006C0D6E"/>
    <w:rsid w:val="006C4DF7"/>
    <w:rsid w:val="006C5DF7"/>
    <w:rsid w:val="006D1A02"/>
    <w:rsid w:val="006D2228"/>
    <w:rsid w:val="006D23F5"/>
    <w:rsid w:val="006D2671"/>
    <w:rsid w:val="006D32F5"/>
    <w:rsid w:val="006D398E"/>
    <w:rsid w:val="006E3045"/>
    <w:rsid w:val="007056EE"/>
    <w:rsid w:val="007110D2"/>
    <w:rsid w:val="00724991"/>
    <w:rsid w:val="00724F5D"/>
    <w:rsid w:val="00727A3D"/>
    <w:rsid w:val="0073090A"/>
    <w:rsid w:val="00731B64"/>
    <w:rsid w:val="00731DA5"/>
    <w:rsid w:val="007323F1"/>
    <w:rsid w:val="0073556A"/>
    <w:rsid w:val="007370B7"/>
    <w:rsid w:val="00746143"/>
    <w:rsid w:val="00750220"/>
    <w:rsid w:val="007531CF"/>
    <w:rsid w:val="007543CF"/>
    <w:rsid w:val="00755A50"/>
    <w:rsid w:val="007718B2"/>
    <w:rsid w:val="0077327C"/>
    <w:rsid w:val="00785419"/>
    <w:rsid w:val="0078592B"/>
    <w:rsid w:val="00790C0A"/>
    <w:rsid w:val="00796ABB"/>
    <w:rsid w:val="007A149E"/>
    <w:rsid w:val="007A66CE"/>
    <w:rsid w:val="007B2452"/>
    <w:rsid w:val="007B3353"/>
    <w:rsid w:val="007B7408"/>
    <w:rsid w:val="007D40C9"/>
    <w:rsid w:val="007E16EA"/>
    <w:rsid w:val="007F299C"/>
    <w:rsid w:val="008073F5"/>
    <w:rsid w:val="008101D3"/>
    <w:rsid w:val="00812B87"/>
    <w:rsid w:val="00815694"/>
    <w:rsid w:val="00830CA7"/>
    <w:rsid w:val="008322E8"/>
    <w:rsid w:val="0084256E"/>
    <w:rsid w:val="00844913"/>
    <w:rsid w:val="00845D53"/>
    <w:rsid w:val="00845F05"/>
    <w:rsid w:val="00856ED3"/>
    <w:rsid w:val="00874630"/>
    <w:rsid w:val="00890EDA"/>
    <w:rsid w:val="008A06A2"/>
    <w:rsid w:val="008B0DF9"/>
    <w:rsid w:val="008B209E"/>
    <w:rsid w:val="008B2840"/>
    <w:rsid w:val="008B2FE1"/>
    <w:rsid w:val="008B4E2C"/>
    <w:rsid w:val="008C773F"/>
    <w:rsid w:val="008D0F0A"/>
    <w:rsid w:val="008D21A4"/>
    <w:rsid w:val="008F0733"/>
    <w:rsid w:val="00903A7F"/>
    <w:rsid w:val="00906BC0"/>
    <w:rsid w:val="00927153"/>
    <w:rsid w:val="00937223"/>
    <w:rsid w:val="009476B8"/>
    <w:rsid w:val="009514E8"/>
    <w:rsid w:val="009519B3"/>
    <w:rsid w:val="00952AD7"/>
    <w:rsid w:val="0095634C"/>
    <w:rsid w:val="009623F3"/>
    <w:rsid w:val="00993840"/>
    <w:rsid w:val="009A179F"/>
    <w:rsid w:val="009B0B75"/>
    <w:rsid w:val="009D0E4F"/>
    <w:rsid w:val="009D766B"/>
    <w:rsid w:val="009E5755"/>
    <w:rsid w:val="009F09FC"/>
    <w:rsid w:val="009F3385"/>
    <w:rsid w:val="00A13E7E"/>
    <w:rsid w:val="00A1677A"/>
    <w:rsid w:val="00A42FA2"/>
    <w:rsid w:val="00A51E9C"/>
    <w:rsid w:val="00A564D5"/>
    <w:rsid w:val="00A604AF"/>
    <w:rsid w:val="00A71666"/>
    <w:rsid w:val="00A71C68"/>
    <w:rsid w:val="00A73A99"/>
    <w:rsid w:val="00A8149C"/>
    <w:rsid w:val="00A81789"/>
    <w:rsid w:val="00A877C0"/>
    <w:rsid w:val="00A90A49"/>
    <w:rsid w:val="00AA69E3"/>
    <w:rsid w:val="00AB05C6"/>
    <w:rsid w:val="00AB068C"/>
    <w:rsid w:val="00AC08CF"/>
    <w:rsid w:val="00AD24C0"/>
    <w:rsid w:val="00AD30A4"/>
    <w:rsid w:val="00AD4CB9"/>
    <w:rsid w:val="00AD552F"/>
    <w:rsid w:val="00AD5D7A"/>
    <w:rsid w:val="00AE22C5"/>
    <w:rsid w:val="00AE2375"/>
    <w:rsid w:val="00AF2E97"/>
    <w:rsid w:val="00AF5033"/>
    <w:rsid w:val="00AF58D3"/>
    <w:rsid w:val="00B0615E"/>
    <w:rsid w:val="00B23CC2"/>
    <w:rsid w:val="00B27F7E"/>
    <w:rsid w:val="00B35EB5"/>
    <w:rsid w:val="00B463AC"/>
    <w:rsid w:val="00B5592B"/>
    <w:rsid w:val="00B56DF2"/>
    <w:rsid w:val="00B64F4D"/>
    <w:rsid w:val="00B83CD0"/>
    <w:rsid w:val="00BB7175"/>
    <w:rsid w:val="00BB7D17"/>
    <w:rsid w:val="00BC2DE5"/>
    <w:rsid w:val="00BD733C"/>
    <w:rsid w:val="00BE2F40"/>
    <w:rsid w:val="00BE320A"/>
    <w:rsid w:val="00C01B55"/>
    <w:rsid w:val="00C04752"/>
    <w:rsid w:val="00C06491"/>
    <w:rsid w:val="00C079B0"/>
    <w:rsid w:val="00C07A41"/>
    <w:rsid w:val="00C12625"/>
    <w:rsid w:val="00C15822"/>
    <w:rsid w:val="00C21DF4"/>
    <w:rsid w:val="00C31CCC"/>
    <w:rsid w:val="00C4708E"/>
    <w:rsid w:val="00C54662"/>
    <w:rsid w:val="00C606A0"/>
    <w:rsid w:val="00C630CF"/>
    <w:rsid w:val="00C7005D"/>
    <w:rsid w:val="00C70514"/>
    <w:rsid w:val="00C737B7"/>
    <w:rsid w:val="00C7402C"/>
    <w:rsid w:val="00C86C8B"/>
    <w:rsid w:val="00CA0DD3"/>
    <w:rsid w:val="00CA6F05"/>
    <w:rsid w:val="00CB6536"/>
    <w:rsid w:val="00CB65C7"/>
    <w:rsid w:val="00CC10EB"/>
    <w:rsid w:val="00CC4703"/>
    <w:rsid w:val="00CD4907"/>
    <w:rsid w:val="00CE0667"/>
    <w:rsid w:val="00CE6C3E"/>
    <w:rsid w:val="00D01471"/>
    <w:rsid w:val="00D047E0"/>
    <w:rsid w:val="00D12141"/>
    <w:rsid w:val="00D207AE"/>
    <w:rsid w:val="00D208F3"/>
    <w:rsid w:val="00D23C93"/>
    <w:rsid w:val="00D31C60"/>
    <w:rsid w:val="00D331EA"/>
    <w:rsid w:val="00D44BEE"/>
    <w:rsid w:val="00D508CF"/>
    <w:rsid w:val="00D563A6"/>
    <w:rsid w:val="00D71C3F"/>
    <w:rsid w:val="00D76F78"/>
    <w:rsid w:val="00D85DAA"/>
    <w:rsid w:val="00D92A42"/>
    <w:rsid w:val="00D9332D"/>
    <w:rsid w:val="00DA1BB0"/>
    <w:rsid w:val="00DA35CD"/>
    <w:rsid w:val="00DA4C6E"/>
    <w:rsid w:val="00DA5E00"/>
    <w:rsid w:val="00DA706D"/>
    <w:rsid w:val="00DC606A"/>
    <w:rsid w:val="00DD0533"/>
    <w:rsid w:val="00DD0BFF"/>
    <w:rsid w:val="00DF297E"/>
    <w:rsid w:val="00DF4C8C"/>
    <w:rsid w:val="00E107E0"/>
    <w:rsid w:val="00E25BD4"/>
    <w:rsid w:val="00E322CC"/>
    <w:rsid w:val="00E40C5A"/>
    <w:rsid w:val="00E41355"/>
    <w:rsid w:val="00E532A2"/>
    <w:rsid w:val="00E71543"/>
    <w:rsid w:val="00E71D4A"/>
    <w:rsid w:val="00E76EB6"/>
    <w:rsid w:val="00E7723B"/>
    <w:rsid w:val="00E80DCE"/>
    <w:rsid w:val="00E877D0"/>
    <w:rsid w:val="00E87ADC"/>
    <w:rsid w:val="00E916A5"/>
    <w:rsid w:val="00EA08FB"/>
    <w:rsid w:val="00EA2419"/>
    <w:rsid w:val="00EA7F20"/>
    <w:rsid w:val="00EC076E"/>
    <w:rsid w:val="00EC4B4D"/>
    <w:rsid w:val="00EC7571"/>
    <w:rsid w:val="00ED3C53"/>
    <w:rsid w:val="00EE5598"/>
    <w:rsid w:val="00EE748A"/>
    <w:rsid w:val="00EF0460"/>
    <w:rsid w:val="00F02C56"/>
    <w:rsid w:val="00F12E10"/>
    <w:rsid w:val="00F2765D"/>
    <w:rsid w:val="00F40EE9"/>
    <w:rsid w:val="00F53471"/>
    <w:rsid w:val="00F728A8"/>
    <w:rsid w:val="00F861D5"/>
    <w:rsid w:val="00FA000A"/>
    <w:rsid w:val="00FA749B"/>
    <w:rsid w:val="00FA760A"/>
    <w:rsid w:val="00FB7D6F"/>
    <w:rsid w:val="00FC074B"/>
    <w:rsid w:val="00FD3869"/>
    <w:rsid w:val="00FD3965"/>
    <w:rsid w:val="00FE5260"/>
    <w:rsid w:val="00FF2C7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F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 w:type="character" w:customStyle="1" w:styleId="None">
    <w:name w:val="None"/>
    <w:rsid w:val="00812B87"/>
  </w:style>
  <w:style w:type="paragraph" w:styleId="Revision">
    <w:name w:val="Revision"/>
    <w:hidden/>
    <w:uiPriority w:val="99"/>
    <w:semiHidden/>
    <w:rsid w:val="00E7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4613</Words>
  <Characters>26296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Vijay Singh</cp:lastModifiedBy>
  <cp:revision>319</cp:revision>
  <dcterms:created xsi:type="dcterms:W3CDTF">2021-08-07T17:43:00Z</dcterms:created>
  <dcterms:modified xsi:type="dcterms:W3CDTF">2021-09-05T04:22:00Z</dcterms:modified>
</cp:coreProperties>
</file>