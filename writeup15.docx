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114C" w14:textId="77777777"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Title: Equivalent noise characterization of human lightness constancy</w:t>
      </w:r>
    </w:p>
    <w:p w14:paraId="77326F8A" w14:textId="446775CC" w:rsidR="00BA5E45" w:rsidRDefault="00554DFF">
      <w:pPr>
        <w:pStyle w:val="Default"/>
        <w:spacing w:before="100" w:after="100"/>
        <w:rPr>
          <w:rFonts w:ascii="Times New Roman" w:hAnsi="Times New Roman"/>
          <w:sz w:val="22"/>
          <w:szCs w:val="22"/>
        </w:rPr>
      </w:pPr>
      <w:r>
        <w:rPr>
          <w:rFonts w:ascii="Times New Roman" w:hAnsi="Times New Roman"/>
          <w:sz w:val="22"/>
          <w:szCs w:val="22"/>
        </w:rPr>
        <w:t>Authors: Vijay Singh</w:t>
      </w:r>
      <w:r w:rsidR="00FC7E7F" w:rsidRPr="002939D3">
        <w:rPr>
          <w:rFonts w:ascii="Times New Roman" w:hAnsi="Times New Roman"/>
          <w:sz w:val="22"/>
          <w:szCs w:val="22"/>
          <w:vertAlign w:val="superscript"/>
        </w:rPr>
        <w:t>1</w:t>
      </w:r>
      <w:r w:rsidR="00FC7E7F">
        <w:rPr>
          <w:rFonts w:ascii="Times New Roman" w:hAnsi="Times New Roman"/>
          <w:sz w:val="22"/>
          <w:szCs w:val="22"/>
          <w:vertAlign w:val="superscript"/>
        </w:rPr>
        <w:t>,</w:t>
      </w:r>
      <w:r w:rsidR="008573BB">
        <w:rPr>
          <w:rFonts w:ascii="Times New Roman" w:hAnsi="Times New Roman"/>
          <w:sz w:val="22"/>
          <w:szCs w:val="22"/>
          <w:vertAlign w:val="superscript"/>
        </w:rPr>
        <w:t>2</w:t>
      </w:r>
      <w:r>
        <w:rPr>
          <w:rFonts w:ascii="Times New Roman" w:hAnsi="Times New Roman"/>
          <w:sz w:val="22"/>
          <w:szCs w:val="22"/>
        </w:rPr>
        <w:t>, Johannes Burge</w:t>
      </w:r>
      <w:r w:rsidR="00FC7E7F" w:rsidRPr="002939D3">
        <w:rPr>
          <w:rFonts w:ascii="Times New Roman" w:hAnsi="Times New Roman"/>
          <w:sz w:val="22"/>
          <w:szCs w:val="22"/>
          <w:vertAlign w:val="superscript"/>
        </w:rPr>
        <w:t>2</w:t>
      </w:r>
      <w:r w:rsidR="00562B72">
        <w:rPr>
          <w:rFonts w:ascii="Times New Roman" w:hAnsi="Times New Roman"/>
          <w:sz w:val="22"/>
          <w:szCs w:val="22"/>
          <w:vertAlign w:val="superscript"/>
        </w:rPr>
        <w:t>,3</w:t>
      </w:r>
      <w:r w:rsidR="00531745">
        <w:rPr>
          <w:rFonts w:ascii="Times New Roman" w:hAnsi="Times New Roman"/>
          <w:sz w:val="22"/>
          <w:szCs w:val="22"/>
          <w:vertAlign w:val="superscript"/>
        </w:rPr>
        <w:t>,4</w:t>
      </w:r>
      <w:r w:rsidR="00C8470F">
        <w:rPr>
          <w:rFonts w:ascii="Times New Roman" w:hAnsi="Times New Roman"/>
          <w:sz w:val="22"/>
          <w:szCs w:val="22"/>
          <w:vertAlign w:val="superscript"/>
        </w:rPr>
        <w:t>,5</w:t>
      </w:r>
      <w:r>
        <w:rPr>
          <w:rFonts w:ascii="Times New Roman" w:hAnsi="Times New Roman"/>
          <w:sz w:val="22"/>
          <w:szCs w:val="22"/>
        </w:rPr>
        <w:t>, David H. Brainard</w:t>
      </w:r>
      <w:r w:rsidR="00562B72" w:rsidRPr="00EE3391">
        <w:rPr>
          <w:rFonts w:ascii="Times New Roman" w:hAnsi="Times New Roman"/>
          <w:sz w:val="22"/>
          <w:szCs w:val="22"/>
          <w:vertAlign w:val="superscript"/>
        </w:rPr>
        <w:t>2</w:t>
      </w:r>
      <w:r w:rsidR="00562B72">
        <w:rPr>
          <w:rFonts w:ascii="Times New Roman" w:hAnsi="Times New Roman"/>
          <w:sz w:val="22"/>
          <w:szCs w:val="22"/>
          <w:vertAlign w:val="superscript"/>
        </w:rPr>
        <w:t>,3</w:t>
      </w:r>
      <w:r>
        <w:rPr>
          <w:rFonts w:ascii="Times New Roman" w:hAnsi="Times New Roman"/>
          <w:sz w:val="22"/>
          <w:szCs w:val="22"/>
        </w:rPr>
        <w:t xml:space="preserve"> </w:t>
      </w:r>
    </w:p>
    <w:p w14:paraId="591FB956" w14:textId="20746C2D" w:rsidR="00FC7E7F" w:rsidRDefault="00FC7E7F">
      <w:pPr>
        <w:pStyle w:val="Default"/>
        <w:spacing w:before="100" w:after="100"/>
        <w:rPr>
          <w:rFonts w:ascii="Times New Roman" w:hAnsi="Times New Roman"/>
          <w:sz w:val="22"/>
          <w:szCs w:val="22"/>
        </w:rPr>
      </w:pPr>
      <w:r>
        <w:rPr>
          <w:rFonts w:ascii="Times New Roman" w:hAnsi="Times New Roman"/>
          <w:sz w:val="22"/>
          <w:szCs w:val="22"/>
        </w:rPr>
        <w:t>1 Department of Physics, North Carolina A&amp;T State University, Greensboro, NC, USA.</w:t>
      </w:r>
    </w:p>
    <w:p w14:paraId="51F0176D" w14:textId="3D964508" w:rsidR="0082209D" w:rsidRDefault="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2 </w:t>
      </w:r>
      <w:r w:rsidR="008573BB">
        <w:rPr>
          <w:rFonts w:ascii="Times New Roman" w:hAnsi="Times New Roman"/>
          <w:sz w:val="22"/>
          <w:szCs w:val="22"/>
        </w:rPr>
        <w:t>Computational Neuroscience Initiative, University of Pennsylvania, Philadelphia, PA, USA.</w:t>
      </w:r>
    </w:p>
    <w:p w14:paraId="70148CBA" w14:textId="7D64EE51" w:rsidR="008573BB" w:rsidRDefault="00531745" w:rsidP="008573BB">
      <w:pPr>
        <w:pStyle w:val="Default"/>
        <w:spacing w:before="100" w:after="100"/>
        <w:rPr>
          <w:rFonts w:ascii="Times New Roman" w:hAnsi="Times New Roman"/>
          <w:sz w:val="22"/>
          <w:szCs w:val="22"/>
        </w:rPr>
      </w:pPr>
      <w:r>
        <w:rPr>
          <w:rFonts w:ascii="Times New Roman" w:hAnsi="Times New Roman"/>
          <w:sz w:val="22"/>
          <w:szCs w:val="22"/>
        </w:rPr>
        <w:t xml:space="preserve">3 </w:t>
      </w:r>
      <w:r w:rsidR="008573BB">
        <w:rPr>
          <w:rFonts w:ascii="Times New Roman" w:hAnsi="Times New Roman"/>
          <w:sz w:val="22"/>
          <w:szCs w:val="22"/>
        </w:rPr>
        <w:t>Department of Psychology, University of Pennsylvania, Philadelphia, PA, USA.</w:t>
      </w:r>
    </w:p>
    <w:p w14:paraId="24179489" w14:textId="3FC51246" w:rsidR="000A6DA0" w:rsidRDefault="000A6DA0" w:rsidP="008573BB">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4 Neuroscience Graduate Group, University of Pennsylvania, Philadelphia, PA, USA.</w:t>
      </w:r>
    </w:p>
    <w:p w14:paraId="52FE0DF1" w14:textId="17094A52" w:rsidR="00531745" w:rsidRDefault="00C8470F" w:rsidP="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5 </w:t>
      </w:r>
      <w:r w:rsidR="00531745">
        <w:rPr>
          <w:rFonts w:ascii="Times New Roman" w:hAnsi="Times New Roman"/>
          <w:sz w:val="22"/>
          <w:szCs w:val="22"/>
        </w:rPr>
        <w:t>Bioengineering Graduate Group, University of Pennsylvania, Philadelphia, PA, USA.</w:t>
      </w:r>
    </w:p>
    <w:p w14:paraId="29984E3C" w14:textId="77777777" w:rsidR="00531745" w:rsidRDefault="00531745" w:rsidP="00FC7E7F">
      <w:pPr>
        <w:pStyle w:val="Default"/>
        <w:spacing w:before="100" w:after="100"/>
        <w:rPr>
          <w:rFonts w:ascii="Times New Roman" w:hAnsi="Times New Roman"/>
          <w:sz w:val="22"/>
          <w:szCs w:val="22"/>
        </w:rPr>
      </w:pP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64EE06A7" w14:textId="7CEB3B24" w:rsidR="00BA5E45" w:rsidRDefault="00554DFF">
      <w:pPr>
        <w:pStyle w:val="Default"/>
        <w:spacing w:before="100" w:after="100"/>
        <w:rPr>
          <w:rFonts w:ascii="Times New Roman" w:hAnsi="Times New Roman"/>
          <w:sz w:val="22"/>
          <w:szCs w:val="22"/>
        </w:rPr>
      </w:pPr>
      <w:del w:id="0" w:author="Brainard, David H" w:date="2021-05-08T10:20:00Z">
        <w:r w:rsidDel="00170371">
          <w:rPr>
            <w:rFonts w:ascii="Arial Unicode MS" w:hAnsi="Arial Unicode MS"/>
            <w:sz w:val="22"/>
            <w:szCs w:val="22"/>
          </w:rPr>
          <w:br/>
        </w:r>
      </w:del>
      <w:r w:rsidR="00DA0FC3">
        <w:rPr>
          <w:rFonts w:ascii="Times New Roman" w:hAnsi="Times New Roman"/>
          <w:b/>
          <w:bCs/>
          <w:sz w:val="22"/>
          <w:szCs w:val="22"/>
        </w:rPr>
        <w:t>ABSTRACT:</w:t>
      </w:r>
      <w:r w:rsidR="00DA0FC3">
        <w:rPr>
          <w:rFonts w:ascii="Times New Roman" w:hAnsi="Times New Roman"/>
          <w:sz w:val="22"/>
          <w:szCs w:val="22"/>
        </w:rPr>
        <w:t xml:space="preserve"> </w:t>
      </w:r>
      <w:r w:rsidR="004C5F54">
        <w:rPr>
          <w:rFonts w:ascii="Times New Roman" w:hAnsi="Times New Roman"/>
          <w:sz w:val="22"/>
          <w:szCs w:val="22"/>
        </w:rPr>
        <w:t>A</w:t>
      </w:r>
      <w:r>
        <w:rPr>
          <w:rFonts w:ascii="Times New Roman" w:hAnsi="Times New Roman"/>
          <w:sz w:val="22"/>
          <w:szCs w:val="22"/>
        </w:rPr>
        <w:t xml:space="preserve"> goal </w:t>
      </w:r>
      <w:r w:rsidR="004C5F54">
        <w:rPr>
          <w:rFonts w:ascii="Times New Roman" w:hAnsi="Times New Roman"/>
          <w:sz w:val="22"/>
          <w:szCs w:val="22"/>
        </w:rPr>
        <w:t>of visual perception</w:t>
      </w:r>
      <w:r>
        <w:rPr>
          <w:rFonts w:ascii="Times New Roman" w:hAnsi="Times New Roman"/>
          <w:sz w:val="22"/>
          <w:szCs w:val="22"/>
        </w:rPr>
        <w:t xml:space="preserve"> is to provide stable representations of task-relevant scene properties (</w:t>
      </w:r>
      <w:proofErr w:type="gramStart"/>
      <w:r>
        <w:rPr>
          <w:rFonts w:ascii="Times New Roman" w:hAnsi="Times New Roman"/>
          <w:sz w:val="22"/>
          <w:szCs w:val="22"/>
        </w:rPr>
        <w:t>e.g.</w:t>
      </w:r>
      <w:proofErr w:type="gramEnd"/>
      <w:r>
        <w:rPr>
          <w:rFonts w:ascii="Times New Roman" w:hAnsi="Times New Roman"/>
          <w:sz w:val="22"/>
          <w:szCs w:val="22"/>
        </w:rPr>
        <w:t xml:space="preserve"> </w:t>
      </w:r>
      <w:r w:rsidR="00F9766D">
        <w:rPr>
          <w:rFonts w:ascii="Times New Roman" w:hAnsi="Times New Roman"/>
          <w:sz w:val="22"/>
          <w:szCs w:val="22"/>
        </w:rPr>
        <w:t xml:space="preserve">object </w:t>
      </w:r>
      <w:r>
        <w:rPr>
          <w:rFonts w:ascii="Times New Roman" w:hAnsi="Times New Roman"/>
          <w:sz w:val="22"/>
          <w:szCs w:val="22"/>
        </w:rPr>
        <w:t xml:space="preserve">reflectance) despite variation in task-irrelevant scene properties (e.g. illumination, reflectance of other nearby objects). </w:t>
      </w:r>
      <w:r w:rsidR="000461A2" w:rsidRPr="000461A2">
        <w:rPr>
          <w:rFonts w:ascii="Times New Roman" w:hAnsi="Times New Roman"/>
          <w:sz w:val="22"/>
          <w:szCs w:val="22"/>
        </w:rPr>
        <w:t xml:space="preserve">To study </w:t>
      </w:r>
      <w:r w:rsidR="009912A0">
        <w:rPr>
          <w:rFonts w:ascii="Times New Roman" w:hAnsi="Times New Roman"/>
          <w:sz w:val="22"/>
          <w:szCs w:val="22"/>
        </w:rPr>
        <w:t xml:space="preserve">such </w:t>
      </w:r>
      <w:r w:rsidR="005952CB">
        <w:rPr>
          <w:rFonts w:ascii="Times New Roman" w:hAnsi="Times New Roman"/>
          <w:sz w:val="22"/>
          <w:szCs w:val="22"/>
        </w:rPr>
        <w:t>representational</w:t>
      </w:r>
      <w:r w:rsidR="00031C09" w:rsidRPr="000461A2">
        <w:rPr>
          <w:rFonts w:ascii="Times New Roman" w:hAnsi="Times New Roman"/>
          <w:sz w:val="22"/>
          <w:szCs w:val="22"/>
        </w:rPr>
        <w:t xml:space="preserve"> </w:t>
      </w:r>
      <w:r w:rsidR="000461A2" w:rsidRPr="000461A2">
        <w:rPr>
          <w:rFonts w:ascii="Times New Roman" w:hAnsi="Times New Roman"/>
          <w:sz w:val="22"/>
          <w:szCs w:val="22"/>
        </w:rPr>
        <w:t xml:space="preserve">stability in the context of </w:t>
      </w:r>
      <w:r w:rsidR="004C5F54">
        <w:rPr>
          <w:rFonts w:ascii="Times New Roman" w:hAnsi="Times New Roman"/>
          <w:sz w:val="22"/>
          <w:szCs w:val="22"/>
        </w:rPr>
        <w:t>lightness</w:t>
      </w:r>
      <w:r w:rsidR="000461A2" w:rsidRPr="000461A2">
        <w:rPr>
          <w:rFonts w:ascii="Times New Roman" w:hAnsi="Times New Roman"/>
          <w:sz w:val="22"/>
          <w:szCs w:val="22"/>
        </w:rPr>
        <w:t xml:space="preserve">, we </w:t>
      </w:r>
      <w:r w:rsidR="004C5F54">
        <w:rPr>
          <w:rFonts w:ascii="Times New Roman" w:hAnsi="Times New Roman"/>
          <w:sz w:val="22"/>
          <w:szCs w:val="22"/>
        </w:rPr>
        <w:t xml:space="preserve">introduce a threshold-based psychophysical paradigm. We </w:t>
      </w:r>
      <w:r w:rsidR="000461A2" w:rsidRPr="000461A2">
        <w:rPr>
          <w:rFonts w:ascii="Times New Roman" w:hAnsi="Times New Roman"/>
          <w:sz w:val="22"/>
          <w:szCs w:val="22"/>
        </w:rPr>
        <w:t xml:space="preserve">measure how thresholds for discriminating the </w:t>
      </w:r>
      <w:del w:id="1" w:author="Brainard, David H" w:date="2021-05-08T09:49:00Z">
        <w:r w:rsidR="000461A2" w:rsidRPr="000461A2" w:rsidDel="003D7BDE">
          <w:rPr>
            <w:rFonts w:ascii="Times New Roman" w:hAnsi="Times New Roman"/>
            <w:sz w:val="22"/>
            <w:szCs w:val="22"/>
          </w:rPr>
          <w:delText xml:space="preserve">lightness </w:delText>
        </w:r>
      </w:del>
      <w:ins w:id="2" w:author="Brainard, David H" w:date="2021-05-08T09:49:00Z">
        <w:r w:rsidR="003D7BDE">
          <w:rPr>
            <w:rFonts w:ascii="Times New Roman" w:hAnsi="Times New Roman"/>
            <w:sz w:val="22"/>
            <w:szCs w:val="22"/>
          </w:rPr>
          <w:t>achromatic reflectance</w:t>
        </w:r>
        <w:r w:rsidR="003D7BDE" w:rsidRPr="000461A2">
          <w:rPr>
            <w:rFonts w:ascii="Times New Roman" w:hAnsi="Times New Roman"/>
            <w:sz w:val="22"/>
            <w:szCs w:val="22"/>
          </w:rPr>
          <w:t xml:space="preserve"> </w:t>
        </w:r>
      </w:ins>
      <w:r w:rsidR="000461A2" w:rsidRPr="000461A2">
        <w:rPr>
          <w:rFonts w:ascii="Times New Roman" w:hAnsi="Times New Roman"/>
          <w:sz w:val="22"/>
          <w:szCs w:val="22"/>
        </w:rPr>
        <w:t xml:space="preserve">of a target object </w:t>
      </w:r>
      <w:r w:rsidR="00BD0745">
        <w:rPr>
          <w:rFonts w:ascii="Times New Roman" w:hAnsi="Times New Roman"/>
          <w:sz w:val="22"/>
          <w:szCs w:val="22"/>
        </w:rPr>
        <w:t xml:space="preserve">(task-relevant property) </w:t>
      </w:r>
      <w:r w:rsidR="0065154F">
        <w:rPr>
          <w:rFonts w:ascii="Times New Roman" w:hAnsi="Times New Roman"/>
          <w:sz w:val="22"/>
          <w:szCs w:val="22"/>
        </w:rPr>
        <w:t>in</w:t>
      </w:r>
      <w:del w:id="3" w:author="Brainard, David H" w:date="2021-05-08T13:54:00Z">
        <w:r w:rsidR="0065154F" w:rsidDel="001F740C">
          <w:rPr>
            <w:rFonts w:ascii="Times New Roman" w:hAnsi="Times New Roman"/>
            <w:sz w:val="22"/>
            <w:szCs w:val="22"/>
          </w:rPr>
          <w:delText xml:space="preserve"> graphically-rendered</w:delText>
        </w:r>
      </w:del>
      <w:r w:rsidR="0065154F">
        <w:rPr>
          <w:rFonts w:ascii="Times New Roman" w:hAnsi="Times New Roman"/>
          <w:sz w:val="22"/>
          <w:szCs w:val="22"/>
        </w:rPr>
        <w:t xml:space="preserve"> naturalistic scenes </w:t>
      </w:r>
      <w:ins w:id="4" w:author="Brainard, David H" w:date="2021-05-08T13:54:00Z">
        <w:r w:rsidR="001F740C">
          <w:rPr>
            <w:rFonts w:ascii="Times New Roman" w:hAnsi="Times New Roman"/>
            <w:sz w:val="22"/>
            <w:szCs w:val="22"/>
          </w:rPr>
          <w:t xml:space="preserve">rendered using computer graphics </w:t>
        </w:r>
      </w:ins>
      <w:r w:rsidR="000461A2" w:rsidRPr="000461A2">
        <w:rPr>
          <w:rFonts w:ascii="Times New Roman" w:hAnsi="Times New Roman"/>
          <w:sz w:val="22"/>
          <w:szCs w:val="22"/>
        </w:rPr>
        <w:t>are impacted by variation in the reflectance functions of background objects</w:t>
      </w:r>
      <w:r w:rsidR="00BD0745">
        <w:rPr>
          <w:rFonts w:ascii="Times New Roman" w:hAnsi="Times New Roman"/>
          <w:sz w:val="22"/>
          <w:szCs w:val="22"/>
        </w:rPr>
        <w:t xml:space="preserve"> (task-irrelevant property)</w:t>
      </w:r>
      <w:r w:rsidR="000461A2" w:rsidRPr="000461A2">
        <w:rPr>
          <w:rFonts w:ascii="Times New Roman" w:hAnsi="Times New Roman"/>
          <w:sz w:val="22"/>
          <w:szCs w:val="22"/>
        </w:rPr>
        <w:t>.</w:t>
      </w:r>
      <w:r>
        <w:rPr>
          <w:rFonts w:ascii="Times New Roman" w:hAnsi="Times New Roman"/>
          <w:sz w:val="22"/>
          <w:szCs w:val="22"/>
        </w:rPr>
        <w:t xml:space="preserve"> </w:t>
      </w:r>
      <w:ins w:id="5" w:author="Brainard, David H" w:date="2021-05-08T09:50:00Z">
        <w:r w:rsidR="003D7BDE">
          <w:rPr>
            <w:rFonts w:ascii="Times New Roman" w:hAnsi="Times New Roman"/>
            <w:sz w:val="22"/>
            <w:szCs w:val="22"/>
          </w:rPr>
          <w:t xml:space="preserve">We refer to these thresholds as lightness discrimination thresholds. </w:t>
        </w:r>
      </w:ins>
      <w:proofErr w:type="spellStart"/>
      <w:r w:rsidR="002F1829">
        <w:rPr>
          <w:rFonts w:ascii="Times New Roman" w:hAnsi="Times New Roman"/>
          <w:sz w:val="22"/>
          <w:szCs w:val="22"/>
        </w:rPr>
        <w:t>Our</w:t>
      </w:r>
      <w:proofErr w:type="spellEnd"/>
      <w:r w:rsidR="002F1829">
        <w:rPr>
          <w:rFonts w:ascii="Times New Roman" w:hAnsi="Times New Roman"/>
          <w:sz w:val="22"/>
          <w:szCs w:val="22"/>
        </w:rPr>
        <w:t xml:space="preserve"> </w:t>
      </w:r>
      <w:r w:rsidR="00F56004">
        <w:rPr>
          <w:rFonts w:ascii="Times New Roman" w:hAnsi="Times New Roman"/>
          <w:sz w:val="22"/>
          <w:szCs w:val="22"/>
        </w:rPr>
        <w:t xml:space="preserve">approach </w:t>
      </w:r>
      <w:r w:rsidR="00D07E6C">
        <w:rPr>
          <w:rFonts w:ascii="Times New Roman" w:hAnsi="Times New Roman"/>
          <w:sz w:val="22"/>
          <w:szCs w:val="22"/>
        </w:rPr>
        <w:t xml:space="preserve">has roots in the </w:t>
      </w:r>
      <w:r w:rsidR="000E52BF">
        <w:rPr>
          <w:rFonts w:ascii="Times New Roman" w:hAnsi="Times New Roman"/>
          <w:sz w:val="22"/>
          <w:szCs w:val="22"/>
        </w:rPr>
        <w:t>equivalent noise paradigm</w:t>
      </w:r>
      <w:r w:rsidR="00031C09">
        <w:rPr>
          <w:rFonts w:ascii="Times New Roman" w:hAnsi="Times New Roman"/>
          <w:sz w:val="22"/>
          <w:szCs w:val="22"/>
        </w:rPr>
        <w:t>. This paradigm</w:t>
      </w:r>
      <w:r w:rsidR="000E52BF">
        <w:rPr>
          <w:rFonts w:ascii="Times New Roman" w:hAnsi="Times New Roman"/>
          <w:sz w:val="22"/>
          <w:szCs w:val="22"/>
        </w:rPr>
        <w:t xml:space="preserve"> </w:t>
      </w:r>
      <w:r w:rsidR="00923B17">
        <w:rPr>
          <w:rFonts w:ascii="Times New Roman" w:hAnsi="Times New Roman"/>
          <w:sz w:val="22"/>
          <w:szCs w:val="22"/>
        </w:rPr>
        <w:t>relates signal</w:t>
      </w:r>
      <w:r w:rsidR="006B7822">
        <w:rPr>
          <w:rFonts w:ascii="Times New Roman" w:hAnsi="Times New Roman"/>
          <w:sz w:val="22"/>
          <w:szCs w:val="22"/>
        </w:rPr>
        <w:t>s</w:t>
      </w:r>
      <w:r w:rsidR="00923B17">
        <w:rPr>
          <w:rFonts w:ascii="Times New Roman" w:hAnsi="Times New Roman"/>
          <w:sz w:val="22"/>
          <w:szCs w:val="22"/>
        </w:rPr>
        <w:t xml:space="preserve"> to </w:t>
      </w:r>
      <w:r w:rsidR="00014FD5">
        <w:rPr>
          <w:rFonts w:ascii="Times New Roman" w:hAnsi="Times New Roman"/>
          <w:sz w:val="22"/>
          <w:szCs w:val="22"/>
        </w:rPr>
        <w:t xml:space="preserve">internal </w:t>
      </w:r>
      <w:r w:rsidR="00923B17">
        <w:rPr>
          <w:rFonts w:ascii="Times New Roman" w:hAnsi="Times New Roman"/>
          <w:sz w:val="22"/>
          <w:szCs w:val="22"/>
        </w:rPr>
        <w:t xml:space="preserve">and </w:t>
      </w:r>
      <w:r w:rsidR="00014FD5">
        <w:rPr>
          <w:rFonts w:ascii="Times New Roman" w:hAnsi="Times New Roman"/>
          <w:sz w:val="22"/>
          <w:szCs w:val="22"/>
        </w:rPr>
        <w:t>external</w:t>
      </w:r>
      <w:r w:rsidR="00923B17">
        <w:rPr>
          <w:rFonts w:ascii="Times New Roman" w:hAnsi="Times New Roman"/>
          <w:sz w:val="22"/>
          <w:szCs w:val="22"/>
        </w:rPr>
        <w:t xml:space="preserve"> sources of </w:t>
      </w:r>
      <w:r w:rsidR="00743A58">
        <w:rPr>
          <w:rFonts w:ascii="Times New Roman" w:hAnsi="Times New Roman"/>
          <w:sz w:val="22"/>
          <w:szCs w:val="22"/>
        </w:rPr>
        <w:t>noise</w:t>
      </w:r>
      <w:r w:rsidR="006B256C">
        <w:rPr>
          <w:rFonts w:ascii="Times New Roman" w:hAnsi="Times New Roman"/>
          <w:sz w:val="22"/>
          <w:szCs w:val="22"/>
        </w:rPr>
        <w:t xml:space="preserve">, </w:t>
      </w:r>
      <w:r w:rsidR="00923B17">
        <w:rPr>
          <w:rFonts w:ascii="Times New Roman" w:hAnsi="Times New Roman"/>
          <w:sz w:val="22"/>
          <w:szCs w:val="22"/>
        </w:rPr>
        <w:t>and</w:t>
      </w:r>
      <w:r w:rsidR="006B256C">
        <w:rPr>
          <w:rFonts w:ascii="Times New Roman" w:hAnsi="Times New Roman"/>
          <w:sz w:val="22"/>
          <w:szCs w:val="22"/>
        </w:rPr>
        <w:t xml:space="preserve"> it</w:t>
      </w:r>
      <w:r w:rsidR="00923B17">
        <w:rPr>
          <w:rFonts w:ascii="Times New Roman" w:hAnsi="Times New Roman"/>
          <w:sz w:val="22"/>
          <w:szCs w:val="22"/>
        </w:rPr>
        <w:t xml:space="preserve"> </w:t>
      </w:r>
      <w:r w:rsidR="002F1829">
        <w:rPr>
          <w:rFonts w:ascii="Times New Roman" w:hAnsi="Times New Roman"/>
          <w:sz w:val="22"/>
          <w:szCs w:val="22"/>
        </w:rPr>
        <w:t xml:space="preserve">has been </w:t>
      </w:r>
      <w:r w:rsidR="00AB2B87">
        <w:rPr>
          <w:rFonts w:ascii="Times New Roman" w:hAnsi="Times New Roman"/>
          <w:sz w:val="22"/>
          <w:szCs w:val="22"/>
        </w:rPr>
        <w:t>traditionally used to investigate contrast coding</w:t>
      </w:r>
      <w:r w:rsidR="00D07E6C">
        <w:rPr>
          <w:rFonts w:ascii="Times New Roman" w:hAnsi="Times New Roman"/>
          <w:sz w:val="22"/>
          <w:szCs w:val="22"/>
        </w:rPr>
        <w:t xml:space="preserve">. </w:t>
      </w:r>
      <w:r w:rsidR="007072ED">
        <w:rPr>
          <w:rFonts w:ascii="Times New Roman" w:hAnsi="Times New Roman"/>
          <w:sz w:val="22"/>
          <w:szCs w:val="22"/>
        </w:rPr>
        <w:t>We observe that, f</w:t>
      </w:r>
      <w:r>
        <w:rPr>
          <w:rFonts w:ascii="Times New Roman" w:hAnsi="Times New Roman"/>
          <w:sz w:val="22"/>
          <w:szCs w:val="22"/>
        </w:rPr>
        <w:t xml:space="preserve">or low </w:t>
      </w:r>
      <w:r w:rsidR="00E4069E">
        <w:rPr>
          <w:rFonts w:ascii="Times New Roman" w:hAnsi="Times New Roman"/>
          <w:sz w:val="22"/>
          <w:szCs w:val="22"/>
        </w:rPr>
        <w:t xml:space="preserve">variation in </w:t>
      </w:r>
      <w:r w:rsidR="00D07E6C">
        <w:rPr>
          <w:rFonts w:ascii="Times New Roman" w:hAnsi="Times New Roman"/>
          <w:sz w:val="22"/>
          <w:szCs w:val="22"/>
        </w:rPr>
        <w:t>background reflectance</w:t>
      </w:r>
      <w:r>
        <w:rPr>
          <w:rFonts w:ascii="Times New Roman" w:hAnsi="Times New Roman"/>
          <w:sz w:val="22"/>
          <w:szCs w:val="22"/>
        </w:rPr>
        <w:t xml:space="preserve">, </w:t>
      </w:r>
      <w:del w:id="6" w:author="Brainard, David H" w:date="2021-05-08T09:35:00Z">
        <w:r w:rsidDel="00254E6B">
          <w:rPr>
            <w:rFonts w:ascii="Times New Roman" w:hAnsi="Times New Roman"/>
            <w:sz w:val="22"/>
            <w:szCs w:val="22"/>
          </w:rPr>
          <w:delText xml:space="preserve">the </w:delText>
        </w:r>
      </w:del>
      <w:r>
        <w:rPr>
          <w:rFonts w:ascii="Times New Roman" w:hAnsi="Times New Roman"/>
          <w:sz w:val="22"/>
          <w:szCs w:val="22"/>
        </w:rPr>
        <w:t>discrimination thresholds were nearly constant, indicating that observers</w:t>
      </w:r>
      <w:r w:rsidR="00D07E6C">
        <w:rPr>
          <w:rFonts w:ascii="Times New Roman" w:hAnsi="Times New Roman"/>
          <w:sz w:val="22"/>
          <w:szCs w:val="22"/>
        </w:rPr>
        <w:t>’</w:t>
      </w:r>
      <w:r>
        <w:rPr>
          <w:rFonts w:ascii="Times New Roman" w:hAnsi="Times New Roman"/>
          <w:sz w:val="22"/>
          <w:szCs w:val="22"/>
        </w:rPr>
        <w:t xml:space="preserve"> internal noise </w:t>
      </w:r>
      <w:r w:rsidR="00DB049D">
        <w:rPr>
          <w:rFonts w:ascii="Times New Roman" w:hAnsi="Times New Roman"/>
          <w:sz w:val="22"/>
          <w:szCs w:val="22"/>
        </w:rPr>
        <w:t>determines</w:t>
      </w:r>
      <w:r>
        <w:rPr>
          <w:rFonts w:ascii="Times New Roman" w:hAnsi="Times New Roman"/>
          <w:sz w:val="22"/>
          <w:szCs w:val="22"/>
        </w:rPr>
        <w:t xml:space="preserve"> threshold</w:t>
      </w:r>
      <w:r w:rsidR="00E4069E">
        <w:rPr>
          <w:rFonts w:ascii="Times New Roman" w:hAnsi="Times New Roman"/>
          <w:sz w:val="22"/>
          <w:szCs w:val="22"/>
        </w:rPr>
        <w:t xml:space="preserve"> in this regime</w:t>
      </w:r>
      <w:r>
        <w:rPr>
          <w:rFonts w:ascii="Times New Roman" w:hAnsi="Times New Roman"/>
          <w:sz w:val="22"/>
          <w:szCs w:val="22"/>
        </w:rPr>
        <w:t xml:space="preserve">. As the </w:t>
      </w:r>
      <w:r w:rsidR="00E4069E">
        <w:rPr>
          <w:rFonts w:ascii="Times New Roman" w:hAnsi="Times New Roman"/>
          <w:sz w:val="22"/>
          <w:szCs w:val="22"/>
        </w:rPr>
        <w:t xml:space="preserve">variation in </w:t>
      </w:r>
      <w:r w:rsidR="00D07E6C">
        <w:rPr>
          <w:rFonts w:ascii="Times New Roman" w:hAnsi="Times New Roman"/>
          <w:sz w:val="22"/>
          <w:szCs w:val="22"/>
        </w:rPr>
        <w:t xml:space="preserve">background </w:t>
      </w:r>
      <w:r w:rsidR="009D102C">
        <w:rPr>
          <w:rFonts w:ascii="Times New Roman" w:hAnsi="Times New Roman"/>
          <w:sz w:val="22"/>
          <w:szCs w:val="22"/>
        </w:rPr>
        <w:t xml:space="preserve">object reflectance </w:t>
      </w:r>
      <w:r>
        <w:rPr>
          <w:rFonts w:ascii="Times New Roman" w:hAnsi="Times New Roman"/>
          <w:sz w:val="22"/>
          <w:szCs w:val="22"/>
        </w:rPr>
        <w:t xml:space="preserve">increases, </w:t>
      </w:r>
      <w:r w:rsidR="00D07E6C">
        <w:rPr>
          <w:rFonts w:ascii="Times New Roman" w:hAnsi="Times New Roman"/>
          <w:sz w:val="22"/>
          <w:szCs w:val="22"/>
        </w:rPr>
        <w:t xml:space="preserve">its effects </w:t>
      </w:r>
      <w:r>
        <w:rPr>
          <w:rFonts w:ascii="Times New Roman" w:hAnsi="Times New Roman"/>
          <w:sz w:val="22"/>
          <w:szCs w:val="22"/>
        </w:rPr>
        <w:t xml:space="preserve">start </w:t>
      </w:r>
      <w:r w:rsidR="00DB049D">
        <w:rPr>
          <w:rFonts w:ascii="Times New Roman" w:hAnsi="Times New Roman"/>
          <w:sz w:val="22"/>
          <w:szCs w:val="22"/>
        </w:rPr>
        <w:t xml:space="preserve">to </w:t>
      </w:r>
      <w:r>
        <w:rPr>
          <w:rFonts w:ascii="Times New Roman" w:hAnsi="Times New Roman"/>
          <w:sz w:val="22"/>
          <w:szCs w:val="22"/>
        </w:rPr>
        <w:t>dominat</w:t>
      </w:r>
      <w:r w:rsidR="00DB049D">
        <w:rPr>
          <w:rFonts w:ascii="Times New Roman" w:hAnsi="Times New Roman"/>
          <w:sz w:val="22"/>
          <w:szCs w:val="22"/>
        </w:rPr>
        <w:t>e</w:t>
      </w:r>
      <w:r w:rsidR="009D102C">
        <w:rPr>
          <w:rFonts w:ascii="Times New Roman" w:hAnsi="Times New Roman"/>
          <w:sz w:val="22"/>
          <w:szCs w:val="22"/>
        </w:rPr>
        <w:t xml:space="preserve"> performance</w:t>
      </w:r>
      <w:r w:rsidR="007063F3">
        <w:rPr>
          <w:rFonts w:ascii="Times New Roman" w:hAnsi="Times New Roman"/>
          <w:sz w:val="22"/>
          <w:szCs w:val="22"/>
        </w:rPr>
        <w:t>.</w:t>
      </w:r>
      <w:r>
        <w:rPr>
          <w:rFonts w:ascii="Times New Roman" w:hAnsi="Times New Roman"/>
          <w:sz w:val="22"/>
          <w:szCs w:val="22"/>
        </w:rPr>
        <w:t xml:space="preserve"> </w:t>
      </w:r>
      <w:r w:rsidR="00612C39">
        <w:rPr>
          <w:rFonts w:ascii="Times New Roman" w:hAnsi="Times New Roman"/>
          <w:sz w:val="22"/>
          <w:szCs w:val="22"/>
        </w:rPr>
        <w:t xml:space="preserve">We </w:t>
      </w:r>
      <w:r w:rsidR="003C11D1">
        <w:rPr>
          <w:rFonts w:ascii="Times New Roman" w:hAnsi="Times New Roman"/>
          <w:sz w:val="22"/>
          <w:szCs w:val="22"/>
        </w:rPr>
        <w:t xml:space="preserve">measure lightness discrimination thresholds as a function of the amount of </w:t>
      </w:r>
      <w:r w:rsidR="00EA7D01">
        <w:rPr>
          <w:rFonts w:ascii="Times New Roman" w:hAnsi="Times New Roman"/>
          <w:sz w:val="22"/>
          <w:szCs w:val="22"/>
        </w:rPr>
        <w:t xml:space="preserve">variability in the </w:t>
      </w:r>
      <w:r w:rsidR="003C11D1">
        <w:rPr>
          <w:rFonts w:ascii="Times New Roman" w:hAnsi="Times New Roman"/>
          <w:sz w:val="22"/>
          <w:szCs w:val="22"/>
        </w:rPr>
        <w:t>background</w:t>
      </w:r>
      <w:r w:rsidR="00EA7D01">
        <w:rPr>
          <w:rFonts w:ascii="Times New Roman" w:hAnsi="Times New Roman"/>
          <w:sz w:val="22"/>
          <w:szCs w:val="22"/>
        </w:rPr>
        <w:t xml:space="preserve"> object reflectance function</w:t>
      </w:r>
      <w:r w:rsidR="003C11D1">
        <w:rPr>
          <w:rFonts w:ascii="Times New Roman" w:hAnsi="Times New Roman"/>
          <w:sz w:val="22"/>
          <w:szCs w:val="22"/>
        </w:rPr>
        <w:t xml:space="preserve"> </w:t>
      </w:r>
      <w:r w:rsidR="00612C39">
        <w:rPr>
          <w:rFonts w:ascii="Times New Roman" w:hAnsi="Times New Roman"/>
          <w:sz w:val="22"/>
          <w:szCs w:val="22"/>
        </w:rPr>
        <w:t xml:space="preserve">to determine the </w:t>
      </w:r>
      <w:r w:rsidR="009D102C">
        <w:rPr>
          <w:rFonts w:ascii="Times New Roman" w:hAnsi="Times New Roman"/>
          <w:sz w:val="22"/>
          <w:szCs w:val="22"/>
        </w:rPr>
        <w:t>equiv</w:t>
      </w:r>
      <w:r w:rsidR="008B32BE">
        <w:rPr>
          <w:rFonts w:ascii="Times New Roman" w:hAnsi="Times New Roman"/>
          <w:sz w:val="22"/>
          <w:szCs w:val="22"/>
        </w:rPr>
        <w:t>a</w:t>
      </w:r>
      <w:r w:rsidR="009D102C">
        <w:rPr>
          <w:rFonts w:ascii="Times New Roman" w:hAnsi="Times New Roman"/>
          <w:sz w:val="22"/>
          <w:szCs w:val="22"/>
        </w:rPr>
        <w:t xml:space="preserve">lent noise - the </w:t>
      </w:r>
      <w:r w:rsidR="00612C39">
        <w:rPr>
          <w:rFonts w:ascii="Times New Roman" w:hAnsi="Times New Roman"/>
          <w:sz w:val="22"/>
          <w:szCs w:val="22"/>
        </w:rPr>
        <w:t xml:space="preserve">smallest </w:t>
      </w:r>
      <w:r w:rsidR="009D102C">
        <w:rPr>
          <w:rFonts w:ascii="Times New Roman" w:hAnsi="Times New Roman"/>
          <w:sz w:val="22"/>
          <w:szCs w:val="22"/>
        </w:rPr>
        <w:t xml:space="preserve">level of </w:t>
      </w:r>
      <w:r w:rsidR="007E3061">
        <w:rPr>
          <w:rFonts w:ascii="Times New Roman" w:hAnsi="Times New Roman"/>
          <w:sz w:val="22"/>
          <w:szCs w:val="22"/>
        </w:rPr>
        <w:t xml:space="preserve">task-irrelevant </w:t>
      </w:r>
      <w:r w:rsidR="00612C39">
        <w:rPr>
          <w:rFonts w:ascii="Times New Roman" w:hAnsi="Times New Roman"/>
          <w:sz w:val="22"/>
          <w:szCs w:val="22"/>
        </w:rPr>
        <w:t>(</w:t>
      </w:r>
      <w:proofErr w:type="gramStart"/>
      <w:r w:rsidR="00612C39">
        <w:rPr>
          <w:rFonts w:ascii="Times New Roman" w:hAnsi="Times New Roman"/>
          <w:sz w:val="22"/>
          <w:szCs w:val="22"/>
        </w:rPr>
        <w:t>i.e.</w:t>
      </w:r>
      <w:proofErr w:type="gramEnd"/>
      <w:r w:rsidR="00612C39">
        <w:rPr>
          <w:rFonts w:ascii="Times New Roman" w:hAnsi="Times New Roman"/>
          <w:sz w:val="22"/>
          <w:szCs w:val="22"/>
        </w:rPr>
        <w:t xml:space="preserve"> </w:t>
      </w:r>
      <w:r w:rsidR="007E3061">
        <w:rPr>
          <w:rFonts w:ascii="Times New Roman" w:hAnsi="Times New Roman"/>
          <w:sz w:val="22"/>
          <w:szCs w:val="22"/>
        </w:rPr>
        <w:t>background</w:t>
      </w:r>
      <w:r w:rsidR="007D4DB7">
        <w:rPr>
          <w:rFonts w:ascii="Times New Roman" w:hAnsi="Times New Roman"/>
          <w:sz w:val="22"/>
          <w:szCs w:val="22"/>
        </w:rPr>
        <w:t xml:space="preserve"> </w:t>
      </w:r>
      <w:r w:rsidR="00831485">
        <w:rPr>
          <w:rFonts w:ascii="Times New Roman" w:hAnsi="Times New Roman"/>
          <w:sz w:val="22"/>
          <w:szCs w:val="22"/>
        </w:rPr>
        <w:t>reflectance</w:t>
      </w:r>
      <w:r w:rsidR="00612C39">
        <w:rPr>
          <w:rFonts w:ascii="Times New Roman" w:hAnsi="Times New Roman"/>
          <w:sz w:val="22"/>
          <w:szCs w:val="22"/>
        </w:rPr>
        <w:t xml:space="preserve">) </w:t>
      </w:r>
      <w:r w:rsidR="009D102C">
        <w:rPr>
          <w:rFonts w:ascii="Times New Roman" w:hAnsi="Times New Roman"/>
          <w:sz w:val="22"/>
          <w:szCs w:val="22"/>
        </w:rPr>
        <w:t xml:space="preserve">variation </w:t>
      </w:r>
      <w:r w:rsidR="00612C39">
        <w:rPr>
          <w:rFonts w:ascii="Times New Roman" w:hAnsi="Times New Roman"/>
          <w:sz w:val="22"/>
          <w:szCs w:val="22"/>
        </w:rPr>
        <w:t xml:space="preserve">that </w:t>
      </w:r>
      <w:r w:rsidR="00C4166D">
        <w:rPr>
          <w:rFonts w:ascii="Times New Roman" w:hAnsi="Times New Roman"/>
          <w:sz w:val="22"/>
          <w:szCs w:val="22"/>
        </w:rPr>
        <w:t xml:space="preserve">substantially corrupts </w:t>
      </w:r>
      <w:r w:rsidR="009D102C">
        <w:rPr>
          <w:rFonts w:ascii="Times New Roman" w:hAnsi="Times New Roman"/>
          <w:sz w:val="22"/>
          <w:szCs w:val="22"/>
        </w:rPr>
        <w:t xml:space="preserve">the visual representation </w:t>
      </w:r>
      <w:moveToRangeStart w:id="7" w:author="Brainard, David H" w:date="2021-05-08T09:51:00Z" w:name="move71359898"/>
      <w:moveTo w:id="8" w:author="Brainard, David H" w:date="2021-05-08T09:51:00Z">
        <w:r w:rsidR="003D7BDE">
          <w:rPr>
            <w:rFonts w:ascii="Times New Roman" w:hAnsi="Times New Roman"/>
            <w:sz w:val="22"/>
            <w:szCs w:val="22"/>
          </w:rPr>
          <w:t>(i.e. perceived object lightness)</w:t>
        </w:r>
        <w:del w:id="9" w:author="Brainard, David H" w:date="2021-05-08T09:51:00Z">
          <w:r w:rsidR="003D7BDE" w:rsidDel="003D7BDE">
            <w:rPr>
              <w:rFonts w:ascii="Times New Roman" w:hAnsi="Times New Roman"/>
              <w:sz w:val="22"/>
              <w:szCs w:val="22"/>
            </w:rPr>
            <w:delText>.</w:delText>
          </w:r>
        </w:del>
        <w:r w:rsidR="003D7BDE">
          <w:rPr>
            <w:rFonts w:ascii="Times New Roman" w:hAnsi="Times New Roman"/>
            <w:sz w:val="22"/>
            <w:szCs w:val="22"/>
          </w:rPr>
          <w:t xml:space="preserve"> </w:t>
        </w:r>
      </w:moveTo>
      <w:moveToRangeEnd w:id="7"/>
      <w:r w:rsidR="009D102C">
        <w:rPr>
          <w:rFonts w:ascii="Times New Roman" w:hAnsi="Times New Roman"/>
          <w:sz w:val="22"/>
          <w:szCs w:val="22"/>
        </w:rPr>
        <w:t xml:space="preserve">of the task-relevant variable </w:t>
      </w:r>
      <w:ins w:id="10" w:author="Brainard, David H" w:date="2021-05-08T09:51:00Z">
        <w:r w:rsidR="003D7BDE">
          <w:rPr>
            <w:rFonts w:ascii="Times New Roman" w:hAnsi="Times New Roman"/>
            <w:sz w:val="22"/>
            <w:szCs w:val="22"/>
          </w:rPr>
          <w:t xml:space="preserve">(i.e. achromatic reflectance). </w:t>
        </w:r>
      </w:ins>
      <w:moveFromRangeStart w:id="11" w:author="Brainard, David H" w:date="2021-05-08T09:51:00Z" w:name="move71359898"/>
      <w:moveFrom w:id="12" w:author="Brainard, David H" w:date="2021-05-08T09:51:00Z">
        <w:r w:rsidR="009D102C" w:rsidDel="003D7BDE">
          <w:rPr>
            <w:rFonts w:ascii="Times New Roman" w:hAnsi="Times New Roman"/>
            <w:sz w:val="22"/>
            <w:szCs w:val="22"/>
          </w:rPr>
          <w:t>(</w:t>
        </w:r>
        <w:r w:rsidR="004B1988" w:rsidDel="003D7BDE">
          <w:rPr>
            <w:rFonts w:ascii="Times New Roman" w:hAnsi="Times New Roman"/>
            <w:sz w:val="22"/>
            <w:szCs w:val="22"/>
          </w:rPr>
          <w:t xml:space="preserve">i.e. </w:t>
        </w:r>
        <w:r w:rsidR="00D866C0" w:rsidDel="003D7BDE">
          <w:rPr>
            <w:rFonts w:ascii="Times New Roman" w:hAnsi="Times New Roman"/>
            <w:sz w:val="22"/>
            <w:szCs w:val="22"/>
          </w:rPr>
          <w:t>perceived object lightness</w:t>
        </w:r>
        <w:r w:rsidR="009D102C" w:rsidDel="003D7BDE">
          <w:rPr>
            <w:rFonts w:ascii="Times New Roman" w:hAnsi="Times New Roman"/>
            <w:sz w:val="22"/>
            <w:szCs w:val="22"/>
          </w:rPr>
          <w:t>)</w:t>
        </w:r>
        <w:r w:rsidR="00710C6E" w:rsidDel="003D7BDE">
          <w:rPr>
            <w:rFonts w:ascii="Times New Roman" w:hAnsi="Times New Roman"/>
            <w:sz w:val="22"/>
            <w:szCs w:val="22"/>
          </w:rPr>
          <w:t>.</w:t>
        </w:r>
        <w:r w:rsidR="009D102C" w:rsidDel="003D7BDE">
          <w:rPr>
            <w:rFonts w:ascii="Times New Roman" w:hAnsi="Times New Roman"/>
            <w:sz w:val="22"/>
            <w:szCs w:val="22"/>
          </w:rPr>
          <w:t xml:space="preserve"> </w:t>
        </w:r>
      </w:moveFrom>
      <w:moveFromRangeEnd w:id="11"/>
      <w:r>
        <w:rPr>
          <w:rFonts w:ascii="Times New Roman" w:hAnsi="Times New Roman"/>
          <w:sz w:val="22"/>
          <w:szCs w:val="22"/>
        </w:rPr>
        <w:t xml:space="preserve">A </w:t>
      </w:r>
      <w:r w:rsidR="007F1B18">
        <w:rPr>
          <w:rFonts w:ascii="Times New Roman" w:hAnsi="Times New Roman"/>
          <w:sz w:val="22"/>
          <w:szCs w:val="22"/>
        </w:rPr>
        <w:t>linear receptive field</w:t>
      </w:r>
      <w:r w:rsidR="00764C04">
        <w:rPr>
          <w:rFonts w:ascii="Times New Roman" w:hAnsi="Times New Roman"/>
          <w:sz w:val="22"/>
          <w:szCs w:val="22"/>
        </w:rPr>
        <w:t xml:space="preserve"> model, based on Signal Detection Theory, </w:t>
      </w:r>
      <w:r w:rsidR="00FF2686">
        <w:rPr>
          <w:rFonts w:ascii="Times New Roman" w:hAnsi="Times New Roman"/>
          <w:sz w:val="22"/>
          <w:szCs w:val="22"/>
        </w:rPr>
        <w:t xml:space="preserve">which </w:t>
      </w:r>
      <w:r w:rsidR="00764C04">
        <w:rPr>
          <w:rFonts w:ascii="Times New Roman" w:hAnsi="Times New Roman"/>
          <w:sz w:val="22"/>
          <w:szCs w:val="22"/>
        </w:rPr>
        <w:t>employs a single</w:t>
      </w:r>
      <w:r>
        <w:rPr>
          <w:rFonts w:ascii="Times New Roman" w:hAnsi="Times New Roman"/>
          <w:sz w:val="22"/>
          <w:szCs w:val="22"/>
        </w:rPr>
        <w:t xml:space="preserve"> center-surround receptive field </w:t>
      </w:r>
      <w:r w:rsidR="00764C04">
        <w:rPr>
          <w:rFonts w:ascii="Times New Roman" w:hAnsi="Times New Roman"/>
          <w:sz w:val="22"/>
          <w:szCs w:val="22"/>
        </w:rPr>
        <w:t>tailored to our stimulus set</w:t>
      </w:r>
      <w:r w:rsidR="00DA322C">
        <w:rPr>
          <w:rFonts w:ascii="Times New Roman" w:hAnsi="Times New Roman"/>
          <w:sz w:val="22"/>
          <w:szCs w:val="22"/>
        </w:rPr>
        <w:t>,</w:t>
      </w:r>
      <w:r w:rsidR="00764C04">
        <w:rPr>
          <w:rFonts w:ascii="Times New Roman" w:hAnsi="Times New Roman"/>
          <w:sz w:val="22"/>
          <w:szCs w:val="22"/>
        </w:rPr>
        <w:t xml:space="preserve"> </w:t>
      </w:r>
      <w:r>
        <w:rPr>
          <w:rFonts w:ascii="Times New Roman" w:hAnsi="Times New Roman"/>
          <w:sz w:val="22"/>
          <w:szCs w:val="22"/>
        </w:rPr>
        <w:t xml:space="preserve">captures human behavior </w:t>
      </w:r>
      <w:r w:rsidR="00D83E87">
        <w:rPr>
          <w:rFonts w:ascii="Times New Roman" w:hAnsi="Times New Roman"/>
          <w:sz w:val="22"/>
          <w:szCs w:val="22"/>
        </w:rPr>
        <w:t xml:space="preserve">in </w:t>
      </w:r>
      <w:r>
        <w:rPr>
          <w:rFonts w:ascii="Times New Roman" w:hAnsi="Times New Roman"/>
          <w:sz w:val="22"/>
          <w:szCs w:val="22"/>
        </w:rPr>
        <w:t xml:space="preserve">this task. Our </w:t>
      </w:r>
      <w:r w:rsidR="00AB40AC">
        <w:rPr>
          <w:rFonts w:ascii="Times New Roman" w:hAnsi="Times New Roman"/>
          <w:sz w:val="22"/>
          <w:szCs w:val="22"/>
        </w:rPr>
        <w:t xml:space="preserve">approach </w:t>
      </w:r>
      <w:r>
        <w:rPr>
          <w:rFonts w:ascii="Times New Roman" w:hAnsi="Times New Roman"/>
          <w:sz w:val="22"/>
          <w:szCs w:val="22"/>
        </w:rPr>
        <w:t xml:space="preserve">provides a method to characterize the effect of task-irrelevant </w:t>
      </w:r>
      <w:r w:rsidR="009D102C">
        <w:rPr>
          <w:rFonts w:ascii="Times New Roman" w:hAnsi="Times New Roman"/>
          <w:sz w:val="22"/>
          <w:szCs w:val="22"/>
        </w:rPr>
        <w:t xml:space="preserve">scene </w:t>
      </w:r>
      <w:r>
        <w:rPr>
          <w:rFonts w:ascii="Times New Roman" w:hAnsi="Times New Roman"/>
          <w:sz w:val="22"/>
          <w:szCs w:val="22"/>
        </w:rPr>
        <w:t xml:space="preserve">variations </w:t>
      </w:r>
      <w:r w:rsidR="009D102C">
        <w:rPr>
          <w:rFonts w:ascii="Times New Roman" w:hAnsi="Times New Roman"/>
          <w:sz w:val="22"/>
          <w:szCs w:val="22"/>
        </w:rPr>
        <w:t>on the perceptual representation of a task-relevant scene property.</w:t>
      </w:r>
    </w:p>
    <w:p w14:paraId="4FD2BEFC" w14:textId="304A5D6E" w:rsidR="00742C66" w:rsidRPr="00742C66" w:rsidRDefault="00D417C7">
      <w:pPr>
        <w:pStyle w:val="Default"/>
        <w:spacing w:before="100" w:after="100"/>
        <w:rPr>
          <w:rFonts w:ascii="Times New Roman" w:eastAsia="Times New Roman" w:hAnsi="Times New Roman" w:cs="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Equivalent Noise, Human Psychophysics,</w:t>
      </w:r>
      <w:r w:rsidR="008C48AB">
        <w:rPr>
          <w:rFonts w:ascii="Times New Roman" w:hAnsi="Times New Roman"/>
          <w:sz w:val="22"/>
          <w:szCs w:val="22"/>
        </w:rPr>
        <w:t xml:space="preserve"> Color Vision</w:t>
      </w:r>
    </w:p>
    <w:p w14:paraId="1A8228E2" w14:textId="0C87E1A6" w:rsidR="00BA5E45" w:rsidDel="001A55E7" w:rsidRDefault="00BA5E45">
      <w:pPr>
        <w:pStyle w:val="Default"/>
        <w:spacing w:before="0"/>
        <w:rPr>
          <w:del w:id="13" w:author="Brainard, David H" w:date="2021-05-08T14:04:00Z"/>
          <w:rFonts w:ascii="Times New Roman" w:eastAsia="Times New Roman" w:hAnsi="Times New Roman" w:cs="Times New Roman"/>
          <w:sz w:val="22"/>
          <w:szCs w:val="22"/>
        </w:rPr>
      </w:pPr>
    </w:p>
    <w:p w14:paraId="28778476" w14:textId="53E866F5" w:rsidR="00BA5E45" w:rsidDel="001A55E7" w:rsidRDefault="00BA5E45">
      <w:pPr>
        <w:pStyle w:val="Default"/>
        <w:spacing w:before="0"/>
        <w:rPr>
          <w:del w:id="14" w:author="Brainard, David H" w:date="2021-05-08T14:04:00Z"/>
          <w:rFonts w:ascii="Times New Roman" w:eastAsia="Times New Roman" w:hAnsi="Times New Roman" w:cs="Times New Roman"/>
          <w:sz w:val="22"/>
          <w:szCs w:val="22"/>
        </w:rPr>
      </w:pPr>
    </w:p>
    <w:p w14:paraId="0C215B84" w14:textId="77777777" w:rsidR="00BA5E45" w:rsidRDefault="00554DFF">
      <w:pPr>
        <w:pStyle w:val="Default"/>
        <w:spacing w:before="0"/>
      </w:pPr>
      <w:r>
        <w:rPr>
          <w:rFonts w:ascii="Arial Unicode MS" w:hAnsi="Arial Unicode MS"/>
          <w:sz w:val="22"/>
          <w:szCs w:val="22"/>
        </w:rPr>
        <w:br w:type="page"/>
      </w:r>
    </w:p>
    <w:p w14:paraId="77B60414" w14:textId="77777777"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2C1583CA" w14:textId="77777777" w:rsidR="00B979EA" w:rsidRDefault="00B979EA">
      <w:pPr>
        <w:pStyle w:val="Default"/>
        <w:spacing w:before="0"/>
        <w:rPr>
          <w:rFonts w:ascii="Times New Roman" w:hAnsi="Times New Roman"/>
          <w:b/>
          <w:bCs/>
          <w:sz w:val="22"/>
          <w:szCs w:val="22"/>
        </w:rPr>
      </w:pPr>
    </w:p>
    <w:p w14:paraId="5369E58D" w14:textId="0E3633F6" w:rsidR="00744589" w:rsidRDefault="00744589">
      <w:pPr>
        <w:pStyle w:val="Default"/>
        <w:spacing w:before="0"/>
        <w:rPr>
          <w:rFonts w:ascii="Times New Roman" w:hAnsi="Times New Roman"/>
          <w:sz w:val="22"/>
          <w:szCs w:val="22"/>
        </w:rPr>
      </w:pPr>
      <w:r>
        <w:rPr>
          <w:rFonts w:ascii="Times New Roman" w:hAnsi="Times New Roman"/>
          <w:sz w:val="22"/>
          <w:szCs w:val="22"/>
        </w:rPr>
        <w:t>To support effective action, vision provide</w:t>
      </w:r>
      <w:r w:rsidR="00E4069E">
        <w:rPr>
          <w:rFonts w:ascii="Times New Roman" w:hAnsi="Times New Roman"/>
          <w:sz w:val="22"/>
          <w:szCs w:val="22"/>
        </w:rPr>
        <w:t>s</w:t>
      </w:r>
      <w:r>
        <w:rPr>
          <w:rFonts w:ascii="Times New Roman" w:hAnsi="Times New Roman"/>
          <w:sz w:val="22"/>
          <w:szCs w:val="22"/>
        </w:rPr>
        <w:t xml:space="preserve"> stable perceptual representations of the</w:t>
      </w:r>
      <w:r w:rsidR="00554DFF">
        <w:rPr>
          <w:rFonts w:ascii="Times New Roman" w:hAnsi="Times New Roman"/>
          <w:sz w:val="22"/>
          <w:szCs w:val="22"/>
        </w:rPr>
        <w:t xml:space="preserve"> distal properties of</w:t>
      </w:r>
      <w:r w:rsidR="00C123BE">
        <w:rPr>
          <w:rFonts w:ascii="Times New Roman" w:hAnsi="Times New Roman"/>
          <w:sz w:val="22"/>
          <w:szCs w:val="22"/>
        </w:rPr>
        <w:t xml:space="preserve"> </w:t>
      </w:r>
      <w:r w:rsidR="00554DFF">
        <w:rPr>
          <w:rFonts w:ascii="Times New Roman" w:hAnsi="Times New Roman"/>
          <w:sz w:val="22"/>
          <w:szCs w:val="22"/>
        </w:rPr>
        <w:t>object</w:t>
      </w:r>
      <w:r w:rsidR="00C123BE">
        <w:rPr>
          <w:rFonts w:ascii="Times New Roman" w:hAnsi="Times New Roman"/>
          <w:sz w:val="22"/>
          <w:szCs w:val="22"/>
        </w:rPr>
        <w:t>s</w:t>
      </w:r>
      <w:r w:rsidR="003F6C36">
        <w:rPr>
          <w:rFonts w:ascii="Times New Roman" w:hAnsi="Times New Roman"/>
          <w:sz w:val="22"/>
          <w:szCs w:val="22"/>
        </w:rPr>
        <w:t xml:space="preserve">. The </w:t>
      </w:r>
      <w:r w:rsidR="00E4069E">
        <w:rPr>
          <w:rFonts w:ascii="Times New Roman" w:hAnsi="Times New Roman"/>
          <w:sz w:val="22"/>
          <w:szCs w:val="22"/>
        </w:rPr>
        <w:t xml:space="preserve">computations </w:t>
      </w:r>
      <w:r w:rsidR="00E47988">
        <w:rPr>
          <w:rFonts w:ascii="Times New Roman" w:hAnsi="Times New Roman"/>
          <w:sz w:val="22"/>
          <w:szCs w:val="22"/>
        </w:rPr>
        <w:t xml:space="preserve">that </w:t>
      </w:r>
      <w:r w:rsidR="00E4069E">
        <w:rPr>
          <w:rFonts w:ascii="Times New Roman" w:hAnsi="Times New Roman"/>
          <w:sz w:val="22"/>
          <w:szCs w:val="22"/>
        </w:rPr>
        <w:t xml:space="preserve">give rise to </w:t>
      </w:r>
      <w:r w:rsidR="00E47988">
        <w:rPr>
          <w:rFonts w:ascii="Times New Roman" w:hAnsi="Times New Roman"/>
          <w:sz w:val="22"/>
          <w:szCs w:val="22"/>
        </w:rPr>
        <w:t xml:space="preserve">these </w:t>
      </w:r>
      <w:r w:rsidR="003F6C36">
        <w:rPr>
          <w:rFonts w:ascii="Times New Roman" w:hAnsi="Times New Roman"/>
          <w:sz w:val="22"/>
          <w:szCs w:val="22"/>
        </w:rPr>
        <w:t>representations</w:t>
      </w:r>
      <w:r>
        <w:rPr>
          <w:rFonts w:ascii="Times New Roman" w:hAnsi="Times New Roman"/>
          <w:sz w:val="22"/>
          <w:szCs w:val="22"/>
        </w:rPr>
        <w:t xml:space="preserve"> </w:t>
      </w:r>
      <w:r w:rsidR="003F6C36">
        <w:rPr>
          <w:rFonts w:ascii="Times New Roman" w:hAnsi="Times New Roman"/>
          <w:sz w:val="22"/>
          <w:szCs w:val="22"/>
        </w:rPr>
        <w:t xml:space="preserve">start </w:t>
      </w:r>
      <w:r>
        <w:rPr>
          <w:rFonts w:ascii="Times New Roman" w:hAnsi="Times New Roman"/>
          <w:sz w:val="22"/>
          <w:szCs w:val="22"/>
        </w:rPr>
        <w:t xml:space="preserve">with the information </w:t>
      </w:r>
      <w:r w:rsidR="00E4069E">
        <w:rPr>
          <w:rFonts w:ascii="Times New Roman" w:hAnsi="Times New Roman"/>
          <w:sz w:val="22"/>
          <w:szCs w:val="22"/>
        </w:rPr>
        <w:t xml:space="preserve">in </w:t>
      </w:r>
      <w:r>
        <w:rPr>
          <w:rFonts w:ascii="Times New Roman" w:hAnsi="Times New Roman"/>
          <w:sz w:val="22"/>
          <w:szCs w:val="22"/>
        </w:rPr>
        <w:t xml:space="preserve">the proximal stimuli reaching the </w:t>
      </w:r>
      <w:r w:rsidR="002D7C2E">
        <w:rPr>
          <w:rFonts w:ascii="Times New Roman" w:hAnsi="Times New Roman"/>
          <w:sz w:val="22"/>
          <w:szCs w:val="22"/>
        </w:rPr>
        <w:t>retinas</w:t>
      </w:r>
      <w:r>
        <w:rPr>
          <w:rFonts w:ascii="Times New Roman" w:hAnsi="Times New Roman"/>
          <w:sz w:val="22"/>
          <w:szCs w:val="22"/>
        </w:rPr>
        <w:t>.</w:t>
      </w:r>
      <w:r w:rsidR="00554DFF">
        <w:rPr>
          <w:rFonts w:ascii="Times New Roman" w:hAnsi="Times New Roman"/>
          <w:sz w:val="22"/>
          <w:szCs w:val="22"/>
        </w:rPr>
        <w:t xml:space="preserve"> </w:t>
      </w:r>
      <w:r>
        <w:rPr>
          <w:rFonts w:ascii="Times New Roman" w:hAnsi="Times New Roman"/>
          <w:sz w:val="22"/>
          <w:szCs w:val="22"/>
        </w:rPr>
        <w:t>These</w:t>
      </w:r>
      <w:r w:rsidR="00554DFF">
        <w:rPr>
          <w:rFonts w:ascii="Times New Roman" w:hAnsi="Times New Roman"/>
          <w:sz w:val="22"/>
          <w:szCs w:val="22"/>
        </w:rPr>
        <w:t xml:space="preserve"> proximal </w:t>
      </w:r>
      <w:r>
        <w:rPr>
          <w:rFonts w:ascii="Times New Roman" w:hAnsi="Times New Roman"/>
          <w:sz w:val="22"/>
          <w:szCs w:val="22"/>
        </w:rPr>
        <w:t xml:space="preserve">stimuli </w:t>
      </w:r>
      <w:r w:rsidR="00554DFF">
        <w:rPr>
          <w:rFonts w:ascii="Times New Roman" w:hAnsi="Times New Roman"/>
          <w:sz w:val="22"/>
          <w:szCs w:val="22"/>
        </w:rPr>
        <w:t>depend</w:t>
      </w:r>
      <w:r>
        <w:rPr>
          <w:rFonts w:ascii="Times New Roman" w:hAnsi="Times New Roman"/>
          <w:sz w:val="22"/>
          <w:szCs w:val="22"/>
        </w:rPr>
        <w:t xml:space="preserve"> </w:t>
      </w:r>
      <w:r w:rsidR="002D7C2E">
        <w:rPr>
          <w:rFonts w:ascii="Times New Roman" w:hAnsi="Times New Roman"/>
          <w:sz w:val="22"/>
          <w:szCs w:val="22"/>
        </w:rPr>
        <w:t xml:space="preserve">on the </w:t>
      </w:r>
      <w:del w:id="15" w:author="Brainard, David H" w:date="2021-05-08T09:36:00Z">
        <w:r w:rsidR="002D7C2E" w:rsidDel="00254E6B">
          <w:rPr>
            <w:rFonts w:ascii="Times New Roman" w:hAnsi="Times New Roman"/>
            <w:sz w:val="22"/>
            <w:szCs w:val="22"/>
          </w:rPr>
          <w:delText xml:space="preserve">vagaries of the </w:delText>
        </w:r>
      </w:del>
      <w:r w:rsidR="002D7C2E">
        <w:rPr>
          <w:rFonts w:ascii="Times New Roman" w:hAnsi="Times New Roman"/>
          <w:sz w:val="22"/>
          <w:szCs w:val="22"/>
        </w:rPr>
        <w:t>observer’s particular viewpoint on the scene, on object-extrinsic properties of the scene (</w:t>
      </w:r>
      <w:proofErr w:type="gramStart"/>
      <w:r w:rsidR="002D7C2E">
        <w:rPr>
          <w:rFonts w:ascii="Times New Roman" w:hAnsi="Times New Roman"/>
          <w:sz w:val="22"/>
          <w:szCs w:val="22"/>
        </w:rPr>
        <w:t>e.g.</w:t>
      </w:r>
      <w:proofErr w:type="gramEnd"/>
      <w:r w:rsidR="002D7C2E">
        <w:rPr>
          <w:rFonts w:ascii="Times New Roman" w:hAnsi="Times New Roman"/>
          <w:sz w:val="22"/>
          <w:szCs w:val="22"/>
        </w:rPr>
        <w:t xml:space="preserve"> illumination), and on the intrinsic properties of the objects in the scene. </w:t>
      </w:r>
      <w:r w:rsidR="00554DFF">
        <w:rPr>
          <w:rFonts w:ascii="Times New Roman" w:hAnsi="Times New Roman"/>
          <w:sz w:val="22"/>
          <w:szCs w:val="22"/>
        </w:rPr>
        <w:t xml:space="preserve">The challenge </w:t>
      </w:r>
      <w:r w:rsidR="005D676E">
        <w:rPr>
          <w:rFonts w:ascii="Times New Roman" w:hAnsi="Times New Roman"/>
          <w:sz w:val="22"/>
          <w:szCs w:val="22"/>
        </w:rPr>
        <w:t>for</w:t>
      </w:r>
      <w:r w:rsidR="008B71AB">
        <w:rPr>
          <w:rFonts w:ascii="Times New Roman" w:hAnsi="Times New Roman"/>
          <w:sz w:val="22"/>
          <w:szCs w:val="22"/>
        </w:rPr>
        <w:t xml:space="preserve"> the</w:t>
      </w:r>
      <w:r w:rsidR="005D676E">
        <w:rPr>
          <w:rFonts w:ascii="Times New Roman" w:hAnsi="Times New Roman"/>
          <w:sz w:val="22"/>
          <w:szCs w:val="22"/>
        </w:rPr>
        <w:t xml:space="preserve"> </w:t>
      </w:r>
      <w:r w:rsidR="00554DFF">
        <w:rPr>
          <w:rFonts w:ascii="Times New Roman" w:hAnsi="Times New Roman"/>
          <w:sz w:val="22"/>
          <w:szCs w:val="22"/>
        </w:rPr>
        <w:t>visual system is to recover stable correlate</w:t>
      </w:r>
      <w:r>
        <w:rPr>
          <w:rFonts w:ascii="Times New Roman" w:hAnsi="Times New Roman"/>
          <w:sz w:val="22"/>
          <w:szCs w:val="22"/>
        </w:rPr>
        <w:t>s</w:t>
      </w:r>
      <w:r w:rsidR="00554DFF">
        <w:rPr>
          <w:rFonts w:ascii="Times New Roman" w:hAnsi="Times New Roman"/>
          <w:sz w:val="22"/>
          <w:szCs w:val="22"/>
        </w:rPr>
        <w:t xml:space="preserve"> </w:t>
      </w:r>
      <w:r w:rsidR="00D542A9">
        <w:rPr>
          <w:rFonts w:ascii="Times New Roman" w:hAnsi="Times New Roman"/>
          <w:sz w:val="22"/>
          <w:szCs w:val="22"/>
        </w:rPr>
        <w:t xml:space="preserve">of </w:t>
      </w:r>
      <w:r w:rsidR="00554DFF">
        <w:rPr>
          <w:rFonts w:ascii="Times New Roman" w:hAnsi="Times New Roman"/>
          <w:sz w:val="22"/>
          <w:szCs w:val="22"/>
        </w:rPr>
        <w:t>object</w:t>
      </w:r>
      <w:r w:rsidR="00277852">
        <w:rPr>
          <w:rFonts w:ascii="Times New Roman" w:hAnsi="Times New Roman"/>
          <w:sz w:val="22"/>
          <w:szCs w:val="22"/>
        </w:rPr>
        <w:t>-intrinsic</w:t>
      </w:r>
      <w:r w:rsidR="00554DFF">
        <w:rPr>
          <w:rFonts w:ascii="Times New Roman" w:hAnsi="Times New Roman"/>
          <w:sz w:val="22"/>
          <w:szCs w:val="22"/>
        </w:rPr>
        <w:t xml:space="preserve"> </w:t>
      </w:r>
      <w:r>
        <w:rPr>
          <w:rFonts w:ascii="Times New Roman" w:hAnsi="Times New Roman"/>
          <w:sz w:val="22"/>
          <w:szCs w:val="22"/>
        </w:rPr>
        <w:t xml:space="preserve">properties across variation in other scene variables. Understanding the degree to which the visual system </w:t>
      </w:r>
      <w:del w:id="16" w:author="Brainard, David H" w:date="2021-05-08T09:37:00Z">
        <w:r w:rsidR="0059129F" w:rsidDel="00254E6B">
          <w:rPr>
            <w:rFonts w:ascii="Times New Roman" w:hAnsi="Times New Roman"/>
            <w:sz w:val="22"/>
            <w:szCs w:val="22"/>
          </w:rPr>
          <w:delText xml:space="preserve">solves </w:delText>
        </w:r>
      </w:del>
      <w:ins w:id="17" w:author="Brainard, David H" w:date="2021-05-08T09:37:00Z">
        <w:r w:rsidR="00254E6B">
          <w:rPr>
            <w:rFonts w:ascii="Times New Roman" w:hAnsi="Times New Roman"/>
            <w:sz w:val="22"/>
            <w:szCs w:val="22"/>
          </w:rPr>
          <w:t>rises to</w:t>
        </w:r>
        <w:r w:rsidR="00254E6B">
          <w:rPr>
            <w:rFonts w:ascii="Times New Roman" w:hAnsi="Times New Roman"/>
            <w:sz w:val="22"/>
            <w:szCs w:val="22"/>
          </w:rPr>
          <w:t xml:space="preserve"> </w:t>
        </w:r>
      </w:ins>
      <w:r w:rsidR="0059129F">
        <w:rPr>
          <w:rFonts w:ascii="Times New Roman" w:hAnsi="Times New Roman"/>
          <w:sz w:val="22"/>
          <w:szCs w:val="22"/>
        </w:rPr>
        <w:t>this challenge</w:t>
      </w:r>
      <w:r>
        <w:rPr>
          <w:rFonts w:ascii="Times New Roman" w:hAnsi="Times New Roman"/>
          <w:sz w:val="22"/>
          <w:szCs w:val="22"/>
        </w:rPr>
        <w:t xml:space="preserve">, and how it does so, is </w:t>
      </w:r>
      <w:r w:rsidR="00590BBB">
        <w:rPr>
          <w:rFonts w:ascii="Times New Roman" w:hAnsi="Times New Roman"/>
          <w:sz w:val="22"/>
          <w:szCs w:val="22"/>
        </w:rPr>
        <w:t>an</w:t>
      </w:r>
      <w:r>
        <w:rPr>
          <w:rFonts w:ascii="Times New Roman" w:hAnsi="Times New Roman"/>
          <w:sz w:val="22"/>
          <w:szCs w:val="22"/>
        </w:rPr>
        <w:t xml:space="preserve"> </w:t>
      </w:r>
      <w:r w:rsidR="00B26547">
        <w:rPr>
          <w:rFonts w:ascii="Times New Roman" w:hAnsi="Times New Roman"/>
          <w:sz w:val="22"/>
          <w:szCs w:val="22"/>
        </w:rPr>
        <w:t xml:space="preserve">important </w:t>
      </w:r>
      <w:r>
        <w:rPr>
          <w:rFonts w:ascii="Times New Roman" w:hAnsi="Times New Roman"/>
          <w:sz w:val="22"/>
          <w:szCs w:val="22"/>
        </w:rPr>
        <w:t>goal of vision science</w:t>
      </w:r>
      <w:r w:rsidR="005A55AB">
        <w:rPr>
          <w:rFonts w:ascii="Times New Roman" w:hAnsi="Times New Roman"/>
          <w:sz w:val="22"/>
          <w:szCs w:val="22"/>
        </w:rPr>
        <w:t xml:space="preserve"> </w:t>
      </w:r>
      <w:r w:rsidR="00BC3349">
        <w:rPr>
          <w:rFonts w:ascii="Times New Roman" w:hAnsi="Times New Roman"/>
          <w:sz w:val="22"/>
          <w:szCs w:val="22"/>
        </w:rPr>
        <w:fldChar w:fldCharType="begin">
          <w:fldData xml:space="preserve">PEVuZE5vdGU+PENpdGU+PEF1dGhvcj5IZWxtaG9sdHo8L0F1dGhvcj48WWVhcj4xODk2PC9ZZWFy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PEVuZE5vdGU+PENpdGU+PEF1dGhvcj5IZWxtaG9sdHo8L0F1dGhvcj48WWVhcj4xODk2PC9ZZWFy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(Helmholtz, 1896; Knill &amp; Richards, 1996; Brascamp &amp; Shevell, 2021)</w:t>
      </w:r>
      <w:r w:rsidR="00BC3349">
        <w:rPr>
          <w:rFonts w:ascii="Times New Roman" w:hAnsi="Times New Roman"/>
          <w:sz w:val="22"/>
          <w:szCs w:val="22"/>
        </w:rPr>
        <w:fldChar w:fldCharType="end"/>
      </w:r>
      <w:r>
        <w:rPr>
          <w:rFonts w:ascii="Times New Roman" w:hAnsi="Times New Roman"/>
          <w:sz w:val="22"/>
          <w:szCs w:val="22"/>
        </w:rPr>
        <w:t>.</w:t>
      </w:r>
    </w:p>
    <w:p w14:paraId="07FEFD93" w14:textId="77777777" w:rsidR="00744589" w:rsidRDefault="00744589">
      <w:pPr>
        <w:pStyle w:val="Default"/>
        <w:spacing w:before="0"/>
        <w:rPr>
          <w:rFonts w:ascii="Times New Roman" w:hAnsi="Times New Roman"/>
          <w:sz w:val="22"/>
          <w:szCs w:val="22"/>
        </w:rPr>
      </w:pPr>
    </w:p>
    <w:p w14:paraId="1BC7D3EF" w14:textId="5251EF20" w:rsidR="008B32BE" w:rsidRDefault="00AF67E8">
      <w:pPr>
        <w:pStyle w:val="Default"/>
        <w:spacing w:before="0"/>
        <w:rPr>
          <w:rFonts w:ascii="Times New Roman" w:hAnsi="Times New Roman"/>
          <w:sz w:val="22"/>
          <w:szCs w:val="22"/>
        </w:rPr>
      </w:pPr>
      <w:r>
        <w:rPr>
          <w:rFonts w:ascii="Times New Roman" w:hAnsi="Times New Roman"/>
          <w:sz w:val="22"/>
          <w:szCs w:val="22"/>
        </w:rPr>
        <w:t>Here we</w:t>
      </w:r>
      <w:r w:rsidR="00554DFF">
        <w:rPr>
          <w:rFonts w:ascii="Times New Roman" w:hAnsi="Times New Roman"/>
          <w:sz w:val="22"/>
          <w:szCs w:val="22"/>
        </w:rPr>
        <w:t xml:space="preserve"> consider the </w:t>
      </w:r>
      <w:r>
        <w:rPr>
          <w:rFonts w:ascii="Times New Roman" w:hAnsi="Times New Roman"/>
          <w:sz w:val="22"/>
          <w:szCs w:val="22"/>
        </w:rPr>
        <w:t xml:space="preserve">perceptual </w:t>
      </w:r>
      <w:r w:rsidR="00554DFF">
        <w:rPr>
          <w:rFonts w:ascii="Times New Roman" w:hAnsi="Times New Roman"/>
          <w:sz w:val="22"/>
          <w:szCs w:val="22"/>
        </w:rPr>
        <w:t xml:space="preserve">task of </w:t>
      </w:r>
      <w:r>
        <w:rPr>
          <w:rFonts w:ascii="Times New Roman" w:hAnsi="Times New Roman"/>
          <w:sz w:val="22"/>
          <w:szCs w:val="22"/>
        </w:rPr>
        <w:t xml:space="preserve">representing the reflectance of an object </w:t>
      </w:r>
      <w:r w:rsidR="00534F06">
        <w:rPr>
          <w:rFonts w:ascii="Times New Roman" w:hAnsi="Times New Roman"/>
          <w:sz w:val="22"/>
          <w:szCs w:val="22"/>
        </w:rPr>
        <w:t>embedded in a scene</w:t>
      </w:r>
      <w:r w:rsidR="00C641E3">
        <w:rPr>
          <w:rFonts w:ascii="Times New Roman" w:hAnsi="Times New Roman"/>
          <w:sz w:val="22"/>
          <w:szCs w:val="22"/>
        </w:rPr>
        <w:t xml:space="preserve"> </w:t>
      </w:r>
      <w:del w:id="18" w:author="Brainard, David H" w:date="2021-05-08T09:38:00Z">
        <w:r w:rsidR="009D3B75" w:rsidDel="00254E6B">
          <w:rPr>
            <w:rFonts w:ascii="Times New Roman" w:hAnsi="Times New Roman"/>
            <w:sz w:val="22"/>
            <w:szCs w:val="22"/>
          </w:rPr>
          <w:delText>from</w:delText>
        </w:r>
        <w:r w:rsidR="002869A5" w:rsidDel="00254E6B">
          <w:rPr>
            <w:rFonts w:ascii="Times New Roman" w:hAnsi="Times New Roman"/>
            <w:sz w:val="22"/>
            <w:szCs w:val="22"/>
          </w:rPr>
          <w:delText xml:space="preserve"> </w:delText>
        </w:r>
      </w:del>
      <w:ins w:id="19" w:author="Brainard, David H" w:date="2021-05-08T09:38:00Z">
        <w:r w:rsidR="00254E6B">
          <w:rPr>
            <w:rFonts w:ascii="Times New Roman" w:hAnsi="Times New Roman"/>
            <w:sz w:val="22"/>
            <w:szCs w:val="22"/>
          </w:rPr>
          <w:t>based on</w:t>
        </w:r>
        <w:r w:rsidR="00254E6B">
          <w:rPr>
            <w:rFonts w:ascii="Times New Roman" w:hAnsi="Times New Roman"/>
            <w:sz w:val="22"/>
            <w:szCs w:val="22"/>
          </w:rPr>
          <w:t xml:space="preserve"> </w:t>
        </w:r>
      </w:ins>
      <w:r>
        <w:rPr>
          <w:rFonts w:ascii="Times New Roman" w:hAnsi="Times New Roman"/>
          <w:sz w:val="22"/>
          <w:szCs w:val="22"/>
        </w:rPr>
        <w:t>the light</w:t>
      </w:r>
      <w:r w:rsidR="00554DFF">
        <w:rPr>
          <w:rFonts w:ascii="Times New Roman" w:hAnsi="Times New Roman"/>
          <w:sz w:val="22"/>
          <w:szCs w:val="22"/>
        </w:rPr>
        <w:t xml:space="preserve"> reflected </w:t>
      </w:r>
      <w:ins w:id="20" w:author="Brainard, David H" w:date="2021-05-08T09:38:00Z">
        <w:r w:rsidR="00254E6B">
          <w:rPr>
            <w:rFonts w:ascii="Times New Roman" w:hAnsi="Times New Roman"/>
            <w:sz w:val="22"/>
            <w:szCs w:val="22"/>
          </w:rPr>
          <w:t xml:space="preserve">to the eye </w:t>
        </w:r>
      </w:ins>
      <w:r w:rsidR="00554DFF">
        <w:rPr>
          <w:rFonts w:ascii="Times New Roman" w:hAnsi="Times New Roman"/>
          <w:sz w:val="22"/>
          <w:szCs w:val="22"/>
        </w:rPr>
        <w:t xml:space="preserve">from the </w:t>
      </w:r>
      <w:r w:rsidR="00CF53A0">
        <w:rPr>
          <w:rFonts w:ascii="Times New Roman" w:hAnsi="Times New Roman"/>
          <w:sz w:val="22"/>
          <w:szCs w:val="22"/>
        </w:rPr>
        <w:t xml:space="preserve">object </w:t>
      </w:r>
      <w:del w:id="21" w:author="Brainard, David H" w:date="2021-05-08T09:38:00Z">
        <w:r w:rsidR="00CF53A0" w:rsidDel="00254E6B">
          <w:rPr>
            <w:rFonts w:ascii="Times New Roman" w:hAnsi="Times New Roman"/>
            <w:sz w:val="22"/>
            <w:szCs w:val="22"/>
          </w:rPr>
          <w:delText xml:space="preserve">and </w:delText>
        </w:r>
      </w:del>
      <w:ins w:id="22" w:author="Brainard, David H" w:date="2021-05-08T09:38:00Z">
        <w:r w:rsidR="00254E6B">
          <w:rPr>
            <w:rFonts w:ascii="Times New Roman" w:hAnsi="Times New Roman"/>
            <w:sz w:val="22"/>
            <w:szCs w:val="22"/>
          </w:rPr>
          <w:t>as well as</w:t>
        </w:r>
        <w:r w:rsidR="00254E6B">
          <w:rPr>
            <w:rFonts w:ascii="Times New Roman" w:hAnsi="Times New Roman"/>
            <w:sz w:val="22"/>
            <w:szCs w:val="22"/>
          </w:rPr>
          <w:t xml:space="preserve"> </w:t>
        </w:r>
      </w:ins>
      <w:r w:rsidR="00CF53A0">
        <w:rPr>
          <w:rFonts w:ascii="Times New Roman" w:hAnsi="Times New Roman"/>
          <w:sz w:val="22"/>
          <w:szCs w:val="22"/>
        </w:rPr>
        <w:t>the rest of the scene</w:t>
      </w:r>
      <w:del w:id="23" w:author="Brainard, David H" w:date="2021-05-08T09:38:00Z">
        <w:r w:rsidR="00CF53A0" w:rsidDel="00254E6B">
          <w:rPr>
            <w:rFonts w:ascii="Times New Roman" w:hAnsi="Times New Roman"/>
            <w:sz w:val="22"/>
            <w:szCs w:val="22"/>
          </w:rPr>
          <w:delText xml:space="preserve"> </w:delText>
        </w:r>
        <w:r w:rsidR="00534F06" w:rsidDel="00254E6B">
          <w:rPr>
            <w:rFonts w:ascii="Times New Roman" w:hAnsi="Times New Roman"/>
            <w:sz w:val="22"/>
            <w:szCs w:val="22"/>
          </w:rPr>
          <w:delText xml:space="preserve">to </w:delText>
        </w:r>
        <w:r w:rsidDel="00254E6B">
          <w:rPr>
            <w:rFonts w:ascii="Times New Roman" w:hAnsi="Times New Roman"/>
            <w:sz w:val="22"/>
            <w:szCs w:val="22"/>
          </w:rPr>
          <w:delText>the eye</w:delText>
        </w:r>
      </w:del>
      <w:r w:rsidR="00554DFF">
        <w:rPr>
          <w:rFonts w:ascii="Times New Roman" w:hAnsi="Times New Roman"/>
          <w:sz w:val="22"/>
          <w:szCs w:val="22"/>
        </w:rPr>
        <w:t xml:space="preserve">. </w:t>
      </w:r>
      <w:r w:rsidR="00E85F73">
        <w:rPr>
          <w:rFonts w:ascii="Times New Roman" w:hAnsi="Times New Roman"/>
          <w:sz w:val="22"/>
          <w:szCs w:val="22"/>
        </w:rPr>
        <w:t xml:space="preserve">The </w:t>
      </w:r>
      <w:r w:rsidR="008B32BE">
        <w:rPr>
          <w:rFonts w:ascii="Times New Roman" w:hAnsi="Times New Roman"/>
          <w:sz w:val="22"/>
          <w:szCs w:val="22"/>
        </w:rPr>
        <w:t>perceptual correlate of the surface reflectance of a</w:t>
      </w:r>
      <w:r w:rsidR="00E51F63">
        <w:rPr>
          <w:rFonts w:ascii="Times New Roman" w:hAnsi="Times New Roman"/>
          <w:sz w:val="22"/>
          <w:szCs w:val="22"/>
        </w:rPr>
        <w:t>n</w:t>
      </w:r>
      <w:r w:rsidR="008B32BE">
        <w:rPr>
          <w:rFonts w:ascii="Times New Roman" w:hAnsi="Times New Roman"/>
          <w:sz w:val="22"/>
          <w:szCs w:val="22"/>
        </w:rPr>
        <w:t xml:space="preserve"> object</w:t>
      </w:r>
      <w:r w:rsidR="00E51F63">
        <w:rPr>
          <w:rFonts w:ascii="Times New Roman" w:hAnsi="Times New Roman"/>
          <w:sz w:val="22"/>
          <w:szCs w:val="22"/>
        </w:rPr>
        <w:t xml:space="preserve"> is the object’s color appearance or</w:t>
      </w:r>
      <w:r w:rsidR="000C6011">
        <w:rPr>
          <w:rFonts w:ascii="Times New Roman" w:hAnsi="Times New Roman"/>
          <w:sz w:val="22"/>
          <w:szCs w:val="22"/>
        </w:rPr>
        <w:t>,</w:t>
      </w:r>
      <w:r w:rsidR="00E51F63">
        <w:rPr>
          <w:rFonts w:ascii="Times New Roman" w:hAnsi="Times New Roman"/>
          <w:sz w:val="22"/>
          <w:szCs w:val="22"/>
        </w:rPr>
        <w:t xml:space="preserve"> in the special case of achromatic objects</w:t>
      </w:r>
      <w:r w:rsidR="000C6011">
        <w:rPr>
          <w:rFonts w:ascii="Times New Roman" w:hAnsi="Times New Roman"/>
          <w:sz w:val="22"/>
          <w:szCs w:val="22"/>
        </w:rPr>
        <w:t>,</w:t>
      </w:r>
      <w:r w:rsidR="00E51F63">
        <w:rPr>
          <w:rFonts w:ascii="Times New Roman" w:hAnsi="Times New Roman"/>
          <w:sz w:val="22"/>
          <w:szCs w:val="22"/>
        </w:rPr>
        <w:t xml:space="preserve"> its lightness</w:t>
      </w:r>
      <w:r w:rsidR="008B32BE">
        <w:rPr>
          <w:rFonts w:ascii="Times New Roman" w:hAnsi="Times New Roman"/>
          <w:sz w:val="22"/>
          <w:szCs w:val="22"/>
        </w:rPr>
        <w:t xml:space="preserve">. </w:t>
      </w:r>
      <w:r w:rsidR="00EB5FEE">
        <w:rPr>
          <w:rFonts w:ascii="Times New Roman" w:hAnsi="Times New Roman"/>
          <w:sz w:val="22"/>
          <w:szCs w:val="22"/>
        </w:rPr>
        <w:t xml:space="preserve">Computing </w:t>
      </w:r>
      <w:r w:rsidR="008B32BE">
        <w:rPr>
          <w:rFonts w:ascii="Times New Roman" w:hAnsi="Times New Roman"/>
          <w:sz w:val="22"/>
          <w:szCs w:val="22"/>
        </w:rPr>
        <w:t xml:space="preserve">a stable </w:t>
      </w:r>
      <w:r w:rsidR="000C6011">
        <w:rPr>
          <w:rFonts w:ascii="Times New Roman" w:hAnsi="Times New Roman"/>
          <w:sz w:val="22"/>
          <w:szCs w:val="22"/>
        </w:rPr>
        <w:t>color</w:t>
      </w:r>
      <w:r w:rsidR="00F74D8D">
        <w:rPr>
          <w:rFonts w:ascii="Times New Roman" w:hAnsi="Times New Roman"/>
          <w:sz w:val="22"/>
          <w:szCs w:val="22"/>
        </w:rPr>
        <w:t xml:space="preserve"> and </w:t>
      </w:r>
      <w:r w:rsidR="000C6011">
        <w:rPr>
          <w:rFonts w:ascii="Times New Roman" w:hAnsi="Times New Roman"/>
          <w:sz w:val="22"/>
          <w:szCs w:val="22"/>
        </w:rPr>
        <w:t xml:space="preserve">lightness </w:t>
      </w:r>
      <w:r w:rsidR="008B32BE">
        <w:rPr>
          <w:rFonts w:ascii="Times New Roman" w:hAnsi="Times New Roman"/>
          <w:sz w:val="22"/>
          <w:szCs w:val="22"/>
        </w:rPr>
        <w:t xml:space="preserve">representation </w:t>
      </w:r>
      <w:r w:rsidR="00EB5FEE">
        <w:rPr>
          <w:rFonts w:ascii="Times New Roman" w:hAnsi="Times New Roman"/>
          <w:sz w:val="22"/>
          <w:szCs w:val="22"/>
        </w:rPr>
        <w:t xml:space="preserve">poses a </w:t>
      </w:r>
      <w:r w:rsidR="008B32BE">
        <w:rPr>
          <w:rFonts w:ascii="Times New Roman" w:hAnsi="Times New Roman"/>
          <w:sz w:val="22"/>
          <w:szCs w:val="22"/>
        </w:rPr>
        <w:t>challenge</w:t>
      </w:r>
      <w:r w:rsidR="00EB5FEE">
        <w:rPr>
          <w:rFonts w:ascii="Times New Roman" w:hAnsi="Times New Roman"/>
          <w:sz w:val="22"/>
          <w:szCs w:val="22"/>
        </w:rPr>
        <w:t xml:space="preserve"> to</w:t>
      </w:r>
      <w:r w:rsidR="008B32BE">
        <w:rPr>
          <w:rFonts w:ascii="Times New Roman" w:hAnsi="Times New Roman"/>
          <w:sz w:val="22"/>
          <w:szCs w:val="22"/>
        </w:rPr>
        <w:t xml:space="preserve"> the visual system because </w:t>
      </w:r>
      <w:r w:rsidR="000703E2">
        <w:rPr>
          <w:rFonts w:ascii="Times New Roman" w:hAnsi="Times New Roman"/>
          <w:sz w:val="22"/>
          <w:szCs w:val="22"/>
        </w:rPr>
        <w:t xml:space="preserve">the retinal </w:t>
      </w:r>
      <w:r w:rsidR="00BA4C12">
        <w:rPr>
          <w:rFonts w:ascii="Times New Roman" w:hAnsi="Times New Roman"/>
          <w:sz w:val="22"/>
          <w:szCs w:val="22"/>
        </w:rPr>
        <w:t xml:space="preserve">image </w:t>
      </w:r>
      <w:r w:rsidR="000703E2">
        <w:rPr>
          <w:rFonts w:ascii="Times New Roman" w:hAnsi="Times New Roman"/>
          <w:sz w:val="22"/>
          <w:szCs w:val="22"/>
        </w:rPr>
        <w:t xml:space="preserve">of the </w:t>
      </w:r>
      <w:r w:rsidR="00DE5D7C">
        <w:rPr>
          <w:rFonts w:ascii="Times New Roman" w:hAnsi="Times New Roman"/>
          <w:sz w:val="22"/>
          <w:szCs w:val="22"/>
        </w:rPr>
        <w:t>object</w:t>
      </w:r>
      <w:r w:rsidR="000703E2">
        <w:rPr>
          <w:rFonts w:ascii="Times New Roman" w:hAnsi="Times New Roman"/>
          <w:sz w:val="22"/>
          <w:szCs w:val="22"/>
        </w:rPr>
        <w:t xml:space="preserve"> varies with </w:t>
      </w:r>
      <w:r w:rsidR="00952A2E">
        <w:rPr>
          <w:rFonts w:ascii="Times New Roman" w:hAnsi="Times New Roman"/>
          <w:sz w:val="22"/>
          <w:szCs w:val="22"/>
        </w:rPr>
        <w:t xml:space="preserve">the object’s </w:t>
      </w:r>
      <w:r w:rsidR="000703E2">
        <w:rPr>
          <w:rFonts w:ascii="Times New Roman" w:hAnsi="Times New Roman"/>
          <w:sz w:val="22"/>
          <w:szCs w:val="22"/>
        </w:rPr>
        <w:t>reflectance</w:t>
      </w:r>
      <w:r w:rsidR="00552C79">
        <w:rPr>
          <w:rFonts w:ascii="Times New Roman" w:hAnsi="Times New Roman"/>
          <w:sz w:val="22"/>
          <w:szCs w:val="22"/>
        </w:rPr>
        <w:t xml:space="preserve">, </w:t>
      </w:r>
      <w:r w:rsidR="000703E2">
        <w:rPr>
          <w:rFonts w:ascii="Times New Roman" w:hAnsi="Times New Roman"/>
          <w:sz w:val="22"/>
          <w:szCs w:val="22"/>
        </w:rPr>
        <w:t xml:space="preserve">the </w:t>
      </w:r>
      <w:r w:rsidR="00E51F63">
        <w:rPr>
          <w:rFonts w:ascii="Times New Roman" w:hAnsi="Times New Roman"/>
          <w:sz w:val="22"/>
          <w:szCs w:val="22"/>
        </w:rPr>
        <w:t xml:space="preserve">spectral </w:t>
      </w:r>
      <w:r w:rsidR="00765ECD">
        <w:rPr>
          <w:rFonts w:ascii="Times New Roman" w:hAnsi="Times New Roman"/>
          <w:sz w:val="22"/>
          <w:szCs w:val="22"/>
        </w:rPr>
        <w:t>irradiance</w:t>
      </w:r>
      <w:r w:rsidR="000703E2">
        <w:rPr>
          <w:rFonts w:ascii="Times New Roman" w:hAnsi="Times New Roman"/>
          <w:sz w:val="22"/>
          <w:szCs w:val="22"/>
        </w:rPr>
        <w:t xml:space="preserve"> of the illumination</w:t>
      </w:r>
      <w:r w:rsidR="007161AB">
        <w:rPr>
          <w:rFonts w:ascii="Times New Roman" w:hAnsi="Times New Roman"/>
          <w:sz w:val="22"/>
          <w:szCs w:val="22"/>
        </w:rPr>
        <w:t xml:space="preserve">, </w:t>
      </w:r>
      <w:r w:rsidR="002B4670">
        <w:rPr>
          <w:rFonts w:ascii="Times New Roman" w:hAnsi="Times New Roman"/>
          <w:sz w:val="22"/>
          <w:szCs w:val="22"/>
        </w:rPr>
        <w:t>a</w:t>
      </w:r>
      <w:r w:rsidR="00F3114D">
        <w:rPr>
          <w:rFonts w:ascii="Times New Roman" w:hAnsi="Times New Roman"/>
          <w:sz w:val="22"/>
          <w:szCs w:val="22"/>
        </w:rPr>
        <w:t xml:space="preserve">nd </w:t>
      </w:r>
      <w:r w:rsidR="000703E2">
        <w:rPr>
          <w:rFonts w:ascii="Times New Roman" w:hAnsi="Times New Roman"/>
          <w:sz w:val="22"/>
          <w:szCs w:val="22"/>
        </w:rPr>
        <w:t>the position and pose of the object in the scene.</w:t>
      </w:r>
      <w:r w:rsidR="00BE2972">
        <w:rPr>
          <w:rFonts w:ascii="Times New Roman" w:hAnsi="Times New Roman"/>
          <w:sz w:val="22"/>
          <w:szCs w:val="22"/>
        </w:rPr>
        <w:t xml:space="preserve"> </w:t>
      </w:r>
      <w:r w:rsidR="00176817">
        <w:rPr>
          <w:rFonts w:ascii="Times New Roman" w:hAnsi="Times New Roman"/>
          <w:sz w:val="22"/>
          <w:szCs w:val="22"/>
        </w:rPr>
        <w:t>T</w:t>
      </w:r>
      <w:r w:rsidR="000C6011">
        <w:rPr>
          <w:rFonts w:ascii="Times New Roman" w:hAnsi="Times New Roman"/>
          <w:sz w:val="22"/>
          <w:szCs w:val="22"/>
        </w:rPr>
        <w:t xml:space="preserve">he </w:t>
      </w:r>
      <w:r w:rsidR="00BE2972">
        <w:rPr>
          <w:rFonts w:ascii="Times New Roman" w:hAnsi="Times New Roman"/>
          <w:sz w:val="22"/>
          <w:szCs w:val="22"/>
        </w:rPr>
        <w:t xml:space="preserve">degree </w:t>
      </w:r>
      <w:r w:rsidR="000C6011">
        <w:rPr>
          <w:rFonts w:ascii="Times New Roman" w:hAnsi="Times New Roman"/>
          <w:sz w:val="22"/>
          <w:szCs w:val="22"/>
        </w:rPr>
        <w:t>that</w:t>
      </w:r>
      <w:r w:rsidR="005D5D66">
        <w:rPr>
          <w:rFonts w:ascii="Times New Roman" w:hAnsi="Times New Roman"/>
          <w:sz w:val="22"/>
          <w:szCs w:val="22"/>
        </w:rPr>
        <w:t xml:space="preserve"> </w:t>
      </w:r>
      <w:r w:rsidR="00BE2972">
        <w:rPr>
          <w:rFonts w:ascii="Times New Roman" w:hAnsi="Times New Roman"/>
          <w:sz w:val="22"/>
          <w:szCs w:val="22"/>
        </w:rPr>
        <w:t xml:space="preserve">the visual system </w:t>
      </w:r>
      <w:r w:rsidR="000C6011">
        <w:rPr>
          <w:rFonts w:ascii="Times New Roman" w:hAnsi="Times New Roman"/>
          <w:sz w:val="22"/>
          <w:szCs w:val="22"/>
        </w:rPr>
        <w:t>succeeds at stabilizing its object color</w:t>
      </w:r>
      <w:r w:rsidR="00176817">
        <w:rPr>
          <w:rFonts w:ascii="Times New Roman" w:hAnsi="Times New Roman"/>
          <w:sz w:val="22"/>
          <w:szCs w:val="22"/>
        </w:rPr>
        <w:t xml:space="preserve"> and </w:t>
      </w:r>
      <w:r w:rsidR="000C6011">
        <w:rPr>
          <w:rFonts w:ascii="Times New Roman" w:hAnsi="Times New Roman"/>
          <w:sz w:val="22"/>
          <w:szCs w:val="22"/>
        </w:rPr>
        <w:t>lightness representation</w:t>
      </w:r>
      <w:r w:rsidR="00FA7BC7">
        <w:rPr>
          <w:rFonts w:ascii="Times New Roman" w:hAnsi="Times New Roman"/>
          <w:sz w:val="22"/>
          <w:szCs w:val="22"/>
        </w:rPr>
        <w:t xml:space="preserve"> in the face of this variation</w:t>
      </w:r>
      <w:r w:rsidR="00176817">
        <w:rPr>
          <w:rFonts w:ascii="Times New Roman" w:hAnsi="Times New Roman"/>
          <w:sz w:val="22"/>
          <w:szCs w:val="22"/>
        </w:rPr>
        <w:t xml:space="preserve"> determines the degree to which we </w:t>
      </w:r>
      <w:r w:rsidR="000C6011">
        <w:rPr>
          <w:rFonts w:ascii="Times New Roman" w:hAnsi="Times New Roman"/>
          <w:sz w:val="22"/>
          <w:szCs w:val="22"/>
        </w:rPr>
        <w:t xml:space="preserve">say that </w:t>
      </w:r>
      <w:r w:rsidR="006A4ADB">
        <w:rPr>
          <w:rFonts w:ascii="Times New Roman" w:hAnsi="Times New Roman"/>
          <w:sz w:val="22"/>
          <w:szCs w:val="22"/>
        </w:rPr>
        <w:t xml:space="preserve">the visual system </w:t>
      </w:r>
      <w:r w:rsidR="000C6011">
        <w:rPr>
          <w:rFonts w:ascii="Times New Roman" w:hAnsi="Times New Roman"/>
          <w:sz w:val="22"/>
          <w:szCs w:val="22"/>
        </w:rPr>
        <w:t>achieves color</w:t>
      </w:r>
      <w:r w:rsidR="00176817">
        <w:rPr>
          <w:rFonts w:ascii="Times New Roman" w:hAnsi="Times New Roman"/>
          <w:sz w:val="22"/>
          <w:szCs w:val="22"/>
        </w:rPr>
        <w:t xml:space="preserve"> and </w:t>
      </w:r>
      <w:r w:rsidR="000C6011">
        <w:rPr>
          <w:rFonts w:ascii="Times New Roman" w:hAnsi="Times New Roman"/>
          <w:sz w:val="22"/>
          <w:szCs w:val="22"/>
        </w:rPr>
        <w:t>lightness constancy</w:t>
      </w:r>
      <w:r w:rsidR="006C5EEF">
        <w:rPr>
          <w:rFonts w:ascii="Times New Roman" w:hAnsi="Times New Roman"/>
          <w:sz w:val="22"/>
          <w:szCs w:val="22"/>
        </w:rPr>
        <w:t>.</w:t>
      </w:r>
    </w:p>
    <w:p w14:paraId="79B7BE03" w14:textId="19016750" w:rsidR="004E4848" w:rsidRDefault="004E4848">
      <w:pPr>
        <w:pStyle w:val="Default"/>
        <w:spacing w:before="0"/>
        <w:rPr>
          <w:rFonts w:ascii="Times New Roman" w:hAnsi="Times New Roman"/>
          <w:sz w:val="22"/>
          <w:szCs w:val="22"/>
        </w:rPr>
      </w:pPr>
    </w:p>
    <w:p w14:paraId="55A5DB9B" w14:textId="06203F0A" w:rsidR="00CD6794" w:rsidRDefault="00CD6794" w:rsidP="00CD6794">
      <w:pPr>
        <w:pStyle w:val="Default"/>
        <w:spacing w:before="0"/>
        <w:rPr>
          <w:rFonts w:ascii="Times New Roman" w:hAnsi="Times New Roman"/>
          <w:sz w:val="22"/>
          <w:szCs w:val="22"/>
        </w:rPr>
      </w:pPr>
      <w:r>
        <w:rPr>
          <w:rFonts w:ascii="Times New Roman" w:hAnsi="Times New Roman"/>
          <w:sz w:val="22"/>
          <w:szCs w:val="22"/>
        </w:rPr>
        <w:t xml:space="preserve">Color and lightness constancy have been studied extensively </w:t>
      </w:r>
      <w:del w:id="24" w:author="Brainard, David H" w:date="2021-05-08T09:57:00Z">
        <w:r w:rsidDel="006D2617">
          <w:rPr>
            <w:rFonts w:ascii="Times New Roman" w:hAnsi="Times New Roman"/>
            <w:sz w:val="22"/>
            <w:szCs w:val="22"/>
          </w:rPr>
          <w:delText xml:space="preserve">using </w:delText>
        </w:r>
      </w:del>
      <w:ins w:id="25" w:author="Brainard, David H" w:date="2021-05-08T09:57:00Z">
        <w:r w:rsidR="006D2617">
          <w:rPr>
            <w:rFonts w:ascii="Times New Roman" w:hAnsi="Times New Roman"/>
            <w:sz w:val="22"/>
            <w:szCs w:val="22"/>
          </w:rPr>
          <w:t>in experiments</w:t>
        </w:r>
        <w:r w:rsidR="006D2617">
          <w:rPr>
            <w:rFonts w:ascii="Times New Roman" w:hAnsi="Times New Roman"/>
            <w:sz w:val="22"/>
            <w:szCs w:val="22"/>
          </w:rPr>
          <w:t xml:space="preserve"> </w:t>
        </w:r>
      </w:ins>
      <w:del w:id="26" w:author="Brainard, David H" w:date="2021-05-08T09:57:00Z">
        <w:r w:rsidDel="006D2617">
          <w:rPr>
            <w:rFonts w:ascii="Times New Roman" w:hAnsi="Times New Roman"/>
            <w:sz w:val="22"/>
            <w:szCs w:val="22"/>
          </w:rPr>
          <w:delText>psychophysical methods, in which</w:delText>
        </w:r>
      </w:del>
      <w:ins w:id="27" w:author="Brainard, David H" w:date="2021-05-08T09:57:00Z">
        <w:r w:rsidR="006D2617">
          <w:rPr>
            <w:rFonts w:ascii="Times New Roman" w:hAnsi="Times New Roman"/>
            <w:sz w:val="22"/>
            <w:szCs w:val="22"/>
          </w:rPr>
          <w:t>where</w:t>
        </w:r>
      </w:ins>
      <w:r>
        <w:rPr>
          <w:rFonts w:ascii="Times New Roman" w:hAnsi="Times New Roman"/>
          <w:sz w:val="22"/>
          <w:szCs w:val="22"/>
        </w:rPr>
        <w:t xml:space="preserve"> observers report the color</w:t>
      </w:r>
      <w:r w:rsidR="00386010">
        <w:rPr>
          <w:rFonts w:ascii="Times New Roman" w:hAnsi="Times New Roman"/>
          <w:sz w:val="22"/>
          <w:szCs w:val="22"/>
        </w:rPr>
        <w:t xml:space="preserve"> and </w:t>
      </w:r>
      <w:proofErr w:type="gramStart"/>
      <w:r>
        <w:rPr>
          <w:rFonts w:ascii="Times New Roman" w:hAnsi="Times New Roman"/>
          <w:sz w:val="22"/>
          <w:szCs w:val="22"/>
        </w:rPr>
        <w:t>lightness</w:t>
      </w:r>
      <w:proofErr w:type="gramEnd"/>
      <w:r>
        <w:rPr>
          <w:rFonts w:ascii="Times New Roman" w:hAnsi="Times New Roman"/>
          <w:sz w:val="22"/>
          <w:szCs w:val="22"/>
        </w:rPr>
        <w:t xml:space="preserve"> they perceive</w:t>
      </w:r>
      <w:ins w:id="28" w:author="Brainard, David H" w:date="2021-05-08T09:58:00Z">
        <w:r w:rsidR="006D2617">
          <w:rPr>
            <w:rFonts w:ascii="Times New Roman" w:hAnsi="Times New Roman"/>
            <w:sz w:val="22"/>
            <w:szCs w:val="22"/>
          </w:rPr>
          <w:t xml:space="preserve"> an object to have</w:t>
        </w:r>
      </w:ins>
      <w:r w:rsidR="00364CF3">
        <w:rPr>
          <w:rFonts w:ascii="Times New Roman" w:hAnsi="Times New Roman"/>
          <w:sz w:val="22"/>
          <w:szCs w:val="22"/>
        </w:rPr>
        <w:t>,</w:t>
      </w:r>
      <w:r>
        <w:rPr>
          <w:rFonts w:ascii="Times New Roman" w:hAnsi="Times New Roman"/>
          <w:sz w:val="22"/>
          <w:szCs w:val="22"/>
        </w:rPr>
        <w:t xml:space="preserve"> across changes in the scene extrinsic to the </w:t>
      </w:r>
      <w:r w:rsidR="00364CF3">
        <w:rPr>
          <w:rFonts w:ascii="Times New Roman" w:hAnsi="Times New Roman"/>
          <w:sz w:val="22"/>
          <w:szCs w:val="22"/>
        </w:rPr>
        <w:t xml:space="preserve">judged </w:t>
      </w:r>
      <w:r>
        <w:rPr>
          <w:rFonts w:ascii="Times New Roman" w:hAnsi="Times New Roman"/>
          <w:sz w:val="22"/>
          <w:szCs w:val="22"/>
        </w:rPr>
        <w:t>object’s reflectance.</w:t>
      </w:r>
      <w:ins w:id="29" w:author="Brainard, David H" w:date="2021-05-08T10:01:00Z">
        <w:r w:rsidR="006D2617">
          <w:rPr>
            <w:rStyle w:val="FootnoteReference"/>
            <w:rFonts w:ascii="Times New Roman" w:hAnsi="Times New Roman"/>
            <w:sz w:val="22"/>
            <w:szCs w:val="22"/>
          </w:rPr>
          <w:footnoteReference w:id="1"/>
        </w:r>
      </w:ins>
      <w:r>
        <w:rPr>
          <w:rFonts w:ascii="Times New Roman" w:hAnsi="Times New Roman"/>
          <w:sz w:val="22"/>
          <w:szCs w:val="22"/>
        </w:rPr>
        <w:t xml:space="preserve"> </w:t>
      </w:r>
      <w:ins w:id="60" w:author="Brainard, David H" w:date="2021-05-08T09:58:00Z">
        <w:r w:rsidR="006D2617">
          <w:rPr>
            <w:rFonts w:ascii="Times New Roman" w:hAnsi="Times New Roman"/>
            <w:sz w:val="22"/>
            <w:szCs w:val="22"/>
          </w:rPr>
          <w:t>Here, the object’s reflectance is the task-relevant scene variable, while the</w:t>
        </w:r>
      </w:ins>
      <w:ins w:id="61" w:author="Brainard, David H" w:date="2021-05-08T09:59:00Z">
        <w:r w:rsidR="006D2617">
          <w:rPr>
            <w:rFonts w:ascii="Times New Roman" w:hAnsi="Times New Roman"/>
            <w:sz w:val="22"/>
            <w:szCs w:val="22"/>
          </w:rPr>
          <w:t xml:space="preserve"> other aspects of the scene are task irrelevant. </w:t>
        </w:r>
      </w:ins>
      <w:r>
        <w:rPr>
          <w:rFonts w:ascii="Times New Roman" w:hAnsi="Times New Roman"/>
          <w:sz w:val="22"/>
          <w:szCs w:val="22"/>
        </w:rPr>
        <w:t>This literature tell</w:t>
      </w:r>
      <w:r w:rsidR="00A71EC7">
        <w:rPr>
          <w:rFonts w:ascii="Times New Roman" w:hAnsi="Times New Roman"/>
          <w:sz w:val="22"/>
          <w:szCs w:val="22"/>
        </w:rPr>
        <w:t>s</w:t>
      </w:r>
      <w:r>
        <w:rPr>
          <w:rFonts w:ascii="Times New Roman" w:hAnsi="Times New Roman"/>
          <w:sz w:val="22"/>
          <w:szCs w:val="22"/>
        </w:rPr>
        <w:t xml:space="preserve"> us that under </w:t>
      </w:r>
      <w:r w:rsidR="00E2007C">
        <w:rPr>
          <w:rFonts w:ascii="Times New Roman" w:hAnsi="Times New Roman"/>
          <w:sz w:val="22"/>
          <w:szCs w:val="22"/>
        </w:rPr>
        <w:t xml:space="preserve">some </w:t>
      </w:r>
      <w:r>
        <w:rPr>
          <w:rFonts w:ascii="Times New Roman" w:hAnsi="Times New Roman"/>
          <w:sz w:val="22"/>
          <w:szCs w:val="22"/>
        </w:rPr>
        <w:t xml:space="preserve">viewing conditions, the visual system can achieve high degrees of constancy </w:t>
      </w:r>
      <w:r w:rsidR="00E2007C">
        <w:rPr>
          <w:rFonts w:ascii="Times New Roman" w:hAnsi="Times New Roman"/>
          <w:sz w:val="22"/>
          <w:szCs w:val="22"/>
        </w:rPr>
        <w:t xml:space="preserve">in the face of changes in illumination </w:t>
      </w:r>
      <w:r w:rsidR="004B3F7A">
        <w:rPr>
          <w:rFonts w:ascii="Times New Roman" w:hAnsi="Times New Roman"/>
          <w:sz w:val="22"/>
          <w:szCs w:val="22"/>
        </w:rPr>
        <w:fldChar w:fldCharType="begin"/>
      </w:r>
      <w:r w:rsidR="004B3F7A">
        <w:rPr>
          <w:rFonts w:ascii="Times New Roman" w:hAnsi="Times New Roman"/>
          <w:sz w:val="22"/>
          <w:szCs w:val="22"/>
        </w:rPr>
        <w:instrText xml:space="preserve"> ADDIN EN.CITE &lt;EndNote&gt;&lt;Cite&gt;&lt;Author&gt;Foster&lt;/Author&gt;&lt;Year&gt;2011&lt;/Year&gt;&lt;RecNum&gt;4&lt;/RecNum&gt;&lt;IDText&gt;20849875&lt;/IDText&gt;&lt;DisplayText&gt;(Foster, 2011)&lt;/DisplayText&gt;&lt;record&gt;&lt;rec-number&gt;4&lt;/rec-number&gt;&lt;foreign-keys&gt;&lt;key app="EN" db-id="zr5fzd222xvvdvewxvlv0eemp5f5rezev9p2" timestamp="1620224997"&gt;4&lt;/key&gt;&lt;/foreign-keys&gt;&lt;ref-type name="Journal Article"&gt;17&lt;/ref-type&gt;&lt;contributors&gt;&lt;authors&gt;&lt;author&gt;Foster, D. H.&lt;/author&gt;&lt;/authors&gt;&lt;/contributors&gt;&lt;auth-address&gt;Department of Electrical and Electronic Engineering, University of Manchester, Sackville Street, Manchester, M13 9PL England, UK. d.h.foster@manchester.ac.uk&lt;/auth-address&gt;&lt;titles&gt;&lt;title&gt;Color constancy&lt;/title&gt;&lt;secondary-title&gt;Vision Research&lt;/secondary-title&gt;&lt;/titles&gt;&lt;periodical&gt;&lt;full-title&gt;Vision Research&lt;/full-title&gt;&lt;/periodical&gt;&lt;pages&gt;674-700&lt;/pages&gt;&lt;volume&gt;51&lt;/volume&gt;&lt;number&gt;7&lt;/number&gt;&lt;edition&gt;2010/09/21&lt;/edition&gt;&lt;keywords&gt;&lt;keyword&gt;Bayes Theorem&lt;/keyword&gt;&lt;keyword&gt;Color Perception/*physiology&lt;/keyword&gt;&lt;keyword&gt;Humans&lt;/keyword&gt;&lt;keyword&gt;*Lighting&lt;/keyword&gt;&lt;keyword&gt;Linear Models&lt;/keyword&gt;&lt;keyword&gt;*Nature&lt;/keyword&gt;&lt;keyword&gt;Psychophysics&lt;/keyword&gt;&lt;/keywords&gt;&lt;dates&gt;&lt;year&gt;2011&lt;/year&gt;&lt;pub-dates&gt;&lt;date&gt;Apr 13&lt;/date&gt;&lt;/pub-dates&gt;&lt;/dates&gt;&lt;isbn&gt;1878-5646 (Electronic)&amp;#xD;0042-6989 (Linking)&lt;/isbn&gt;&lt;accession-num&gt;20849875&lt;/accession-num&gt;&lt;urls&gt;&lt;related-urls&gt;&lt;url&gt;https://www.ncbi.nlm.nih.gov/pubmed/20849875&lt;/url&gt;&lt;/related-urls&gt;&lt;/urls&gt;&lt;electronic-resource-num&gt;10.1016/j.visres.2010.09.006&lt;/electronic-resource-num&gt;&lt;/record&gt;&lt;/Cite&gt;&lt;/EndNote&gt;</w:instrText>
      </w:r>
      <w:r w:rsidR="004B3F7A">
        <w:rPr>
          <w:rFonts w:ascii="Times New Roman" w:hAnsi="Times New Roman"/>
          <w:sz w:val="22"/>
          <w:szCs w:val="22"/>
        </w:rPr>
        <w:fldChar w:fldCharType="separate"/>
      </w:r>
      <w:r w:rsidR="004B3F7A">
        <w:rPr>
          <w:rFonts w:ascii="Times New Roman" w:hAnsi="Times New Roman"/>
          <w:noProof/>
          <w:sz w:val="22"/>
          <w:szCs w:val="22"/>
        </w:rPr>
        <w:t>(Foster, 2011)</w:t>
      </w:r>
      <w:r w:rsidR="004B3F7A">
        <w:rPr>
          <w:rFonts w:ascii="Times New Roman" w:hAnsi="Times New Roman"/>
          <w:sz w:val="22"/>
          <w:szCs w:val="22"/>
        </w:rPr>
        <w:fldChar w:fldCharType="end"/>
      </w:r>
      <w:r w:rsidR="00E2007C">
        <w:rPr>
          <w:rFonts w:ascii="Times New Roman" w:hAnsi="Times New Roman"/>
          <w:sz w:val="22"/>
          <w:szCs w:val="22"/>
        </w:rPr>
        <w:t xml:space="preserve">. This constancy is </w:t>
      </w:r>
      <w:r>
        <w:rPr>
          <w:rFonts w:ascii="Times New Roman" w:hAnsi="Times New Roman"/>
          <w:sz w:val="22"/>
          <w:szCs w:val="22"/>
        </w:rPr>
        <w:t xml:space="preserve">mediated by </w:t>
      </w:r>
      <w:r w:rsidR="007577F3">
        <w:rPr>
          <w:rFonts w:ascii="Times New Roman" w:hAnsi="Times New Roman"/>
          <w:sz w:val="22"/>
          <w:szCs w:val="22"/>
        </w:rPr>
        <w:t>several</w:t>
      </w:r>
      <w:r w:rsidR="00A71EC7">
        <w:rPr>
          <w:rFonts w:ascii="Times New Roman" w:hAnsi="Times New Roman"/>
          <w:sz w:val="22"/>
          <w:szCs w:val="22"/>
        </w:rPr>
        <w:t xml:space="preserve"> </w:t>
      </w:r>
      <w:r w:rsidR="00E2007C">
        <w:rPr>
          <w:rFonts w:ascii="Times New Roman" w:hAnsi="Times New Roman"/>
          <w:sz w:val="22"/>
          <w:szCs w:val="22"/>
        </w:rPr>
        <w:t xml:space="preserve">different </w:t>
      </w:r>
      <w:r w:rsidR="00364CF3">
        <w:rPr>
          <w:rFonts w:ascii="Times New Roman" w:hAnsi="Times New Roman"/>
          <w:sz w:val="22"/>
          <w:szCs w:val="22"/>
        </w:rPr>
        <w:t>cues</w:t>
      </w:r>
      <w:r w:rsidR="00E2007C">
        <w:rPr>
          <w:rFonts w:ascii="Times New Roman" w:hAnsi="Times New Roman"/>
          <w:sz w:val="22"/>
          <w:szCs w:val="22"/>
        </w:rPr>
        <w:t xml:space="preserve">, including </w:t>
      </w:r>
      <w:r>
        <w:rPr>
          <w:rFonts w:ascii="Times New Roman" w:hAnsi="Times New Roman"/>
          <w:sz w:val="22"/>
          <w:szCs w:val="22"/>
        </w:rPr>
        <w:t xml:space="preserve">the </w:t>
      </w:r>
      <w:r w:rsidR="00A71EC7">
        <w:rPr>
          <w:rFonts w:ascii="Times New Roman" w:hAnsi="Times New Roman"/>
          <w:sz w:val="22"/>
          <w:szCs w:val="22"/>
        </w:rPr>
        <w:t xml:space="preserve">mean and variance of the </w:t>
      </w:r>
      <w:r w:rsidR="00364CF3">
        <w:rPr>
          <w:rFonts w:ascii="Times New Roman" w:hAnsi="Times New Roman"/>
          <w:sz w:val="22"/>
          <w:szCs w:val="22"/>
        </w:rPr>
        <w:t xml:space="preserve">light reflected from the </w:t>
      </w:r>
      <w:r w:rsidR="00E2007C">
        <w:rPr>
          <w:rFonts w:ascii="Times New Roman" w:hAnsi="Times New Roman"/>
          <w:sz w:val="22"/>
          <w:szCs w:val="22"/>
        </w:rPr>
        <w:t xml:space="preserve">overall </w:t>
      </w:r>
      <w:r w:rsidR="00A71EC7">
        <w:rPr>
          <w:rFonts w:ascii="Times New Roman" w:hAnsi="Times New Roman"/>
          <w:sz w:val="22"/>
          <w:szCs w:val="22"/>
        </w:rPr>
        <w:t xml:space="preserve">scene, from the </w:t>
      </w:r>
      <w:r w:rsidR="00364CF3">
        <w:rPr>
          <w:rFonts w:ascii="Times New Roman" w:hAnsi="Times New Roman"/>
          <w:sz w:val="22"/>
          <w:szCs w:val="22"/>
        </w:rPr>
        <w:t xml:space="preserve">immediate </w:t>
      </w:r>
      <w:r>
        <w:rPr>
          <w:rFonts w:ascii="Times New Roman" w:hAnsi="Times New Roman"/>
          <w:sz w:val="22"/>
          <w:szCs w:val="22"/>
        </w:rPr>
        <w:t xml:space="preserve">background </w:t>
      </w:r>
      <w:r w:rsidR="00364CF3">
        <w:rPr>
          <w:rFonts w:ascii="Times New Roman" w:hAnsi="Times New Roman"/>
          <w:sz w:val="22"/>
          <w:szCs w:val="22"/>
        </w:rPr>
        <w:t>of the object</w:t>
      </w:r>
      <w:r w:rsidR="00E2007C">
        <w:rPr>
          <w:rFonts w:ascii="Times New Roman" w:hAnsi="Times New Roman"/>
          <w:sz w:val="22"/>
          <w:szCs w:val="22"/>
        </w:rPr>
        <w:t xml:space="preserve"> being judged</w:t>
      </w:r>
      <w:r w:rsidR="00364CF3">
        <w:rPr>
          <w:rFonts w:ascii="Times New Roman" w:hAnsi="Times New Roman"/>
          <w:sz w:val="22"/>
          <w:szCs w:val="22"/>
        </w:rPr>
        <w:t xml:space="preserve">, </w:t>
      </w:r>
      <w:r w:rsidR="00A71EC7">
        <w:rPr>
          <w:rFonts w:ascii="Times New Roman" w:hAnsi="Times New Roman"/>
          <w:sz w:val="22"/>
          <w:szCs w:val="22"/>
        </w:rPr>
        <w:t xml:space="preserve">and </w:t>
      </w:r>
      <w:r w:rsidR="00364CF3">
        <w:rPr>
          <w:rFonts w:ascii="Times New Roman" w:hAnsi="Times New Roman"/>
          <w:sz w:val="22"/>
          <w:szCs w:val="22"/>
        </w:rPr>
        <w:t>from the more luminous regions of the scene</w:t>
      </w:r>
      <w:r w:rsidR="00E2007C">
        <w:rPr>
          <w:rFonts w:ascii="Times New Roman" w:hAnsi="Times New Roman"/>
          <w:sz w:val="22"/>
          <w:szCs w:val="22"/>
        </w:rPr>
        <w:t xml:space="preserve"> </w:t>
      </w:r>
      <w:r w:rsidR="004B3F7A">
        <w:rPr>
          <w:rFonts w:ascii="Times New Roman" w:hAnsi="Times New Roman"/>
          <w:sz w:val="22"/>
          <w:szCs w:val="22"/>
        </w:rPr>
        <w:fldChar w:fldCharType="begin">
          <w:fldData xml:space="preserve">PEVuZE5vdGU+PENpdGU+PEF1dGhvcj5TbWl0aHNvbjwvQXV0aG9yPjxZZWFyPjIwMDU8L1llYXI+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</w:fldData>
        </w:fldChar>
      </w:r>
      <w:r w:rsidR="004B3F7A">
        <w:rPr>
          <w:rFonts w:ascii="Times New Roman" w:hAnsi="Times New Roman"/>
          <w:sz w:val="22"/>
          <w:szCs w:val="22"/>
        </w:rPr>
        <w:instrText xml:space="preserve"> ADDIN EN.CITE </w:instrText>
      </w:r>
      <w:r w:rsidR="004B3F7A">
        <w:rPr>
          <w:rFonts w:ascii="Times New Roman" w:hAnsi="Times New Roman"/>
          <w:sz w:val="22"/>
          <w:szCs w:val="22"/>
        </w:rPr>
        <w:fldChar w:fldCharType="begin">
          <w:fldData xml:space="preserve">PEVuZE5vdGU+PENpdGU+PEF1dGhvcj5TbWl0aHNvbjwvQXV0aG9yPjxZZWFyPjIwMDU8L1llYXI+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</w:fldData>
        </w:fldChar>
      </w:r>
      <w:r w:rsidR="004B3F7A">
        <w:rPr>
          <w:rFonts w:ascii="Times New Roman" w:hAnsi="Times New Roman"/>
          <w:sz w:val="22"/>
          <w:szCs w:val="22"/>
        </w:rPr>
        <w:instrText xml:space="preserve"> ADDIN EN.CITE.DATA </w:instrText>
      </w:r>
      <w:r w:rsidR="004B3F7A">
        <w:rPr>
          <w:rFonts w:ascii="Times New Roman" w:hAnsi="Times New Roman"/>
          <w:sz w:val="22"/>
          <w:szCs w:val="22"/>
        </w:rPr>
      </w:r>
      <w:r w:rsidR="004B3F7A">
        <w:rPr>
          <w:rFonts w:ascii="Times New Roman" w:hAnsi="Times New Roman"/>
          <w:sz w:val="22"/>
          <w:szCs w:val="22"/>
        </w:rPr>
        <w:fldChar w:fldCharType="end"/>
      </w:r>
      <w:r w:rsidR="004B3F7A">
        <w:rPr>
          <w:rFonts w:ascii="Times New Roman" w:hAnsi="Times New Roman"/>
          <w:sz w:val="22"/>
          <w:szCs w:val="22"/>
        </w:rPr>
        <w:fldChar w:fldCharType="separate"/>
      </w:r>
      <w:r w:rsidR="004B3F7A">
        <w:rPr>
          <w:rFonts w:ascii="Times New Roman" w:hAnsi="Times New Roman"/>
          <w:noProof/>
          <w:sz w:val="22"/>
          <w:szCs w:val="22"/>
        </w:rPr>
        <w:t>(Smithson, 2005; Brainard &amp; Radonjić, 2014; Witzel &amp; Gegenfurtner, 2018; Hurlbert, 2019)</w:t>
      </w:r>
      <w:r w:rsidR="004B3F7A">
        <w:rPr>
          <w:rFonts w:ascii="Times New Roman" w:hAnsi="Times New Roman"/>
          <w:sz w:val="22"/>
          <w:szCs w:val="22"/>
        </w:rPr>
        <w:fldChar w:fldCharType="end"/>
      </w:r>
      <w:r w:rsidR="00E2007C">
        <w:rPr>
          <w:rFonts w:ascii="Times New Roman" w:hAnsi="Times New Roman"/>
          <w:sz w:val="22"/>
          <w:szCs w:val="22"/>
        </w:rPr>
        <w:t>.</w:t>
      </w:r>
      <w:r w:rsidR="00364CF3">
        <w:rPr>
          <w:rFonts w:ascii="Times New Roman" w:hAnsi="Times New Roman"/>
          <w:sz w:val="22"/>
          <w:szCs w:val="22"/>
        </w:rPr>
        <w:t xml:space="preserve"> </w:t>
      </w:r>
      <w:r w:rsidR="009C21D1">
        <w:rPr>
          <w:rFonts w:ascii="Times New Roman" w:hAnsi="Times New Roman"/>
          <w:sz w:val="22"/>
          <w:szCs w:val="22"/>
        </w:rPr>
        <w:t xml:space="preserve">A variety of theoretical frameworks have been developed, which provide </w:t>
      </w:r>
      <w:del w:id="62" w:author="Brainard, David H" w:date="2021-05-08T09:41:00Z">
        <w:r w:rsidR="007C1003" w:rsidDel="00254E6B">
          <w:rPr>
            <w:rFonts w:ascii="Times New Roman" w:hAnsi="Times New Roman"/>
            <w:sz w:val="22"/>
            <w:szCs w:val="22"/>
          </w:rPr>
          <w:delText xml:space="preserve">various </w:delText>
        </w:r>
      </w:del>
      <w:r w:rsidR="007C1003">
        <w:rPr>
          <w:rFonts w:ascii="Times New Roman" w:hAnsi="Times New Roman"/>
          <w:sz w:val="22"/>
          <w:szCs w:val="22"/>
        </w:rPr>
        <w:t xml:space="preserve">means for </w:t>
      </w:r>
      <w:r w:rsidR="009C21D1">
        <w:rPr>
          <w:rFonts w:ascii="Times New Roman" w:hAnsi="Times New Roman"/>
          <w:sz w:val="22"/>
          <w:szCs w:val="22"/>
        </w:rPr>
        <w:t xml:space="preserve">understanding how </w:t>
      </w:r>
      <w:r w:rsidR="00CF56BD">
        <w:rPr>
          <w:rFonts w:ascii="Times New Roman" w:hAnsi="Times New Roman"/>
          <w:sz w:val="22"/>
          <w:szCs w:val="22"/>
        </w:rPr>
        <w:t xml:space="preserve">different </w:t>
      </w:r>
      <w:r w:rsidR="009C21D1">
        <w:rPr>
          <w:rFonts w:ascii="Times New Roman" w:hAnsi="Times New Roman"/>
          <w:sz w:val="22"/>
          <w:szCs w:val="22"/>
        </w:rPr>
        <w:t xml:space="preserve">cues are combined and how they shape the ultimate perceptual representations of object reflectance </w:t>
      </w:r>
      <w:r w:rsidR="004B3F7A">
        <w:rPr>
          <w:rFonts w:ascii="Times New Roman" w:hAnsi="Times New Roman"/>
          <w:sz w:val="22"/>
          <w:szCs w:val="22"/>
        </w:rPr>
        <w:fldChar w:fldCharType="begin">
          <w:fldData xml:space="preserve">PEVuZE5vdGU+PENpdGU+PEF1dGhvcj5BZGVsc29uPC9BdXRob3I+PFllYXI+MjAwMDwvWWVhcj48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</w:fldData>
        </w:fldChar>
      </w:r>
      <w:r w:rsidR="004B3F7A">
        <w:rPr>
          <w:rFonts w:ascii="Times New Roman" w:hAnsi="Times New Roman"/>
          <w:sz w:val="22"/>
          <w:szCs w:val="22"/>
        </w:rPr>
        <w:instrText xml:space="preserve"> ADDIN EN.CITE </w:instrText>
      </w:r>
      <w:r w:rsidR="004B3F7A">
        <w:rPr>
          <w:rFonts w:ascii="Times New Roman" w:hAnsi="Times New Roman"/>
          <w:sz w:val="22"/>
          <w:szCs w:val="22"/>
        </w:rPr>
        <w:fldChar w:fldCharType="begin">
          <w:fldData xml:space="preserve">PEVuZE5vdGU+PENpdGU+PEF1dGhvcj5BZGVsc29uPC9BdXRob3I+PFllYXI+MjAwMDwvWWVhcj48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</w:fldData>
        </w:fldChar>
      </w:r>
      <w:r w:rsidR="004B3F7A">
        <w:rPr>
          <w:rFonts w:ascii="Times New Roman" w:hAnsi="Times New Roman"/>
          <w:sz w:val="22"/>
          <w:szCs w:val="22"/>
        </w:rPr>
        <w:instrText xml:space="preserve"> ADDIN EN.CITE.DATA </w:instrText>
      </w:r>
      <w:r w:rsidR="004B3F7A">
        <w:rPr>
          <w:rFonts w:ascii="Times New Roman" w:hAnsi="Times New Roman"/>
          <w:sz w:val="22"/>
          <w:szCs w:val="22"/>
        </w:rPr>
      </w:r>
      <w:r w:rsidR="004B3F7A">
        <w:rPr>
          <w:rFonts w:ascii="Times New Roman" w:hAnsi="Times New Roman"/>
          <w:sz w:val="22"/>
          <w:szCs w:val="22"/>
        </w:rPr>
        <w:fldChar w:fldCharType="end"/>
      </w:r>
      <w:r w:rsidR="004B3F7A">
        <w:rPr>
          <w:rFonts w:ascii="Times New Roman" w:hAnsi="Times New Roman"/>
          <w:sz w:val="22"/>
          <w:szCs w:val="22"/>
        </w:rPr>
        <w:fldChar w:fldCharType="separate"/>
      </w:r>
      <w:r w:rsidR="004B3F7A">
        <w:rPr>
          <w:rFonts w:ascii="Times New Roman" w:hAnsi="Times New Roman"/>
          <w:noProof/>
          <w:sz w:val="22"/>
          <w:szCs w:val="22"/>
        </w:rPr>
        <w:t>(see reviews cited earlier in this paragraph as well as Adelson, 2000; Gilchrist, 2006; Kingdom, 2011; Brainard &amp; Maloney, 2011; Murray, 2021)</w:t>
      </w:r>
      <w:r w:rsidR="004B3F7A">
        <w:rPr>
          <w:rFonts w:ascii="Times New Roman" w:hAnsi="Times New Roman"/>
          <w:sz w:val="22"/>
          <w:szCs w:val="22"/>
        </w:rPr>
        <w:fldChar w:fldCharType="end"/>
      </w:r>
      <w:r>
        <w:rPr>
          <w:rFonts w:ascii="Times New Roman" w:hAnsi="Times New Roman"/>
          <w:sz w:val="22"/>
          <w:szCs w:val="22"/>
        </w:rPr>
        <w:t>.</w:t>
      </w:r>
    </w:p>
    <w:p w14:paraId="3374E715" w14:textId="0FA8709E" w:rsidR="00BC3F5A" w:rsidRDefault="00BC3F5A">
      <w:pPr>
        <w:pStyle w:val="Default"/>
        <w:spacing w:before="0"/>
        <w:rPr>
          <w:rFonts w:ascii="Times New Roman" w:hAnsi="Times New Roman"/>
          <w:sz w:val="22"/>
          <w:szCs w:val="22"/>
        </w:rPr>
      </w:pPr>
    </w:p>
    <w:p w14:paraId="30E0282D" w14:textId="06E13C7E" w:rsidR="003D7BDE" w:rsidRDefault="0041406C">
      <w:pPr>
        <w:pStyle w:val="Default"/>
        <w:spacing w:before="0"/>
        <w:rPr>
          <w:ins w:id="63" w:author="Brainard, David H" w:date="2021-05-08T09:46:00Z"/>
          <w:rFonts w:ascii="Times New Roman" w:hAnsi="Times New Roman"/>
          <w:sz w:val="22"/>
          <w:szCs w:val="22"/>
        </w:rPr>
      </w:pPr>
      <w:del w:id="64" w:author="Brainard, David H" w:date="2021-05-08T10:06:00Z">
        <w:r w:rsidDel="006D2617">
          <w:rPr>
            <w:rFonts w:ascii="Times New Roman" w:hAnsi="Times New Roman"/>
            <w:sz w:val="22"/>
            <w:szCs w:val="22"/>
          </w:rPr>
          <w:delText xml:space="preserve">Objective </w:delText>
        </w:r>
      </w:del>
      <w:ins w:id="65" w:author="Brainard, David H" w:date="2021-05-08T10:06:00Z">
        <w:r w:rsidR="006D2617">
          <w:rPr>
            <w:rFonts w:ascii="Times New Roman" w:hAnsi="Times New Roman"/>
            <w:sz w:val="22"/>
            <w:szCs w:val="22"/>
          </w:rPr>
          <w:t>Threshold</w:t>
        </w:r>
        <w:r w:rsidR="006D2617">
          <w:rPr>
            <w:rFonts w:ascii="Times New Roman" w:hAnsi="Times New Roman"/>
            <w:sz w:val="22"/>
            <w:szCs w:val="22"/>
          </w:rPr>
          <w:t xml:space="preserve"> </w:t>
        </w:r>
      </w:ins>
      <w:del w:id="66" w:author="Brainard, David H" w:date="2021-05-08T10:06:00Z">
        <w:r w:rsidDel="006D2617">
          <w:rPr>
            <w:rFonts w:ascii="Times New Roman" w:hAnsi="Times New Roman"/>
            <w:sz w:val="22"/>
            <w:szCs w:val="22"/>
          </w:rPr>
          <w:delText>psychophysical methods</w:delText>
        </w:r>
      </w:del>
      <w:ins w:id="67" w:author="Brainard, David H" w:date="2021-05-08T10:06:00Z">
        <w:r w:rsidR="006D2617">
          <w:rPr>
            <w:rFonts w:ascii="Times New Roman" w:hAnsi="Times New Roman"/>
            <w:sz w:val="22"/>
            <w:szCs w:val="22"/>
          </w:rPr>
          <w:t>measurements</w:t>
        </w:r>
      </w:ins>
      <w:r>
        <w:rPr>
          <w:rFonts w:ascii="Times New Roman" w:hAnsi="Times New Roman"/>
          <w:sz w:val="22"/>
          <w:szCs w:val="22"/>
        </w:rPr>
        <w:t xml:space="preserve"> complement </w:t>
      </w:r>
      <w:del w:id="68" w:author="Brainard, David H" w:date="2021-05-08T09:43:00Z">
        <w:r w:rsidDel="00254E6B">
          <w:rPr>
            <w:rFonts w:ascii="Times New Roman" w:hAnsi="Times New Roman"/>
            <w:sz w:val="22"/>
            <w:szCs w:val="22"/>
          </w:rPr>
          <w:delText xml:space="preserve">subjective </w:delText>
        </w:r>
      </w:del>
      <w:r>
        <w:rPr>
          <w:rFonts w:ascii="Times New Roman" w:hAnsi="Times New Roman"/>
          <w:sz w:val="22"/>
          <w:szCs w:val="22"/>
        </w:rPr>
        <w:t xml:space="preserve">measurements of appearance. These methods, which often involve determining threshold for </w:t>
      </w:r>
      <w:r w:rsidR="004A368A">
        <w:rPr>
          <w:rFonts w:ascii="Times New Roman" w:hAnsi="Times New Roman"/>
          <w:sz w:val="22"/>
          <w:szCs w:val="22"/>
        </w:rPr>
        <w:t xml:space="preserve">discriminating </w:t>
      </w:r>
      <w:r>
        <w:rPr>
          <w:rFonts w:ascii="Times New Roman" w:hAnsi="Times New Roman"/>
          <w:sz w:val="22"/>
          <w:szCs w:val="22"/>
        </w:rPr>
        <w:t xml:space="preserve">changes along a specified dimension of stimulus variation, </w:t>
      </w:r>
      <w:r w:rsidR="008312F5">
        <w:rPr>
          <w:rFonts w:ascii="Times New Roman" w:hAnsi="Times New Roman"/>
          <w:sz w:val="22"/>
          <w:szCs w:val="22"/>
        </w:rPr>
        <w:t xml:space="preserve">do not </w:t>
      </w:r>
      <w:r w:rsidR="00BA2078">
        <w:rPr>
          <w:rFonts w:ascii="Times New Roman" w:hAnsi="Times New Roman"/>
          <w:sz w:val="22"/>
          <w:szCs w:val="22"/>
        </w:rPr>
        <w:t>provide reports of what the stimulus looks like,</w:t>
      </w:r>
      <w:r w:rsidR="008312F5">
        <w:rPr>
          <w:rFonts w:ascii="Times New Roman" w:hAnsi="Times New Roman"/>
          <w:sz w:val="22"/>
          <w:szCs w:val="22"/>
        </w:rPr>
        <w:t xml:space="preserve"> but </w:t>
      </w:r>
      <w:del w:id="69" w:author="Brainard, David H" w:date="2021-05-08T09:44:00Z">
        <w:r w:rsidR="00BA2078" w:rsidDel="00254E6B">
          <w:rPr>
            <w:rFonts w:ascii="Times New Roman" w:hAnsi="Times New Roman"/>
            <w:sz w:val="22"/>
            <w:szCs w:val="22"/>
          </w:rPr>
          <w:delText xml:space="preserve">instead </w:delText>
        </w:r>
      </w:del>
      <w:r w:rsidR="00BA2078">
        <w:rPr>
          <w:rFonts w:ascii="Times New Roman" w:hAnsi="Times New Roman"/>
          <w:sz w:val="22"/>
          <w:szCs w:val="22"/>
        </w:rPr>
        <w:t>more directly</w:t>
      </w:r>
      <w:r w:rsidR="008312F5">
        <w:rPr>
          <w:rFonts w:ascii="Times New Roman" w:hAnsi="Times New Roman"/>
          <w:sz w:val="22"/>
          <w:szCs w:val="22"/>
        </w:rPr>
        <w:t xml:space="preserve"> assess the precision of the perceptual representation. </w:t>
      </w:r>
      <w:r w:rsidR="00BA2078">
        <w:rPr>
          <w:rFonts w:ascii="Times New Roman" w:hAnsi="Times New Roman"/>
          <w:sz w:val="22"/>
          <w:szCs w:val="22"/>
        </w:rPr>
        <w:t>Psychophysical threshold measurements</w:t>
      </w:r>
      <w:r w:rsidR="008312F5">
        <w:rPr>
          <w:rFonts w:ascii="Times New Roman" w:hAnsi="Times New Roman"/>
          <w:sz w:val="22"/>
          <w:szCs w:val="22"/>
        </w:rPr>
        <w:t xml:space="preserve"> </w:t>
      </w:r>
      <w:r>
        <w:rPr>
          <w:rFonts w:ascii="Times New Roman" w:hAnsi="Times New Roman"/>
          <w:sz w:val="22"/>
          <w:szCs w:val="22"/>
        </w:rPr>
        <w:t xml:space="preserve">are accompanied by </w:t>
      </w:r>
      <w:del w:id="70" w:author="Brainard, David H" w:date="2021-05-08T10:08:00Z">
        <w:r w:rsidR="00CE39CD" w:rsidDel="00ED23E0">
          <w:rPr>
            <w:rFonts w:ascii="Times New Roman" w:hAnsi="Times New Roman"/>
            <w:sz w:val="22"/>
            <w:szCs w:val="22"/>
          </w:rPr>
          <w:delText xml:space="preserve">a </w:delText>
        </w:r>
      </w:del>
      <w:r>
        <w:rPr>
          <w:rFonts w:ascii="Times New Roman" w:hAnsi="Times New Roman"/>
          <w:sz w:val="22"/>
          <w:szCs w:val="22"/>
        </w:rPr>
        <w:t xml:space="preserve">mature theory that can </w:t>
      </w:r>
      <w:r w:rsidR="008312F5">
        <w:rPr>
          <w:rFonts w:ascii="Times New Roman" w:hAnsi="Times New Roman"/>
          <w:sz w:val="22"/>
          <w:szCs w:val="22"/>
        </w:rPr>
        <w:t xml:space="preserve">be used to </w:t>
      </w:r>
      <w:r>
        <w:rPr>
          <w:rFonts w:ascii="Times New Roman" w:hAnsi="Times New Roman"/>
          <w:sz w:val="22"/>
          <w:szCs w:val="22"/>
        </w:rPr>
        <w:t xml:space="preserve">link </w:t>
      </w:r>
      <w:r w:rsidR="00557EE6">
        <w:rPr>
          <w:rFonts w:ascii="Times New Roman" w:hAnsi="Times New Roman"/>
          <w:sz w:val="22"/>
          <w:szCs w:val="22"/>
        </w:rPr>
        <w:t xml:space="preserve">the measurements </w:t>
      </w:r>
      <w:r>
        <w:rPr>
          <w:rFonts w:ascii="Times New Roman" w:hAnsi="Times New Roman"/>
          <w:sz w:val="22"/>
          <w:szCs w:val="22"/>
        </w:rPr>
        <w:t xml:space="preserve">to properties of physiologically measured neural responses </w:t>
      </w:r>
      <w:r w:rsidR="00BC3349">
        <w:rPr>
          <w:rFonts w:ascii="Times New Roman" w:hAnsi="Times New Roman"/>
          <w:sz w:val="22"/>
          <w:szCs w:val="22"/>
        </w:rPr>
        <w:fldChar w:fldCharType="begin">
          <w:fldData xml:space="preserve">PEVuZE5vdGU+PENpdGU+PEF1dGhvcj5CcmluZGxleTwvQXV0aG9yPjxZZWFyPjE5NjA8L1llYXI+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PEVuZE5vdGU+PENpdGU+PEF1dGhvcj5CcmluZGxleTwvQXV0aG9yPjxZZWFyPjE5NjA8L1llYXI+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(Brindley, 1960; Green, 1996; Teller, 1984; Parker &amp; Newsome, 1998)</w:t>
      </w:r>
      <w:r w:rsidR="00BC3349">
        <w:rPr>
          <w:rFonts w:ascii="Times New Roman" w:hAnsi="Times New Roman"/>
          <w:sz w:val="22"/>
          <w:szCs w:val="22"/>
        </w:rPr>
        <w:fldChar w:fldCharType="end"/>
      </w:r>
      <w:r>
        <w:rPr>
          <w:rFonts w:ascii="Times New Roman" w:hAnsi="Times New Roman"/>
          <w:sz w:val="22"/>
          <w:szCs w:val="22"/>
        </w:rPr>
        <w:t>. In addition, t</w:t>
      </w:r>
      <w:r w:rsidR="008312F5">
        <w:rPr>
          <w:rFonts w:ascii="Times New Roman" w:hAnsi="Times New Roman"/>
          <w:sz w:val="22"/>
          <w:szCs w:val="22"/>
        </w:rPr>
        <w:t>hreshold measurements</w:t>
      </w:r>
      <w:r>
        <w:rPr>
          <w:rFonts w:ascii="Times New Roman" w:hAnsi="Times New Roman"/>
          <w:sz w:val="22"/>
          <w:szCs w:val="22"/>
        </w:rPr>
        <w:t xml:space="preserve"> can be readily adapted for use with non-human </w:t>
      </w:r>
      <w:proofErr w:type="gramStart"/>
      <w:r>
        <w:rPr>
          <w:rFonts w:ascii="Times New Roman" w:hAnsi="Times New Roman"/>
          <w:sz w:val="22"/>
          <w:szCs w:val="22"/>
        </w:rPr>
        <w:t xml:space="preserve">subjects, </w:t>
      </w:r>
      <w:r w:rsidR="008312F5">
        <w:rPr>
          <w:rFonts w:ascii="Times New Roman" w:hAnsi="Times New Roman"/>
          <w:sz w:val="22"/>
          <w:szCs w:val="22"/>
        </w:rPr>
        <w:t>since</w:t>
      </w:r>
      <w:proofErr w:type="gramEnd"/>
      <w:r>
        <w:rPr>
          <w:rFonts w:ascii="Times New Roman" w:hAnsi="Times New Roman"/>
          <w:sz w:val="22"/>
          <w:szCs w:val="22"/>
        </w:rPr>
        <w:t xml:space="preserve"> trial-by-trial reward can be provided based on whether each response is correct.</w:t>
      </w:r>
      <w:r w:rsidR="00BA2078">
        <w:rPr>
          <w:rFonts w:ascii="Times New Roman" w:hAnsi="Times New Roman"/>
          <w:sz w:val="22"/>
          <w:szCs w:val="22"/>
        </w:rPr>
        <w:t xml:space="preserve"> It is less clear, however, how to </w:t>
      </w:r>
      <w:r w:rsidR="00BC3F5A">
        <w:rPr>
          <w:rFonts w:ascii="Times New Roman" w:hAnsi="Times New Roman"/>
          <w:sz w:val="22"/>
          <w:szCs w:val="22"/>
        </w:rPr>
        <w:t xml:space="preserve">apply threshold measurements to questions of perceptual constancy. </w:t>
      </w:r>
      <w:r w:rsidR="00BA2078">
        <w:rPr>
          <w:rFonts w:ascii="Times New Roman" w:hAnsi="Times New Roman"/>
          <w:sz w:val="22"/>
          <w:szCs w:val="22"/>
        </w:rPr>
        <w:t xml:space="preserve">One approach is </w:t>
      </w:r>
      <w:r w:rsidR="002064B0">
        <w:rPr>
          <w:rFonts w:ascii="Times New Roman" w:hAnsi="Times New Roman"/>
          <w:sz w:val="22"/>
          <w:szCs w:val="22"/>
        </w:rPr>
        <w:t xml:space="preserve">to </w:t>
      </w:r>
      <w:del w:id="71" w:author="Brainard, David H" w:date="2021-05-08T09:45:00Z">
        <w:r w:rsidR="00BA2078" w:rsidDel="003D7BDE">
          <w:rPr>
            <w:rFonts w:ascii="Times New Roman" w:hAnsi="Times New Roman"/>
            <w:sz w:val="22"/>
            <w:szCs w:val="22"/>
          </w:rPr>
          <w:delText>connect</w:delText>
        </w:r>
        <w:r w:rsidR="00BC3F5A" w:rsidDel="003D7BDE">
          <w:rPr>
            <w:rFonts w:ascii="Times New Roman" w:hAnsi="Times New Roman"/>
            <w:sz w:val="22"/>
            <w:szCs w:val="22"/>
          </w:rPr>
          <w:delText xml:space="preserve"> </w:delText>
        </w:r>
      </w:del>
      <w:ins w:id="72" w:author="Brainard, David H" w:date="2021-05-08T09:45:00Z">
        <w:r w:rsidR="003D7BDE">
          <w:rPr>
            <w:rFonts w:ascii="Times New Roman" w:hAnsi="Times New Roman"/>
            <w:sz w:val="22"/>
            <w:szCs w:val="22"/>
          </w:rPr>
          <w:t>use a set of</w:t>
        </w:r>
        <w:r w:rsidR="003D7BDE">
          <w:rPr>
            <w:rFonts w:ascii="Times New Roman" w:hAnsi="Times New Roman"/>
            <w:sz w:val="22"/>
            <w:szCs w:val="22"/>
          </w:rPr>
          <w:t xml:space="preserve"> </w:t>
        </w:r>
      </w:ins>
      <w:r w:rsidR="00BC3F5A">
        <w:rPr>
          <w:rFonts w:ascii="Times New Roman" w:hAnsi="Times New Roman"/>
          <w:sz w:val="22"/>
          <w:szCs w:val="22"/>
        </w:rPr>
        <w:t>threshold</w:t>
      </w:r>
      <w:ins w:id="73" w:author="Brainard, David H" w:date="2021-05-08T09:45:00Z">
        <w:r w:rsidR="003D7BDE">
          <w:rPr>
            <w:rFonts w:ascii="Times New Roman" w:hAnsi="Times New Roman"/>
            <w:sz w:val="22"/>
            <w:szCs w:val="22"/>
          </w:rPr>
          <w:t xml:space="preserve"> measurement</w:t>
        </w:r>
      </w:ins>
      <w:r w:rsidR="00BC3F5A">
        <w:rPr>
          <w:rFonts w:ascii="Times New Roman" w:hAnsi="Times New Roman"/>
          <w:sz w:val="22"/>
          <w:szCs w:val="22"/>
        </w:rPr>
        <w:t xml:space="preserve">s to </w:t>
      </w:r>
      <w:ins w:id="74" w:author="Brainard, David H" w:date="2021-05-08T09:45:00Z">
        <w:r w:rsidR="003D7BDE">
          <w:rPr>
            <w:rFonts w:ascii="Times New Roman" w:hAnsi="Times New Roman"/>
            <w:sz w:val="22"/>
            <w:szCs w:val="22"/>
          </w:rPr>
          <w:t xml:space="preserve">predict </w:t>
        </w:r>
      </w:ins>
      <w:r w:rsidR="00BC3F5A">
        <w:rPr>
          <w:rFonts w:ascii="Times New Roman" w:hAnsi="Times New Roman"/>
          <w:sz w:val="22"/>
          <w:szCs w:val="22"/>
        </w:rPr>
        <w:t xml:space="preserve">appearance </w:t>
      </w:r>
      <w:del w:id="75" w:author="Brainard, David H" w:date="2021-05-08T09:45:00Z">
        <w:r w:rsidR="00BC3F5A" w:rsidDel="003D7BDE">
          <w:rPr>
            <w:rFonts w:ascii="Times New Roman" w:hAnsi="Times New Roman"/>
            <w:sz w:val="22"/>
            <w:szCs w:val="22"/>
          </w:rPr>
          <w:delText>measurements</w:delText>
        </w:r>
      </w:del>
      <w:ins w:id="76" w:author="Brainard, David H" w:date="2021-05-08T09:45:00Z">
        <w:r w:rsidR="003D7BDE">
          <w:rPr>
            <w:rFonts w:ascii="Times New Roman" w:hAnsi="Times New Roman"/>
            <w:sz w:val="22"/>
            <w:szCs w:val="22"/>
          </w:rPr>
          <w:t>judgment</w:t>
        </w:r>
        <w:r w:rsidR="003D7BDE">
          <w:rPr>
            <w:rFonts w:ascii="Times New Roman" w:hAnsi="Times New Roman"/>
            <w:sz w:val="22"/>
            <w:szCs w:val="22"/>
          </w:rPr>
          <w:t>s</w:t>
        </w:r>
      </w:ins>
      <w:r w:rsidR="00BC3F5A">
        <w:rPr>
          <w:rFonts w:ascii="Times New Roman" w:hAnsi="Times New Roman"/>
          <w:sz w:val="22"/>
          <w:szCs w:val="22"/>
        </w:rPr>
        <w:t xml:space="preserve">, </w:t>
      </w:r>
      <w:r w:rsidR="00BA2078">
        <w:rPr>
          <w:rFonts w:ascii="Times New Roman" w:hAnsi="Times New Roman"/>
          <w:sz w:val="22"/>
          <w:szCs w:val="22"/>
        </w:rPr>
        <w:t>an approach which has its</w:t>
      </w:r>
      <w:r w:rsidR="009C184A">
        <w:rPr>
          <w:rFonts w:ascii="Times New Roman" w:hAnsi="Times New Roman"/>
          <w:sz w:val="22"/>
          <w:szCs w:val="22"/>
        </w:rPr>
        <w:t xml:space="preserve"> origin</w:t>
      </w:r>
      <w:r w:rsidR="00BA2078">
        <w:rPr>
          <w:rFonts w:ascii="Times New Roman" w:hAnsi="Times New Roman"/>
          <w:sz w:val="22"/>
          <w:szCs w:val="22"/>
        </w:rPr>
        <w:t>s</w:t>
      </w:r>
      <w:r w:rsidR="009C184A">
        <w:rPr>
          <w:rFonts w:ascii="Times New Roman" w:hAnsi="Times New Roman"/>
          <w:sz w:val="22"/>
          <w:szCs w:val="22"/>
        </w:rPr>
        <w:t xml:space="preserve"> in</w:t>
      </w:r>
      <w:r w:rsidR="00BC3F5A">
        <w:rPr>
          <w:rFonts w:ascii="Times New Roman" w:hAnsi="Times New Roman"/>
          <w:sz w:val="22"/>
          <w:szCs w:val="22"/>
        </w:rPr>
        <w:t xml:space="preserve"> Fechner’s pioneering interpretation of Weber’s Law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&lt;EndNote&gt;&lt;Cite&gt;&lt;Author&gt;Fechner&lt;/Author&gt;&lt;Year&gt;1966&lt;/Year&gt;&lt;RecNum&gt;17&lt;/RecNum&gt;&lt;DisplayText&gt;(Fechner, 1966)&lt;/DisplayText&gt;&lt;record&gt;&lt;rec-number&gt;17&lt;/rec-number&gt;&lt;foreign-keys&gt;&lt;key app="EN" db-id="zr5fzd222xvvdvewxvlv0eemp5f5rezev9p2" timestamp="1620224998"&gt;17&lt;/key&gt;&lt;/foreign-keys&gt;&lt;ref-type name="Book"&gt;6&lt;/ref-type&gt;&lt;contributors&gt;&lt;authors&gt;&lt;author&gt;Fechner, G.T.&lt;/author&gt;&lt;/authors&gt;&lt;/contributors&gt;&lt;titles&gt;&lt;title&gt;Elements of Psychophysics&lt;/title&gt;&lt;secondary-title&gt;Henry Holt Edition in Psychology&lt;/secondary-title&gt;&lt;short-title&gt;Elements of psychophysics&lt;/short-title&gt;&lt;/titles&gt;&lt;dates&gt;&lt;year&gt;1966&lt;/year&gt;&lt;/dates&gt;&lt;pub-location&gt;New York&lt;/pub-location&gt;&lt;publisher&gt;Holt, Rinehart and Winston&lt;/publisher&gt;&lt;label&gt;Fechner1966Elementsofpsychophysics&lt;/label&gt;&lt;urls&gt;&lt;/urls&gt;&lt;/record&gt;&lt;/Cite&gt;&lt;/EndNote&gt;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(Fechner, 1966)</w:t>
      </w:r>
      <w:r w:rsidR="00BC3349">
        <w:rPr>
          <w:rFonts w:ascii="Times New Roman" w:hAnsi="Times New Roman"/>
          <w:sz w:val="22"/>
          <w:szCs w:val="22"/>
        </w:rPr>
        <w:fldChar w:fldCharType="end"/>
      </w:r>
      <w:r w:rsidR="00BA2078">
        <w:rPr>
          <w:rFonts w:ascii="Times New Roman" w:hAnsi="Times New Roman"/>
          <w:sz w:val="22"/>
          <w:szCs w:val="22"/>
        </w:rPr>
        <w:t xml:space="preserve">. </w:t>
      </w:r>
      <w:r w:rsidR="00364565">
        <w:rPr>
          <w:rFonts w:ascii="Times New Roman" w:hAnsi="Times New Roman"/>
          <w:sz w:val="22"/>
          <w:szCs w:val="22"/>
        </w:rPr>
        <w:t xml:space="preserve">The fundamental </w:t>
      </w:r>
      <w:r w:rsidR="00BA2078">
        <w:rPr>
          <w:rFonts w:ascii="Times New Roman" w:hAnsi="Times New Roman"/>
          <w:sz w:val="22"/>
          <w:szCs w:val="22"/>
        </w:rPr>
        <w:t xml:space="preserve">idea is that </w:t>
      </w:r>
      <w:r w:rsidR="002E6550">
        <w:rPr>
          <w:rFonts w:ascii="Times New Roman" w:hAnsi="Times New Roman"/>
          <w:sz w:val="22"/>
          <w:szCs w:val="22"/>
        </w:rPr>
        <w:t xml:space="preserve">both </w:t>
      </w:r>
      <w:r w:rsidR="00BA2078">
        <w:rPr>
          <w:rFonts w:ascii="Times New Roman" w:hAnsi="Times New Roman"/>
          <w:sz w:val="22"/>
          <w:szCs w:val="22"/>
        </w:rPr>
        <w:t xml:space="preserve">thresholds </w:t>
      </w:r>
      <w:r w:rsidR="002E6550">
        <w:rPr>
          <w:rFonts w:ascii="Times New Roman" w:hAnsi="Times New Roman"/>
          <w:sz w:val="22"/>
          <w:szCs w:val="22"/>
        </w:rPr>
        <w:t xml:space="preserve">and </w:t>
      </w:r>
      <w:r w:rsidR="002E6550">
        <w:rPr>
          <w:rFonts w:ascii="Times New Roman" w:hAnsi="Times New Roman"/>
          <w:sz w:val="22"/>
          <w:szCs w:val="22"/>
        </w:rPr>
        <w:lastRenderedPageBreak/>
        <w:t xml:space="preserve">appearance are mediated by a common stimulus-response function whose properties </w:t>
      </w:r>
      <w:r w:rsidR="00364565">
        <w:rPr>
          <w:rFonts w:ascii="Times New Roman" w:hAnsi="Times New Roman"/>
          <w:sz w:val="22"/>
          <w:szCs w:val="22"/>
        </w:rPr>
        <w:t xml:space="preserve">depend on and can change </w:t>
      </w:r>
      <w:r w:rsidR="002E6550">
        <w:rPr>
          <w:rFonts w:ascii="Times New Roman" w:hAnsi="Times New Roman"/>
          <w:sz w:val="22"/>
          <w:szCs w:val="22"/>
        </w:rPr>
        <w:t xml:space="preserve">with viewing context. Thresholds for making discriminations are related to the slope of the response function, with higher slopes leading to larger response changes for a fixed stimulus change and thus lower thresholds. Appearance, on the other hand, is related to the value of the response function, which provides the magnitude of the response. </w:t>
      </w:r>
      <w:r w:rsidR="00BA2078">
        <w:rPr>
          <w:rFonts w:ascii="Times New Roman" w:hAnsi="Times New Roman"/>
          <w:sz w:val="22"/>
          <w:szCs w:val="22"/>
        </w:rPr>
        <w:t xml:space="preserve">This approach holds promise </w:t>
      </w:r>
      <w:r w:rsidR="00BC3349">
        <w:rPr>
          <w:rFonts w:ascii="Times New Roman" w:hAnsi="Times New Roman"/>
          <w:sz w:val="22"/>
          <w:szCs w:val="22"/>
        </w:rPr>
        <w:fldChar w:fldCharType="begin">
          <w:fldData xml:space="preserve">PEVuZE5vdGU+PENpdGU+PEF1dGhvcj5OYWNobWlhczwvQXV0aG9yPjxZZWFyPjE5NzQ8L1llYXI+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PEVuZE5vdGU+PENpdGU+PEF1dGhvcj5OYWNobWlhczwvQXV0aG9yPjxZZWFyPjE5NzQ8L1llYXI+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(Nachmias &amp; Sansbury, 1974; Hillis &amp; Brainard, 2005; Hillis &amp; Brainard, 2007b)</w:t>
      </w:r>
      <w:r w:rsidR="00BC3349">
        <w:rPr>
          <w:rFonts w:ascii="Times New Roman" w:hAnsi="Times New Roman"/>
          <w:sz w:val="22"/>
          <w:szCs w:val="22"/>
        </w:rPr>
        <w:fldChar w:fldCharType="end"/>
      </w:r>
      <w:r w:rsidR="00BA2078">
        <w:rPr>
          <w:rFonts w:ascii="Times New Roman" w:hAnsi="Times New Roman"/>
          <w:sz w:val="22"/>
          <w:szCs w:val="22"/>
        </w:rPr>
        <w:t xml:space="preserve">, </w:t>
      </w:r>
      <w:r w:rsidR="00BC3F5A">
        <w:rPr>
          <w:rFonts w:ascii="Times New Roman" w:hAnsi="Times New Roman"/>
          <w:sz w:val="22"/>
          <w:szCs w:val="22"/>
        </w:rPr>
        <w:t xml:space="preserve">but there are documented cases where the threshold measurements fail to account for appearance effects related to lightness constancy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&lt;EndNote&gt;&lt;Cite&gt;&lt;Author&gt;Hillis&lt;/Author&gt;&lt;Year&gt;2007&lt;/Year&gt;&lt;RecNum&gt;21&lt;/RecNum&gt;&lt;IDText&gt;17900902&lt;/IDText&gt;&lt;DisplayText&gt;(Hillis &amp;amp; Brainard, 2007a)&lt;/DisplayText&gt;&lt;record&gt;&lt;rec-number&gt;21&lt;/rec-number&gt;&lt;foreign-keys&gt;&lt;key app="EN" db-id="zr5fzd222xvvdvewxvlv0eemp5f5rezev9p2" timestamp="1620224998"&gt;21&lt;/key&gt;&lt;/foreign-keys&gt;&lt;ref-type name="Journal Article"&gt;17&lt;/ref-type&gt;&lt;contributors&gt;&lt;authors&gt;&lt;author&gt;Hillis, J. M.&lt;/author&gt;&lt;author&gt;Brainard, D. H.&lt;/author&gt;&lt;/authors&gt;&lt;/contributors&gt;&lt;auth-address&gt;Department of Psychology, University of Glasgow, Glasgow G128QB, United Kingdom. jamie@psy.gla.ac.uk&lt;/auth-address&gt;&lt;titles&gt;&lt;title&gt;Distinct mechanisms mediate visual detection and identification&lt;/title&gt;&lt;secondary-title&gt;Current Biology&lt;/secondary-title&gt;&lt;/titles&gt;&lt;periodical&gt;&lt;full-title&gt;Current Biology&lt;/full-title&gt;&lt;/periodical&gt;&lt;pages&gt;1714-9&lt;/pages&gt;&lt;volume&gt;17&lt;/volume&gt;&lt;number&gt;19&lt;/number&gt;&lt;edition&gt;2007/09/29&lt;/edition&gt;&lt;keywords&gt;&lt;keyword&gt;Contrast Sensitivity&lt;/keyword&gt;&lt;keyword&gt;Humans&lt;/keyword&gt;&lt;keyword&gt;Male&lt;/keyword&gt;&lt;keyword&gt;Optical Illusions/*physiology&lt;/keyword&gt;&lt;keyword&gt;Pattern Recognition, Visual/*physiology&lt;/keyword&gt;&lt;keyword&gt;Space Perception/physiology&lt;/keyword&gt;&lt;/keywords&gt;&lt;dates&gt;&lt;year&gt;2007&lt;/year&gt;&lt;pub-dates&gt;&lt;date&gt;Oct 9&lt;/date&gt;&lt;/pub-dates&gt;&lt;/dates&gt;&lt;isbn&gt;0960-9822 (Print)&amp;#xD;0960-9822 (Linking)&lt;/isbn&gt;&lt;accession-num&gt;17900902&lt;/accession-num&gt;&lt;urls&gt;&lt;related-urls&gt;&lt;url&gt;https://www.ncbi.nlm.nih.gov/pubmed/17900902&lt;/url&gt;&lt;/related-urls&gt;&lt;/urls&gt;&lt;custom2&gt;PMC2772872&lt;/custom2&gt;&lt;electronic-resource-num&gt;10.1016/j.cub.2007.09.012&lt;/electronic-resource-num&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(Hillis &amp; Brainard, 2007a)</w:t>
      </w:r>
      <w:r w:rsidR="00BC3349">
        <w:rPr>
          <w:rFonts w:ascii="Times New Roman" w:hAnsi="Times New Roman"/>
          <w:sz w:val="22"/>
          <w:szCs w:val="22"/>
        </w:rPr>
        <w:fldChar w:fldCharType="end"/>
      </w:r>
      <w:r w:rsidR="00BC3F5A">
        <w:rPr>
          <w:rFonts w:ascii="Times New Roman" w:hAnsi="Times New Roman"/>
          <w:sz w:val="22"/>
          <w:szCs w:val="22"/>
        </w:rPr>
        <w:t>.</w:t>
      </w:r>
    </w:p>
    <w:p w14:paraId="0E582DFA" w14:textId="77777777" w:rsidR="003D7BDE" w:rsidRDefault="003D7BDE">
      <w:pPr>
        <w:pStyle w:val="Default"/>
        <w:spacing w:before="0"/>
        <w:rPr>
          <w:ins w:id="77" w:author="Brainard, David H" w:date="2021-05-08T09:46:00Z"/>
          <w:rFonts w:ascii="Times New Roman" w:hAnsi="Times New Roman"/>
          <w:sz w:val="22"/>
          <w:szCs w:val="22"/>
        </w:rPr>
      </w:pPr>
    </w:p>
    <w:p w14:paraId="13734D88" w14:textId="1DB06BD5" w:rsidR="00BA2078" w:rsidRDefault="00B603CC">
      <w:pPr>
        <w:pStyle w:val="Default"/>
        <w:spacing w:before="0"/>
        <w:rPr>
          <w:rFonts w:ascii="Times New Roman" w:hAnsi="Times New Roman"/>
          <w:sz w:val="22"/>
          <w:szCs w:val="22"/>
        </w:rPr>
      </w:pPr>
      <w:del w:id="78" w:author="Brainard, David H" w:date="2021-05-08T09:46:00Z">
        <w:r w:rsidDel="003D7BDE">
          <w:rPr>
            <w:rFonts w:ascii="Times New Roman" w:hAnsi="Times New Roman"/>
            <w:sz w:val="22"/>
            <w:szCs w:val="22"/>
          </w:rPr>
          <w:delText xml:space="preserve"> </w:delText>
        </w:r>
      </w:del>
      <w:r w:rsidR="00CD69F0">
        <w:rPr>
          <w:rFonts w:ascii="Times New Roman" w:hAnsi="Times New Roman"/>
          <w:sz w:val="22"/>
          <w:szCs w:val="22"/>
        </w:rPr>
        <w:t xml:space="preserve">Another </w:t>
      </w:r>
      <w:r>
        <w:rPr>
          <w:rFonts w:ascii="Times New Roman" w:hAnsi="Times New Roman"/>
          <w:sz w:val="22"/>
          <w:szCs w:val="22"/>
        </w:rPr>
        <w:t>threshold</w:t>
      </w:r>
      <w:r w:rsidR="000D5781">
        <w:rPr>
          <w:rFonts w:ascii="Times New Roman" w:hAnsi="Times New Roman"/>
          <w:sz w:val="22"/>
          <w:szCs w:val="22"/>
        </w:rPr>
        <w:t>-</w:t>
      </w:r>
      <w:r>
        <w:rPr>
          <w:rFonts w:ascii="Times New Roman" w:hAnsi="Times New Roman"/>
          <w:sz w:val="22"/>
          <w:szCs w:val="22"/>
        </w:rPr>
        <w:t xml:space="preserve">based approach to constancy is to study </w:t>
      </w:r>
      <w:r w:rsidR="00813815">
        <w:rPr>
          <w:rFonts w:ascii="Times New Roman" w:hAnsi="Times New Roman"/>
          <w:sz w:val="22"/>
          <w:szCs w:val="22"/>
        </w:rPr>
        <w:t xml:space="preserve">ability to </w:t>
      </w:r>
      <w:r w:rsidR="0083448D">
        <w:rPr>
          <w:rFonts w:ascii="Times New Roman" w:hAnsi="Times New Roman"/>
          <w:sz w:val="22"/>
          <w:szCs w:val="22"/>
        </w:rPr>
        <w:t xml:space="preserve">detect </w:t>
      </w:r>
      <w:r w:rsidR="00813815">
        <w:rPr>
          <w:rFonts w:ascii="Times New Roman" w:hAnsi="Times New Roman"/>
          <w:sz w:val="22"/>
          <w:szCs w:val="22"/>
        </w:rPr>
        <w:t xml:space="preserve">a </w:t>
      </w:r>
      <w:r w:rsidR="000D5781">
        <w:rPr>
          <w:rFonts w:ascii="Times New Roman" w:hAnsi="Times New Roman"/>
          <w:sz w:val="22"/>
          <w:szCs w:val="22"/>
        </w:rPr>
        <w:t xml:space="preserve">change </w:t>
      </w:r>
      <w:r w:rsidR="002E564E">
        <w:rPr>
          <w:rFonts w:ascii="Times New Roman" w:hAnsi="Times New Roman"/>
          <w:sz w:val="22"/>
          <w:szCs w:val="22"/>
        </w:rPr>
        <w:t xml:space="preserve">in </w:t>
      </w:r>
      <w:r>
        <w:rPr>
          <w:rFonts w:ascii="Times New Roman" w:hAnsi="Times New Roman"/>
          <w:sz w:val="22"/>
          <w:szCs w:val="22"/>
        </w:rPr>
        <w:t xml:space="preserve">the confounding </w:t>
      </w:r>
      <w:r w:rsidR="000D5781">
        <w:rPr>
          <w:rFonts w:ascii="Times New Roman" w:hAnsi="Times New Roman"/>
          <w:sz w:val="22"/>
          <w:szCs w:val="22"/>
        </w:rPr>
        <w:t>scene property</w:t>
      </w:r>
      <w:r w:rsidR="00813815">
        <w:rPr>
          <w:rFonts w:ascii="Times New Roman" w:hAnsi="Times New Roman"/>
          <w:sz w:val="22"/>
          <w:szCs w:val="22"/>
        </w:rPr>
        <w:t xml:space="preserve"> </w:t>
      </w:r>
      <w:r w:rsidR="00BC3349">
        <w:rPr>
          <w:rFonts w:ascii="Times New Roman" w:hAnsi="Times New Roman"/>
          <w:sz w:val="22"/>
          <w:szCs w:val="22"/>
        </w:rPr>
        <w:fldChar w:fldCharType="begin">
          <w:fldData xml:space="preserve">PEVuZE5vdGU+PENpdGU+PEF1dGhvcj5QZWFyY2U8L0F1dGhvcj48WWVhcj4yMDE0PC9ZZWFyPjxS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PEVuZE5vdGU+PENpdGU+PEF1dGhvcj5QZWFyY2U8L0F1dGhvcj48WWVhcj4yMDE0PC9ZZWFyPjxS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(e.g., the illumination; Pearce, Crichton, Mackiewicz, Finlayson, &amp; Hurlbert, 2014; Radonjić et al., 2016; Radonjić et al., 2018; Aston, Radonjić, Brainard, &amp; Hurlbert, 2019; Alvaro, Linhares, Moreira, Lillo, &amp; Nascimento, 2017)</w:t>
      </w:r>
      <w:r w:rsidR="00BC3349">
        <w:rPr>
          <w:rFonts w:ascii="Times New Roman" w:hAnsi="Times New Roman"/>
          <w:sz w:val="22"/>
          <w:szCs w:val="22"/>
        </w:rPr>
        <w:fldChar w:fldCharType="end"/>
      </w:r>
      <w:r w:rsidR="00162F9E">
        <w:rPr>
          <w:rFonts w:ascii="Times New Roman" w:hAnsi="Times New Roman"/>
          <w:sz w:val="22"/>
          <w:szCs w:val="22"/>
        </w:rPr>
        <w:t>, rather than a change in the object property of interest (e.g. surface reflectance)</w:t>
      </w:r>
      <w:r w:rsidR="000D5781">
        <w:rPr>
          <w:rFonts w:ascii="Times New Roman" w:hAnsi="Times New Roman"/>
          <w:sz w:val="22"/>
          <w:szCs w:val="22"/>
        </w:rPr>
        <w:t>.</w:t>
      </w:r>
      <w:r w:rsidR="00F0263D">
        <w:rPr>
          <w:rFonts w:ascii="Times New Roman" w:hAnsi="Times New Roman"/>
          <w:sz w:val="22"/>
          <w:szCs w:val="22"/>
        </w:rPr>
        <w:t xml:space="preserve"> The </w:t>
      </w:r>
      <w:ins w:id="79" w:author="Brainard, David H" w:date="2021-05-08T10:55:00Z">
        <w:r w:rsidR="00432ED1">
          <w:rPr>
            <w:rFonts w:ascii="Times New Roman" w:hAnsi="Times New Roman"/>
            <w:sz w:val="22"/>
            <w:szCs w:val="22"/>
          </w:rPr>
          <w:t>connection to constan</w:t>
        </w:r>
      </w:ins>
      <w:ins w:id="80" w:author="Brainard, David H" w:date="2021-05-08T10:56:00Z">
        <w:r w:rsidR="00432ED1">
          <w:rPr>
            <w:rFonts w:ascii="Times New Roman" w:hAnsi="Times New Roman"/>
            <w:sz w:val="22"/>
            <w:szCs w:val="22"/>
          </w:rPr>
          <w:t xml:space="preserve">cy is </w:t>
        </w:r>
      </w:ins>
      <w:ins w:id="81" w:author="Brainard, David H" w:date="2021-05-08T10:57:00Z">
        <w:r w:rsidR="00432ED1">
          <w:rPr>
            <w:rFonts w:ascii="Times New Roman" w:hAnsi="Times New Roman"/>
            <w:sz w:val="22"/>
            <w:szCs w:val="22"/>
          </w:rPr>
          <w:t>via the linking proposition that</w:t>
        </w:r>
      </w:ins>
      <w:ins w:id="82" w:author="Brainard, David H" w:date="2021-05-08T10:56:00Z">
        <w:r w:rsidR="00432ED1">
          <w:rPr>
            <w:rFonts w:ascii="Times New Roman" w:hAnsi="Times New Roman"/>
            <w:sz w:val="22"/>
            <w:szCs w:val="22"/>
          </w:rPr>
          <w:t xml:space="preserve"> for sub-threshold illumination changes, the visual system cannot det</w:t>
        </w:r>
      </w:ins>
      <w:ins w:id="83" w:author="Brainard, David H" w:date="2021-05-08T10:57:00Z">
        <w:r w:rsidR="00432ED1">
          <w:rPr>
            <w:rFonts w:ascii="Times New Roman" w:hAnsi="Times New Roman"/>
            <w:sz w:val="22"/>
            <w:szCs w:val="22"/>
          </w:rPr>
          <w:t xml:space="preserve">ect any change in the image and thus that the perceptual representation of </w:t>
        </w:r>
        <w:proofErr w:type="spellStart"/>
        <w:r w:rsidR="00432ED1">
          <w:rPr>
            <w:rFonts w:ascii="Times New Roman" w:hAnsi="Times New Roman"/>
            <w:sz w:val="22"/>
            <w:szCs w:val="22"/>
          </w:rPr>
          <w:t>surface reflectance</w:t>
        </w:r>
        <w:proofErr w:type="spellEnd"/>
        <w:r w:rsidR="00432ED1">
          <w:rPr>
            <w:rFonts w:ascii="Times New Roman" w:hAnsi="Times New Roman"/>
            <w:sz w:val="22"/>
            <w:szCs w:val="22"/>
          </w:rPr>
          <w:t xml:space="preserve">, as well as of illumination, is stable across such sub-threshold illumination changes. </w:t>
        </w:r>
      </w:ins>
      <w:del w:id="84" w:author="Brainard, David H" w:date="2021-05-08T10:57:00Z">
        <w:r w:rsidR="002E21D9" w:rsidDel="00432ED1">
          <w:rPr>
            <w:rFonts w:ascii="Times New Roman" w:hAnsi="Times New Roman"/>
            <w:sz w:val="22"/>
            <w:szCs w:val="22"/>
          </w:rPr>
          <w:delText xml:space="preserve">goal here to measure the range </w:delText>
        </w:r>
        <w:r w:rsidR="005C7612" w:rsidDel="00432ED1">
          <w:rPr>
            <w:rFonts w:ascii="Times New Roman" w:hAnsi="Times New Roman"/>
            <w:sz w:val="22"/>
            <w:szCs w:val="22"/>
          </w:rPr>
          <w:delText xml:space="preserve">of illumination changes </w:delText>
        </w:r>
        <w:r w:rsidR="002E21D9" w:rsidDel="00432ED1">
          <w:rPr>
            <w:rFonts w:ascii="Times New Roman" w:hAnsi="Times New Roman"/>
            <w:sz w:val="22"/>
            <w:szCs w:val="22"/>
          </w:rPr>
          <w:delText xml:space="preserve">over which </w:delText>
        </w:r>
        <w:r w:rsidR="00F0263D" w:rsidDel="00432ED1">
          <w:rPr>
            <w:rFonts w:ascii="Times New Roman" w:hAnsi="Times New Roman"/>
            <w:sz w:val="22"/>
            <w:szCs w:val="22"/>
          </w:rPr>
          <w:delText>the visual system</w:delText>
        </w:r>
        <w:r w:rsidR="002E21D9" w:rsidDel="00432ED1">
          <w:rPr>
            <w:rFonts w:ascii="Times New Roman" w:hAnsi="Times New Roman"/>
            <w:sz w:val="22"/>
            <w:szCs w:val="22"/>
          </w:rPr>
          <w:delText>’s</w:delText>
        </w:r>
        <w:r w:rsidR="00F0263D" w:rsidDel="00432ED1">
          <w:rPr>
            <w:rFonts w:ascii="Times New Roman" w:hAnsi="Times New Roman"/>
            <w:sz w:val="22"/>
            <w:szCs w:val="22"/>
          </w:rPr>
          <w:delText xml:space="preserve"> representation of object surface reflectance </w:delText>
        </w:r>
        <w:r w:rsidR="009A0C21" w:rsidDel="00432ED1">
          <w:rPr>
            <w:rFonts w:ascii="Times New Roman" w:hAnsi="Times New Roman"/>
            <w:sz w:val="22"/>
            <w:szCs w:val="22"/>
          </w:rPr>
          <w:delText>remains constant</w:delText>
        </w:r>
        <w:r w:rsidR="00F0263D" w:rsidDel="00432ED1">
          <w:rPr>
            <w:rFonts w:ascii="Times New Roman" w:hAnsi="Times New Roman"/>
            <w:sz w:val="22"/>
            <w:szCs w:val="22"/>
          </w:rPr>
          <w:delText xml:space="preserve">. </w:delText>
        </w:r>
      </w:del>
      <w:r w:rsidR="005C09C8">
        <w:rPr>
          <w:rFonts w:ascii="Times New Roman" w:hAnsi="Times New Roman"/>
          <w:sz w:val="22"/>
          <w:szCs w:val="22"/>
        </w:rPr>
        <w:t>How the results of</w:t>
      </w:r>
      <w:r w:rsidR="00F0263D">
        <w:rPr>
          <w:rFonts w:ascii="Times New Roman" w:hAnsi="Times New Roman"/>
          <w:sz w:val="22"/>
          <w:szCs w:val="22"/>
        </w:rPr>
        <w:t xml:space="preserve"> </w:t>
      </w:r>
      <w:del w:id="85" w:author="Brainard, David H" w:date="2021-05-08T10:57:00Z">
        <w:r w:rsidR="005A3922" w:rsidDel="00432ED1">
          <w:rPr>
            <w:rFonts w:ascii="Times New Roman" w:hAnsi="Times New Roman"/>
            <w:sz w:val="22"/>
            <w:szCs w:val="22"/>
          </w:rPr>
          <w:delText>measurements of this sort</w:delText>
        </w:r>
      </w:del>
      <w:ins w:id="86" w:author="Brainard, David H" w:date="2021-05-08T10:57:00Z">
        <w:r w:rsidR="00432ED1">
          <w:rPr>
            <w:rFonts w:ascii="Times New Roman" w:hAnsi="Times New Roman"/>
            <w:sz w:val="22"/>
            <w:szCs w:val="22"/>
          </w:rPr>
          <w:t xml:space="preserve">illumination discrimination </w:t>
        </w:r>
      </w:ins>
      <w:ins w:id="87" w:author="Brainard, David H" w:date="2021-05-08T10:58:00Z">
        <w:r w:rsidR="00432ED1">
          <w:rPr>
            <w:rFonts w:ascii="Times New Roman" w:hAnsi="Times New Roman"/>
            <w:sz w:val="22"/>
            <w:szCs w:val="22"/>
          </w:rPr>
          <w:t>thresholds</w:t>
        </w:r>
      </w:ins>
      <w:r w:rsidR="00F0263D">
        <w:rPr>
          <w:rFonts w:ascii="Times New Roman" w:hAnsi="Times New Roman"/>
          <w:sz w:val="22"/>
          <w:szCs w:val="22"/>
        </w:rPr>
        <w:t xml:space="preserve">, which probe </w:t>
      </w:r>
      <w:ins w:id="88" w:author="Brainard, David H" w:date="2021-05-08T10:58:00Z">
        <w:r w:rsidR="00432ED1">
          <w:rPr>
            <w:rFonts w:ascii="Times New Roman" w:hAnsi="Times New Roman"/>
            <w:sz w:val="22"/>
            <w:szCs w:val="22"/>
          </w:rPr>
          <w:t xml:space="preserve">the effect of </w:t>
        </w:r>
      </w:ins>
      <w:del w:id="89" w:author="Brainard, David H" w:date="2021-05-08T10:58:00Z">
        <w:r w:rsidR="00F0263D" w:rsidDel="00432ED1">
          <w:rPr>
            <w:rFonts w:ascii="Times New Roman" w:hAnsi="Times New Roman"/>
            <w:sz w:val="22"/>
            <w:szCs w:val="22"/>
          </w:rPr>
          <w:delText>threshold-level</w:delText>
        </w:r>
      </w:del>
      <w:ins w:id="90" w:author="Brainard, David H" w:date="2021-05-08T10:58:00Z">
        <w:r w:rsidR="00432ED1">
          <w:rPr>
            <w:rFonts w:ascii="Times New Roman" w:hAnsi="Times New Roman"/>
            <w:sz w:val="22"/>
            <w:szCs w:val="22"/>
          </w:rPr>
          <w:t>small</w:t>
        </w:r>
      </w:ins>
      <w:r w:rsidR="00F0263D">
        <w:rPr>
          <w:rFonts w:ascii="Times New Roman" w:hAnsi="Times New Roman"/>
          <w:sz w:val="22"/>
          <w:szCs w:val="22"/>
        </w:rPr>
        <w:t xml:space="preserve"> illumination changes, </w:t>
      </w:r>
      <w:r w:rsidR="00937C24">
        <w:rPr>
          <w:rFonts w:ascii="Times New Roman" w:hAnsi="Times New Roman"/>
          <w:sz w:val="22"/>
          <w:szCs w:val="22"/>
        </w:rPr>
        <w:t>relate to</w:t>
      </w:r>
      <w:r w:rsidR="005A3922">
        <w:rPr>
          <w:rFonts w:ascii="Times New Roman" w:hAnsi="Times New Roman"/>
          <w:sz w:val="22"/>
          <w:szCs w:val="22"/>
        </w:rPr>
        <w:t xml:space="preserve"> the</w:t>
      </w:r>
      <w:r w:rsidR="00F0263D">
        <w:rPr>
          <w:rFonts w:ascii="Times New Roman" w:hAnsi="Times New Roman"/>
          <w:sz w:val="22"/>
          <w:szCs w:val="22"/>
        </w:rPr>
        <w:t xml:space="preserve"> stability of </w:t>
      </w:r>
      <w:r w:rsidR="005A3922">
        <w:rPr>
          <w:rFonts w:ascii="Times New Roman" w:hAnsi="Times New Roman"/>
          <w:sz w:val="22"/>
          <w:szCs w:val="22"/>
        </w:rPr>
        <w:t xml:space="preserve">object </w:t>
      </w:r>
      <w:r w:rsidR="00F0263D">
        <w:rPr>
          <w:rFonts w:ascii="Times New Roman" w:hAnsi="Times New Roman"/>
          <w:sz w:val="22"/>
          <w:szCs w:val="22"/>
        </w:rPr>
        <w:t xml:space="preserve">appearance across </w:t>
      </w:r>
      <w:r w:rsidR="005C09C8">
        <w:rPr>
          <w:rFonts w:ascii="Times New Roman" w:hAnsi="Times New Roman"/>
          <w:sz w:val="22"/>
          <w:szCs w:val="22"/>
        </w:rPr>
        <w:t>larger illumination changes that occur in natural viewing has not been worked out</w:t>
      </w:r>
      <w:r w:rsidR="00937C24">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&lt;EndNote&gt;&lt;Cite&gt;&lt;Author&gt;Weiss&lt;/Author&gt;&lt;Year&gt;2017&lt;/Year&gt;&lt;RecNum&gt;27&lt;/RecNum&gt;&lt;IDText&gt;Weiss2017Determinantsofcolour&lt;/IDText&gt;&lt;Prefix&gt;but see &lt;/Prefix&gt;&lt;DisplayText&gt;(but see Weiss, Witzel, &amp;amp; Gegenfurtner, 2017)&lt;/DisplayText&gt;&lt;record&gt;&lt;rec-number&gt;27&lt;/rec-number&gt;&lt;foreign-keys&gt;&lt;key app="EN" db-id="zr5fzd222xvvdvewxvlv0eemp5f5rezev9p2" timestamp="1620224998"&gt;27&lt;/key&gt;&lt;/foreign-keys&gt;&lt;ref-type name="Journal Article"&gt;17&lt;/ref-type&gt;&lt;contributors&gt;&lt;authors&gt;&lt;author&gt;Weiss, D.&lt;/author&gt;&lt;author&gt;Witzel, C.&lt;/author&gt;&lt;author&gt;Gegenfurtner, K.&lt;/author&gt;&lt;/authors&gt;&lt;/contributors&gt;&lt;titles&gt;&lt;title&gt;Determinants of colour constancy and the blue bias&lt;/title&gt;&lt;secondary-title&gt;i-Perception&lt;/secondary-title&gt;&lt;/titles&gt;&lt;periodical&gt;&lt;full-title&gt;i-Perception&lt;/full-title&gt;&lt;/periodical&gt;&lt;pages&gt;204166951773963&lt;/pages&gt;&lt;volume&gt;8&lt;/volume&gt;&lt;number&gt;6&lt;/number&gt;&lt;dates&gt;&lt;year&gt;2017&lt;/year&gt;&lt;/dates&gt;&lt;isbn&gt;2041-6695&amp;#xD;2041-6695&lt;/isbn&gt;&lt;accession-num&gt;Weiss2017Determinantsofcolour&lt;/accession-num&gt;&lt;urls&gt;&lt;/urls&gt;&lt;electronic-resource-num&gt;10.1177/2041669517739635&lt;/electronic-resource-num&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(but see Weiss, Witzel, &amp; Gegenfurtner, 2017)</w:t>
      </w:r>
      <w:r w:rsidR="00BC3349">
        <w:rPr>
          <w:rFonts w:ascii="Times New Roman" w:hAnsi="Times New Roman"/>
          <w:sz w:val="22"/>
          <w:szCs w:val="22"/>
        </w:rPr>
        <w:fldChar w:fldCharType="end"/>
      </w:r>
      <w:r w:rsidR="005C09C8">
        <w:rPr>
          <w:rFonts w:ascii="Times New Roman" w:hAnsi="Times New Roman"/>
          <w:sz w:val="22"/>
          <w:szCs w:val="22"/>
        </w:rPr>
        <w:t>.</w:t>
      </w:r>
    </w:p>
    <w:p w14:paraId="78A5BBE8" w14:textId="77777777" w:rsidR="00BA2078" w:rsidRDefault="00BA2078">
      <w:pPr>
        <w:pStyle w:val="Default"/>
        <w:spacing w:before="0"/>
        <w:rPr>
          <w:rFonts w:ascii="Times New Roman" w:hAnsi="Times New Roman"/>
          <w:sz w:val="22"/>
          <w:szCs w:val="22"/>
        </w:rPr>
      </w:pPr>
    </w:p>
    <w:p w14:paraId="04351FC8" w14:textId="5D274F46" w:rsidR="00650716" w:rsidRDefault="00BC3F5A" w:rsidP="009636EC">
      <w:pPr>
        <w:pStyle w:val="Default"/>
        <w:spacing w:before="0"/>
        <w:rPr>
          <w:rFonts w:ascii="Times New Roman" w:hAnsi="Times New Roman"/>
          <w:sz w:val="22"/>
          <w:szCs w:val="22"/>
        </w:rPr>
      </w:pPr>
      <w:r>
        <w:rPr>
          <w:rFonts w:ascii="Times New Roman" w:hAnsi="Times New Roman"/>
          <w:sz w:val="22"/>
          <w:szCs w:val="22"/>
        </w:rPr>
        <w:t xml:space="preserve">Here we </w:t>
      </w:r>
      <w:r w:rsidR="009B62D6">
        <w:rPr>
          <w:rFonts w:ascii="Times New Roman" w:hAnsi="Times New Roman"/>
          <w:sz w:val="22"/>
          <w:szCs w:val="22"/>
        </w:rPr>
        <w:t>introduce</w:t>
      </w:r>
      <w:r>
        <w:rPr>
          <w:rFonts w:ascii="Times New Roman" w:hAnsi="Times New Roman"/>
          <w:sz w:val="22"/>
          <w:szCs w:val="22"/>
        </w:rPr>
        <w:t xml:space="preserve"> </w:t>
      </w:r>
      <w:r w:rsidR="00BA2078">
        <w:rPr>
          <w:rFonts w:ascii="Times New Roman" w:hAnsi="Times New Roman"/>
          <w:sz w:val="22"/>
          <w:szCs w:val="22"/>
        </w:rPr>
        <w:t xml:space="preserve">a new </w:t>
      </w:r>
      <w:r>
        <w:rPr>
          <w:rFonts w:ascii="Times New Roman" w:hAnsi="Times New Roman"/>
          <w:sz w:val="22"/>
          <w:szCs w:val="22"/>
        </w:rPr>
        <w:t xml:space="preserve">approach to using a psychophysical threshold paradigm to draw inferences about </w:t>
      </w:r>
      <w:r w:rsidR="00BA2078">
        <w:rPr>
          <w:rFonts w:ascii="Times New Roman" w:hAnsi="Times New Roman"/>
          <w:sz w:val="22"/>
          <w:szCs w:val="22"/>
        </w:rPr>
        <w:t>perceptual constancy and its underlying mechanisms</w:t>
      </w:r>
      <w:r w:rsidR="00301CA7">
        <w:rPr>
          <w:rFonts w:ascii="Times New Roman" w:hAnsi="Times New Roman"/>
          <w:sz w:val="22"/>
          <w:szCs w:val="22"/>
        </w:rPr>
        <w:t xml:space="preserve">, based on measuring how thresholds for a task-relevant scene property are affected by variation in a task-irrelevant scene property. This approach is conceptually </w:t>
      </w:r>
      <w:proofErr w:type="gramStart"/>
      <w:r w:rsidR="00301CA7">
        <w:rPr>
          <w:rFonts w:ascii="Times New Roman" w:hAnsi="Times New Roman"/>
          <w:sz w:val="22"/>
          <w:szCs w:val="22"/>
        </w:rPr>
        <w:t>similar to</w:t>
      </w:r>
      <w:proofErr w:type="gramEnd"/>
      <w:r w:rsidR="00301CA7">
        <w:rPr>
          <w:rFonts w:ascii="Times New Roman" w:hAnsi="Times New Roman"/>
          <w:sz w:val="22"/>
          <w:szCs w:val="22"/>
        </w:rPr>
        <w:t xml:space="preserve"> studying how thresholds are affected by addition of spatially white or pink noise </w:t>
      </w:r>
      <w:r w:rsidR="00BC3349">
        <w:rPr>
          <w:rFonts w:ascii="Times New Roman" w:hAnsi="Times New Roman"/>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(Legge, Kersten, &amp; Burgess, 1987; Pelli, 1990; Pelli &amp; Farell, 1999)</w:t>
      </w:r>
      <w:r w:rsidR="00BC3349">
        <w:rPr>
          <w:rFonts w:ascii="Times New Roman" w:hAnsi="Times New Roman"/>
          <w:sz w:val="22"/>
          <w:szCs w:val="22"/>
        </w:rPr>
        <w:fldChar w:fldCharType="end"/>
      </w:r>
      <w:r w:rsidR="007C477B">
        <w:rPr>
          <w:rFonts w:ascii="Times New Roman" w:hAnsi="Times New Roman"/>
          <w:sz w:val="22"/>
          <w:szCs w:val="22"/>
        </w:rPr>
        <w:t xml:space="preserve">, but with the noise introduced as variation in distal scene </w:t>
      </w:r>
      <w:r w:rsidR="00C34382">
        <w:rPr>
          <w:rFonts w:ascii="Times New Roman" w:hAnsi="Times New Roman"/>
          <w:sz w:val="22"/>
          <w:szCs w:val="22"/>
        </w:rPr>
        <w:t>properties</w:t>
      </w:r>
      <w:r w:rsidR="007C477B">
        <w:rPr>
          <w:rFonts w:ascii="Times New Roman" w:hAnsi="Times New Roman"/>
          <w:sz w:val="22"/>
          <w:szCs w:val="22"/>
        </w:rPr>
        <w:t>.</w:t>
      </w:r>
      <w:r w:rsidR="00301CA7">
        <w:rPr>
          <w:rFonts w:ascii="Times New Roman" w:hAnsi="Times New Roman"/>
          <w:sz w:val="22"/>
          <w:szCs w:val="22"/>
        </w:rPr>
        <w:t xml:space="preserve"> </w:t>
      </w:r>
      <w:del w:id="91" w:author="Brainard, David H" w:date="2021-05-08T09:47:00Z">
        <w:r w:rsidR="00301CA7" w:rsidDel="003D7BDE">
          <w:rPr>
            <w:rFonts w:ascii="Times New Roman" w:hAnsi="Times New Roman"/>
            <w:sz w:val="22"/>
            <w:szCs w:val="22"/>
          </w:rPr>
          <w:delText xml:space="preserve"> </w:delText>
        </w:r>
      </w:del>
      <w:r w:rsidR="00301CA7">
        <w:rPr>
          <w:rFonts w:ascii="Times New Roman" w:hAnsi="Times New Roman"/>
          <w:sz w:val="22"/>
          <w:szCs w:val="22"/>
        </w:rPr>
        <w:t>In this paper,</w:t>
      </w:r>
      <w:r w:rsidR="009636EC">
        <w:rPr>
          <w:rFonts w:ascii="Times New Roman" w:hAnsi="Times New Roman"/>
          <w:sz w:val="22"/>
          <w:szCs w:val="22"/>
        </w:rPr>
        <w:t xml:space="preserve"> we apply </w:t>
      </w:r>
      <w:r w:rsidR="005D5C64">
        <w:rPr>
          <w:rFonts w:ascii="Times New Roman" w:hAnsi="Times New Roman"/>
          <w:sz w:val="22"/>
          <w:szCs w:val="22"/>
        </w:rPr>
        <w:t xml:space="preserve">this </w:t>
      </w:r>
      <w:r w:rsidR="00301CA7">
        <w:rPr>
          <w:rFonts w:ascii="Times New Roman" w:hAnsi="Times New Roman"/>
          <w:sz w:val="22"/>
          <w:szCs w:val="22"/>
        </w:rPr>
        <w:t>approach</w:t>
      </w:r>
      <w:r w:rsidR="009636EC">
        <w:rPr>
          <w:rFonts w:ascii="Times New Roman" w:hAnsi="Times New Roman"/>
          <w:sz w:val="22"/>
          <w:szCs w:val="22"/>
        </w:rPr>
        <w:t xml:space="preserve"> towards understanding lightness constancy</w:t>
      </w:r>
      <w:r w:rsidR="00824D6E">
        <w:rPr>
          <w:rFonts w:ascii="Times New Roman" w:hAnsi="Times New Roman"/>
          <w:sz w:val="22"/>
          <w:szCs w:val="22"/>
        </w:rPr>
        <w:t xml:space="preserve"> in naturalistic </w:t>
      </w:r>
      <w:del w:id="92" w:author="Brainard, David H" w:date="2021-05-08T13:54:00Z">
        <w:r w:rsidR="00824D6E" w:rsidDel="001F740C">
          <w:rPr>
            <w:rFonts w:ascii="Times New Roman" w:hAnsi="Times New Roman"/>
            <w:sz w:val="22"/>
            <w:szCs w:val="22"/>
          </w:rPr>
          <w:delText xml:space="preserve">graphically-rendered </w:delText>
        </w:r>
      </w:del>
      <w:r w:rsidR="00824D6E">
        <w:rPr>
          <w:rFonts w:ascii="Times New Roman" w:hAnsi="Times New Roman"/>
          <w:sz w:val="22"/>
          <w:szCs w:val="22"/>
        </w:rPr>
        <w:t>scenes</w:t>
      </w:r>
      <w:ins w:id="93" w:author="Brainard, David H" w:date="2021-05-08T13:55:00Z">
        <w:r w:rsidR="001F740C">
          <w:rPr>
            <w:rFonts w:ascii="Times New Roman" w:hAnsi="Times New Roman"/>
            <w:sz w:val="22"/>
            <w:szCs w:val="22"/>
          </w:rPr>
          <w:t xml:space="preserve"> rendered using computer graphics</w:t>
        </w:r>
      </w:ins>
      <w:r w:rsidR="009636EC">
        <w:rPr>
          <w:rFonts w:ascii="Times New Roman" w:hAnsi="Times New Roman"/>
          <w:sz w:val="22"/>
          <w:szCs w:val="22"/>
        </w:rPr>
        <w:t xml:space="preserve">, but the ideas are general. </w:t>
      </w:r>
      <w:r w:rsidR="007A4E03">
        <w:rPr>
          <w:rFonts w:ascii="Times New Roman" w:hAnsi="Times New Roman"/>
          <w:sz w:val="22"/>
          <w:szCs w:val="22"/>
        </w:rPr>
        <w:t>F</w:t>
      </w:r>
      <w:r w:rsidR="00412A92">
        <w:rPr>
          <w:rFonts w:ascii="Times New Roman" w:hAnsi="Times New Roman"/>
          <w:sz w:val="22"/>
          <w:szCs w:val="22"/>
        </w:rPr>
        <w:t>irst</w:t>
      </w:r>
      <w:r w:rsidR="007A4E03">
        <w:rPr>
          <w:rFonts w:ascii="Times New Roman" w:hAnsi="Times New Roman"/>
          <w:sz w:val="22"/>
          <w:szCs w:val="22"/>
        </w:rPr>
        <w:t>, we</w:t>
      </w:r>
      <w:r w:rsidR="00412A92">
        <w:rPr>
          <w:rFonts w:ascii="Times New Roman" w:hAnsi="Times New Roman"/>
          <w:sz w:val="22"/>
          <w:szCs w:val="22"/>
        </w:rPr>
        <w:t xml:space="preserve"> </w:t>
      </w:r>
      <w:r w:rsidR="00D00C92">
        <w:rPr>
          <w:rFonts w:ascii="Times New Roman" w:hAnsi="Times New Roman"/>
          <w:sz w:val="22"/>
          <w:szCs w:val="22"/>
        </w:rPr>
        <w:t>measure</w:t>
      </w:r>
      <w:r w:rsidR="00D949EF">
        <w:rPr>
          <w:rFonts w:ascii="Times New Roman" w:hAnsi="Times New Roman"/>
          <w:sz w:val="22"/>
          <w:szCs w:val="22"/>
        </w:rPr>
        <w:t xml:space="preserve"> </w:t>
      </w:r>
      <w:r w:rsidR="00412A92">
        <w:rPr>
          <w:rFonts w:ascii="Times New Roman" w:hAnsi="Times New Roman"/>
          <w:sz w:val="22"/>
          <w:szCs w:val="22"/>
        </w:rPr>
        <w:t xml:space="preserve">human </w:t>
      </w:r>
      <w:r w:rsidR="00D949EF">
        <w:rPr>
          <w:rFonts w:ascii="Times New Roman" w:hAnsi="Times New Roman"/>
          <w:sz w:val="22"/>
          <w:szCs w:val="22"/>
        </w:rPr>
        <w:t xml:space="preserve">ability to discriminate the </w:t>
      </w:r>
      <w:del w:id="94" w:author="Brainard, David H" w:date="2021-05-08T10:09:00Z">
        <w:r w:rsidR="00D949EF" w:rsidDel="00ED23E0">
          <w:rPr>
            <w:rFonts w:ascii="Times New Roman" w:hAnsi="Times New Roman"/>
            <w:sz w:val="22"/>
            <w:szCs w:val="22"/>
          </w:rPr>
          <w:delText xml:space="preserve">lightness </w:delText>
        </w:r>
      </w:del>
      <w:ins w:id="95" w:author="Brainard, David H" w:date="2021-05-08T10:09:00Z">
        <w:r w:rsidR="00ED23E0">
          <w:rPr>
            <w:rFonts w:ascii="Times New Roman" w:hAnsi="Times New Roman"/>
            <w:sz w:val="22"/>
            <w:szCs w:val="22"/>
          </w:rPr>
          <w:t>achromatic surface reflectance</w:t>
        </w:r>
        <w:r w:rsidR="00ED23E0">
          <w:rPr>
            <w:rFonts w:ascii="Times New Roman" w:hAnsi="Times New Roman"/>
            <w:sz w:val="22"/>
            <w:szCs w:val="22"/>
          </w:rPr>
          <w:t xml:space="preserve"> </w:t>
        </w:r>
      </w:ins>
      <w:r w:rsidR="00D949EF">
        <w:rPr>
          <w:rFonts w:ascii="Times New Roman" w:hAnsi="Times New Roman"/>
          <w:sz w:val="22"/>
          <w:szCs w:val="22"/>
        </w:rPr>
        <w:t>of two objects</w:t>
      </w:r>
      <w:r w:rsidR="0093798E">
        <w:rPr>
          <w:rFonts w:ascii="Times New Roman" w:hAnsi="Times New Roman"/>
          <w:sz w:val="22"/>
          <w:szCs w:val="22"/>
        </w:rPr>
        <w:t xml:space="preserve"> in the absence of any object-extr</w:t>
      </w:r>
      <w:r w:rsidR="00415673">
        <w:rPr>
          <w:rFonts w:ascii="Times New Roman" w:hAnsi="Times New Roman"/>
          <w:sz w:val="22"/>
          <w:szCs w:val="22"/>
        </w:rPr>
        <w:t>i</w:t>
      </w:r>
      <w:r w:rsidR="0093798E">
        <w:rPr>
          <w:rFonts w:ascii="Times New Roman" w:hAnsi="Times New Roman"/>
          <w:sz w:val="22"/>
          <w:szCs w:val="22"/>
        </w:rPr>
        <w:t>nsic variation</w:t>
      </w:r>
      <w:r w:rsidR="00D949EF">
        <w:rPr>
          <w:rFonts w:ascii="Times New Roman" w:hAnsi="Times New Roman"/>
          <w:sz w:val="22"/>
          <w:szCs w:val="22"/>
        </w:rPr>
        <w:t xml:space="preserve">. </w:t>
      </w:r>
      <w:r w:rsidR="00CE23BD">
        <w:rPr>
          <w:rFonts w:ascii="Times New Roman" w:hAnsi="Times New Roman"/>
          <w:sz w:val="22"/>
          <w:szCs w:val="22"/>
        </w:rPr>
        <w:t xml:space="preserve">Next, we </w:t>
      </w:r>
      <w:r w:rsidR="007A4E03">
        <w:rPr>
          <w:rFonts w:ascii="Times New Roman" w:hAnsi="Times New Roman"/>
          <w:sz w:val="22"/>
          <w:szCs w:val="22"/>
        </w:rPr>
        <w:t xml:space="preserve">measure </w:t>
      </w:r>
      <w:r w:rsidR="00D949EF">
        <w:rPr>
          <w:rFonts w:ascii="Times New Roman" w:hAnsi="Times New Roman"/>
          <w:sz w:val="22"/>
          <w:szCs w:val="22"/>
        </w:rPr>
        <w:t xml:space="preserve">how </w:t>
      </w:r>
      <w:r w:rsidR="002D7BBD">
        <w:rPr>
          <w:rFonts w:ascii="Times New Roman" w:hAnsi="Times New Roman"/>
          <w:sz w:val="22"/>
          <w:szCs w:val="22"/>
        </w:rPr>
        <w:t xml:space="preserve">these </w:t>
      </w:r>
      <w:r w:rsidR="00D949EF">
        <w:rPr>
          <w:rFonts w:ascii="Times New Roman" w:hAnsi="Times New Roman"/>
          <w:sz w:val="22"/>
          <w:szCs w:val="22"/>
        </w:rPr>
        <w:t>discrimination thresholds</w:t>
      </w:r>
      <w:ins w:id="96" w:author="Brainard, David H" w:date="2021-05-08T10:09:00Z">
        <w:r w:rsidR="00ED23E0">
          <w:rPr>
            <w:rFonts w:ascii="Times New Roman" w:hAnsi="Times New Roman"/>
            <w:sz w:val="22"/>
            <w:szCs w:val="22"/>
          </w:rPr>
          <w:t>, which we refer to as lightness discrimination thre</w:t>
        </w:r>
      </w:ins>
      <w:ins w:id="97" w:author="Brainard, David H" w:date="2021-05-08T10:12:00Z">
        <w:r w:rsidR="00ED23E0">
          <w:rPr>
            <w:rFonts w:ascii="Times New Roman" w:hAnsi="Times New Roman"/>
            <w:sz w:val="22"/>
            <w:szCs w:val="22"/>
          </w:rPr>
          <w:t>sh</w:t>
        </w:r>
      </w:ins>
      <w:ins w:id="98" w:author="Brainard, David H" w:date="2021-05-08T10:09:00Z">
        <w:r w:rsidR="00ED23E0">
          <w:rPr>
            <w:rFonts w:ascii="Times New Roman" w:hAnsi="Times New Roman"/>
            <w:sz w:val="22"/>
            <w:szCs w:val="22"/>
          </w:rPr>
          <w:t>olds,</w:t>
        </w:r>
      </w:ins>
      <w:r w:rsidR="00D949EF">
        <w:rPr>
          <w:rFonts w:ascii="Times New Roman" w:hAnsi="Times New Roman"/>
          <w:sz w:val="22"/>
          <w:szCs w:val="22"/>
        </w:rPr>
        <w:t xml:space="preserve"> change </w:t>
      </w:r>
      <w:r w:rsidR="00482993">
        <w:rPr>
          <w:rFonts w:ascii="Times New Roman" w:hAnsi="Times New Roman"/>
          <w:sz w:val="22"/>
          <w:szCs w:val="22"/>
        </w:rPr>
        <w:t xml:space="preserve">with the introduction of </w:t>
      </w:r>
      <w:r w:rsidR="002D7BBD">
        <w:rPr>
          <w:rFonts w:ascii="Times New Roman" w:hAnsi="Times New Roman"/>
          <w:sz w:val="22"/>
          <w:szCs w:val="22"/>
        </w:rPr>
        <w:t xml:space="preserve">object-extrinsic </w:t>
      </w:r>
      <w:r w:rsidR="00D949EF">
        <w:rPr>
          <w:rFonts w:ascii="Times New Roman" w:hAnsi="Times New Roman"/>
          <w:sz w:val="22"/>
          <w:szCs w:val="22"/>
        </w:rPr>
        <w:t xml:space="preserve">variation </w:t>
      </w:r>
      <w:r w:rsidR="00482993">
        <w:rPr>
          <w:rFonts w:ascii="Times New Roman" w:hAnsi="Times New Roman"/>
          <w:sz w:val="22"/>
          <w:szCs w:val="22"/>
        </w:rPr>
        <w:t xml:space="preserve">in the form </w:t>
      </w:r>
      <w:r w:rsidR="0050327E">
        <w:rPr>
          <w:rFonts w:ascii="Times New Roman" w:hAnsi="Times New Roman"/>
          <w:sz w:val="22"/>
          <w:szCs w:val="22"/>
        </w:rPr>
        <w:t xml:space="preserve">of variability in the </w:t>
      </w:r>
      <w:del w:id="99" w:author="Brainard, David H" w:date="2021-05-08T10:11:00Z">
        <w:r w:rsidR="00050389" w:rsidDel="00ED23E0">
          <w:rPr>
            <w:rFonts w:ascii="Times New Roman" w:hAnsi="Times New Roman"/>
            <w:sz w:val="22"/>
            <w:szCs w:val="22"/>
          </w:rPr>
          <w:delText xml:space="preserve">colors </w:delText>
        </w:r>
      </w:del>
      <w:ins w:id="100" w:author="Brainard, David H" w:date="2021-05-08T10:11:00Z">
        <w:r w:rsidR="00ED23E0">
          <w:rPr>
            <w:rFonts w:ascii="Times New Roman" w:hAnsi="Times New Roman"/>
            <w:sz w:val="22"/>
            <w:szCs w:val="22"/>
          </w:rPr>
          <w:t>reflec</w:t>
        </w:r>
      </w:ins>
      <w:ins w:id="101" w:author="Brainard, David H" w:date="2021-05-08T10:12:00Z">
        <w:r w:rsidR="00ED23E0">
          <w:rPr>
            <w:rFonts w:ascii="Times New Roman" w:hAnsi="Times New Roman"/>
            <w:sz w:val="22"/>
            <w:szCs w:val="22"/>
          </w:rPr>
          <w:t>t</w:t>
        </w:r>
      </w:ins>
      <w:ins w:id="102" w:author="Brainard, David H" w:date="2021-05-08T10:11:00Z">
        <w:r w:rsidR="00ED23E0">
          <w:rPr>
            <w:rFonts w:ascii="Times New Roman" w:hAnsi="Times New Roman"/>
            <w:sz w:val="22"/>
            <w:szCs w:val="22"/>
          </w:rPr>
          <w:t xml:space="preserve">ance spectra </w:t>
        </w:r>
      </w:ins>
      <w:r w:rsidR="00A57B06">
        <w:rPr>
          <w:rFonts w:ascii="Times New Roman" w:hAnsi="Times New Roman"/>
          <w:sz w:val="22"/>
          <w:szCs w:val="22"/>
        </w:rPr>
        <w:t>(</w:t>
      </w:r>
      <w:del w:id="103" w:author="Brainard, David H" w:date="2021-05-08T10:11:00Z">
        <w:r w:rsidR="00A57B06" w:rsidDel="00ED23E0">
          <w:rPr>
            <w:rFonts w:ascii="Times New Roman" w:hAnsi="Times New Roman"/>
            <w:sz w:val="22"/>
            <w:szCs w:val="22"/>
          </w:rPr>
          <w:delText>i.e. reflectance spectra</w:delText>
        </w:r>
      </w:del>
      <w:ins w:id="104" w:author="Brainard, David H" w:date="2021-05-08T10:11:00Z">
        <w:r w:rsidR="00ED23E0">
          <w:rPr>
            <w:rFonts w:ascii="Times New Roman" w:hAnsi="Times New Roman"/>
            <w:sz w:val="22"/>
            <w:szCs w:val="22"/>
          </w:rPr>
          <w:t>loosely, the colors</w:t>
        </w:r>
      </w:ins>
      <w:r w:rsidR="00A57B06">
        <w:rPr>
          <w:rFonts w:ascii="Times New Roman" w:hAnsi="Times New Roman"/>
          <w:sz w:val="22"/>
          <w:szCs w:val="22"/>
        </w:rPr>
        <w:t xml:space="preserve">) </w:t>
      </w:r>
      <w:r w:rsidR="00050389">
        <w:rPr>
          <w:rFonts w:ascii="Times New Roman" w:hAnsi="Times New Roman"/>
          <w:sz w:val="22"/>
          <w:szCs w:val="22"/>
        </w:rPr>
        <w:t xml:space="preserve">of </w:t>
      </w:r>
      <w:ins w:id="105" w:author="Brainard, David H" w:date="2021-05-08T10:12:00Z">
        <w:r w:rsidR="00ED23E0">
          <w:rPr>
            <w:rFonts w:ascii="Times New Roman" w:hAnsi="Times New Roman"/>
            <w:sz w:val="22"/>
            <w:szCs w:val="22"/>
          </w:rPr>
          <w:t xml:space="preserve">the </w:t>
        </w:r>
      </w:ins>
      <w:r w:rsidR="00105AAA">
        <w:rPr>
          <w:rFonts w:ascii="Times New Roman" w:hAnsi="Times New Roman"/>
          <w:sz w:val="22"/>
          <w:szCs w:val="22"/>
        </w:rPr>
        <w:t>background object</w:t>
      </w:r>
      <w:r w:rsidR="00913BFC">
        <w:rPr>
          <w:rFonts w:ascii="Times New Roman" w:hAnsi="Times New Roman"/>
          <w:sz w:val="22"/>
          <w:szCs w:val="22"/>
        </w:rPr>
        <w:t>s</w:t>
      </w:r>
      <w:r w:rsidR="00892BE2">
        <w:rPr>
          <w:rFonts w:ascii="Times New Roman" w:hAnsi="Times New Roman"/>
          <w:sz w:val="22"/>
          <w:szCs w:val="22"/>
        </w:rPr>
        <w:t xml:space="preserve"> </w:t>
      </w:r>
      <w:r w:rsidR="002D7BBD">
        <w:rPr>
          <w:rFonts w:ascii="Times New Roman" w:hAnsi="Times New Roman"/>
          <w:sz w:val="22"/>
          <w:szCs w:val="22"/>
        </w:rPr>
        <w:t>in the scene</w:t>
      </w:r>
      <w:r w:rsidR="007E4EA9">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&lt;EndNote&gt;&lt;Cite&gt;&lt;Author&gt;Lotto&lt;/Author&gt;&lt;Year&gt;1999&lt;/Year&gt;&lt;RecNum&gt;31&lt;/RecNum&gt;&lt;DisplayText&gt;(Lotto &amp;amp; Purves, 1999; Brown &amp;amp; MacLeod, 1997)&lt;/DisplayText&gt;&lt;record&gt;&lt;rec-number&gt;31&lt;/rec-number&gt;&lt;foreign-keys&gt;&lt;key app="EN" db-id="zr5fzd222xvvdvewxvlv0eemp5f5rezev9p2" timestamp="1620224998"&gt;31&lt;/key&gt;&lt;/foreign-keys&gt;&lt;ref-type name="Journal Article"&gt;17&lt;/ref-type&gt;&lt;contributors&gt;&lt;authors&gt;&lt;author&gt;Lotto, R. B.&lt;/author&gt;&lt;author&gt;Purves, D.&lt;/author&gt;&lt;/authors&gt;&lt;/contributors&gt;&lt;titles&gt;&lt;title&gt;The effects of color on brightness&lt;/title&gt;&lt;secondary-title&gt;Nature Neuroscience&lt;/secondary-title&gt;&lt;short-title&gt;The effects of color on brightness&lt;/short-title&gt;&lt;/titles&gt;&lt;periodical&gt;&lt;full-title&gt;Nature Neuroscience&lt;/full-title&gt;&lt;/periodical&gt;&lt;pages&gt;1010-1014&lt;/pages&gt;&lt;volume&gt;2&lt;/volume&gt;&lt;number&gt;11&lt;/number&gt;&lt;dates&gt;&lt;year&gt;1999&lt;/year&gt;&lt;/dates&gt;&lt;label&gt;Lotto1999effectsofcolor&lt;/label&gt;&lt;urls&gt;&lt;related-urls&gt;&lt;url&gt;https://www.nature.com/articles/nn1199_1010&lt;/url&gt;&lt;/related-urls&gt;&lt;/urls&gt;&lt;/record&gt;&lt;/Cite&gt;&lt;Cite&gt;&lt;Author&gt;Brown&lt;/Author&gt;&lt;Year&gt;1997&lt;/Year&gt;&lt;RecNum&gt;32&lt;/RecNum&gt;&lt;record&gt;&lt;rec-number&gt;32&lt;/rec-number&gt;&lt;foreign-keys&gt;&lt;key app="EN" db-id="zr5fzd222xvvdvewxvlv0eemp5f5rezev9p2" timestamp="1620224998"&gt;32&lt;/key&gt;&lt;/foreign-keys&gt;&lt;ref-type name="Journal Article"&gt;17&lt;/ref-type&gt;&lt;contributors&gt;&lt;authors&gt;&lt;author&gt;Brown, R. O.&lt;/author&gt;&lt;author&gt;MacLeod, D. I. A.&lt;/author&gt;&lt;/authors&gt;&lt;/contributors&gt;&lt;titles&gt;&lt;title&gt;Color appearance depends on the variance of surround colors&lt;/title&gt;&lt;secondary-title&gt;Current Biology&lt;/secondary-title&gt;&lt;short-title&gt;Color appearance depends on the variance of surround colors&lt;/short-title&gt;&lt;/titles&gt;&lt;periodical&gt;&lt;full-title&gt;Current Biology&lt;/full-title&gt;&lt;/periodical&gt;&lt;pages&gt;844-849&lt;/pages&gt;&lt;volume&gt;7&lt;/volume&gt;&lt;dates&gt;&lt;year&gt;1997&lt;/year&gt;&lt;/dates&gt;&lt;label&gt;Brown1997Colorappearancedepends&lt;/label&gt;&lt;urls&gt;&lt;related-urls&gt;&lt;url&gt;https://www.cell.com/current-biology/pdf/S0960-9822(06)00372-1.pdf&lt;/url&gt;&lt;/related-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(Lotto &amp; Purves, 1999; Brown &amp; MacLeod, 1997)</w:t>
      </w:r>
      <w:r w:rsidR="00BC3349">
        <w:rPr>
          <w:rFonts w:ascii="Times New Roman" w:hAnsi="Times New Roman"/>
          <w:sz w:val="22"/>
          <w:szCs w:val="22"/>
        </w:rPr>
        <w:fldChar w:fldCharType="end"/>
      </w:r>
      <w:r w:rsidR="0008660C">
        <w:rPr>
          <w:rFonts w:ascii="Times New Roman" w:hAnsi="Times New Roman"/>
          <w:sz w:val="22"/>
          <w:szCs w:val="22"/>
        </w:rPr>
        <w:t>.</w:t>
      </w:r>
      <w:r w:rsidR="00001937" w:rsidDel="00001937">
        <w:rPr>
          <w:rFonts w:ascii="Times New Roman" w:hAnsi="Times New Roman"/>
          <w:sz w:val="22"/>
          <w:szCs w:val="22"/>
        </w:rPr>
        <w:t xml:space="preserve"> </w:t>
      </w:r>
      <w:del w:id="106" w:author="Brainard, David H" w:date="2021-05-08T09:47:00Z">
        <w:r w:rsidR="00355EC7" w:rsidDel="003D7BDE">
          <w:rPr>
            <w:rFonts w:ascii="Times New Roman" w:hAnsi="Times New Roman"/>
            <w:sz w:val="22"/>
            <w:szCs w:val="22"/>
          </w:rPr>
          <w:delText xml:space="preserve"> </w:delText>
        </w:r>
      </w:del>
      <w:r w:rsidR="00475DA6">
        <w:rPr>
          <w:rFonts w:ascii="Times New Roman" w:hAnsi="Times New Roman"/>
          <w:sz w:val="22"/>
          <w:szCs w:val="22"/>
        </w:rPr>
        <w:t>The discrimination threshold</w:t>
      </w:r>
      <w:r w:rsidR="00323241">
        <w:rPr>
          <w:rFonts w:ascii="Times New Roman" w:hAnsi="Times New Roman"/>
          <w:sz w:val="22"/>
          <w:szCs w:val="22"/>
        </w:rPr>
        <w:t xml:space="preserve"> at each level of background variation</w:t>
      </w:r>
      <w:r w:rsidR="00475DA6">
        <w:rPr>
          <w:rFonts w:ascii="Times New Roman" w:hAnsi="Times New Roman"/>
          <w:sz w:val="22"/>
          <w:szCs w:val="22"/>
        </w:rPr>
        <w:t xml:space="preserve"> </w:t>
      </w:r>
      <w:r w:rsidR="00323241">
        <w:rPr>
          <w:rFonts w:ascii="Times New Roman" w:hAnsi="Times New Roman"/>
          <w:sz w:val="22"/>
          <w:szCs w:val="22"/>
        </w:rPr>
        <w:t xml:space="preserve">quantifies </w:t>
      </w:r>
      <w:r w:rsidR="00475DA6">
        <w:rPr>
          <w:rFonts w:ascii="Times New Roman" w:hAnsi="Times New Roman"/>
          <w:sz w:val="22"/>
          <w:szCs w:val="22"/>
        </w:rPr>
        <w:t>the difficulty of the lightness discrimination task</w:t>
      </w:r>
      <w:r w:rsidR="00BB7FA0">
        <w:rPr>
          <w:rFonts w:ascii="Times New Roman" w:hAnsi="Times New Roman"/>
          <w:sz w:val="22"/>
          <w:szCs w:val="22"/>
        </w:rPr>
        <w:t xml:space="preserve"> in each condition</w:t>
      </w:r>
      <w:r w:rsidR="00475DA6">
        <w:rPr>
          <w:rFonts w:ascii="Times New Roman" w:hAnsi="Times New Roman"/>
          <w:sz w:val="22"/>
          <w:szCs w:val="22"/>
        </w:rPr>
        <w:t>. The change in thresholds from baseline (</w:t>
      </w:r>
      <w:r w:rsidR="00611404">
        <w:rPr>
          <w:rFonts w:ascii="Times New Roman" w:hAnsi="Times New Roman"/>
          <w:sz w:val="22"/>
          <w:szCs w:val="22"/>
        </w:rPr>
        <w:t>i.e.,</w:t>
      </w:r>
      <w:r w:rsidR="00475DA6">
        <w:rPr>
          <w:rFonts w:ascii="Times New Roman" w:hAnsi="Times New Roman"/>
          <w:sz w:val="22"/>
          <w:szCs w:val="22"/>
        </w:rPr>
        <w:t xml:space="preserve"> no background variation) quantifies the degree to which the object-extrinsic variation intrudes on the object-intrinsic representation</w:t>
      </w:r>
      <w:r w:rsidR="00D949EF">
        <w:rPr>
          <w:rFonts w:ascii="Times New Roman" w:hAnsi="Times New Roman"/>
          <w:sz w:val="22"/>
          <w:szCs w:val="22"/>
        </w:rPr>
        <w:t xml:space="preserve">. </w:t>
      </w:r>
      <w:ins w:id="107" w:author="Brainard, David H" w:date="2021-05-08T10:10:00Z">
        <w:r w:rsidR="00ED23E0">
          <w:rPr>
            <w:rFonts w:ascii="Times New Roman" w:hAnsi="Times New Roman"/>
            <w:sz w:val="22"/>
            <w:szCs w:val="22"/>
          </w:rPr>
          <w:t xml:space="preserve">More generally, we can think of this as a paradigm in which thresholds for discriminating a task-relevant stimulus variable, </w:t>
        </w:r>
      </w:ins>
      <w:ins w:id="108" w:author="Brainard, David H" w:date="2021-05-08T10:11:00Z">
        <w:r w:rsidR="00ED23E0">
          <w:rPr>
            <w:rFonts w:ascii="Times New Roman" w:hAnsi="Times New Roman"/>
            <w:sz w:val="22"/>
            <w:szCs w:val="22"/>
          </w:rPr>
          <w:t xml:space="preserve">here </w:t>
        </w:r>
      </w:ins>
      <w:ins w:id="109" w:author="Brainard, David H" w:date="2021-05-08T10:10:00Z">
        <w:r w:rsidR="00ED23E0">
          <w:rPr>
            <w:rFonts w:ascii="Times New Roman" w:hAnsi="Times New Roman"/>
            <w:sz w:val="22"/>
            <w:szCs w:val="22"/>
          </w:rPr>
          <w:t>achromatic surface reflectance, are measured in the face of vari</w:t>
        </w:r>
      </w:ins>
      <w:ins w:id="110" w:author="Brainard, David H" w:date="2021-05-08T10:11:00Z">
        <w:r w:rsidR="00ED23E0">
          <w:rPr>
            <w:rFonts w:ascii="Times New Roman" w:hAnsi="Times New Roman"/>
            <w:sz w:val="22"/>
            <w:szCs w:val="22"/>
          </w:rPr>
          <w:t>ation of a task-irrelevant stimulus variable, here the reflectance of the background objects.</w:t>
        </w:r>
      </w:ins>
    </w:p>
    <w:p w14:paraId="72CA3E84" w14:textId="77777777" w:rsidR="00650716" w:rsidRDefault="00650716">
      <w:pPr>
        <w:pStyle w:val="Default"/>
        <w:spacing w:before="0"/>
        <w:rPr>
          <w:rFonts w:ascii="Times New Roman" w:hAnsi="Times New Roman"/>
          <w:sz w:val="22"/>
          <w:szCs w:val="22"/>
        </w:rPr>
      </w:pPr>
    </w:p>
    <w:p w14:paraId="76C096B7" w14:textId="6B672453" w:rsidR="00BA5E45" w:rsidRDefault="00D34F86">
      <w:pPr>
        <w:pStyle w:val="Default"/>
        <w:spacing w:before="0"/>
        <w:rPr>
          <w:rFonts w:ascii="Times New Roman" w:eastAsia="Times New Roman" w:hAnsi="Times New Roman" w:cs="Times New Roman"/>
          <w:b/>
          <w:bCs/>
          <w:sz w:val="22"/>
          <w:szCs w:val="22"/>
        </w:rPr>
      </w:pPr>
      <w:r>
        <w:rPr>
          <w:rFonts w:ascii="Times New Roman" w:hAnsi="Times New Roman"/>
          <w:sz w:val="22"/>
          <w:szCs w:val="22"/>
        </w:rPr>
        <w:t>A</w:t>
      </w:r>
      <w:r w:rsidR="00D949EF">
        <w:rPr>
          <w:rFonts w:ascii="Times New Roman" w:hAnsi="Times New Roman"/>
          <w:sz w:val="22"/>
          <w:szCs w:val="22"/>
        </w:rPr>
        <w:t xml:space="preserve">s the variation in background </w:t>
      </w:r>
      <w:del w:id="111" w:author="Brainard, David H" w:date="2021-05-08T10:18:00Z">
        <w:r w:rsidR="00D949EF" w:rsidDel="00170371">
          <w:rPr>
            <w:rFonts w:ascii="Times New Roman" w:hAnsi="Times New Roman"/>
            <w:sz w:val="22"/>
            <w:szCs w:val="22"/>
          </w:rPr>
          <w:delText xml:space="preserve">color </w:delText>
        </w:r>
      </w:del>
      <w:ins w:id="112" w:author="Brainard, David H" w:date="2021-05-08T10:18:00Z">
        <w:r w:rsidR="00170371">
          <w:rPr>
            <w:rFonts w:ascii="Times New Roman" w:hAnsi="Times New Roman"/>
            <w:sz w:val="22"/>
            <w:szCs w:val="22"/>
          </w:rPr>
          <w:t>surface reflectance</w:t>
        </w:r>
        <w:r w:rsidR="00170371">
          <w:rPr>
            <w:rFonts w:ascii="Times New Roman" w:hAnsi="Times New Roman"/>
            <w:sz w:val="22"/>
            <w:szCs w:val="22"/>
          </w:rPr>
          <w:t xml:space="preserve"> </w:t>
        </w:r>
      </w:ins>
      <w:r w:rsidR="00D949EF">
        <w:rPr>
          <w:rFonts w:ascii="Times New Roman" w:hAnsi="Times New Roman"/>
          <w:sz w:val="22"/>
          <w:szCs w:val="22"/>
        </w:rPr>
        <w:t xml:space="preserve">is increased, discrimination thresholds </w:t>
      </w:r>
      <w:r w:rsidR="0078043A">
        <w:rPr>
          <w:rFonts w:ascii="Times New Roman" w:hAnsi="Times New Roman"/>
          <w:sz w:val="22"/>
          <w:szCs w:val="22"/>
        </w:rPr>
        <w:t xml:space="preserve">are </w:t>
      </w:r>
      <w:r w:rsidR="00D949EF">
        <w:rPr>
          <w:rFonts w:ascii="Times New Roman" w:hAnsi="Times New Roman"/>
          <w:sz w:val="22"/>
          <w:szCs w:val="22"/>
        </w:rPr>
        <w:t xml:space="preserve">constant and then increase, with log squared threshold increasing linearly with log </w:t>
      </w:r>
      <w:del w:id="113" w:author="Brainard, David H" w:date="2021-05-08T10:19:00Z">
        <w:r w:rsidR="00D949EF" w:rsidDel="00170371">
          <w:rPr>
            <w:rFonts w:ascii="Times New Roman" w:hAnsi="Times New Roman"/>
            <w:sz w:val="22"/>
            <w:szCs w:val="22"/>
          </w:rPr>
          <w:delText xml:space="preserve">color </w:delText>
        </w:r>
      </w:del>
      <w:ins w:id="114" w:author="Brainard, David H" w:date="2021-05-08T10:19:00Z">
        <w:r w:rsidR="00170371">
          <w:rPr>
            <w:rFonts w:ascii="Times New Roman" w:hAnsi="Times New Roman"/>
            <w:sz w:val="22"/>
            <w:szCs w:val="22"/>
          </w:rPr>
          <w:t>reflectance</w:t>
        </w:r>
        <w:r w:rsidR="00170371">
          <w:rPr>
            <w:rFonts w:ascii="Times New Roman" w:hAnsi="Times New Roman"/>
            <w:sz w:val="22"/>
            <w:szCs w:val="22"/>
          </w:rPr>
          <w:t xml:space="preserve"> </w:t>
        </w:r>
      </w:ins>
      <w:r w:rsidR="00D949EF">
        <w:rPr>
          <w:rFonts w:ascii="Times New Roman" w:hAnsi="Times New Roman"/>
          <w:sz w:val="22"/>
          <w:szCs w:val="22"/>
        </w:rPr>
        <w:t xml:space="preserve">variance. The minimum discrimination threshold and the </w:t>
      </w:r>
      <w:del w:id="115" w:author="Brainard, David H" w:date="2021-05-08T10:13:00Z">
        <w:r w:rsidR="00D949EF" w:rsidDel="00ED23E0">
          <w:rPr>
            <w:rFonts w:ascii="Times New Roman" w:hAnsi="Times New Roman"/>
            <w:sz w:val="22"/>
            <w:szCs w:val="22"/>
          </w:rPr>
          <w:delText xml:space="preserve">color </w:delText>
        </w:r>
      </w:del>
      <w:ins w:id="116" w:author="Brainard, David H" w:date="2021-05-08T10:13:00Z">
        <w:r w:rsidR="00ED23E0">
          <w:rPr>
            <w:rFonts w:ascii="Times New Roman" w:hAnsi="Times New Roman"/>
            <w:sz w:val="22"/>
            <w:szCs w:val="22"/>
          </w:rPr>
          <w:t xml:space="preserve">background reflectance </w:t>
        </w:r>
      </w:ins>
      <w:r w:rsidR="00D949EF">
        <w:rPr>
          <w:rFonts w:ascii="Times New Roman" w:hAnsi="Times New Roman"/>
          <w:sz w:val="22"/>
          <w:szCs w:val="22"/>
        </w:rPr>
        <w:t>variance at which the threshold begins to rise are consistent across different observers. Moreover, a simple model</w:t>
      </w:r>
      <w:r w:rsidR="00610B2B">
        <w:rPr>
          <w:rFonts w:ascii="Times New Roman" w:hAnsi="Times New Roman"/>
          <w:sz w:val="22"/>
          <w:szCs w:val="22"/>
        </w:rPr>
        <w:t xml:space="preserve"> rooted in </w:t>
      </w:r>
      <w:r w:rsidR="002A69E2">
        <w:rPr>
          <w:rFonts w:ascii="Times New Roman" w:hAnsi="Times New Roman"/>
          <w:sz w:val="22"/>
          <w:szCs w:val="22"/>
        </w:rPr>
        <w:t xml:space="preserve">Signal Detection Theory, </w:t>
      </w:r>
      <w:r w:rsidR="00D949EF">
        <w:rPr>
          <w:rFonts w:ascii="Times New Roman" w:hAnsi="Times New Roman"/>
          <w:sz w:val="22"/>
          <w:szCs w:val="22"/>
        </w:rPr>
        <w:t xml:space="preserve">that </w:t>
      </w:r>
      <w:r w:rsidR="00104839">
        <w:rPr>
          <w:rFonts w:ascii="Times New Roman" w:hAnsi="Times New Roman"/>
          <w:sz w:val="22"/>
          <w:szCs w:val="22"/>
        </w:rPr>
        <w:t xml:space="preserve">makes use of a </w:t>
      </w:r>
      <w:r w:rsidR="002A69E2">
        <w:rPr>
          <w:rFonts w:ascii="Times New Roman" w:hAnsi="Times New Roman"/>
          <w:sz w:val="22"/>
          <w:szCs w:val="22"/>
        </w:rPr>
        <w:t xml:space="preserve">single </w:t>
      </w:r>
      <w:r w:rsidR="00D949EF">
        <w:rPr>
          <w:rFonts w:ascii="Times New Roman" w:hAnsi="Times New Roman"/>
          <w:sz w:val="22"/>
          <w:szCs w:val="22"/>
        </w:rPr>
        <w:t xml:space="preserve">center-surround receptive field captures the essential features of </w:t>
      </w:r>
      <w:r w:rsidR="002A69E2">
        <w:rPr>
          <w:rFonts w:ascii="Times New Roman" w:hAnsi="Times New Roman"/>
          <w:sz w:val="22"/>
          <w:szCs w:val="22"/>
        </w:rPr>
        <w:t>the psychophysical data</w:t>
      </w:r>
      <w:r w:rsidR="00AF0DC6">
        <w:rPr>
          <w:rFonts w:ascii="Times New Roman" w:hAnsi="Times New Roman"/>
          <w:sz w:val="22"/>
          <w:szCs w:val="22"/>
        </w:rPr>
        <w:t xml:space="preserve">. </w:t>
      </w:r>
      <w:commentRangeStart w:id="117"/>
      <w:del w:id="118" w:author="JohannesBurge" w:date="2021-04-26T10:32:00Z">
        <w:r w:rsidR="00AF0DC6" w:rsidDel="003331D6">
          <w:rPr>
            <w:rFonts w:ascii="Times New Roman" w:hAnsi="Times New Roman"/>
            <w:sz w:val="22"/>
            <w:szCs w:val="22"/>
          </w:rPr>
          <w:delText>The model</w:delText>
        </w:r>
        <w:r w:rsidR="003C42DB" w:rsidDel="003331D6">
          <w:rPr>
            <w:rFonts w:ascii="Times New Roman" w:hAnsi="Times New Roman"/>
            <w:sz w:val="22"/>
            <w:szCs w:val="22"/>
          </w:rPr>
          <w:delText xml:space="preserve"> allows us to quantify the effect of extrinsic variation on the observer’s representation of lightness, relative to the intrinsic precision of that variation.</w:delText>
        </w:r>
        <w:commentRangeEnd w:id="117"/>
        <w:r w:rsidR="003331D6" w:rsidDel="003331D6">
          <w:rPr>
            <w:rStyle w:val="CommentReference"/>
            <w:rFonts w:ascii="Times New Roman" w:hAnsi="Times New Roman" w:cs="Times New Roman"/>
            <w:color w:val="auto"/>
            <w14:textOutline w14:w="0" w14:cap="rnd" w14:cmpd="sng" w14:algn="ctr">
              <w14:noFill/>
              <w14:prstDash w14:val="solid"/>
              <w14:bevel/>
            </w14:textOutline>
          </w:rPr>
          <w:commentReference w:id="117"/>
        </w:r>
      </w:del>
    </w:p>
    <w:p w14:paraId="23E9133C" w14:textId="77777777" w:rsidR="00F9135E" w:rsidRDefault="00F9135E">
      <w:pPr>
        <w:pStyle w:val="Default"/>
        <w:spacing w:before="0"/>
        <w:rPr>
          <w:rFonts w:ascii="Times New Roman" w:hAnsi="Times New Roman"/>
          <w:b/>
          <w:bCs/>
          <w:sz w:val="22"/>
          <w:szCs w:val="22"/>
        </w:rPr>
      </w:pPr>
    </w:p>
    <w:p w14:paraId="689F0110" w14:textId="7F34EC41" w:rsidR="00B979EA" w:rsidRDefault="00E75B9E" w:rsidP="00B979EA">
      <w:pPr>
        <w:pStyle w:val="Default"/>
        <w:spacing w:before="0"/>
        <w:rPr>
          <w:ins w:id="119" w:author="Brainard, David H" w:date="2021-05-08T10:25:00Z"/>
          <w:rFonts w:ascii="Times New Roman" w:hAnsi="Times New Roman"/>
          <w:b/>
          <w:bCs/>
          <w:sz w:val="22"/>
          <w:szCs w:val="22"/>
        </w:rPr>
      </w:pPr>
      <w:r>
        <w:rPr>
          <w:rFonts w:ascii="Times New Roman" w:hAnsi="Times New Roman"/>
          <w:b/>
          <w:bCs/>
          <w:sz w:val="22"/>
          <w:szCs w:val="22"/>
        </w:rPr>
        <w:t>RESULTS</w:t>
      </w:r>
    </w:p>
    <w:p w14:paraId="2C58771F" w14:textId="77777777" w:rsidR="00B55A3F" w:rsidRDefault="00B55A3F" w:rsidP="00B979EA">
      <w:pPr>
        <w:pStyle w:val="Default"/>
        <w:spacing w:before="0"/>
        <w:rPr>
          <w:rFonts w:ascii="Times New Roman" w:hAnsi="Times New Roman"/>
          <w:b/>
          <w:bCs/>
          <w:sz w:val="22"/>
          <w:szCs w:val="22"/>
        </w:rPr>
      </w:pPr>
    </w:p>
    <w:p w14:paraId="43C84038" w14:textId="194D094B" w:rsidR="00B979EA" w:rsidRDefault="00554DFF" w:rsidP="00247CF9">
      <w:pPr>
        <w:pStyle w:val="Default"/>
        <w:spacing w:before="0"/>
        <w:rPr>
          <w:rFonts w:ascii="Times New Roman" w:hAnsi="Times New Roman"/>
          <w:sz w:val="22"/>
          <w:szCs w:val="22"/>
        </w:rPr>
      </w:pPr>
      <w:r>
        <w:rPr>
          <w:rFonts w:ascii="Times New Roman" w:hAnsi="Times New Roman"/>
          <w:b/>
          <w:bCs/>
          <w:sz w:val="22"/>
          <w:szCs w:val="22"/>
        </w:rPr>
        <w:t>Measurement of lightness discrimination thresholds</w:t>
      </w:r>
    </w:p>
    <w:p w14:paraId="6F467AC7" w14:textId="77777777" w:rsidR="00B55A3F" w:rsidRDefault="00B55A3F" w:rsidP="00247CF9">
      <w:pPr>
        <w:pStyle w:val="Default"/>
        <w:spacing w:before="0"/>
        <w:rPr>
          <w:ins w:id="120" w:author="Brainard, David H" w:date="2021-05-08T10:25:00Z"/>
          <w:rFonts w:ascii="Times New Roman" w:hAnsi="Times New Roman"/>
          <w:sz w:val="22"/>
          <w:szCs w:val="22"/>
        </w:rPr>
      </w:pPr>
    </w:p>
    <w:p w14:paraId="7F1B82FF" w14:textId="3260562D" w:rsidR="00247CF9" w:rsidRPr="009669B4" w:rsidRDefault="00222EA0" w:rsidP="00247CF9">
      <w:pPr>
        <w:pStyle w:val="Default"/>
        <w:spacing w:before="0"/>
        <w:rPr>
          <w:rFonts w:ascii="Times New Roman" w:hAnsi="Times New Roman"/>
          <w:sz w:val="22"/>
          <w:szCs w:val="22"/>
        </w:rPr>
      </w:pPr>
      <w:r>
        <w:rPr>
          <w:rFonts w:ascii="Times New Roman" w:hAnsi="Times New Roman"/>
          <w:sz w:val="22"/>
          <w:szCs w:val="22"/>
        </w:rPr>
        <w:lastRenderedPageBreak/>
        <w:t>We measured</w:t>
      </w:r>
      <w:r w:rsidR="009B2D9C">
        <w:rPr>
          <w:rFonts w:ascii="Times New Roman" w:hAnsi="Times New Roman"/>
          <w:sz w:val="22"/>
          <w:szCs w:val="22"/>
        </w:rPr>
        <w:t xml:space="preserve"> how variation in the </w:t>
      </w:r>
      <w:r>
        <w:rPr>
          <w:rFonts w:ascii="Times New Roman" w:hAnsi="Times New Roman"/>
          <w:sz w:val="22"/>
          <w:szCs w:val="22"/>
        </w:rPr>
        <w:t xml:space="preserve">reflectance spectra </w:t>
      </w:r>
      <w:r w:rsidR="009B2D9C">
        <w:rPr>
          <w:rFonts w:ascii="Times New Roman" w:hAnsi="Times New Roman"/>
          <w:sz w:val="22"/>
          <w:szCs w:val="22"/>
        </w:rPr>
        <w:t xml:space="preserve">of background objects </w:t>
      </w:r>
      <w:r w:rsidR="00CC3BA2">
        <w:rPr>
          <w:rFonts w:ascii="Times New Roman" w:hAnsi="Times New Roman"/>
          <w:sz w:val="22"/>
          <w:szCs w:val="22"/>
        </w:rPr>
        <w:t>affect</w:t>
      </w:r>
      <w:ins w:id="121" w:author="Brainard, David H" w:date="2021-05-08T10:25:00Z">
        <w:r w:rsidR="00B55A3F">
          <w:rPr>
            <w:rFonts w:ascii="Times New Roman" w:hAnsi="Times New Roman"/>
            <w:sz w:val="22"/>
            <w:szCs w:val="22"/>
          </w:rPr>
          <w:t>s</w:t>
        </w:r>
      </w:ins>
      <w:ins w:id="122" w:author="Brainard, David H" w:date="2021-05-08T10:22:00Z">
        <w:r w:rsidR="00D971DB">
          <w:rPr>
            <w:rFonts w:ascii="Times New Roman" w:hAnsi="Times New Roman"/>
            <w:sz w:val="22"/>
            <w:szCs w:val="22"/>
          </w:rPr>
          <w:t xml:space="preserve"> thresholds for discriminating object achromatic reflectance</w:t>
        </w:r>
      </w:ins>
      <w:ins w:id="123" w:author="Brainard, David H" w:date="2021-05-08T14:07:00Z">
        <w:r w:rsidR="00DA2963">
          <w:rPr>
            <w:rFonts w:ascii="Times New Roman" w:hAnsi="Times New Roman"/>
            <w:sz w:val="22"/>
            <w:szCs w:val="22"/>
          </w:rPr>
          <w:t xml:space="preserve">, </w:t>
        </w:r>
        <w:proofErr w:type="spellStart"/>
        <w:r w:rsidR="00DA2963">
          <w:rPr>
            <w:rFonts w:ascii="Times New Roman" w:hAnsi="Times New Roman"/>
            <w:sz w:val="22"/>
            <w:szCs w:val="22"/>
          </w:rPr>
          <w:t>which we refe</w:t>
        </w:r>
        <w:proofErr w:type="spellEnd"/>
        <w:r w:rsidR="00DA2963">
          <w:rPr>
            <w:rFonts w:ascii="Times New Roman" w:hAnsi="Times New Roman"/>
            <w:sz w:val="22"/>
            <w:szCs w:val="22"/>
          </w:rPr>
          <w:t xml:space="preserve">r to as </w:t>
        </w:r>
      </w:ins>
      <w:del w:id="124" w:author="Brainard, David H" w:date="2021-05-08T14:07:00Z">
        <w:r w:rsidR="009B2D9C" w:rsidDel="00DA2963">
          <w:rPr>
            <w:rFonts w:ascii="Times New Roman" w:hAnsi="Times New Roman"/>
            <w:sz w:val="22"/>
            <w:szCs w:val="22"/>
          </w:rPr>
          <w:delText xml:space="preserve"> </w:delText>
        </w:r>
      </w:del>
      <w:r w:rsidR="009B2D9C">
        <w:rPr>
          <w:rFonts w:ascii="Times New Roman" w:hAnsi="Times New Roman"/>
          <w:sz w:val="22"/>
          <w:szCs w:val="22"/>
        </w:rPr>
        <w:t>lightness discrimination thresholds</w:t>
      </w:r>
      <w:ins w:id="125" w:author="Brainard, David H" w:date="2021-05-08T14:07:00Z">
        <w:r w:rsidR="00DA2963">
          <w:rPr>
            <w:rFonts w:ascii="Times New Roman" w:hAnsi="Times New Roman"/>
            <w:sz w:val="22"/>
            <w:szCs w:val="22"/>
          </w:rPr>
          <w:t>,</w:t>
        </w:r>
      </w:ins>
      <w:r w:rsidR="000F3A2A">
        <w:rPr>
          <w:rFonts w:ascii="Times New Roman" w:hAnsi="Times New Roman"/>
          <w:sz w:val="22"/>
          <w:szCs w:val="22"/>
        </w:rPr>
        <w:t xml:space="preserve"> using a two-alternative forced-choice </w:t>
      </w:r>
      <w:r w:rsidR="00C55249">
        <w:rPr>
          <w:rFonts w:ascii="Times New Roman" w:hAnsi="Times New Roman"/>
          <w:sz w:val="22"/>
          <w:szCs w:val="22"/>
        </w:rPr>
        <w:t xml:space="preserve">(2AFC) </w:t>
      </w:r>
      <w:r w:rsidR="000F3A2A">
        <w:rPr>
          <w:rFonts w:ascii="Times New Roman" w:hAnsi="Times New Roman"/>
          <w:sz w:val="22"/>
          <w:szCs w:val="22"/>
        </w:rPr>
        <w:t>design</w:t>
      </w:r>
      <w:r w:rsidR="00896373">
        <w:rPr>
          <w:rFonts w:ascii="Times New Roman" w:hAnsi="Times New Roman"/>
          <w:sz w:val="22"/>
          <w:szCs w:val="22"/>
        </w:rPr>
        <w:t xml:space="preserve"> (Figure 1)</w:t>
      </w:r>
      <w:r w:rsidR="009B2D9C">
        <w:rPr>
          <w:rFonts w:ascii="Times New Roman" w:hAnsi="Times New Roman"/>
          <w:sz w:val="22"/>
          <w:szCs w:val="22"/>
        </w:rPr>
        <w:t xml:space="preserve">. On each trial, observers </w:t>
      </w:r>
      <w:r w:rsidR="009B30EB">
        <w:rPr>
          <w:rFonts w:ascii="Times New Roman" w:hAnsi="Times New Roman"/>
          <w:sz w:val="22"/>
          <w:szCs w:val="22"/>
        </w:rPr>
        <w:t xml:space="preserve">viewed </w:t>
      </w:r>
      <w:r w:rsidR="00EF1D94">
        <w:rPr>
          <w:rFonts w:ascii="Times New Roman" w:hAnsi="Times New Roman"/>
          <w:sz w:val="22"/>
          <w:szCs w:val="22"/>
        </w:rPr>
        <w:t>a standard image and comparison image</w:t>
      </w:r>
      <w:r w:rsidR="00D92D0C">
        <w:rPr>
          <w:rFonts w:ascii="Times New Roman" w:hAnsi="Times New Roman"/>
          <w:sz w:val="22"/>
          <w:szCs w:val="22"/>
        </w:rPr>
        <w:t>, presented on a calibrated monitor for 250ms each, one after the other with a 250ms inter-stimulus interval</w:t>
      </w:r>
      <w:r w:rsidR="00D92D0C" w:rsidDel="00EF1D94">
        <w:rPr>
          <w:rFonts w:ascii="Times New Roman" w:hAnsi="Times New Roman"/>
          <w:sz w:val="22"/>
          <w:szCs w:val="22"/>
        </w:rPr>
        <w:t xml:space="preserve"> </w:t>
      </w:r>
      <w:r w:rsidR="009B2D9C">
        <w:rPr>
          <w:rFonts w:ascii="Times New Roman" w:hAnsi="Times New Roman"/>
          <w:sz w:val="22"/>
          <w:szCs w:val="22"/>
        </w:rPr>
        <w:t xml:space="preserve">(Figure 1a). The images </w:t>
      </w:r>
      <w:r w:rsidR="00211AFF">
        <w:rPr>
          <w:rFonts w:ascii="Times New Roman" w:hAnsi="Times New Roman"/>
          <w:sz w:val="22"/>
          <w:szCs w:val="22"/>
        </w:rPr>
        <w:t xml:space="preserve">were </w:t>
      </w:r>
      <w:r w:rsidR="00723CC7">
        <w:rPr>
          <w:rFonts w:ascii="Times New Roman" w:hAnsi="Times New Roman"/>
          <w:sz w:val="22"/>
          <w:szCs w:val="22"/>
        </w:rPr>
        <w:t>computer graphics renderings of 3D scenes</w:t>
      </w:r>
      <w:r w:rsidR="00B761A8">
        <w:rPr>
          <w:rFonts w:ascii="Times New Roman" w:hAnsi="Times New Roman"/>
          <w:sz w:val="22"/>
          <w:szCs w:val="22"/>
        </w:rPr>
        <w:t>; e</w:t>
      </w:r>
      <w:r w:rsidR="00F3377D">
        <w:rPr>
          <w:rFonts w:ascii="Times New Roman" w:hAnsi="Times New Roman"/>
          <w:sz w:val="22"/>
          <w:szCs w:val="22"/>
        </w:rPr>
        <w:t xml:space="preserve">ach scene contained an achromatic spherical target object. </w:t>
      </w:r>
      <w:r w:rsidR="009B2D9C">
        <w:rPr>
          <w:rFonts w:ascii="Times New Roman" w:hAnsi="Times New Roman"/>
          <w:sz w:val="22"/>
          <w:szCs w:val="22"/>
        </w:rPr>
        <w:t xml:space="preserve">The observer’s task was to report the image in which the </w:t>
      </w:r>
      <w:r w:rsidR="009506C9">
        <w:rPr>
          <w:rFonts w:ascii="Times New Roman" w:hAnsi="Times New Roman"/>
          <w:sz w:val="22"/>
          <w:szCs w:val="22"/>
        </w:rPr>
        <w:t xml:space="preserve">depicted </w:t>
      </w:r>
      <w:r w:rsidR="009B2D9C">
        <w:rPr>
          <w:rFonts w:ascii="Times New Roman" w:hAnsi="Times New Roman"/>
          <w:sz w:val="22"/>
          <w:szCs w:val="22"/>
        </w:rPr>
        <w:t xml:space="preserve">target object was lighter. </w:t>
      </w:r>
      <w:r w:rsidR="00802A61">
        <w:rPr>
          <w:rFonts w:ascii="Times New Roman" w:hAnsi="Times New Roman"/>
          <w:sz w:val="22"/>
          <w:szCs w:val="22"/>
        </w:rPr>
        <w:t>Across trials, we varied the</w:t>
      </w:r>
      <w:r w:rsidR="009B2D9C">
        <w:rPr>
          <w:rFonts w:ascii="Times New Roman" w:hAnsi="Times New Roman"/>
          <w:sz w:val="22"/>
          <w:szCs w:val="22"/>
        </w:rPr>
        <w:t xml:space="preserve"> luminous reflectance factor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&lt;EndNote&gt;&lt;Cite&gt;&lt;Author&gt;American Society for Testing and Materials&lt;/Author&gt;&lt;Year&gt;2017&lt;/Year&gt;&lt;RecNum&gt;33&lt;/RecNum&gt;&lt;IDText&gt;ASTM2017LRF&lt;/IDText&gt;&lt;Prefix&gt;LRF`; &lt;/Prefix&gt;&lt;DisplayText&gt;(LRF; American Society for Testing and Materials, 2017)&lt;/DisplayText&gt;&lt;record&gt;&lt;rec-number&gt;33&lt;/rec-number&gt;&lt;foreign-keys&gt;&lt;key app="EN" db-id="zr5fzd222xvvdvewxvlv0eemp5f5rezev9p2" timestamp="1620224998"&gt;33&lt;/key&gt;&lt;/foreign-keys&gt;&lt;ref-type name="Journal Article"&gt;17&lt;/ref-type&gt;&lt;contributors&gt;&lt;authors&gt;&lt;author&gt;American Society for Testing and Materials,&lt;/author&gt;&lt;/authors&gt;&lt;/contributors&gt;&lt;titles&gt;&lt;title&gt;Standard test method for luminous reflectance factor of acoustical materials by use of integrating-sphere reflectometers.&lt;/title&gt;&lt;secondary-title&gt;Renovations of Center for Historic Preservation&lt;/secondary-title&gt;&lt;/titles&gt;&lt;periodical&gt;&lt;full-title&gt;Renovations of Center for Historic Preservation&lt;/full-title&gt;&lt;/periodical&gt;&lt;pages&gt;E1477&lt;/pages&gt;&lt;volume&gt;98(A)&lt;/volume&gt;&lt;dates&gt;&lt;year&gt;2017&lt;/year&gt;&lt;/dates&gt;&lt;accession-num&gt;ASTM2017LRF&lt;/accession-num&gt;&lt;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(LRF; American Society for Testing and Materials, 2017)</w:t>
      </w:r>
      <w:r w:rsidR="00BC3349">
        <w:rPr>
          <w:rFonts w:ascii="Times New Roman" w:hAnsi="Times New Roman"/>
          <w:sz w:val="22"/>
          <w:szCs w:val="22"/>
        </w:rPr>
        <w:fldChar w:fldCharType="end"/>
      </w:r>
      <w:r w:rsidR="001930EF">
        <w:rPr>
          <w:rFonts w:ascii="Times New Roman" w:hAnsi="Times New Roman"/>
          <w:sz w:val="22"/>
          <w:szCs w:val="22"/>
        </w:rPr>
        <w:t xml:space="preserve"> </w:t>
      </w:r>
      <w:r w:rsidR="00802A61">
        <w:rPr>
          <w:rFonts w:ascii="Times New Roman" w:hAnsi="Times New Roman"/>
          <w:sz w:val="22"/>
          <w:szCs w:val="22"/>
        </w:rPr>
        <w:t xml:space="preserve">of the </w:t>
      </w:r>
      <w:r w:rsidR="00356118">
        <w:rPr>
          <w:rFonts w:ascii="Times New Roman" w:hAnsi="Times New Roman"/>
          <w:sz w:val="22"/>
          <w:szCs w:val="22"/>
        </w:rPr>
        <w:t xml:space="preserve">target object </w:t>
      </w:r>
      <w:r w:rsidR="00802A61">
        <w:rPr>
          <w:rFonts w:ascii="Times New Roman" w:hAnsi="Times New Roman"/>
          <w:sz w:val="22"/>
          <w:szCs w:val="22"/>
        </w:rPr>
        <w:t xml:space="preserve">in the comparison image while keeping the LRF of the </w:t>
      </w:r>
      <w:r w:rsidR="00C530FF">
        <w:rPr>
          <w:rFonts w:ascii="Times New Roman" w:hAnsi="Times New Roman"/>
          <w:sz w:val="22"/>
          <w:szCs w:val="22"/>
        </w:rPr>
        <w:t xml:space="preserve">target </w:t>
      </w:r>
      <w:r w:rsidR="005252F8">
        <w:rPr>
          <w:rFonts w:ascii="Times New Roman" w:hAnsi="Times New Roman"/>
          <w:sz w:val="22"/>
          <w:szCs w:val="22"/>
        </w:rPr>
        <w:t xml:space="preserve">object </w:t>
      </w:r>
      <w:r w:rsidR="00802A61">
        <w:rPr>
          <w:rFonts w:ascii="Times New Roman" w:hAnsi="Times New Roman"/>
          <w:sz w:val="22"/>
          <w:szCs w:val="22"/>
        </w:rPr>
        <w:t xml:space="preserve">in the standard image fixed. The </w:t>
      </w:r>
      <w:r w:rsidR="00247CF9">
        <w:rPr>
          <w:rFonts w:ascii="Times New Roman" w:hAnsi="Times New Roman"/>
          <w:sz w:val="22"/>
          <w:szCs w:val="22"/>
        </w:rPr>
        <w:t xml:space="preserve">LRF is the ratio of the luminance of a surface under a reference illuminant </w:t>
      </w:r>
      <w:r w:rsidR="006C5922">
        <w:rPr>
          <w:rFonts w:ascii="Times New Roman" w:hAnsi="Times New Roman"/>
          <w:sz w:val="22"/>
          <w:szCs w:val="22"/>
        </w:rPr>
        <w:t xml:space="preserve">(here CIE D65) </w:t>
      </w:r>
      <w:r w:rsidR="00247CF9">
        <w:rPr>
          <w:rFonts w:ascii="Times New Roman" w:hAnsi="Times New Roman"/>
          <w:sz w:val="22"/>
          <w:szCs w:val="22"/>
        </w:rPr>
        <w:t>to the luminance of the reference illuminant itself.</w:t>
      </w:r>
      <w:ins w:id="126" w:author="Brainard, David H" w:date="2021-05-08T10:29:00Z">
        <w:r w:rsidR="001C78FE">
          <w:rPr>
            <w:rFonts w:ascii="Times New Roman" w:hAnsi="Times New Roman"/>
            <w:sz w:val="22"/>
            <w:szCs w:val="22"/>
          </w:rPr>
          <w:t xml:space="preserve"> Feedback was given on each trial based on which image contained the target</w:t>
        </w:r>
      </w:ins>
      <w:ins w:id="127" w:author="Brainard, David H" w:date="2021-05-08T10:30:00Z">
        <w:r w:rsidR="001C78FE">
          <w:rPr>
            <w:rFonts w:ascii="Times New Roman" w:hAnsi="Times New Roman"/>
            <w:sz w:val="22"/>
            <w:szCs w:val="22"/>
          </w:rPr>
          <w:t xml:space="preserve"> object with the higher LRF.</w:t>
        </w:r>
        <w:r w:rsidR="001F1290" w:rsidRPr="001F1290">
          <w:rPr>
            <w:rStyle w:val="FootnoteReference"/>
            <w:rFonts w:ascii="Times New Roman" w:hAnsi="Times New Roman"/>
            <w:sz w:val="22"/>
            <w:szCs w:val="22"/>
          </w:rPr>
          <w:t xml:space="preserve"> </w:t>
        </w:r>
        <w:r w:rsidR="001F1290">
          <w:rPr>
            <w:rStyle w:val="FootnoteReference"/>
            <w:rFonts w:ascii="Times New Roman" w:hAnsi="Times New Roman"/>
            <w:sz w:val="22"/>
            <w:szCs w:val="22"/>
          </w:rPr>
          <w:footnoteReference w:id="2"/>
        </w:r>
      </w:ins>
    </w:p>
    <w:p w14:paraId="5D7D5FE7" w14:textId="77777777" w:rsidR="00247CF9" w:rsidRDefault="00247CF9" w:rsidP="00247CF9">
      <w:pPr>
        <w:pStyle w:val="Default"/>
        <w:spacing w:before="0"/>
        <w:rPr>
          <w:rFonts w:ascii="Times New Roman" w:eastAsia="Times New Roman" w:hAnsi="Times New Roman" w:cs="Times New Roman"/>
          <w:sz w:val="22"/>
          <w:szCs w:val="22"/>
        </w:rPr>
      </w:pPr>
    </w:p>
    <w:p w14:paraId="666AF825" w14:textId="33E85828" w:rsidR="003741FC" w:rsidRDefault="00247CF9" w:rsidP="00CC0064">
      <w:pPr>
        <w:pStyle w:val="Default"/>
        <w:spacing w:before="0"/>
        <w:rPr>
          <w:rFonts w:ascii="Times New Roman" w:hAnsi="Times New Roman"/>
          <w:sz w:val="22"/>
          <w:szCs w:val="22"/>
        </w:rPr>
      </w:pPr>
      <w:r>
        <w:rPr>
          <w:rFonts w:ascii="Times New Roman" w:hAnsi="Times New Roman"/>
          <w:sz w:val="22"/>
          <w:szCs w:val="22"/>
        </w:rPr>
        <w:t xml:space="preserve">We recorded the proportion of times </w:t>
      </w:r>
      <w:r w:rsidR="00ED6B02">
        <w:rPr>
          <w:rStyle w:val="None"/>
          <w:rFonts w:ascii="Times New Roman" w:hAnsi="Times New Roman"/>
          <w:sz w:val="22"/>
          <w:szCs w:val="22"/>
        </w:rPr>
        <w:t>observer</w:t>
      </w:r>
      <w:r>
        <w:rPr>
          <w:rFonts w:ascii="Times New Roman" w:hAnsi="Times New Roman"/>
          <w:sz w:val="22"/>
          <w:szCs w:val="22"/>
        </w:rPr>
        <w:t xml:space="preserve">s chose the comparison image </w:t>
      </w:r>
      <w:r w:rsidR="00D91DA9">
        <w:rPr>
          <w:rFonts w:ascii="Times New Roman" w:hAnsi="Times New Roman"/>
          <w:sz w:val="22"/>
          <w:szCs w:val="22"/>
        </w:rPr>
        <w:t>as having</w:t>
      </w:r>
      <w:r w:rsidR="00BC0AC8">
        <w:rPr>
          <w:rFonts w:ascii="Times New Roman" w:hAnsi="Times New Roman"/>
          <w:sz w:val="22"/>
          <w:szCs w:val="22"/>
        </w:rPr>
        <w:t xml:space="preserve"> </w:t>
      </w:r>
      <w:r>
        <w:rPr>
          <w:rFonts w:ascii="Times New Roman" w:hAnsi="Times New Roman"/>
          <w:sz w:val="22"/>
          <w:szCs w:val="22"/>
        </w:rPr>
        <w:t xml:space="preserve">the lighter target object at 11 values of the target object </w:t>
      </w:r>
      <w:r w:rsidR="005552ED">
        <w:rPr>
          <w:rFonts w:ascii="Times New Roman" w:hAnsi="Times New Roman"/>
          <w:sz w:val="22"/>
          <w:szCs w:val="22"/>
        </w:rPr>
        <w:t>LRF</w:t>
      </w:r>
      <w:r>
        <w:rPr>
          <w:rFonts w:ascii="Times New Roman" w:hAnsi="Times New Roman"/>
          <w:sz w:val="22"/>
          <w:szCs w:val="22"/>
        </w:rPr>
        <w:t xml:space="preserve">. Figure 2 shows a psychometric function from a typical human observer. </w:t>
      </w:r>
      <w:r w:rsidR="0032213D">
        <w:rPr>
          <w:rFonts w:ascii="Times New Roman" w:hAnsi="Times New Roman"/>
          <w:sz w:val="22"/>
          <w:szCs w:val="22"/>
        </w:rPr>
        <w:t>T</w:t>
      </w:r>
      <w:r>
        <w:rPr>
          <w:rFonts w:ascii="Times New Roman" w:hAnsi="Times New Roman"/>
          <w:sz w:val="22"/>
          <w:szCs w:val="22"/>
        </w:rPr>
        <w:t xml:space="preserve">he proportion comparison chosen data </w:t>
      </w:r>
      <w:r w:rsidR="0032213D">
        <w:rPr>
          <w:rFonts w:ascii="Times New Roman" w:hAnsi="Times New Roman"/>
          <w:sz w:val="22"/>
          <w:szCs w:val="22"/>
        </w:rPr>
        <w:t xml:space="preserve">was fit </w:t>
      </w:r>
      <w:r>
        <w:rPr>
          <w:rFonts w:ascii="Times New Roman" w:hAnsi="Times New Roman"/>
          <w:sz w:val="22"/>
          <w:szCs w:val="22"/>
        </w:rPr>
        <w:t xml:space="preserve">with a cumulative Gaussian using maximum likelihood methods (See Methods: Psychometric </w:t>
      </w:r>
      <w:r w:rsidR="005552ED">
        <w:rPr>
          <w:rFonts w:ascii="Times New Roman" w:hAnsi="Times New Roman"/>
          <w:sz w:val="22"/>
          <w:szCs w:val="22"/>
        </w:rPr>
        <w:t>Function</w:t>
      </w:r>
      <w:r>
        <w:rPr>
          <w:rFonts w:ascii="Times New Roman" w:hAnsi="Times New Roman"/>
          <w:sz w:val="22"/>
          <w:szCs w:val="22"/>
        </w:rPr>
        <w:t xml:space="preserve">). </w:t>
      </w:r>
      <w:r w:rsidR="00904C28">
        <w:rPr>
          <w:rFonts w:ascii="Times New Roman" w:hAnsi="Times New Roman"/>
          <w:sz w:val="22"/>
          <w:szCs w:val="22"/>
        </w:rPr>
        <w:t>T</w:t>
      </w:r>
      <w:r>
        <w:rPr>
          <w:rFonts w:ascii="Times New Roman" w:hAnsi="Times New Roman"/>
          <w:sz w:val="22"/>
          <w:szCs w:val="22"/>
        </w:rPr>
        <w:t xml:space="preserve">he threshold </w:t>
      </w:r>
      <w:r w:rsidR="00904C28">
        <w:rPr>
          <w:rFonts w:ascii="Times New Roman" w:hAnsi="Times New Roman"/>
          <w:sz w:val="22"/>
          <w:szCs w:val="22"/>
        </w:rPr>
        <w:t xml:space="preserve">was defined </w:t>
      </w:r>
      <w:r>
        <w:rPr>
          <w:rFonts w:ascii="Times New Roman" w:hAnsi="Times New Roman"/>
          <w:sz w:val="22"/>
          <w:szCs w:val="22"/>
        </w:rPr>
        <w:t xml:space="preserve">as the difference between the LRF of the target object at </w:t>
      </w:r>
      <w:r w:rsidR="00F13E84">
        <w:rPr>
          <w:rFonts w:ascii="Times New Roman" w:hAnsi="Times New Roman"/>
          <w:sz w:val="22"/>
          <w:szCs w:val="22"/>
        </w:rPr>
        <w:t xml:space="preserve">proportion </w:t>
      </w:r>
      <w:r>
        <w:rPr>
          <w:rFonts w:ascii="Times New Roman" w:hAnsi="Times New Roman"/>
          <w:sz w:val="22"/>
          <w:szCs w:val="22"/>
        </w:rPr>
        <w:t xml:space="preserve">comparison chosen </w:t>
      </w:r>
      <w:r w:rsidR="00526C12">
        <w:rPr>
          <w:rFonts w:ascii="Times New Roman" w:hAnsi="Times New Roman"/>
          <w:sz w:val="22"/>
          <w:szCs w:val="22"/>
        </w:rPr>
        <w:t>0.</w:t>
      </w:r>
      <w:r>
        <w:rPr>
          <w:rFonts w:ascii="Times New Roman" w:hAnsi="Times New Roman"/>
          <w:sz w:val="22"/>
          <w:szCs w:val="22"/>
        </w:rPr>
        <w:t xml:space="preserve">76 and </w:t>
      </w:r>
      <w:r w:rsidR="00526C12">
        <w:rPr>
          <w:rFonts w:ascii="Times New Roman" w:hAnsi="Times New Roman"/>
          <w:sz w:val="22"/>
          <w:szCs w:val="22"/>
        </w:rPr>
        <w:t>0.</w:t>
      </w:r>
      <w:r>
        <w:rPr>
          <w:rFonts w:ascii="Times New Roman" w:hAnsi="Times New Roman"/>
          <w:sz w:val="22"/>
          <w:szCs w:val="22"/>
        </w:rPr>
        <w:t>50</w:t>
      </w:r>
      <w:r w:rsidR="00526C12">
        <w:rPr>
          <w:rFonts w:ascii="Times New Roman" w:hAnsi="Times New Roman"/>
          <w:sz w:val="22"/>
          <w:szCs w:val="22"/>
        </w:rPr>
        <w:t>, as determined from the cumulative Gaussian fit</w:t>
      </w:r>
      <w:r>
        <w:rPr>
          <w:rFonts w:ascii="Times New Roman" w:hAnsi="Times New Roman"/>
          <w:sz w:val="22"/>
          <w:szCs w:val="22"/>
        </w:rPr>
        <w:t xml:space="preserve">. </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530219EC" w14:textId="668C783A" w:rsidR="009F434F" w:rsidRDefault="00554DFF" w:rsidP="000E3DCD">
      <w:pPr>
        <w:pStyle w:val="Default"/>
        <w:spacing w:before="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831764">
        <w:rPr>
          <w:rFonts w:ascii="Times New Roman" w:hAnsi="Times New Roman"/>
          <w:b/>
          <w:bCs/>
          <w:sz w:val="22"/>
          <w:szCs w:val="22"/>
        </w:rPr>
        <w:t>background object reflectance variation</w:t>
      </w:r>
    </w:p>
    <w:p w14:paraId="58BE7E20" w14:textId="1EF96FAA" w:rsidR="0004085B" w:rsidRDefault="0004085B" w:rsidP="0004085B">
      <w:pPr>
        <w:pStyle w:val="Default"/>
        <w:spacing w:before="0"/>
        <w:rPr>
          <w:rFonts w:ascii="Times New Roman" w:hAnsi="Times New Roman"/>
          <w:b/>
          <w:bCs/>
          <w:sz w:val="22"/>
          <w:szCs w:val="22"/>
        </w:rPr>
      </w:pPr>
    </w:p>
    <w:p w14:paraId="6C30F22F" w14:textId="4F50770C"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To study the effect of </w:t>
      </w:r>
      <w:r w:rsidR="00BF3F75">
        <w:rPr>
          <w:rFonts w:ascii="Times New Roman" w:hAnsi="Times New Roman"/>
          <w:sz w:val="22"/>
          <w:szCs w:val="22"/>
        </w:rPr>
        <w:t xml:space="preserve">background </w:t>
      </w:r>
      <w:r w:rsidR="0092304B">
        <w:rPr>
          <w:rFonts w:ascii="Times New Roman" w:hAnsi="Times New Roman"/>
          <w:sz w:val="22"/>
          <w:szCs w:val="22"/>
        </w:rPr>
        <w:t xml:space="preserve">variation </w:t>
      </w:r>
      <w:r>
        <w:rPr>
          <w:rFonts w:ascii="Times New Roman" w:hAnsi="Times New Roman"/>
          <w:sz w:val="22"/>
          <w:szCs w:val="22"/>
        </w:rPr>
        <w:t xml:space="preserve">on lightness discrimination thresholds, we varied the reflectance spectra of the background objects in the images by sampling from a statistical model based on natural surface reflectance databases </w:t>
      </w:r>
      <w:r w:rsidR="00BC3349">
        <w:rPr>
          <w:rFonts w:ascii="Times New Roman" w:hAnsi="Times New Roman"/>
          <w:sz w:val="22"/>
          <w:szCs w:val="22"/>
        </w:rPr>
        <w:fldChar w:fldCharType="begin">
          <w:fldData xml:space="preserve">PEVuZE5vdGU+PENpdGU+PEF1dGhvcj5TaW5naDwvQXV0aG9yPjxZZWFyPjIwMTg8L1llYXI+PFJl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PEVuZE5vdGU+PENpdGU+PEF1dGhvcj5TaW5naDwvQXV0aG9yPjxZZWFyPjIwMTg8L1llYXI+PFJl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(see Methods: Reflectance and Illumination Spectra Singh, Cottaris, Heasly, Brainard, &amp; Burge, 2018)</w:t>
      </w:r>
      <w:r w:rsidR="00BC3349">
        <w:rPr>
          <w:rFonts w:ascii="Times New Roman" w:hAnsi="Times New Roman"/>
          <w:sz w:val="22"/>
          <w:szCs w:val="22"/>
        </w:rPr>
        <w:fldChar w:fldCharType="end"/>
      </w:r>
      <w:r w:rsidR="009157AD">
        <w:rPr>
          <w:rFonts w:ascii="Times New Roman" w:hAnsi="Times New Roman"/>
          <w:sz w:val="22"/>
          <w:szCs w:val="22"/>
        </w:rPr>
        <w:t>.</w:t>
      </w:r>
      <w:r>
        <w:rPr>
          <w:rFonts w:ascii="Times New Roman" w:hAnsi="Times New Roman"/>
          <w:sz w:val="22"/>
          <w:szCs w:val="22"/>
        </w:rPr>
        <w:t xml:space="preserve"> Briefly, a database of natural surface reflectance functions</w:t>
      </w:r>
      <w:r w:rsidR="00CC11B9">
        <w:rPr>
          <w:rFonts w:ascii="Times New Roman" w:hAnsi="Times New Roman"/>
          <w:color w:val="0076BA"/>
          <w:sz w:val="22"/>
          <w:szCs w:val="22"/>
        </w:rPr>
        <w:t xml:space="preserve"> </w:t>
      </w:r>
      <w:r w:rsidR="00BC3349">
        <w:rPr>
          <w:rFonts w:ascii="Times New Roman" w:hAnsi="Times New Roman"/>
          <w:color w:val="000000" w:themeColor="text1"/>
          <w:sz w:val="22"/>
          <w:szCs w:val="22"/>
        </w:rPr>
        <w:fldChar w:fldCharType="begin"/>
      </w:r>
      <w:r w:rsidR="00BC3349">
        <w:rPr>
          <w:rFonts w:ascii="Times New Roman" w:hAnsi="Times New Roman"/>
          <w:color w:val="000000" w:themeColor="text1"/>
          <w:sz w:val="22"/>
          <w:szCs w:val="22"/>
        </w:rPr>
        <w:instrText xml:space="preserve"> ADDIN EN.CITE &lt;EndNote&gt;&lt;Cite&gt;&lt;Author&gt;Kelly&lt;/Author&gt;&lt;Year&gt;1943&lt;/Year&gt;&lt;RecNum&gt;35&lt;/RecNum&gt;&lt;DisplayText&gt;(Kelly, Gibson, &amp;amp; Nickerson, 1943; Vrhel, Gershon, &amp;amp; Iwan, 1994)&lt;/DisplayText&gt;&lt;record&gt;&lt;rec-number&gt;35&lt;/rec-number&gt;&lt;foreign-keys&gt;&lt;key app="EN" db-id="zr5fzd222xvvdvewxvlv0eemp5f5rezev9p2" timestamp="1620224998"&gt;35&lt;/key&gt;&lt;/foreign-keys&gt;&lt;ref-type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36&lt;/RecNum&gt;&lt;record&gt;&lt;rec-number&gt;36&lt;/rec-number&gt;&lt;foreign-keys&gt;&lt;key app="EN" db-id="zr5fzd222xvvdvewxvlv0eemp5f5rezev9p2" timestamp="1620224998"&gt;36&lt;/key&gt;&lt;/foreign-keys&gt;&lt;ref-type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BC3349">
        <w:rPr>
          <w:rFonts w:ascii="Times New Roman" w:hAnsi="Times New Roman"/>
          <w:color w:val="000000" w:themeColor="text1"/>
          <w:sz w:val="22"/>
          <w:szCs w:val="22"/>
        </w:rPr>
        <w:fldChar w:fldCharType="separate"/>
      </w:r>
      <w:r w:rsidR="00BC3349">
        <w:rPr>
          <w:rFonts w:ascii="Times New Roman" w:hAnsi="Times New Roman"/>
          <w:noProof/>
          <w:color w:val="000000" w:themeColor="text1"/>
          <w:sz w:val="22"/>
          <w:szCs w:val="22"/>
        </w:rPr>
        <w:t>(Kelly, Gibson, &amp; Nickerson, 1943; Vrhel, Gershon, &amp; Iwan, 1994)</w:t>
      </w:r>
      <w:r w:rsidR="00BC3349">
        <w:rPr>
          <w:rFonts w:ascii="Times New Roman" w:hAnsi="Times New Roman"/>
          <w:color w:val="000000" w:themeColor="text1"/>
          <w:sz w:val="22"/>
          <w:szCs w:val="22"/>
        </w:rPr>
        <w:fldChar w:fldCharType="end"/>
      </w:r>
      <w:r w:rsidR="00CC11B9" w:rsidRPr="000E3DCD">
        <w:rPr>
          <w:rFonts w:ascii="Times New Roman" w:hAnsi="Times New Roman"/>
          <w:color w:val="000000" w:themeColor="text1"/>
          <w:sz w:val="22"/>
          <w:szCs w:val="22"/>
        </w:rPr>
        <w:t xml:space="preserve"> </w:t>
      </w:r>
      <w:r w:rsidRPr="000E3DCD">
        <w:rPr>
          <w:rFonts w:ascii="Times New Roman" w:hAnsi="Times New Roman"/>
          <w:color w:val="000000" w:themeColor="text1"/>
          <w:sz w:val="22"/>
          <w:szCs w:val="22"/>
        </w:rPr>
        <w:t>was projected along eigenvector</w:t>
      </w:r>
      <w:r>
        <w:rPr>
          <w:rFonts w:ascii="Times New Roman" w:hAnsi="Times New Roman"/>
          <w:sz w:val="22"/>
          <w:szCs w:val="22"/>
        </w:rPr>
        <w:t>s associated with the largest six eigenvalues of the dataset. These eigenvalues captured more than 90% of the variance in the database. The distribution of projection weights was approximated as a multivariate-normal distribution. Reflectance spectra of background objects were sampled from the multivariate-normal distribution and using the weights to construct spectra as the corresponding linear combination of the eigenvectors.</w:t>
      </w:r>
      <w:r w:rsidR="0071405B">
        <w:rPr>
          <w:rFonts w:ascii="Times New Roman" w:hAnsi="Times New Roman"/>
          <w:sz w:val="22"/>
          <w:szCs w:val="22"/>
        </w:rPr>
        <w:t xml:space="preserve"> The amount of variation in the background was controlled by multiplying the covariance matrix of the </w:t>
      </w:r>
      <w:r w:rsidR="00AB4EAD">
        <w:rPr>
          <w:rFonts w:ascii="Times New Roman" w:hAnsi="Times New Roman"/>
          <w:sz w:val="22"/>
          <w:szCs w:val="22"/>
        </w:rPr>
        <w:t xml:space="preserve">multivariate-normal </w:t>
      </w:r>
      <w:r w:rsidR="00192DF7">
        <w:rPr>
          <w:rFonts w:ascii="Times New Roman" w:hAnsi="Times New Roman"/>
          <w:sz w:val="22"/>
          <w:szCs w:val="22"/>
        </w:rPr>
        <w:t>distribution by a scalar.</w:t>
      </w:r>
    </w:p>
    <w:p w14:paraId="2E9598F4" w14:textId="77777777" w:rsidR="00892CE4" w:rsidRDefault="00892CE4" w:rsidP="0004085B">
      <w:pPr>
        <w:pStyle w:val="Default"/>
        <w:spacing w:before="0"/>
        <w:rPr>
          <w:rFonts w:ascii="Times New Roman" w:hAnsi="Times New Roman"/>
          <w:sz w:val="22"/>
          <w:szCs w:val="22"/>
        </w:rPr>
      </w:pPr>
    </w:p>
    <w:p w14:paraId="09C10884" w14:textId="60061DCB"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We measured threshold as a function of </w:t>
      </w:r>
      <w:r w:rsidR="00777780">
        <w:rPr>
          <w:rFonts w:ascii="Times New Roman" w:hAnsi="Times New Roman"/>
          <w:sz w:val="22"/>
          <w:szCs w:val="22"/>
        </w:rPr>
        <w:t>the</w:t>
      </w:r>
      <w:r>
        <w:rPr>
          <w:rFonts w:ascii="Times New Roman" w:hAnsi="Times New Roman"/>
          <w:sz w:val="22"/>
          <w:szCs w:val="22"/>
        </w:rPr>
        <w:t xml:space="preserve"> scalar that multiplied the covariance matrix. By varying the scalar from 0 (no variation) to 1 (variation in natural scenes), we can examine parametrically how background variation affects performance in the task. We generated images f</w:t>
      </w:r>
      <w:r w:rsidR="00786339">
        <w:rPr>
          <w:rFonts w:ascii="Times New Roman" w:hAnsi="Times New Roman"/>
          <w:sz w:val="22"/>
          <w:szCs w:val="22"/>
        </w:rPr>
        <w:t>or</w:t>
      </w:r>
      <w:r>
        <w:rPr>
          <w:rFonts w:ascii="Times New Roman" w:hAnsi="Times New Roman"/>
          <w:sz w:val="22"/>
          <w:szCs w:val="22"/>
        </w:rPr>
        <w:t xml:space="preserve"> six logarithmically spaced values of the covariance scalar. Figure 3 shows </w:t>
      </w:r>
      <w:r w:rsidR="00D37CBF">
        <w:rPr>
          <w:rFonts w:ascii="Times New Roman" w:hAnsi="Times New Roman"/>
          <w:sz w:val="22"/>
          <w:szCs w:val="22"/>
        </w:rPr>
        <w:t xml:space="preserve">examples of </w:t>
      </w:r>
      <w:r>
        <w:rPr>
          <w:rFonts w:ascii="Times New Roman" w:hAnsi="Times New Roman"/>
          <w:sz w:val="22"/>
          <w:szCs w:val="22"/>
        </w:rPr>
        <w:t>image</w:t>
      </w:r>
      <w:r w:rsidR="00D37CBF">
        <w:rPr>
          <w:rFonts w:ascii="Times New Roman" w:hAnsi="Times New Roman"/>
          <w:sz w:val="22"/>
          <w:szCs w:val="22"/>
        </w:rPr>
        <w:t>s</w:t>
      </w:r>
      <w:r>
        <w:rPr>
          <w:rFonts w:ascii="Times New Roman" w:hAnsi="Times New Roman"/>
          <w:sz w:val="22"/>
          <w:szCs w:val="22"/>
        </w:rPr>
        <w:t xml:space="preserve"> used in our psychophysical task</w:t>
      </w:r>
      <w:r w:rsidR="00D37CBF">
        <w:rPr>
          <w:rFonts w:ascii="Times New Roman" w:hAnsi="Times New Roman"/>
          <w:sz w:val="22"/>
          <w:szCs w:val="22"/>
        </w:rPr>
        <w:t xml:space="preserve"> for </w:t>
      </w:r>
      <w:r w:rsidR="00595045">
        <w:rPr>
          <w:rFonts w:ascii="Times New Roman" w:hAnsi="Times New Roman"/>
          <w:sz w:val="22"/>
          <w:szCs w:val="22"/>
        </w:rPr>
        <w:t xml:space="preserve">different </w:t>
      </w:r>
      <w:r w:rsidR="00D37CBF">
        <w:rPr>
          <w:rFonts w:ascii="Times New Roman" w:hAnsi="Times New Roman"/>
          <w:sz w:val="22"/>
          <w:szCs w:val="22"/>
        </w:rPr>
        <w:t>choices of the covariance scalar.</w:t>
      </w:r>
      <w:r>
        <w:rPr>
          <w:rFonts w:ascii="Times New Roman" w:hAnsi="Times New Roman"/>
          <w:sz w:val="22"/>
          <w:szCs w:val="22"/>
        </w:rPr>
        <w:t xml:space="preserve"> Discrimination thresholds were measured separately for each of the six values of the covariance scalar</w:t>
      </w:r>
      <w:r w:rsidR="004D4092">
        <w:rPr>
          <w:rFonts w:ascii="Times New Roman" w:hAnsi="Times New Roman"/>
          <w:sz w:val="22"/>
          <w:szCs w:val="22"/>
        </w:rPr>
        <w:t xml:space="preserve"> (</w:t>
      </w:r>
      <w:r w:rsidR="00E213FA">
        <w:rPr>
          <w:rFonts w:ascii="Times New Roman" w:hAnsi="Times New Roman"/>
          <w:sz w:val="22"/>
          <w:szCs w:val="22"/>
        </w:rPr>
        <w:t>Appendix</w:t>
      </w:r>
      <w:r w:rsidR="00E50ACE">
        <w:rPr>
          <w:rFonts w:ascii="Times New Roman" w:hAnsi="Times New Roman"/>
          <w:sz w:val="22"/>
          <w:szCs w:val="22"/>
        </w:rPr>
        <w:t xml:space="preserve">: </w:t>
      </w:r>
      <w:r w:rsidR="004D4092">
        <w:rPr>
          <w:rFonts w:ascii="Times New Roman" w:hAnsi="Times New Roman"/>
          <w:sz w:val="22"/>
          <w:szCs w:val="22"/>
        </w:rPr>
        <w:t xml:space="preserve">Table </w:t>
      </w:r>
      <w:r w:rsidR="005E4FB1">
        <w:rPr>
          <w:rFonts w:ascii="Times New Roman" w:hAnsi="Times New Roman"/>
          <w:sz w:val="22"/>
          <w:szCs w:val="22"/>
        </w:rPr>
        <w:t>S</w:t>
      </w:r>
      <w:r w:rsidR="00A5405C">
        <w:rPr>
          <w:rFonts w:ascii="Times New Roman" w:hAnsi="Times New Roman"/>
          <w:sz w:val="22"/>
          <w:szCs w:val="22"/>
        </w:rPr>
        <w:t>2</w:t>
      </w:r>
      <w:r w:rsidR="004D4092">
        <w:rPr>
          <w:rFonts w:ascii="Times New Roman" w:hAnsi="Times New Roman"/>
          <w:sz w:val="22"/>
          <w:szCs w:val="22"/>
        </w:rPr>
        <w:t>)</w:t>
      </w:r>
      <w:r>
        <w:rPr>
          <w:rFonts w:ascii="Times New Roman" w:hAnsi="Times New Roman"/>
          <w:sz w:val="22"/>
          <w:szCs w:val="22"/>
        </w:rPr>
        <w:t>.</w:t>
      </w:r>
    </w:p>
    <w:p w14:paraId="3C155089" w14:textId="748BE0E7" w:rsidR="005455B8" w:rsidRPr="00655B17" w:rsidRDefault="005455B8" w:rsidP="0004085B">
      <w:pPr>
        <w:pStyle w:val="Default"/>
        <w:spacing w:before="0"/>
        <w:rPr>
          <w:rFonts w:ascii="Times New Roman" w:hAnsi="Times New Roman"/>
          <w:sz w:val="22"/>
          <w:szCs w:val="22"/>
        </w:rPr>
      </w:pPr>
    </w:p>
    <w:p w14:paraId="78A3BA4F" w14:textId="2F2D7A1B" w:rsidR="00DC4E76" w:rsidRPr="000E3DCD" w:rsidRDefault="009F434F" w:rsidP="000E3DCD">
      <w:pPr>
        <w:rPr>
          <w:sz w:val="22"/>
          <w:szCs w:val="22"/>
        </w:rPr>
      </w:pPr>
      <w:r w:rsidRPr="000E3DCD">
        <w:rPr>
          <w:sz w:val="22"/>
          <w:szCs w:val="22"/>
        </w:rPr>
        <w:t xml:space="preserve">Figure 4 shows </w:t>
      </w:r>
      <w:r w:rsidR="0092304B" w:rsidRPr="000E3DCD">
        <w:rPr>
          <w:sz w:val="22"/>
          <w:szCs w:val="22"/>
        </w:rPr>
        <w:t>how</w:t>
      </w:r>
      <w:r w:rsidRPr="000E3DCD">
        <w:rPr>
          <w:sz w:val="22"/>
          <w:szCs w:val="22"/>
        </w:rPr>
        <w:t xml:space="preserve"> discrimination thresholds </w:t>
      </w:r>
      <w:r w:rsidR="0092304B" w:rsidRPr="000E3DCD">
        <w:rPr>
          <w:sz w:val="22"/>
          <w:szCs w:val="22"/>
        </w:rPr>
        <w:t xml:space="preserve">change </w:t>
      </w:r>
      <w:r w:rsidRPr="000E3DCD">
        <w:rPr>
          <w:sz w:val="22"/>
          <w:szCs w:val="22"/>
        </w:rPr>
        <w:t xml:space="preserve">with the amount of variability in the </w:t>
      </w:r>
      <w:r w:rsidR="0092304B" w:rsidRPr="000E3DCD">
        <w:rPr>
          <w:sz w:val="22"/>
          <w:szCs w:val="22"/>
        </w:rPr>
        <w:t xml:space="preserve">spectra </w:t>
      </w:r>
      <w:r w:rsidRPr="000E3DCD">
        <w:rPr>
          <w:sz w:val="22"/>
          <w:szCs w:val="22"/>
        </w:rPr>
        <w:t xml:space="preserve">of the background objects. We plot </w:t>
      </w:r>
      <w:r w:rsidR="0092304B" w:rsidRPr="000E3DCD">
        <w:rPr>
          <w:sz w:val="22"/>
          <w:szCs w:val="22"/>
        </w:rPr>
        <w:t xml:space="preserve">mean (across </w:t>
      </w:r>
      <w:r w:rsidR="00A94812" w:rsidRPr="00655B17">
        <w:rPr>
          <w:rStyle w:val="None"/>
          <w:color w:val="000000" w:themeColor="text1"/>
          <w:sz w:val="22"/>
          <w:szCs w:val="22"/>
        </w:rPr>
        <w:t>observer</w:t>
      </w:r>
      <w:r w:rsidR="0092304B" w:rsidRPr="000E3DCD">
        <w:rPr>
          <w:sz w:val="22"/>
          <w:szCs w:val="22"/>
        </w:rPr>
        <w:t xml:space="preserve">s, N = 4) </w:t>
      </w:r>
      <w:r w:rsidRPr="000E3DCD">
        <w:rPr>
          <w:sz w:val="22"/>
          <w:szCs w:val="22"/>
        </w:rPr>
        <w:t xml:space="preserve">log threshold squared vs the log of the covariance scalar of the </w:t>
      </w:r>
      <w:r w:rsidR="00554DFF" w:rsidRPr="000E3DCD">
        <w:rPr>
          <w:sz w:val="22"/>
          <w:szCs w:val="22"/>
        </w:rPr>
        <w:t>distribution. For low values of the covariance scalar, threshold is nearly constant</w:t>
      </w:r>
      <w:r w:rsidR="0004085B" w:rsidRPr="000E3DCD">
        <w:rPr>
          <w:sz w:val="22"/>
          <w:szCs w:val="22"/>
        </w:rPr>
        <w:t xml:space="preserve">. </w:t>
      </w:r>
      <w:r w:rsidR="0004085B" w:rsidRPr="000E3DCD">
        <w:rPr>
          <w:sz w:val="22"/>
          <w:szCs w:val="22"/>
        </w:rPr>
        <w:lastRenderedPageBreak/>
        <w:t>As the covariance scalar increases, lo</w:t>
      </w:r>
      <w:r w:rsidR="001B3BDD" w:rsidRPr="000E3DCD">
        <w:rPr>
          <w:sz w:val="22"/>
          <w:szCs w:val="22"/>
        </w:rPr>
        <w:t>g</w:t>
      </w:r>
      <w:r w:rsidR="0004085B" w:rsidRPr="000E3DCD">
        <w:rPr>
          <w:sz w:val="22"/>
          <w:szCs w:val="22"/>
        </w:rPr>
        <w:t xml:space="preserve"> squared threshold </w:t>
      </w:r>
      <w:r w:rsidR="00554DFF" w:rsidRPr="000E3DCD">
        <w:rPr>
          <w:sz w:val="22"/>
          <w:szCs w:val="22"/>
        </w:rPr>
        <w:t>rise</w:t>
      </w:r>
      <w:r w:rsidR="0092304B" w:rsidRPr="000E3DCD">
        <w:rPr>
          <w:sz w:val="22"/>
          <w:szCs w:val="22"/>
        </w:rPr>
        <w:t>s</w:t>
      </w:r>
      <w:r w:rsidR="00554DFF" w:rsidRPr="000E3DCD">
        <w:rPr>
          <w:sz w:val="22"/>
          <w:szCs w:val="22"/>
        </w:rPr>
        <w:t xml:space="preserve"> approximately linearly</w:t>
      </w:r>
      <w:r w:rsidR="0004085B" w:rsidRPr="000E3DCD">
        <w:rPr>
          <w:sz w:val="22"/>
          <w:szCs w:val="22"/>
        </w:rPr>
        <w:t xml:space="preserve"> with log covariance scalar</w:t>
      </w:r>
      <w:r w:rsidR="00C6744D" w:rsidRPr="000E3DCD">
        <w:rPr>
          <w:sz w:val="22"/>
          <w:szCs w:val="22"/>
        </w:rPr>
        <w:t>, a</w:t>
      </w:r>
      <w:r w:rsidR="0004085B" w:rsidRPr="000E3DCD">
        <w:rPr>
          <w:sz w:val="22"/>
          <w:szCs w:val="22"/>
        </w:rPr>
        <w:t xml:space="preserve"> dependence </w:t>
      </w:r>
      <w:r w:rsidR="00815E09" w:rsidRPr="000E3DCD">
        <w:rPr>
          <w:sz w:val="22"/>
          <w:szCs w:val="22"/>
        </w:rPr>
        <w:t xml:space="preserve">predicted by </w:t>
      </w:r>
      <w:r w:rsidR="00D37CBF" w:rsidRPr="000E3DCD">
        <w:rPr>
          <w:sz w:val="22"/>
          <w:szCs w:val="22"/>
        </w:rPr>
        <w:t xml:space="preserve">a simple model based on </w:t>
      </w:r>
      <w:r w:rsidR="00361F39" w:rsidRPr="000E3DCD">
        <w:rPr>
          <w:sz w:val="22"/>
          <w:szCs w:val="22"/>
        </w:rPr>
        <w:t>Signal Detection Theory</w:t>
      </w:r>
      <w:r w:rsidR="00554DFF" w:rsidRPr="000E3DCD">
        <w:rPr>
          <w:sz w:val="22"/>
          <w:szCs w:val="22"/>
        </w:rPr>
        <w:t xml:space="preserve"> (</w:t>
      </w:r>
      <w:r w:rsidR="0004085B" w:rsidRPr="000E3DCD">
        <w:rPr>
          <w:sz w:val="22"/>
          <w:szCs w:val="22"/>
        </w:rPr>
        <w:t>Figure 4;</w:t>
      </w:r>
      <w:r w:rsidR="0092304B" w:rsidRPr="000E3DCD">
        <w:rPr>
          <w:sz w:val="22"/>
          <w:szCs w:val="22"/>
        </w:rPr>
        <w:t xml:space="preserve"> see</w:t>
      </w:r>
      <w:r w:rsidR="0004085B" w:rsidRPr="000E3DCD">
        <w:rPr>
          <w:sz w:val="22"/>
          <w:szCs w:val="22"/>
        </w:rPr>
        <w:t xml:space="preserve"> </w:t>
      </w:r>
      <w:r w:rsidR="00484B28" w:rsidRPr="000E3DCD">
        <w:rPr>
          <w:sz w:val="22"/>
          <w:szCs w:val="22"/>
        </w:rPr>
        <w:t xml:space="preserve">below and </w:t>
      </w:r>
      <w:r w:rsidR="00554DFF" w:rsidRPr="000E3DCD">
        <w:rPr>
          <w:sz w:val="22"/>
          <w:szCs w:val="22"/>
        </w:rPr>
        <w:t xml:space="preserve">Methods: </w:t>
      </w:r>
      <w:r w:rsidR="00CF5E53" w:rsidRPr="000E3DCD">
        <w:rPr>
          <w:sz w:val="22"/>
          <w:szCs w:val="22"/>
        </w:rPr>
        <w:t xml:space="preserve">Signal Detection </w:t>
      </w:r>
      <w:r w:rsidR="003E6D6B" w:rsidRPr="000E3DCD">
        <w:rPr>
          <w:sz w:val="22"/>
          <w:szCs w:val="22"/>
        </w:rPr>
        <w:t xml:space="preserve">Theory </w:t>
      </w:r>
      <w:r w:rsidR="00CF5E53" w:rsidRPr="000E3DCD">
        <w:rPr>
          <w:sz w:val="22"/>
          <w:szCs w:val="22"/>
        </w:rPr>
        <w:t>Model</w:t>
      </w:r>
      <w:r w:rsidR="00554DFF" w:rsidRPr="000E3DCD">
        <w:rPr>
          <w:sz w:val="22"/>
          <w:szCs w:val="22"/>
        </w:rPr>
        <w:t>).</w:t>
      </w:r>
      <w:r w:rsidR="007B4E86" w:rsidRPr="000E3DCD">
        <w:rPr>
          <w:sz w:val="22"/>
          <w:szCs w:val="22"/>
        </w:rPr>
        <w:t xml:space="preserve"> </w:t>
      </w:r>
    </w:p>
    <w:p w14:paraId="7E0123E4" w14:textId="77777777" w:rsidR="00DC4E76" w:rsidRPr="00655B17" w:rsidRDefault="00DC4E76" w:rsidP="009F434F">
      <w:pPr>
        <w:pStyle w:val="Default"/>
        <w:spacing w:before="0"/>
        <w:rPr>
          <w:rFonts w:ascii="Times New Roman" w:hAnsi="Times New Roman"/>
          <w:sz w:val="22"/>
          <w:szCs w:val="22"/>
        </w:rPr>
      </w:pPr>
    </w:p>
    <w:p w14:paraId="5F57E3D4" w14:textId="581AB341" w:rsidR="007B4E86" w:rsidRDefault="0092304B" w:rsidP="009F434F">
      <w:pPr>
        <w:pStyle w:val="Default"/>
        <w:spacing w:before="0"/>
        <w:rPr>
          <w:rFonts w:ascii="Times New Roman" w:hAnsi="Times New Roman"/>
          <w:sz w:val="22"/>
          <w:szCs w:val="22"/>
        </w:rPr>
      </w:pPr>
      <w:r w:rsidRPr="00655B17">
        <w:rPr>
          <w:rFonts w:ascii="Times New Roman" w:hAnsi="Times New Roman"/>
          <w:sz w:val="22"/>
          <w:szCs w:val="22"/>
        </w:rPr>
        <w:t>When the covariance scalar</w:t>
      </w:r>
      <w:r>
        <w:rPr>
          <w:rFonts w:ascii="Times New Roman" w:hAnsi="Times New Roman"/>
          <w:sz w:val="22"/>
          <w:szCs w:val="22"/>
        </w:rPr>
        <w:t xml:space="preserve"> is 0, </w:t>
      </w:r>
      <w:r w:rsidR="006C5922">
        <w:rPr>
          <w:rFonts w:ascii="Times New Roman" w:hAnsi="Times New Roman"/>
          <w:sz w:val="22"/>
          <w:szCs w:val="22"/>
        </w:rPr>
        <w:t>we conceptualize</w:t>
      </w:r>
      <w:r>
        <w:rPr>
          <w:rFonts w:ascii="Times New Roman" w:hAnsi="Times New Roman"/>
          <w:sz w:val="22"/>
          <w:szCs w:val="22"/>
        </w:rPr>
        <w:t xml:space="preserve"> performance </w:t>
      </w:r>
      <w:r w:rsidR="006C5922">
        <w:rPr>
          <w:rFonts w:ascii="Times New Roman" w:hAnsi="Times New Roman"/>
          <w:sz w:val="22"/>
          <w:szCs w:val="22"/>
        </w:rPr>
        <w:t>as limited by two factors</w:t>
      </w:r>
      <w:r w:rsidR="009C2926">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&lt;EndNote&gt;&lt;Cite&gt;&lt;Author&gt;Pelli&lt;/Author&gt;&lt;Year&gt;1999&lt;/Year&gt;&lt;RecNum&gt;30&lt;/RecNum&gt;&lt;IDText&gt;10069051&lt;/IDText&gt;&lt;DisplayText&gt;(Pelli &amp;amp; Farell, 1999)&lt;/DisplayText&gt;&lt;record&gt;&lt;rec-number&gt;30&lt;/rec-number&gt;&lt;foreign-keys&gt;&lt;key app="EN" db-id="zr5fzd222xvvdvewxvlv0eemp5f5rezev9p2" timestamp="1620224998"&gt;30&lt;/key&gt;&lt;/foreign-keys&gt;&lt;ref-type name="Journal Article"&gt;17&lt;/ref-type&gt;&lt;contributors&gt;&lt;authors&gt;&lt;author&gt;Pelli, D. G.&lt;/author&gt;&lt;author&gt;Farell, B.&lt;/author&gt;&lt;/authors&gt;&lt;/contributors&gt;&lt;auth-address&gt;New York University, New York 10003, USA. denis@psych.nyu.edu&lt;/auth-address&gt;&lt;titles&gt;&lt;title&gt;Why use noise?&lt;/title&gt;&lt;secondary-title&gt;Journal of the Optical Society of America A&lt;/secondary-title&gt;&lt;alt-title&gt;Journal of the Optical Society of America. A, Optics, image science, and vision&lt;/alt-title&gt;&lt;/titles&gt;&lt;periodical&gt;&lt;full-title&gt;Journal of the Optical Society of America A&lt;/full-title&gt;&lt;/periodical&gt;&lt;pages&gt;647-53&lt;/pages&gt;&lt;volume&gt;16&lt;/volume&gt;&lt;number&gt;3&lt;/number&gt;&lt;keywords&gt;&lt;keyword&gt;*Artifacts&lt;/keyword&gt;&lt;keyword&gt;Humans&lt;/keyword&gt;&lt;keyword&gt;*Models, Biological&lt;/keyword&gt;&lt;keyword&gt;Sensory Thresholds/physiology&lt;/keyword&gt;&lt;keyword&gt;Vision, Ocular/*physiology&lt;/keyword&gt;&lt;/keywords&gt;&lt;dates&gt;&lt;year&gt;1999&lt;/year&gt;&lt;pub-dates&gt;&lt;date&gt;Mar&lt;/date&gt;&lt;/pub-dates&gt;&lt;/dates&gt;&lt;isbn&gt;1084-7529 (Print)&amp;#xD;1084-7529 (Linking)&lt;/isbn&gt;&lt;accession-num&gt;10069051&lt;/accession-num&gt;&lt;urls&gt;&lt;related-urls&gt;&lt;url&gt;http://www.ncbi.nlm.nih.gov/pubmed/10069051&lt;/url&gt;&lt;/related-urls&gt;&lt;/urls&gt;&lt;/record&gt;&lt;/Cite&gt;&lt;/EndNote&gt;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(Pelli &amp; Farell, 1999)</w:t>
      </w:r>
      <w:r w:rsidR="00BC3349">
        <w:rPr>
          <w:rFonts w:ascii="Times New Roman" w:hAnsi="Times New Roman"/>
          <w:sz w:val="22"/>
          <w:szCs w:val="22"/>
        </w:rPr>
        <w:fldChar w:fldCharType="end"/>
      </w:r>
      <w:r w:rsidR="006C5922">
        <w:rPr>
          <w:rFonts w:ascii="Times New Roman" w:hAnsi="Times New Roman"/>
          <w:sz w:val="22"/>
          <w:szCs w:val="22"/>
        </w:rPr>
        <w:t>. One</w:t>
      </w:r>
      <w:r w:rsidR="00FA49E6">
        <w:rPr>
          <w:rFonts w:ascii="Times New Roman" w:hAnsi="Times New Roman"/>
          <w:sz w:val="22"/>
          <w:szCs w:val="22"/>
        </w:rPr>
        <w:t xml:space="preserve"> factor</w:t>
      </w:r>
      <w:r w:rsidR="006C5922">
        <w:rPr>
          <w:rFonts w:ascii="Times New Roman" w:hAnsi="Times New Roman"/>
          <w:sz w:val="22"/>
          <w:szCs w:val="22"/>
        </w:rPr>
        <w:t xml:space="preserve"> is </w:t>
      </w:r>
      <w:r w:rsidR="00663BE3">
        <w:rPr>
          <w:rFonts w:ascii="Times New Roman" w:hAnsi="Times New Roman"/>
          <w:sz w:val="22"/>
          <w:szCs w:val="22"/>
        </w:rPr>
        <w:t xml:space="preserve">the </w:t>
      </w:r>
      <w:r w:rsidR="006C5922">
        <w:rPr>
          <w:rFonts w:ascii="Times New Roman" w:hAnsi="Times New Roman"/>
          <w:sz w:val="22"/>
          <w:szCs w:val="22"/>
        </w:rPr>
        <w:t xml:space="preserve">internal variability in the observer’s representation of target object lightness. The other </w:t>
      </w:r>
      <w:r w:rsidR="00EE060B">
        <w:rPr>
          <w:rFonts w:ascii="Times New Roman" w:hAnsi="Times New Roman"/>
          <w:sz w:val="22"/>
          <w:szCs w:val="22"/>
        </w:rPr>
        <w:t xml:space="preserve">factor </w:t>
      </w:r>
      <w:r w:rsidR="006C5922">
        <w:rPr>
          <w:rFonts w:ascii="Times New Roman" w:hAnsi="Times New Roman"/>
          <w:sz w:val="22"/>
          <w:szCs w:val="22"/>
        </w:rPr>
        <w:t>is the efficiency with which the observer’s decision processes make use of the information provided by this representation.</w:t>
      </w:r>
      <w:r w:rsidR="007B4E86">
        <w:rPr>
          <w:rFonts w:ascii="Times New Roman" w:hAnsi="Times New Roman"/>
          <w:sz w:val="22"/>
          <w:szCs w:val="22"/>
        </w:rPr>
        <w:t xml:space="preserve"> Our experiments </w:t>
      </w:r>
      <w:r w:rsidR="00EE060B">
        <w:rPr>
          <w:rFonts w:ascii="Times New Roman" w:hAnsi="Times New Roman"/>
          <w:sz w:val="22"/>
          <w:szCs w:val="22"/>
        </w:rPr>
        <w:t xml:space="preserve">cannot identify </w:t>
      </w:r>
      <w:r w:rsidR="007B4E86">
        <w:rPr>
          <w:rFonts w:ascii="Times New Roman" w:hAnsi="Times New Roman"/>
          <w:sz w:val="22"/>
          <w:szCs w:val="22"/>
        </w:rPr>
        <w:t>the relative contributions of these two conceptually distinct factors</w:t>
      </w:r>
      <w:r w:rsidR="0060543A">
        <w:rPr>
          <w:rFonts w:ascii="Times New Roman" w:hAnsi="Times New Roman"/>
          <w:sz w:val="22"/>
          <w:szCs w:val="22"/>
        </w:rPr>
        <w:t>. I</w:t>
      </w:r>
      <w:r w:rsidR="007B4E86">
        <w:rPr>
          <w:rFonts w:ascii="Times New Roman" w:hAnsi="Times New Roman"/>
          <w:sz w:val="22"/>
          <w:szCs w:val="22"/>
        </w:rPr>
        <w:t>n the following</w:t>
      </w:r>
      <w:r w:rsidR="0060543A">
        <w:rPr>
          <w:rFonts w:ascii="Times New Roman" w:hAnsi="Times New Roman"/>
          <w:sz w:val="22"/>
          <w:szCs w:val="22"/>
        </w:rPr>
        <w:t>,</w:t>
      </w:r>
      <w:r w:rsidR="007B4E86">
        <w:rPr>
          <w:rFonts w:ascii="Times New Roman" w:hAnsi="Times New Roman"/>
          <w:sz w:val="22"/>
          <w:szCs w:val="22"/>
        </w:rPr>
        <w:t xml:space="preserve"> we refer to </w:t>
      </w:r>
      <w:r w:rsidR="0060543A">
        <w:rPr>
          <w:rFonts w:ascii="Times New Roman" w:hAnsi="Times New Roman"/>
          <w:sz w:val="22"/>
          <w:szCs w:val="22"/>
        </w:rPr>
        <w:t xml:space="preserve">both factors </w:t>
      </w:r>
      <w:r w:rsidR="007B4E86">
        <w:rPr>
          <w:rFonts w:ascii="Times New Roman" w:hAnsi="Times New Roman"/>
          <w:sz w:val="22"/>
          <w:szCs w:val="22"/>
        </w:rPr>
        <w:t>collectively as the observer’s internal noise for the lightness discrimination task.</w:t>
      </w:r>
    </w:p>
    <w:p w14:paraId="058F9837" w14:textId="77777777" w:rsidR="007B4E86" w:rsidRDefault="007B4E86" w:rsidP="009F434F">
      <w:pPr>
        <w:pStyle w:val="Default"/>
        <w:spacing w:before="0"/>
        <w:rPr>
          <w:rFonts w:ascii="Times New Roman" w:hAnsi="Times New Roman"/>
          <w:sz w:val="22"/>
          <w:szCs w:val="22"/>
        </w:rPr>
      </w:pPr>
    </w:p>
    <w:p w14:paraId="7009456F" w14:textId="53CA8593" w:rsidR="009C2926" w:rsidRDefault="007B4E86" w:rsidP="009F434F">
      <w:pPr>
        <w:pStyle w:val="Default"/>
        <w:spacing w:before="0"/>
        <w:rPr>
          <w:rFonts w:ascii="Times New Roman" w:hAnsi="Times New Roman"/>
          <w:sz w:val="22"/>
          <w:szCs w:val="22"/>
        </w:rPr>
      </w:pPr>
      <w:r>
        <w:rPr>
          <w:rFonts w:ascii="Times New Roman" w:hAnsi="Times New Roman"/>
          <w:sz w:val="22"/>
          <w:szCs w:val="22"/>
        </w:rPr>
        <w:t xml:space="preserve">As the covariance </w:t>
      </w:r>
      <w:r w:rsidR="00666053">
        <w:rPr>
          <w:rFonts w:ascii="Times New Roman" w:hAnsi="Times New Roman"/>
          <w:sz w:val="22"/>
          <w:szCs w:val="22"/>
        </w:rPr>
        <w:t>scalar</w:t>
      </w:r>
      <w:r>
        <w:rPr>
          <w:rFonts w:ascii="Times New Roman" w:hAnsi="Times New Roman"/>
          <w:sz w:val="22"/>
          <w:szCs w:val="22"/>
        </w:rPr>
        <w:t xml:space="preserve"> increases, a third factor </w:t>
      </w:r>
      <w:r w:rsidR="00633041">
        <w:rPr>
          <w:rFonts w:ascii="Times New Roman" w:hAnsi="Times New Roman"/>
          <w:sz w:val="22"/>
          <w:szCs w:val="22"/>
        </w:rPr>
        <w:t>becomes important</w:t>
      </w:r>
      <w:r>
        <w:rPr>
          <w:rFonts w:ascii="Times New Roman" w:hAnsi="Times New Roman"/>
          <w:sz w:val="22"/>
          <w:szCs w:val="22"/>
        </w:rPr>
        <w:t xml:space="preserve">. This </w:t>
      </w:r>
      <w:r w:rsidR="00BB16C9">
        <w:rPr>
          <w:rFonts w:ascii="Times New Roman" w:hAnsi="Times New Roman"/>
          <w:sz w:val="22"/>
          <w:szCs w:val="22"/>
        </w:rPr>
        <w:t xml:space="preserve">factor </w:t>
      </w:r>
      <w:r>
        <w:rPr>
          <w:rFonts w:ascii="Times New Roman" w:hAnsi="Times New Roman"/>
          <w:sz w:val="22"/>
          <w:szCs w:val="22"/>
        </w:rPr>
        <w:t xml:space="preserve">is the </w:t>
      </w:r>
      <w:r w:rsidR="009762B1">
        <w:rPr>
          <w:rFonts w:ascii="Times New Roman" w:hAnsi="Times New Roman"/>
          <w:sz w:val="22"/>
          <w:szCs w:val="22"/>
        </w:rPr>
        <w:t xml:space="preserve">impact of </w:t>
      </w:r>
      <w:r w:rsidR="00802B44">
        <w:rPr>
          <w:rFonts w:ascii="Times New Roman" w:hAnsi="Times New Roman"/>
          <w:sz w:val="22"/>
          <w:szCs w:val="22"/>
        </w:rPr>
        <w:t xml:space="preserve">external </w:t>
      </w:r>
      <w:r>
        <w:rPr>
          <w:rFonts w:ascii="Times New Roman" w:hAnsi="Times New Roman"/>
          <w:sz w:val="22"/>
          <w:szCs w:val="22"/>
        </w:rPr>
        <w:t>variability in background objects</w:t>
      </w:r>
      <w:r w:rsidR="00591C00">
        <w:rPr>
          <w:rFonts w:ascii="Times New Roman" w:hAnsi="Times New Roman"/>
          <w:sz w:val="22"/>
          <w:szCs w:val="22"/>
        </w:rPr>
        <w:t xml:space="preserve"> </w:t>
      </w:r>
      <w:r w:rsidR="009762B1">
        <w:rPr>
          <w:rFonts w:ascii="Times New Roman" w:hAnsi="Times New Roman"/>
          <w:sz w:val="22"/>
          <w:szCs w:val="22"/>
        </w:rPr>
        <w:t xml:space="preserve">on </w:t>
      </w:r>
      <w:r w:rsidR="00772AA2">
        <w:rPr>
          <w:rFonts w:ascii="Times New Roman" w:hAnsi="Times New Roman"/>
          <w:sz w:val="22"/>
          <w:szCs w:val="22"/>
        </w:rPr>
        <w:t xml:space="preserve">the </w:t>
      </w:r>
      <w:r w:rsidR="00591C00">
        <w:rPr>
          <w:rFonts w:ascii="Times New Roman" w:hAnsi="Times New Roman"/>
          <w:sz w:val="22"/>
          <w:szCs w:val="22"/>
        </w:rPr>
        <w:t xml:space="preserve">observer’s </w:t>
      </w:r>
      <w:r w:rsidR="00802B44">
        <w:rPr>
          <w:rFonts w:ascii="Times New Roman" w:hAnsi="Times New Roman"/>
          <w:sz w:val="22"/>
          <w:szCs w:val="22"/>
        </w:rPr>
        <w:t>representation of target object lightness.</w:t>
      </w:r>
      <w:r>
        <w:rPr>
          <w:rFonts w:ascii="Times New Roman" w:hAnsi="Times New Roman"/>
          <w:sz w:val="22"/>
          <w:szCs w:val="22"/>
        </w:rPr>
        <w:t xml:space="preserve"> </w:t>
      </w:r>
      <w:r w:rsidR="00802B44">
        <w:rPr>
          <w:rFonts w:ascii="Times New Roman" w:hAnsi="Times New Roman"/>
          <w:sz w:val="22"/>
          <w:szCs w:val="22"/>
        </w:rPr>
        <w:t xml:space="preserve">At low values of the covariance scalar, the internal noise </w:t>
      </w:r>
      <w:r w:rsidR="006524CD">
        <w:rPr>
          <w:rFonts w:ascii="Times New Roman" w:hAnsi="Times New Roman"/>
          <w:sz w:val="22"/>
          <w:szCs w:val="22"/>
        </w:rPr>
        <w:t>dominates,</w:t>
      </w:r>
      <w:r w:rsidR="00802B44">
        <w:rPr>
          <w:rFonts w:ascii="Times New Roman" w:hAnsi="Times New Roman"/>
          <w:sz w:val="22"/>
          <w:szCs w:val="22"/>
        </w:rPr>
        <w:t xml:space="preserve"> </w:t>
      </w:r>
      <w:r w:rsidR="008579FF">
        <w:rPr>
          <w:rFonts w:ascii="Times New Roman" w:hAnsi="Times New Roman"/>
          <w:sz w:val="22"/>
          <w:szCs w:val="22"/>
        </w:rPr>
        <w:t xml:space="preserve">and </w:t>
      </w:r>
      <w:r w:rsidR="00802B44">
        <w:rPr>
          <w:rFonts w:ascii="Times New Roman" w:hAnsi="Times New Roman"/>
          <w:sz w:val="22"/>
          <w:szCs w:val="22"/>
        </w:rPr>
        <w:t xml:space="preserve">the </w:t>
      </w:r>
      <w:r w:rsidR="00710114">
        <w:rPr>
          <w:rFonts w:ascii="Times New Roman" w:hAnsi="Times New Roman"/>
          <w:sz w:val="22"/>
          <w:szCs w:val="22"/>
        </w:rPr>
        <w:t xml:space="preserve">impact </w:t>
      </w:r>
      <w:r w:rsidR="00802B44">
        <w:rPr>
          <w:rFonts w:ascii="Times New Roman" w:hAnsi="Times New Roman"/>
          <w:sz w:val="22"/>
          <w:szCs w:val="22"/>
        </w:rPr>
        <w:t xml:space="preserve">of external variability </w:t>
      </w:r>
      <w:r w:rsidR="00CD2A36">
        <w:rPr>
          <w:rFonts w:ascii="Times New Roman" w:hAnsi="Times New Roman"/>
          <w:sz w:val="22"/>
          <w:szCs w:val="22"/>
        </w:rPr>
        <w:t xml:space="preserve">has little effect on </w:t>
      </w:r>
      <w:r w:rsidR="00802B44">
        <w:rPr>
          <w:rFonts w:ascii="Times New Roman" w:hAnsi="Times New Roman"/>
          <w:sz w:val="22"/>
          <w:szCs w:val="22"/>
        </w:rPr>
        <w:t xml:space="preserve">threshold. At high values of the covariance scalar, </w:t>
      </w:r>
      <w:r w:rsidR="00667C43">
        <w:rPr>
          <w:rFonts w:ascii="Times New Roman" w:hAnsi="Times New Roman"/>
          <w:sz w:val="22"/>
          <w:szCs w:val="22"/>
        </w:rPr>
        <w:t xml:space="preserve">the impact of </w:t>
      </w:r>
      <w:r w:rsidR="00802B44">
        <w:rPr>
          <w:rFonts w:ascii="Times New Roman" w:hAnsi="Times New Roman"/>
          <w:sz w:val="22"/>
          <w:szCs w:val="22"/>
        </w:rPr>
        <w:t xml:space="preserve">external variability limits performance, and thresholds </w:t>
      </w:r>
      <w:r w:rsidR="00302F1D">
        <w:rPr>
          <w:rFonts w:ascii="Times New Roman" w:hAnsi="Times New Roman"/>
          <w:sz w:val="22"/>
          <w:szCs w:val="22"/>
        </w:rPr>
        <w:t xml:space="preserve">increase systematically </w:t>
      </w:r>
      <w:r w:rsidR="00802B44">
        <w:rPr>
          <w:rFonts w:ascii="Times New Roman" w:hAnsi="Times New Roman"/>
          <w:sz w:val="22"/>
          <w:szCs w:val="22"/>
        </w:rPr>
        <w:t xml:space="preserve">with </w:t>
      </w:r>
      <w:r w:rsidR="00302F1D">
        <w:rPr>
          <w:rFonts w:ascii="Times New Roman" w:hAnsi="Times New Roman"/>
          <w:sz w:val="22"/>
          <w:szCs w:val="22"/>
        </w:rPr>
        <w:t xml:space="preserve">increase in </w:t>
      </w:r>
      <w:r w:rsidR="00802B44">
        <w:rPr>
          <w:rFonts w:ascii="Times New Roman" w:hAnsi="Times New Roman"/>
          <w:sz w:val="22"/>
          <w:szCs w:val="22"/>
        </w:rPr>
        <w:t xml:space="preserve">the covariance scalar. We interpret these effects further in the context of modeling introduced below. </w:t>
      </w:r>
    </w:p>
    <w:p w14:paraId="473C0D17" w14:textId="77777777" w:rsidR="00BA5E45" w:rsidRDefault="00BA5E45">
      <w:pPr>
        <w:pStyle w:val="Default"/>
        <w:spacing w:before="0"/>
        <w:rPr>
          <w:rFonts w:ascii="Times New Roman" w:eastAsia="Times New Roman" w:hAnsi="Times New Roman" w:cs="Times New Roman"/>
          <w:sz w:val="22"/>
          <w:szCs w:val="22"/>
        </w:rPr>
      </w:pPr>
    </w:p>
    <w:p w14:paraId="4164C9CF" w14:textId="7D2748CC" w:rsidR="00CC0064" w:rsidRDefault="00554DFF" w:rsidP="00095375">
      <w:pPr>
        <w:pStyle w:val="Default"/>
        <w:spacing w:before="0"/>
      </w:pPr>
      <w:r>
        <w:rPr>
          <w:rFonts w:ascii="Times New Roman" w:hAnsi="Times New Roman"/>
          <w:sz w:val="22"/>
          <w:szCs w:val="22"/>
        </w:rPr>
        <w:t xml:space="preserve">Figure 5 shows the threshold variation for the individual </w:t>
      </w:r>
      <w:r w:rsidR="00A94812">
        <w:rPr>
          <w:rStyle w:val="None"/>
          <w:rFonts w:ascii="Times New Roman" w:hAnsi="Times New Roman"/>
          <w:sz w:val="22"/>
          <w:szCs w:val="22"/>
        </w:rPr>
        <w:t>observer</w:t>
      </w:r>
      <w:r>
        <w:rPr>
          <w:rFonts w:ascii="Times New Roman" w:hAnsi="Times New Roman"/>
          <w:sz w:val="22"/>
          <w:szCs w:val="22"/>
        </w:rPr>
        <w:t xml:space="preserve">s. </w:t>
      </w:r>
      <w:r w:rsidR="00802B44">
        <w:rPr>
          <w:rFonts w:ascii="Times New Roman" w:hAnsi="Times New Roman"/>
          <w:sz w:val="22"/>
          <w:szCs w:val="22"/>
        </w:rPr>
        <w:t>Each</w:t>
      </w:r>
      <w:r w:rsidR="007F6680">
        <w:rPr>
          <w:rFonts w:ascii="Times New Roman" w:hAnsi="Times New Roman"/>
          <w:sz w:val="22"/>
          <w:szCs w:val="22"/>
        </w:rPr>
        <w:t xml:space="preserve"> individual</w:t>
      </w:r>
      <w:r w:rsidR="00802B44">
        <w:rPr>
          <w:rFonts w:ascii="Times New Roman" w:hAnsi="Times New Roman"/>
          <w:sz w:val="22"/>
          <w:szCs w:val="22"/>
        </w:rPr>
        <w:t xml:space="preserve"> observer shows the same basic pattern as the mean </w:t>
      </w:r>
      <w:r w:rsidR="00915D57">
        <w:rPr>
          <w:rFonts w:ascii="Times New Roman" w:hAnsi="Times New Roman"/>
          <w:sz w:val="22"/>
          <w:szCs w:val="22"/>
        </w:rPr>
        <w:t>across observers</w:t>
      </w:r>
      <w:r w:rsidR="00160D0A">
        <w:rPr>
          <w:rFonts w:ascii="Times New Roman" w:hAnsi="Times New Roman"/>
          <w:sz w:val="22"/>
          <w:szCs w:val="22"/>
        </w:rPr>
        <w:t xml:space="preserve">. Thresholds are constant </w:t>
      </w:r>
      <w:r w:rsidR="00F910A4">
        <w:rPr>
          <w:rFonts w:ascii="Times New Roman" w:hAnsi="Times New Roman"/>
          <w:sz w:val="22"/>
          <w:szCs w:val="22"/>
        </w:rPr>
        <w:t xml:space="preserve">for </w:t>
      </w:r>
      <w:r w:rsidR="00802B44">
        <w:rPr>
          <w:rFonts w:ascii="Times New Roman" w:hAnsi="Times New Roman"/>
          <w:sz w:val="22"/>
          <w:szCs w:val="22"/>
        </w:rPr>
        <w:t>low values of the covariance scalar and</w:t>
      </w:r>
      <w:r w:rsidR="00160D0A">
        <w:rPr>
          <w:rFonts w:ascii="Times New Roman" w:hAnsi="Times New Roman"/>
          <w:sz w:val="22"/>
          <w:szCs w:val="22"/>
        </w:rPr>
        <w:t>, for higher values of the covariance scalar,</w:t>
      </w:r>
      <w:r w:rsidR="00802B44">
        <w:rPr>
          <w:rFonts w:ascii="Times New Roman" w:hAnsi="Times New Roman"/>
          <w:sz w:val="22"/>
          <w:szCs w:val="22"/>
        </w:rPr>
        <w:t xml:space="preserve"> thresholds </w:t>
      </w:r>
      <w:r w:rsidR="00160D0A">
        <w:rPr>
          <w:rFonts w:ascii="Times New Roman" w:hAnsi="Times New Roman"/>
          <w:sz w:val="22"/>
          <w:szCs w:val="22"/>
        </w:rPr>
        <w:t xml:space="preserve">rise </w:t>
      </w:r>
      <w:r w:rsidR="00802B44">
        <w:rPr>
          <w:rFonts w:ascii="Times New Roman" w:hAnsi="Times New Roman"/>
          <w:sz w:val="22"/>
          <w:szCs w:val="22"/>
        </w:rPr>
        <w:t>approximately linear</w:t>
      </w:r>
      <w:r w:rsidR="00160D0A">
        <w:rPr>
          <w:rFonts w:ascii="Times New Roman" w:hAnsi="Times New Roman"/>
          <w:sz w:val="22"/>
          <w:szCs w:val="22"/>
        </w:rPr>
        <w:t>ly</w:t>
      </w:r>
      <w:r w:rsidR="00802B44">
        <w:rPr>
          <w:rFonts w:ascii="Times New Roman" w:hAnsi="Times New Roman"/>
          <w:sz w:val="22"/>
          <w:szCs w:val="22"/>
        </w:rPr>
        <w:t xml:space="preserve"> on the log threshold squared versus log covariance plot.  The most notable difference</w:t>
      </w:r>
      <w:r w:rsidR="0055020D">
        <w:rPr>
          <w:rFonts w:ascii="Times New Roman" w:hAnsi="Times New Roman"/>
          <w:sz w:val="22"/>
          <w:szCs w:val="22"/>
        </w:rPr>
        <w:t xml:space="preserve"> across individual obse</w:t>
      </w:r>
      <w:r w:rsidR="001E7A3E">
        <w:rPr>
          <w:rFonts w:ascii="Times New Roman" w:hAnsi="Times New Roman"/>
          <w:sz w:val="22"/>
          <w:szCs w:val="22"/>
        </w:rPr>
        <w:t>r</w:t>
      </w:r>
      <w:r w:rsidR="0055020D">
        <w:rPr>
          <w:rFonts w:ascii="Times New Roman" w:hAnsi="Times New Roman"/>
          <w:sz w:val="22"/>
          <w:szCs w:val="22"/>
        </w:rPr>
        <w:t>vers</w:t>
      </w:r>
      <w:r w:rsidR="00802B44">
        <w:rPr>
          <w:rFonts w:ascii="Times New Roman" w:hAnsi="Times New Roman"/>
          <w:sz w:val="22"/>
          <w:szCs w:val="22"/>
        </w:rPr>
        <w:t xml:space="preserve"> is the slope of the rising limb </w:t>
      </w:r>
      <w:r w:rsidR="00495F92">
        <w:rPr>
          <w:rFonts w:ascii="Times New Roman" w:hAnsi="Times New Roman"/>
          <w:sz w:val="22"/>
          <w:szCs w:val="22"/>
        </w:rPr>
        <w:t xml:space="preserve">of the </w:t>
      </w:r>
      <w:r w:rsidR="00802B44">
        <w:rPr>
          <w:rFonts w:ascii="Times New Roman" w:hAnsi="Times New Roman"/>
          <w:sz w:val="22"/>
          <w:szCs w:val="22"/>
        </w:rPr>
        <w:t xml:space="preserve">measured functions. </w:t>
      </w:r>
    </w:p>
    <w:p w14:paraId="41BCD7AB" w14:textId="3CDA2C8B" w:rsidR="00CC12A9" w:rsidRDefault="00CC12A9" w:rsidP="00095375">
      <w:pPr>
        <w:pStyle w:val="Default"/>
        <w:spacing w:before="0"/>
        <w:rPr>
          <w:rStyle w:val="None"/>
          <w:rFonts w:ascii="Arial Unicode MS" w:hAnsi="Arial Unicode MS"/>
          <w:sz w:val="22"/>
          <w:szCs w:val="22"/>
        </w:rPr>
      </w:pPr>
    </w:p>
    <w:p w14:paraId="70CEDEF0" w14:textId="70157660" w:rsidR="00BA5E45" w:rsidRDefault="009B139F" w:rsidP="000E3DCD">
      <w:pPr>
        <w:pStyle w:val="Default"/>
        <w:spacing w:before="0"/>
        <w:rPr>
          <w:rFonts w:ascii="Times New Roman" w:hAnsi="Times New Roman"/>
          <w:b/>
          <w:bCs/>
          <w:sz w:val="22"/>
          <w:szCs w:val="22"/>
        </w:rPr>
      </w:pPr>
      <w:r>
        <w:rPr>
          <w:rFonts w:ascii="Times New Roman" w:hAnsi="Times New Roman"/>
          <w:b/>
          <w:bCs/>
          <w:sz w:val="22"/>
          <w:szCs w:val="22"/>
        </w:rPr>
        <w:t xml:space="preserve">Quantifying </w:t>
      </w:r>
      <w:r w:rsidR="00CB2C74">
        <w:rPr>
          <w:rFonts w:ascii="Times New Roman" w:hAnsi="Times New Roman"/>
          <w:b/>
          <w:bCs/>
          <w:sz w:val="22"/>
          <w:szCs w:val="22"/>
        </w:rPr>
        <w:t xml:space="preserve">impact </w:t>
      </w:r>
      <w:r>
        <w:rPr>
          <w:rFonts w:ascii="Times New Roman" w:hAnsi="Times New Roman"/>
          <w:b/>
          <w:bCs/>
          <w:sz w:val="22"/>
          <w:szCs w:val="22"/>
        </w:rPr>
        <w:t>of background surface variation on the lightness representation</w:t>
      </w:r>
    </w:p>
    <w:p w14:paraId="7E085D05" w14:textId="77777777" w:rsidR="00B979EA" w:rsidRDefault="00B979EA" w:rsidP="00E014A6">
      <w:pPr>
        <w:pStyle w:val="Default"/>
        <w:spacing w:before="0"/>
        <w:rPr>
          <w:rFonts w:ascii="Times New Roman" w:hAnsi="Times New Roman"/>
          <w:sz w:val="22"/>
          <w:szCs w:val="22"/>
        </w:rPr>
      </w:pPr>
    </w:p>
    <w:p w14:paraId="435D3204" w14:textId="5F9EAD5F" w:rsidR="00E014A6" w:rsidRDefault="00554DFF" w:rsidP="00E014A6">
      <w:pPr>
        <w:pStyle w:val="Default"/>
        <w:spacing w:before="0"/>
        <w:rPr>
          <w:rFonts w:ascii="Times New Roman" w:hAnsi="Times New Roman"/>
          <w:sz w:val="22"/>
          <w:szCs w:val="22"/>
        </w:rPr>
      </w:pPr>
      <w:r>
        <w:rPr>
          <w:rFonts w:ascii="Times New Roman" w:hAnsi="Times New Roman"/>
          <w:sz w:val="22"/>
          <w:szCs w:val="22"/>
        </w:rPr>
        <w:t xml:space="preserve">We modeled </w:t>
      </w:r>
      <w:r w:rsidR="00E544A7">
        <w:rPr>
          <w:rFonts w:ascii="Times New Roman" w:hAnsi="Times New Roman"/>
          <w:sz w:val="22"/>
          <w:szCs w:val="22"/>
        </w:rPr>
        <w:t>the psychophysical data</w:t>
      </w:r>
      <w:r>
        <w:rPr>
          <w:rFonts w:ascii="Times New Roman" w:hAnsi="Times New Roman"/>
          <w:sz w:val="22"/>
          <w:szCs w:val="22"/>
        </w:rPr>
        <w:t xml:space="preserve"> </w:t>
      </w:r>
      <w:r w:rsidR="004B49FC">
        <w:rPr>
          <w:rFonts w:ascii="Times New Roman" w:hAnsi="Times New Roman"/>
          <w:sz w:val="22"/>
          <w:szCs w:val="22"/>
        </w:rPr>
        <w:t xml:space="preserve">with a </w:t>
      </w:r>
      <w:r w:rsidR="00A33F92">
        <w:rPr>
          <w:rFonts w:ascii="Times New Roman" w:hAnsi="Times New Roman"/>
          <w:sz w:val="22"/>
          <w:szCs w:val="22"/>
        </w:rPr>
        <w:t xml:space="preserve">framework </w:t>
      </w:r>
      <w:r w:rsidR="004B49FC">
        <w:rPr>
          <w:rFonts w:ascii="Times New Roman" w:hAnsi="Times New Roman"/>
          <w:sz w:val="22"/>
          <w:szCs w:val="22"/>
        </w:rPr>
        <w:t xml:space="preserve">based on the Signal Detection </w:t>
      </w:r>
      <w:r w:rsidR="00197E4D">
        <w:rPr>
          <w:rFonts w:ascii="Times New Roman" w:hAnsi="Times New Roman"/>
          <w:sz w:val="22"/>
          <w:szCs w:val="22"/>
        </w:rPr>
        <w:t xml:space="preserve">Theory </w:t>
      </w:r>
      <w:r w:rsidR="004B49FC">
        <w:rPr>
          <w:rFonts w:ascii="Times New Roman" w:hAnsi="Times New Roman"/>
          <w:sz w:val="22"/>
          <w:szCs w:val="22"/>
        </w:rPr>
        <w:t>(</w:t>
      </w:r>
      <w:r w:rsidR="00197E4D">
        <w:rPr>
          <w:rFonts w:ascii="Times New Roman" w:hAnsi="Times New Roman"/>
          <w:sz w:val="22"/>
          <w:szCs w:val="22"/>
        </w:rPr>
        <w:t>SDT</w:t>
      </w:r>
      <w:r w:rsidR="00195BB5">
        <w:rPr>
          <w:rFonts w:ascii="Times New Roman" w:hAnsi="Times New Roman"/>
          <w:sz w:val="22"/>
          <w:szCs w:val="22"/>
        </w:rPr>
        <w:t xml:space="preserve">, </w:t>
      </w:r>
      <w:r>
        <w:rPr>
          <w:rFonts w:ascii="Times New Roman" w:hAnsi="Times New Roman"/>
          <w:sz w:val="22"/>
          <w:szCs w:val="22"/>
        </w:rPr>
        <w:t xml:space="preserve">See Methods: </w:t>
      </w:r>
      <w:r w:rsidR="004B49FC">
        <w:rPr>
          <w:rStyle w:val="None"/>
          <w:rFonts w:ascii="Times New Roman" w:hAnsi="Times New Roman"/>
          <w:sz w:val="22"/>
          <w:szCs w:val="22"/>
        </w:rPr>
        <w:t xml:space="preserve">Signal Detection </w:t>
      </w:r>
      <w:r w:rsidR="00F6235E">
        <w:rPr>
          <w:rStyle w:val="None"/>
          <w:rFonts w:ascii="Times New Roman" w:hAnsi="Times New Roman"/>
          <w:sz w:val="22"/>
          <w:szCs w:val="22"/>
        </w:rPr>
        <w:t xml:space="preserve">Theory </w:t>
      </w:r>
      <w:r w:rsidR="004B49FC">
        <w:rPr>
          <w:rStyle w:val="None"/>
          <w:rFonts w:ascii="Times New Roman" w:hAnsi="Times New Roman"/>
          <w:sz w:val="22"/>
          <w:szCs w:val="22"/>
        </w:rPr>
        <w:t>Model</w:t>
      </w:r>
      <w:r w:rsidR="004C19A0">
        <w:rPr>
          <w:rStyle w:val="None"/>
          <w:rFonts w:ascii="Times New Roman" w:hAnsi="Times New Roman"/>
          <w:sz w:val="22"/>
          <w:szCs w:val="22"/>
        </w:rPr>
        <w:t>)</w:t>
      </w:r>
      <w:r w:rsidR="00900FB4">
        <w:rPr>
          <w:rStyle w:val="None"/>
          <w:rFonts w:ascii="Times New Roman" w:hAnsi="Times New Roman"/>
          <w:sz w:val="22"/>
          <w:szCs w:val="22"/>
        </w:rPr>
        <w:t>.</w:t>
      </w:r>
      <w:r w:rsidR="004B49FC">
        <w:rPr>
          <w:rStyle w:val="None"/>
          <w:rFonts w:ascii="Times New Roman" w:hAnsi="Times New Roman"/>
          <w:sz w:val="22"/>
          <w:szCs w:val="22"/>
        </w:rPr>
        <w:t xml:space="preserve"> </w:t>
      </w:r>
      <w:r>
        <w:rPr>
          <w:rFonts w:ascii="Times New Roman" w:hAnsi="Times New Roman"/>
          <w:sz w:val="22"/>
          <w:szCs w:val="22"/>
        </w:rPr>
        <w:t xml:space="preserve">In </w:t>
      </w:r>
      <w:r w:rsidR="002643F9">
        <w:rPr>
          <w:rFonts w:ascii="Times New Roman" w:hAnsi="Times New Roman"/>
          <w:sz w:val="22"/>
          <w:szCs w:val="22"/>
        </w:rPr>
        <w:t xml:space="preserve">such </w:t>
      </w:r>
      <w:r>
        <w:rPr>
          <w:rFonts w:ascii="Times New Roman" w:hAnsi="Times New Roman"/>
          <w:sz w:val="22"/>
          <w:szCs w:val="22"/>
        </w:rPr>
        <w:t>model</w:t>
      </w:r>
      <w:r w:rsidR="001650F4">
        <w:rPr>
          <w:rFonts w:ascii="Times New Roman" w:hAnsi="Times New Roman"/>
          <w:sz w:val="22"/>
          <w:szCs w:val="22"/>
        </w:rPr>
        <w:t>s</w:t>
      </w:r>
      <w:r>
        <w:rPr>
          <w:rFonts w:ascii="Times New Roman" w:hAnsi="Times New Roman"/>
          <w:sz w:val="22"/>
          <w:szCs w:val="22"/>
        </w:rPr>
        <w:t xml:space="preserve">, </w:t>
      </w:r>
      <w:r w:rsidR="001650F4">
        <w:rPr>
          <w:rFonts w:ascii="Times New Roman" w:hAnsi="Times New Roman"/>
          <w:sz w:val="22"/>
          <w:szCs w:val="22"/>
        </w:rPr>
        <w:t xml:space="preserve">performance </w:t>
      </w:r>
      <w:r w:rsidR="0068037C">
        <w:rPr>
          <w:rFonts w:ascii="Times New Roman" w:hAnsi="Times New Roman"/>
          <w:sz w:val="22"/>
          <w:szCs w:val="22"/>
        </w:rPr>
        <w:t>is</w:t>
      </w:r>
      <w:r w:rsidR="001650F4">
        <w:rPr>
          <w:rFonts w:ascii="Times New Roman" w:hAnsi="Times New Roman"/>
          <w:sz w:val="22"/>
          <w:szCs w:val="22"/>
        </w:rPr>
        <w:t xml:space="preserve"> limited by two fundamental factors. The first </w:t>
      </w:r>
      <w:r w:rsidR="00D8490A">
        <w:rPr>
          <w:rFonts w:ascii="Times New Roman" w:hAnsi="Times New Roman"/>
          <w:sz w:val="22"/>
          <w:szCs w:val="22"/>
        </w:rPr>
        <w:t xml:space="preserve">factor </w:t>
      </w:r>
      <w:r w:rsidR="001650F4">
        <w:rPr>
          <w:rFonts w:ascii="Times New Roman" w:hAnsi="Times New Roman"/>
          <w:sz w:val="22"/>
          <w:szCs w:val="22"/>
        </w:rPr>
        <w:t xml:space="preserve">is </w:t>
      </w:r>
      <w:r w:rsidR="008E51A7">
        <w:rPr>
          <w:rFonts w:ascii="Times New Roman" w:hAnsi="Times New Roman"/>
          <w:sz w:val="22"/>
          <w:szCs w:val="22"/>
        </w:rPr>
        <w:t xml:space="preserve">the </w:t>
      </w:r>
      <w:r w:rsidR="001650F4">
        <w:rPr>
          <w:rFonts w:ascii="Times New Roman" w:hAnsi="Times New Roman"/>
          <w:sz w:val="22"/>
          <w:szCs w:val="22"/>
        </w:rPr>
        <w:t xml:space="preserve">response variability internal to the visual system (internal noise). The second </w:t>
      </w:r>
      <w:r w:rsidR="00D8490A">
        <w:rPr>
          <w:rFonts w:ascii="Times New Roman" w:hAnsi="Times New Roman"/>
          <w:sz w:val="22"/>
          <w:szCs w:val="22"/>
        </w:rPr>
        <w:t xml:space="preserve">factor </w:t>
      </w:r>
      <w:r w:rsidR="001650F4">
        <w:rPr>
          <w:rFonts w:ascii="Times New Roman" w:hAnsi="Times New Roman"/>
          <w:sz w:val="22"/>
          <w:szCs w:val="22"/>
        </w:rPr>
        <w:t xml:space="preserve">is the effect of our experimentally induced stimulus variability of the background surfaces on the visual system’s representation of lightness (external noise). The </w:t>
      </w:r>
      <w:r w:rsidR="006B3ACF">
        <w:rPr>
          <w:rFonts w:ascii="Times New Roman" w:hAnsi="Times New Roman"/>
          <w:sz w:val="22"/>
          <w:szCs w:val="22"/>
        </w:rPr>
        <w:t xml:space="preserve">models aid in estimating </w:t>
      </w:r>
      <w:r w:rsidR="001650F4">
        <w:rPr>
          <w:rFonts w:ascii="Times New Roman" w:hAnsi="Times New Roman"/>
          <w:sz w:val="22"/>
          <w:szCs w:val="22"/>
        </w:rPr>
        <w:t>the effect</w:t>
      </w:r>
      <w:r w:rsidR="00B67EC4">
        <w:rPr>
          <w:rFonts w:ascii="Times New Roman" w:hAnsi="Times New Roman"/>
          <w:sz w:val="22"/>
          <w:szCs w:val="22"/>
        </w:rPr>
        <w:t>s</w:t>
      </w:r>
      <w:r w:rsidR="001650F4">
        <w:rPr>
          <w:rFonts w:ascii="Times New Roman" w:hAnsi="Times New Roman"/>
          <w:sz w:val="22"/>
          <w:szCs w:val="22"/>
        </w:rPr>
        <w:t xml:space="preserve"> of these two </w:t>
      </w:r>
      <w:r w:rsidR="006A1273">
        <w:rPr>
          <w:rFonts w:ascii="Times New Roman" w:hAnsi="Times New Roman"/>
          <w:sz w:val="22"/>
          <w:szCs w:val="22"/>
        </w:rPr>
        <w:t>factors and</w:t>
      </w:r>
      <w:r w:rsidR="001650F4">
        <w:rPr>
          <w:rFonts w:ascii="Times New Roman" w:hAnsi="Times New Roman"/>
          <w:sz w:val="22"/>
          <w:szCs w:val="22"/>
        </w:rPr>
        <w:t xml:space="preserve"> evaluat</w:t>
      </w:r>
      <w:r w:rsidR="007D2AFD">
        <w:rPr>
          <w:rFonts w:ascii="Times New Roman" w:hAnsi="Times New Roman"/>
          <w:sz w:val="22"/>
          <w:szCs w:val="22"/>
        </w:rPr>
        <w:t>ing</w:t>
      </w:r>
      <w:r w:rsidR="001650F4">
        <w:rPr>
          <w:rFonts w:ascii="Times New Roman" w:hAnsi="Times New Roman"/>
          <w:sz w:val="22"/>
          <w:szCs w:val="22"/>
        </w:rPr>
        <w:t xml:space="preserve"> how much external noise intrudes on performance, compared to the intrinsic precision of the visual system’s representation of target lightness.</w:t>
      </w:r>
      <w:r w:rsidR="00D61E92">
        <w:rPr>
          <w:rFonts w:ascii="Times New Roman" w:hAnsi="Times New Roman"/>
          <w:sz w:val="22"/>
          <w:szCs w:val="22"/>
        </w:rPr>
        <w:t xml:space="preserve"> </w:t>
      </w:r>
      <w:r w:rsidR="00E014A6">
        <w:rPr>
          <w:rFonts w:ascii="Times New Roman" w:hAnsi="Times New Roman"/>
          <w:sz w:val="22"/>
          <w:szCs w:val="22"/>
        </w:rPr>
        <w:t>The model relates the discrimination threshold (</w:t>
      </w:r>
      <m:oMath>
        <m:r>
          <w:rPr>
            <w:rFonts w:ascii="Cambria Math" w:hAnsi="Cambria Math" w:cs="Times New Roman"/>
            <w:sz w:val="22"/>
            <w:szCs w:val="22"/>
          </w:rPr>
          <m:t>T</m:t>
        </m:r>
      </m:oMath>
      <w:r w:rsidR="00E014A6">
        <w:rPr>
          <w:rFonts w:ascii="Times New Roman" w:hAnsi="Times New Roman"/>
          <w:sz w:val="22"/>
          <w:szCs w:val="22"/>
        </w:rPr>
        <w:t>) with the variance in the internal noise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oMath>
      <w:r w:rsidR="00E014A6">
        <w:rPr>
          <w:rFonts w:ascii="Times New Roman" w:hAnsi="Times New Roman"/>
          <w:sz w:val="22"/>
          <w:szCs w:val="22"/>
        </w:rPr>
        <w:t xml:space="preserve">), the external noise </w:t>
      </w:r>
      <m:oMath>
        <m:r>
          <w:rPr>
            <w:rFonts w:ascii="Cambria Math" w:hAnsi="Cambria Math"/>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oMath>
      <w:r w:rsidR="00E014A6">
        <w:rPr>
          <w:rFonts w:ascii="Times New Roman" w:hAnsi="Times New Roman"/>
          <w:sz w:val="22"/>
          <w:szCs w:val="22"/>
        </w:rPr>
        <w:t>), and the covariance scalar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E014A6">
        <w:rPr>
          <w:rFonts w:ascii="Times New Roman" w:hAnsi="Times New Roman"/>
          <w:sz w:val="22"/>
          <w:szCs w:val="22"/>
        </w:rPr>
        <w:t>) as:</w:t>
      </w:r>
    </w:p>
    <w:p w14:paraId="656E0694" w14:textId="48FF3947" w:rsidR="009F2F8C" w:rsidRDefault="009F2F8C" w:rsidP="00E014A6">
      <w:pPr>
        <w:pStyle w:val="Default"/>
        <w:spacing w:before="0"/>
        <w:rPr>
          <w:rFonts w:ascii="Times New Roman" w:hAnsi="Times New Roman"/>
          <w:sz w:val="22"/>
          <w:szCs w:val="22"/>
        </w:rPr>
      </w:pPr>
    </w:p>
    <w:p w14:paraId="533DF862" w14:textId="2FC6F936" w:rsidR="009F2F8C" w:rsidRPr="009F2F8C" w:rsidRDefault="009F2F8C" w:rsidP="009F2F8C">
      <w:pPr>
        <w:rPr>
          <w:rFonts w:cs="Arial Unicode MS"/>
        </w:rPr>
      </w:pPr>
      <w:r>
        <w:rPr>
          <w:sz w:val="22"/>
          <w:szCs w:val="22"/>
        </w:rPr>
        <w:tab/>
      </w:r>
      <m:oMath>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rPr>
          <m:t xml:space="preserve"> </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σ</m:t>
                </m:r>
              </m:e>
              <m:sub>
                <m:r>
                  <w:rPr>
                    <w:rFonts w:ascii="Cambria Math" w:hAnsi="Cambria Math"/>
                  </w:rPr>
                  <m:t>e</m:t>
                </m:r>
              </m:sub>
              <m:sup>
                <m:r>
                  <m:rPr>
                    <m:sty m:val="p"/>
                  </m:rPr>
                  <w:rPr>
                    <w:rFonts w:ascii="Cambria Math" w:hAnsi="Cambria Math"/>
                  </w:rPr>
                  <m:t>2</m:t>
                </m:r>
              </m:sup>
            </m:sSubSup>
          </m:e>
        </m:d>
      </m:oMath>
      <w:r w:rsidR="00881650">
        <w:tab/>
      </w:r>
      <w:r w:rsidR="00881650">
        <w:tab/>
      </w:r>
      <w:r w:rsidR="00881650">
        <w:tab/>
      </w:r>
      <w:r w:rsidR="00881650">
        <w:tab/>
      </w:r>
      <w:r w:rsidR="00881650">
        <w:tab/>
      </w:r>
      <w:r w:rsidR="00881650">
        <w:tab/>
      </w:r>
      <w:r w:rsidR="00881650">
        <w:tab/>
      </w:r>
      <w:r w:rsidR="00881650">
        <w:tab/>
        <w:t>(1)</w:t>
      </w:r>
    </w:p>
    <w:p w14:paraId="1359304D" w14:textId="15DB3313" w:rsidR="009F2F8C" w:rsidRPr="009F2F8C" w:rsidRDefault="009F2F8C" w:rsidP="00E014A6">
      <w:pPr>
        <w:pStyle w:val="Default"/>
        <w:spacing w:before="0"/>
        <w:rPr>
          <w:rFonts w:ascii="Times New Roman" w:hAnsi="Times New Roman"/>
          <w:sz w:val="22"/>
          <w:szCs w:val="22"/>
        </w:rPr>
      </w:pPr>
    </w:p>
    <w:p w14:paraId="7EF35254" w14:textId="64349E9D" w:rsidR="003474F4" w:rsidRDefault="00E014A6" w:rsidP="00E014A6">
      <w:pPr>
        <w:pStyle w:val="Default"/>
        <w:spacing w:before="0"/>
        <w:rPr>
          <w:rFonts w:ascii="Times New Roman" w:hAnsi="Times New Roman"/>
          <w:sz w:val="22"/>
          <w:szCs w:val="22"/>
        </w:rPr>
      </w:pPr>
      <w:r>
        <w:rPr>
          <w:rFonts w:ascii="Times New Roman" w:hAnsi="Times New Roman"/>
          <w:sz w:val="22"/>
          <w:szCs w:val="22"/>
        </w:rPr>
        <w:t xml:space="preserve">where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oMath>
      <w:r>
        <w:rPr>
          <w:rFonts w:ascii="Times New Roman" w:hAnsi="Times New Roman"/>
          <w:sz w:val="22"/>
          <w:szCs w:val="22"/>
        </w:rPr>
        <w:t xml:space="preserve"> is the threshold with no external variation (see Methods: </w:t>
      </w:r>
      <w:r>
        <w:rPr>
          <w:rStyle w:val="None"/>
          <w:rFonts w:ascii="Times New Roman" w:hAnsi="Times New Roman"/>
          <w:sz w:val="22"/>
          <w:szCs w:val="22"/>
        </w:rPr>
        <w:t>Signal Detection Theory Model for details</w:t>
      </w:r>
      <w:proofErr w:type="gramStart"/>
      <w:r>
        <w:rPr>
          <w:rStyle w:val="None"/>
          <w:rFonts w:ascii="Times New Roman" w:hAnsi="Times New Roman"/>
          <w:sz w:val="22"/>
          <w:szCs w:val="22"/>
        </w:rPr>
        <w:t>)</w:t>
      </w:r>
      <w:r>
        <w:rPr>
          <w:rFonts w:ascii="Times New Roman" w:hAnsi="Times New Roman"/>
          <w:sz w:val="22"/>
          <w:szCs w:val="22"/>
        </w:rPr>
        <w:t>.</w:t>
      </w:r>
      <w:proofErr w:type="gramEnd"/>
      <w:r>
        <w:rPr>
          <w:rFonts w:ascii="Times New Roman" w:hAnsi="Times New Roman"/>
          <w:sz w:val="22"/>
          <w:szCs w:val="22"/>
        </w:rPr>
        <w:t xml:space="preserve"> </w:t>
      </w:r>
      <w:r w:rsidR="003474F4">
        <w:rPr>
          <w:rFonts w:ascii="Times New Roman" w:hAnsi="Times New Roman"/>
          <w:sz w:val="22"/>
          <w:szCs w:val="22"/>
        </w:rPr>
        <w:t xml:space="preserve">Intuitively, performance with no external variation (covariance scalar </w:t>
      </w:r>
      <w:r w:rsidR="007C20A8">
        <w:rPr>
          <w:rFonts w:ascii="Times New Roman" w:hAnsi="Times New Roman"/>
          <w:sz w:val="22"/>
          <w:szCs w:val="22"/>
        </w:rPr>
        <w:t>=</w:t>
      </w:r>
      <w:r w:rsidR="003474F4">
        <w:rPr>
          <w:rFonts w:ascii="Times New Roman" w:hAnsi="Times New Roman"/>
          <w:sz w:val="22"/>
          <w:szCs w:val="22"/>
        </w:rPr>
        <w:t xml:space="preserve"> 0</w:t>
      </w:r>
      <w:r w:rsidR="007C20A8">
        <w:rPr>
          <w:rFonts w:ascii="Times New Roman" w:hAnsi="Times New Roman"/>
          <w:sz w:val="22"/>
          <w:szCs w:val="22"/>
        </w:rPr>
        <w:t>.0</w:t>
      </w:r>
      <w:r w:rsidR="003474F4">
        <w:rPr>
          <w:rFonts w:ascii="Times New Roman" w:hAnsi="Times New Roman"/>
          <w:sz w:val="22"/>
          <w:szCs w:val="22"/>
        </w:rPr>
        <w:t xml:space="preserve">) establishes the level of the internal noise, while the covariance scalar value </w:t>
      </w:r>
      <w:r w:rsidR="007C20A8">
        <w:rPr>
          <w:rFonts w:ascii="Times New Roman" w:hAnsi="Times New Roman"/>
          <w:sz w:val="22"/>
          <w:szCs w:val="22"/>
        </w:rPr>
        <w:t xml:space="preserve">corresponding to the threshold </w:t>
      </w:r>
      <w:r w:rsidR="004D0951">
        <w:rPr>
          <w:rFonts w:ascii="Times New Roman" w:hAnsi="Times New Roman"/>
          <w:sz w:val="22"/>
          <w:szCs w:val="22"/>
        </w:rPr>
        <w:t xml:space="preserve">that </w:t>
      </w:r>
      <w:r w:rsidR="007C20A8">
        <w:rPr>
          <w:rFonts w:ascii="Times New Roman" w:hAnsi="Times New Roman"/>
          <w:sz w:val="22"/>
          <w:szCs w:val="22"/>
        </w:rPr>
        <w:t xml:space="preserve">is double that </w:t>
      </w:r>
      <w:r w:rsidR="004D321F">
        <w:rPr>
          <w:rFonts w:ascii="Times New Roman" w:hAnsi="Times New Roman"/>
          <w:sz w:val="22"/>
          <w:szCs w:val="22"/>
        </w:rPr>
        <w:t xml:space="preserve">of threshold </w:t>
      </w:r>
      <w:r w:rsidR="007C20A8">
        <w:rPr>
          <w:rFonts w:ascii="Times New Roman" w:hAnsi="Times New Roman"/>
          <w:sz w:val="22"/>
          <w:szCs w:val="22"/>
        </w:rPr>
        <w:t xml:space="preserve">with no external variation indicates </w:t>
      </w:r>
      <w:r w:rsidR="003474F4">
        <w:rPr>
          <w:rFonts w:ascii="Times New Roman" w:hAnsi="Times New Roman"/>
          <w:sz w:val="22"/>
          <w:szCs w:val="22"/>
        </w:rPr>
        <w:t xml:space="preserve">when the </w:t>
      </w:r>
      <w:r w:rsidR="00A70D71">
        <w:rPr>
          <w:rFonts w:ascii="Times New Roman" w:hAnsi="Times New Roman"/>
          <w:sz w:val="22"/>
          <w:szCs w:val="22"/>
        </w:rPr>
        <w:t>level</w:t>
      </w:r>
      <w:r w:rsidR="0041078F">
        <w:rPr>
          <w:rFonts w:ascii="Times New Roman" w:hAnsi="Times New Roman"/>
          <w:sz w:val="22"/>
          <w:szCs w:val="22"/>
        </w:rPr>
        <w:t xml:space="preserve"> </w:t>
      </w:r>
      <w:r w:rsidR="003474F4">
        <w:rPr>
          <w:rFonts w:ascii="Times New Roman" w:hAnsi="Times New Roman"/>
          <w:sz w:val="22"/>
          <w:szCs w:val="22"/>
        </w:rPr>
        <w:t xml:space="preserve">of the external noise </w:t>
      </w:r>
      <w:r w:rsidR="00A70D71">
        <w:rPr>
          <w:rFonts w:ascii="Times New Roman" w:hAnsi="Times New Roman"/>
          <w:sz w:val="22"/>
          <w:szCs w:val="22"/>
        </w:rPr>
        <w:t>matches the level of</w:t>
      </w:r>
      <w:r w:rsidR="003474F4">
        <w:rPr>
          <w:rFonts w:ascii="Times New Roman" w:hAnsi="Times New Roman"/>
          <w:sz w:val="22"/>
          <w:szCs w:val="22"/>
        </w:rPr>
        <w:t xml:space="preserve"> internal noise. </w:t>
      </w:r>
    </w:p>
    <w:p w14:paraId="649C3201" w14:textId="64A43BE4" w:rsidR="006D4516" w:rsidRDefault="006D4516" w:rsidP="004C23AD">
      <w:pPr>
        <w:pStyle w:val="Default"/>
        <w:spacing w:before="0"/>
        <w:rPr>
          <w:rFonts w:ascii="Times New Roman" w:hAnsi="Times New Roman"/>
          <w:sz w:val="22"/>
          <w:szCs w:val="22"/>
        </w:rPr>
      </w:pPr>
    </w:p>
    <w:p w14:paraId="229C2AB3" w14:textId="361CFA80" w:rsidR="001F231E" w:rsidRDefault="00D11CC1" w:rsidP="004C23AD">
      <w:pPr>
        <w:pStyle w:val="Default"/>
        <w:spacing w:before="0"/>
        <w:rPr>
          <w:rFonts w:ascii="Times New Roman" w:hAnsi="Times New Roman"/>
          <w:sz w:val="22"/>
          <w:szCs w:val="22"/>
        </w:rPr>
      </w:pPr>
      <w:r>
        <w:rPr>
          <w:rFonts w:ascii="Times New Roman" w:hAnsi="Times New Roman"/>
          <w:sz w:val="22"/>
          <w:szCs w:val="22"/>
        </w:rPr>
        <w:t xml:space="preserve">To relate the SDT model </w:t>
      </w:r>
      <w:r w:rsidR="0032252C">
        <w:rPr>
          <w:rFonts w:ascii="Times New Roman" w:hAnsi="Times New Roman"/>
          <w:sz w:val="22"/>
          <w:szCs w:val="22"/>
        </w:rPr>
        <w:t xml:space="preserve">directly </w:t>
      </w:r>
      <w:r w:rsidR="00B4777A">
        <w:rPr>
          <w:rFonts w:ascii="Times New Roman" w:hAnsi="Times New Roman"/>
          <w:sz w:val="22"/>
          <w:szCs w:val="22"/>
        </w:rPr>
        <w:t>to</w:t>
      </w:r>
      <w:r w:rsidR="0032252C">
        <w:rPr>
          <w:rFonts w:ascii="Times New Roman" w:hAnsi="Times New Roman"/>
          <w:sz w:val="22"/>
          <w:szCs w:val="22"/>
        </w:rPr>
        <w:t xml:space="preserve"> the stimuli used in our experiments, we developed a </w:t>
      </w:r>
      <w:r w:rsidR="00655B17">
        <w:rPr>
          <w:rFonts w:ascii="Times New Roman" w:hAnsi="Times New Roman"/>
          <w:sz w:val="22"/>
          <w:szCs w:val="22"/>
        </w:rPr>
        <w:t>version of the SDT model</w:t>
      </w:r>
      <w:r w:rsidR="0032252C">
        <w:rPr>
          <w:rFonts w:ascii="Times New Roman" w:hAnsi="Times New Roman"/>
          <w:sz w:val="22"/>
          <w:szCs w:val="22"/>
        </w:rPr>
        <w:t xml:space="preserve"> based on a single-channel linear receptive field</w:t>
      </w:r>
      <w:r w:rsidR="000F737A">
        <w:rPr>
          <w:rFonts w:ascii="Times New Roman" w:hAnsi="Times New Roman"/>
          <w:sz w:val="22"/>
          <w:szCs w:val="22"/>
        </w:rPr>
        <w:t xml:space="preserve"> </w:t>
      </w:r>
      <w:r w:rsidR="00F90828">
        <w:rPr>
          <w:rStyle w:val="None"/>
          <w:rFonts w:ascii="Times New Roman" w:hAnsi="Times New Roman"/>
          <w:sz w:val="22"/>
          <w:szCs w:val="22"/>
        </w:rPr>
        <w:t xml:space="preserve">(see </w:t>
      </w:r>
      <w:r w:rsidR="0032252C">
        <w:rPr>
          <w:rStyle w:val="None"/>
          <w:rFonts w:ascii="Times New Roman" w:hAnsi="Times New Roman"/>
          <w:sz w:val="22"/>
          <w:szCs w:val="22"/>
        </w:rPr>
        <w:t>Methods: Linear Receptive Field Model</w:t>
      </w:r>
      <w:r w:rsidR="0043230F">
        <w:rPr>
          <w:rStyle w:val="None"/>
          <w:rFonts w:ascii="Times New Roman" w:hAnsi="Times New Roman"/>
          <w:sz w:val="22"/>
          <w:szCs w:val="22"/>
        </w:rPr>
        <w:t>; LINRF</w:t>
      </w:r>
      <w:r w:rsidR="007F1B18">
        <w:rPr>
          <w:rStyle w:val="None"/>
          <w:rFonts w:ascii="Times New Roman" w:hAnsi="Times New Roman"/>
          <w:sz w:val="22"/>
          <w:szCs w:val="22"/>
        </w:rPr>
        <w:t>)</w:t>
      </w:r>
      <w:r w:rsidR="00C32525">
        <w:rPr>
          <w:rStyle w:val="None"/>
          <w:rFonts w:ascii="Times New Roman" w:hAnsi="Times New Roman"/>
          <w:sz w:val="22"/>
          <w:szCs w:val="22"/>
        </w:rPr>
        <w:t>.</w:t>
      </w:r>
      <w:r w:rsidR="007F1B18">
        <w:rPr>
          <w:rStyle w:val="None"/>
          <w:rFonts w:ascii="Times New Roman" w:hAnsi="Times New Roman"/>
          <w:sz w:val="22"/>
          <w:szCs w:val="22"/>
        </w:rPr>
        <w:t xml:space="preserve"> </w:t>
      </w:r>
      <w:r w:rsidR="007C190F">
        <w:rPr>
          <w:rFonts w:ascii="Times New Roman" w:hAnsi="Times New Roman"/>
          <w:sz w:val="22"/>
          <w:szCs w:val="22"/>
        </w:rPr>
        <w:t xml:space="preserve">This version </w:t>
      </w:r>
      <w:r w:rsidR="0043230F">
        <w:rPr>
          <w:rFonts w:ascii="Times New Roman" w:hAnsi="Times New Roman"/>
          <w:sz w:val="22"/>
          <w:szCs w:val="22"/>
        </w:rPr>
        <w:t xml:space="preserve">of the </w:t>
      </w:r>
      <w:r w:rsidR="005F26B9">
        <w:rPr>
          <w:rFonts w:ascii="Times New Roman" w:hAnsi="Times New Roman"/>
          <w:sz w:val="22"/>
          <w:szCs w:val="22"/>
        </w:rPr>
        <w:t xml:space="preserve">model </w:t>
      </w:r>
      <w:r w:rsidR="00943CE8">
        <w:rPr>
          <w:rFonts w:ascii="Times New Roman" w:hAnsi="Times New Roman"/>
          <w:sz w:val="22"/>
          <w:szCs w:val="22"/>
        </w:rPr>
        <w:t>calculates</w:t>
      </w:r>
      <w:r w:rsidR="005F26B9">
        <w:rPr>
          <w:rFonts w:ascii="Times New Roman" w:hAnsi="Times New Roman"/>
          <w:sz w:val="22"/>
          <w:szCs w:val="22"/>
        </w:rPr>
        <w:t xml:space="preserve"> the response of a linear receptive field to an image to </w:t>
      </w:r>
      <w:r w:rsidR="007C190F">
        <w:rPr>
          <w:rFonts w:ascii="Times New Roman" w:hAnsi="Times New Roman"/>
          <w:sz w:val="22"/>
          <w:szCs w:val="22"/>
        </w:rPr>
        <w:t>instantiate the</w:t>
      </w:r>
      <w:r w:rsidR="008D33A8">
        <w:rPr>
          <w:rFonts w:ascii="Times New Roman" w:hAnsi="Times New Roman"/>
          <w:sz w:val="22"/>
          <w:szCs w:val="22"/>
        </w:rPr>
        <w:t xml:space="preserve"> </w:t>
      </w:r>
      <w:r w:rsidR="007C190F">
        <w:rPr>
          <w:rFonts w:ascii="Times New Roman" w:hAnsi="Times New Roman"/>
          <w:sz w:val="22"/>
          <w:szCs w:val="22"/>
        </w:rPr>
        <w:t xml:space="preserve">internal representation for the LRV postulated in the </w:t>
      </w:r>
      <w:r w:rsidR="00F05621">
        <w:rPr>
          <w:rFonts w:ascii="Times New Roman" w:hAnsi="Times New Roman"/>
          <w:sz w:val="22"/>
          <w:szCs w:val="22"/>
        </w:rPr>
        <w:t>SDT</w:t>
      </w:r>
      <w:r w:rsidR="007C190F">
        <w:rPr>
          <w:rFonts w:ascii="Times New Roman" w:hAnsi="Times New Roman"/>
          <w:sz w:val="22"/>
          <w:szCs w:val="22"/>
        </w:rPr>
        <w:t xml:space="preserve"> model</w:t>
      </w:r>
      <w:r w:rsidR="008D33A8">
        <w:rPr>
          <w:rFonts w:ascii="Times New Roman" w:hAnsi="Times New Roman"/>
          <w:sz w:val="22"/>
          <w:szCs w:val="22"/>
        </w:rPr>
        <w:t xml:space="preserve">. </w:t>
      </w:r>
      <w:r w:rsidR="007C190F">
        <w:rPr>
          <w:rFonts w:ascii="Times New Roman" w:hAnsi="Times New Roman"/>
          <w:sz w:val="22"/>
          <w:szCs w:val="22"/>
        </w:rPr>
        <w:t>This representation</w:t>
      </w:r>
      <w:r w:rsidR="000E1944">
        <w:rPr>
          <w:rFonts w:ascii="Times New Roman" w:hAnsi="Times New Roman"/>
          <w:sz w:val="22"/>
          <w:szCs w:val="22"/>
        </w:rPr>
        <w:t xml:space="preserve"> </w:t>
      </w:r>
      <w:r w:rsidR="00D102F0">
        <w:rPr>
          <w:rFonts w:ascii="Times New Roman" w:hAnsi="Times New Roman"/>
          <w:sz w:val="22"/>
          <w:szCs w:val="22"/>
        </w:rPr>
        <w:t xml:space="preserve">is </w:t>
      </w:r>
      <w:r w:rsidR="007C190F">
        <w:rPr>
          <w:rFonts w:ascii="Times New Roman" w:hAnsi="Times New Roman"/>
          <w:sz w:val="22"/>
          <w:szCs w:val="22"/>
        </w:rPr>
        <w:t xml:space="preserve">then </w:t>
      </w:r>
      <w:r w:rsidR="00D102F0">
        <w:rPr>
          <w:rFonts w:ascii="Times New Roman" w:hAnsi="Times New Roman"/>
          <w:sz w:val="22"/>
          <w:szCs w:val="22"/>
        </w:rPr>
        <w:t xml:space="preserve">used in </w:t>
      </w:r>
      <w:r w:rsidR="007C190F">
        <w:rPr>
          <w:rFonts w:ascii="Times New Roman" w:hAnsi="Times New Roman"/>
          <w:sz w:val="22"/>
          <w:szCs w:val="22"/>
        </w:rPr>
        <w:t xml:space="preserve">a simulation of the </w:t>
      </w:r>
      <w:r w:rsidR="00D102F0">
        <w:rPr>
          <w:rFonts w:ascii="Times New Roman" w:hAnsi="Times New Roman"/>
          <w:sz w:val="22"/>
          <w:szCs w:val="22"/>
        </w:rPr>
        <w:t xml:space="preserve">2AFC paradigm </w:t>
      </w:r>
      <w:r w:rsidR="00696F7D">
        <w:rPr>
          <w:rFonts w:ascii="Times New Roman" w:hAnsi="Times New Roman"/>
          <w:sz w:val="22"/>
          <w:szCs w:val="22"/>
        </w:rPr>
        <w:t xml:space="preserve">to </w:t>
      </w:r>
      <w:r w:rsidR="00E80135">
        <w:rPr>
          <w:rFonts w:ascii="Times New Roman" w:hAnsi="Times New Roman"/>
          <w:sz w:val="22"/>
          <w:szCs w:val="22"/>
        </w:rPr>
        <w:t>estimate</w:t>
      </w:r>
      <w:r w:rsidR="00696F7D">
        <w:rPr>
          <w:rFonts w:ascii="Times New Roman" w:hAnsi="Times New Roman"/>
          <w:sz w:val="22"/>
          <w:szCs w:val="22"/>
        </w:rPr>
        <w:t xml:space="preserve"> </w:t>
      </w:r>
      <w:r w:rsidR="009B4ADC">
        <w:rPr>
          <w:rFonts w:ascii="Times New Roman" w:hAnsi="Times New Roman"/>
          <w:sz w:val="22"/>
          <w:szCs w:val="22"/>
        </w:rPr>
        <w:t>model</w:t>
      </w:r>
      <w:r w:rsidR="00696F7D">
        <w:rPr>
          <w:rFonts w:ascii="Times New Roman" w:hAnsi="Times New Roman"/>
          <w:sz w:val="22"/>
          <w:szCs w:val="22"/>
        </w:rPr>
        <w:t xml:space="preserve"> threshold</w:t>
      </w:r>
      <w:r w:rsidR="009B4ADC">
        <w:rPr>
          <w:rFonts w:ascii="Times New Roman" w:hAnsi="Times New Roman"/>
          <w:sz w:val="22"/>
          <w:szCs w:val="22"/>
        </w:rPr>
        <w:t xml:space="preserve">. </w:t>
      </w:r>
      <w:r w:rsidR="00C9571E">
        <w:rPr>
          <w:rFonts w:ascii="Times New Roman" w:hAnsi="Times New Roman"/>
          <w:sz w:val="22"/>
          <w:szCs w:val="22"/>
        </w:rPr>
        <w:t xml:space="preserve">The </w:t>
      </w:r>
      <w:r w:rsidR="00BA66B4">
        <w:rPr>
          <w:rFonts w:ascii="Times New Roman" w:hAnsi="Times New Roman"/>
          <w:sz w:val="22"/>
          <w:szCs w:val="22"/>
        </w:rPr>
        <w:t xml:space="preserve">receptive field </w:t>
      </w:r>
      <w:r w:rsidR="00C75700">
        <w:rPr>
          <w:rFonts w:ascii="Times New Roman" w:hAnsi="Times New Roman"/>
          <w:sz w:val="22"/>
          <w:szCs w:val="22"/>
        </w:rPr>
        <w:t xml:space="preserve">model </w:t>
      </w:r>
      <w:r w:rsidR="009D0289">
        <w:rPr>
          <w:rFonts w:ascii="Times New Roman" w:hAnsi="Times New Roman"/>
          <w:sz w:val="22"/>
          <w:szCs w:val="22"/>
        </w:rPr>
        <w:t xml:space="preserve">has the advantage </w:t>
      </w:r>
      <w:r w:rsidR="007A2A80">
        <w:rPr>
          <w:rFonts w:ascii="Times New Roman" w:hAnsi="Times New Roman"/>
          <w:sz w:val="22"/>
          <w:szCs w:val="22"/>
        </w:rPr>
        <w:t xml:space="preserve">that </w:t>
      </w:r>
      <w:r w:rsidR="0006591A">
        <w:rPr>
          <w:rFonts w:ascii="Times New Roman" w:hAnsi="Times New Roman"/>
          <w:sz w:val="22"/>
          <w:szCs w:val="22"/>
        </w:rPr>
        <w:t xml:space="preserve">it can </w:t>
      </w:r>
      <w:r w:rsidR="009B4ADC">
        <w:rPr>
          <w:rFonts w:ascii="Times New Roman" w:hAnsi="Times New Roman"/>
          <w:sz w:val="22"/>
          <w:szCs w:val="22"/>
        </w:rPr>
        <w:t xml:space="preserve">incorporate the Poisson noise that perturbs cone photoreceptor </w:t>
      </w:r>
      <w:proofErr w:type="spellStart"/>
      <w:r w:rsidR="009B4ADC">
        <w:rPr>
          <w:rFonts w:ascii="Times New Roman" w:hAnsi="Times New Roman"/>
          <w:sz w:val="22"/>
          <w:szCs w:val="22"/>
        </w:rPr>
        <w:lastRenderedPageBreak/>
        <w:t>isomer</w:t>
      </w:r>
      <w:r w:rsidR="00EC6D6B">
        <w:rPr>
          <w:rFonts w:ascii="Times New Roman" w:hAnsi="Times New Roman"/>
          <w:sz w:val="22"/>
          <w:szCs w:val="22"/>
        </w:rPr>
        <w:t>iz</w:t>
      </w:r>
      <w:r w:rsidR="009B4ADC">
        <w:rPr>
          <w:rFonts w:ascii="Times New Roman" w:hAnsi="Times New Roman"/>
          <w:sz w:val="22"/>
          <w:szCs w:val="22"/>
        </w:rPr>
        <w:t>ations</w:t>
      </w:r>
      <w:proofErr w:type="spellEnd"/>
      <w:r w:rsidR="009B4ADC">
        <w:rPr>
          <w:rFonts w:ascii="Times New Roman" w:hAnsi="Times New Roman"/>
          <w:sz w:val="22"/>
          <w:szCs w:val="22"/>
        </w:rPr>
        <w:t xml:space="preserve"> as well as account for the truncation of surface </w:t>
      </w:r>
      <w:proofErr w:type="spellStart"/>
      <w:r w:rsidR="009B4ADC">
        <w:rPr>
          <w:rFonts w:ascii="Times New Roman" w:hAnsi="Times New Roman"/>
          <w:sz w:val="22"/>
          <w:szCs w:val="22"/>
        </w:rPr>
        <w:t>reflectances</w:t>
      </w:r>
      <w:proofErr w:type="spellEnd"/>
      <w:r w:rsidR="009B4ADC">
        <w:rPr>
          <w:rFonts w:ascii="Times New Roman" w:hAnsi="Times New Roman"/>
          <w:sz w:val="22"/>
          <w:szCs w:val="22"/>
        </w:rPr>
        <w:t xml:space="preserve"> to the range 0 to 1 in our model of natural surface </w:t>
      </w:r>
      <w:proofErr w:type="spellStart"/>
      <w:r w:rsidR="009B4ADC">
        <w:rPr>
          <w:rFonts w:ascii="Times New Roman" w:hAnsi="Times New Roman"/>
          <w:sz w:val="22"/>
          <w:szCs w:val="22"/>
        </w:rPr>
        <w:t>reflectances</w:t>
      </w:r>
      <w:proofErr w:type="spellEnd"/>
      <w:r w:rsidR="00F80A99">
        <w:rPr>
          <w:rFonts w:ascii="Times New Roman" w:hAnsi="Times New Roman"/>
          <w:sz w:val="22"/>
          <w:szCs w:val="22"/>
        </w:rPr>
        <w:t>.</w:t>
      </w:r>
    </w:p>
    <w:p w14:paraId="6AFD664F" w14:textId="3B846EDF" w:rsidR="003474F4" w:rsidRDefault="003474F4" w:rsidP="00CC0064">
      <w:pPr>
        <w:pStyle w:val="Default"/>
        <w:spacing w:before="0"/>
        <w:rPr>
          <w:rFonts w:ascii="Times New Roman" w:hAnsi="Times New Roman"/>
          <w:sz w:val="22"/>
          <w:szCs w:val="22"/>
        </w:rPr>
      </w:pPr>
    </w:p>
    <w:p w14:paraId="629E2B30" w14:textId="34C9C180" w:rsidR="003474F4" w:rsidRDefault="003474F4" w:rsidP="00CC0064">
      <w:pPr>
        <w:pStyle w:val="Default"/>
        <w:spacing w:before="0"/>
        <w:rPr>
          <w:rFonts w:ascii="Times New Roman" w:hAnsi="Times New Roman"/>
          <w:sz w:val="22"/>
          <w:szCs w:val="22"/>
        </w:rPr>
      </w:pPr>
      <w:r>
        <w:rPr>
          <w:rFonts w:ascii="Times New Roman" w:hAnsi="Times New Roman"/>
          <w:sz w:val="22"/>
          <w:szCs w:val="22"/>
        </w:rPr>
        <w:t xml:space="preserve">Figure 4 shows the fit of the </w:t>
      </w:r>
      <w:r w:rsidR="000633D6">
        <w:rPr>
          <w:rFonts w:ascii="Times New Roman" w:hAnsi="Times New Roman"/>
          <w:sz w:val="22"/>
          <w:szCs w:val="22"/>
        </w:rPr>
        <w:t xml:space="preserve">SDT </w:t>
      </w:r>
      <w:r>
        <w:rPr>
          <w:rFonts w:ascii="Times New Roman" w:hAnsi="Times New Roman"/>
          <w:sz w:val="22"/>
          <w:szCs w:val="22"/>
        </w:rPr>
        <w:t xml:space="preserve">model and </w:t>
      </w:r>
      <w:r w:rsidR="001A287A">
        <w:rPr>
          <w:rFonts w:ascii="Times New Roman" w:hAnsi="Times New Roman"/>
          <w:sz w:val="22"/>
          <w:szCs w:val="22"/>
        </w:rPr>
        <w:t xml:space="preserve">the </w:t>
      </w:r>
      <w:r w:rsidR="007F1B18">
        <w:rPr>
          <w:rFonts w:ascii="Times New Roman" w:hAnsi="Times New Roman"/>
          <w:sz w:val="22"/>
          <w:szCs w:val="22"/>
        </w:rPr>
        <w:t>LINRF</w:t>
      </w:r>
      <w:r w:rsidR="001A287A">
        <w:rPr>
          <w:rFonts w:ascii="Times New Roman" w:hAnsi="Times New Roman"/>
          <w:sz w:val="22"/>
          <w:szCs w:val="22"/>
        </w:rPr>
        <w:t xml:space="preserve"> model</w:t>
      </w:r>
      <w:r>
        <w:rPr>
          <w:rFonts w:ascii="Times New Roman" w:hAnsi="Times New Roman"/>
          <w:sz w:val="22"/>
          <w:szCs w:val="22"/>
        </w:rPr>
        <w:t xml:space="preserve"> to the mean observer data. </w:t>
      </w:r>
      <w:r w:rsidR="00894D1C">
        <w:rPr>
          <w:rFonts w:ascii="Times New Roman" w:hAnsi="Times New Roman"/>
          <w:sz w:val="22"/>
          <w:szCs w:val="22"/>
        </w:rPr>
        <w:t>Figure 5 shows the model fits to the individual observer data.</w:t>
      </w:r>
      <w:r w:rsidR="0077279C">
        <w:rPr>
          <w:rFonts w:ascii="Times New Roman" w:hAnsi="Times New Roman"/>
          <w:sz w:val="22"/>
          <w:szCs w:val="22"/>
        </w:rPr>
        <w:t xml:space="preserve"> </w:t>
      </w:r>
      <w:r>
        <w:rPr>
          <w:rFonts w:ascii="Times New Roman" w:hAnsi="Times New Roman"/>
          <w:sz w:val="22"/>
          <w:szCs w:val="22"/>
        </w:rPr>
        <w:t xml:space="preserve">Both </w:t>
      </w:r>
      <w:r w:rsidR="00844D5C">
        <w:rPr>
          <w:rFonts w:ascii="Times New Roman" w:hAnsi="Times New Roman"/>
          <w:sz w:val="22"/>
          <w:szCs w:val="22"/>
        </w:rPr>
        <w:t xml:space="preserve">versions of the </w:t>
      </w:r>
      <w:r>
        <w:rPr>
          <w:rFonts w:ascii="Times New Roman" w:hAnsi="Times New Roman"/>
          <w:sz w:val="22"/>
          <w:szCs w:val="22"/>
        </w:rPr>
        <w:t xml:space="preserve">model capture the broad features of the data, although the </w:t>
      </w:r>
      <w:r w:rsidR="007F1B18">
        <w:rPr>
          <w:rFonts w:ascii="Times New Roman" w:hAnsi="Times New Roman"/>
          <w:sz w:val="22"/>
          <w:szCs w:val="22"/>
        </w:rPr>
        <w:t>LINRF</w:t>
      </w:r>
      <w:r w:rsidR="001A287A">
        <w:rPr>
          <w:rFonts w:ascii="Times New Roman" w:hAnsi="Times New Roman"/>
          <w:sz w:val="22"/>
          <w:szCs w:val="22"/>
        </w:rPr>
        <w:t xml:space="preserve"> model</w:t>
      </w:r>
      <w:r>
        <w:rPr>
          <w:rFonts w:ascii="Times New Roman" w:hAnsi="Times New Roman"/>
          <w:sz w:val="22"/>
          <w:szCs w:val="22"/>
        </w:rPr>
        <w:t xml:space="preserve"> provides a better fit</w:t>
      </w:r>
      <w:r w:rsidR="001A287A">
        <w:rPr>
          <w:rFonts w:ascii="Times New Roman" w:hAnsi="Times New Roman"/>
          <w:sz w:val="22"/>
          <w:szCs w:val="22"/>
        </w:rPr>
        <w:t>, b</w:t>
      </w:r>
      <w:r w:rsidR="00D73A34">
        <w:rPr>
          <w:rFonts w:ascii="Times New Roman" w:hAnsi="Times New Roman"/>
          <w:sz w:val="22"/>
          <w:szCs w:val="22"/>
        </w:rPr>
        <w:t xml:space="preserve">ecause </w:t>
      </w:r>
      <w:r w:rsidR="001A287A">
        <w:rPr>
          <w:rFonts w:ascii="Times New Roman" w:hAnsi="Times New Roman"/>
          <w:sz w:val="22"/>
          <w:szCs w:val="22"/>
        </w:rPr>
        <w:t>this model</w:t>
      </w:r>
      <w:r w:rsidR="00AC2FEA">
        <w:rPr>
          <w:rFonts w:ascii="Times New Roman" w:hAnsi="Times New Roman"/>
          <w:sz w:val="22"/>
          <w:szCs w:val="22"/>
        </w:rPr>
        <w:t xml:space="preserve"> </w:t>
      </w:r>
      <w:r>
        <w:rPr>
          <w:rFonts w:ascii="Times New Roman" w:hAnsi="Times New Roman"/>
          <w:sz w:val="22"/>
          <w:szCs w:val="22"/>
        </w:rPr>
        <w:t>account</w:t>
      </w:r>
      <w:r w:rsidR="001A287A">
        <w:rPr>
          <w:rFonts w:ascii="Times New Roman" w:hAnsi="Times New Roman"/>
          <w:sz w:val="22"/>
          <w:szCs w:val="22"/>
        </w:rPr>
        <w:t>s for</w:t>
      </w:r>
      <w:r>
        <w:rPr>
          <w:rFonts w:ascii="Times New Roman" w:hAnsi="Times New Roman"/>
          <w:sz w:val="22"/>
          <w:szCs w:val="22"/>
        </w:rPr>
        <w:t xml:space="preserve"> the fact that the actual covariance of the variation in background surface </w:t>
      </w:r>
      <w:proofErr w:type="spellStart"/>
      <w:r>
        <w:rPr>
          <w:rFonts w:ascii="Times New Roman" w:hAnsi="Times New Roman"/>
          <w:sz w:val="22"/>
          <w:szCs w:val="22"/>
        </w:rPr>
        <w:t>reflectances</w:t>
      </w:r>
      <w:proofErr w:type="spellEnd"/>
      <w:r>
        <w:rPr>
          <w:rFonts w:ascii="Times New Roman" w:hAnsi="Times New Roman"/>
          <w:sz w:val="22"/>
          <w:szCs w:val="22"/>
        </w:rPr>
        <w:t xml:space="preserve"> differs from the nominally specified variation, because we enforce a physical realizability constraint that surface </w:t>
      </w:r>
      <w:proofErr w:type="spellStart"/>
      <w:r>
        <w:rPr>
          <w:rFonts w:ascii="Times New Roman" w:hAnsi="Times New Roman"/>
          <w:sz w:val="22"/>
          <w:szCs w:val="22"/>
        </w:rPr>
        <w:t>reflectances</w:t>
      </w:r>
      <w:proofErr w:type="spellEnd"/>
      <w:r>
        <w:rPr>
          <w:rFonts w:ascii="Times New Roman" w:hAnsi="Times New Roman"/>
          <w:sz w:val="22"/>
          <w:szCs w:val="22"/>
        </w:rPr>
        <w:t xml:space="preserve"> lie between 0 and 1 (See Methods: Reflectance and Illumination Spectra).</w:t>
      </w:r>
    </w:p>
    <w:p w14:paraId="6983382C" w14:textId="6A0EE818" w:rsidR="00F80E92" w:rsidRDefault="00F80E92" w:rsidP="00CC0064">
      <w:pPr>
        <w:pStyle w:val="Default"/>
        <w:spacing w:before="0"/>
        <w:rPr>
          <w:rFonts w:ascii="Times New Roman" w:hAnsi="Times New Roman"/>
          <w:sz w:val="22"/>
          <w:szCs w:val="22"/>
        </w:rPr>
      </w:pPr>
    </w:p>
    <w:p w14:paraId="45044BEB" w14:textId="77777777" w:rsidR="00601AF2" w:rsidRDefault="005B30E4" w:rsidP="00CC0064">
      <w:pPr>
        <w:pStyle w:val="Default"/>
        <w:spacing w:before="0"/>
        <w:rPr>
          <w:rFonts w:ascii="Times New Roman" w:hAnsi="Times New Roman"/>
          <w:sz w:val="22"/>
          <w:szCs w:val="22"/>
        </w:rPr>
      </w:pPr>
      <w:r>
        <w:rPr>
          <w:rFonts w:ascii="Times New Roman" w:hAnsi="Times New Roman"/>
          <w:sz w:val="22"/>
          <w:szCs w:val="22"/>
        </w:rPr>
        <w:t>The model fits provide</w:t>
      </w:r>
      <w:r w:rsidR="0004182A">
        <w:rPr>
          <w:rFonts w:ascii="Times New Roman" w:hAnsi="Times New Roman"/>
          <w:sz w:val="22"/>
          <w:szCs w:val="22"/>
        </w:rPr>
        <w:t xml:space="preserve"> estimate</w:t>
      </w:r>
      <w:r>
        <w:rPr>
          <w:rFonts w:ascii="Times New Roman" w:hAnsi="Times New Roman"/>
          <w:sz w:val="22"/>
          <w:szCs w:val="22"/>
        </w:rPr>
        <w:t>s</w:t>
      </w:r>
      <w:r w:rsidR="0004182A">
        <w:rPr>
          <w:rFonts w:ascii="Times New Roman" w:hAnsi="Times New Roman"/>
          <w:sz w:val="22"/>
          <w:szCs w:val="22"/>
        </w:rPr>
        <w:t xml:space="preserve"> </w:t>
      </w:r>
      <w:r w:rsidR="00A021C0">
        <w:rPr>
          <w:rFonts w:ascii="Times New Roman" w:hAnsi="Times New Roman"/>
          <w:sz w:val="22"/>
          <w:szCs w:val="22"/>
        </w:rPr>
        <w:t xml:space="preserve">of </w:t>
      </w:r>
      <w:r w:rsidR="0041735C">
        <w:rPr>
          <w:rFonts w:ascii="Times New Roman" w:hAnsi="Times New Roman"/>
          <w:sz w:val="22"/>
          <w:szCs w:val="22"/>
        </w:rPr>
        <w:t xml:space="preserve">internal and external </w:t>
      </w:r>
      <w:r w:rsidR="00012289">
        <w:rPr>
          <w:rFonts w:ascii="Times New Roman" w:hAnsi="Times New Roman"/>
          <w:sz w:val="22"/>
          <w:szCs w:val="22"/>
        </w:rPr>
        <w:t>noise for our task, in the stim</w:t>
      </w:r>
      <w:r w:rsidR="00A021C0">
        <w:rPr>
          <w:rFonts w:ascii="Times New Roman" w:hAnsi="Times New Roman"/>
          <w:sz w:val="22"/>
          <w:szCs w:val="22"/>
        </w:rPr>
        <w:t xml:space="preserve"> </w:t>
      </w:r>
      <w:r w:rsidR="008323E6">
        <w:rPr>
          <w:rFonts w:ascii="Times New Roman" w:hAnsi="Times New Roman"/>
          <w:sz w:val="22"/>
          <w:szCs w:val="22"/>
        </w:rPr>
        <w:t xml:space="preserve">of </w:t>
      </w:r>
      <w:r w:rsidR="0041735C">
        <w:rPr>
          <w:rFonts w:ascii="Times New Roman" w:hAnsi="Times New Roman"/>
          <w:sz w:val="22"/>
          <w:szCs w:val="22"/>
        </w:rPr>
        <w:t xml:space="preserve">the human observers </w:t>
      </w:r>
      <w:r>
        <w:rPr>
          <w:rFonts w:ascii="Times New Roman" w:hAnsi="Times New Roman"/>
          <w:sz w:val="22"/>
          <w:szCs w:val="22"/>
        </w:rPr>
        <w:t>in</w:t>
      </w:r>
      <w:r w:rsidR="00C55EF2">
        <w:rPr>
          <w:rFonts w:ascii="Times New Roman" w:hAnsi="Times New Roman"/>
          <w:sz w:val="22"/>
          <w:szCs w:val="22"/>
        </w:rPr>
        <w:t xml:space="preserve"> this task</w:t>
      </w:r>
      <w:r>
        <w:rPr>
          <w:rFonts w:ascii="Times New Roman" w:hAnsi="Times New Roman"/>
          <w:sz w:val="22"/>
          <w:szCs w:val="22"/>
        </w:rPr>
        <w:t xml:space="preserve">. </w:t>
      </w:r>
      <w:r w:rsidR="002835C6">
        <w:rPr>
          <w:rFonts w:ascii="Times New Roman" w:hAnsi="Times New Roman"/>
          <w:sz w:val="22"/>
          <w:szCs w:val="22"/>
        </w:rPr>
        <w:t>Figure 6</w:t>
      </w:r>
      <w:r w:rsidR="00012289">
        <w:rPr>
          <w:rFonts w:ascii="Times New Roman" w:hAnsi="Times New Roman"/>
          <w:sz w:val="22"/>
          <w:szCs w:val="22"/>
        </w:rPr>
        <w:t xml:space="preserve"> provides the estimates of</w:t>
      </w:r>
      <w:r w:rsidR="00F100A5">
        <w:rPr>
          <w:rFonts w:ascii="Times New Roman" w:hAnsi="Times New Roman"/>
          <w:sz w:val="22"/>
          <w:szCs w:val="22"/>
        </w:rPr>
        <w:t xml:space="preserve"> the inter</w:t>
      </w:r>
      <w:r w:rsidR="000633D6">
        <w:rPr>
          <w:rFonts w:ascii="Times New Roman" w:hAnsi="Times New Roman"/>
          <w:sz w:val="22"/>
          <w:szCs w:val="22"/>
        </w:rPr>
        <w:t>n</w:t>
      </w:r>
      <w:r w:rsidR="00F100A5">
        <w:rPr>
          <w:rFonts w:ascii="Times New Roman" w:hAnsi="Times New Roman"/>
          <w:sz w:val="22"/>
          <w:szCs w:val="22"/>
        </w:rPr>
        <w:t>al and external noise</w:t>
      </w:r>
      <w:r w:rsidR="002835C6">
        <w:rPr>
          <w:rFonts w:ascii="Times New Roman" w:hAnsi="Times New Roman"/>
          <w:sz w:val="22"/>
          <w:szCs w:val="22"/>
        </w:rPr>
        <w:t xml:space="preserve"> </w:t>
      </w:r>
      <w:r w:rsidR="00012289">
        <w:rPr>
          <w:rFonts w:ascii="Times New Roman" w:hAnsi="Times New Roman"/>
          <w:sz w:val="22"/>
          <w:szCs w:val="22"/>
        </w:rPr>
        <w:t xml:space="preserve">standard deviations (quantities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012289">
        <w:rPr>
          <w:rFonts w:ascii="Times New Roman" w:hAnsi="Times New Roman"/>
          <w:sz w:val="22"/>
          <w:szCs w:val="22"/>
        </w:rPr>
        <w:t xml:space="preserve"> and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012289">
        <w:rPr>
          <w:rFonts w:ascii="Times New Roman" w:hAnsi="Times New Roman"/>
          <w:sz w:val="22"/>
          <w:szCs w:val="22"/>
        </w:rPr>
        <w:t>, see Methods) fo</w:t>
      </w:r>
      <w:r w:rsidR="00A809C7">
        <w:rPr>
          <w:rFonts w:ascii="Times New Roman" w:hAnsi="Times New Roman"/>
          <w:sz w:val="22"/>
          <w:szCs w:val="22"/>
        </w:rPr>
        <w:t>r the</w:t>
      </w:r>
      <w:r w:rsidR="00591619">
        <w:rPr>
          <w:rFonts w:ascii="Times New Roman" w:hAnsi="Times New Roman"/>
          <w:sz w:val="22"/>
          <w:szCs w:val="22"/>
        </w:rPr>
        <w:t xml:space="preserve"> </w:t>
      </w:r>
      <w:r w:rsidR="00CE1335">
        <w:rPr>
          <w:rFonts w:ascii="Times New Roman" w:hAnsi="Times New Roman"/>
          <w:sz w:val="22"/>
          <w:szCs w:val="22"/>
        </w:rPr>
        <w:t>SDT</w:t>
      </w:r>
      <w:r w:rsidR="00A069B0">
        <w:rPr>
          <w:rFonts w:ascii="Times New Roman" w:hAnsi="Times New Roman"/>
          <w:sz w:val="22"/>
          <w:szCs w:val="22"/>
        </w:rPr>
        <w:t xml:space="preserve"> </w:t>
      </w:r>
      <w:r w:rsidR="009C5F6C">
        <w:rPr>
          <w:rFonts w:ascii="Times New Roman" w:hAnsi="Times New Roman"/>
          <w:sz w:val="22"/>
          <w:szCs w:val="22"/>
        </w:rPr>
        <w:t xml:space="preserve">model </w:t>
      </w:r>
      <w:r w:rsidR="00A069B0">
        <w:rPr>
          <w:rFonts w:ascii="Times New Roman" w:hAnsi="Times New Roman"/>
          <w:sz w:val="22"/>
          <w:szCs w:val="22"/>
        </w:rPr>
        <w:t xml:space="preserve">and </w:t>
      </w:r>
      <w:r w:rsidR="003D6B6F">
        <w:rPr>
          <w:rFonts w:ascii="Times New Roman" w:hAnsi="Times New Roman"/>
          <w:sz w:val="22"/>
          <w:szCs w:val="22"/>
        </w:rPr>
        <w:t xml:space="preserve">the </w:t>
      </w:r>
      <w:r w:rsidR="007F1B18">
        <w:rPr>
          <w:rFonts w:ascii="Times New Roman" w:hAnsi="Times New Roman"/>
          <w:sz w:val="22"/>
          <w:szCs w:val="22"/>
        </w:rPr>
        <w:t>LINRF</w:t>
      </w:r>
      <w:r w:rsidR="00830AD3">
        <w:rPr>
          <w:rFonts w:ascii="Times New Roman" w:hAnsi="Times New Roman"/>
          <w:sz w:val="22"/>
          <w:szCs w:val="22"/>
        </w:rPr>
        <w:t xml:space="preserve"> model</w:t>
      </w:r>
      <w:r w:rsidR="0041735C">
        <w:rPr>
          <w:rFonts w:ascii="Times New Roman" w:hAnsi="Times New Roman"/>
          <w:sz w:val="22"/>
          <w:szCs w:val="22"/>
        </w:rPr>
        <w:t>.</w:t>
      </w:r>
    </w:p>
    <w:p w14:paraId="6EB23A94" w14:textId="77777777" w:rsidR="00601AF2" w:rsidRDefault="00601AF2" w:rsidP="00CC0064">
      <w:pPr>
        <w:pStyle w:val="Default"/>
        <w:spacing w:before="0"/>
        <w:rPr>
          <w:rFonts w:ascii="Times New Roman" w:hAnsi="Times New Roman"/>
          <w:sz w:val="22"/>
          <w:szCs w:val="22"/>
        </w:rPr>
      </w:pPr>
    </w:p>
    <w:p w14:paraId="3F06FAF7" w14:textId="6C85E3FA" w:rsidR="00601AF2" w:rsidRPr="00C07E8A" w:rsidRDefault="00521E01" w:rsidP="00CC0064">
      <w:pPr>
        <w:pStyle w:val="Default"/>
        <w:spacing w:before="0"/>
        <w:rPr>
          <w:rFonts w:ascii="Times New Roman" w:hAnsi="Times New Roman"/>
          <w:sz w:val="22"/>
          <w:szCs w:val="22"/>
        </w:rPr>
      </w:pPr>
      <w:r>
        <w:rPr>
          <w:rFonts w:ascii="Times New Roman" w:hAnsi="Times New Roman"/>
          <w:sz w:val="22"/>
          <w:szCs w:val="22"/>
        </w:rPr>
        <w:t>T</w:t>
      </w:r>
      <w:r w:rsidR="00AD7AB1">
        <w:rPr>
          <w:rFonts w:ascii="Times New Roman" w:hAnsi="Times New Roman"/>
          <w:sz w:val="22"/>
          <w:szCs w:val="22"/>
        </w:rPr>
        <w:t xml:space="preserve">he </w:t>
      </w:r>
      <w:r>
        <w:rPr>
          <w:rFonts w:ascii="Times New Roman" w:hAnsi="Times New Roman"/>
          <w:sz w:val="22"/>
          <w:szCs w:val="22"/>
        </w:rPr>
        <w:t xml:space="preserve">estimates </w:t>
      </w:r>
      <w:r w:rsidR="005F3B9E">
        <w:rPr>
          <w:rFonts w:ascii="Times New Roman" w:hAnsi="Times New Roman"/>
          <w:sz w:val="22"/>
          <w:szCs w:val="22"/>
        </w:rPr>
        <w:t xml:space="preserve">of the </w:t>
      </w:r>
      <w:r w:rsidR="00AD7AB1">
        <w:rPr>
          <w:rFonts w:ascii="Times New Roman" w:hAnsi="Times New Roman"/>
          <w:sz w:val="22"/>
          <w:szCs w:val="22"/>
        </w:rPr>
        <w:t xml:space="preserve">internal noise </w:t>
      </w:r>
      <w:r>
        <w:rPr>
          <w:rFonts w:ascii="Times New Roman" w:hAnsi="Times New Roman"/>
          <w:sz w:val="22"/>
          <w:szCs w:val="22"/>
        </w:rPr>
        <w:t xml:space="preserve">are </w:t>
      </w:r>
      <w:r w:rsidR="00012289">
        <w:rPr>
          <w:rFonts w:ascii="Times New Roman" w:hAnsi="Times New Roman"/>
          <w:sz w:val="22"/>
          <w:szCs w:val="22"/>
        </w:rPr>
        <w:t>similar for the two models, which makes sense since for zero external noise the model</w:t>
      </w:r>
      <w:r w:rsidR="00A94B1E">
        <w:rPr>
          <w:rFonts w:ascii="Times New Roman" w:hAnsi="Times New Roman"/>
          <w:sz w:val="22"/>
          <w:szCs w:val="22"/>
        </w:rPr>
        <w:t xml:space="preserve"> formulations converge; the</w:t>
      </w:r>
      <w:r w:rsidR="00012289">
        <w:rPr>
          <w:rFonts w:ascii="Times New Roman" w:hAnsi="Times New Roman"/>
          <w:sz w:val="22"/>
          <w:szCs w:val="22"/>
        </w:rPr>
        <w:t xml:space="preserve"> Poisson noise </w:t>
      </w:r>
      <w:r w:rsidR="00A94B1E">
        <w:rPr>
          <w:rFonts w:ascii="Times New Roman" w:hAnsi="Times New Roman"/>
          <w:sz w:val="22"/>
          <w:szCs w:val="22"/>
        </w:rPr>
        <w:t>included in the LINRF model</w:t>
      </w:r>
      <w:r w:rsidR="00012289">
        <w:rPr>
          <w:rFonts w:ascii="Times New Roman" w:hAnsi="Times New Roman"/>
          <w:sz w:val="22"/>
          <w:szCs w:val="22"/>
        </w:rPr>
        <w:t xml:space="preserve"> does not typically limit human discrimination performance at daylight light levels </w:t>
      </w:r>
      <w:r w:rsidR="00BC3349">
        <w:rPr>
          <w:rFonts w:ascii="Times New Roman" w:hAnsi="Times New Roman"/>
          <w:sz w:val="22"/>
          <w:szCs w:val="22"/>
        </w:rPr>
        <w:fldChar w:fldCharType="begin">
          <w:fldData xml:space="preserve">PEVuZE5vdGU+PENpdGU+PEF1dGhvcj5CYW5rczwvQXV0aG9yPjxZZWFyPjE5ODc8L1llYXI+PFJl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PEVuZE5vdGU+PENpdGU+PEF1dGhvcj5CYW5rczwvQXV0aG9yPjxZZWFyPjE5ODc8L1llYXI+PFJl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(Banks, Geisler, &amp; Bennett, 1987; Cottaris, Jiang, Ding, Wandell, &amp; Brainard, 2019)</w:t>
      </w:r>
      <w:r w:rsidR="00BC3349">
        <w:rPr>
          <w:rFonts w:ascii="Times New Roman" w:hAnsi="Times New Roman"/>
          <w:sz w:val="22"/>
          <w:szCs w:val="22"/>
        </w:rPr>
        <w:fldChar w:fldCharType="end"/>
      </w:r>
      <w:r w:rsidR="00012289">
        <w:rPr>
          <w:rFonts w:ascii="Times New Roman" w:hAnsi="Times New Roman"/>
          <w:sz w:val="22"/>
          <w:szCs w:val="22"/>
        </w:rPr>
        <w:t xml:space="preserve">. </w:t>
      </w:r>
      <w:r w:rsidR="00A94B1E">
        <w:rPr>
          <w:rFonts w:ascii="Times New Roman" w:hAnsi="Times New Roman"/>
          <w:sz w:val="22"/>
          <w:szCs w:val="22"/>
        </w:rPr>
        <w:t xml:space="preserve">The mean values of the internal noise standard deviation are close to the </w:t>
      </w:r>
      <w:r w:rsidR="00A94B1E" w:rsidRPr="00C07E8A">
        <w:rPr>
          <w:rFonts w:ascii="Times New Roman" w:hAnsi="Times New Roman"/>
          <w:sz w:val="22"/>
          <w:szCs w:val="22"/>
        </w:rPr>
        <w:t>values obtained by fitting the mean data (S</w:t>
      </w:r>
      <w:r w:rsidR="00601AF2" w:rsidRPr="00C07E8A">
        <w:rPr>
          <w:rFonts w:ascii="Times New Roman" w:hAnsi="Times New Roman"/>
          <w:sz w:val="22"/>
          <w:szCs w:val="22"/>
        </w:rPr>
        <w:t>DT</w:t>
      </w:r>
      <w:r w:rsidR="00A94B1E" w:rsidRPr="00C07E8A">
        <w:rPr>
          <w:rFonts w:ascii="Times New Roman" w:hAnsi="Times New Roman"/>
          <w:sz w:val="22"/>
          <w:szCs w:val="22"/>
        </w:rPr>
        <w:t xml:space="preserve"> model: mean value </w:t>
      </w:r>
      <w:r w:rsidR="00601AF2" w:rsidRPr="00C07E8A">
        <w:rPr>
          <w:rFonts w:ascii="Times New Roman" w:hAnsi="Times New Roman"/>
          <w:sz w:val="22"/>
          <w:szCs w:val="22"/>
        </w:rPr>
        <w:t xml:space="preserve">of internal noise standard deviation </w:t>
      </w:r>
      <w:r w:rsidR="00A94B1E" w:rsidRPr="00C07E8A">
        <w:rPr>
          <w:rFonts w:ascii="Times New Roman" w:hAnsi="Times New Roman"/>
          <w:sz w:val="22"/>
          <w:szCs w:val="22"/>
        </w:rPr>
        <w:t>0.</w:t>
      </w:r>
      <w:r w:rsidR="004573A5" w:rsidRPr="00C07E8A">
        <w:rPr>
          <w:rFonts w:ascii="Times New Roman" w:hAnsi="Times New Roman"/>
          <w:sz w:val="22"/>
          <w:szCs w:val="22"/>
        </w:rPr>
        <w:t>02</w:t>
      </w:r>
      <w:r w:rsidR="00CA437E" w:rsidRPr="00C07E8A">
        <w:rPr>
          <w:rFonts w:ascii="Times New Roman" w:hAnsi="Times New Roman"/>
          <w:sz w:val="22"/>
          <w:szCs w:val="22"/>
        </w:rPr>
        <w:t>5</w:t>
      </w:r>
      <w:r w:rsidR="004573A5" w:rsidRPr="00C07E8A">
        <w:rPr>
          <w:rFonts w:ascii="Times New Roman" w:hAnsi="Times New Roman"/>
          <w:sz w:val="22"/>
          <w:szCs w:val="22"/>
        </w:rPr>
        <w:t>6</w:t>
      </w:r>
      <w:r w:rsidR="00A94B1E" w:rsidRPr="00C07E8A">
        <w:rPr>
          <w:rFonts w:ascii="Times New Roman" w:hAnsi="Times New Roman"/>
          <w:sz w:val="22"/>
          <w:szCs w:val="22"/>
        </w:rPr>
        <w:t xml:space="preserve">, value from fit to mean </w:t>
      </w:r>
      <w:r w:rsidR="00601AF2" w:rsidRPr="00C07E8A">
        <w:rPr>
          <w:rFonts w:ascii="Times New Roman" w:hAnsi="Times New Roman"/>
          <w:sz w:val="22"/>
          <w:szCs w:val="22"/>
        </w:rPr>
        <w:t xml:space="preserve">data </w:t>
      </w:r>
      <w:r w:rsidR="00A94B1E" w:rsidRPr="00C07E8A">
        <w:rPr>
          <w:rFonts w:ascii="Times New Roman" w:hAnsi="Times New Roman"/>
          <w:sz w:val="22"/>
          <w:szCs w:val="22"/>
        </w:rPr>
        <w:t>0.</w:t>
      </w:r>
      <w:r w:rsidR="00A200F7" w:rsidRPr="00C07E8A">
        <w:rPr>
          <w:rFonts w:ascii="Times New Roman" w:hAnsi="Times New Roman"/>
          <w:sz w:val="22"/>
          <w:szCs w:val="22"/>
        </w:rPr>
        <w:t>02</w:t>
      </w:r>
      <w:r w:rsidR="00CA437E" w:rsidRPr="00C07E8A">
        <w:rPr>
          <w:rFonts w:ascii="Times New Roman" w:hAnsi="Times New Roman"/>
          <w:sz w:val="22"/>
          <w:szCs w:val="22"/>
        </w:rPr>
        <w:t>5</w:t>
      </w:r>
      <w:r w:rsidR="00A200F7" w:rsidRPr="00C07E8A">
        <w:rPr>
          <w:rFonts w:ascii="Times New Roman" w:hAnsi="Times New Roman"/>
          <w:sz w:val="22"/>
          <w:szCs w:val="22"/>
        </w:rPr>
        <w:t>6</w:t>
      </w:r>
      <w:r w:rsidR="00A94B1E" w:rsidRPr="00C07E8A">
        <w:rPr>
          <w:rFonts w:ascii="Times New Roman" w:hAnsi="Times New Roman"/>
          <w:sz w:val="22"/>
          <w:szCs w:val="22"/>
        </w:rPr>
        <w:t xml:space="preserve">; LINRF model: mean value </w:t>
      </w:r>
      <w:r w:rsidR="00601AF2" w:rsidRPr="00C07E8A">
        <w:rPr>
          <w:rFonts w:ascii="Times New Roman" w:hAnsi="Times New Roman"/>
          <w:sz w:val="22"/>
          <w:szCs w:val="22"/>
        </w:rPr>
        <w:t xml:space="preserve">of internal noise standard deviation </w:t>
      </w:r>
      <w:r w:rsidR="00A94B1E" w:rsidRPr="00C07E8A">
        <w:rPr>
          <w:rFonts w:ascii="Times New Roman" w:hAnsi="Times New Roman"/>
          <w:sz w:val="22"/>
          <w:szCs w:val="22"/>
        </w:rPr>
        <w:t>0.</w:t>
      </w:r>
      <w:r w:rsidR="00FA038A" w:rsidRPr="00C07E8A">
        <w:rPr>
          <w:rFonts w:ascii="Times New Roman" w:hAnsi="Times New Roman"/>
          <w:sz w:val="22"/>
          <w:szCs w:val="22"/>
        </w:rPr>
        <w:t>025</w:t>
      </w:r>
      <w:r w:rsidR="00CA437E" w:rsidRPr="00C07E8A">
        <w:rPr>
          <w:rFonts w:ascii="Times New Roman" w:hAnsi="Times New Roman"/>
          <w:sz w:val="22"/>
          <w:szCs w:val="22"/>
        </w:rPr>
        <w:t>0</w:t>
      </w:r>
      <w:r w:rsidR="00A94B1E" w:rsidRPr="00C07E8A">
        <w:rPr>
          <w:rFonts w:ascii="Times New Roman" w:hAnsi="Times New Roman"/>
          <w:sz w:val="22"/>
          <w:szCs w:val="22"/>
        </w:rPr>
        <w:t>, value from fit to mean data, 0.</w:t>
      </w:r>
      <w:r w:rsidR="00FA038A" w:rsidRPr="00C07E8A">
        <w:rPr>
          <w:rFonts w:ascii="Times New Roman" w:hAnsi="Times New Roman"/>
          <w:sz w:val="22"/>
          <w:szCs w:val="22"/>
        </w:rPr>
        <w:t>025</w:t>
      </w:r>
      <w:r w:rsidR="00CA437E" w:rsidRPr="00C07E8A">
        <w:rPr>
          <w:rFonts w:ascii="Times New Roman" w:hAnsi="Times New Roman"/>
          <w:sz w:val="22"/>
          <w:szCs w:val="22"/>
        </w:rPr>
        <w:t>0</w:t>
      </w:r>
      <w:r w:rsidR="00A94B1E" w:rsidRPr="00C07E8A">
        <w:rPr>
          <w:rFonts w:ascii="Times New Roman" w:hAnsi="Times New Roman"/>
          <w:sz w:val="22"/>
          <w:szCs w:val="22"/>
        </w:rPr>
        <w:t>).</w:t>
      </w:r>
    </w:p>
    <w:p w14:paraId="0B904BEC" w14:textId="77777777" w:rsidR="00601AF2" w:rsidRPr="00C07E8A" w:rsidRDefault="00601AF2" w:rsidP="00CC0064">
      <w:pPr>
        <w:pStyle w:val="Default"/>
        <w:spacing w:before="0"/>
        <w:rPr>
          <w:rFonts w:ascii="Times New Roman" w:hAnsi="Times New Roman"/>
          <w:sz w:val="22"/>
          <w:szCs w:val="22"/>
        </w:rPr>
      </w:pPr>
    </w:p>
    <w:p w14:paraId="58EAC113" w14:textId="122C7940" w:rsidR="00F80E92" w:rsidRDefault="00A94B1E" w:rsidP="00CC0064">
      <w:pPr>
        <w:pStyle w:val="Default"/>
        <w:spacing w:before="0"/>
        <w:rPr>
          <w:rFonts w:ascii="Times New Roman" w:hAnsi="Times New Roman"/>
          <w:sz w:val="22"/>
          <w:szCs w:val="22"/>
        </w:rPr>
      </w:pPr>
      <w:r w:rsidRPr="00C07E8A">
        <w:rPr>
          <w:rFonts w:ascii="Times New Roman" w:hAnsi="Times New Roman"/>
          <w:sz w:val="22"/>
          <w:szCs w:val="22"/>
        </w:rPr>
        <w:t>The estimates of external noise are higher for the LINRF model than for the S</w:t>
      </w:r>
      <w:r w:rsidR="00601AF2" w:rsidRPr="00C07E8A">
        <w:rPr>
          <w:rFonts w:ascii="Times New Roman" w:hAnsi="Times New Roman"/>
          <w:sz w:val="22"/>
          <w:szCs w:val="22"/>
        </w:rPr>
        <w:t>DT</w:t>
      </w:r>
      <w:r w:rsidRPr="00C07E8A">
        <w:rPr>
          <w:rFonts w:ascii="Times New Roman" w:hAnsi="Times New Roman"/>
          <w:sz w:val="22"/>
          <w:szCs w:val="22"/>
        </w:rPr>
        <w:t xml:space="preserve"> model</w:t>
      </w:r>
      <w:r w:rsidR="00601AF2" w:rsidRPr="00C07E8A">
        <w:rPr>
          <w:rFonts w:ascii="Times New Roman" w:hAnsi="Times New Roman"/>
          <w:sz w:val="22"/>
          <w:szCs w:val="22"/>
        </w:rPr>
        <w:t xml:space="preserve"> (SDT model: mean value of external noise standard deviation 0.</w:t>
      </w:r>
      <w:r w:rsidR="00CA437E" w:rsidRPr="00C07E8A">
        <w:rPr>
          <w:rFonts w:ascii="Times New Roman" w:hAnsi="Times New Roman"/>
          <w:sz w:val="22"/>
          <w:szCs w:val="22"/>
        </w:rPr>
        <w:t>0290</w:t>
      </w:r>
      <w:r w:rsidR="00601AF2" w:rsidRPr="00C07E8A">
        <w:rPr>
          <w:rFonts w:ascii="Times New Roman" w:hAnsi="Times New Roman"/>
          <w:sz w:val="22"/>
          <w:szCs w:val="22"/>
        </w:rPr>
        <w:t>, value from fit to mean data 0.</w:t>
      </w:r>
      <w:r w:rsidR="00CA437E" w:rsidRPr="00C07E8A">
        <w:rPr>
          <w:rFonts w:ascii="Times New Roman" w:hAnsi="Times New Roman"/>
          <w:sz w:val="22"/>
          <w:szCs w:val="22"/>
        </w:rPr>
        <w:t>0294</w:t>
      </w:r>
      <w:r w:rsidR="00601AF2" w:rsidRPr="00C07E8A">
        <w:rPr>
          <w:rFonts w:ascii="Times New Roman" w:hAnsi="Times New Roman"/>
          <w:sz w:val="22"/>
          <w:szCs w:val="22"/>
        </w:rPr>
        <w:t>; LINRF model: mean value of external noise standard deviation 0.</w:t>
      </w:r>
      <w:r w:rsidR="00D0428A" w:rsidRPr="00C07E8A">
        <w:rPr>
          <w:rFonts w:ascii="Times New Roman" w:hAnsi="Times New Roman"/>
          <w:sz w:val="22"/>
          <w:szCs w:val="22"/>
        </w:rPr>
        <w:t>0421</w:t>
      </w:r>
      <w:r w:rsidR="00601AF2" w:rsidRPr="00C07E8A">
        <w:rPr>
          <w:rFonts w:ascii="Times New Roman" w:hAnsi="Times New Roman"/>
          <w:sz w:val="22"/>
          <w:szCs w:val="22"/>
        </w:rPr>
        <w:t>, value from fit to mean data, 0.</w:t>
      </w:r>
      <w:r w:rsidR="00D0428A" w:rsidRPr="00C07E8A">
        <w:rPr>
          <w:rFonts w:ascii="Times New Roman" w:hAnsi="Times New Roman"/>
          <w:sz w:val="22"/>
          <w:szCs w:val="22"/>
        </w:rPr>
        <w:t>0429</w:t>
      </w:r>
      <w:r w:rsidR="00601AF2" w:rsidRPr="00C07E8A">
        <w:rPr>
          <w:rFonts w:ascii="Times New Roman" w:hAnsi="Times New Roman"/>
          <w:sz w:val="22"/>
          <w:szCs w:val="22"/>
        </w:rPr>
        <w:t xml:space="preserve">). </w:t>
      </w:r>
      <w:r w:rsidRPr="00C07E8A">
        <w:rPr>
          <w:rFonts w:ascii="Times New Roman" w:hAnsi="Times New Roman"/>
          <w:sz w:val="22"/>
          <w:szCs w:val="22"/>
        </w:rPr>
        <w:t>Th</w:t>
      </w:r>
      <w:r w:rsidR="00601AF2" w:rsidRPr="00C07E8A">
        <w:rPr>
          <w:rFonts w:ascii="Times New Roman" w:hAnsi="Times New Roman"/>
          <w:sz w:val="22"/>
          <w:szCs w:val="22"/>
        </w:rPr>
        <w:t>is is consistent</w:t>
      </w:r>
      <w:r w:rsidR="00601AF2">
        <w:rPr>
          <w:rFonts w:ascii="Times New Roman" w:hAnsi="Times New Roman"/>
          <w:sz w:val="22"/>
          <w:szCs w:val="22"/>
        </w:rPr>
        <w:t xml:space="preserve"> with the observation that the SDT model underestimates the rise in thresholds with </w:t>
      </w:r>
      <w:r w:rsidR="00833769">
        <w:rPr>
          <w:rFonts w:ascii="Times New Roman" w:hAnsi="Times New Roman"/>
          <w:sz w:val="22"/>
          <w:szCs w:val="22"/>
        </w:rPr>
        <w:t xml:space="preserve">increasing covariance scalar, while this rise is captured accurately by the LINRF model, presumably because the latter </w:t>
      </w:r>
      <w:proofErr w:type="gramStart"/>
      <w:r w:rsidR="00833769">
        <w:rPr>
          <w:rFonts w:ascii="Times New Roman" w:hAnsi="Times New Roman"/>
          <w:sz w:val="22"/>
          <w:szCs w:val="22"/>
        </w:rPr>
        <w:t>takes into account</w:t>
      </w:r>
      <w:proofErr w:type="gramEnd"/>
      <w:r w:rsidR="00833769">
        <w:rPr>
          <w:rFonts w:ascii="Times New Roman" w:hAnsi="Times New Roman"/>
          <w:sz w:val="22"/>
          <w:szCs w:val="22"/>
        </w:rPr>
        <w:t xml:space="preserve"> the truncation implemented in the Gaussian</w:t>
      </w:r>
      <w:r>
        <w:rPr>
          <w:rFonts w:ascii="Times New Roman" w:hAnsi="Times New Roman"/>
          <w:sz w:val="22"/>
          <w:szCs w:val="22"/>
        </w:rPr>
        <w:t xml:space="preserve"> </w:t>
      </w:r>
      <w:r w:rsidR="00833769">
        <w:rPr>
          <w:rFonts w:ascii="Times New Roman" w:hAnsi="Times New Roman"/>
          <w:sz w:val="22"/>
          <w:szCs w:val="22"/>
        </w:rPr>
        <w:t xml:space="preserve">model of natural surface reflectance variation. If we focus on the estimates from the LINRF model fit to the mean data,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833769">
        <w:rPr>
          <w:rFonts w:ascii="Times New Roman" w:hAnsi="Times New Roman"/>
          <w:sz w:val="22"/>
          <w:szCs w:val="22"/>
        </w:rPr>
        <w:t xml:space="preserve"> is larger by a factor of ~1.7 than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833769">
        <w:rPr>
          <w:rFonts w:ascii="Times New Roman" w:hAnsi="Times New Roman"/>
          <w:sz w:val="22"/>
          <w:szCs w:val="22"/>
        </w:rPr>
        <w:t xml:space="preserve">. To the extent that our model of natural surface reflectance is accurate, this tells us that </w:t>
      </w:r>
      <w:r w:rsidR="00F949EA">
        <w:rPr>
          <w:rFonts w:ascii="Times New Roman" w:hAnsi="Times New Roman"/>
          <w:sz w:val="22"/>
          <w:szCs w:val="22"/>
        </w:rPr>
        <w:t xml:space="preserve">as measured by our paradigm, </w:t>
      </w:r>
      <w:r w:rsidR="00833769">
        <w:rPr>
          <w:rFonts w:ascii="Times New Roman" w:hAnsi="Times New Roman"/>
          <w:sz w:val="22"/>
          <w:szCs w:val="22"/>
        </w:rPr>
        <w:t xml:space="preserve">the visual systems stabilization of </w:t>
      </w:r>
      <w:r w:rsidR="00F949EA">
        <w:rPr>
          <w:rFonts w:ascii="Times New Roman" w:hAnsi="Times New Roman"/>
          <w:sz w:val="22"/>
          <w:szCs w:val="22"/>
        </w:rPr>
        <w:t xml:space="preserve">its lightness variation against variation in background surface reflectance </w:t>
      </w:r>
      <w:r w:rsidR="000566F6">
        <w:rPr>
          <w:rFonts w:ascii="Times New Roman" w:hAnsi="Times New Roman"/>
          <w:sz w:val="22"/>
          <w:szCs w:val="22"/>
        </w:rPr>
        <w:t xml:space="preserve">is </w:t>
      </w:r>
      <w:r w:rsidR="00F949EA">
        <w:rPr>
          <w:rFonts w:ascii="Times New Roman" w:hAnsi="Times New Roman"/>
          <w:sz w:val="22"/>
          <w:szCs w:val="22"/>
        </w:rPr>
        <w:t xml:space="preserve">within a factor of two of the limits imposed by the intrinsic precision of that representation. </w:t>
      </w:r>
      <w:r w:rsidR="00833769">
        <w:rPr>
          <w:rFonts w:ascii="Times New Roman" w:hAnsi="Times New Roman"/>
          <w:sz w:val="22"/>
          <w:szCs w:val="22"/>
        </w:rPr>
        <w:t xml:space="preserve"> </w:t>
      </w:r>
    </w:p>
    <w:p w14:paraId="22401F33" w14:textId="7CE975F2" w:rsidR="009C0A24" w:rsidRDefault="009C0A24" w:rsidP="00CC0064">
      <w:pPr>
        <w:pStyle w:val="Default"/>
        <w:spacing w:before="0"/>
        <w:rPr>
          <w:rFonts w:ascii="Times New Roman" w:hAnsi="Times New Roman"/>
          <w:sz w:val="22"/>
          <w:szCs w:val="22"/>
        </w:rPr>
      </w:pPr>
    </w:p>
    <w:p w14:paraId="137028F4" w14:textId="79B0A84D" w:rsidR="00151AF7" w:rsidRDefault="00E6746C" w:rsidP="005C0EFF">
      <w:pPr>
        <w:pStyle w:val="Default"/>
        <w:spacing w:before="0"/>
        <w:rPr>
          <w:ins w:id="151" w:author="Brainard, David H" w:date="2021-05-08T13:49:00Z"/>
          <w:rFonts w:ascii="Times New Roman" w:hAnsi="Times New Roman"/>
          <w:b/>
          <w:bCs/>
          <w:sz w:val="22"/>
          <w:szCs w:val="22"/>
        </w:rPr>
      </w:pPr>
      <w:r>
        <w:rPr>
          <w:rFonts w:ascii="Times New Roman" w:hAnsi="Times New Roman"/>
          <w:b/>
          <w:bCs/>
          <w:sz w:val="22"/>
          <w:szCs w:val="22"/>
        </w:rPr>
        <w:t>DISCUSSION</w:t>
      </w:r>
    </w:p>
    <w:p w14:paraId="093596D3" w14:textId="77777777" w:rsidR="004B3F7A" w:rsidRDefault="004B3F7A" w:rsidP="005C0EFF">
      <w:pPr>
        <w:pStyle w:val="Default"/>
        <w:spacing w:before="0"/>
        <w:rPr>
          <w:rFonts w:ascii="Times New Roman" w:hAnsi="Times New Roman"/>
          <w:b/>
          <w:bCs/>
          <w:sz w:val="22"/>
          <w:szCs w:val="22"/>
        </w:rPr>
      </w:pPr>
    </w:p>
    <w:p w14:paraId="596C9304" w14:textId="3111A2B7" w:rsidR="00E0112B" w:rsidRDefault="001E77B3" w:rsidP="000E3DCD">
      <w:pPr>
        <w:rPr>
          <w:sz w:val="22"/>
          <w:szCs w:val="22"/>
        </w:rPr>
      </w:pPr>
      <w:r w:rsidRPr="00943998">
        <w:rPr>
          <w:sz w:val="22"/>
          <w:szCs w:val="22"/>
        </w:rPr>
        <w:t xml:space="preserve">The </w:t>
      </w:r>
      <w:r w:rsidR="00943998" w:rsidRPr="00943998">
        <w:rPr>
          <w:sz w:val="22"/>
          <w:szCs w:val="22"/>
        </w:rPr>
        <w:t>perceived</w:t>
      </w:r>
      <w:r w:rsidR="00943998">
        <w:rPr>
          <w:b/>
          <w:bCs/>
          <w:sz w:val="22"/>
          <w:szCs w:val="22"/>
        </w:rPr>
        <w:t xml:space="preserve"> </w:t>
      </w:r>
      <w:r w:rsidRPr="000E3DCD">
        <w:rPr>
          <w:sz w:val="22"/>
          <w:szCs w:val="22"/>
        </w:rPr>
        <w:t>lightness</w:t>
      </w:r>
      <w:r w:rsidRPr="000E3DCD">
        <w:rPr>
          <w:b/>
          <w:bCs/>
          <w:sz w:val="22"/>
          <w:szCs w:val="22"/>
        </w:rPr>
        <w:t xml:space="preserve"> </w:t>
      </w:r>
      <w:r w:rsidRPr="000E3DCD">
        <w:rPr>
          <w:sz w:val="22"/>
          <w:szCs w:val="22"/>
        </w:rPr>
        <w:t xml:space="preserve">of an object </w:t>
      </w:r>
      <w:r w:rsidR="00943998">
        <w:rPr>
          <w:sz w:val="22"/>
          <w:szCs w:val="22"/>
        </w:rPr>
        <w:t xml:space="preserve">can </w:t>
      </w:r>
      <w:r w:rsidRPr="000E3DCD">
        <w:rPr>
          <w:sz w:val="22"/>
          <w:szCs w:val="22"/>
        </w:rPr>
        <w:t>depend on the scene in which it lies</w:t>
      </w:r>
      <w:r w:rsidR="00321BD2">
        <w:rPr>
          <w:sz w:val="22"/>
          <w:szCs w:val="22"/>
        </w:rPr>
        <w:t>. S</w:t>
      </w:r>
      <w:r w:rsidR="00943998">
        <w:rPr>
          <w:sz w:val="22"/>
          <w:szCs w:val="22"/>
        </w:rPr>
        <w:t>tabilization of the lightness representation against variation in scene properties extrinsic to the object’s surface reflectance is referred to as lightness constancy.</w:t>
      </w:r>
      <w:r w:rsidRPr="000E3DCD">
        <w:rPr>
          <w:sz w:val="22"/>
          <w:szCs w:val="22"/>
        </w:rPr>
        <w:t xml:space="preserve"> </w:t>
      </w:r>
      <w:r w:rsidR="00C815DA" w:rsidRPr="000E3DCD">
        <w:rPr>
          <w:sz w:val="22"/>
          <w:szCs w:val="22"/>
        </w:rPr>
        <w:t>In this paper</w:t>
      </w:r>
      <w:r w:rsidR="00524783" w:rsidRPr="000E3DCD">
        <w:rPr>
          <w:sz w:val="22"/>
          <w:szCs w:val="22"/>
        </w:rPr>
        <w:t xml:space="preserve">, </w:t>
      </w:r>
      <w:r w:rsidR="00943998">
        <w:rPr>
          <w:sz w:val="22"/>
          <w:szCs w:val="22"/>
        </w:rPr>
        <w:t xml:space="preserve">we introduced an objective psychophysical approach to characterizing lightness constancy, based on measuring how lightness discrimination thresholds vary with experimentally introduced variation in scene properties extrinsic to the object’s reflectance. </w:t>
      </w:r>
      <w:r w:rsidR="003711A7">
        <w:rPr>
          <w:sz w:val="22"/>
          <w:szCs w:val="22"/>
        </w:rPr>
        <w:t>Specifically</w:t>
      </w:r>
      <w:r w:rsidR="00943998">
        <w:rPr>
          <w:sz w:val="22"/>
          <w:szCs w:val="22"/>
        </w:rPr>
        <w:t xml:space="preserve">, we studied </w:t>
      </w:r>
      <w:r w:rsidR="00C71F0B">
        <w:rPr>
          <w:sz w:val="22"/>
          <w:szCs w:val="22"/>
        </w:rPr>
        <w:t xml:space="preserve">how </w:t>
      </w:r>
      <w:r w:rsidR="003711A7">
        <w:rPr>
          <w:sz w:val="22"/>
          <w:szCs w:val="22"/>
        </w:rPr>
        <w:t>lightness discrimination thresholds</w:t>
      </w:r>
      <w:r w:rsidR="00C71F0B">
        <w:rPr>
          <w:sz w:val="22"/>
          <w:szCs w:val="22"/>
        </w:rPr>
        <w:t xml:space="preserve"> are impacted by</w:t>
      </w:r>
      <w:r w:rsidR="003711A7">
        <w:rPr>
          <w:sz w:val="22"/>
          <w:szCs w:val="22"/>
        </w:rPr>
        <w:t xml:space="preserve"> </w:t>
      </w:r>
      <w:r w:rsidR="00943998">
        <w:rPr>
          <w:sz w:val="22"/>
          <w:szCs w:val="22"/>
        </w:rPr>
        <w:t xml:space="preserve">variation in the reflectance </w:t>
      </w:r>
      <w:r w:rsidR="007A60B8" w:rsidRPr="000E3DCD">
        <w:rPr>
          <w:sz w:val="22"/>
          <w:szCs w:val="22"/>
        </w:rPr>
        <w:t xml:space="preserve">of </w:t>
      </w:r>
      <w:r w:rsidR="00943998">
        <w:rPr>
          <w:sz w:val="22"/>
          <w:szCs w:val="22"/>
        </w:rPr>
        <w:t xml:space="preserve">the </w:t>
      </w:r>
      <w:r w:rsidR="007A60B8" w:rsidRPr="000E3DCD">
        <w:rPr>
          <w:sz w:val="22"/>
          <w:szCs w:val="22"/>
        </w:rPr>
        <w:t xml:space="preserve">background objects in </w:t>
      </w:r>
      <w:del w:id="152" w:author="Brainard, David H" w:date="2021-05-08T13:54:00Z">
        <w:r w:rsidR="00A102B8" w:rsidDel="001F740C">
          <w:rPr>
            <w:sz w:val="22"/>
            <w:szCs w:val="22"/>
          </w:rPr>
          <w:delText>graphically rendered</w:delText>
        </w:r>
        <w:r w:rsidR="00F81BDF" w:rsidDel="001F740C">
          <w:rPr>
            <w:sz w:val="22"/>
            <w:szCs w:val="22"/>
          </w:rPr>
          <w:delText xml:space="preserve"> </w:delText>
        </w:r>
      </w:del>
      <w:r w:rsidR="00F81BDF">
        <w:rPr>
          <w:sz w:val="22"/>
          <w:szCs w:val="22"/>
        </w:rPr>
        <w:t>naturalistic</w:t>
      </w:r>
      <w:r w:rsidR="00F81BDF" w:rsidRPr="000E3DCD">
        <w:rPr>
          <w:sz w:val="22"/>
          <w:szCs w:val="22"/>
        </w:rPr>
        <w:t xml:space="preserve"> </w:t>
      </w:r>
      <w:r w:rsidR="007A60B8" w:rsidRPr="000E3DCD">
        <w:rPr>
          <w:sz w:val="22"/>
          <w:szCs w:val="22"/>
        </w:rPr>
        <w:t>scene</w:t>
      </w:r>
      <w:r w:rsidR="003F4354">
        <w:rPr>
          <w:sz w:val="22"/>
          <w:szCs w:val="22"/>
        </w:rPr>
        <w:t>s</w:t>
      </w:r>
      <w:ins w:id="153" w:author="Brainard, David H" w:date="2021-05-08T13:54:00Z">
        <w:r w:rsidR="001F740C">
          <w:rPr>
            <w:sz w:val="22"/>
            <w:szCs w:val="22"/>
          </w:rPr>
          <w:t xml:space="preserve"> rendered using computer graphics</w:t>
        </w:r>
      </w:ins>
      <w:r w:rsidR="007A60B8" w:rsidRPr="000E3DCD">
        <w:rPr>
          <w:sz w:val="22"/>
          <w:szCs w:val="22"/>
        </w:rPr>
        <w:t xml:space="preserve">. </w:t>
      </w:r>
      <w:r w:rsidR="008E1078" w:rsidRPr="000E3DCD">
        <w:rPr>
          <w:sz w:val="22"/>
          <w:szCs w:val="22"/>
        </w:rPr>
        <w:t>Our results (Figure</w:t>
      </w:r>
      <w:r w:rsidR="008E1078">
        <w:rPr>
          <w:sz w:val="22"/>
          <w:szCs w:val="22"/>
        </w:rPr>
        <w:t>s</w:t>
      </w:r>
      <w:r w:rsidR="008E1078" w:rsidRPr="000E3DCD">
        <w:rPr>
          <w:sz w:val="22"/>
          <w:szCs w:val="22"/>
        </w:rPr>
        <w:t xml:space="preserve"> 4</w:t>
      </w:r>
      <w:r w:rsidR="008E1078">
        <w:rPr>
          <w:sz w:val="22"/>
          <w:szCs w:val="22"/>
        </w:rPr>
        <w:t xml:space="preserve"> and 5</w:t>
      </w:r>
      <w:r w:rsidR="008E1078" w:rsidRPr="000E3DCD">
        <w:rPr>
          <w:sz w:val="22"/>
          <w:szCs w:val="22"/>
        </w:rPr>
        <w:t xml:space="preserve">) show that when the variation in the </w:t>
      </w:r>
      <w:del w:id="154" w:author="Brainard, David H" w:date="2021-05-08T10:19:00Z">
        <w:r w:rsidR="008E1078" w:rsidRPr="000E3DCD" w:rsidDel="00170371">
          <w:rPr>
            <w:sz w:val="22"/>
            <w:szCs w:val="22"/>
          </w:rPr>
          <w:delText xml:space="preserve">color </w:delText>
        </w:r>
      </w:del>
      <w:ins w:id="155" w:author="Brainard, David H" w:date="2021-05-08T10:19:00Z">
        <w:r w:rsidR="00170371">
          <w:rPr>
            <w:sz w:val="22"/>
            <w:szCs w:val="22"/>
          </w:rPr>
          <w:t>reflectance</w:t>
        </w:r>
        <w:r w:rsidR="00170371" w:rsidRPr="000E3DCD">
          <w:rPr>
            <w:sz w:val="22"/>
            <w:szCs w:val="22"/>
          </w:rPr>
          <w:t xml:space="preserve"> </w:t>
        </w:r>
      </w:ins>
      <w:r w:rsidR="008E1078" w:rsidRPr="000E3DCD">
        <w:rPr>
          <w:sz w:val="22"/>
          <w:szCs w:val="22"/>
        </w:rPr>
        <w:t xml:space="preserve">of </w:t>
      </w:r>
      <w:ins w:id="156" w:author="Brainard, David H" w:date="2021-05-08T10:19:00Z">
        <w:r w:rsidR="00170371">
          <w:rPr>
            <w:sz w:val="22"/>
            <w:szCs w:val="22"/>
          </w:rPr>
          <w:t xml:space="preserve">the </w:t>
        </w:r>
      </w:ins>
      <w:r w:rsidR="008E1078" w:rsidRPr="000E3DCD">
        <w:rPr>
          <w:sz w:val="22"/>
          <w:szCs w:val="22"/>
        </w:rPr>
        <w:t xml:space="preserve">background objects is small, the discrimination thresholds are nearly constant. In this regime, performance depends primarily on the internal noise of the observer. As the amount of background </w:t>
      </w:r>
      <w:del w:id="157" w:author="Brainard, David H" w:date="2021-05-08T10:19:00Z">
        <w:r w:rsidR="008E1078" w:rsidRPr="000E3DCD" w:rsidDel="00170371">
          <w:rPr>
            <w:sz w:val="22"/>
            <w:szCs w:val="22"/>
          </w:rPr>
          <w:delText xml:space="preserve">color </w:delText>
        </w:r>
      </w:del>
      <w:ins w:id="158" w:author="Brainard, David H" w:date="2021-05-08T10:19:00Z">
        <w:r w:rsidR="00170371">
          <w:rPr>
            <w:sz w:val="22"/>
            <w:szCs w:val="22"/>
          </w:rPr>
          <w:t>reflectance</w:t>
        </w:r>
        <w:r w:rsidR="00170371" w:rsidRPr="000E3DCD">
          <w:rPr>
            <w:sz w:val="22"/>
            <w:szCs w:val="22"/>
          </w:rPr>
          <w:t xml:space="preserve"> </w:t>
        </w:r>
      </w:ins>
      <w:r w:rsidR="008E1078" w:rsidRPr="000E3DCD">
        <w:rPr>
          <w:sz w:val="22"/>
          <w:szCs w:val="22"/>
        </w:rPr>
        <w:t xml:space="preserve">variation increases, the effect of external variation in the stimuli on observers’ representation of object lightness starts dominating </w:t>
      </w:r>
      <w:r w:rsidR="00FE371A">
        <w:rPr>
          <w:sz w:val="22"/>
          <w:szCs w:val="22"/>
        </w:rPr>
        <w:t xml:space="preserve">that of the internal noise, </w:t>
      </w:r>
      <w:r w:rsidR="008E1078" w:rsidRPr="000E3DCD">
        <w:rPr>
          <w:sz w:val="22"/>
          <w:szCs w:val="22"/>
        </w:rPr>
        <w:t>and discrimination threshold</w:t>
      </w:r>
      <w:r w:rsidR="00FE371A">
        <w:rPr>
          <w:sz w:val="22"/>
          <w:szCs w:val="22"/>
        </w:rPr>
        <w:t>s</w:t>
      </w:r>
      <w:r w:rsidR="008E1078">
        <w:rPr>
          <w:sz w:val="22"/>
          <w:szCs w:val="22"/>
        </w:rPr>
        <w:t xml:space="preserve"> increase</w:t>
      </w:r>
      <w:r w:rsidR="008E1078" w:rsidRPr="000E3DCD">
        <w:rPr>
          <w:sz w:val="22"/>
          <w:szCs w:val="22"/>
        </w:rPr>
        <w:t xml:space="preserve">. </w:t>
      </w:r>
      <w:r w:rsidR="00E8082A" w:rsidRPr="000E3DCD">
        <w:rPr>
          <w:sz w:val="22"/>
          <w:szCs w:val="22"/>
        </w:rPr>
        <w:t xml:space="preserve">We </w:t>
      </w:r>
      <w:r w:rsidR="00943998">
        <w:rPr>
          <w:sz w:val="22"/>
          <w:szCs w:val="22"/>
        </w:rPr>
        <w:t xml:space="preserve">analyzed the data using </w:t>
      </w:r>
      <w:r w:rsidR="00085F66" w:rsidRPr="000E3DCD">
        <w:rPr>
          <w:sz w:val="22"/>
          <w:szCs w:val="22"/>
        </w:rPr>
        <w:t>a</w:t>
      </w:r>
      <w:r w:rsidR="00D47C3E">
        <w:rPr>
          <w:sz w:val="22"/>
          <w:szCs w:val="22"/>
        </w:rPr>
        <w:t xml:space="preserve"> modeling</w:t>
      </w:r>
      <w:r w:rsidR="00085F66" w:rsidRPr="000E3DCD">
        <w:rPr>
          <w:sz w:val="22"/>
          <w:szCs w:val="22"/>
        </w:rPr>
        <w:t xml:space="preserve"> approach </w:t>
      </w:r>
      <w:proofErr w:type="gramStart"/>
      <w:r w:rsidR="00943998">
        <w:rPr>
          <w:sz w:val="22"/>
          <w:szCs w:val="22"/>
        </w:rPr>
        <w:t>similar to</w:t>
      </w:r>
      <w:proofErr w:type="gramEnd"/>
      <w:r w:rsidR="00943998">
        <w:rPr>
          <w:sz w:val="22"/>
          <w:szCs w:val="22"/>
        </w:rPr>
        <w:t xml:space="preserve"> that used p</w:t>
      </w:r>
      <w:r w:rsidR="00085F66" w:rsidRPr="000E3DCD">
        <w:rPr>
          <w:sz w:val="22"/>
          <w:szCs w:val="22"/>
        </w:rPr>
        <w:t xml:space="preserve">reviously </w:t>
      </w:r>
      <w:r w:rsidR="00943998">
        <w:rPr>
          <w:sz w:val="22"/>
          <w:szCs w:val="22"/>
        </w:rPr>
        <w:t>in the</w:t>
      </w:r>
      <w:r w:rsidR="00085F66" w:rsidRPr="000E3DCD">
        <w:rPr>
          <w:sz w:val="22"/>
          <w:szCs w:val="22"/>
        </w:rPr>
        <w:t xml:space="preserve"> study </w:t>
      </w:r>
      <w:r w:rsidR="00943998">
        <w:rPr>
          <w:sz w:val="22"/>
          <w:szCs w:val="22"/>
        </w:rPr>
        <w:t>of how externally added</w:t>
      </w:r>
      <w:r w:rsidR="00BD7C7A" w:rsidRPr="000E3DCD">
        <w:rPr>
          <w:sz w:val="22"/>
          <w:szCs w:val="22"/>
        </w:rPr>
        <w:t xml:space="preserve"> noise </w:t>
      </w:r>
      <w:r w:rsidR="00943998">
        <w:rPr>
          <w:sz w:val="22"/>
          <w:szCs w:val="22"/>
        </w:rPr>
        <w:t>affects</w:t>
      </w:r>
      <w:r w:rsidR="00BD7C7A" w:rsidRPr="000E3DCD">
        <w:rPr>
          <w:sz w:val="22"/>
          <w:szCs w:val="22"/>
        </w:rPr>
        <w:t xml:space="preserve"> </w:t>
      </w:r>
      <w:r w:rsidR="00085F66" w:rsidRPr="000E3DCD">
        <w:rPr>
          <w:sz w:val="22"/>
          <w:szCs w:val="22"/>
        </w:rPr>
        <w:t xml:space="preserve">contrast </w:t>
      </w:r>
      <w:r w:rsidR="00BD7C7A" w:rsidRPr="000E3DCD">
        <w:rPr>
          <w:sz w:val="22"/>
          <w:szCs w:val="22"/>
        </w:rPr>
        <w:t>detection</w:t>
      </w:r>
      <w:r w:rsidR="00943998">
        <w:rPr>
          <w:sz w:val="22"/>
          <w:szCs w:val="22"/>
        </w:rPr>
        <w:t xml:space="preserve"> </w:t>
      </w:r>
      <w:r w:rsidR="00BC3349">
        <w:rPr>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C3349">
        <w:rPr>
          <w:sz w:val="22"/>
          <w:szCs w:val="22"/>
        </w:rPr>
        <w:instrText xml:space="preserve"> ADDIN EN.CITE </w:instrText>
      </w:r>
      <w:r w:rsidR="00BC3349">
        <w:rPr>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C3349">
        <w:rPr>
          <w:sz w:val="22"/>
          <w:szCs w:val="22"/>
        </w:rPr>
        <w:instrText xml:space="preserve"> ADDIN EN.CITE.DATA </w:instrText>
      </w:r>
      <w:r w:rsidR="00BC3349">
        <w:rPr>
          <w:sz w:val="22"/>
          <w:szCs w:val="22"/>
        </w:rPr>
      </w:r>
      <w:r w:rsidR="00BC3349">
        <w:rPr>
          <w:sz w:val="22"/>
          <w:szCs w:val="22"/>
        </w:rPr>
        <w:fldChar w:fldCharType="end"/>
      </w:r>
      <w:r w:rsidR="00BC3349">
        <w:rPr>
          <w:sz w:val="22"/>
          <w:szCs w:val="22"/>
        </w:rPr>
      </w:r>
      <w:r w:rsidR="00BC3349">
        <w:rPr>
          <w:sz w:val="22"/>
          <w:szCs w:val="22"/>
        </w:rPr>
        <w:fldChar w:fldCharType="separate"/>
      </w:r>
      <w:r w:rsidR="00BC3349">
        <w:rPr>
          <w:noProof/>
          <w:sz w:val="22"/>
          <w:szCs w:val="22"/>
        </w:rPr>
        <w:t>(Legge, Kersten, &amp; Burgess, 1987; Pelli, 1990; Pelli &amp; Farell, 1999)</w:t>
      </w:r>
      <w:r w:rsidR="00BC3349">
        <w:rPr>
          <w:sz w:val="22"/>
          <w:szCs w:val="22"/>
        </w:rPr>
        <w:fldChar w:fldCharType="end"/>
      </w:r>
      <w:r w:rsidR="00BD6B48" w:rsidRPr="000E3DCD">
        <w:rPr>
          <w:sz w:val="22"/>
          <w:szCs w:val="22"/>
        </w:rPr>
        <w:t>.</w:t>
      </w:r>
      <w:r w:rsidR="00BD7C7A" w:rsidRPr="000E3DCD">
        <w:rPr>
          <w:sz w:val="22"/>
          <w:szCs w:val="22"/>
        </w:rPr>
        <w:t xml:space="preserve"> </w:t>
      </w:r>
      <w:r w:rsidR="00297B7C" w:rsidRPr="000E3DCD">
        <w:rPr>
          <w:sz w:val="22"/>
          <w:szCs w:val="22"/>
        </w:rPr>
        <w:t xml:space="preserve">This approach allows </w:t>
      </w:r>
      <w:r w:rsidR="00F733D6">
        <w:rPr>
          <w:sz w:val="22"/>
          <w:szCs w:val="22"/>
        </w:rPr>
        <w:t>us</w:t>
      </w:r>
      <w:r w:rsidR="000E39CD" w:rsidRPr="000E3DCD">
        <w:rPr>
          <w:sz w:val="22"/>
          <w:szCs w:val="22"/>
        </w:rPr>
        <w:t xml:space="preserve"> to relate </w:t>
      </w:r>
      <w:r w:rsidR="00F733D6">
        <w:rPr>
          <w:sz w:val="22"/>
          <w:szCs w:val="22"/>
        </w:rPr>
        <w:t xml:space="preserve">the effect of background surface variation to the intrinsic </w:t>
      </w:r>
      <w:r w:rsidR="00F733D6" w:rsidRPr="00824D6E">
        <w:rPr>
          <w:sz w:val="22"/>
          <w:szCs w:val="22"/>
        </w:rPr>
        <w:t xml:space="preserve">precision of the lightness representation. </w:t>
      </w:r>
      <w:r w:rsidR="00E0112B" w:rsidRPr="00824D6E">
        <w:rPr>
          <w:sz w:val="22"/>
          <w:szCs w:val="22"/>
        </w:rPr>
        <w:t xml:space="preserve">We find that the </w:t>
      </w:r>
      <w:r w:rsidR="00E0112B" w:rsidRPr="00824D6E">
        <w:rPr>
          <w:sz w:val="22"/>
          <w:szCs w:val="22"/>
        </w:rPr>
        <w:lastRenderedPageBreak/>
        <w:t xml:space="preserve">effect of the external variability introduced by variation of background surface </w:t>
      </w:r>
      <w:proofErr w:type="spellStart"/>
      <w:r w:rsidR="00E0112B" w:rsidRPr="00824D6E">
        <w:rPr>
          <w:sz w:val="22"/>
          <w:szCs w:val="22"/>
        </w:rPr>
        <w:t>reflectan</w:t>
      </w:r>
      <w:r w:rsidR="004A28F2" w:rsidRPr="00824D6E">
        <w:rPr>
          <w:sz w:val="22"/>
          <w:szCs w:val="22"/>
        </w:rPr>
        <w:t>c</w:t>
      </w:r>
      <w:r w:rsidR="00E0112B" w:rsidRPr="00824D6E">
        <w:rPr>
          <w:sz w:val="22"/>
          <w:szCs w:val="22"/>
        </w:rPr>
        <w:t>es</w:t>
      </w:r>
      <w:proofErr w:type="spellEnd"/>
      <w:r w:rsidR="00E0112B" w:rsidRPr="00824D6E">
        <w:rPr>
          <w:sz w:val="22"/>
          <w:szCs w:val="22"/>
        </w:rPr>
        <w:t xml:space="preserve"> in natural</w:t>
      </w:r>
      <w:r w:rsidR="00824D6E">
        <w:rPr>
          <w:sz w:val="22"/>
          <w:szCs w:val="22"/>
        </w:rPr>
        <w:t>istic</w:t>
      </w:r>
      <w:r w:rsidR="00E0112B" w:rsidRPr="00824D6E">
        <w:rPr>
          <w:sz w:val="22"/>
          <w:szCs w:val="22"/>
        </w:rPr>
        <w:t xml:space="preserve"> </w:t>
      </w:r>
      <w:del w:id="159" w:author="Brainard, David H" w:date="2021-05-08T13:56:00Z">
        <w:r w:rsidR="00E0112B" w:rsidRPr="00824D6E" w:rsidDel="001F740C">
          <w:rPr>
            <w:sz w:val="22"/>
            <w:szCs w:val="22"/>
          </w:rPr>
          <w:delText xml:space="preserve">images </w:delText>
        </w:r>
      </w:del>
      <w:ins w:id="160" w:author="Brainard, David H" w:date="2021-05-08T13:56:00Z">
        <w:r w:rsidR="001F740C">
          <w:rPr>
            <w:sz w:val="22"/>
            <w:szCs w:val="22"/>
          </w:rPr>
          <w:t>scenes</w:t>
        </w:r>
        <w:r w:rsidR="001F740C" w:rsidRPr="00824D6E">
          <w:rPr>
            <w:sz w:val="22"/>
            <w:szCs w:val="22"/>
          </w:rPr>
          <w:t xml:space="preserve"> </w:t>
        </w:r>
      </w:ins>
      <w:r w:rsidR="00E0112B" w:rsidRPr="00824D6E">
        <w:rPr>
          <w:sz w:val="22"/>
          <w:szCs w:val="22"/>
        </w:rPr>
        <w:t xml:space="preserve">is within a factor of two of the intrinsic precision of the lightness representation. </w:t>
      </w:r>
      <w:r w:rsidR="004A28F2" w:rsidRPr="00824D6E">
        <w:rPr>
          <w:sz w:val="22"/>
          <w:szCs w:val="22"/>
        </w:rPr>
        <w:t>More generally, our work provides a method to quantify</w:t>
      </w:r>
      <w:r w:rsidR="004A28F2" w:rsidRPr="000E3DCD">
        <w:rPr>
          <w:sz w:val="22"/>
          <w:szCs w:val="22"/>
        </w:rPr>
        <w:t xml:space="preserve"> the effect of variations in task-irrelevant properties on the perception of task-relevant property</w:t>
      </w:r>
      <w:r w:rsidR="004A28F2" w:rsidRPr="004A28F2">
        <w:rPr>
          <w:sz w:val="22"/>
          <w:szCs w:val="22"/>
        </w:rPr>
        <w:t xml:space="preserve">. </w:t>
      </w:r>
      <w:r w:rsidR="00E0112B" w:rsidRPr="004A28F2">
        <w:rPr>
          <w:sz w:val="22"/>
          <w:szCs w:val="22"/>
        </w:rPr>
        <w:t>Below we discuss some aspects of our approach and findings.</w:t>
      </w:r>
    </w:p>
    <w:p w14:paraId="18BFD12A" w14:textId="7B7535A1" w:rsidR="00DE7F41" w:rsidRDefault="00DE7F41" w:rsidP="000E3DCD">
      <w:pPr>
        <w:rPr>
          <w:sz w:val="22"/>
          <w:szCs w:val="22"/>
        </w:rPr>
      </w:pPr>
    </w:p>
    <w:p w14:paraId="5A9755A0" w14:textId="24842387" w:rsidR="009D1C3D" w:rsidRPr="00FE371A" w:rsidRDefault="005321FA" w:rsidP="000E3DCD">
      <w:pPr>
        <w:rPr>
          <w:sz w:val="22"/>
          <w:szCs w:val="22"/>
        </w:rPr>
      </w:pPr>
      <w:r>
        <w:rPr>
          <w:i/>
          <w:iCs/>
          <w:sz w:val="22"/>
          <w:szCs w:val="22"/>
        </w:rPr>
        <w:t>Spatial and chromatic properties of the stimuli</w:t>
      </w:r>
      <w:r w:rsidR="009D1C3D" w:rsidRPr="009D1C3D">
        <w:rPr>
          <w:i/>
          <w:iCs/>
          <w:sz w:val="22"/>
          <w:szCs w:val="22"/>
        </w:rPr>
        <w:t>.</w:t>
      </w:r>
      <w:r w:rsidR="00FE371A">
        <w:rPr>
          <w:i/>
          <w:iCs/>
          <w:sz w:val="22"/>
          <w:szCs w:val="22"/>
        </w:rPr>
        <w:t xml:space="preserve"> </w:t>
      </w:r>
      <w:r w:rsidR="00FE371A">
        <w:rPr>
          <w:sz w:val="22"/>
          <w:szCs w:val="22"/>
        </w:rPr>
        <w:t xml:space="preserve">We used small image patches in our study, an important difference between our stimuli and natural viewing. In this initial deployment of our paradigm, we thus focus on effects of the background that are relatively nearby the test object, and which are likely mediated by relatively </w:t>
      </w:r>
      <w:r w:rsidR="004B0E61">
        <w:rPr>
          <w:sz w:val="22"/>
          <w:szCs w:val="22"/>
        </w:rPr>
        <w:t xml:space="preserve">small </w:t>
      </w:r>
      <w:r w:rsidR="00FE371A">
        <w:rPr>
          <w:sz w:val="22"/>
          <w:szCs w:val="22"/>
        </w:rPr>
        <w:t>population</w:t>
      </w:r>
      <w:r w:rsidR="004B0E61">
        <w:rPr>
          <w:sz w:val="22"/>
          <w:szCs w:val="22"/>
        </w:rPr>
        <w:t>s</w:t>
      </w:r>
      <w:r w:rsidR="00FE371A">
        <w:rPr>
          <w:sz w:val="22"/>
          <w:szCs w:val="22"/>
        </w:rPr>
        <w:t xml:space="preserve"> of neurons</w:t>
      </w:r>
      <w:r w:rsidR="004B0E61">
        <w:rPr>
          <w:sz w:val="22"/>
          <w:szCs w:val="22"/>
        </w:rPr>
        <w:t>.</w:t>
      </w:r>
      <w:r w:rsidR="00FE371A">
        <w:rPr>
          <w:sz w:val="22"/>
          <w:szCs w:val="22"/>
        </w:rPr>
        <w:t xml:space="preserve"> </w:t>
      </w:r>
      <w:r w:rsidR="00761DF0">
        <w:rPr>
          <w:sz w:val="22"/>
          <w:szCs w:val="22"/>
        </w:rPr>
        <w:t xml:space="preserve">The use of small image patches is not a necessary requirement of our </w:t>
      </w:r>
      <w:proofErr w:type="gramStart"/>
      <w:r w:rsidR="00761DF0">
        <w:rPr>
          <w:sz w:val="22"/>
          <w:szCs w:val="22"/>
        </w:rPr>
        <w:t>paradigm, and</w:t>
      </w:r>
      <w:proofErr w:type="gramEnd"/>
      <w:r w:rsidR="00761DF0">
        <w:rPr>
          <w:sz w:val="22"/>
          <w:szCs w:val="22"/>
        </w:rPr>
        <w:t xml:space="preserve"> extending the work to larger patches is natural direction.</w:t>
      </w:r>
      <w:r w:rsidR="00FE371A">
        <w:rPr>
          <w:sz w:val="22"/>
          <w:szCs w:val="22"/>
        </w:rPr>
        <w:t xml:space="preserve"> </w:t>
      </w:r>
      <w:r w:rsidR="00251AB2">
        <w:rPr>
          <w:sz w:val="22"/>
          <w:szCs w:val="22"/>
        </w:rPr>
        <w:t xml:space="preserve">In addition to using small patches, we did not vary the </w:t>
      </w:r>
      <w:r w:rsidR="000A5102">
        <w:rPr>
          <w:sz w:val="22"/>
          <w:szCs w:val="22"/>
        </w:rPr>
        <w:t xml:space="preserve">spatial structure of the array of </w:t>
      </w:r>
      <w:r w:rsidR="00251AB2">
        <w:rPr>
          <w:sz w:val="22"/>
          <w:szCs w:val="22"/>
        </w:rPr>
        <w:t>objects in the rendered scene</w:t>
      </w:r>
      <w:ins w:id="161" w:author="Brainard, David H" w:date="2021-05-08T13:56:00Z">
        <w:r w:rsidR="001F740C">
          <w:rPr>
            <w:sz w:val="22"/>
            <w:szCs w:val="22"/>
          </w:rPr>
          <w:t>s</w:t>
        </w:r>
      </w:ins>
      <w:r w:rsidR="00251AB2">
        <w:rPr>
          <w:sz w:val="22"/>
          <w:szCs w:val="22"/>
        </w:rPr>
        <w:t xml:space="preserve">. Manipulating spatial </w:t>
      </w:r>
      <w:r w:rsidR="000A5102">
        <w:rPr>
          <w:sz w:val="22"/>
          <w:szCs w:val="22"/>
        </w:rPr>
        <w:t xml:space="preserve">structure </w:t>
      </w:r>
      <w:r w:rsidR="00543C10">
        <w:rPr>
          <w:sz w:val="22"/>
          <w:szCs w:val="22"/>
        </w:rPr>
        <w:t xml:space="preserve">may </w:t>
      </w:r>
      <w:r w:rsidR="00251AB2">
        <w:rPr>
          <w:sz w:val="22"/>
          <w:szCs w:val="22"/>
        </w:rPr>
        <w:t>provide a way to use our paradigm to measure the spatial tuning of the</w:t>
      </w:r>
      <w:r w:rsidR="00B06F65">
        <w:rPr>
          <w:sz w:val="22"/>
          <w:szCs w:val="22"/>
        </w:rPr>
        <w:t xml:space="preserve"> mechanism(s) mediating the</w:t>
      </w:r>
      <w:r w:rsidR="00251AB2">
        <w:rPr>
          <w:sz w:val="22"/>
          <w:szCs w:val="22"/>
        </w:rPr>
        <w:t xml:space="preserve"> background effect</w:t>
      </w:r>
      <w:r w:rsidR="00543C10">
        <w:rPr>
          <w:sz w:val="22"/>
          <w:szCs w:val="22"/>
        </w:rPr>
        <w:t xml:space="preserve">. This approach is loosely analogous to how </w:t>
      </w:r>
      <w:r w:rsidR="00251AB2">
        <w:rPr>
          <w:sz w:val="22"/>
          <w:szCs w:val="22"/>
        </w:rPr>
        <w:t xml:space="preserve">manipulating the </w:t>
      </w:r>
      <w:r w:rsidR="001168F9">
        <w:rPr>
          <w:sz w:val="22"/>
          <w:szCs w:val="22"/>
        </w:rPr>
        <w:t xml:space="preserve">structure </w:t>
      </w:r>
      <w:r w:rsidR="00251AB2">
        <w:rPr>
          <w:sz w:val="22"/>
          <w:szCs w:val="22"/>
        </w:rPr>
        <w:t xml:space="preserve">of </w:t>
      </w:r>
      <w:r w:rsidR="00C67F6E">
        <w:rPr>
          <w:sz w:val="22"/>
          <w:szCs w:val="22"/>
        </w:rPr>
        <w:t xml:space="preserve">contrast </w:t>
      </w:r>
      <w:r w:rsidR="00B06F65">
        <w:rPr>
          <w:sz w:val="22"/>
          <w:szCs w:val="22"/>
        </w:rPr>
        <w:t xml:space="preserve">noise </w:t>
      </w:r>
      <w:r w:rsidR="00251AB2">
        <w:rPr>
          <w:sz w:val="22"/>
          <w:szCs w:val="22"/>
        </w:rPr>
        <w:t>may be used to examine the tuning of mechanisms</w:t>
      </w:r>
      <w:r w:rsidR="00C8238B">
        <w:rPr>
          <w:sz w:val="22"/>
          <w:szCs w:val="22"/>
        </w:rPr>
        <w:t xml:space="preserve"> </w:t>
      </w:r>
      <w:r w:rsidR="00404B5E">
        <w:rPr>
          <w:sz w:val="22"/>
          <w:szCs w:val="22"/>
        </w:rPr>
        <w:t xml:space="preserve">supporting </w:t>
      </w:r>
      <w:r w:rsidR="001F75D5">
        <w:rPr>
          <w:sz w:val="22"/>
          <w:szCs w:val="22"/>
        </w:rPr>
        <w:t xml:space="preserve">the </w:t>
      </w:r>
      <w:r w:rsidR="00404B5E">
        <w:rPr>
          <w:sz w:val="22"/>
          <w:szCs w:val="22"/>
        </w:rPr>
        <w:t xml:space="preserve">detection </w:t>
      </w:r>
      <w:r w:rsidR="001F75D5">
        <w:rPr>
          <w:sz w:val="22"/>
          <w:szCs w:val="22"/>
        </w:rPr>
        <w:t xml:space="preserve">of contrast-defined targets </w:t>
      </w:r>
      <w:r w:rsidR="00BC3349">
        <w:rPr>
          <w:sz w:val="22"/>
          <w:szCs w:val="22"/>
        </w:rPr>
        <w:fldChar w:fldCharType="begin">
          <w:fldData xml:space="preserve">PEVuZE5vdGU+PENpdGU+PEF1dGhvcj5IZW5uaW5nPC9BdXRob3I+PFllYXI+MTk4MTwvWWVhcj48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</w:fldData>
        </w:fldChar>
      </w:r>
      <w:r w:rsidR="00BC3349">
        <w:rPr>
          <w:sz w:val="22"/>
          <w:szCs w:val="22"/>
        </w:rPr>
        <w:instrText xml:space="preserve"> ADDIN EN.CITE </w:instrText>
      </w:r>
      <w:r w:rsidR="00BC3349">
        <w:rPr>
          <w:sz w:val="22"/>
          <w:szCs w:val="22"/>
        </w:rPr>
        <w:fldChar w:fldCharType="begin">
          <w:fldData xml:space="preserve">PEVuZE5vdGU+PENpdGU+PEF1dGhvcj5IZW5uaW5nPC9BdXRob3I+PFllYXI+MTk4MTwvWWVhcj48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</w:fldData>
        </w:fldChar>
      </w:r>
      <w:r w:rsidR="00BC3349">
        <w:rPr>
          <w:sz w:val="22"/>
          <w:szCs w:val="22"/>
        </w:rPr>
        <w:instrText xml:space="preserve"> ADDIN EN.CITE.DATA </w:instrText>
      </w:r>
      <w:r w:rsidR="00BC3349">
        <w:rPr>
          <w:sz w:val="22"/>
          <w:szCs w:val="22"/>
        </w:rPr>
      </w:r>
      <w:r w:rsidR="00BC3349">
        <w:rPr>
          <w:sz w:val="22"/>
          <w:szCs w:val="22"/>
        </w:rPr>
        <w:fldChar w:fldCharType="end"/>
      </w:r>
      <w:r w:rsidR="00BC3349">
        <w:rPr>
          <w:sz w:val="22"/>
          <w:szCs w:val="22"/>
        </w:rPr>
      </w:r>
      <w:r w:rsidR="00BC3349">
        <w:rPr>
          <w:sz w:val="22"/>
          <w:szCs w:val="22"/>
        </w:rPr>
        <w:fldChar w:fldCharType="separate"/>
      </w:r>
      <w:r w:rsidR="00BC3349">
        <w:rPr>
          <w:noProof/>
          <w:sz w:val="22"/>
          <w:szCs w:val="22"/>
        </w:rPr>
        <w:t>(Henning, Hertz, &amp; Hinton, 1981; Rovamo, Franssila, &amp; Nasanen, 1992; Losada &amp; Mullen, 1995; Nachmias, 1999; Rovamo, Raninen, &amp; Donner, 1999)</w:t>
      </w:r>
      <w:r w:rsidR="00BC3349">
        <w:rPr>
          <w:sz w:val="22"/>
          <w:szCs w:val="22"/>
        </w:rPr>
        <w:fldChar w:fldCharType="end"/>
      </w:r>
      <w:r w:rsidR="00362FC2">
        <w:rPr>
          <w:sz w:val="22"/>
          <w:szCs w:val="22"/>
        </w:rPr>
        <w:t xml:space="preserve">. </w:t>
      </w:r>
      <w:r w:rsidR="00EB60C4">
        <w:rPr>
          <w:sz w:val="22"/>
          <w:szCs w:val="22"/>
        </w:rPr>
        <w:t>Similarly</w:t>
      </w:r>
      <w:r w:rsidR="0060148A">
        <w:rPr>
          <w:sz w:val="22"/>
          <w:szCs w:val="22"/>
        </w:rPr>
        <w:t xml:space="preserve">, it </w:t>
      </w:r>
      <w:r w:rsidR="00EB60C4">
        <w:rPr>
          <w:sz w:val="22"/>
          <w:szCs w:val="22"/>
        </w:rPr>
        <w:t xml:space="preserve">may </w:t>
      </w:r>
      <w:r w:rsidR="0060148A">
        <w:rPr>
          <w:sz w:val="22"/>
          <w:szCs w:val="22"/>
        </w:rPr>
        <w:t xml:space="preserve">be possible to manipulate the chromatic structure of the variation in background surface </w:t>
      </w:r>
      <w:proofErr w:type="spellStart"/>
      <w:r w:rsidR="0060148A">
        <w:rPr>
          <w:sz w:val="22"/>
          <w:szCs w:val="22"/>
        </w:rPr>
        <w:t>reflectances</w:t>
      </w:r>
      <w:proofErr w:type="spellEnd"/>
      <w:r w:rsidR="0060148A">
        <w:rPr>
          <w:sz w:val="22"/>
          <w:szCs w:val="22"/>
        </w:rPr>
        <w:t xml:space="preserve"> with the goal of understanding the chromatic tuning of the background effect. This would again be </w:t>
      </w:r>
      <w:r w:rsidR="00CC6826">
        <w:rPr>
          <w:sz w:val="22"/>
          <w:szCs w:val="22"/>
        </w:rPr>
        <w:t xml:space="preserve">analogous to how </w:t>
      </w:r>
      <w:r w:rsidR="0060148A">
        <w:rPr>
          <w:sz w:val="22"/>
          <w:szCs w:val="22"/>
        </w:rPr>
        <w:t xml:space="preserve">noise-based approaches </w:t>
      </w:r>
      <w:r w:rsidR="000F6404">
        <w:rPr>
          <w:sz w:val="22"/>
          <w:szCs w:val="22"/>
        </w:rPr>
        <w:t xml:space="preserve">have been </w:t>
      </w:r>
      <w:r w:rsidR="0060148A">
        <w:rPr>
          <w:sz w:val="22"/>
          <w:szCs w:val="22"/>
        </w:rPr>
        <w:t xml:space="preserve">used to characterize chromatic tuning of mechanisms that </w:t>
      </w:r>
      <w:r w:rsidR="007D7D88">
        <w:rPr>
          <w:sz w:val="22"/>
          <w:szCs w:val="22"/>
        </w:rPr>
        <w:t xml:space="preserve">support the detection of </w:t>
      </w:r>
      <w:proofErr w:type="gramStart"/>
      <w:r w:rsidR="007D7D88">
        <w:rPr>
          <w:sz w:val="22"/>
          <w:szCs w:val="22"/>
        </w:rPr>
        <w:t>chromatically-defined</w:t>
      </w:r>
      <w:proofErr w:type="gramEnd"/>
      <w:r w:rsidR="007D7D88">
        <w:rPr>
          <w:sz w:val="22"/>
          <w:szCs w:val="22"/>
        </w:rPr>
        <w:t xml:space="preserve"> </w:t>
      </w:r>
      <w:ins w:id="162" w:author="Brainard, David H" w:date="2021-05-08T13:57:00Z">
        <w:r w:rsidR="001F740C">
          <w:rPr>
            <w:sz w:val="22"/>
            <w:szCs w:val="22"/>
          </w:rPr>
          <w:t xml:space="preserve">contrast </w:t>
        </w:r>
      </w:ins>
      <w:r w:rsidR="007D7D88">
        <w:rPr>
          <w:sz w:val="22"/>
          <w:szCs w:val="22"/>
        </w:rPr>
        <w:t xml:space="preserve">targets </w:t>
      </w:r>
      <w:r w:rsidR="00BC3349">
        <w:rPr>
          <w:sz w:val="22"/>
          <w:szCs w:val="22"/>
        </w:rPr>
        <w:fldChar w:fldCharType="begin">
          <w:fldData xml:space="preserve">PEVuZE5vdGU+PENpdGU+PEF1dGhvcj5HZWdlbmZ1cnRuZXI8L0F1dGhvcj48WWVhcj4xOTkyPC9Z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</w:fldData>
        </w:fldChar>
      </w:r>
      <w:r w:rsidR="00BC3349">
        <w:rPr>
          <w:sz w:val="22"/>
          <w:szCs w:val="22"/>
        </w:rPr>
        <w:instrText xml:space="preserve"> ADDIN EN.CITE </w:instrText>
      </w:r>
      <w:r w:rsidR="00BC3349">
        <w:rPr>
          <w:sz w:val="22"/>
          <w:szCs w:val="22"/>
        </w:rPr>
        <w:fldChar w:fldCharType="begin">
          <w:fldData xml:space="preserve">PEVuZE5vdGU+PENpdGU+PEF1dGhvcj5HZWdlbmZ1cnRuZXI8L0F1dGhvcj48WWVhcj4xOTkyPC9Z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</w:fldData>
        </w:fldChar>
      </w:r>
      <w:r w:rsidR="00BC3349">
        <w:rPr>
          <w:sz w:val="22"/>
          <w:szCs w:val="22"/>
        </w:rPr>
        <w:instrText xml:space="preserve"> ADDIN EN.CITE.DATA </w:instrText>
      </w:r>
      <w:r w:rsidR="00BC3349">
        <w:rPr>
          <w:sz w:val="22"/>
          <w:szCs w:val="22"/>
        </w:rPr>
      </w:r>
      <w:r w:rsidR="00BC3349">
        <w:rPr>
          <w:sz w:val="22"/>
          <w:szCs w:val="22"/>
        </w:rPr>
        <w:fldChar w:fldCharType="end"/>
      </w:r>
      <w:r w:rsidR="00BC3349">
        <w:rPr>
          <w:sz w:val="22"/>
          <w:szCs w:val="22"/>
        </w:rPr>
      </w:r>
      <w:r w:rsidR="00BC3349">
        <w:rPr>
          <w:sz w:val="22"/>
          <w:szCs w:val="22"/>
        </w:rPr>
        <w:fldChar w:fldCharType="separate"/>
      </w:r>
      <w:r w:rsidR="00BC3349">
        <w:rPr>
          <w:noProof/>
          <w:sz w:val="22"/>
          <w:szCs w:val="22"/>
        </w:rPr>
        <w:t>(Gegenfurtner &amp; Kiper, 1992; Sankeralli &amp; Mullen, 1997; Giulianini &amp; Eskew, 1998; Monaci, Menegaz, Süsstrunk, &amp; Knoblauch, 2004)</w:t>
      </w:r>
      <w:r w:rsidR="00BC3349">
        <w:rPr>
          <w:sz w:val="22"/>
          <w:szCs w:val="22"/>
        </w:rPr>
        <w:fldChar w:fldCharType="end"/>
      </w:r>
      <w:r w:rsidR="0060148A">
        <w:rPr>
          <w:sz w:val="22"/>
          <w:szCs w:val="22"/>
        </w:rPr>
        <w:t>.</w:t>
      </w:r>
    </w:p>
    <w:p w14:paraId="6AA7CDE4" w14:textId="07CD01A2" w:rsidR="00AA44FE" w:rsidRDefault="00AA44FE" w:rsidP="005C0EFF">
      <w:pPr>
        <w:pStyle w:val="Default"/>
        <w:spacing w:before="0"/>
        <w:rPr>
          <w:rFonts w:ascii="Times New Roman" w:hAnsi="Times New Roman"/>
          <w:sz w:val="22"/>
          <w:szCs w:val="22"/>
        </w:rPr>
      </w:pPr>
    </w:p>
    <w:p w14:paraId="5EC46B68" w14:textId="0A159BB0" w:rsidR="00E530A3" w:rsidRPr="006005A9" w:rsidRDefault="00E530A3" w:rsidP="005C0EFF">
      <w:pPr>
        <w:pStyle w:val="Default"/>
        <w:spacing w:before="0"/>
        <w:rPr>
          <w:rFonts w:ascii="Times New Roman" w:hAnsi="Times New Roman"/>
          <w:sz w:val="22"/>
          <w:szCs w:val="22"/>
        </w:rPr>
      </w:pPr>
      <w:r w:rsidRPr="00E530A3">
        <w:rPr>
          <w:rFonts w:ascii="Times New Roman" w:hAnsi="Times New Roman"/>
          <w:i/>
          <w:iCs/>
          <w:sz w:val="22"/>
          <w:szCs w:val="22"/>
        </w:rPr>
        <w:t xml:space="preserve">Link between thresholds and appearance. </w:t>
      </w:r>
      <w:r w:rsidR="006005A9">
        <w:rPr>
          <w:rFonts w:ascii="Times New Roman" w:hAnsi="Times New Roman"/>
          <w:sz w:val="22"/>
          <w:szCs w:val="22"/>
        </w:rPr>
        <w:t xml:space="preserve">The technique developed here probes the constancy of a perceptual representation of a task-relevant variable (here perceived object lightness) by measuring how variation in a task-irrelevant </w:t>
      </w:r>
      <w:r w:rsidR="00EC6BA0">
        <w:rPr>
          <w:rFonts w:ascii="Times New Roman" w:hAnsi="Times New Roman"/>
          <w:sz w:val="22"/>
          <w:szCs w:val="22"/>
        </w:rPr>
        <w:t xml:space="preserve">scene </w:t>
      </w:r>
      <w:r w:rsidR="006005A9">
        <w:rPr>
          <w:rFonts w:ascii="Times New Roman" w:hAnsi="Times New Roman"/>
          <w:sz w:val="22"/>
          <w:szCs w:val="22"/>
        </w:rPr>
        <w:t>variable (here the reflectance of the background surfaces) elevate</w:t>
      </w:r>
      <w:ins w:id="163" w:author="Brainard, David H" w:date="2021-05-08T13:58:00Z">
        <w:r w:rsidR="001F740C">
          <w:rPr>
            <w:rFonts w:ascii="Times New Roman" w:hAnsi="Times New Roman"/>
            <w:sz w:val="22"/>
            <w:szCs w:val="22"/>
          </w:rPr>
          <w:t xml:space="preserve">s </w:t>
        </w:r>
      </w:ins>
      <w:del w:id="164" w:author="Brainard, David H" w:date="2021-05-08T13:58:00Z">
        <w:r w:rsidR="006005A9" w:rsidDel="001F740C">
          <w:rPr>
            <w:rFonts w:ascii="Times New Roman" w:hAnsi="Times New Roman"/>
            <w:sz w:val="22"/>
            <w:szCs w:val="22"/>
          </w:rPr>
          <w:delText xml:space="preserve"> </w:delText>
        </w:r>
      </w:del>
      <w:r w:rsidR="006005A9">
        <w:rPr>
          <w:rFonts w:ascii="Times New Roman" w:hAnsi="Times New Roman"/>
          <w:sz w:val="22"/>
          <w:szCs w:val="22"/>
        </w:rPr>
        <w:t xml:space="preserve">thresholds for detecting changes in the task-relevant variable. As with other threshold-based methods for approaching the stability of object appearance (see Introduction), it is not known the extent to which the results of our technique may be used to predict </w:t>
      </w:r>
      <w:r w:rsidR="00EC6BA0">
        <w:rPr>
          <w:rFonts w:ascii="Times New Roman" w:hAnsi="Times New Roman"/>
          <w:sz w:val="22"/>
          <w:szCs w:val="22"/>
        </w:rPr>
        <w:t xml:space="preserve">the </w:t>
      </w:r>
      <w:del w:id="165" w:author="Brainard, David H" w:date="2021-05-08T13:58:00Z">
        <w:r w:rsidR="00EC6BA0" w:rsidDel="001F740C">
          <w:rPr>
            <w:rFonts w:ascii="Times New Roman" w:hAnsi="Times New Roman"/>
            <w:sz w:val="22"/>
            <w:szCs w:val="22"/>
          </w:rPr>
          <w:delText xml:space="preserve">task-relevant </w:delText>
        </w:r>
      </w:del>
      <w:r w:rsidR="00EC6BA0">
        <w:rPr>
          <w:rFonts w:ascii="Times New Roman" w:hAnsi="Times New Roman"/>
          <w:sz w:val="22"/>
          <w:szCs w:val="22"/>
        </w:rPr>
        <w:t xml:space="preserve">stability of object appearance, as judged using </w:t>
      </w:r>
      <w:del w:id="166" w:author="Brainard, David H" w:date="2021-05-08T10:32:00Z">
        <w:r w:rsidR="00EC6BA0" w:rsidDel="00C21A4B">
          <w:rPr>
            <w:rFonts w:ascii="Times New Roman" w:hAnsi="Times New Roman"/>
            <w:sz w:val="22"/>
            <w:szCs w:val="22"/>
          </w:rPr>
          <w:delText xml:space="preserve">subjective </w:delText>
        </w:r>
      </w:del>
      <w:ins w:id="167" w:author="Brainard, David H" w:date="2021-05-08T10:33:00Z">
        <w:r w:rsidR="00C21A4B">
          <w:rPr>
            <w:rFonts w:ascii="Times New Roman" w:hAnsi="Times New Roman"/>
            <w:sz w:val="22"/>
            <w:szCs w:val="22"/>
          </w:rPr>
          <w:t>other</w:t>
        </w:r>
      </w:ins>
      <w:ins w:id="168" w:author="Brainard, David H" w:date="2021-05-08T10:32:00Z">
        <w:r w:rsidR="00C21A4B">
          <w:rPr>
            <w:rFonts w:ascii="Times New Roman" w:hAnsi="Times New Roman"/>
            <w:sz w:val="22"/>
            <w:szCs w:val="22"/>
          </w:rPr>
          <w:t xml:space="preserve"> </w:t>
        </w:r>
      </w:ins>
      <w:r w:rsidR="00EC6BA0">
        <w:rPr>
          <w:rFonts w:ascii="Times New Roman" w:hAnsi="Times New Roman"/>
          <w:sz w:val="22"/>
          <w:szCs w:val="22"/>
        </w:rPr>
        <w:t xml:space="preserve">methods, across changes in </w:t>
      </w:r>
      <w:del w:id="169" w:author="Brainard, David H" w:date="2021-05-08T13:58:00Z">
        <w:r w:rsidR="00EC6BA0" w:rsidDel="001F740C">
          <w:rPr>
            <w:rFonts w:ascii="Times New Roman" w:hAnsi="Times New Roman"/>
            <w:sz w:val="22"/>
            <w:szCs w:val="22"/>
          </w:rPr>
          <w:delText>a task-irrelevant</w:delText>
        </w:r>
      </w:del>
      <w:ins w:id="170" w:author="Brainard, David H" w:date="2021-05-08T13:58:00Z">
        <w:r w:rsidR="001F740C">
          <w:rPr>
            <w:rFonts w:ascii="Times New Roman" w:hAnsi="Times New Roman"/>
            <w:sz w:val="22"/>
            <w:szCs w:val="22"/>
          </w:rPr>
          <w:t>other</w:t>
        </w:r>
      </w:ins>
      <w:r w:rsidR="00EC6BA0">
        <w:rPr>
          <w:rFonts w:ascii="Times New Roman" w:hAnsi="Times New Roman"/>
          <w:sz w:val="22"/>
          <w:szCs w:val="22"/>
        </w:rPr>
        <w:t xml:space="preserve"> scene variable</w:t>
      </w:r>
      <w:ins w:id="171" w:author="Brainard, David H" w:date="2021-05-08T13:58:00Z">
        <w:r w:rsidR="001F740C">
          <w:rPr>
            <w:rFonts w:ascii="Times New Roman" w:hAnsi="Times New Roman"/>
            <w:sz w:val="22"/>
            <w:szCs w:val="22"/>
          </w:rPr>
          <w:t>s</w:t>
        </w:r>
      </w:ins>
      <w:r w:rsidR="00EC6BA0">
        <w:rPr>
          <w:rFonts w:ascii="Times New Roman" w:hAnsi="Times New Roman"/>
          <w:sz w:val="22"/>
          <w:szCs w:val="22"/>
        </w:rPr>
        <w:t xml:space="preserve">. Experiments that explore this link are of considerable interest. </w:t>
      </w:r>
    </w:p>
    <w:p w14:paraId="2D882D36" w14:textId="570B7079" w:rsidR="00E530A3" w:rsidRDefault="00E530A3" w:rsidP="005C0EFF">
      <w:pPr>
        <w:pStyle w:val="Default"/>
        <w:spacing w:before="0"/>
        <w:rPr>
          <w:rFonts w:ascii="Times New Roman" w:hAnsi="Times New Roman"/>
          <w:sz w:val="22"/>
          <w:szCs w:val="22"/>
        </w:rPr>
      </w:pPr>
    </w:p>
    <w:p w14:paraId="6CE6A786" w14:textId="7383637B" w:rsidR="00EC6BA0" w:rsidRDefault="00EC6BA0" w:rsidP="00477BCD">
      <w:pPr>
        <w:rPr>
          <w:sz w:val="22"/>
          <w:szCs w:val="22"/>
        </w:rPr>
        <w:pPrChange w:id="172" w:author="Brainard, David H" w:date="2021-05-08T13:44:00Z">
          <w:pPr>
            <w:pStyle w:val="Default"/>
            <w:spacing w:before="0"/>
          </w:pPr>
        </w:pPrChange>
      </w:pPr>
      <w:r w:rsidRPr="00EC6BA0">
        <w:rPr>
          <w:i/>
          <w:iCs/>
          <w:sz w:val="22"/>
          <w:szCs w:val="22"/>
        </w:rPr>
        <w:t>Applications to understanding neural mechanisms</w:t>
      </w:r>
      <w:r>
        <w:rPr>
          <w:sz w:val="22"/>
          <w:szCs w:val="22"/>
        </w:rPr>
        <w:t>.</w:t>
      </w:r>
      <w:r w:rsidR="00666C9F">
        <w:rPr>
          <w:sz w:val="22"/>
          <w:szCs w:val="22"/>
        </w:rPr>
        <w:t xml:space="preserve"> A longstanding goal of vision science is to connect psychophysical performance to its underlying </w:t>
      </w:r>
      <w:r w:rsidR="00DF0903">
        <w:rPr>
          <w:sz w:val="22"/>
          <w:szCs w:val="22"/>
        </w:rPr>
        <w:t xml:space="preserve">neural </w:t>
      </w:r>
      <w:r w:rsidR="00666C9F">
        <w:rPr>
          <w:sz w:val="22"/>
          <w:szCs w:val="22"/>
        </w:rPr>
        <w:t>mechanisms.</w:t>
      </w:r>
      <w:r w:rsidR="005A5A25">
        <w:rPr>
          <w:sz w:val="22"/>
          <w:szCs w:val="22"/>
        </w:rPr>
        <w:t xml:space="preserve"> </w:t>
      </w:r>
      <w:ins w:id="173" w:author="Brainard, David H" w:date="2021-05-08T13:43:00Z">
        <w:r w:rsidR="00477BCD">
          <w:rPr>
            <w:sz w:val="22"/>
            <w:szCs w:val="22"/>
          </w:rPr>
          <w:t xml:space="preserve">For probing mechanisms that mediate perceptual constancies, our paradigm has the attractive feature that there is a well-defined correct answer on each trial, so that for studies with animal subjects it is possible to provide performance-contingent reward. In addition, there are well-worked out methods for predicting psychophysical discrimination performance from recordings of the responses of neural populations </w:t>
        </w:r>
      </w:ins>
      <w:r w:rsidR="004B3F7A">
        <w:rPr>
          <w:sz w:val="22"/>
          <w:szCs w:val="22"/>
        </w:rPr>
        <w:fldChar w:fldCharType="begin">
          <w:fldData xml:space="preserve">PEVuZE5vdGU+PENpdGU+PEF1dGhvcj5TaGFkbGVuPC9BdXRob3I+PFllYXI+MTk5NjwvWWVhcj48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</w:fldData>
        </w:fldChar>
      </w:r>
      <w:r w:rsidR="004B3F7A">
        <w:rPr>
          <w:sz w:val="22"/>
          <w:szCs w:val="22"/>
        </w:rPr>
        <w:instrText xml:space="preserve"> ADDIN EN.CITE </w:instrText>
      </w:r>
      <w:r w:rsidR="004B3F7A">
        <w:rPr>
          <w:sz w:val="22"/>
          <w:szCs w:val="22"/>
        </w:rPr>
        <w:fldChar w:fldCharType="begin">
          <w:fldData xml:space="preserve">PEVuZE5vdGU+PENpdGU+PEF1dGhvcj5TaGFkbGVuPC9BdXRob3I+PFllYXI+MTk5NjwvWWVhcj48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</w:fldData>
        </w:fldChar>
      </w:r>
      <w:r w:rsidR="004B3F7A">
        <w:rPr>
          <w:sz w:val="22"/>
          <w:szCs w:val="22"/>
        </w:rPr>
        <w:instrText xml:space="preserve"> ADDIN EN.CITE.DATA </w:instrText>
      </w:r>
      <w:r w:rsidR="004B3F7A">
        <w:rPr>
          <w:sz w:val="22"/>
          <w:szCs w:val="22"/>
        </w:rPr>
      </w:r>
      <w:r w:rsidR="004B3F7A">
        <w:rPr>
          <w:sz w:val="22"/>
          <w:szCs w:val="22"/>
        </w:rPr>
        <w:fldChar w:fldCharType="end"/>
      </w:r>
      <w:r w:rsidR="004B3F7A">
        <w:rPr>
          <w:sz w:val="22"/>
          <w:szCs w:val="22"/>
        </w:rPr>
        <w:fldChar w:fldCharType="separate"/>
      </w:r>
      <w:r w:rsidR="004B3F7A">
        <w:rPr>
          <w:noProof/>
          <w:sz w:val="22"/>
          <w:szCs w:val="22"/>
        </w:rPr>
        <w:t>(Shadlen, Britten, Newsome, &amp; Movshon, 1996; Parker &amp; Newsome, 1998; Cohen &amp; Newsome, 2009; Nienborg, Cohen, &amp; Cumming, 2012; Ruff, Ni, &amp; Cohen, 2018)</w:t>
      </w:r>
      <w:r w:rsidR="004B3F7A">
        <w:rPr>
          <w:sz w:val="22"/>
          <w:szCs w:val="22"/>
        </w:rPr>
        <w:fldChar w:fldCharType="end"/>
      </w:r>
      <w:ins w:id="174" w:author="Brainard, David H" w:date="2021-05-08T13:43:00Z">
        <w:r w:rsidR="00477BCD">
          <w:rPr>
            <w:sz w:val="22"/>
            <w:szCs w:val="22"/>
          </w:rPr>
          <w:t xml:space="preserve">, and the theoretical links between such analysis and performance should continue to hold when task-irrelevant </w:t>
        </w:r>
      </w:ins>
      <w:ins w:id="175" w:author="Brainard, David H" w:date="2021-05-08T13:48:00Z">
        <w:r w:rsidR="00477BCD">
          <w:rPr>
            <w:sz w:val="22"/>
            <w:szCs w:val="22"/>
          </w:rPr>
          <w:t xml:space="preserve">stimulus </w:t>
        </w:r>
      </w:ins>
      <w:ins w:id="176" w:author="Brainard, David H" w:date="2021-05-08T13:43:00Z">
        <w:r w:rsidR="00477BCD">
          <w:rPr>
            <w:sz w:val="22"/>
            <w:szCs w:val="22"/>
          </w:rPr>
          <w:t>variation is added to the paradigm.</w:t>
        </w:r>
      </w:ins>
      <w:ins w:id="177" w:author="Brainard, David H" w:date="2021-05-08T13:44:00Z">
        <w:r w:rsidR="00477BCD">
          <w:rPr>
            <w:sz w:val="22"/>
            <w:szCs w:val="22"/>
          </w:rPr>
          <w:t xml:space="preserve"> </w:t>
        </w:r>
      </w:ins>
      <w:del w:id="178" w:author="Brainard, David H" w:date="2021-05-08T13:44:00Z">
        <w:r w:rsidR="005A5A25" w:rsidDel="00477BCD">
          <w:rPr>
            <w:sz w:val="22"/>
            <w:szCs w:val="22"/>
          </w:rPr>
          <w:delText xml:space="preserve">For probing mechanisms that mediate perceptual constancies, our paradigm has the attractive </w:delText>
        </w:r>
        <w:r w:rsidR="00A102BA" w:rsidDel="00477BCD">
          <w:rPr>
            <w:sz w:val="22"/>
            <w:szCs w:val="22"/>
          </w:rPr>
          <w:delText xml:space="preserve">property </w:delText>
        </w:r>
        <w:r w:rsidR="005A5A25" w:rsidDel="00477BCD">
          <w:rPr>
            <w:sz w:val="22"/>
            <w:szCs w:val="22"/>
          </w:rPr>
          <w:delText xml:space="preserve">that there is a well-defined correct answer on each trial, so that </w:delText>
        </w:r>
        <w:r w:rsidR="001551AA" w:rsidDel="00477BCD">
          <w:rPr>
            <w:sz w:val="22"/>
            <w:szCs w:val="22"/>
          </w:rPr>
          <w:delText xml:space="preserve">performance-contingent rewards can be provided to </w:delText>
        </w:r>
      </w:del>
      <w:del w:id="179" w:author="Brainard, David H" w:date="2021-05-08T10:33:00Z">
        <w:r w:rsidR="005A5A25" w:rsidDel="00BE09F9">
          <w:rPr>
            <w:sz w:val="22"/>
            <w:szCs w:val="22"/>
          </w:rPr>
          <w:delText xml:space="preserve">animal </w:delText>
        </w:r>
      </w:del>
      <w:del w:id="180" w:author="Brainard, David H" w:date="2021-05-08T13:44:00Z">
        <w:r w:rsidR="005A5A25" w:rsidDel="00477BCD">
          <w:rPr>
            <w:sz w:val="22"/>
            <w:szCs w:val="22"/>
          </w:rPr>
          <w:delText>subjects</w:delText>
        </w:r>
        <w:r w:rsidR="00A241E1" w:rsidDel="00477BCD">
          <w:rPr>
            <w:sz w:val="22"/>
            <w:szCs w:val="22"/>
          </w:rPr>
          <w:delText xml:space="preserve">. </w:delText>
        </w:r>
        <w:r w:rsidR="00390530" w:rsidDel="00477BCD">
          <w:rPr>
            <w:sz w:val="22"/>
            <w:szCs w:val="22"/>
          </w:rPr>
          <w:delText>T</w:delText>
        </w:r>
        <w:r w:rsidR="00A241E1" w:rsidDel="00477BCD">
          <w:rPr>
            <w:sz w:val="22"/>
            <w:szCs w:val="22"/>
          </w:rPr>
          <w:delText xml:space="preserve">here are </w:delText>
        </w:r>
        <w:r w:rsidR="004A5CD9" w:rsidDel="00477BCD">
          <w:rPr>
            <w:sz w:val="22"/>
            <w:szCs w:val="22"/>
          </w:rPr>
          <w:delText>analytical</w:delText>
        </w:r>
        <w:r w:rsidR="001E7F77" w:rsidDel="00477BCD">
          <w:rPr>
            <w:sz w:val="22"/>
            <w:szCs w:val="22"/>
          </w:rPr>
          <w:delText xml:space="preserve"> methods</w:delText>
        </w:r>
        <w:r w:rsidR="007E335B" w:rsidDel="00477BCD">
          <w:rPr>
            <w:sz w:val="22"/>
            <w:szCs w:val="22"/>
          </w:rPr>
          <w:delText xml:space="preserve"> </w:delText>
        </w:r>
        <w:r w:rsidR="00A241E1" w:rsidDel="00477BCD">
          <w:rPr>
            <w:sz w:val="22"/>
            <w:szCs w:val="22"/>
          </w:rPr>
          <w:delText xml:space="preserve">for </w:delText>
        </w:r>
        <w:r w:rsidR="00B66183" w:rsidDel="00477BCD">
          <w:rPr>
            <w:sz w:val="22"/>
            <w:szCs w:val="22"/>
          </w:rPr>
          <w:delText xml:space="preserve">linking </w:delText>
        </w:r>
        <w:r w:rsidR="00A241E1" w:rsidDel="00477BCD">
          <w:rPr>
            <w:sz w:val="22"/>
            <w:szCs w:val="22"/>
          </w:rPr>
          <w:delText xml:space="preserve">psychophysical discrimination performance </w:delText>
        </w:r>
        <w:r w:rsidR="000D192F" w:rsidDel="00477BCD">
          <w:rPr>
            <w:sz w:val="22"/>
            <w:szCs w:val="22"/>
          </w:rPr>
          <w:delText xml:space="preserve">to </w:delText>
        </w:r>
        <w:r w:rsidR="00A241E1" w:rsidDel="00477BCD">
          <w:rPr>
            <w:sz w:val="22"/>
            <w:szCs w:val="22"/>
          </w:rPr>
          <w:delText>the response</w:delText>
        </w:r>
        <w:r w:rsidR="00F3374F" w:rsidDel="00477BCD">
          <w:rPr>
            <w:sz w:val="22"/>
            <w:szCs w:val="22"/>
          </w:rPr>
          <w:delText xml:space="preserve"> propertie</w:delText>
        </w:r>
        <w:r w:rsidR="00A241E1" w:rsidDel="00477BCD">
          <w:rPr>
            <w:sz w:val="22"/>
            <w:szCs w:val="22"/>
          </w:rPr>
          <w:delText>s of neural populations</w:delText>
        </w:r>
        <w:r w:rsidR="00390530" w:rsidDel="00477BCD">
          <w:rPr>
            <w:sz w:val="22"/>
            <w:szCs w:val="22"/>
          </w:rPr>
          <w:delText xml:space="preserve"> that can be applied to studies like those performed here</w:delText>
        </w:r>
        <w:r w:rsidR="00A241E1" w:rsidDel="00477BCD">
          <w:rPr>
            <w:sz w:val="22"/>
            <w:szCs w:val="22"/>
          </w:rPr>
          <w:delText xml:space="preserve"> </w:delText>
        </w:r>
        <w:r w:rsidR="00BC3349" w:rsidDel="00477BCD">
          <w:rPr>
            <w:sz w:val="22"/>
            <w:szCs w:val="22"/>
          </w:rPr>
          <w:fldChar w:fldCharType="begin">
            <w:fldData xml:space="preserve">PEVuZE5vdGU+PENpdGU+PEF1dGhvcj5TYWx6bWFuPC9BdXRob3I+PFllYXI+MTk5NDwvWWVhcj48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</w:fldData>
          </w:fldChar>
        </w:r>
        <w:r w:rsidR="00BC3349" w:rsidDel="00477BCD">
          <w:rPr>
            <w:sz w:val="22"/>
            <w:szCs w:val="22"/>
          </w:rPr>
          <w:delInstrText xml:space="preserve"> ADDIN EN.CITE </w:delInstrText>
        </w:r>
        <w:r w:rsidR="00BC3349" w:rsidDel="00477BCD">
          <w:rPr>
            <w:sz w:val="22"/>
            <w:szCs w:val="22"/>
          </w:rPr>
          <w:fldChar w:fldCharType="begin">
            <w:fldData xml:space="preserve">PEVuZE5vdGU+PENpdGU+PEF1dGhvcj5TYWx6bWFuPC9BdXRob3I+PFllYXI+MTk5NDwvWWVhcj48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</w:fldData>
          </w:fldChar>
        </w:r>
        <w:r w:rsidR="00BC3349" w:rsidDel="00477BCD">
          <w:rPr>
            <w:sz w:val="22"/>
            <w:szCs w:val="22"/>
          </w:rPr>
          <w:delInstrText xml:space="preserve"> ADDIN EN.CITE.DATA </w:delInstrText>
        </w:r>
        <w:r w:rsidR="00BC3349" w:rsidDel="00477BCD">
          <w:rPr>
            <w:sz w:val="22"/>
            <w:szCs w:val="22"/>
          </w:rPr>
        </w:r>
        <w:r w:rsidR="00BC3349" w:rsidDel="00477BCD">
          <w:rPr>
            <w:sz w:val="22"/>
            <w:szCs w:val="22"/>
          </w:rPr>
          <w:fldChar w:fldCharType="end"/>
        </w:r>
        <w:r w:rsidR="00BC3349" w:rsidDel="00477BCD">
          <w:rPr>
            <w:sz w:val="22"/>
            <w:szCs w:val="22"/>
          </w:rPr>
        </w:r>
        <w:r w:rsidR="00BC3349" w:rsidDel="00477BCD">
          <w:rPr>
            <w:sz w:val="22"/>
            <w:szCs w:val="22"/>
          </w:rPr>
          <w:fldChar w:fldCharType="separate"/>
        </w:r>
        <w:r w:rsidR="00BC3349" w:rsidDel="00477BCD">
          <w:rPr>
            <w:noProof/>
            <w:sz w:val="22"/>
            <w:szCs w:val="22"/>
          </w:rPr>
          <w:delText>(Salzman &amp; Newsome, 1994; Shadlen, Britten, Newsome, &amp; Movshon, 1996; Cohen &amp; Maunsell, 2011; Ruff &amp; Cohen, 2019)</w:delText>
        </w:r>
        <w:r w:rsidR="00BC3349" w:rsidDel="00477BCD">
          <w:rPr>
            <w:sz w:val="22"/>
            <w:szCs w:val="22"/>
          </w:rPr>
          <w:fldChar w:fldCharType="end"/>
        </w:r>
        <w:r w:rsidR="00DB1A37" w:rsidDel="00477BCD">
          <w:rPr>
            <w:sz w:val="22"/>
            <w:szCs w:val="22"/>
          </w:rPr>
          <w:delText>.</w:delText>
        </w:r>
      </w:del>
      <w:ins w:id="181" w:author="JohannesBurge" w:date="2021-04-26T11:18:00Z">
        <w:del w:id="182" w:author="Brainard, David H" w:date="2021-05-08T13:44:00Z">
          <w:r w:rsidR="00857492" w:rsidDel="00477BCD">
            <w:rPr>
              <w:sz w:val="22"/>
              <w:szCs w:val="22"/>
            </w:rPr>
            <w:delText xml:space="preserve"> </w:delText>
          </w:r>
        </w:del>
      </w:ins>
      <w:r w:rsidR="006646F8">
        <w:rPr>
          <w:sz w:val="22"/>
          <w:szCs w:val="22"/>
        </w:rPr>
        <w:t>Complementing these measurements with n</w:t>
      </w:r>
      <w:r w:rsidR="005702D7">
        <w:rPr>
          <w:sz w:val="22"/>
          <w:szCs w:val="22"/>
        </w:rPr>
        <w:t xml:space="preserve">ormative </w:t>
      </w:r>
      <w:r w:rsidR="00A70E9A">
        <w:rPr>
          <w:sz w:val="22"/>
          <w:szCs w:val="22"/>
        </w:rPr>
        <w:t>analyses</w:t>
      </w:r>
      <w:r w:rsidR="008D4BC3">
        <w:rPr>
          <w:sz w:val="22"/>
          <w:szCs w:val="22"/>
        </w:rPr>
        <w:t xml:space="preserve"> </w:t>
      </w:r>
      <w:r w:rsidR="006A22C9">
        <w:rPr>
          <w:sz w:val="22"/>
          <w:szCs w:val="22"/>
        </w:rPr>
        <w:t xml:space="preserve">that </w:t>
      </w:r>
      <w:r w:rsidR="00B81293">
        <w:rPr>
          <w:sz w:val="22"/>
          <w:szCs w:val="22"/>
        </w:rPr>
        <w:t>leverag</w:t>
      </w:r>
      <w:r w:rsidR="006A22C9">
        <w:rPr>
          <w:sz w:val="22"/>
          <w:szCs w:val="22"/>
        </w:rPr>
        <w:t xml:space="preserve">e </w:t>
      </w:r>
      <w:r w:rsidR="00E6079C">
        <w:rPr>
          <w:sz w:val="22"/>
          <w:szCs w:val="22"/>
        </w:rPr>
        <w:t xml:space="preserve">receptive fields that encode the </w:t>
      </w:r>
      <w:r w:rsidR="00482926">
        <w:rPr>
          <w:sz w:val="22"/>
          <w:szCs w:val="22"/>
        </w:rPr>
        <w:t>optimal stimulus features for specific tasks</w:t>
      </w:r>
      <w:r w:rsidR="00E6079C">
        <w:rPr>
          <w:sz w:val="22"/>
          <w:szCs w:val="22"/>
        </w:rPr>
        <w:t xml:space="preserve"> and </w:t>
      </w:r>
      <w:r w:rsidR="001551AA">
        <w:rPr>
          <w:sz w:val="22"/>
          <w:szCs w:val="22"/>
        </w:rPr>
        <w:t>that</w:t>
      </w:r>
      <w:r w:rsidR="00E6079C">
        <w:rPr>
          <w:sz w:val="22"/>
          <w:szCs w:val="22"/>
        </w:rPr>
        <w:t xml:space="preserve"> optimally decode the</w:t>
      </w:r>
      <w:r w:rsidR="001551AA">
        <w:rPr>
          <w:sz w:val="22"/>
          <w:szCs w:val="22"/>
        </w:rPr>
        <w:t xml:space="preserve"> responses of the</w:t>
      </w:r>
      <w:r w:rsidR="00A70E9A">
        <w:rPr>
          <w:sz w:val="22"/>
          <w:szCs w:val="22"/>
        </w:rPr>
        <w:t>se</w:t>
      </w:r>
      <w:r w:rsidR="001551AA">
        <w:rPr>
          <w:sz w:val="22"/>
          <w:szCs w:val="22"/>
        </w:rPr>
        <w:t xml:space="preserve"> receptive fields</w:t>
      </w:r>
      <w:r w:rsidR="00857492">
        <w:rPr>
          <w:sz w:val="22"/>
          <w:szCs w:val="22"/>
        </w:rPr>
        <w:t xml:space="preserve"> </w:t>
      </w:r>
      <w:r w:rsidR="00A70E9A">
        <w:rPr>
          <w:sz w:val="22"/>
          <w:szCs w:val="22"/>
        </w:rPr>
        <w:t xml:space="preserve">into estimates (or forced-choice responses) </w:t>
      </w:r>
      <w:r w:rsidR="005702D7">
        <w:rPr>
          <w:sz w:val="22"/>
          <w:szCs w:val="22"/>
        </w:rPr>
        <w:t xml:space="preserve">will help </w:t>
      </w:r>
      <w:r w:rsidR="00A70E9A">
        <w:rPr>
          <w:sz w:val="22"/>
          <w:szCs w:val="22"/>
        </w:rPr>
        <w:t xml:space="preserve">enrich our </w:t>
      </w:r>
      <w:r w:rsidR="00835F5B">
        <w:rPr>
          <w:sz w:val="22"/>
          <w:szCs w:val="22"/>
        </w:rPr>
        <w:t xml:space="preserve">understanding of the links </w:t>
      </w:r>
      <w:r w:rsidR="00DF4034">
        <w:rPr>
          <w:sz w:val="22"/>
          <w:szCs w:val="22"/>
        </w:rPr>
        <w:t xml:space="preserve">between sensory-perceptual processing, neural computation, and psychophysical performance </w:t>
      </w:r>
      <w:r w:rsidR="00BC3349">
        <w:rPr>
          <w:sz w:val="22"/>
          <w:szCs w:val="22"/>
        </w:rPr>
        <w:fldChar w:fldCharType="begin">
          <w:fldData xml:space="preserve">PEVuZE5vdGU+PENpdGU+PEF1dGhvcj5HZWlzbGVyPC9BdXRob3I+PFllYXI+MjAwOTwvWWVhcj48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</w:fldData>
        </w:fldChar>
      </w:r>
      <w:r w:rsidR="00BC3349">
        <w:rPr>
          <w:sz w:val="22"/>
          <w:szCs w:val="22"/>
        </w:rPr>
        <w:instrText xml:space="preserve"> ADDIN EN.CITE </w:instrText>
      </w:r>
      <w:r w:rsidR="00BC3349">
        <w:rPr>
          <w:sz w:val="22"/>
          <w:szCs w:val="22"/>
        </w:rPr>
        <w:fldChar w:fldCharType="begin">
          <w:fldData xml:space="preserve">PEVuZE5vdGU+PENpdGU+PEF1dGhvcj5HZWlzbGVyPC9BdXRob3I+PFllYXI+MjAwOTwvWWVhcj48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</w:fldData>
        </w:fldChar>
      </w:r>
      <w:r w:rsidR="00BC3349">
        <w:rPr>
          <w:sz w:val="22"/>
          <w:szCs w:val="22"/>
        </w:rPr>
        <w:instrText xml:space="preserve"> ADDIN EN.CITE.DATA </w:instrText>
      </w:r>
      <w:r w:rsidR="00BC3349">
        <w:rPr>
          <w:sz w:val="22"/>
          <w:szCs w:val="22"/>
        </w:rPr>
      </w:r>
      <w:r w:rsidR="00BC3349">
        <w:rPr>
          <w:sz w:val="22"/>
          <w:szCs w:val="22"/>
        </w:rPr>
        <w:fldChar w:fldCharType="end"/>
      </w:r>
      <w:r w:rsidR="00BC3349">
        <w:rPr>
          <w:sz w:val="22"/>
          <w:szCs w:val="22"/>
        </w:rPr>
      </w:r>
      <w:r w:rsidR="00BC3349">
        <w:rPr>
          <w:sz w:val="22"/>
          <w:szCs w:val="22"/>
        </w:rPr>
        <w:fldChar w:fldCharType="separate"/>
      </w:r>
      <w:r w:rsidR="00BC3349">
        <w:rPr>
          <w:noProof/>
          <w:sz w:val="22"/>
          <w:szCs w:val="22"/>
        </w:rPr>
        <w:t>(Geisler, Najemnik, &amp; Ing, 2009; Burge &amp; Jaini, 2017; Jaini &amp; Burge, 2017; Burge, 2020)</w:t>
      </w:r>
      <w:r w:rsidR="00BC3349">
        <w:rPr>
          <w:sz w:val="22"/>
          <w:szCs w:val="22"/>
        </w:rPr>
        <w:fldChar w:fldCharType="end"/>
      </w:r>
      <w:r w:rsidR="00857492">
        <w:rPr>
          <w:sz w:val="22"/>
          <w:szCs w:val="22"/>
        </w:rPr>
        <w:t>.</w:t>
      </w:r>
      <w:r w:rsidR="00D22CB1">
        <w:rPr>
          <w:sz w:val="22"/>
          <w:szCs w:val="22"/>
        </w:rPr>
        <w:t xml:space="preserve"> </w:t>
      </w:r>
      <w:r w:rsidR="001939F2">
        <w:rPr>
          <w:sz w:val="22"/>
          <w:szCs w:val="22"/>
        </w:rPr>
        <w:t>There have already been some successes of this approach in the domains of blur, binocular disparity, and speed estimation</w:t>
      </w:r>
      <w:r w:rsidR="000F5152">
        <w:rPr>
          <w:sz w:val="22"/>
          <w:szCs w:val="22"/>
        </w:rPr>
        <w:t xml:space="preserve"> in naturalistic images</w:t>
      </w:r>
      <w:r w:rsidR="001939F2">
        <w:rPr>
          <w:sz w:val="22"/>
          <w:szCs w:val="22"/>
        </w:rPr>
        <w:t xml:space="preserve"> </w:t>
      </w:r>
      <w:r w:rsidR="00BC3349">
        <w:rPr>
          <w:sz w:val="22"/>
          <w:szCs w:val="22"/>
        </w:rPr>
        <w:fldChar w:fldCharType="begin">
          <w:fldData xml:space="preserve">PEVuZE5vdGU+PENpdGU+PEF1dGhvcj5CdXJnZTwvQXV0aG9yPjxZZWFyPjIwMTE8L1llYXI+PFJl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</w:fldData>
        </w:fldChar>
      </w:r>
      <w:r w:rsidR="00BC3349">
        <w:rPr>
          <w:sz w:val="22"/>
          <w:szCs w:val="22"/>
        </w:rPr>
        <w:instrText xml:space="preserve"> ADDIN EN.CITE </w:instrText>
      </w:r>
      <w:r w:rsidR="00BC3349">
        <w:rPr>
          <w:sz w:val="22"/>
          <w:szCs w:val="22"/>
        </w:rPr>
        <w:fldChar w:fldCharType="begin">
          <w:fldData xml:space="preserve">PEVuZE5vdGU+PENpdGU+PEF1dGhvcj5CdXJnZTwvQXV0aG9yPjxZZWFyPjIwMTE8L1llYXI+PFJl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</w:fldData>
        </w:fldChar>
      </w:r>
      <w:r w:rsidR="00BC3349">
        <w:rPr>
          <w:sz w:val="22"/>
          <w:szCs w:val="22"/>
        </w:rPr>
        <w:instrText xml:space="preserve"> ADDIN EN.CITE.DATA </w:instrText>
      </w:r>
      <w:r w:rsidR="00BC3349">
        <w:rPr>
          <w:sz w:val="22"/>
          <w:szCs w:val="22"/>
        </w:rPr>
      </w:r>
      <w:r w:rsidR="00BC3349">
        <w:rPr>
          <w:sz w:val="22"/>
          <w:szCs w:val="22"/>
        </w:rPr>
        <w:fldChar w:fldCharType="end"/>
      </w:r>
      <w:r w:rsidR="00BC3349">
        <w:rPr>
          <w:sz w:val="22"/>
          <w:szCs w:val="22"/>
        </w:rPr>
      </w:r>
      <w:r w:rsidR="00BC3349">
        <w:rPr>
          <w:sz w:val="22"/>
          <w:szCs w:val="22"/>
        </w:rPr>
        <w:fldChar w:fldCharType="separate"/>
      </w:r>
      <w:r w:rsidR="00BC3349">
        <w:rPr>
          <w:noProof/>
          <w:sz w:val="22"/>
          <w:szCs w:val="22"/>
        </w:rPr>
        <w:t>(Burge &amp; Geisler, 2011; Burge &amp; Geisler, 2014; Burge &amp; Geisler, 2015; Chin &amp; Burge, 2020)</w:t>
      </w:r>
      <w:r w:rsidR="00BC3349">
        <w:rPr>
          <w:sz w:val="22"/>
          <w:szCs w:val="22"/>
        </w:rPr>
        <w:fldChar w:fldCharType="end"/>
      </w:r>
      <w:r w:rsidR="001939F2">
        <w:rPr>
          <w:sz w:val="22"/>
          <w:szCs w:val="22"/>
        </w:rPr>
        <w:t xml:space="preserve">. </w:t>
      </w:r>
      <w:r w:rsidR="00B057B2">
        <w:rPr>
          <w:sz w:val="22"/>
          <w:szCs w:val="22"/>
        </w:rPr>
        <w:t>W</w:t>
      </w:r>
      <w:r w:rsidR="00A241E1">
        <w:rPr>
          <w:sz w:val="22"/>
          <w:szCs w:val="22"/>
        </w:rPr>
        <w:t xml:space="preserve">e are excited about the potential of our paradigm to be adopted to provide rigorous </w:t>
      </w:r>
      <w:r w:rsidR="00864576">
        <w:rPr>
          <w:sz w:val="22"/>
          <w:szCs w:val="22"/>
        </w:rPr>
        <w:t xml:space="preserve">quantitative insights </w:t>
      </w:r>
      <w:r w:rsidR="000D0DC3">
        <w:rPr>
          <w:sz w:val="22"/>
          <w:szCs w:val="22"/>
        </w:rPr>
        <w:t xml:space="preserve">about the sensory-perceptual processing and </w:t>
      </w:r>
      <w:r w:rsidR="00864576">
        <w:rPr>
          <w:sz w:val="22"/>
          <w:szCs w:val="22"/>
        </w:rPr>
        <w:t xml:space="preserve">the neural </w:t>
      </w:r>
      <w:r w:rsidR="000D0DC3">
        <w:rPr>
          <w:sz w:val="22"/>
          <w:szCs w:val="22"/>
        </w:rPr>
        <w:t xml:space="preserve">computations </w:t>
      </w:r>
      <w:r w:rsidR="00864576">
        <w:rPr>
          <w:sz w:val="22"/>
          <w:szCs w:val="22"/>
        </w:rPr>
        <w:t xml:space="preserve">underlying </w:t>
      </w:r>
      <w:r w:rsidR="00032A5C">
        <w:rPr>
          <w:sz w:val="22"/>
          <w:szCs w:val="22"/>
        </w:rPr>
        <w:t xml:space="preserve">color </w:t>
      </w:r>
      <w:proofErr w:type="gramStart"/>
      <w:r w:rsidR="00864576">
        <w:rPr>
          <w:sz w:val="22"/>
          <w:szCs w:val="22"/>
        </w:rPr>
        <w:t>constancy</w:t>
      </w:r>
      <w:r w:rsidR="00A419F7">
        <w:rPr>
          <w:sz w:val="22"/>
          <w:szCs w:val="22"/>
        </w:rPr>
        <w:t xml:space="preserve"> in particular, and</w:t>
      </w:r>
      <w:proofErr w:type="gramEnd"/>
      <w:r w:rsidR="00A419F7">
        <w:rPr>
          <w:sz w:val="22"/>
          <w:szCs w:val="22"/>
        </w:rPr>
        <w:t xml:space="preserve"> perceptual constancy more generally</w:t>
      </w:r>
      <w:r w:rsidR="00864576">
        <w:rPr>
          <w:sz w:val="22"/>
          <w:szCs w:val="22"/>
        </w:rPr>
        <w:t>.</w:t>
      </w:r>
      <w:ins w:id="183" w:author="Brainard, David H" w:date="2021-05-08T13:59:00Z">
        <w:r w:rsidR="001F740C">
          <w:rPr>
            <w:sz w:val="22"/>
            <w:szCs w:val="22"/>
          </w:rPr>
          <w:t xml:space="preserve"> Our previous computational work on </w:t>
        </w:r>
      </w:ins>
      <w:ins w:id="184" w:author="Brainard, David H" w:date="2021-05-08T14:00:00Z">
        <w:r w:rsidR="001F740C">
          <w:rPr>
            <w:sz w:val="22"/>
            <w:szCs w:val="22"/>
          </w:rPr>
          <w:t xml:space="preserve">lightness constancy is relevant in this context </w:t>
        </w:r>
      </w:ins>
      <w:r w:rsidR="004A64D2">
        <w:rPr>
          <w:sz w:val="22"/>
          <w:szCs w:val="22"/>
        </w:rPr>
        <w:fldChar w:fldCharType="begin"/>
      </w:r>
      <w:r w:rsidR="004A64D2">
        <w:rPr>
          <w:sz w:val="22"/>
          <w:szCs w:val="22"/>
        </w:rPr>
        <w:instrText xml:space="preserve"> ADDIN EN.CITE &lt;EndNote&gt;&lt;Cite&gt;&lt;Author&gt;Singh&lt;/Author&gt;&lt;Year&gt;2018&lt;/Year&gt;&lt;RecNum&gt;34&lt;/RecNum&gt;&lt;IDText&gt;30593061&lt;/IDText&gt;&lt;DisplayText&gt;(Singh, Cottaris, Heasly, Brainard, &amp;amp; Burge, 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4A64D2">
        <w:rPr>
          <w:sz w:val="22"/>
          <w:szCs w:val="22"/>
        </w:rPr>
        <w:fldChar w:fldCharType="separate"/>
      </w:r>
      <w:r w:rsidR="004A64D2">
        <w:rPr>
          <w:noProof/>
          <w:sz w:val="22"/>
          <w:szCs w:val="22"/>
        </w:rPr>
        <w:t>(Singh, Cottaris, Heasly, Brainard, &amp; Burge, 2018)</w:t>
      </w:r>
      <w:r w:rsidR="004A64D2">
        <w:rPr>
          <w:sz w:val="22"/>
          <w:szCs w:val="22"/>
        </w:rPr>
        <w:fldChar w:fldCharType="end"/>
      </w:r>
      <w:ins w:id="185" w:author="Brainard, David H" w:date="2021-05-08T14:01:00Z">
        <w:r w:rsidR="00A94587">
          <w:rPr>
            <w:sz w:val="22"/>
            <w:szCs w:val="22"/>
          </w:rPr>
          <w:t>.</w:t>
        </w:r>
      </w:ins>
    </w:p>
    <w:p w14:paraId="34262082" w14:textId="77777777" w:rsidR="00EC6BA0" w:rsidRDefault="00EC6BA0" w:rsidP="005C0EFF">
      <w:pPr>
        <w:pStyle w:val="Default"/>
        <w:spacing w:before="0"/>
        <w:rPr>
          <w:rFonts w:ascii="Times New Roman" w:hAnsi="Times New Roman"/>
          <w:sz w:val="22"/>
          <w:szCs w:val="22"/>
        </w:rPr>
      </w:pPr>
    </w:p>
    <w:p w14:paraId="18D7F5E9" w14:textId="4B215A15" w:rsidR="00164548" w:rsidRPr="003518E5" w:rsidRDefault="00164548" w:rsidP="005C0EFF">
      <w:pPr>
        <w:pStyle w:val="Default"/>
        <w:spacing w:before="0"/>
        <w:rPr>
          <w:rFonts w:ascii="Times New Roman" w:hAnsi="Times New Roman"/>
          <w:sz w:val="22"/>
          <w:szCs w:val="22"/>
        </w:rPr>
      </w:pPr>
      <w:r w:rsidRPr="00B4155C">
        <w:rPr>
          <w:rFonts w:ascii="Times New Roman" w:hAnsi="Times New Roman"/>
          <w:i/>
          <w:iCs/>
          <w:sz w:val="22"/>
          <w:szCs w:val="22"/>
        </w:rPr>
        <w:t>Model of</w:t>
      </w:r>
      <w:r w:rsidR="00666C9F">
        <w:rPr>
          <w:rFonts w:ascii="Times New Roman" w:hAnsi="Times New Roman"/>
          <w:i/>
          <w:iCs/>
          <w:sz w:val="22"/>
          <w:szCs w:val="22"/>
        </w:rPr>
        <w:t xml:space="preserve"> natural</w:t>
      </w:r>
      <w:r w:rsidRPr="00B4155C">
        <w:rPr>
          <w:rFonts w:ascii="Times New Roman" w:hAnsi="Times New Roman"/>
          <w:i/>
          <w:iCs/>
          <w:sz w:val="22"/>
          <w:szCs w:val="22"/>
        </w:rPr>
        <w:t xml:space="preserve"> surface </w:t>
      </w:r>
      <w:proofErr w:type="spellStart"/>
      <w:r w:rsidR="00421E43">
        <w:rPr>
          <w:rFonts w:ascii="Times New Roman" w:hAnsi="Times New Roman"/>
          <w:i/>
          <w:iCs/>
          <w:sz w:val="22"/>
          <w:szCs w:val="22"/>
        </w:rPr>
        <w:t>reflectances</w:t>
      </w:r>
      <w:proofErr w:type="spellEnd"/>
      <w:r w:rsidRPr="00B4155C">
        <w:rPr>
          <w:rFonts w:ascii="Times New Roman" w:hAnsi="Times New Roman"/>
          <w:i/>
          <w:iCs/>
          <w:sz w:val="22"/>
          <w:szCs w:val="22"/>
        </w:rPr>
        <w:t>.</w:t>
      </w:r>
      <w:r w:rsidR="003518E5">
        <w:rPr>
          <w:rFonts w:ascii="Times New Roman" w:hAnsi="Times New Roman"/>
          <w:i/>
          <w:iCs/>
          <w:sz w:val="22"/>
          <w:szCs w:val="22"/>
        </w:rPr>
        <w:t xml:space="preserve"> </w:t>
      </w:r>
      <w:r w:rsidR="003518E5">
        <w:rPr>
          <w:rFonts w:ascii="Times New Roman" w:hAnsi="Times New Roman"/>
          <w:sz w:val="22"/>
          <w:szCs w:val="22"/>
        </w:rPr>
        <w:t xml:space="preserve">We used a statistical model of </w:t>
      </w:r>
      <w:proofErr w:type="gramStart"/>
      <w:r w:rsidR="003518E5">
        <w:rPr>
          <w:rFonts w:ascii="Times New Roman" w:hAnsi="Times New Roman"/>
          <w:sz w:val="22"/>
          <w:szCs w:val="22"/>
        </w:rPr>
        <w:t>naturally-</w:t>
      </w:r>
      <w:r w:rsidR="00736FDF">
        <w:rPr>
          <w:rFonts w:ascii="Times New Roman" w:hAnsi="Times New Roman"/>
          <w:sz w:val="22"/>
          <w:szCs w:val="22"/>
        </w:rPr>
        <w:t>occurring</w:t>
      </w:r>
      <w:proofErr w:type="gramEnd"/>
      <w:r w:rsidR="003518E5">
        <w:rPr>
          <w:rFonts w:ascii="Times New Roman" w:hAnsi="Times New Roman"/>
          <w:sz w:val="22"/>
          <w:szCs w:val="22"/>
        </w:rPr>
        <w:t xml:space="preserve"> surface </w:t>
      </w:r>
      <w:proofErr w:type="spellStart"/>
      <w:r w:rsidR="003518E5">
        <w:rPr>
          <w:rFonts w:ascii="Times New Roman" w:hAnsi="Times New Roman"/>
          <w:sz w:val="22"/>
          <w:szCs w:val="22"/>
        </w:rPr>
        <w:t>reflectances</w:t>
      </w:r>
      <w:proofErr w:type="spellEnd"/>
      <w:r w:rsidR="003518E5">
        <w:rPr>
          <w:rFonts w:ascii="Times New Roman" w:hAnsi="Times New Roman"/>
          <w:sz w:val="22"/>
          <w:szCs w:val="22"/>
        </w:rPr>
        <w:t xml:space="preserve"> to determine the distribution from which we </w:t>
      </w:r>
      <w:r w:rsidR="00736FDF">
        <w:rPr>
          <w:rFonts w:ascii="Times New Roman" w:hAnsi="Times New Roman"/>
          <w:sz w:val="22"/>
          <w:szCs w:val="22"/>
        </w:rPr>
        <w:t xml:space="preserve">sampled </w:t>
      </w:r>
      <w:r w:rsidR="003518E5">
        <w:rPr>
          <w:rFonts w:ascii="Times New Roman" w:hAnsi="Times New Roman"/>
          <w:sz w:val="22"/>
          <w:szCs w:val="22"/>
        </w:rPr>
        <w:t xml:space="preserve">the background surface reflectance functions. This model was developed in our earlier work </w:t>
      </w:r>
      <w:r w:rsidR="00BC3349">
        <w:rPr>
          <w:rFonts w:ascii="Times New Roman" w:hAnsi="Times New Roman"/>
          <w:sz w:val="22"/>
          <w:szCs w:val="22"/>
        </w:rPr>
        <w:fldChar w:fldCharType="begin">
          <w:fldData xml:space="preserve">PEVuZE5vdGU+PENpdGU+PEF1dGhvcj5TaW5naDwvQXV0aG9yPjxZZWFyPjIwMTg8L1llYXI+PFJl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PEVuZE5vdGU+PENpdGU+PEF1dGhvcj5TaW5naDwvQXV0aG9yPjxZZWFyPjIwMTg8L1llYXI+PFJl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(Singh, Cottaris, Heasly, Brainard, &amp; Burge, 2018; see also Brainard &amp; Freeman, 1997; Zhang &amp; Brainard, 2004)</w:t>
      </w:r>
      <w:r w:rsidR="00BC3349">
        <w:rPr>
          <w:rFonts w:ascii="Times New Roman" w:hAnsi="Times New Roman"/>
          <w:sz w:val="22"/>
          <w:szCs w:val="22"/>
        </w:rPr>
        <w:fldChar w:fldCharType="end"/>
      </w:r>
      <w:r w:rsidR="00F64952">
        <w:rPr>
          <w:rFonts w:ascii="Times New Roman" w:hAnsi="Times New Roman"/>
          <w:sz w:val="22"/>
          <w:szCs w:val="22"/>
        </w:rPr>
        <w:t xml:space="preserve">. </w:t>
      </w:r>
      <w:del w:id="186" w:author="Brainard, David H" w:date="2021-05-08T14:01:00Z">
        <w:r w:rsidR="00F64952" w:rsidDel="004A64D2">
          <w:rPr>
            <w:rFonts w:ascii="Times New Roman" w:hAnsi="Times New Roman"/>
            <w:sz w:val="22"/>
            <w:szCs w:val="22"/>
          </w:rPr>
          <w:delText xml:space="preserve">This </w:delText>
        </w:r>
      </w:del>
      <w:ins w:id="187" w:author="Brainard, David H" w:date="2021-05-08T14:01:00Z">
        <w:r w:rsidR="004A64D2">
          <w:rPr>
            <w:rFonts w:ascii="Times New Roman" w:hAnsi="Times New Roman"/>
            <w:sz w:val="22"/>
            <w:szCs w:val="22"/>
          </w:rPr>
          <w:t>Th</w:t>
        </w:r>
        <w:r w:rsidR="004A64D2">
          <w:rPr>
            <w:rFonts w:ascii="Times New Roman" w:hAnsi="Times New Roman"/>
            <w:sz w:val="22"/>
            <w:szCs w:val="22"/>
          </w:rPr>
          <w:t>e</w:t>
        </w:r>
        <w:r w:rsidR="004A64D2">
          <w:rPr>
            <w:rFonts w:ascii="Times New Roman" w:hAnsi="Times New Roman"/>
            <w:sz w:val="22"/>
            <w:szCs w:val="22"/>
          </w:rPr>
          <w:t xml:space="preserve"> </w:t>
        </w:r>
      </w:ins>
      <w:r w:rsidR="00F64952">
        <w:rPr>
          <w:rFonts w:ascii="Times New Roman" w:hAnsi="Times New Roman"/>
          <w:sz w:val="22"/>
          <w:szCs w:val="22"/>
        </w:rPr>
        <w:t xml:space="preserve">model is based on measurements of surface reflectance functions of the Munsell papers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&lt;EndNote&gt;&lt;Cite&gt;&lt;Author&gt;Kelly&lt;/Author&gt;&lt;Year&gt;1943&lt;/Year&gt;&lt;RecNum&gt;35&lt;/RecNum&gt;&lt;DisplayText&gt;(Kelly, Gibson, &amp;amp; Nickerson, 1943)&lt;/DisplayText&gt;&lt;record&gt;&lt;rec-number&gt;35&lt;/rec-number&gt;&lt;foreign-keys&gt;&lt;key app="EN" db-id="zr5fzd222xvvdvewxvlv0eemp5f5rezev9p2" timestamp="1620224998"&gt;35&lt;/key&gt;&lt;/foreign-keys&gt;&lt;ref-type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(Kelly, Gibson, &amp; Nickerson, 1943)</w:t>
      </w:r>
      <w:r w:rsidR="00BC3349">
        <w:rPr>
          <w:rFonts w:ascii="Times New Roman" w:hAnsi="Times New Roman"/>
          <w:sz w:val="22"/>
          <w:szCs w:val="22"/>
        </w:rPr>
        <w:fldChar w:fldCharType="end"/>
      </w:r>
      <w:r w:rsidR="00787B43" w:rsidRPr="00787B43">
        <w:rPr>
          <w:rFonts w:ascii="Times New Roman" w:hAnsi="Times New Roman"/>
          <w:sz w:val="22"/>
          <w:szCs w:val="22"/>
        </w:rPr>
        <w:t xml:space="preserve"> </w:t>
      </w:r>
      <w:r w:rsidR="00F64952">
        <w:rPr>
          <w:rFonts w:ascii="Times New Roman" w:hAnsi="Times New Roman"/>
          <w:sz w:val="22"/>
          <w:szCs w:val="22"/>
        </w:rPr>
        <w:t xml:space="preserve">as well as </w:t>
      </w:r>
      <w:ins w:id="188" w:author="Brainard, David H" w:date="2021-05-08T14:01:00Z">
        <w:r w:rsidR="004A64D2">
          <w:rPr>
            <w:rFonts w:ascii="Times New Roman" w:hAnsi="Times New Roman"/>
            <w:sz w:val="22"/>
            <w:szCs w:val="22"/>
          </w:rPr>
          <w:t xml:space="preserve">natural </w:t>
        </w:r>
      </w:ins>
      <w:r w:rsidR="00F64952">
        <w:rPr>
          <w:rFonts w:ascii="Times New Roman" w:hAnsi="Times New Roman"/>
          <w:sz w:val="22"/>
          <w:szCs w:val="22"/>
        </w:rPr>
        <w:t xml:space="preserve">surfaces characterized by </w:t>
      </w:r>
      <w:proofErr w:type="spellStart"/>
      <w:r w:rsidR="00F64952">
        <w:rPr>
          <w:rFonts w:ascii="Times New Roman" w:hAnsi="Times New Roman"/>
          <w:sz w:val="22"/>
          <w:szCs w:val="22"/>
        </w:rPr>
        <w:t>Vrhel</w:t>
      </w:r>
      <w:proofErr w:type="spellEnd"/>
      <w:r w:rsidR="00F64952">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 ExcludeAuth="1"&gt;&lt;Author&gt;Vrhel&lt;/Author&gt;&lt;Year&gt;1994&lt;/Year&gt;&lt;RecNum&gt;36&lt;/RecNum&gt;&lt;DisplayText&gt;(1994)&lt;/DisplayText&gt;&lt;record&gt;&lt;rec-number&gt;36&lt;/rec-number&gt;&lt;foreign-keys&gt;&lt;key app="EN" db-id="zr5fzd222xvvdvewxvlv0eemp5f5rezev9p2" timestamp="1620224998"&gt;36&lt;/key&gt;&lt;/foreign-keys&gt;&lt;ref-type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(1994)</w:t>
      </w:r>
      <w:r w:rsidR="00BC3349">
        <w:rPr>
          <w:rFonts w:ascii="Times New Roman" w:hAnsi="Times New Roman"/>
          <w:sz w:val="22"/>
          <w:szCs w:val="22"/>
        </w:rPr>
        <w:fldChar w:fldCharType="end"/>
      </w:r>
      <w:r w:rsidR="00787B43">
        <w:rPr>
          <w:rFonts w:ascii="Times New Roman" w:hAnsi="Times New Roman"/>
          <w:sz w:val="22"/>
          <w:szCs w:val="22"/>
        </w:rPr>
        <w:t xml:space="preserve">. Although we view this as a reasonable model, it is important to note that the quantitative relation we measured between the magnitude of internal noise and the effect of external noise for natural surface </w:t>
      </w:r>
      <w:proofErr w:type="spellStart"/>
      <w:r w:rsidR="00787B43">
        <w:rPr>
          <w:rFonts w:ascii="Times New Roman" w:hAnsi="Times New Roman"/>
          <w:sz w:val="22"/>
          <w:szCs w:val="22"/>
        </w:rPr>
        <w:t>reflectances</w:t>
      </w:r>
      <w:proofErr w:type="spellEnd"/>
      <w:r w:rsidR="00787B43">
        <w:rPr>
          <w:rFonts w:ascii="Times New Roman" w:hAnsi="Times New Roman"/>
          <w:sz w:val="22"/>
          <w:szCs w:val="22"/>
        </w:rPr>
        <w:t xml:space="preserve"> depends on our choice of surface reflectance model. If the model overestimates the variation in natural surfaces, the effect of external noise for such variation is less than we estimated. Conversely, if the model underestimates the variation in natural surfaces. We discuss elsewhere other approaches to modeling naturally occurring surface variations, and </w:t>
      </w:r>
      <w:del w:id="189" w:author="Brainard, David H" w:date="2021-05-08T14:01:00Z">
        <w:r w:rsidR="00787B43" w:rsidDel="004A64D2">
          <w:rPr>
            <w:rFonts w:ascii="Times New Roman" w:hAnsi="Times New Roman"/>
            <w:sz w:val="22"/>
            <w:szCs w:val="22"/>
          </w:rPr>
          <w:delText xml:space="preserve">present </w:delText>
        </w:r>
      </w:del>
      <w:r w:rsidR="00787B43">
        <w:rPr>
          <w:rFonts w:ascii="Times New Roman" w:hAnsi="Times New Roman"/>
          <w:sz w:val="22"/>
          <w:szCs w:val="22"/>
        </w:rPr>
        <w:t xml:space="preserve">limitations </w:t>
      </w:r>
      <w:del w:id="190" w:author="Brainard, David H" w:date="2021-05-08T14:02:00Z">
        <w:r w:rsidR="00787B43" w:rsidDel="004A64D2">
          <w:rPr>
            <w:rFonts w:ascii="Times New Roman" w:hAnsi="Times New Roman"/>
            <w:sz w:val="22"/>
            <w:szCs w:val="22"/>
          </w:rPr>
          <w:delText xml:space="preserve">on </w:delText>
        </w:r>
      </w:del>
      <w:ins w:id="191" w:author="Brainard, David H" w:date="2021-05-08T14:02:00Z">
        <w:r w:rsidR="004A64D2">
          <w:rPr>
            <w:rFonts w:ascii="Times New Roman" w:hAnsi="Times New Roman"/>
            <w:sz w:val="22"/>
            <w:szCs w:val="22"/>
          </w:rPr>
          <w:t>o</w:t>
        </w:r>
        <w:r w:rsidR="004A64D2">
          <w:rPr>
            <w:rFonts w:ascii="Times New Roman" w:hAnsi="Times New Roman"/>
            <w:sz w:val="22"/>
            <w:szCs w:val="22"/>
          </w:rPr>
          <w:t>f</w:t>
        </w:r>
        <w:r w:rsidR="004A64D2">
          <w:rPr>
            <w:rFonts w:ascii="Times New Roman" w:hAnsi="Times New Roman"/>
            <w:sz w:val="22"/>
            <w:szCs w:val="22"/>
          </w:rPr>
          <w:t xml:space="preserve"> </w:t>
        </w:r>
      </w:ins>
      <w:del w:id="192" w:author="Brainard, David H" w:date="2021-05-08T14:02:00Z">
        <w:r w:rsidR="00787B43" w:rsidDel="004A64D2">
          <w:rPr>
            <w:rFonts w:ascii="Times New Roman" w:hAnsi="Times New Roman"/>
            <w:sz w:val="22"/>
            <w:szCs w:val="22"/>
          </w:rPr>
          <w:delText>those methods</w:delText>
        </w:r>
      </w:del>
      <w:ins w:id="193" w:author="Brainard, David H" w:date="2021-05-08T14:02:00Z">
        <w:r w:rsidR="004A64D2">
          <w:rPr>
            <w:rFonts w:ascii="Times New Roman" w:hAnsi="Times New Roman"/>
            <w:sz w:val="22"/>
            <w:szCs w:val="22"/>
          </w:rPr>
          <w:t>presently-available approaches</w:t>
        </w:r>
      </w:ins>
      <w:r w:rsidR="00787B43">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&lt;EndNote&gt;&lt;Cite&gt;&lt;Author&gt;Singh&lt;/Author&gt;&lt;Year&gt;2018&lt;/Year&gt;&lt;RecNum&gt;34&lt;/RecNum&gt;&lt;IDText&gt;30593061&lt;/IDText&gt;&lt;DisplayText&gt;(Singh, Cottaris, Heasly, Brainard, &amp;amp; Burge, 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(Singh, Cottaris, Heasly, Brainard, &amp; Burge, 2018)</w:t>
      </w:r>
      <w:r w:rsidR="00BC3349">
        <w:rPr>
          <w:rFonts w:ascii="Times New Roman" w:hAnsi="Times New Roman"/>
          <w:sz w:val="22"/>
          <w:szCs w:val="22"/>
        </w:rPr>
        <w:fldChar w:fldCharType="end"/>
      </w:r>
      <w:r w:rsidR="00356387">
        <w:rPr>
          <w:rFonts w:ascii="Times New Roman" w:hAnsi="Times New Roman"/>
          <w:sz w:val="22"/>
          <w:szCs w:val="22"/>
        </w:rPr>
        <w:t xml:space="preserve">. Future refinement of surface reflectance models could be used in conjunction with the </w:t>
      </w:r>
      <w:ins w:id="194" w:author="Brainard, David H" w:date="2021-05-08T14:02:00Z">
        <w:r w:rsidR="004A64D2">
          <w:rPr>
            <w:rFonts w:ascii="Times New Roman" w:hAnsi="Times New Roman"/>
            <w:sz w:val="22"/>
            <w:szCs w:val="22"/>
          </w:rPr>
          <w:t xml:space="preserve">parameters </w:t>
        </w:r>
      </w:ins>
      <w:r w:rsidR="00356387">
        <w:rPr>
          <w:rFonts w:ascii="Times New Roman" w:hAnsi="Times New Roman"/>
          <w:sz w:val="22"/>
          <w:szCs w:val="22"/>
        </w:rPr>
        <w:t>linear receptive field model we report here,</w:t>
      </w:r>
      <w:ins w:id="195" w:author="Brainard, David H" w:date="2021-05-08T14:02:00Z">
        <w:r w:rsidR="004A64D2">
          <w:rPr>
            <w:rFonts w:ascii="Times New Roman" w:hAnsi="Times New Roman"/>
            <w:sz w:val="22"/>
            <w:szCs w:val="22"/>
          </w:rPr>
          <w:t xml:space="preserve"> without need for new data collection,</w:t>
        </w:r>
      </w:ins>
      <w:r w:rsidR="00356387">
        <w:rPr>
          <w:rFonts w:ascii="Times New Roman" w:hAnsi="Times New Roman"/>
          <w:sz w:val="22"/>
          <w:szCs w:val="22"/>
        </w:rPr>
        <w:t xml:space="preserve"> to refine the estimate of the effect of naturally occurring background variation on object lightness perception.</w:t>
      </w:r>
    </w:p>
    <w:p w14:paraId="696FB55C" w14:textId="77777777" w:rsidR="009D1C3D" w:rsidRDefault="009D1C3D" w:rsidP="009D1C3D">
      <w:pPr>
        <w:rPr>
          <w:i/>
          <w:iCs/>
          <w:sz w:val="22"/>
          <w:szCs w:val="22"/>
        </w:rPr>
      </w:pPr>
    </w:p>
    <w:p w14:paraId="7D8D690E" w14:textId="26B89EB8" w:rsidR="009D1C3D" w:rsidRPr="006E711D" w:rsidRDefault="009D1C3D" w:rsidP="009D1C3D">
      <w:pPr>
        <w:rPr>
          <w:sz w:val="22"/>
          <w:szCs w:val="22"/>
        </w:rPr>
      </w:pPr>
      <w:r>
        <w:rPr>
          <w:i/>
          <w:iCs/>
          <w:sz w:val="22"/>
          <w:szCs w:val="22"/>
        </w:rPr>
        <w:t>Rule of combination.</w:t>
      </w:r>
      <w:r w:rsidR="006E711D">
        <w:rPr>
          <w:i/>
          <w:iCs/>
          <w:sz w:val="22"/>
          <w:szCs w:val="22"/>
        </w:rPr>
        <w:t xml:space="preserve"> </w:t>
      </w:r>
      <w:r w:rsidR="006E711D">
        <w:rPr>
          <w:sz w:val="22"/>
          <w:szCs w:val="22"/>
        </w:rPr>
        <w:t>In the present work, we considered variation in only a single task-irrelevant variable. In natural scenes, there are many task-irrelevant variables. In the case of judging object lightness, these include object-extrinsic factors such as the scene illumination</w:t>
      </w:r>
      <w:r w:rsidR="001970F4">
        <w:rPr>
          <w:sz w:val="22"/>
          <w:szCs w:val="22"/>
        </w:rPr>
        <w:t>,</w:t>
      </w:r>
      <w:r w:rsidR="006E711D">
        <w:rPr>
          <w:sz w:val="22"/>
          <w:szCs w:val="22"/>
        </w:rPr>
        <w:t xml:space="preserve"> the position </w:t>
      </w:r>
      <w:r w:rsidR="003B18B6">
        <w:rPr>
          <w:sz w:val="22"/>
          <w:szCs w:val="22"/>
        </w:rPr>
        <w:t xml:space="preserve">and 3D orientation </w:t>
      </w:r>
      <w:r w:rsidR="006E711D">
        <w:rPr>
          <w:sz w:val="22"/>
          <w:szCs w:val="22"/>
        </w:rPr>
        <w:t xml:space="preserve">of the </w:t>
      </w:r>
      <w:r w:rsidR="001014C4">
        <w:rPr>
          <w:sz w:val="22"/>
          <w:szCs w:val="22"/>
        </w:rPr>
        <w:t xml:space="preserve">target </w:t>
      </w:r>
      <w:r w:rsidR="006E711D">
        <w:rPr>
          <w:sz w:val="22"/>
          <w:szCs w:val="22"/>
        </w:rPr>
        <w:t xml:space="preserve">object in the scene, </w:t>
      </w:r>
      <w:r w:rsidR="001970F4">
        <w:rPr>
          <w:sz w:val="22"/>
          <w:szCs w:val="22"/>
        </w:rPr>
        <w:t xml:space="preserve">the viewpoint from which the object is viewed, and various </w:t>
      </w:r>
      <w:r w:rsidR="006E711D">
        <w:rPr>
          <w:sz w:val="22"/>
          <w:szCs w:val="22"/>
        </w:rPr>
        <w:t>object-intrinsic factors</w:t>
      </w:r>
      <w:r w:rsidR="007D1F4F">
        <w:rPr>
          <w:sz w:val="22"/>
          <w:szCs w:val="22"/>
        </w:rPr>
        <w:t xml:space="preserve"> like its shape and size</w:t>
      </w:r>
      <w:r w:rsidR="006E711D">
        <w:rPr>
          <w:sz w:val="22"/>
          <w:szCs w:val="22"/>
        </w:rPr>
        <w:t xml:space="preserve">. Variation in each of the factors could in principle elevate thresholds </w:t>
      </w:r>
      <w:r w:rsidR="008C668E">
        <w:rPr>
          <w:sz w:val="22"/>
          <w:szCs w:val="22"/>
        </w:rPr>
        <w:t xml:space="preserve">for discriminating object lightness. Our paradigm </w:t>
      </w:r>
      <w:r w:rsidR="00FE351D">
        <w:rPr>
          <w:sz w:val="22"/>
          <w:szCs w:val="22"/>
        </w:rPr>
        <w:t xml:space="preserve">allows characterization of the effect of these task-irrelevant </w:t>
      </w:r>
      <w:r w:rsidR="000B6C2B">
        <w:rPr>
          <w:sz w:val="22"/>
          <w:szCs w:val="22"/>
        </w:rPr>
        <w:t>variables and</w:t>
      </w:r>
      <w:r w:rsidR="00FE351D">
        <w:rPr>
          <w:sz w:val="22"/>
          <w:szCs w:val="22"/>
        </w:rPr>
        <w:t xml:space="preserve"> quantifies that effect for each such variable in the same internal-noise referred units. </w:t>
      </w:r>
      <w:r w:rsidR="001F338D">
        <w:rPr>
          <w:sz w:val="22"/>
          <w:szCs w:val="22"/>
        </w:rPr>
        <w:t xml:space="preserve">One potentially important future direction is to </w:t>
      </w:r>
      <w:r w:rsidR="00D90818">
        <w:rPr>
          <w:sz w:val="22"/>
          <w:szCs w:val="22"/>
        </w:rPr>
        <w:t xml:space="preserve">measure </w:t>
      </w:r>
      <w:r w:rsidR="00FE351D">
        <w:rPr>
          <w:sz w:val="22"/>
          <w:szCs w:val="22"/>
        </w:rPr>
        <w:t>the combined effect of simultaneous variation of multiple task-irrelevant variables, and to test hypotheses about the rule</w:t>
      </w:r>
      <w:r w:rsidR="00D13E52">
        <w:rPr>
          <w:sz w:val="22"/>
          <w:szCs w:val="22"/>
        </w:rPr>
        <w:t>s</w:t>
      </w:r>
      <w:r w:rsidR="00FE351D">
        <w:rPr>
          <w:sz w:val="22"/>
          <w:szCs w:val="22"/>
        </w:rPr>
        <w:t xml:space="preserve"> of combination.</w:t>
      </w:r>
    </w:p>
    <w:p w14:paraId="2B6A76C2" w14:textId="77777777" w:rsidR="009D1C3D" w:rsidRDefault="009D1C3D" w:rsidP="005C0EFF">
      <w:pPr>
        <w:pStyle w:val="Default"/>
        <w:spacing w:before="0"/>
        <w:rPr>
          <w:rFonts w:ascii="Times New Roman" w:hAnsi="Times New Roman"/>
          <w:sz w:val="22"/>
          <w:szCs w:val="22"/>
        </w:rPr>
      </w:pPr>
    </w:p>
    <w:p w14:paraId="3603B0C8" w14:textId="77777777" w:rsidR="002F5675" w:rsidRDefault="002F5675">
      <w:pPr>
        <w:rPr>
          <w:rStyle w:val="None"/>
          <w:b/>
          <w:bCs/>
          <w:sz w:val="22"/>
          <w:szCs w:val="22"/>
        </w:rPr>
      </w:pPr>
    </w:p>
    <w:p w14:paraId="46AC73F0" w14:textId="080D10F2" w:rsidR="002F5675" w:rsidRDefault="00004436" w:rsidP="00004436">
      <w:pPr>
        <w:pStyle w:val="Default"/>
        <w:spacing w:before="0"/>
        <w:rPr>
          <w:rStyle w:val="None"/>
          <w:b/>
          <w:bCs/>
          <w:sz w:val="22"/>
          <w:szCs w:val="22"/>
        </w:rPr>
      </w:pPr>
      <w:r w:rsidRPr="00004436">
        <w:rPr>
          <w:rFonts w:ascii="Times New Roman" w:hAnsi="Times New Roman"/>
          <w:b/>
          <w:bCs/>
          <w:sz w:val="22"/>
          <w:szCs w:val="22"/>
        </w:rPr>
        <w:t>ACKNOWLEDGEMENTS</w:t>
      </w:r>
      <w:r>
        <w:rPr>
          <w:rFonts w:ascii="Times New Roman" w:hAnsi="Times New Roman"/>
          <w:sz w:val="22"/>
          <w:szCs w:val="22"/>
        </w:rPr>
        <w:t>: NIH RO1-EY10016 (DHB), NIH R01-EY028571 (JB).</w:t>
      </w:r>
    </w:p>
    <w:p w14:paraId="56A9EFE0" w14:textId="3F93ABD4" w:rsidR="002F5675" w:rsidRDefault="002F5675">
      <w:pPr>
        <w:rPr>
          <w:rStyle w:val="None"/>
          <w:b/>
          <w:bCs/>
          <w:sz w:val="22"/>
          <w:szCs w:val="22"/>
        </w:rPr>
      </w:pPr>
    </w:p>
    <w:p w14:paraId="4032B6F0" w14:textId="60620B73" w:rsidR="00F9135E" w:rsidRDefault="00F9135E" w:rsidP="00F9135E">
      <w:pPr>
        <w:pStyle w:val="Default"/>
        <w:spacing w:before="0"/>
        <w:rPr>
          <w:rFonts w:ascii="Times New Roman" w:hAnsi="Times New Roman"/>
          <w:b/>
          <w:bCs/>
          <w:sz w:val="22"/>
          <w:szCs w:val="22"/>
        </w:rPr>
      </w:pPr>
      <w:r>
        <w:rPr>
          <w:rFonts w:ascii="Times New Roman" w:hAnsi="Times New Roman"/>
          <w:b/>
          <w:bCs/>
          <w:sz w:val="22"/>
          <w:szCs w:val="22"/>
        </w:rPr>
        <w:t>METHODS</w:t>
      </w:r>
    </w:p>
    <w:p w14:paraId="08CD93F8" w14:textId="77777777" w:rsidR="00151AF7" w:rsidRDefault="00151AF7" w:rsidP="00F9135E">
      <w:pPr>
        <w:pStyle w:val="Default"/>
        <w:spacing w:before="0"/>
        <w:rPr>
          <w:rFonts w:ascii="Times New Roman" w:eastAsia="Times New Roman" w:hAnsi="Times New Roman" w:cs="Times New Roman"/>
          <w:b/>
          <w:bCs/>
          <w:sz w:val="22"/>
          <w:szCs w:val="22"/>
        </w:rPr>
      </w:pPr>
    </w:p>
    <w:p w14:paraId="419B2894" w14:textId="77777777" w:rsidR="00151AF7" w:rsidRDefault="00F9135E" w:rsidP="00F9135E">
      <w:pPr>
        <w:pStyle w:val="Default"/>
        <w:spacing w:before="0" w:after="270"/>
        <w:rPr>
          <w:rFonts w:ascii="Times New Roman" w:hAnsi="Times New Roman"/>
          <w:sz w:val="22"/>
          <w:szCs w:val="22"/>
        </w:rPr>
      </w:pPr>
      <w:r>
        <w:rPr>
          <w:rFonts w:ascii="Times New Roman" w:hAnsi="Times New Roman"/>
          <w:b/>
          <w:bCs/>
          <w:sz w:val="22"/>
          <w:szCs w:val="22"/>
        </w:rPr>
        <w:t>Ethics statement</w:t>
      </w:r>
    </w:p>
    <w:p w14:paraId="74A0F026" w14:textId="3160968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All experimental procedures were approved by University of Pennsylvania Institutional Review Board and were in accordance with the World Medical Association Declaration of Helsinki.</w:t>
      </w:r>
    </w:p>
    <w:p w14:paraId="1105A1B3" w14:textId="77777777" w:rsidR="00151AF7" w:rsidRDefault="00F9135E" w:rsidP="00F9135E">
      <w:pPr>
        <w:pStyle w:val="Default"/>
        <w:spacing w:before="0" w:after="270"/>
        <w:rPr>
          <w:rFonts w:ascii="Times New Roman" w:hAnsi="Times New Roman"/>
          <w:sz w:val="22"/>
          <w:szCs w:val="22"/>
        </w:rPr>
      </w:pPr>
      <w:proofErr w:type="spellStart"/>
      <w:r>
        <w:rPr>
          <w:rFonts w:ascii="Times New Roman" w:hAnsi="Times New Roman"/>
          <w:b/>
          <w:bCs/>
          <w:sz w:val="22"/>
          <w:szCs w:val="22"/>
          <w:lang w:val="de-DE"/>
        </w:rPr>
        <w:t>Preregistration</w:t>
      </w:r>
      <w:proofErr w:type="spellEnd"/>
    </w:p>
    <w:p w14:paraId="2F4084FB" w14:textId="6920507B" w:rsidR="009827E2" w:rsidRDefault="00F9135E" w:rsidP="00F9135E">
      <w:pPr>
        <w:pStyle w:val="Default"/>
        <w:spacing w:before="0" w:after="270"/>
        <w:rPr>
          <w:rFonts w:ascii="Times New Roman" w:hAnsi="Times New Roman"/>
          <w:sz w:val="22"/>
          <w:szCs w:val="22"/>
        </w:rPr>
      </w:pPr>
      <w:r>
        <w:rPr>
          <w:rFonts w:ascii="Times New Roman" w:hAnsi="Times New Roman"/>
          <w:sz w:val="22"/>
          <w:szCs w:val="22"/>
        </w:rPr>
        <w:t xml:space="preserve">The experimental design and the </w:t>
      </w:r>
      <w:r w:rsidR="00CB5962">
        <w:rPr>
          <w:rFonts w:ascii="Times New Roman" w:hAnsi="Times New Roman"/>
          <w:sz w:val="22"/>
          <w:szCs w:val="22"/>
        </w:rPr>
        <w:t xml:space="preserve">method for extracting threshold from the </w:t>
      </w:r>
      <w:r>
        <w:rPr>
          <w:rFonts w:ascii="Times New Roman" w:hAnsi="Times New Roman"/>
          <w:sz w:val="22"/>
          <w:szCs w:val="22"/>
        </w:rPr>
        <w:t xml:space="preserve">data were preregistered before </w:t>
      </w:r>
      <w:r w:rsidR="00CB5962">
        <w:rPr>
          <w:rFonts w:ascii="Times New Roman" w:hAnsi="Times New Roman"/>
          <w:sz w:val="22"/>
          <w:szCs w:val="22"/>
        </w:rPr>
        <w:t xml:space="preserve">the </w:t>
      </w:r>
      <w:r>
        <w:rPr>
          <w:rFonts w:ascii="Times New Roman" w:hAnsi="Times New Roman"/>
          <w:sz w:val="22"/>
          <w:szCs w:val="22"/>
        </w:rPr>
        <w:t xml:space="preserve">start of the experiment. They are publicly available at: https://osf.io/7tgy8/. Deviations from and additions to the preregistered plan are described in the addendums to the pre-registration documents available at </w:t>
      </w:r>
      <w:hyperlink r:id="rId12" w:history="1">
        <w:r w:rsidRPr="00E82CC1">
          <w:rPr>
            <w:rStyle w:val="Hyperlink"/>
            <w:rFonts w:ascii="Times New Roman" w:hAnsi="Times New Roman"/>
            <w:sz w:val="22"/>
            <w:szCs w:val="22"/>
          </w:rPr>
          <w:t>https://osf.io/7tgy8/</w:t>
        </w:r>
      </w:hyperlink>
      <w:r>
        <w:rPr>
          <w:rFonts w:ascii="Times New Roman" w:hAnsi="Times New Roman"/>
          <w:sz w:val="22"/>
          <w:szCs w:val="22"/>
        </w:rPr>
        <w:t>.</w:t>
      </w:r>
      <w:r w:rsidR="00E97C2A">
        <w:rPr>
          <w:rFonts w:ascii="Times New Roman" w:hAnsi="Times New Roman"/>
          <w:sz w:val="22"/>
          <w:szCs w:val="22"/>
        </w:rPr>
        <w:t xml:space="preserve"> </w:t>
      </w:r>
    </w:p>
    <w:p w14:paraId="280198CE" w14:textId="44308343"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broad aim of the study was to study the effect of object extrinsic scene variations on human object lightness discrimination thresholds. For this, we pre-registered three experiments. The first experiment (pre-registered as Experiment 1) was abandoned because the task was too difficult. The findings of the second </w:t>
      </w:r>
      <w:r w:rsidR="005467C9">
        <w:rPr>
          <w:rFonts w:ascii="Times New Roman" w:eastAsia="Times New Roman" w:hAnsi="Times New Roman" w:cs="Times New Roman"/>
          <w:sz w:val="22"/>
          <w:szCs w:val="22"/>
        </w:rPr>
        <w:t xml:space="preserve">experiment </w:t>
      </w:r>
      <w:r>
        <w:rPr>
          <w:rFonts w:ascii="Times New Roman" w:eastAsia="Times New Roman" w:hAnsi="Times New Roman" w:cs="Times New Roman"/>
          <w:sz w:val="22"/>
          <w:szCs w:val="22"/>
        </w:rPr>
        <w:t>(pre-registered as Experiment 2) provide</w:t>
      </w:r>
      <w:r w:rsidR="00B7210E">
        <w:rPr>
          <w:rFonts w:ascii="Times New Roman" w:eastAsia="Times New Roman" w:hAnsi="Times New Roman" w:cs="Times New Roman"/>
          <w:sz w:val="22"/>
          <w:szCs w:val="22"/>
        </w:rPr>
        <w:t>d</w:t>
      </w:r>
      <w:r>
        <w:rPr>
          <w:rFonts w:ascii="Times New Roman" w:eastAsia="Times New Roman" w:hAnsi="Times New Roman" w:cs="Times New Roman"/>
          <w:sz w:val="22"/>
          <w:szCs w:val="22"/>
        </w:rPr>
        <w:t xml:space="preserve"> control data and are reported in the Appendix. We focus in the paper on the third experiment (pre-registered as Experiment 3).</w:t>
      </w:r>
    </w:p>
    <w:p w14:paraId="60DA4990" w14:textId="5AEB0940" w:rsidR="00AE40A2" w:rsidRPr="00533BB4" w:rsidRDefault="00AE40A2" w:rsidP="00F9135E">
      <w:pPr>
        <w:pStyle w:val="Default"/>
        <w:spacing w:before="0" w:after="270"/>
        <w:rPr>
          <w:rFonts w:ascii="Times New Roman" w:hAnsi="Times New Roman"/>
          <w:sz w:val="22"/>
          <w:szCs w:val="22"/>
        </w:rPr>
      </w:pPr>
      <w:r>
        <w:rPr>
          <w:rFonts w:ascii="Times New Roman" w:hAnsi="Times New Roman"/>
          <w:sz w:val="22"/>
          <w:szCs w:val="22"/>
        </w:rPr>
        <w:lastRenderedPageBreak/>
        <w:t xml:space="preserve">A deviation from the pre-registered plan for </w:t>
      </w:r>
      <w:r w:rsidR="00E62910">
        <w:rPr>
          <w:rFonts w:ascii="Times New Roman" w:hAnsi="Times New Roman"/>
          <w:sz w:val="22"/>
          <w:szCs w:val="22"/>
        </w:rPr>
        <w:t xml:space="preserve">pre-registered </w:t>
      </w:r>
      <w:r>
        <w:rPr>
          <w:rFonts w:ascii="Times New Roman" w:hAnsi="Times New Roman"/>
          <w:sz w:val="22"/>
          <w:szCs w:val="22"/>
        </w:rPr>
        <w:t xml:space="preserve">Experiment 2 was the change in the criteria to select observers for the experiment. The pre-registered criterion for selecting an observer for </w:t>
      </w:r>
      <w:r w:rsidR="005F752D">
        <w:rPr>
          <w:rFonts w:ascii="Times New Roman" w:hAnsi="Times New Roman"/>
          <w:sz w:val="22"/>
          <w:szCs w:val="22"/>
        </w:rPr>
        <w:t>E</w:t>
      </w:r>
      <w:r>
        <w:rPr>
          <w:rFonts w:ascii="Times New Roman" w:hAnsi="Times New Roman"/>
          <w:sz w:val="22"/>
          <w:szCs w:val="22"/>
        </w:rPr>
        <w:t xml:space="preserve">xperiment 2 was that </w:t>
      </w:r>
      <w:r w:rsidR="00C3295A">
        <w:rPr>
          <w:rFonts w:ascii="Times New Roman" w:hAnsi="Times New Roman"/>
          <w:sz w:val="22"/>
          <w:szCs w:val="22"/>
        </w:rPr>
        <w:t xml:space="preserve">an </w:t>
      </w:r>
      <w:r>
        <w:rPr>
          <w:rFonts w:ascii="Times New Roman" w:hAnsi="Times New Roman"/>
          <w:sz w:val="22"/>
          <w:szCs w:val="22"/>
        </w:rPr>
        <w:t xml:space="preserve">observer </w:t>
      </w:r>
      <w:r w:rsidR="005F752D">
        <w:rPr>
          <w:rFonts w:ascii="Times New Roman" w:hAnsi="Times New Roman"/>
          <w:sz w:val="22"/>
          <w:szCs w:val="22"/>
        </w:rPr>
        <w:t>would be</w:t>
      </w:r>
      <w:r w:rsidRPr="00CF63FF">
        <w:rPr>
          <w:rFonts w:ascii="Times New Roman" w:hAnsi="Times New Roman"/>
          <w:sz w:val="22"/>
          <w:szCs w:val="22"/>
        </w:rPr>
        <w:t xml:space="preserve"> excluded if their mean threshold for the last two acquisitions run in the practice session exceed</w:t>
      </w:r>
      <w:r w:rsidR="005F752D">
        <w:rPr>
          <w:rFonts w:ascii="Times New Roman" w:hAnsi="Times New Roman"/>
          <w:sz w:val="22"/>
          <w:szCs w:val="22"/>
        </w:rPr>
        <w:t>ed</w:t>
      </w:r>
      <w:r w:rsidRPr="00CF63FF">
        <w:rPr>
          <w:rFonts w:ascii="Times New Roman" w:hAnsi="Times New Roman"/>
          <w:sz w:val="22"/>
          <w:szCs w:val="22"/>
        </w:rPr>
        <w:t xml:space="preserve"> 0.025.</w:t>
      </w:r>
      <w:r>
        <w:rPr>
          <w:rFonts w:ascii="Times New Roman" w:hAnsi="Times New Roman"/>
          <w:sz w:val="22"/>
          <w:szCs w:val="22"/>
        </w:rPr>
        <w:t xml:space="preserve"> </w:t>
      </w:r>
      <w:r w:rsidRPr="00CF63FF">
        <w:rPr>
          <w:rFonts w:ascii="Times New Roman" w:hAnsi="Times New Roman"/>
          <w:sz w:val="22"/>
          <w:szCs w:val="22"/>
        </w:rPr>
        <w:t>After</w:t>
      </w:r>
      <w:r w:rsidR="005F752D">
        <w:rPr>
          <w:rFonts w:ascii="Times New Roman" w:hAnsi="Times New Roman"/>
          <w:sz w:val="22"/>
          <w:szCs w:val="22"/>
        </w:rPr>
        <w:t xml:space="preserve"> </w:t>
      </w:r>
      <w:r w:rsidRPr="00CF63FF">
        <w:rPr>
          <w:rFonts w:ascii="Times New Roman" w:hAnsi="Times New Roman"/>
          <w:sz w:val="22"/>
          <w:szCs w:val="22"/>
        </w:rPr>
        <w:t xml:space="preserve">collecting data from 8 naive </w:t>
      </w:r>
      <w:r w:rsidR="00C0245F">
        <w:rPr>
          <w:rFonts w:ascii="Times New Roman" w:hAnsi="Times New Roman"/>
          <w:sz w:val="22"/>
          <w:szCs w:val="22"/>
        </w:rPr>
        <w:t>observers</w:t>
      </w:r>
      <w:r w:rsidRPr="00CF63FF">
        <w:rPr>
          <w:rFonts w:ascii="Times New Roman" w:hAnsi="Times New Roman"/>
          <w:sz w:val="22"/>
          <w:szCs w:val="22"/>
        </w:rPr>
        <w:t xml:space="preserve">, we concluded that this criterion </w:t>
      </w:r>
      <w:r>
        <w:rPr>
          <w:rFonts w:ascii="Times New Roman" w:hAnsi="Times New Roman"/>
          <w:sz w:val="22"/>
          <w:szCs w:val="22"/>
        </w:rPr>
        <w:t>wa</w:t>
      </w:r>
      <w:r w:rsidRPr="00CF63FF">
        <w:rPr>
          <w:rFonts w:ascii="Times New Roman" w:hAnsi="Times New Roman"/>
          <w:sz w:val="22"/>
          <w:szCs w:val="22"/>
        </w:rPr>
        <w:t>s too strict</w:t>
      </w:r>
      <w:r w:rsidR="009F436C">
        <w:rPr>
          <w:rFonts w:ascii="Times New Roman" w:hAnsi="Times New Roman"/>
          <w:sz w:val="22"/>
          <w:szCs w:val="22"/>
        </w:rPr>
        <w:t xml:space="preserve"> as only</w:t>
      </w:r>
      <w:r w:rsidRPr="00CF63FF">
        <w:rPr>
          <w:rFonts w:ascii="Times New Roman" w:hAnsi="Times New Roman"/>
          <w:sz w:val="22"/>
          <w:szCs w:val="22"/>
        </w:rPr>
        <w:t xml:space="preserve"> one </w:t>
      </w:r>
      <w:r w:rsidR="00D53C2E">
        <w:rPr>
          <w:rFonts w:ascii="Times New Roman" w:hAnsi="Times New Roman"/>
          <w:sz w:val="22"/>
          <w:szCs w:val="22"/>
        </w:rPr>
        <w:t xml:space="preserve">observer </w:t>
      </w:r>
      <w:r w:rsidRPr="00CF63FF">
        <w:rPr>
          <w:rFonts w:ascii="Times New Roman" w:hAnsi="Times New Roman"/>
          <w:sz w:val="22"/>
          <w:szCs w:val="22"/>
        </w:rPr>
        <w:t xml:space="preserve">met the criterion. </w:t>
      </w:r>
      <w:r w:rsidR="004964E0" w:rsidRPr="00CF63FF">
        <w:rPr>
          <w:rFonts w:ascii="Times New Roman" w:hAnsi="Times New Roman"/>
          <w:sz w:val="22"/>
          <w:szCs w:val="22"/>
        </w:rPr>
        <w:t>Hence,</w:t>
      </w:r>
      <w:r w:rsidRPr="00CF63FF">
        <w:rPr>
          <w:rFonts w:ascii="Times New Roman" w:hAnsi="Times New Roman"/>
          <w:sz w:val="22"/>
          <w:szCs w:val="22"/>
        </w:rPr>
        <w:t xml:space="preserve"> we </w:t>
      </w:r>
      <w:r w:rsidR="0037722A">
        <w:rPr>
          <w:rFonts w:ascii="Times New Roman" w:hAnsi="Times New Roman"/>
          <w:sz w:val="22"/>
          <w:szCs w:val="22"/>
        </w:rPr>
        <w:t>increased</w:t>
      </w:r>
      <w:r w:rsidRPr="00CF63FF">
        <w:rPr>
          <w:rFonts w:ascii="Times New Roman" w:hAnsi="Times New Roman"/>
          <w:sz w:val="22"/>
          <w:szCs w:val="22"/>
        </w:rPr>
        <w:t xml:space="preserve"> exclusion </w:t>
      </w:r>
      <w:r w:rsidR="0037722A">
        <w:rPr>
          <w:rFonts w:ascii="Times New Roman" w:hAnsi="Times New Roman"/>
          <w:sz w:val="22"/>
          <w:szCs w:val="22"/>
        </w:rPr>
        <w:t xml:space="preserve">threshold from 0.025 to </w:t>
      </w:r>
      <w:r w:rsidRPr="00CF63FF">
        <w:rPr>
          <w:rFonts w:ascii="Times New Roman" w:hAnsi="Times New Roman"/>
          <w:sz w:val="22"/>
          <w:szCs w:val="22"/>
        </w:rPr>
        <w:t>0.030</w:t>
      </w:r>
      <w:r>
        <w:rPr>
          <w:rFonts w:ascii="Times New Roman" w:hAnsi="Times New Roman"/>
          <w:sz w:val="22"/>
          <w:szCs w:val="22"/>
        </w:rPr>
        <w:t xml:space="preserve">. </w:t>
      </w:r>
      <w:r w:rsidR="00B77FB7">
        <w:rPr>
          <w:rFonts w:ascii="Times New Roman" w:hAnsi="Times New Roman"/>
          <w:sz w:val="22"/>
          <w:szCs w:val="22"/>
        </w:rPr>
        <w:t>T</w:t>
      </w:r>
      <w:r>
        <w:rPr>
          <w:rFonts w:ascii="Times New Roman" w:hAnsi="Times New Roman"/>
          <w:sz w:val="22"/>
          <w:szCs w:val="22"/>
        </w:rPr>
        <w:t>he pre-registered plan</w:t>
      </w:r>
      <w:r w:rsidR="005B5538">
        <w:rPr>
          <w:rFonts w:ascii="Times New Roman" w:hAnsi="Times New Roman"/>
          <w:sz w:val="22"/>
          <w:szCs w:val="22"/>
        </w:rPr>
        <w:t>s</w:t>
      </w:r>
      <w:r w:rsidR="00B6434B">
        <w:rPr>
          <w:rFonts w:ascii="Times New Roman" w:hAnsi="Times New Roman"/>
          <w:sz w:val="22"/>
          <w:szCs w:val="22"/>
        </w:rPr>
        <w:t xml:space="preserve"> also</w:t>
      </w:r>
      <w:r>
        <w:rPr>
          <w:rFonts w:ascii="Times New Roman" w:hAnsi="Times New Roman"/>
          <w:sz w:val="22"/>
          <w:szCs w:val="22"/>
        </w:rPr>
        <w:t xml:space="preserve"> i</w:t>
      </w:r>
      <w:r w:rsidR="0037722A">
        <w:rPr>
          <w:rFonts w:ascii="Times New Roman" w:hAnsi="Times New Roman"/>
          <w:sz w:val="22"/>
          <w:szCs w:val="22"/>
        </w:rPr>
        <w:t>ndicated</w:t>
      </w:r>
      <w:r>
        <w:rPr>
          <w:rFonts w:ascii="Times New Roman" w:hAnsi="Times New Roman"/>
          <w:sz w:val="22"/>
          <w:szCs w:val="22"/>
        </w:rPr>
        <w:t xml:space="preserve"> that e</w:t>
      </w:r>
      <w:r w:rsidRPr="009827E2">
        <w:rPr>
          <w:rFonts w:ascii="Times New Roman" w:hAnsi="Times New Roman"/>
          <w:sz w:val="22"/>
          <w:szCs w:val="22"/>
        </w:rPr>
        <w:t>ach image w</w:t>
      </w:r>
      <w:r w:rsidR="0037722A">
        <w:rPr>
          <w:rFonts w:ascii="Times New Roman" w:hAnsi="Times New Roman"/>
          <w:sz w:val="22"/>
          <w:szCs w:val="22"/>
        </w:rPr>
        <w:t>ould</w:t>
      </w:r>
      <w:r w:rsidRPr="009827E2">
        <w:rPr>
          <w:rFonts w:ascii="Times New Roman" w:hAnsi="Times New Roman"/>
          <w:sz w:val="22"/>
          <w:szCs w:val="22"/>
        </w:rPr>
        <w:t xml:space="preserve"> be presented for 5</w:t>
      </w:r>
      <w:r>
        <w:rPr>
          <w:rFonts w:ascii="Times New Roman" w:hAnsi="Times New Roman"/>
          <w:sz w:val="22"/>
          <w:szCs w:val="22"/>
        </w:rPr>
        <w:t>00m</w:t>
      </w:r>
      <w:r w:rsidRPr="009827E2">
        <w:rPr>
          <w:rFonts w:ascii="Times New Roman" w:hAnsi="Times New Roman"/>
          <w:sz w:val="22"/>
          <w:szCs w:val="22"/>
        </w:rPr>
        <w:t>s</w:t>
      </w:r>
      <w:r w:rsidR="0037722A">
        <w:rPr>
          <w:rFonts w:ascii="Times New Roman" w:hAnsi="Times New Roman"/>
          <w:sz w:val="22"/>
          <w:szCs w:val="22"/>
        </w:rPr>
        <w:t xml:space="preserve">, but in the event we shortened this to </w:t>
      </w:r>
      <w:r>
        <w:rPr>
          <w:rFonts w:ascii="Times New Roman" w:hAnsi="Times New Roman"/>
          <w:sz w:val="22"/>
          <w:szCs w:val="22"/>
        </w:rPr>
        <w:t>250ms.</w:t>
      </w:r>
    </w:p>
    <w:p w14:paraId="513B29C4" w14:textId="462C42E9" w:rsidR="00F9135E" w:rsidRPr="00723CC7" w:rsidRDefault="00487655" w:rsidP="00F9135E">
      <w:pPr>
        <w:pStyle w:val="Default"/>
        <w:spacing w:after="270"/>
        <w:rPr>
          <w:sz w:val="22"/>
          <w:szCs w:val="22"/>
        </w:rPr>
      </w:pPr>
      <w:r>
        <w:rPr>
          <w:rFonts w:ascii="Times New Roman" w:hAnsi="Times New Roman"/>
          <w:sz w:val="22"/>
          <w:szCs w:val="22"/>
        </w:rPr>
        <w:t xml:space="preserve">We followed the procedure described in the pre-registration document to extract threshold from the data. </w:t>
      </w:r>
      <w:r w:rsidR="00F9135E">
        <w:rPr>
          <w:rFonts w:ascii="Times New Roman" w:hAnsi="Times New Roman"/>
          <w:sz w:val="22"/>
          <w:szCs w:val="22"/>
        </w:rPr>
        <w:t xml:space="preserve">The document also </w:t>
      </w:r>
      <w:r w:rsidR="005467C9">
        <w:rPr>
          <w:rFonts w:ascii="Times New Roman" w:hAnsi="Times New Roman" w:cs="Times New Roman"/>
          <w:sz w:val="22"/>
          <w:szCs w:val="22"/>
        </w:rPr>
        <w:t xml:space="preserve">indicated that the primary data feature of interest was the dependence of threshold on the covariance </w:t>
      </w:r>
      <w:r w:rsidR="00305A41">
        <w:rPr>
          <w:rFonts w:ascii="Times New Roman" w:hAnsi="Times New Roman" w:cs="Times New Roman"/>
          <w:sz w:val="22"/>
          <w:szCs w:val="22"/>
        </w:rPr>
        <w:t>scalar and</w:t>
      </w:r>
      <w:r w:rsidR="005467C9">
        <w:rPr>
          <w:rFonts w:ascii="Times New Roman" w:hAnsi="Times New Roman" w:cs="Times New Roman"/>
          <w:sz w:val="22"/>
          <w:szCs w:val="22"/>
        </w:rPr>
        <w:t xml:space="preserve"> </w:t>
      </w:r>
      <w:r w:rsidR="00F9135E" w:rsidRPr="00537C43">
        <w:rPr>
          <w:rFonts w:ascii="Times New Roman" w:hAnsi="Times New Roman" w:cs="Times New Roman"/>
          <w:sz w:val="22"/>
          <w:szCs w:val="22"/>
        </w:rPr>
        <w:t>predict</w:t>
      </w:r>
      <w:r w:rsidR="00F9135E">
        <w:rPr>
          <w:rFonts w:ascii="Times New Roman" w:hAnsi="Times New Roman" w:cs="Times New Roman"/>
          <w:sz w:val="22"/>
          <w:szCs w:val="22"/>
        </w:rPr>
        <w:t>ed</w:t>
      </w:r>
      <w:r w:rsidR="00F9135E" w:rsidRPr="00537C43">
        <w:rPr>
          <w:rFonts w:ascii="Times New Roman" w:hAnsi="Times New Roman" w:cs="Times New Roman"/>
          <w:sz w:val="22"/>
          <w:szCs w:val="22"/>
        </w:rPr>
        <w:t xml:space="preserve"> that thresholds </w:t>
      </w:r>
      <w:r w:rsidR="00F9135E" w:rsidRPr="004B3427">
        <w:rPr>
          <w:rFonts w:ascii="Times New Roman" w:hAnsi="Times New Roman" w:cs="Times New Roman"/>
          <w:sz w:val="22"/>
          <w:szCs w:val="22"/>
        </w:rPr>
        <w:t>would</w:t>
      </w:r>
      <w:r w:rsidR="00F9135E" w:rsidRPr="00537C43">
        <w:rPr>
          <w:rFonts w:ascii="Times New Roman" w:hAnsi="Times New Roman" w:cs="Times New Roman"/>
          <w:sz w:val="22"/>
          <w:szCs w:val="22"/>
        </w:rPr>
        <w:t xml:space="preserve"> increase </w:t>
      </w:r>
      <w:r>
        <w:rPr>
          <w:rFonts w:ascii="Times New Roman" w:hAnsi="Times New Roman" w:cs="Times New Roman"/>
          <w:sz w:val="22"/>
          <w:szCs w:val="22"/>
        </w:rPr>
        <w:t>with increasing</w:t>
      </w:r>
      <w:r w:rsidR="00F9135E" w:rsidRPr="00537C43">
        <w:rPr>
          <w:rFonts w:ascii="Times New Roman" w:hAnsi="Times New Roman" w:cs="Times New Roman"/>
          <w:sz w:val="22"/>
          <w:szCs w:val="22"/>
        </w:rPr>
        <w:t xml:space="preserve"> </w:t>
      </w:r>
      <w:r w:rsidR="00F9135E">
        <w:rPr>
          <w:rFonts w:ascii="Times New Roman" w:hAnsi="Times New Roman" w:cs="Times New Roman"/>
          <w:sz w:val="22"/>
          <w:szCs w:val="22"/>
        </w:rPr>
        <w:t>background variability.</w:t>
      </w:r>
      <w:r w:rsidR="005467C9">
        <w:rPr>
          <w:rFonts w:ascii="Times New Roman" w:hAnsi="Times New Roman" w:cs="Times New Roman"/>
          <w:sz w:val="22"/>
          <w:szCs w:val="22"/>
        </w:rPr>
        <w:t xml:space="preserve"> The </w:t>
      </w:r>
      <w:r>
        <w:rPr>
          <w:rFonts w:ascii="Times New Roman" w:hAnsi="Times New Roman" w:cs="Times New Roman"/>
          <w:sz w:val="22"/>
          <w:szCs w:val="22"/>
        </w:rPr>
        <w:t xml:space="preserve">quantitative models of the data, </w:t>
      </w:r>
      <w:r w:rsidR="005467C9">
        <w:rPr>
          <w:rFonts w:ascii="Times New Roman" w:hAnsi="Times New Roman" w:cs="Times New Roman"/>
          <w:sz w:val="22"/>
          <w:szCs w:val="22"/>
        </w:rPr>
        <w:t xml:space="preserve">however, </w:t>
      </w:r>
      <w:r>
        <w:rPr>
          <w:rFonts w:ascii="Times New Roman" w:hAnsi="Times New Roman" w:cs="Times New Roman"/>
          <w:sz w:val="22"/>
          <w:szCs w:val="22"/>
        </w:rPr>
        <w:t xml:space="preserve">were </w:t>
      </w:r>
      <w:r w:rsidR="005467C9">
        <w:rPr>
          <w:rFonts w:ascii="Times New Roman" w:hAnsi="Times New Roman" w:cs="Times New Roman"/>
          <w:sz w:val="22"/>
          <w:szCs w:val="22"/>
        </w:rPr>
        <w:t>developed post-hoc.</w:t>
      </w:r>
    </w:p>
    <w:p w14:paraId="7C126D3D" w14:textId="77777777" w:rsidR="00151AF7" w:rsidRDefault="00F9135E" w:rsidP="00F9135E">
      <w:pPr>
        <w:pStyle w:val="Default"/>
        <w:spacing w:before="0" w:after="270"/>
        <w:rPr>
          <w:rFonts w:ascii="Times New Roman" w:hAnsi="Times New Roman"/>
          <w:sz w:val="22"/>
          <w:szCs w:val="22"/>
        </w:rPr>
      </w:pPr>
      <w:proofErr w:type="spellStart"/>
      <w:r>
        <w:rPr>
          <w:rFonts w:ascii="Times New Roman" w:hAnsi="Times New Roman"/>
          <w:b/>
          <w:bCs/>
          <w:sz w:val="22"/>
          <w:szCs w:val="22"/>
          <w:lang w:val="it-IT"/>
        </w:rPr>
        <w:t>Apparatus</w:t>
      </w:r>
      <w:proofErr w:type="spellEnd"/>
    </w:p>
    <w:p w14:paraId="375CD25E" w14:textId="64F5A660"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stimuli were presented on a calibrated LCD color monitor (27-in. NEC </w:t>
      </w:r>
      <w:proofErr w:type="spellStart"/>
      <w:r>
        <w:rPr>
          <w:rFonts w:ascii="Times New Roman" w:hAnsi="Times New Roman"/>
          <w:sz w:val="22"/>
          <w:szCs w:val="22"/>
        </w:rPr>
        <w:t>MultiSync</w:t>
      </w:r>
      <w:proofErr w:type="spellEnd"/>
      <w:r>
        <w:rPr>
          <w:rFonts w:ascii="Times New Roman" w:hAnsi="Times New Roman"/>
          <w:sz w:val="22"/>
          <w:szCs w:val="22"/>
        </w:rPr>
        <w:t xml:space="preserve"> PA271W;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13" w:history="1">
        <w:r w:rsidRPr="0026279C">
          <w:rPr>
            <w:rStyle w:val="Hyperlink"/>
            <w:rFonts w:ascii="Times New Roman" w:hAnsi="Times New Roman"/>
            <w:sz w:val="22"/>
            <w:szCs w:val="22"/>
          </w:rPr>
          <w:t>http://psychtoolbox.org</w:t>
        </w:r>
      </w:hyperlink>
      <w:r>
        <w:rPr>
          <w:rFonts w:ascii="Times New Roman" w:hAnsi="Times New Roman"/>
          <w:sz w:val="22"/>
          <w:szCs w:val="22"/>
        </w:rPr>
        <w:t xml:space="preserve">) and </w:t>
      </w:r>
      <w:proofErr w:type="spellStart"/>
      <w:r>
        <w:rPr>
          <w:rFonts w:ascii="Times New Roman" w:hAnsi="Times New Roman"/>
          <w:sz w:val="22"/>
          <w:szCs w:val="22"/>
        </w:rPr>
        <w:t>mgl</w:t>
      </w:r>
      <w:proofErr w:type="spellEnd"/>
      <w:r>
        <w:rPr>
          <w:rFonts w:ascii="Times New Roman" w:hAnsi="Times New Roman"/>
          <w:sz w:val="22"/>
          <w:szCs w:val="22"/>
        </w:rPr>
        <w:t xml:space="preserve"> (</w:t>
      </w:r>
      <w:hyperlink r:id="rId14" w:history="1">
        <w:r>
          <w:rPr>
            <w:rStyle w:val="Hyperlink0"/>
            <w:rFonts w:ascii="Times New Roman" w:hAnsi="Times New Roman"/>
            <w:sz w:val="22"/>
            <w:szCs w:val="22"/>
            <w:lang w:val="de-DE"/>
          </w:rPr>
          <w:t>http://justingardner.net/doku.php/mgl/overview</w:t>
        </w:r>
      </w:hyperlink>
      <w:r>
        <w:rPr>
          <w:rFonts w:ascii="Times New Roman" w:hAnsi="Times New Roman"/>
          <w:sz w:val="22"/>
          <w:szCs w:val="22"/>
        </w:rPr>
        <w:t>). Responses were collected using a Logitech F310</w:t>
      </w:r>
      <w:r w:rsidR="005A28FB">
        <w:rPr>
          <w:rFonts w:ascii="Times New Roman" w:hAnsi="Times New Roman"/>
          <w:sz w:val="22"/>
          <w:szCs w:val="22"/>
        </w:rPr>
        <w:t xml:space="preserve"> gamepad controller</w:t>
      </w:r>
      <w:r>
        <w:rPr>
          <w:rFonts w:ascii="Times New Roman" w:hAnsi="Times New Roman"/>
          <w:sz w:val="22"/>
          <w:szCs w:val="22"/>
        </w:rPr>
        <w:t>.</w:t>
      </w:r>
    </w:p>
    <w:p w14:paraId="7EFF3304" w14:textId="1490F05D"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observer’s head position was stabilized using </w:t>
      </w:r>
      <w:r w:rsidR="00D86682">
        <w:rPr>
          <w:rFonts w:ascii="Times New Roman" w:hAnsi="Times New Roman"/>
          <w:sz w:val="22"/>
          <w:szCs w:val="22"/>
        </w:rPr>
        <w:t xml:space="preserve">a </w:t>
      </w:r>
      <w:r>
        <w:rPr>
          <w:rFonts w:ascii="Times New Roman" w:hAnsi="Times New Roman"/>
          <w:sz w:val="22"/>
          <w:szCs w:val="22"/>
        </w:rPr>
        <w:t>chin cup and forehead rest (</w:t>
      </w:r>
      <w:proofErr w:type="spellStart"/>
      <w:r>
        <w:rPr>
          <w:rFonts w:ascii="Times New Roman" w:hAnsi="Times New Roman"/>
          <w:sz w:val="22"/>
          <w:szCs w:val="22"/>
        </w:rPr>
        <w:t>Headspot</w:t>
      </w:r>
      <w:proofErr w:type="spellEnd"/>
      <w:r>
        <w:rPr>
          <w:rFonts w:ascii="Times New Roman" w:hAnsi="Times New Roman"/>
          <w:sz w:val="22"/>
          <w:szCs w:val="22"/>
        </w:rPr>
        <w:t xml:space="preserve">, </w:t>
      </w:r>
      <w:proofErr w:type="spellStart"/>
      <w:r>
        <w:rPr>
          <w:rFonts w:ascii="Times New Roman" w:hAnsi="Times New Roman"/>
          <w:sz w:val="22"/>
          <w:szCs w:val="22"/>
        </w:rPr>
        <w:t>UHCOTech</w:t>
      </w:r>
      <w:proofErr w:type="spellEnd"/>
      <w:r>
        <w:rPr>
          <w:rFonts w:ascii="Times New Roman" w:hAnsi="Times New Roman"/>
          <w:sz w:val="22"/>
          <w:szCs w:val="22"/>
        </w:rPr>
        <w:t xml:space="preserve">, </w:t>
      </w:r>
      <w:r w:rsidR="00512E48">
        <w:rPr>
          <w:rFonts w:ascii="Times New Roman" w:hAnsi="Times New Roman"/>
          <w:sz w:val="22"/>
          <w:szCs w:val="22"/>
        </w:rPr>
        <w:t>Houston</w:t>
      </w:r>
      <w:r>
        <w:rPr>
          <w:rFonts w:ascii="Times New Roman" w:hAnsi="Times New Roman"/>
          <w:sz w:val="22"/>
          <w:szCs w:val="22"/>
        </w:rPr>
        <w:t>, TX). The observer's eyes were centered horizontally and vertically with respect to the display. The distance from observer's eyes to the monitor was 75cm.</w:t>
      </w:r>
    </w:p>
    <w:p w14:paraId="10498EBF" w14:textId="77777777" w:rsidR="00151AF7" w:rsidRDefault="00F9135E" w:rsidP="00F9135E">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1F551C9D" w14:textId="402AF923" w:rsidR="00F9135E" w:rsidRPr="00723CC7" w:rsidRDefault="00F9135E" w:rsidP="00F9135E">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PR650). To calibrate the monitor, we focused the spectroradiometer on a patch </w:t>
      </w:r>
      <w:r w:rsidR="00CB66A3">
        <w:rPr>
          <w:rFonts w:ascii="Times New Roman" w:hAnsi="Times New Roman"/>
          <w:sz w:val="22"/>
          <w:szCs w:val="22"/>
        </w:rPr>
        <w:t xml:space="preserve">displayed </w:t>
      </w:r>
      <w:r>
        <w:rPr>
          <w:rFonts w:ascii="Times New Roman" w:hAnsi="Times New Roman"/>
          <w:sz w:val="22"/>
          <w:szCs w:val="22"/>
        </w:rPr>
        <w:t>on the center of the monitor. The patch</w:t>
      </w:r>
      <w:r w:rsidR="009646A3">
        <w:rPr>
          <w:rFonts w:ascii="Times New Roman" w:hAnsi="Times New Roman"/>
          <w:sz w:val="22"/>
          <w:szCs w:val="22"/>
        </w:rPr>
        <w:t xml:space="preserve"> size was</w:t>
      </w:r>
      <w:r>
        <w:rPr>
          <w:rFonts w:ascii="Times New Roman" w:hAnsi="Times New Roman"/>
          <w:sz w:val="22"/>
          <w:szCs w:val="22"/>
        </w:rPr>
        <w:t xml:space="preserve"> 4.</w:t>
      </w:r>
      <w:r w:rsidR="00912954">
        <w:rPr>
          <w:rFonts w:ascii="Times New Roman" w:hAnsi="Times New Roman"/>
          <w:sz w:val="22"/>
          <w:szCs w:val="22"/>
        </w:rPr>
        <w:t xml:space="preserve">66cm </w:t>
      </w:r>
      <w:r>
        <w:rPr>
          <w:rFonts w:ascii="Times New Roman" w:hAnsi="Times New Roman"/>
          <w:sz w:val="22"/>
          <w:szCs w:val="22"/>
        </w:rPr>
        <w:t>x 4.6</w:t>
      </w:r>
      <w:r w:rsidR="00912954">
        <w:rPr>
          <w:rFonts w:ascii="Times New Roman" w:hAnsi="Times New Roman"/>
          <w:sz w:val="22"/>
          <w:szCs w:val="22"/>
        </w:rPr>
        <w:t>6</w:t>
      </w:r>
      <w:r>
        <w:rPr>
          <w:rFonts w:ascii="Times New Roman" w:hAnsi="Times New Roman"/>
          <w:sz w:val="22"/>
          <w:szCs w:val="22"/>
        </w:rPr>
        <w:t>cm (3.</w:t>
      </w:r>
      <w:r w:rsidR="00912954">
        <w:rPr>
          <w:rFonts w:ascii="Times New Roman" w:hAnsi="Times New Roman"/>
          <w:sz w:val="22"/>
          <w:szCs w:val="22"/>
        </w:rPr>
        <w:t>5</w:t>
      </w:r>
      <w:r>
        <w:rPr>
          <w:rFonts w:ascii="Times New Roman" w:hAnsi="Times New Roman"/>
          <w:sz w:val="22"/>
          <w:szCs w:val="22"/>
        </w:rPr>
        <w:t xml:space="preserve">6° </w:t>
      </w:r>
      <w:r w:rsidR="00015722">
        <w:rPr>
          <w:rFonts w:ascii="Times New Roman" w:hAnsi="Times New Roman"/>
          <w:sz w:val="22"/>
          <w:szCs w:val="22"/>
        </w:rPr>
        <w:t xml:space="preserve">x </w:t>
      </w:r>
      <w:r>
        <w:rPr>
          <w:rFonts w:ascii="Times New Roman" w:hAnsi="Times New Roman"/>
          <w:sz w:val="22"/>
          <w:szCs w:val="22"/>
        </w:rPr>
        <w:t>3.5</w:t>
      </w:r>
      <w:r w:rsidR="00912954">
        <w:rPr>
          <w:rFonts w:ascii="Times New Roman" w:hAnsi="Times New Roman"/>
          <w:sz w:val="22"/>
          <w:szCs w:val="22"/>
        </w:rPr>
        <w:t>6</w:t>
      </w:r>
      <w:r>
        <w:rPr>
          <w:rFonts w:ascii="Times New Roman" w:hAnsi="Times New Roman"/>
          <w:sz w:val="22"/>
          <w:szCs w:val="22"/>
        </w:rPr>
        <w:t>°)</w:t>
      </w:r>
      <w:r w:rsidR="00921B7B">
        <w:rPr>
          <w:rFonts w:ascii="Times New Roman" w:hAnsi="Times New Roman"/>
          <w:sz w:val="22"/>
          <w:szCs w:val="22"/>
        </w:rPr>
        <w:t>.</w:t>
      </w:r>
      <w:r>
        <w:rPr>
          <w:rFonts w:ascii="Times New Roman" w:hAnsi="Times New Roman"/>
          <w:sz w:val="22"/>
          <w:szCs w:val="22"/>
        </w:rPr>
        <w:t xml:space="preserve"> The optics of the radiometer sampled the emitted light from a 1° circular spot within the patch. </w:t>
      </w:r>
      <w:r w:rsidRPr="00723CC7">
        <w:rPr>
          <w:rFonts w:ascii="Times New Roman" w:hAnsi="Times New Roman" w:cs="Times New Roman"/>
          <w:sz w:val="22"/>
          <w:szCs w:val="22"/>
        </w:rPr>
        <w:t xml:space="preserve">The </w:t>
      </w:r>
      <w:r w:rsidRPr="00E41F87">
        <w:rPr>
          <w:rFonts w:ascii="Times New Roman" w:hAnsi="Times New Roman" w:cs="Times New Roman"/>
          <w:sz w:val="22"/>
          <w:szCs w:val="22"/>
        </w:rPr>
        <w:t xml:space="preserve">spectral power distribution of the three </w:t>
      </w:r>
      <w:r w:rsidRPr="00723CC7">
        <w:rPr>
          <w:rFonts w:ascii="Times New Roman" w:hAnsi="Times New Roman" w:cs="Times New Roman"/>
          <w:sz w:val="22"/>
          <w:szCs w:val="22"/>
        </w:rPr>
        <w:t xml:space="preserve">monitor </w:t>
      </w:r>
      <w:r w:rsidRPr="00E41F87">
        <w:rPr>
          <w:rFonts w:ascii="Times New Roman" w:hAnsi="Times New Roman" w:cs="Times New Roman"/>
          <w:sz w:val="22"/>
          <w:szCs w:val="22"/>
        </w:rPr>
        <w:t>primaries</w:t>
      </w:r>
      <w:r w:rsidRPr="00723CC7">
        <w:rPr>
          <w:rFonts w:ascii="Times New Roman" w:hAnsi="Times New Roman" w:cs="Times New Roman"/>
          <w:sz w:val="22"/>
          <w:szCs w:val="22"/>
        </w:rPr>
        <w:t xml:space="preserve"> </w:t>
      </w:r>
      <w:r>
        <w:rPr>
          <w:rFonts w:ascii="Times New Roman" w:hAnsi="Times New Roman" w:cs="Times New Roman"/>
          <w:sz w:val="22"/>
          <w:szCs w:val="22"/>
        </w:rPr>
        <w:t xml:space="preserve">was measured </w:t>
      </w:r>
      <w:r w:rsidRPr="00E41F87">
        <w:rPr>
          <w:rFonts w:ascii="Times New Roman" w:hAnsi="Times New Roman" w:cs="Times New Roman"/>
          <w:sz w:val="22"/>
          <w:szCs w:val="22"/>
        </w:rPr>
        <w:t xml:space="preserve">in the range 380nm to 780nm at 4nm steps. </w:t>
      </w:r>
      <w:r w:rsidR="00021EA0">
        <w:rPr>
          <w:rFonts w:ascii="Times New Roman" w:hAnsi="Times New Roman" w:cs="Times New Roman"/>
          <w:sz w:val="22"/>
          <w:szCs w:val="22"/>
        </w:rPr>
        <w:t>The gamma functions for each primary were determined from measurements of the spectral power distribution for each primary at 26 equally spaced input values for that primary,</w:t>
      </w:r>
      <w:r w:rsidR="002D40C5">
        <w:rPr>
          <w:rFonts w:ascii="Times New Roman" w:hAnsi="Times New Roman" w:cs="Times New Roman"/>
          <w:sz w:val="22"/>
          <w:szCs w:val="22"/>
        </w:rPr>
        <w:t xml:space="preserve"> </w:t>
      </w:r>
      <w:r w:rsidRPr="00E41F87">
        <w:rPr>
          <w:rFonts w:ascii="Times New Roman" w:hAnsi="Times New Roman" w:cs="Times New Roman"/>
          <w:sz w:val="22"/>
          <w:szCs w:val="22"/>
        </w:rPr>
        <w:t xml:space="preserve">in the range [0, 1] where 1 corresponds to the maximum value of the allowed input and 0 corresponds to no input. </w:t>
      </w:r>
      <w:r w:rsidR="00223C96">
        <w:rPr>
          <w:rFonts w:ascii="Times New Roman" w:hAnsi="Times New Roman" w:cs="Times New Roman"/>
          <w:sz w:val="22"/>
          <w:szCs w:val="22"/>
        </w:rPr>
        <w:t>These gamma functions as well as t</w:t>
      </w:r>
      <w:r w:rsidR="00021EA0">
        <w:rPr>
          <w:rFonts w:ascii="Times New Roman" w:hAnsi="Times New Roman" w:cs="Times New Roman"/>
          <w:sz w:val="22"/>
          <w:szCs w:val="22"/>
        </w:rPr>
        <w:t>he light emitted by the monitor for an input of 0 w</w:t>
      </w:r>
      <w:r w:rsidR="00223C96">
        <w:rPr>
          <w:rFonts w:ascii="Times New Roman" w:hAnsi="Times New Roman" w:cs="Times New Roman"/>
          <w:sz w:val="22"/>
          <w:szCs w:val="22"/>
        </w:rPr>
        <w:t>ere</w:t>
      </w:r>
      <w:r w:rsidR="00021EA0">
        <w:rPr>
          <w:rFonts w:ascii="Times New Roman" w:hAnsi="Times New Roman" w:cs="Times New Roman"/>
          <w:sz w:val="22"/>
          <w:szCs w:val="22"/>
        </w:rPr>
        <w:t xml:space="preserve"> accounted for in the stimulus display procedures</w:t>
      </w:r>
      <w:r w:rsidR="00223C96">
        <w:rPr>
          <w:rFonts w:ascii="Times New Roman" w:hAnsi="Times New Roman" w:cs="Times New Roman"/>
          <w:sz w:val="22"/>
          <w:szCs w:val="22"/>
        </w:rPr>
        <w:t xml:space="preserve"> </w:t>
      </w:r>
      <w:r w:rsidR="00BC3349">
        <w:rPr>
          <w:rFonts w:ascii="Times New Roman" w:hAnsi="Times New Roman" w:cs="Times New Roman"/>
          <w:sz w:val="22"/>
          <w:szCs w:val="22"/>
        </w:rPr>
        <w:fldChar w:fldCharType="begin"/>
      </w:r>
      <w:r w:rsidR="00BC3349">
        <w:rPr>
          <w:rFonts w:ascii="Times New Roman" w:hAnsi="Times New Roman" w:cs="Times New Roman"/>
          <w:sz w:val="22"/>
          <w:szCs w:val="22"/>
        </w:rPr>
        <w:instrText xml:space="preserve"> ADDIN EN.CITE &lt;EndNote&gt;&lt;Cite&gt;&lt;Author&gt;Brainard&lt;/Author&gt;&lt;Year&gt;2002&lt;/Year&gt;&lt;RecNum&gt;62&lt;/RecNum&gt;&lt;IDText&gt;Brainard2002Displaycharacterization&lt;/IDText&gt;&lt;DisplayText&gt;(Brainard, Pelli, &amp;amp; Robson, 2002)&lt;/DisplayText&gt;&lt;record&gt;&lt;rec-number&gt;62&lt;/rec-number&gt;&lt;foreign-keys&gt;&lt;key app="EN" db-id="zr5fzd222xvvdvewxvlv0eemp5f5rezev9p2" timestamp="1620224998"&gt;62&lt;/key&gt;&lt;/foreign-keys&gt;&lt;ref-type name="Book Section"&gt;5&lt;/ref-type&gt;&lt;contributors&gt;&lt;authors&gt;&lt;author&gt;Brainard, D. H.&lt;/author&gt;&lt;author&gt;Pelli, D.G.&lt;/author&gt;&lt;author&gt;Robson, T.&lt;/author&gt;&lt;/authors&gt;&lt;secondary-authors&gt;&lt;author&gt;Hornak, J. P.&lt;/author&gt;&lt;/secondary-authors&gt;&lt;/contributors&gt;&lt;titles&gt;&lt;title&gt;Display characterization&lt;/title&gt;&lt;secondary-title&gt;Encylopedia of Imaging Science and Technology&lt;/secondary-title&gt;&lt;/titles&gt;&lt;pages&gt;172-188&lt;/pages&gt;&lt;dates&gt;&lt;year&gt;2002&lt;/year&gt;&lt;/dates&gt;&lt;pub-location&gt;New York&lt;/pub-location&gt;&lt;publisher&gt;Wiley&lt;/publisher&gt;&lt;accession-num&gt;Brainard2002Displaycharacterization&lt;/accession-num&gt;&lt;urls&gt;&lt;/urls&gt;&lt;/record&gt;&lt;/Cite&gt;&lt;/EndNote&gt;</w:instrText>
      </w:r>
      <w:r w:rsidR="00BC3349">
        <w:rPr>
          <w:rFonts w:ascii="Times New Roman" w:hAnsi="Times New Roman" w:cs="Times New Roman"/>
          <w:sz w:val="22"/>
          <w:szCs w:val="22"/>
        </w:rPr>
        <w:fldChar w:fldCharType="separate"/>
      </w:r>
      <w:r w:rsidR="00BC3349">
        <w:rPr>
          <w:rFonts w:ascii="Times New Roman" w:hAnsi="Times New Roman" w:cs="Times New Roman"/>
          <w:noProof/>
          <w:sz w:val="22"/>
          <w:szCs w:val="22"/>
        </w:rPr>
        <w:t>(Brainard, Pelli, &amp; Robson, 2002)</w:t>
      </w:r>
      <w:r w:rsidR="00BC3349">
        <w:rPr>
          <w:rFonts w:ascii="Times New Roman" w:hAnsi="Times New Roman" w:cs="Times New Roman"/>
          <w:sz w:val="22"/>
          <w:szCs w:val="22"/>
        </w:rPr>
        <w:fldChar w:fldCharType="end"/>
      </w:r>
      <w:r w:rsidR="00021EA0">
        <w:rPr>
          <w:rFonts w:ascii="Times New Roman" w:hAnsi="Times New Roman" w:cs="Times New Roman"/>
          <w:sz w:val="22"/>
          <w:szCs w:val="22"/>
        </w:rPr>
        <w:t xml:space="preserve">. </w:t>
      </w:r>
      <w:r w:rsidRPr="00723CC7">
        <w:rPr>
          <w:rFonts w:ascii="Times New Roman" w:hAnsi="Times New Roman" w:cs="Times New Roman"/>
          <w:sz w:val="22"/>
          <w:szCs w:val="22"/>
        </w:rPr>
        <w:t>T</w:t>
      </w:r>
      <w:r>
        <w:rPr>
          <w:rFonts w:ascii="Times New Roman" w:hAnsi="Times New Roman" w:cs="Times New Roman"/>
          <w:sz w:val="22"/>
          <w:szCs w:val="22"/>
        </w:rPr>
        <w:t xml:space="preserve">he </w:t>
      </w:r>
      <w:r w:rsidR="00223C96">
        <w:rPr>
          <w:rFonts w:ascii="Times New Roman" w:hAnsi="Times New Roman" w:cs="Times New Roman"/>
          <w:sz w:val="22"/>
          <w:szCs w:val="22"/>
        </w:rPr>
        <w:t xml:space="preserve">spectral </w:t>
      </w:r>
      <w:r w:rsidRPr="00E41F87">
        <w:rPr>
          <w:rFonts w:ascii="Times New Roman" w:hAnsi="Times New Roman" w:cs="Times New Roman"/>
          <w:sz w:val="22"/>
          <w:szCs w:val="22"/>
        </w:rPr>
        <w:t xml:space="preserve">power distribution </w:t>
      </w:r>
      <w:r>
        <w:rPr>
          <w:rFonts w:ascii="Times New Roman" w:hAnsi="Times New Roman" w:cs="Times New Roman"/>
          <w:sz w:val="22"/>
          <w:szCs w:val="22"/>
        </w:rPr>
        <w:t xml:space="preserve">of the three primaries </w:t>
      </w:r>
      <w:r w:rsidRPr="00723CC7">
        <w:rPr>
          <w:rFonts w:ascii="Times New Roman" w:hAnsi="Times New Roman" w:cs="Times New Roman"/>
          <w:sz w:val="22"/>
          <w:szCs w:val="22"/>
        </w:rPr>
        <w:t>w</w:t>
      </w:r>
      <w:r>
        <w:rPr>
          <w:rFonts w:ascii="Times New Roman" w:hAnsi="Times New Roman" w:cs="Times New Roman"/>
          <w:sz w:val="22"/>
          <w:szCs w:val="22"/>
        </w:rPr>
        <w:t>ere</w:t>
      </w:r>
      <w:r w:rsidRPr="00723CC7">
        <w:rPr>
          <w:rFonts w:ascii="Times New Roman" w:hAnsi="Times New Roman" w:cs="Times New Roman"/>
          <w:sz w:val="22"/>
          <w:szCs w:val="22"/>
        </w:rPr>
        <w:t xml:space="preserve"> also measured </w:t>
      </w:r>
      <w:r w:rsidRPr="00E41F87">
        <w:rPr>
          <w:rFonts w:ascii="Times New Roman" w:hAnsi="Times New Roman" w:cs="Times New Roman"/>
          <w:sz w:val="22"/>
          <w:szCs w:val="22"/>
        </w:rPr>
        <w:t>at 32 different combinations of the input in the range [0,0,0] to [1,1,1]</w:t>
      </w:r>
      <w:r w:rsidRPr="00723CC7">
        <w:rPr>
          <w:rFonts w:ascii="Times New Roman" w:hAnsi="Times New Roman" w:cs="Times New Roman"/>
          <w:sz w:val="22"/>
          <w:szCs w:val="22"/>
        </w:rPr>
        <w:t xml:space="preserve">. These measurements were </w:t>
      </w:r>
      <w:r w:rsidR="00021EA0">
        <w:rPr>
          <w:rFonts w:ascii="Times New Roman" w:hAnsi="Times New Roman" w:cs="Times New Roman"/>
          <w:sz w:val="22"/>
          <w:szCs w:val="22"/>
        </w:rPr>
        <w:t>used</w:t>
      </w:r>
      <w:r>
        <w:rPr>
          <w:rFonts w:ascii="Times New Roman" w:hAnsi="Times New Roman" w:cs="Times New Roman"/>
          <w:sz w:val="22"/>
          <w:szCs w:val="22"/>
        </w:rPr>
        <w:t xml:space="preserve"> </w:t>
      </w:r>
      <w:r w:rsidRPr="00CC4509">
        <w:rPr>
          <w:rFonts w:ascii="Times New Roman" w:hAnsi="Times New Roman" w:cs="Times New Roman"/>
          <w:sz w:val="22"/>
          <w:szCs w:val="22"/>
        </w:rPr>
        <w:t xml:space="preserve">check </w:t>
      </w:r>
      <w:r w:rsidRPr="00E41F87">
        <w:rPr>
          <w:rFonts w:ascii="Times New Roman" w:hAnsi="Times New Roman" w:cs="Times New Roman"/>
          <w:sz w:val="22"/>
          <w:szCs w:val="22"/>
        </w:rPr>
        <w:t xml:space="preserve">the linearity of the </w:t>
      </w:r>
      <w:r w:rsidR="00021EA0">
        <w:rPr>
          <w:rFonts w:ascii="Times New Roman" w:hAnsi="Times New Roman" w:cs="Times New Roman"/>
          <w:sz w:val="22"/>
          <w:szCs w:val="22"/>
        </w:rPr>
        <w:t>display</w:t>
      </w:r>
      <w:r w:rsidRPr="00E41F87">
        <w:rPr>
          <w:rFonts w:ascii="Times New Roman" w:hAnsi="Times New Roman" w:cs="Times New Roman"/>
          <w:sz w:val="22"/>
          <w:szCs w:val="22"/>
        </w:rPr>
        <w:t>. Th</w:t>
      </w:r>
      <w:r w:rsidRPr="00EC6A85">
        <w:rPr>
          <w:rFonts w:ascii="Times New Roman" w:hAnsi="Times New Roman" w:cs="Times New Roman"/>
          <w:sz w:val="22"/>
          <w:szCs w:val="22"/>
        </w:rPr>
        <w:t xml:space="preserve">e maximum </w:t>
      </w:r>
      <w:r w:rsidR="004D2E42">
        <w:rPr>
          <w:rFonts w:ascii="Times New Roman" w:hAnsi="Times New Roman" w:cs="Times New Roman"/>
          <w:sz w:val="22"/>
          <w:szCs w:val="22"/>
        </w:rPr>
        <w:t xml:space="preserve">absolute </w:t>
      </w:r>
      <w:r w:rsidRPr="00EC6A85">
        <w:rPr>
          <w:rFonts w:ascii="Times New Roman" w:hAnsi="Times New Roman" w:cs="Times New Roman"/>
          <w:sz w:val="22"/>
          <w:szCs w:val="22"/>
        </w:rPr>
        <w:t xml:space="preserve">deviation of the x-y chromaticity </w:t>
      </w:r>
      <w:r w:rsidR="004D2E42" w:rsidRPr="00EC6A85">
        <w:rPr>
          <w:rFonts w:ascii="Times New Roman" w:hAnsi="Times New Roman" w:cs="Times New Roman"/>
          <w:sz w:val="22"/>
          <w:szCs w:val="22"/>
        </w:rPr>
        <w:t xml:space="preserve">between the </w:t>
      </w:r>
      <w:r w:rsidR="008972FE">
        <w:rPr>
          <w:rFonts w:ascii="Times New Roman" w:hAnsi="Times New Roman" w:cs="Times New Roman"/>
          <w:sz w:val="22"/>
          <w:szCs w:val="22"/>
        </w:rPr>
        <w:t xml:space="preserve">measured values and those predicted </w:t>
      </w:r>
      <w:r w:rsidR="00CA42D7">
        <w:rPr>
          <w:rFonts w:ascii="Times New Roman" w:hAnsi="Times New Roman" w:cs="Times New Roman"/>
          <w:sz w:val="22"/>
          <w:szCs w:val="22"/>
        </w:rPr>
        <w:t>based on</w:t>
      </w:r>
      <w:r w:rsidR="008972FE">
        <w:rPr>
          <w:rFonts w:ascii="Times New Roman" w:hAnsi="Times New Roman" w:cs="Times New Roman"/>
          <w:sz w:val="22"/>
          <w:szCs w:val="22"/>
        </w:rPr>
        <w:t xml:space="preserve"> linearity was</w:t>
      </w:r>
      <w:r w:rsidR="004D2E42">
        <w:rPr>
          <w:rFonts w:ascii="Times New Roman" w:hAnsi="Times New Roman" w:cs="Times New Roman"/>
          <w:sz w:val="22"/>
          <w:szCs w:val="22"/>
        </w:rPr>
        <w:t xml:space="preserve"> 0.0028 and 0.0027 for x and y chromaticity respectively, </w:t>
      </w:r>
      <w:r w:rsidRPr="00EC6A85">
        <w:rPr>
          <w:rFonts w:ascii="Times New Roman" w:hAnsi="Times New Roman" w:cs="Times New Roman"/>
          <w:sz w:val="22"/>
          <w:szCs w:val="22"/>
        </w:rPr>
        <w:t xml:space="preserve">and less than 1% for </w:t>
      </w:r>
      <w:r w:rsidR="004D2E42" w:rsidRPr="00EC6A85">
        <w:rPr>
          <w:rFonts w:ascii="Times New Roman" w:hAnsi="Times New Roman" w:cs="Times New Roman"/>
          <w:sz w:val="22"/>
          <w:szCs w:val="22"/>
        </w:rPr>
        <w:t>luminance</w:t>
      </w:r>
      <w:r w:rsidRPr="00404248">
        <w:rPr>
          <w:rFonts w:ascii="Times New Roman" w:hAnsi="Times New Roman" w:cs="Times New Roman"/>
          <w:sz w:val="22"/>
          <w:szCs w:val="22"/>
        </w:rPr>
        <w:t>.</w:t>
      </w:r>
    </w:p>
    <w:p w14:paraId="26604789" w14:textId="37225304" w:rsidR="00151AF7"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and</w:t>
      </w:r>
      <w:proofErr w:type="spellEnd"/>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Exclusion</w:t>
      </w:r>
      <w:proofErr w:type="spellEnd"/>
    </w:p>
    <w:p w14:paraId="15ED198B" w14:textId="77777777" w:rsidR="00151AF7" w:rsidRDefault="00151AF7" w:rsidP="00F9135E">
      <w:pPr>
        <w:pStyle w:val="Default"/>
        <w:spacing w:before="0"/>
        <w:rPr>
          <w:rFonts w:ascii="Times New Roman" w:hAnsi="Times New Roman"/>
          <w:sz w:val="22"/>
          <w:szCs w:val="22"/>
          <w:shd w:val="clear" w:color="auto" w:fill="FFFFFF"/>
        </w:rPr>
      </w:pPr>
    </w:p>
    <w:p w14:paraId="2EF3C60A" w14:textId="1F7C0EDF" w:rsidR="00F9135E" w:rsidRDefault="006125FA" w:rsidP="00F9135E">
      <w:pPr>
        <w:pStyle w:val="Default"/>
        <w:spacing w:before="0"/>
        <w:rPr>
          <w:rFonts w:ascii="Times New Roman" w:hAnsi="Times New Roman"/>
          <w:sz w:val="22"/>
          <w:szCs w:val="22"/>
          <w:shd w:val="clear" w:color="auto" w:fill="FFFFFF"/>
        </w:rPr>
      </w:pPr>
      <w:proofErr w:type="spellStart"/>
      <w:r>
        <w:rPr>
          <w:rFonts w:ascii="Times New Roman" w:hAnsi="Times New Roman"/>
          <w:sz w:val="22"/>
          <w:szCs w:val="22"/>
          <w:shd w:val="clear" w:color="auto" w:fill="FFFFFF"/>
          <w:lang w:val="pt-PT"/>
        </w:rPr>
        <w:t>O</w:t>
      </w:r>
      <w:r w:rsidR="00F9135E">
        <w:rPr>
          <w:rFonts w:ascii="Times New Roman" w:hAnsi="Times New Roman"/>
          <w:sz w:val="22"/>
          <w:szCs w:val="22"/>
          <w:shd w:val="clear" w:color="auto" w:fill="FFFFFF"/>
          <w:lang w:val="pt-PT"/>
        </w:rPr>
        <w:t>bservers</w:t>
      </w:r>
      <w:proofErr w:type="spellEnd"/>
      <w:r w:rsidR="00F9135E">
        <w:rPr>
          <w:rFonts w:ascii="Times New Roman" w:hAnsi="Times New Roman"/>
          <w:sz w:val="22"/>
          <w:szCs w:val="22"/>
          <w:shd w:val="clear" w:color="auto" w:fill="FFFFFF"/>
        </w:rPr>
        <w:t xml:space="preserve"> were recruited from the University of Pennsylvania and the local Philadelphia community and were compensated for their time. </w:t>
      </w:r>
      <w:r w:rsidR="001F32DC">
        <w:rPr>
          <w:rFonts w:ascii="Times New Roman" w:hAnsi="Times New Roman"/>
          <w:sz w:val="22"/>
          <w:szCs w:val="22"/>
          <w:shd w:val="clear" w:color="auto" w:fill="FFFFFF"/>
        </w:rPr>
        <w:t>O</w:t>
      </w:r>
      <w:r w:rsidR="00F9135E">
        <w:rPr>
          <w:rFonts w:ascii="Times New Roman" w:hAnsi="Times New Roman"/>
          <w:sz w:val="22"/>
          <w:szCs w:val="22"/>
          <w:shd w:val="clear" w:color="auto" w:fill="FFFFFF"/>
        </w:rPr>
        <w:t>bservers were screened to have normal visual acuity (20/40 or better) and normal color vision</w:t>
      </w:r>
      <w:r w:rsidR="00C43C79">
        <w:rPr>
          <w:rFonts w:ascii="Times New Roman" w:hAnsi="Times New Roman"/>
          <w:sz w:val="22"/>
          <w:szCs w:val="22"/>
          <w:shd w:val="clear" w:color="auto" w:fill="FFFFFF"/>
        </w:rPr>
        <w:t xml:space="preserve">, </w:t>
      </w:r>
      <w:r w:rsidR="00F9135E">
        <w:rPr>
          <w:rFonts w:ascii="Times New Roman" w:hAnsi="Times New Roman"/>
          <w:sz w:val="22"/>
          <w:szCs w:val="22"/>
          <w:shd w:val="clear" w:color="auto" w:fill="FFFFFF"/>
        </w:rPr>
        <w:t xml:space="preserve">as </w:t>
      </w:r>
      <w:r w:rsidR="00C43C79">
        <w:rPr>
          <w:rFonts w:ascii="Times New Roman" w:hAnsi="Times New Roman"/>
          <w:sz w:val="22"/>
          <w:szCs w:val="22"/>
          <w:shd w:val="clear" w:color="auto" w:fill="FFFFFF"/>
        </w:rPr>
        <w:t xml:space="preserve">assessed </w:t>
      </w:r>
      <w:r w:rsidR="00F9135E">
        <w:rPr>
          <w:rFonts w:ascii="Times New Roman" w:hAnsi="Times New Roman"/>
          <w:sz w:val="22"/>
          <w:szCs w:val="22"/>
          <w:shd w:val="clear" w:color="auto" w:fill="FFFFFF"/>
        </w:rPr>
        <w:t>with pseudo-isochromatic plates</w:t>
      </w:r>
      <w:r w:rsidR="00F9135E">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&lt;EndNote&gt;&lt;Cite&gt;&lt;Author&gt;Ishihara&lt;/Author&gt;&lt;Year&gt;1977&lt;/Year&gt;&lt;RecNum&gt;63&lt;/RecNum&gt;&lt;DisplayText&gt;(Ishihara, 1977)&lt;/DisplayText&gt;&lt;record&gt;&lt;rec-number&gt;63&lt;/rec-number&gt;&lt;foreign-keys&gt;&lt;key app="EN" db-id="zr5fzd222xvvdvewxvlv0eemp5f5rezev9p2" timestamp="1620224998"&gt;63&lt;/key&gt;&lt;/foreign-keys&gt;&lt;ref-type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(Ishihara, 1977)</w:t>
      </w:r>
      <w:r w:rsidR="00BC3349">
        <w:rPr>
          <w:rFonts w:ascii="Times New Roman" w:hAnsi="Times New Roman"/>
          <w:sz w:val="22"/>
          <w:szCs w:val="22"/>
        </w:rPr>
        <w:fldChar w:fldCharType="end"/>
      </w:r>
      <w:r w:rsidR="00F9135E">
        <w:rPr>
          <w:rFonts w:ascii="Times New Roman" w:hAnsi="Times New Roman"/>
          <w:sz w:val="22"/>
          <w:szCs w:val="22"/>
          <w:shd w:val="clear" w:color="auto" w:fill="FFFFFF"/>
        </w:rPr>
        <w:t>.</w:t>
      </w:r>
      <w:r w:rsidR="00F51B9F">
        <w:rPr>
          <w:rFonts w:ascii="Times New Roman" w:hAnsi="Times New Roman"/>
          <w:sz w:val="22"/>
          <w:szCs w:val="22"/>
          <w:shd w:val="clear" w:color="auto" w:fill="FFFFFF"/>
        </w:rPr>
        <w:t xml:space="preserve"> </w:t>
      </w:r>
      <w:r w:rsidR="00731457">
        <w:rPr>
          <w:rFonts w:ascii="Times New Roman" w:hAnsi="Times New Roman"/>
          <w:sz w:val="22"/>
          <w:szCs w:val="22"/>
          <w:shd w:val="clear" w:color="auto" w:fill="FFFFFF"/>
        </w:rPr>
        <w:t xml:space="preserve">These exclusion </w:t>
      </w:r>
      <w:r w:rsidR="00731457">
        <w:rPr>
          <w:rFonts w:ascii="Times New Roman" w:hAnsi="Times New Roman"/>
          <w:sz w:val="22"/>
          <w:szCs w:val="22"/>
          <w:shd w:val="clear" w:color="auto" w:fill="FFFFFF"/>
        </w:rPr>
        <w:lastRenderedPageBreak/>
        <w:t xml:space="preserve">criteria were specified in the pre-registration document. </w:t>
      </w:r>
      <w:r w:rsidR="00F51B9F">
        <w:rPr>
          <w:rFonts w:ascii="Times New Roman" w:hAnsi="Times New Roman"/>
          <w:sz w:val="22"/>
          <w:szCs w:val="22"/>
          <w:shd w:val="clear" w:color="auto" w:fill="FFFFFF"/>
        </w:rPr>
        <w:t xml:space="preserve">One observer was discontinued at this point as they did not meet the </w:t>
      </w:r>
      <w:r w:rsidR="0067387F">
        <w:rPr>
          <w:rFonts w:ascii="Times New Roman" w:hAnsi="Times New Roman"/>
          <w:sz w:val="22"/>
          <w:szCs w:val="22"/>
          <w:shd w:val="clear" w:color="auto" w:fill="FFFFFF"/>
        </w:rPr>
        <w:t>normal visual acuity criterion.</w:t>
      </w:r>
      <w:r w:rsidR="00DA150E">
        <w:rPr>
          <w:rFonts w:ascii="Times New Roman" w:hAnsi="Times New Roman"/>
          <w:sz w:val="22"/>
          <w:szCs w:val="22"/>
          <w:shd w:val="clear" w:color="auto" w:fill="FFFFFF"/>
        </w:rPr>
        <w:t xml:space="preserve"> </w:t>
      </w:r>
    </w:p>
    <w:p w14:paraId="59012E25" w14:textId="77777777" w:rsidR="00F9135E" w:rsidRDefault="00F9135E" w:rsidP="00F9135E">
      <w:pPr>
        <w:pStyle w:val="Default"/>
        <w:spacing w:before="0"/>
        <w:rPr>
          <w:rFonts w:ascii="Times New Roman" w:hAnsi="Times New Roman"/>
          <w:sz w:val="22"/>
          <w:szCs w:val="22"/>
          <w:shd w:val="clear" w:color="auto" w:fill="FFFFFF"/>
        </w:rPr>
      </w:pPr>
    </w:p>
    <w:p w14:paraId="1D542A58" w14:textId="1C573F9D" w:rsidR="00F9135E" w:rsidRPr="003F5C2B" w:rsidRDefault="00F9135E" w:rsidP="00F9135E">
      <w:pPr>
        <w:pStyle w:val="Default"/>
        <w:spacing w:before="0"/>
        <w:rPr>
          <w:rFonts w:ascii="Times New Roman" w:hAnsi="Times New Roman"/>
          <w:sz w:val="22"/>
          <w:szCs w:val="22"/>
        </w:rPr>
      </w:pPr>
      <w:r>
        <w:rPr>
          <w:rFonts w:ascii="Times New Roman" w:hAnsi="Times New Roman"/>
          <w:sz w:val="22"/>
          <w:szCs w:val="22"/>
          <w:shd w:val="clear" w:color="auto" w:fill="FFFFFF"/>
        </w:rPr>
        <w:t xml:space="preserve">Observers </w:t>
      </w:r>
      <w:r w:rsidR="003637C9">
        <w:rPr>
          <w:rFonts w:ascii="Times New Roman" w:hAnsi="Times New Roman"/>
          <w:sz w:val="22"/>
          <w:szCs w:val="22"/>
          <w:shd w:val="clear" w:color="auto" w:fill="FFFFFF"/>
        </w:rPr>
        <w:t>who passed the vision screening then participated in a practice session. This session also served to screen</w:t>
      </w:r>
      <w:r>
        <w:rPr>
          <w:rFonts w:ascii="Times New Roman" w:hAnsi="Times New Roman"/>
          <w:sz w:val="22"/>
          <w:szCs w:val="22"/>
          <w:shd w:val="clear" w:color="auto" w:fill="FFFFFF"/>
        </w:rPr>
        <w:t xml:space="preserve"> for </w:t>
      </w:r>
      <w:r w:rsidR="003637C9">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ability to reliably perform the psychophysical task. This screening was</w:t>
      </w:r>
      <w:r w:rsidR="006125FA">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 xml:space="preserve">performed in the first session for each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which was considered a practice session. At the beginning of the practice session, </w:t>
      </w: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were familiarized with the task. For this they performed a familiarization acquisition (See Methods: Experimental Details</w:t>
      </w:r>
      <w:r>
        <w:rPr>
          <w:rStyle w:val="None"/>
          <w:rFonts w:ascii="Times New Roman" w:hAnsi="Times New Roman"/>
          <w:b/>
          <w:bCs/>
          <w:sz w:val="22"/>
          <w:szCs w:val="22"/>
          <w:shd w:val="clear" w:color="auto" w:fill="FFFFFF"/>
        </w:rPr>
        <w:t xml:space="preserve"> </w:t>
      </w:r>
      <w:r>
        <w:rPr>
          <w:rFonts w:ascii="Times New Roman" w:hAnsi="Times New Roman"/>
          <w:sz w:val="22"/>
          <w:szCs w:val="22"/>
          <w:shd w:val="clear" w:color="auto" w:fill="FFFFFF"/>
        </w:rPr>
        <w:t xml:space="preserve">for the definition of an acquisition). In the familiarization acquisition, </w:t>
      </w: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performed 40 trials of the task using images with covariance scale factor 0.00 (10 easy trials, 10 moderate trials, and 20 regular trials). In the easy trials, the </w:t>
      </w: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compared images with target object</w:t>
      </w:r>
      <w:r w:rsidR="00BF6DD8">
        <w:rPr>
          <w:rFonts w:ascii="Times New Roman" w:hAnsi="Times New Roman"/>
          <w:sz w:val="22"/>
          <w:szCs w:val="22"/>
          <w:shd w:val="clear" w:color="auto" w:fill="FFFFFF"/>
        </w:rPr>
        <w:t xml:space="preserve"> luminous reflectance factor</w:t>
      </w:r>
      <w:r>
        <w:rPr>
          <w:rFonts w:ascii="Times New Roman" w:hAnsi="Times New Roman"/>
          <w:sz w:val="22"/>
          <w:szCs w:val="22"/>
          <w:shd w:val="clear" w:color="auto" w:fill="FFFFFF"/>
        </w:rPr>
        <w:t xml:space="preserve"> </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LRF</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0.35 and 0.45. In the moderate trials, they compared images with target object LRF 0.40 to images with target object LRF 0.35 or 0.45. In the regular trials they compared images with target object LRF 0.40 to images with target object LRF in the range [0.35, 0.45]. The data from the familiarization acquisition was not saved. After this 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performed three normal acquisitions for images with covariance scale factor 0.00. At the end of the practice session, the mean threshold of 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for the last two acquisitions was computed. 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was excluded from further participation if their mean threshold for the last two acquisitions in the practice session exceeded 0.025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p>
    <w:p w14:paraId="40E930D5"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4D03446E" w14:textId="4D7A7839" w:rsidR="00F9135E" w:rsidRDefault="00F9135E"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w:t>
      </w:r>
      <w:r w:rsidR="000F6E7B">
        <w:rPr>
          <w:rFonts w:ascii="Times New Roman" w:hAnsi="Times New Roman"/>
          <w:sz w:val="22"/>
          <w:szCs w:val="22"/>
          <w:shd w:val="clear" w:color="auto" w:fill="FFFFFF"/>
        </w:rPr>
        <w:t xml:space="preserve">performance criterion </w:t>
      </w:r>
      <w:r>
        <w:rPr>
          <w:rFonts w:ascii="Times New Roman" w:hAnsi="Times New Roman"/>
          <w:sz w:val="22"/>
          <w:szCs w:val="22"/>
          <w:shd w:val="clear" w:color="auto" w:fill="FFFFFF"/>
        </w:rPr>
        <w:t xml:space="preserve">participated in the rest of the experiment. </w:t>
      </w:r>
      <w:r w:rsidR="00CB0CC5">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 xml:space="preserve">performed only one session on a given day. The sessions were scheduled as per the availability of the experimenter and 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The data of all </w:t>
      </w: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in the main experiment (pre-registered Experiment 3) was collected over a period of 4</w:t>
      </w:r>
      <w:r>
        <w:rPr>
          <w:rStyle w:val="None"/>
          <w:rFonts w:ascii="Times New Roman" w:hAnsi="Times New Roman"/>
          <w:color w:val="EE220C"/>
          <w:sz w:val="22"/>
          <w:szCs w:val="22"/>
          <w:shd w:val="clear" w:color="auto" w:fill="FFFFFF"/>
        </w:rPr>
        <w:t xml:space="preserve"> </w:t>
      </w:r>
      <w:r>
        <w:rPr>
          <w:rFonts w:ascii="Times New Roman" w:hAnsi="Times New Roman"/>
          <w:sz w:val="22"/>
          <w:szCs w:val="22"/>
          <w:shd w:val="clear" w:color="auto" w:fill="FFFFFF"/>
        </w:rPr>
        <w:t>weeks.</w:t>
      </w:r>
    </w:p>
    <w:p w14:paraId="1164FCC4" w14:textId="77777777" w:rsidR="00F9135E" w:rsidRDefault="00F9135E" w:rsidP="00F9135E">
      <w:pPr>
        <w:pStyle w:val="Default"/>
        <w:spacing w:before="0"/>
        <w:rPr>
          <w:rFonts w:ascii="Times New Roman" w:hAnsi="Times New Roman"/>
          <w:sz w:val="22"/>
          <w:szCs w:val="22"/>
          <w:shd w:val="clear" w:color="auto" w:fill="FFFFFF"/>
        </w:rPr>
      </w:pPr>
    </w:p>
    <w:p w14:paraId="700C9D19" w14:textId="7D1839CF" w:rsidR="00F9135E" w:rsidRDefault="00F9135E" w:rsidP="001A4955">
      <w:pPr>
        <w:pStyle w:val="Default"/>
        <w:spacing w:before="0"/>
        <w:rPr>
          <w:rFonts w:ascii="Times New Roman" w:hAnsi="Times New Roman"/>
          <w:sz w:val="22"/>
          <w:szCs w:val="22"/>
        </w:rPr>
      </w:pPr>
      <w:r>
        <w:rPr>
          <w:rFonts w:ascii="Times New Roman" w:hAnsi="Times New Roman"/>
          <w:sz w:val="22"/>
          <w:szCs w:val="22"/>
        </w:rPr>
        <w:t xml:space="preserve">A total of </w:t>
      </w:r>
      <w:r w:rsidR="00134B75">
        <w:rPr>
          <w:rFonts w:ascii="Times New Roman" w:hAnsi="Times New Roman"/>
          <w:sz w:val="22"/>
          <w:szCs w:val="22"/>
        </w:rPr>
        <w:t xml:space="preserve">17 </w:t>
      </w:r>
      <w:r>
        <w:rPr>
          <w:rFonts w:ascii="Times New Roman" w:hAnsi="Times New Roman"/>
          <w:sz w:val="22"/>
          <w:szCs w:val="22"/>
        </w:rPr>
        <w:t>observers participated in the practice sessions</w:t>
      </w:r>
      <w:r w:rsidR="00E11C4B">
        <w:rPr>
          <w:rFonts w:ascii="Times New Roman" w:hAnsi="Times New Roman"/>
          <w:sz w:val="22"/>
          <w:szCs w:val="22"/>
        </w:rPr>
        <w:t xml:space="preserve"> for Experiment</w:t>
      </w:r>
      <w:r w:rsidR="0031747B">
        <w:rPr>
          <w:rFonts w:ascii="Times New Roman" w:hAnsi="Times New Roman"/>
          <w:sz w:val="22"/>
          <w:szCs w:val="22"/>
        </w:rPr>
        <w:t>s</w:t>
      </w:r>
      <w:r w:rsidR="00E11C4B">
        <w:rPr>
          <w:rFonts w:ascii="Times New Roman" w:hAnsi="Times New Roman"/>
          <w:sz w:val="22"/>
          <w:szCs w:val="22"/>
        </w:rPr>
        <w:t xml:space="preserve"> </w:t>
      </w:r>
      <w:r w:rsidR="0031747B">
        <w:rPr>
          <w:rFonts w:ascii="Times New Roman" w:hAnsi="Times New Roman"/>
          <w:sz w:val="22"/>
          <w:szCs w:val="22"/>
        </w:rPr>
        <w:t xml:space="preserve">2 and </w:t>
      </w:r>
      <w:r w:rsidR="00E11C4B">
        <w:rPr>
          <w:rFonts w:ascii="Times New Roman" w:hAnsi="Times New Roman"/>
          <w:sz w:val="22"/>
          <w:szCs w:val="22"/>
        </w:rPr>
        <w:t>3</w:t>
      </w:r>
      <w:r w:rsidR="00E82B10">
        <w:rPr>
          <w:rFonts w:ascii="Times New Roman" w:hAnsi="Times New Roman"/>
          <w:sz w:val="22"/>
          <w:szCs w:val="22"/>
        </w:rPr>
        <w:t xml:space="preserve">. </w:t>
      </w:r>
      <w:r w:rsidR="0081543B">
        <w:rPr>
          <w:rFonts w:ascii="Times New Roman" w:hAnsi="Times New Roman"/>
          <w:sz w:val="22"/>
          <w:szCs w:val="22"/>
        </w:rPr>
        <w:t>To de</w:t>
      </w:r>
      <w:r w:rsidR="00D52C19">
        <w:rPr>
          <w:rFonts w:ascii="Times New Roman" w:hAnsi="Times New Roman"/>
          <w:sz w:val="22"/>
          <w:szCs w:val="22"/>
        </w:rPr>
        <w:t>-</w:t>
      </w:r>
      <w:r w:rsidR="0081543B">
        <w:rPr>
          <w:rFonts w:ascii="Times New Roman" w:hAnsi="Times New Roman"/>
          <w:sz w:val="22"/>
          <w:szCs w:val="22"/>
        </w:rPr>
        <w:t>identify observer information in the data, observers were numbered in the order they performed the practice session</w:t>
      </w:r>
      <w:r w:rsidR="00047ECB">
        <w:rPr>
          <w:rFonts w:ascii="Times New Roman" w:hAnsi="Times New Roman"/>
          <w:sz w:val="22"/>
          <w:szCs w:val="22"/>
        </w:rPr>
        <w:t>s</w:t>
      </w:r>
      <w:r w:rsidR="0081543B">
        <w:rPr>
          <w:rFonts w:ascii="Times New Roman" w:hAnsi="Times New Roman"/>
          <w:sz w:val="22"/>
          <w:szCs w:val="22"/>
        </w:rPr>
        <w:t xml:space="preserve">. </w:t>
      </w:r>
      <w:r w:rsidR="00B42699">
        <w:rPr>
          <w:rFonts w:ascii="Times New Roman" w:hAnsi="Times New Roman"/>
          <w:sz w:val="22"/>
          <w:szCs w:val="22"/>
        </w:rPr>
        <w:t xml:space="preserve">10 observers participated in the practice sessions for Experiment 3 (6 Female, 4 Male; age 18-56; mean age 30.7). </w:t>
      </w:r>
      <w:r>
        <w:rPr>
          <w:rFonts w:ascii="Times New Roman" w:hAnsi="Times New Roman"/>
          <w:sz w:val="22"/>
          <w:szCs w:val="22"/>
        </w:rPr>
        <w:t xml:space="preserve">Four of these </w:t>
      </w:r>
      <w:r w:rsidR="00622BAE">
        <w:rPr>
          <w:rFonts w:ascii="Times New Roman" w:hAnsi="Times New Roman"/>
          <w:sz w:val="22"/>
          <w:szCs w:val="22"/>
        </w:rPr>
        <w:t xml:space="preserve">observers (Observer 2, Observer 4, Observer </w:t>
      </w:r>
      <w:r w:rsidR="00964FBE">
        <w:rPr>
          <w:rFonts w:ascii="Times New Roman" w:hAnsi="Times New Roman"/>
          <w:sz w:val="22"/>
          <w:szCs w:val="22"/>
        </w:rPr>
        <w:t>8,</w:t>
      </w:r>
      <w:r w:rsidR="00622BAE">
        <w:rPr>
          <w:rFonts w:ascii="Times New Roman" w:hAnsi="Times New Roman"/>
          <w:sz w:val="22"/>
          <w:szCs w:val="22"/>
        </w:rPr>
        <w:t xml:space="preserve"> and Observer 17) </w:t>
      </w:r>
      <w:r>
        <w:rPr>
          <w:rFonts w:ascii="Times New Roman" w:hAnsi="Times New Roman"/>
          <w:sz w:val="22"/>
          <w:szCs w:val="22"/>
        </w:rPr>
        <w:t xml:space="preserve">met the </w:t>
      </w:r>
      <w:r w:rsidR="000F6E7B">
        <w:rPr>
          <w:rFonts w:ascii="Times New Roman" w:hAnsi="Times New Roman"/>
          <w:sz w:val="22"/>
          <w:szCs w:val="22"/>
        </w:rPr>
        <w:t xml:space="preserve">performance criterion </w:t>
      </w:r>
      <w:r>
        <w:rPr>
          <w:rFonts w:ascii="Times New Roman" w:hAnsi="Times New Roman"/>
          <w:sz w:val="22"/>
          <w:szCs w:val="22"/>
        </w:rPr>
        <w:t>set for screening (2 Female, 2 Male; age 23-56; mean age 38.25). All observers had normal or corrected-to-normal vision (20/40 or better in both eyes, assessed using Snellen chart) and normal color vision (0 Ishihara plates read incorrectly). Observers were dark adapted before performing the experiments. The choice of four observers to complete the experiment was specified in our pre-registered protocol.</w:t>
      </w:r>
    </w:p>
    <w:p w14:paraId="2B60E762" w14:textId="77777777" w:rsidR="001D54EB" w:rsidRDefault="001D54EB" w:rsidP="001A4955">
      <w:pPr>
        <w:pStyle w:val="Default"/>
        <w:spacing w:before="0"/>
        <w:rPr>
          <w:rFonts w:ascii="Times New Roman" w:hAnsi="Times New Roman"/>
          <w:b/>
          <w:bCs/>
          <w:sz w:val="22"/>
          <w:szCs w:val="22"/>
          <w:shd w:val="clear" w:color="auto" w:fill="FFFFFF"/>
        </w:rPr>
      </w:pPr>
    </w:p>
    <w:p w14:paraId="2DC780D0" w14:textId="77777777" w:rsidR="00151AF7" w:rsidRDefault="00F9135E" w:rsidP="00F9135E">
      <w:pPr>
        <w:pStyle w:val="Default"/>
        <w:spacing w:before="0" w:after="270"/>
        <w:rPr>
          <w:rStyle w:val="None"/>
          <w:rFonts w:ascii="Times New Roman" w:hAnsi="Times New Roman"/>
          <w:sz w:val="22"/>
          <w:szCs w:val="22"/>
          <w:shd w:val="clear" w:color="auto" w:fill="FFFFFF"/>
        </w:rPr>
      </w:pPr>
      <w:r>
        <w:rPr>
          <w:rFonts w:ascii="Times New Roman" w:hAnsi="Times New Roman"/>
          <w:b/>
          <w:bCs/>
          <w:sz w:val="22"/>
          <w:szCs w:val="22"/>
          <w:shd w:val="clear" w:color="auto" w:fill="FFFFFF"/>
        </w:rPr>
        <w:t>Stimulus Design</w:t>
      </w:r>
    </w:p>
    <w:p w14:paraId="65BE1679" w14:textId="48AF9FCD" w:rsidR="00F9135E" w:rsidRPr="00480A6B"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shd w:val="clear" w:color="auto" w:fill="FFFFFF"/>
        </w:rPr>
        <w:t xml:space="preserve">We measured </w:t>
      </w:r>
      <w:r w:rsidR="00B74BB5">
        <w:rPr>
          <w:rStyle w:val="None"/>
          <w:rFonts w:ascii="Times New Roman" w:hAnsi="Times New Roman"/>
          <w:sz w:val="22"/>
          <w:szCs w:val="22"/>
          <w:shd w:val="clear" w:color="auto" w:fill="FFFFFF"/>
        </w:rPr>
        <w:t xml:space="preserve">lightness discrimination </w:t>
      </w:r>
      <w:r>
        <w:rPr>
          <w:rStyle w:val="None"/>
          <w:rFonts w:ascii="Times New Roman" w:hAnsi="Times New Roman"/>
          <w:sz w:val="22"/>
          <w:szCs w:val="22"/>
          <w:shd w:val="clear" w:color="auto" w:fill="FFFFFF"/>
        </w:rPr>
        <w:t xml:space="preserve">thresholds as a function of the amount of variability in the surface reflectance of the background objects. The </w:t>
      </w:r>
      <w:proofErr w:type="spellStart"/>
      <w:r>
        <w:rPr>
          <w:rStyle w:val="None"/>
          <w:rFonts w:ascii="Times New Roman" w:hAnsi="Times New Roman"/>
          <w:sz w:val="22"/>
          <w:szCs w:val="22"/>
          <w:shd w:val="clear" w:color="auto" w:fill="FFFFFF"/>
        </w:rPr>
        <w:t>reflectances</w:t>
      </w:r>
      <w:proofErr w:type="spellEnd"/>
      <w:r>
        <w:rPr>
          <w:rStyle w:val="None"/>
          <w:rFonts w:ascii="Times New Roman" w:hAnsi="Times New Roman"/>
          <w:sz w:val="22"/>
          <w:szCs w:val="22"/>
          <w:shd w:val="clear" w:color="auto" w:fill="FFFFFF"/>
        </w:rPr>
        <w:t xml:space="preserve"> were chosen from a distribution of natural surfaces. The amount of variability was controlled by multiplying the co</w:t>
      </w:r>
      <w:r>
        <w:rPr>
          <w:rStyle w:val="None"/>
          <w:rFonts w:ascii="Times New Roman" w:hAnsi="Times New Roman"/>
          <w:sz w:val="22"/>
          <w:szCs w:val="22"/>
          <w:shd w:val="clear" w:color="auto" w:fill="FFFFFF"/>
          <w:lang w:val="fr-FR"/>
        </w:rPr>
        <w:t xml:space="preserve">variance </w:t>
      </w:r>
      <w:r>
        <w:rPr>
          <w:rStyle w:val="None"/>
          <w:rFonts w:ascii="Times New Roman" w:hAnsi="Times New Roman"/>
          <w:sz w:val="22"/>
          <w:szCs w:val="22"/>
          <w:shd w:val="clear" w:color="auto" w:fill="FFFFFF"/>
        </w:rPr>
        <w:t>matrix of the distribution by a scalar (See Methods: Reflectance and Illumination Spectra). We measured thresholds for six logarithmically spaced values of the covariance scalar.</w:t>
      </w:r>
    </w:p>
    <w:p w14:paraId="48710ABB" w14:textId="1DA8A572"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For each value of the covariance scalar, we generated a dataset of 1100 images. The dataset had 100 </w:t>
      </w:r>
      <w:r>
        <w:rPr>
          <w:rFonts w:ascii="Times New Roman" w:hAnsi="Times New Roman"/>
          <w:sz w:val="22"/>
          <w:szCs w:val="22"/>
          <w:shd w:val="clear" w:color="auto" w:fill="FFFFFF"/>
        </w:rPr>
        <w:t xml:space="preserve">images </w:t>
      </w:r>
      <w:r>
        <w:rPr>
          <w:rStyle w:val="None"/>
          <w:rFonts w:ascii="Times New Roman" w:hAnsi="Times New Roman"/>
          <w:sz w:val="22"/>
          <w:szCs w:val="22"/>
          <w:shd w:val="clear" w:color="auto" w:fill="FFFFFF"/>
        </w:rPr>
        <w:t xml:space="preserve">each at 11 values of the target object </w:t>
      </w:r>
      <w:r w:rsidR="000D53D8">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The </w:t>
      </w:r>
      <w:r w:rsidR="00FB5BA7">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of the target object in the standard images was 0.4 and the lightness in the comparison image </w:t>
      </w:r>
      <w:r>
        <w:rPr>
          <w:rFonts w:ascii="Times New Roman" w:hAnsi="Times New Roman"/>
          <w:sz w:val="22"/>
          <w:szCs w:val="22"/>
          <w:shd w:val="clear" w:color="auto" w:fill="FFFFFF"/>
        </w:rPr>
        <w:t xml:space="preserve">varied between 0.35 and 0.45 at steps of 0.01 (11 comparison levels). We generated 100 images at each comparison level, each with a different choice of the reflectance spectra of the background scene objects. For scale factor 0.00 we generated a set of 11 images, one at each LRF level, as the background remained fixed in this case. All images were generated without secondary reflections specified in the rendering process. The spectral power distribution of each light source in the scene was fixed over all images. We chose this to be the standard daylight spectrum </w:t>
      </w:r>
      <w:r>
        <w:rPr>
          <w:rFonts w:ascii="Times New Roman" w:hAnsi="Times New Roman"/>
          <w:sz w:val="22"/>
          <w:szCs w:val="22"/>
          <w:shd w:val="clear" w:color="auto" w:fill="FFFFFF"/>
        </w:rPr>
        <w:lastRenderedPageBreak/>
        <w:t xml:space="preserve">D65 (See Methods: Reflectance and Illumination Spectra). The geometry of the 3D scene </w:t>
      </w:r>
      <w:r w:rsidR="0063233C">
        <w:rPr>
          <w:rFonts w:ascii="Times New Roman" w:hAnsi="Times New Roman"/>
          <w:sz w:val="22"/>
          <w:szCs w:val="22"/>
          <w:shd w:val="clear" w:color="auto" w:fill="FFFFFF"/>
        </w:rPr>
        <w:t xml:space="preserve">was also held </w:t>
      </w:r>
      <w:r>
        <w:rPr>
          <w:rFonts w:ascii="Times New Roman" w:hAnsi="Times New Roman"/>
          <w:sz w:val="22"/>
          <w:szCs w:val="22"/>
          <w:shd w:val="clear" w:color="auto" w:fill="FFFFFF"/>
        </w:rPr>
        <w:t>fixed.</w:t>
      </w:r>
    </w:p>
    <w:p w14:paraId="33B57B8E"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3E2C6FE4" w14:textId="77777777" w:rsidR="00151AF7"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Experimental Details</w:t>
      </w:r>
    </w:p>
    <w:p w14:paraId="6697A20F" w14:textId="77777777" w:rsidR="00151AF7" w:rsidRDefault="00151AF7" w:rsidP="00F9135E">
      <w:pPr>
        <w:pStyle w:val="Default"/>
        <w:spacing w:before="0"/>
        <w:rPr>
          <w:rFonts w:ascii="Times New Roman" w:hAnsi="Times New Roman"/>
          <w:sz w:val="22"/>
          <w:szCs w:val="22"/>
          <w:shd w:val="clear" w:color="auto" w:fill="FFFFFF"/>
        </w:rPr>
      </w:pPr>
    </w:p>
    <w:p w14:paraId="5451C556" w14:textId="5A614423"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used a two-interval forced choice procedure to measure thresholds. We showed two images, one after the other, on a calibrated computer monitor and asked the </w:t>
      </w:r>
      <w:proofErr w:type="spellStart"/>
      <w:r>
        <w:rPr>
          <w:rStyle w:val="None"/>
          <w:rFonts w:ascii="Times New Roman" w:hAnsi="Times New Roman"/>
          <w:sz w:val="22"/>
          <w:szCs w:val="22"/>
          <w:shd w:val="clear" w:color="auto" w:fill="FFFFFF"/>
          <w:lang w:val="pt-PT"/>
        </w:rPr>
        <w:t>observer</w:t>
      </w:r>
      <w:proofErr w:type="spellEnd"/>
      <w:r>
        <w:rPr>
          <w:rStyle w:val="None"/>
          <w:rFonts w:ascii="Times New Roman" w:hAnsi="Times New Roman"/>
          <w:sz w:val="22"/>
          <w:szCs w:val="22"/>
          <w:shd w:val="clear" w:color="auto" w:fill="FFFFFF"/>
        </w:rPr>
        <w:t xml:space="preserve"> to report the </w:t>
      </w:r>
      <w:r w:rsidR="00776DAE">
        <w:rPr>
          <w:rStyle w:val="None"/>
          <w:rFonts w:ascii="Times New Roman" w:hAnsi="Times New Roman"/>
          <w:sz w:val="22"/>
          <w:szCs w:val="22"/>
          <w:shd w:val="clear" w:color="auto" w:fill="FFFFFF"/>
        </w:rPr>
        <w:t xml:space="preserve">interval </w:t>
      </w:r>
      <w:r>
        <w:rPr>
          <w:rStyle w:val="None"/>
          <w:rFonts w:ascii="Times New Roman" w:hAnsi="Times New Roman"/>
          <w:sz w:val="22"/>
          <w:szCs w:val="22"/>
          <w:shd w:val="clear" w:color="auto" w:fill="FFFFFF"/>
        </w:rPr>
        <w:t xml:space="preserve">in which the target object was lighter. We fixed the reflectance of the target object in the standard image and varied the </w:t>
      </w:r>
      <w:r>
        <w:rPr>
          <w:rFonts w:ascii="Times New Roman" w:hAnsi="Times New Roman"/>
          <w:sz w:val="22"/>
          <w:szCs w:val="22"/>
          <w:shd w:val="clear" w:color="auto" w:fill="FFFFFF"/>
        </w:rPr>
        <w:t>reflectance</w:t>
      </w:r>
      <w:r>
        <w:rPr>
          <w:rStyle w:val="None"/>
          <w:rFonts w:ascii="Times New Roman" w:hAnsi="Times New Roman"/>
          <w:sz w:val="22"/>
          <w:szCs w:val="22"/>
          <w:shd w:val="clear" w:color="auto" w:fill="FFFFFF"/>
        </w:rPr>
        <w:t xml:space="preserve"> of the target object in the other image, which we refer to as the comparison image. The method of constant stimuli was used. The temporal order in which the standard and comparison images were presented was randomized on each trial.</w:t>
      </w:r>
      <w:ins w:id="196" w:author="Brainard, David H" w:date="2021-05-08T10:23:00Z">
        <w:r w:rsidR="00D971DB">
          <w:rPr>
            <w:rStyle w:val="None"/>
            <w:rFonts w:ascii="Times New Roman" w:hAnsi="Times New Roman"/>
            <w:sz w:val="22"/>
            <w:szCs w:val="22"/>
            <w:shd w:val="clear" w:color="auto" w:fill="FFFFFF"/>
          </w:rPr>
          <w:t xml:space="preserve"> A</w:t>
        </w:r>
      </w:ins>
      <w:del w:id="197" w:author="Brainard, David H" w:date="2021-05-08T10:23:00Z">
        <w:r w:rsidDel="00D971DB">
          <w:rPr>
            <w:rStyle w:val="None"/>
            <w:rFonts w:ascii="Times New Roman" w:hAnsi="Times New Roman"/>
            <w:sz w:val="22"/>
            <w:szCs w:val="22"/>
            <w:shd w:val="clear" w:color="auto" w:fill="FFFFFF"/>
          </w:rPr>
          <w:delText xml:space="preserve"> An a</w:delText>
        </w:r>
      </w:del>
      <w:r>
        <w:rPr>
          <w:rStyle w:val="None"/>
          <w:rFonts w:ascii="Times New Roman" w:hAnsi="Times New Roman"/>
          <w:sz w:val="22"/>
          <w:szCs w:val="22"/>
          <w:shd w:val="clear" w:color="auto" w:fill="FFFFFF"/>
        </w:rPr>
        <w:t>udio feedback was provided after every trial</w:t>
      </w:r>
      <w:ins w:id="198" w:author="Brainard, David H" w:date="2021-05-08T10:23:00Z">
        <w:r w:rsidR="00D971DB">
          <w:rPr>
            <w:rStyle w:val="None"/>
            <w:rFonts w:ascii="Times New Roman" w:hAnsi="Times New Roman"/>
            <w:sz w:val="22"/>
            <w:szCs w:val="22"/>
            <w:shd w:val="clear" w:color="auto" w:fill="FFFFFF"/>
          </w:rPr>
          <w:t>, with the correct re</w:t>
        </w:r>
      </w:ins>
      <w:ins w:id="199" w:author="Brainard, David H" w:date="2021-05-08T10:24:00Z">
        <w:r w:rsidR="00D971DB">
          <w:rPr>
            <w:rStyle w:val="None"/>
            <w:rFonts w:ascii="Times New Roman" w:hAnsi="Times New Roman"/>
            <w:sz w:val="22"/>
            <w:szCs w:val="22"/>
            <w:shd w:val="clear" w:color="auto" w:fill="FFFFFF"/>
          </w:rPr>
          <w:t xml:space="preserve">sponse determined by which object had the higher </w:t>
        </w:r>
        <w:r w:rsidR="000146D1">
          <w:rPr>
            <w:rStyle w:val="None"/>
            <w:rFonts w:ascii="Times New Roman" w:hAnsi="Times New Roman"/>
            <w:sz w:val="22"/>
            <w:szCs w:val="22"/>
            <w:shd w:val="clear" w:color="auto" w:fill="FFFFFF"/>
          </w:rPr>
          <w:t>LRF</w:t>
        </w:r>
        <w:r w:rsidR="00D971DB">
          <w:rPr>
            <w:rStyle w:val="None"/>
            <w:rFonts w:ascii="Times New Roman" w:hAnsi="Times New Roman"/>
            <w:sz w:val="22"/>
            <w:szCs w:val="22"/>
            <w:shd w:val="clear" w:color="auto" w:fill="FFFFFF"/>
          </w:rPr>
          <w:t>.</w:t>
        </w:r>
      </w:ins>
      <w:del w:id="200" w:author="Brainard, David H" w:date="2021-05-08T10:23:00Z">
        <w:r w:rsidDel="00D971DB">
          <w:rPr>
            <w:rStyle w:val="None"/>
            <w:rFonts w:ascii="Times New Roman" w:hAnsi="Times New Roman"/>
            <w:sz w:val="22"/>
            <w:szCs w:val="22"/>
            <w:shd w:val="clear" w:color="auto" w:fill="FFFFFF"/>
          </w:rPr>
          <w:delText>.</w:delText>
        </w:r>
      </w:del>
    </w:p>
    <w:p w14:paraId="600C4A6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28F73A3"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define a trial as the presentation of the two images (standard and comparison images) and collection of the observer’s response. We define </w:t>
      </w:r>
      <w:r>
        <w:rPr>
          <w:rFonts w:ascii="Times New Roman" w:hAnsi="Times New Roman"/>
          <w:sz w:val="22"/>
          <w:szCs w:val="22"/>
          <w:shd w:val="clear" w:color="auto" w:fill="FFFFFF"/>
        </w:rPr>
        <w:t xml:space="preserve">an interval as </w:t>
      </w:r>
      <w:r>
        <w:rPr>
          <w:rStyle w:val="None"/>
          <w:rFonts w:ascii="Times New Roman" w:hAnsi="Times New Roman"/>
          <w:sz w:val="22"/>
          <w:szCs w:val="22"/>
          <w:shd w:val="clear" w:color="auto" w:fill="FFFFFF"/>
        </w:rPr>
        <w:t>the presentation of one of the images in the trial. Thus, a trial has two intervals.</w:t>
      </w:r>
    </w:p>
    <w:p w14:paraId="645417B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091ED014" w14:textId="565DB09C"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The experiment was structured as follows. We define an acquisition as the data collected at one </w:t>
      </w:r>
      <w:r w:rsidR="00776DAE">
        <w:rPr>
          <w:rStyle w:val="None"/>
          <w:rFonts w:ascii="Times New Roman" w:hAnsi="Times New Roman"/>
          <w:sz w:val="22"/>
          <w:szCs w:val="22"/>
          <w:shd w:val="clear" w:color="auto" w:fill="FFFFFF"/>
        </w:rPr>
        <w:t xml:space="preserve">covariance </w:t>
      </w:r>
      <w:r>
        <w:rPr>
          <w:rStyle w:val="None"/>
          <w:rFonts w:ascii="Times New Roman" w:hAnsi="Times New Roman"/>
          <w:sz w:val="22"/>
          <w:szCs w:val="22"/>
          <w:shd w:val="clear" w:color="auto" w:fill="FFFFFF"/>
        </w:rPr>
        <w:t xml:space="preserve">scale factor with 30 trials at each of the 11 comparison levels. We define a permutation as a set of six acquisitions, where each acquisition corresponds to one of the possible six scale factors. We collected three permutations for each </w:t>
      </w:r>
      <w:proofErr w:type="spellStart"/>
      <w:r>
        <w:rPr>
          <w:rStyle w:val="None"/>
          <w:rFonts w:ascii="Times New Roman" w:hAnsi="Times New Roman"/>
          <w:sz w:val="22"/>
          <w:szCs w:val="22"/>
          <w:shd w:val="clear" w:color="auto" w:fill="FFFFFF"/>
          <w:lang w:val="pt-PT"/>
        </w:rPr>
        <w:t>observer</w:t>
      </w:r>
      <w:proofErr w:type="spellEnd"/>
      <w:r>
        <w:rPr>
          <w:rStyle w:val="None"/>
          <w:rFonts w:ascii="Times New Roman" w:hAnsi="Times New Roman"/>
          <w:sz w:val="22"/>
          <w:szCs w:val="22"/>
          <w:shd w:val="clear" w:color="auto" w:fill="FFFFFF"/>
        </w:rPr>
        <w:t>, with a new random order drawn for each permutation. Thus, after the practice session (see: Recruitment and Exclusion), there were total 18 acquisitions. We divided these 18 acquisitions over 6 sessions, each session with 3 acquisitions. In each acquisition, we randomly selected the images on the trials from the pre</w:t>
      </w:r>
      <w:r w:rsidR="006C1741">
        <w:rPr>
          <w:rStyle w:val="None"/>
          <w:rFonts w:ascii="Times New Roman" w:hAnsi="Times New Roman"/>
          <w:sz w:val="22"/>
          <w:szCs w:val="22"/>
          <w:shd w:val="clear" w:color="auto" w:fill="FFFFFF"/>
        </w:rPr>
        <w:t>-</w:t>
      </w:r>
      <w:r>
        <w:rPr>
          <w:rStyle w:val="None"/>
          <w:rFonts w:ascii="Times New Roman" w:hAnsi="Times New Roman"/>
          <w:sz w:val="22"/>
          <w:szCs w:val="22"/>
          <w:shd w:val="clear" w:color="auto" w:fill="FFFFFF"/>
        </w:rPr>
        <w:t>generated image databases. The first five trials of each acquisition were moderate trials (as defined above</w:t>
      </w:r>
      <w:r w:rsidR="00091791">
        <w:rPr>
          <w:rStyle w:val="None"/>
          <w:rFonts w:ascii="Times New Roman" w:hAnsi="Times New Roman"/>
          <w:sz w:val="22"/>
          <w:szCs w:val="22"/>
          <w:shd w:val="clear" w:color="auto" w:fill="FFFFFF"/>
        </w:rPr>
        <w:t xml:space="preserve"> in </w:t>
      </w:r>
      <w:r w:rsidR="00091791" w:rsidRPr="00AA0A75">
        <w:rPr>
          <w:rStyle w:val="None"/>
          <w:rFonts w:ascii="Times New Roman" w:hAnsi="Times New Roman"/>
          <w:sz w:val="22"/>
          <w:szCs w:val="22"/>
          <w:shd w:val="clear" w:color="auto" w:fill="FFFFFF"/>
        </w:rPr>
        <w:t>Observer</w:t>
      </w:r>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Recruitment</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and</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Exclusion</w:t>
      </w:r>
      <w:proofErr w:type="spellEnd"/>
      <w:r>
        <w:rPr>
          <w:rStyle w:val="None"/>
          <w:rFonts w:ascii="Times New Roman" w:hAnsi="Times New Roman"/>
          <w:sz w:val="22"/>
          <w:szCs w:val="22"/>
          <w:shd w:val="clear" w:color="auto" w:fill="FFFFFF"/>
        </w:rPr>
        <w:t xml:space="preserve">) to acclimatize the </w:t>
      </w:r>
      <w:proofErr w:type="spellStart"/>
      <w:r>
        <w:rPr>
          <w:rStyle w:val="None"/>
          <w:rFonts w:ascii="Times New Roman" w:hAnsi="Times New Roman"/>
          <w:sz w:val="22"/>
          <w:szCs w:val="22"/>
          <w:shd w:val="clear" w:color="auto" w:fill="FFFFFF"/>
          <w:lang w:val="pt-PT"/>
        </w:rPr>
        <w:t>observer</w:t>
      </w:r>
      <w:proofErr w:type="spellEnd"/>
      <w:r>
        <w:rPr>
          <w:rStyle w:val="None"/>
          <w:rFonts w:ascii="Times New Roman" w:hAnsi="Times New Roman"/>
          <w:sz w:val="22"/>
          <w:szCs w:val="22"/>
          <w:shd w:val="clear" w:color="auto" w:fill="FFFFFF"/>
        </w:rPr>
        <w:t xml:space="preserve"> to the experimental </w:t>
      </w:r>
      <w:r w:rsidR="00776DAE">
        <w:rPr>
          <w:rStyle w:val="None"/>
          <w:rFonts w:ascii="Times New Roman" w:hAnsi="Times New Roman"/>
          <w:sz w:val="22"/>
          <w:szCs w:val="22"/>
          <w:shd w:val="clear" w:color="auto" w:fill="FFFFFF"/>
        </w:rPr>
        <w:t>task</w:t>
      </w:r>
      <w:r>
        <w:rPr>
          <w:rStyle w:val="None"/>
          <w:rFonts w:ascii="Times New Roman" w:hAnsi="Times New Roman"/>
          <w:sz w:val="22"/>
          <w:szCs w:val="22"/>
          <w:shd w:val="clear" w:color="auto" w:fill="FFFFFF"/>
        </w:rPr>
        <w:t>. The responses for these five trials were not saved.</w:t>
      </w:r>
    </w:p>
    <w:p w14:paraId="7E2147C2"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DCADC07" w14:textId="3B97C347"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sz w:val="22"/>
          <w:szCs w:val="22"/>
          <w:shd w:val="clear" w:color="auto" w:fill="FFFFFF"/>
        </w:rPr>
        <w:t xml:space="preserve">Each acquisition </w:t>
      </w:r>
      <w:r w:rsidR="00776DAE">
        <w:rPr>
          <w:rStyle w:val="None"/>
          <w:rFonts w:ascii="Times New Roman" w:hAnsi="Times New Roman"/>
          <w:sz w:val="22"/>
          <w:szCs w:val="22"/>
          <w:shd w:val="clear" w:color="auto" w:fill="FFFFFF"/>
        </w:rPr>
        <w:t xml:space="preserve">thus </w:t>
      </w:r>
      <w:r>
        <w:rPr>
          <w:rStyle w:val="None"/>
          <w:rFonts w:ascii="Times New Roman" w:hAnsi="Times New Roman"/>
          <w:sz w:val="22"/>
          <w:szCs w:val="22"/>
          <w:shd w:val="clear" w:color="auto" w:fill="FFFFFF"/>
        </w:rPr>
        <w:t xml:space="preserve">consisted of 330 trials (excluding the 5 moderate </w:t>
      </w:r>
      <w:r>
        <w:rPr>
          <w:rFonts w:ascii="Times New Roman" w:hAnsi="Times New Roman"/>
          <w:sz w:val="22"/>
          <w:szCs w:val="22"/>
          <w:shd w:val="clear" w:color="auto" w:fill="FFFFFF"/>
        </w:rPr>
        <w:t xml:space="preserve">acclimatization </w:t>
      </w:r>
      <w:r>
        <w:rPr>
          <w:rStyle w:val="None"/>
          <w:rFonts w:ascii="Times New Roman" w:hAnsi="Times New Roman"/>
          <w:sz w:val="22"/>
          <w:szCs w:val="22"/>
          <w:shd w:val="clear" w:color="auto" w:fill="FFFFFF"/>
        </w:rPr>
        <w:t xml:space="preserve">trials), 30 at each of the 11 comparison levels. The trial sequence (order of comparison stimuli) in an acquisition was generated pseudo-randomly at the beginning of the acquisition. For this, </w:t>
      </w:r>
      <w:r>
        <w:rPr>
          <w:rFonts w:ascii="Times New Roman" w:hAnsi="Times New Roman"/>
          <w:sz w:val="22"/>
          <w:szCs w:val="22"/>
          <w:shd w:val="clear" w:color="auto" w:fill="FFFFFF"/>
        </w:rPr>
        <w:t xml:space="preserve">at each comparison lightness level, </w:t>
      </w:r>
      <w:r>
        <w:rPr>
          <w:rStyle w:val="None"/>
          <w:rFonts w:ascii="Times New Roman" w:hAnsi="Times New Roman"/>
          <w:sz w:val="22"/>
          <w:szCs w:val="22"/>
          <w:shd w:val="clear" w:color="auto" w:fill="FFFFFF"/>
        </w:rPr>
        <w:t xml:space="preserve">30 standard and comparison images were chosen </w:t>
      </w:r>
      <w:r>
        <w:rPr>
          <w:rFonts w:ascii="Times New Roman" w:hAnsi="Times New Roman"/>
          <w:sz w:val="22"/>
          <w:szCs w:val="22"/>
          <w:shd w:val="clear" w:color="auto" w:fill="FFFFFF"/>
        </w:rPr>
        <w:t>pseudo-</w:t>
      </w:r>
      <w:r>
        <w:rPr>
          <w:rStyle w:val="None"/>
          <w:rFonts w:ascii="Times New Roman" w:hAnsi="Times New Roman"/>
          <w:sz w:val="22"/>
          <w:szCs w:val="22"/>
          <w:shd w:val="clear" w:color="auto" w:fill="FFFFFF"/>
        </w:rPr>
        <w:t xml:space="preserve">randomly with replacement from the </w:t>
      </w:r>
      <w:r w:rsidR="00776DAE">
        <w:rPr>
          <w:rStyle w:val="None"/>
          <w:rFonts w:ascii="Times New Roman" w:hAnsi="Times New Roman"/>
          <w:sz w:val="22"/>
          <w:szCs w:val="22"/>
          <w:shd w:val="clear" w:color="auto" w:fill="FFFFFF"/>
        </w:rPr>
        <w:t xml:space="preserve">image </w:t>
      </w:r>
      <w:r>
        <w:rPr>
          <w:rStyle w:val="None"/>
          <w:rFonts w:ascii="Times New Roman" w:hAnsi="Times New Roman"/>
          <w:sz w:val="22"/>
          <w:szCs w:val="22"/>
          <w:shd w:val="clear" w:color="auto" w:fill="FFFFFF"/>
        </w:rPr>
        <w:t xml:space="preserve">dataset. The sequence of presentation of these 330 trials were randomized and saved. For each trial, the order of presentation of the standard and comparison image was also determined </w:t>
      </w:r>
      <w:r>
        <w:rPr>
          <w:rFonts w:ascii="Times New Roman" w:hAnsi="Times New Roman"/>
          <w:sz w:val="22"/>
          <w:szCs w:val="22"/>
          <w:shd w:val="clear" w:color="auto" w:fill="FFFFFF"/>
        </w:rPr>
        <w:t xml:space="preserve">pseudo-randomly and saved. The trials were presented according to the saved sequence. </w:t>
      </w:r>
    </w:p>
    <w:p w14:paraId="4A67F0CD"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108DD6C5" w14:textId="786D1149" w:rsidR="00F9135E" w:rsidRDefault="00F9135E" w:rsidP="00F9135E">
      <w:pPr>
        <w:pStyle w:val="Default"/>
        <w:spacing w:before="0"/>
        <w:rPr>
          <w:rStyle w:val="None"/>
          <w:rFonts w:ascii="Times New Roman" w:hAnsi="Times New Roman"/>
          <w:sz w:val="22"/>
          <w:szCs w:val="22"/>
          <w:shd w:val="clear" w:color="auto" w:fill="FFFFFF"/>
        </w:rPr>
      </w:pPr>
      <w:r>
        <w:rPr>
          <w:rFonts w:ascii="Times New Roman" w:hAnsi="Times New Roman"/>
          <w:sz w:val="22"/>
          <w:szCs w:val="22"/>
          <w:shd w:val="clear" w:color="auto" w:fill="FFFFFF"/>
        </w:rPr>
        <w:t xml:space="preserve">The trials in an acquisition were presented in three blocks of 110 trials each. At the end of each block </w:t>
      </w:r>
      <w:proofErr w:type="spellStart"/>
      <w:r>
        <w:rPr>
          <w:rStyle w:val="None"/>
          <w:rFonts w:ascii="Times New Roman" w:hAnsi="Times New Roman"/>
          <w:sz w:val="22"/>
          <w:szCs w:val="22"/>
          <w:shd w:val="clear" w:color="auto" w:fill="FFFFFF"/>
          <w:lang w:val="pt-PT"/>
        </w:rPr>
        <w:t>observer</w:t>
      </w:r>
      <w:proofErr w:type="spellEnd"/>
      <w:r>
        <w:rPr>
          <w:rStyle w:val="None"/>
          <w:rFonts w:ascii="Times New Roman" w:hAnsi="Times New Roman"/>
          <w:sz w:val="22"/>
          <w:szCs w:val="22"/>
          <w:shd w:val="clear" w:color="auto" w:fill="FFFFFF"/>
        </w:rPr>
        <w:t xml:space="preserve"> took a rest (of minimum 1 minute). The </w:t>
      </w:r>
      <w:proofErr w:type="spellStart"/>
      <w:r>
        <w:rPr>
          <w:rStyle w:val="None"/>
          <w:rFonts w:ascii="Times New Roman" w:hAnsi="Times New Roman"/>
          <w:sz w:val="22"/>
          <w:szCs w:val="22"/>
          <w:shd w:val="clear" w:color="auto" w:fill="FFFFFF"/>
          <w:lang w:val="pt-PT"/>
        </w:rPr>
        <w:t>observer</w:t>
      </w:r>
      <w:proofErr w:type="spellEnd"/>
      <w:r>
        <w:rPr>
          <w:rStyle w:val="None"/>
          <w:rFonts w:ascii="Times New Roman" w:hAnsi="Times New Roman"/>
          <w:sz w:val="22"/>
          <w:szCs w:val="22"/>
          <w:shd w:val="clear" w:color="auto" w:fill="FFFFFF"/>
        </w:rPr>
        <w:t xml:space="preserve"> could terminate the experiment anytime during the acquisition. If an observer terminated an acquisition, the data for that acquisition was not saved. No observer terminated any acquisition. One observer rescheduled at the beginning of a session due to tiredness for reasons unrelated to the experiment. The session was rescheduled.</w:t>
      </w:r>
    </w:p>
    <w:p w14:paraId="0B3D0CA4" w14:textId="2CC09A07" w:rsidR="00DD0197" w:rsidRDefault="00DD0197" w:rsidP="00F9135E">
      <w:pPr>
        <w:pStyle w:val="Default"/>
        <w:spacing w:before="0"/>
        <w:rPr>
          <w:rStyle w:val="None"/>
          <w:rFonts w:ascii="Times New Roman" w:hAnsi="Times New Roman"/>
          <w:sz w:val="22"/>
          <w:szCs w:val="22"/>
          <w:shd w:val="clear" w:color="auto" w:fill="FFFFFF"/>
        </w:rPr>
      </w:pPr>
    </w:p>
    <w:p w14:paraId="70B5EAF4" w14:textId="680F774D" w:rsidR="00DD0197" w:rsidRDefault="0041643E" w:rsidP="00DD0197">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At the beginning of the first experimental session (the practice session)</w:t>
      </w:r>
      <w:r w:rsidR="005E2986">
        <w:rPr>
          <w:rFonts w:ascii="Times New Roman" w:hAnsi="Times New Roman"/>
          <w:sz w:val="22"/>
          <w:szCs w:val="22"/>
        </w:rPr>
        <w:t xml:space="preserve"> for an observer</w:t>
      </w:r>
      <w:r>
        <w:rPr>
          <w:rFonts w:ascii="Times New Roman" w:hAnsi="Times New Roman"/>
          <w:sz w:val="22"/>
          <w:szCs w:val="22"/>
        </w:rPr>
        <w:t>, t</w:t>
      </w:r>
      <w:r w:rsidR="00DD0197">
        <w:rPr>
          <w:rFonts w:ascii="Times New Roman" w:hAnsi="Times New Roman"/>
          <w:sz w:val="22"/>
          <w:szCs w:val="22"/>
        </w:rPr>
        <w:t xml:space="preserve">he experimenter </w:t>
      </w:r>
      <w:r w:rsidR="00DD0197" w:rsidRPr="007B1C7B">
        <w:rPr>
          <w:rFonts w:ascii="Times New Roman" w:hAnsi="Times New Roman"/>
          <w:sz w:val="22"/>
          <w:szCs w:val="22"/>
        </w:rPr>
        <w:t>explained the experimental procedures</w:t>
      </w:r>
      <w:r w:rsidR="00DD0197">
        <w:rPr>
          <w:rFonts w:ascii="Times New Roman" w:hAnsi="Times New Roman"/>
          <w:sz w:val="22"/>
          <w:szCs w:val="22"/>
        </w:rPr>
        <w:t xml:space="preserve"> and obtained consent for the experiments. The experimenter then tested the observers for normal visual acuity and color vision. The observers were then taken to the dark room where the observers were described the task and familiarized with the display, chin rest, and response box. Once familiar, the </w:t>
      </w:r>
      <w:proofErr w:type="spellStart"/>
      <w:r w:rsidR="00DD0197">
        <w:rPr>
          <w:rFonts w:ascii="Times New Roman" w:hAnsi="Times New Roman"/>
          <w:sz w:val="22"/>
          <w:szCs w:val="22"/>
          <w:lang w:val="pt-PT"/>
        </w:rPr>
        <w:t>observers</w:t>
      </w:r>
      <w:proofErr w:type="spellEnd"/>
      <w:r w:rsidR="00DD0197">
        <w:rPr>
          <w:rFonts w:ascii="Times New Roman" w:hAnsi="Times New Roman"/>
          <w:sz w:val="22"/>
          <w:szCs w:val="22"/>
        </w:rPr>
        <w:t xml:space="preserve"> were dark adapted (by sitting in the dark room for approximately 5 minutes). Once ready, the </w:t>
      </w:r>
      <w:proofErr w:type="spellStart"/>
      <w:r w:rsidR="00DD0197">
        <w:rPr>
          <w:rFonts w:ascii="Times New Roman" w:hAnsi="Times New Roman"/>
          <w:sz w:val="22"/>
          <w:szCs w:val="22"/>
          <w:lang w:val="pt-PT"/>
        </w:rPr>
        <w:t>observers</w:t>
      </w:r>
      <w:proofErr w:type="spellEnd"/>
      <w:r w:rsidR="00DD0197">
        <w:rPr>
          <w:rFonts w:ascii="Times New Roman" w:hAnsi="Times New Roman"/>
          <w:sz w:val="22"/>
          <w:szCs w:val="22"/>
        </w:rPr>
        <w:t xml:space="preserve"> performed the familiarization acquisition. After the familiarization acquisition, the </w:t>
      </w:r>
      <w:proofErr w:type="spellStart"/>
      <w:r w:rsidR="00DD0197">
        <w:rPr>
          <w:rFonts w:ascii="Times New Roman" w:hAnsi="Times New Roman"/>
          <w:sz w:val="22"/>
          <w:szCs w:val="22"/>
          <w:lang w:val="pt-PT"/>
        </w:rPr>
        <w:t>observers</w:t>
      </w:r>
      <w:proofErr w:type="spellEnd"/>
      <w:r w:rsidR="00DD0197">
        <w:rPr>
          <w:rFonts w:ascii="Times New Roman" w:hAnsi="Times New Roman"/>
          <w:sz w:val="22"/>
          <w:szCs w:val="22"/>
        </w:rPr>
        <w:t xml:space="preserve"> performed the other three acquisitions of the practice session. The entire practice session took nearly one hour.</w:t>
      </w:r>
    </w:p>
    <w:p w14:paraId="118DA379" w14:textId="0675FB15" w:rsidR="00F9135E" w:rsidRDefault="00DD0197" w:rsidP="00F9135E">
      <w:pPr>
        <w:pStyle w:val="Default"/>
        <w:spacing w:before="0" w:after="270"/>
        <w:rPr>
          <w:rStyle w:val="None"/>
          <w:rFonts w:ascii="Times New Roman" w:hAnsi="Times New Roman"/>
          <w:b/>
          <w:bCs/>
          <w:sz w:val="22"/>
          <w:szCs w:val="22"/>
          <w:lang w:val="it-IT"/>
        </w:rPr>
      </w:pPr>
      <w:r>
        <w:rPr>
          <w:rFonts w:ascii="Times New Roman" w:hAnsi="Times New Roman"/>
          <w:sz w:val="22"/>
          <w:szCs w:val="22"/>
        </w:rPr>
        <w:lastRenderedPageBreak/>
        <w:t>The observers who met the criteria performed 18 acquisitions over 6 other sessions. The order of these acquisitions was determined pseudo-randomly at the beginning of the practice session. In each session, the observer performed only three acquisitions. The observers were dark adapted at the beginning of each session.</w:t>
      </w:r>
    </w:p>
    <w:p w14:paraId="0B5C8AC6" w14:textId="77777777" w:rsidR="00151AF7" w:rsidRDefault="00F9135E" w:rsidP="00F9135E">
      <w:pPr>
        <w:pStyle w:val="Default"/>
        <w:spacing w:before="0"/>
        <w:rPr>
          <w:rStyle w:val="None"/>
          <w:rFonts w:ascii="Times New Roman" w:hAnsi="Times New Roman"/>
          <w:sz w:val="22"/>
          <w:szCs w:val="22"/>
          <w:shd w:val="clear" w:color="auto" w:fill="FFFFFF"/>
        </w:rPr>
      </w:pPr>
      <w:r>
        <w:rPr>
          <w:rStyle w:val="None"/>
          <w:rFonts w:ascii="Times New Roman" w:hAnsi="Times New Roman"/>
          <w:b/>
          <w:bCs/>
          <w:sz w:val="22"/>
          <w:szCs w:val="22"/>
          <w:shd w:val="clear" w:color="auto" w:fill="FFFFFF"/>
        </w:rPr>
        <w:t>Stimulus Presentation</w:t>
      </w:r>
    </w:p>
    <w:p w14:paraId="7739638B" w14:textId="77777777" w:rsidR="00151AF7" w:rsidRDefault="00151AF7" w:rsidP="00F9135E">
      <w:pPr>
        <w:pStyle w:val="Default"/>
        <w:spacing w:before="0"/>
        <w:rPr>
          <w:rStyle w:val="None"/>
          <w:rFonts w:ascii="Times New Roman" w:hAnsi="Times New Roman"/>
          <w:sz w:val="22"/>
          <w:szCs w:val="22"/>
          <w:shd w:val="clear" w:color="auto" w:fill="FFFFFF"/>
        </w:rPr>
      </w:pPr>
    </w:p>
    <w:p w14:paraId="2E017F9E" w14:textId="378A5EEB"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The size of each image was 2.6cm x 2.6cm on the monitor, corresponding to 2°</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by 2° visual angle. The target object size on the screen in the 2D images was ~1° in diameter. Each image was presented for 250ms (this was a deviation from the preregistration document, which specifies the presentation time as 500ms), with an inter-stimulus interval of 250ms and inter-trial interval of 250ms. Inter-stimulus interval (ISI) is defined as the interval between the first and the second image presented on each trial. The response for each trial was collected after both the images had been displayed and removed from the screen. The observer could take as long as they wished before entering the response. Feedback was provided via tones presented after the response. The next trial was presented 250ms (ITI) after the feedback. Thus, the actual inter-trial interval depended on the response time of the observer.</w:t>
      </w:r>
    </w:p>
    <w:p w14:paraId="305A5594" w14:textId="7699DABE"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46E13FF" w14:textId="77777777" w:rsidR="00151AF7" w:rsidRDefault="00F9135E" w:rsidP="000E3DCD">
      <w:r>
        <w:rPr>
          <w:rStyle w:val="None"/>
          <w:b/>
          <w:bCs/>
          <w:sz w:val="22"/>
          <w:szCs w:val="22"/>
        </w:rPr>
        <w:t>Image Generation</w:t>
      </w:r>
    </w:p>
    <w:p w14:paraId="4CE19098" w14:textId="77777777" w:rsidR="00151AF7" w:rsidRPr="000E3DCD" w:rsidRDefault="00151AF7" w:rsidP="000E3DCD">
      <w:pPr>
        <w:rPr>
          <w:sz w:val="22"/>
          <w:szCs w:val="22"/>
        </w:rPr>
      </w:pPr>
    </w:p>
    <w:p w14:paraId="7B7EA5F4" w14:textId="3C9BDD4C" w:rsidR="00F9135E" w:rsidRDefault="00F9135E" w:rsidP="00151AF7">
      <w:pPr>
        <w:rPr>
          <w:rStyle w:val="None"/>
          <w:sz w:val="22"/>
          <w:szCs w:val="22"/>
        </w:rPr>
      </w:pPr>
      <w:r>
        <w:rPr>
          <w:rStyle w:val="None"/>
          <w:sz w:val="22"/>
          <w:szCs w:val="22"/>
        </w:rPr>
        <w:t>The images were generated using software we refer to as Virtual World Color Constancy (VWCC) (</w:t>
      </w:r>
      <w:hyperlink r:id="rId15" w:history="1">
        <w:r>
          <w:rPr>
            <w:rStyle w:val="Hyperlink1"/>
            <w:sz w:val="22"/>
            <w:szCs w:val="22"/>
          </w:rPr>
          <w:t>github.com/</w:t>
        </w:r>
        <w:proofErr w:type="spellStart"/>
        <w:r>
          <w:rPr>
            <w:rStyle w:val="Hyperlink1"/>
            <w:sz w:val="22"/>
            <w:szCs w:val="22"/>
          </w:rPr>
          <w:t>BrainardLab</w:t>
        </w:r>
        <w:proofErr w:type="spellEnd"/>
        <w:r>
          <w:rPr>
            <w:rStyle w:val="Hyperlink1"/>
            <w:sz w:val="22"/>
            <w:szCs w:val="22"/>
          </w:rPr>
          <w:t>/</w:t>
        </w:r>
        <w:proofErr w:type="spellStart"/>
        <w:r>
          <w:rPr>
            <w:rStyle w:val="Hyperlink1"/>
            <w:sz w:val="22"/>
            <w:szCs w:val="22"/>
          </w:rPr>
          <w:t>VirtualWorldColorConstancy</w:t>
        </w:r>
        <w:proofErr w:type="spellEnd"/>
      </w:hyperlink>
      <w:r>
        <w:rPr>
          <w:rStyle w:val="None"/>
          <w:sz w:val="22"/>
          <w:szCs w:val="22"/>
        </w:rPr>
        <w:t xml:space="preserve">). VWCC is written using MATLAB. It harnesses the Mitsuba renderer to render simulated images from scene descriptions, and also takes advantage of our </w:t>
      </w:r>
      <w:proofErr w:type="spellStart"/>
      <w:r>
        <w:rPr>
          <w:rStyle w:val="None"/>
          <w:sz w:val="22"/>
          <w:szCs w:val="22"/>
        </w:rPr>
        <w:t>RenderToolbox</w:t>
      </w:r>
      <w:proofErr w:type="spellEnd"/>
      <w:r>
        <w:rPr>
          <w:rStyle w:val="None"/>
          <w:sz w:val="22"/>
          <w:szCs w:val="22"/>
        </w:rPr>
        <w:t xml:space="preserve"> package </w:t>
      </w:r>
      <w:r w:rsidR="00BC3349">
        <w:rPr>
          <w:rStyle w:val="None"/>
          <w:sz w:val="22"/>
          <w:szCs w:val="22"/>
        </w:rPr>
        <w:fldChar w:fldCharType="begin"/>
      </w:r>
      <w:r w:rsidR="00BC3349">
        <w:rPr>
          <w:rStyle w:val="None"/>
          <w:sz w:val="22"/>
          <w:szCs w:val="22"/>
        </w:rPr>
        <w:instrText xml:space="preserve"> ADDIN EN.CITE &lt;EndNote&gt;&lt;Cite&gt;&lt;Author&gt;Heasly&lt;/Author&gt;&lt;Year&gt;2014&lt;/Year&gt;&lt;RecNum&gt;64&lt;/RecNum&gt;&lt;IDText&gt;24511145&lt;/IDText&gt;&lt;Prefix&gt;rendertoolbox.org`; &lt;/Prefix&gt;&lt;DisplayText&gt;(rendertoolbox.org; Heasly, Cottaris, Lichtman, Xiao, &amp;amp; Brainard, 2014)&lt;/DisplayText&gt;&lt;record&gt;&lt;rec-number&gt;64&lt;/rec-number&gt;&lt;foreign-keys&gt;&lt;key app="EN" db-id="zr5fzd222xvvdvewxvlv0eemp5f5rezev9p2" timestamp="1620224998"&gt;64&lt;/key&gt;&lt;/foreign-keys&gt;&lt;ref-type name="Journal Article"&gt;17&lt;/ref-type&gt;&lt;contributors&gt;&lt;authors&gt;&lt;author&gt;Heasly, B. S.&lt;/author&gt;&lt;author&gt;Cottaris, N. P.&lt;/author&gt;&lt;author&gt;Lichtman, D. P.&lt;/author&gt;&lt;author&gt;Xiao, B.&lt;/author&gt;&lt;author&gt;Brainard, D. H.&lt;/author&gt;&lt;/authors&gt;&lt;/contributors&gt;&lt;auth-address&gt;Department of Psychology, University of Pennsylvania, Philadelphia, PA, USA.&lt;/auth-address&gt;&lt;titles&gt;&lt;title&gt;RenderToolbox3: MATLAB tools that facilitate physically based stimulus rendering for vision research&lt;/title&gt;&lt;secondary-title&gt;Journal of Vision&lt;/secondary-title&gt;&lt;/titles&gt;&lt;periodical&gt;&lt;full-title&gt;Journal of Vision&lt;/full-title&gt;&lt;/periodical&gt;&lt;volume&gt;14&lt;/volume&gt;&lt;number&gt;2&lt;/number&gt;&lt;edition&gt;2014/02/11&lt;/edition&gt;&lt;keywords&gt;&lt;keyword&gt;Algorithms&lt;/keyword&gt;&lt;keyword&gt;Cognition/*physiology&lt;/keyword&gt;&lt;keyword&gt;Color Perception/*physiology&lt;/keyword&gt;&lt;keyword&gt;*Computers&lt;/keyword&gt;&lt;keyword&gt;*Cues&lt;/keyword&gt;&lt;keyword&gt;Humans&lt;/keyword&gt;&lt;keyword&gt;Pattern Recognition, Visual/*physiology&lt;/keyword&gt;&lt;keyword&gt;Perceptual Masking/*physiology&lt;/keyword&gt;&lt;keyword&gt;Photic Stimulation/methods&lt;/keyword&gt;&lt;keyword&gt;*Software&lt;/keyword&gt;&lt;keyword&gt;color&lt;/keyword&gt;&lt;keyword&gt;graphics rendering&lt;/keyword&gt;&lt;keyword&gt;material perception&lt;/keyword&gt;&lt;keyword&gt;stimuli&lt;/keyword&gt;&lt;keyword&gt;vision science&lt;/keyword&gt;&lt;/keywords&gt;&lt;dates&gt;&lt;year&gt;2014&lt;/year&gt;&lt;pub-dates&gt;&lt;date&gt;Feb 7&lt;/date&gt;&lt;/pub-dates&gt;&lt;/dates&gt;&lt;isbn&gt;1534-7362 (Electronic)&amp;#xD;1534-7362 (Linking)&lt;/isbn&gt;&lt;accession-num&gt;24511145&lt;/accession-num&gt;&lt;urls&gt;&lt;related-urls&gt;&lt;url&gt;https://www.ncbi.nlm.nih.gov/pubmed/24511145&lt;/url&gt;&lt;/related-urls&gt;&lt;/urls&gt;&lt;custom2&gt;PMC3919102&lt;/custom2&gt;&lt;electronic-resource-num&gt;10.1167/14.2.6&lt;/electronic-resource-num&gt;&lt;/record&gt;&lt;/Cite&gt;&lt;/EndNote&gt;</w:instrText>
      </w:r>
      <w:r w:rsidR="00BC3349">
        <w:rPr>
          <w:rStyle w:val="None"/>
          <w:sz w:val="22"/>
          <w:szCs w:val="22"/>
        </w:rPr>
        <w:fldChar w:fldCharType="separate"/>
      </w:r>
      <w:r w:rsidR="00BC3349">
        <w:rPr>
          <w:rStyle w:val="None"/>
          <w:noProof/>
          <w:sz w:val="22"/>
          <w:szCs w:val="22"/>
        </w:rPr>
        <w:t>(rendertoolbox.org; Heasly, Cottaris, Lichtman, Xiao, &amp; Brainard, 2014)</w:t>
      </w:r>
      <w:r w:rsidR="00BC3349">
        <w:rPr>
          <w:rStyle w:val="None"/>
          <w:sz w:val="22"/>
          <w:szCs w:val="22"/>
        </w:rPr>
        <w:fldChar w:fldCharType="end"/>
      </w:r>
      <w:r>
        <w:rPr>
          <w:rStyle w:val="None"/>
          <w:sz w:val="22"/>
          <w:szCs w:val="22"/>
        </w:rPr>
        <w:t xml:space="preserve">. To render an image, we first create a 3D model that specifies the base scene. Objects and light sources can be inserted in the base scene at user specified locations. The 3D models were based on a base scene provided as part of </w:t>
      </w:r>
      <w:proofErr w:type="spellStart"/>
      <w:r>
        <w:rPr>
          <w:rStyle w:val="None"/>
          <w:sz w:val="22"/>
          <w:szCs w:val="22"/>
        </w:rPr>
        <w:t>RenderToolbox</w:t>
      </w:r>
      <w:proofErr w:type="spellEnd"/>
      <w:r>
        <w:rPr>
          <w:rStyle w:val="None"/>
          <w:sz w:val="22"/>
          <w:szCs w:val="22"/>
        </w:rPr>
        <w:t xml:space="preserve"> and modified using Blender, </w:t>
      </w:r>
      <w:r>
        <w:t xml:space="preserve">an open-source 3-D modeling and animation </w:t>
      </w:r>
      <w:r w:rsidRPr="006E1FD3">
        <w:rPr>
          <w:sz w:val="22"/>
          <w:szCs w:val="22"/>
        </w:rPr>
        <w:t xml:space="preserve">package </w:t>
      </w:r>
      <w:r w:rsidRPr="006E1FD3">
        <w:rPr>
          <w:color w:val="000000" w:themeColor="text1"/>
          <w:sz w:val="22"/>
          <w:szCs w:val="22"/>
        </w:rPr>
        <w:t>(</w:t>
      </w:r>
      <w:r w:rsidR="006E1FD3" w:rsidRPr="006E1FD3">
        <w:rPr>
          <w:color w:val="000000" w:themeColor="text1"/>
          <w:sz w:val="22"/>
          <w:szCs w:val="22"/>
        </w:rPr>
        <w:t>blender.org</w:t>
      </w:r>
      <w:r w:rsidRPr="006E1FD3">
        <w:rPr>
          <w:color w:val="000000" w:themeColor="text1"/>
          <w:sz w:val="22"/>
          <w:szCs w:val="22"/>
        </w:rPr>
        <w:t>)</w:t>
      </w:r>
      <w:r w:rsidRPr="006E1FD3">
        <w:rPr>
          <w:rStyle w:val="None"/>
          <w:color w:val="000000" w:themeColor="text1"/>
          <w:sz w:val="22"/>
          <w:szCs w:val="22"/>
        </w:rPr>
        <w:t xml:space="preserve">. </w:t>
      </w:r>
      <w:r w:rsidRPr="006E1FD3">
        <w:rPr>
          <w:rStyle w:val="None"/>
          <w:sz w:val="22"/>
          <w:szCs w:val="22"/>
        </w:rPr>
        <w:t>Next,</w:t>
      </w:r>
      <w:r>
        <w:rPr>
          <w:rStyle w:val="None"/>
          <w:sz w:val="22"/>
          <w:szCs w:val="22"/>
        </w:rPr>
        <w:t xml:space="preserve"> we assigned reflectance spectra and spectral power distribution functions to the objects and light sources in the scene (see </w:t>
      </w:r>
      <w:r>
        <w:t>Reflectance and Illumination Spectra Generation</w:t>
      </w:r>
      <w:r>
        <w:rPr>
          <w:rStyle w:val="None"/>
          <w:sz w:val="22"/>
          <w:szCs w:val="22"/>
        </w:rPr>
        <w:t xml:space="preserve"> for how these spectra were generated). Once the geometrical and spectral features were specified, we render a 2D multispectral image of the scene using Mitsuba, </w:t>
      </w:r>
      <w:r>
        <w:t xml:space="preserve">a physically-realistic open-source rendering system </w:t>
      </w:r>
      <w:r w:rsidR="00BC3349">
        <w:rPr>
          <w:rStyle w:val="Hyperlink0"/>
          <w:color w:val="000000"/>
          <w:sz w:val="22"/>
          <w:szCs w:val="22"/>
          <w:u w:val="none"/>
        </w:rPr>
        <w:fldChar w:fldCharType="begin"/>
      </w:r>
      <w:r w:rsidR="00BC3349">
        <w:rPr>
          <w:rStyle w:val="Hyperlink0"/>
          <w:color w:val="000000"/>
          <w:sz w:val="22"/>
          <w:szCs w:val="22"/>
          <w:u w:val="none"/>
        </w:rPr>
        <w:instrText xml:space="preserve"> ADDIN EN.CITE &lt;EndNote&gt;&lt;Cite&gt;&lt;Author&gt;Jakob&lt;/Author&gt;&lt;Year&gt;2010&lt;/Year&gt;&lt;RecNum&gt;65&lt;/RecNum&gt;&lt;Prefix&gt;mitsuba-renderer.org`; &lt;/Prefix&gt;&lt;DisplayText&gt;(mitsuba-renderer.org; Jakob, 2010)&lt;/DisplayText&gt;&lt;record&gt;&lt;rec-number&gt;65&lt;/rec-number&gt;&lt;foreign-keys&gt;&lt;key app="EN" db-id="zr5fzd222xvvdvewxvlv0eemp5f5rezev9p2" timestamp="1620224998"&gt;65&lt;/key&gt;&lt;/foreign-keys&gt;&lt;ref-type name="Journal Article"&gt;17&lt;/ref-type&gt;&lt;contributors&gt;&lt;authors&gt;&lt;author&gt;Jakob, W.&lt;/author&gt;&lt;/authors&gt;&lt;/contributors&gt;&lt;titles&gt;&lt;title&gt;Mitsuba Renderer&lt;/title&gt;&lt;/titles&gt;&lt;dates&gt;&lt;year&gt;2010&lt;/year&gt;&lt;/dates&gt;&lt;urls&gt;&lt;/urls&gt;&lt;electronic-resource-num&gt;http://www.mitsuba-renderer.org&lt;/electronic-resource-num&gt;&lt;/record&gt;&lt;/Cite&gt;&lt;/EndNote&gt;</w:instrText>
      </w:r>
      <w:r w:rsidR="00BC3349">
        <w:rPr>
          <w:rStyle w:val="Hyperlink0"/>
          <w:color w:val="000000"/>
          <w:sz w:val="22"/>
          <w:szCs w:val="22"/>
          <w:u w:val="none"/>
        </w:rPr>
        <w:fldChar w:fldCharType="separate"/>
      </w:r>
      <w:r w:rsidR="00BC3349">
        <w:rPr>
          <w:rStyle w:val="Hyperlink0"/>
          <w:noProof/>
          <w:color w:val="000000"/>
          <w:sz w:val="22"/>
          <w:szCs w:val="22"/>
          <w:u w:val="none"/>
        </w:rPr>
        <w:t>(mitsuba-renderer.org; Jakob, 2010)</w:t>
      </w:r>
      <w:r w:rsidR="00BC3349">
        <w:rPr>
          <w:rStyle w:val="Hyperlink0"/>
          <w:color w:val="000000"/>
          <w:sz w:val="22"/>
          <w:szCs w:val="22"/>
          <w:u w:val="none"/>
        </w:rPr>
        <w:fldChar w:fldCharType="end"/>
      </w:r>
      <w:r>
        <w:t>. The images were rendered</w:t>
      </w:r>
      <w:r>
        <w:rPr>
          <w:rStyle w:val="None"/>
          <w:sz w:val="22"/>
          <w:szCs w:val="22"/>
        </w:rPr>
        <w:t xml:space="preserve"> at 31 wavelengths equally spaced between 400nm and 700nm. The images were rendered with the camera field of view of 17</w:t>
      </w:r>
      <w:r>
        <w:rPr>
          <w:rStyle w:val="None"/>
          <w:sz w:val="22"/>
          <w:szCs w:val="22"/>
          <w:shd w:val="clear" w:color="auto" w:fill="FFFFFF"/>
        </w:rPr>
        <w:t>°</w:t>
      </w:r>
      <w:r>
        <w:rPr>
          <w:shd w:val="clear" w:color="auto" w:fill="FFFFFF"/>
        </w:rPr>
        <w:t xml:space="preserve"> </w:t>
      </w:r>
      <w:r>
        <w:rPr>
          <w:rStyle w:val="None"/>
          <w:sz w:val="22"/>
          <w:szCs w:val="22"/>
        </w:rPr>
        <w:t xml:space="preserve">with an image resolution of 320-pixel by 240-pixels with the target object at the center. A 201-pixel by 201-pixel area, centered around the spherical target object, was cropped for display on the monitor. </w:t>
      </w:r>
    </w:p>
    <w:p w14:paraId="173F07E1" w14:textId="77777777" w:rsidR="00151AF7" w:rsidRDefault="00151AF7" w:rsidP="000E3DCD">
      <w:pPr>
        <w:rPr>
          <w:rStyle w:val="None"/>
          <w:rFonts w:eastAsia="Times New Roman"/>
          <w:sz w:val="22"/>
          <w:szCs w:val="22"/>
        </w:rPr>
      </w:pPr>
    </w:p>
    <w:p w14:paraId="44B172C8" w14:textId="73B176E0"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To present the multispectral images on the monitor, they were first converted to LMS images using the </w:t>
      </w:r>
      <w:proofErr w:type="spellStart"/>
      <w:r>
        <w:rPr>
          <w:rStyle w:val="None"/>
          <w:rFonts w:ascii="Times New Roman" w:hAnsi="Times New Roman"/>
          <w:sz w:val="22"/>
          <w:szCs w:val="22"/>
          <w:lang w:val="de-DE"/>
        </w:rPr>
        <w:t>Stockman</w:t>
      </w:r>
      <w:proofErr w:type="spellEnd"/>
      <w:r>
        <w:rPr>
          <w:rStyle w:val="None"/>
          <w:rFonts w:ascii="Times New Roman" w:hAnsi="Times New Roman"/>
          <w:sz w:val="22"/>
          <w:szCs w:val="22"/>
          <w:lang w:val="de-DE"/>
        </w:rPr>
        <w:t xml:space="preserve">-Sharpe </w:t>
      </w:r>
      <w:r>
        <w:rPr>
          <w:rStyle w:val="None"/>
          <w:rFonts w:ascii="Times New Roman" w:hAnsi="Times New Roman"/>
          <w:sz w:val="22"/>
          <w:szCs w:val="22"/>
        </w:rPr>
        <w:t xml:space="preserve">2° cone fundamentals (T_cones_ss2 in the Psychophysics Toolbox). Then the monitor calibration data and standard methods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&lt;EndNote&gt;&lt;Cite&gt;&lt;Author&gt;Brainard&lt;/Author&gt;&lt;Year&gt;1989&lt;/Year&gt;&lt;RecNum&gt;66&lt;/RecNum&gt;&lt;DisplayText&gt;(Brainard, 1989)&lt;/DisplayText&gt;&lt;record&gt;&lt;rec-number&gt;66&lt;/rec-number&gt;&lt;foreign-keys&gt;&lt;key app="EN" db-id="zr5fzd222xvvdvewxvlv0eemp5f5rezev9p2" timestamp="1620224998"&gt;66&lt;/key&gt;&lt;/foreign-keys&gt;&lt;ref-type name="Journal Article"&gt;17&lt;/ref-type&gt;&lt;contributors&gt;&lt;authors&gt;&lt;author&gt;Brainard, D. H.&lt;/author&gt;&lt;/authors&gt;&lt;/contributors&gt;&lt;titles&gt;&lt;title&gt;Calibration of a computer controlled color monitor.&lt;/title&gt;&lt;secondary-title&gt;Color Research &amp;amp; Application&lt;/secondary-title&gt;&lt;/titles&gt;&lt;periodical&gt;&lt;full-title&gt;Color Research &amp;amp; Application&lt;/full-title&gt;&lt;/periodical&gt;&lt;pages&gt;23-34&lt;/pages&gt;&lt;volume&gt;14&lt;/volume&gt;&lt;number&gt;1&lt;/number&gt;&lt;dates&gt;&lt;year&gt;1989&lt;/year&gt;&lt;/dates&gt;&lt;urls&gt;&lt;/urls&gt;&lt;/record&gt;&lt;/Cite&gt;&lt;/EndNote&gt;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(Brainard, 1989)</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were used to convert the LMS images to RGB images. Finally, a common scaling was applied to </w:t>
      </w:r>
      <w:proofErr w:type="gramStart"/>
      <w:r>
        <w:rPr>
          <w:rStyle w:val="None"/>
          <w:rFonts w:ascii="Times New Roman" w:hAnsi="Times New Roman"/>
          <w:sz w:val="22"/>
          <w:szCs w:val="22"/>
        </w:rPr>
        <w:t>all of</w:t>
      </w:r>
      <w:proofErr w:type="gramEnd"/>
      <w:r>
        <w:rPr>
          <w:rStyle w:val="None"/>
          <w:rFonts w:ascii="Times New Roman" w:hAnsi="Times New Roman"/>
          <w:sz w:val="22"/>
          <w:szCs w:val="22"/>
        </w:rPr>
        <w:t xml:space="preserve"> the images to bring them into the display gamut of the monitor. The gamma corrected RGB images was presented on the monitor during the experiment.</w:t>
      </w:r>
    </w:p>
    <w:p w14:paraId="636C8BC4" w14:textId="77777777" w:rsidR="00151AF7" w:rsidRDefault="00F9135E" w:rsidP="00F9135E">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668D4748" w14:textId="39DCCA42"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reflectance spectra for the objects were generated using random sampling of datasets of natural world objects as described in Singh et. al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&lt;EndNote&gt;&lt;Cite&gt;&lt;Author&gt;Singh&lt;/Author&gt;&lt;Year&gt;2018&lt;/Year&gt;&lt;RecNum&gt;34&lt;/RecNum&gt;&lt;IDText&gt;30593061&lt;/IDText&gt;&lt;DisplayText&gt;(Singh, Cottaris, Heasly, Brainard, &amp;amp; Burge, 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(Singh, Cottaris, Heasly, Brainard, &amp; Burge, 2018)</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We first approximated the natural datasets using principal component analysis (PCA). We projected the dataset along the PCA eigenvectors with the largest 6 eigenvalues. For the reflectance spectrum dataset, these directions capture more than 90% of the variance. We then approximated the resulting distribution by a </w:t>
      </w:r>
      <w:r w:rsidR="00871151">
        <w:rPr>
          <w:rStyle w:val="None"/>
          <w:rFonts w:ascii="Times New Roman" w:hAnsi="Times New Roman"/>
          <w:sz w:val="22"/>
          <w:szCs w:val="22"/>
        </w:rPr>
        <w:t xml:space="preserve">multivariate normal </w:t>
      </w:r>
      <w:r>
        <w:rPr>
          <w:rStyle w:val="None"/>
          <w:rFonts w:ascii="Times New Roman" w:hAnsi="Times New Roman"/>
          <w:sz w:val="22"/>
          <w:szCs w:val="22"/>
        </w:rPr>
        <w:t xml:space="preserve">distribution. Reflectance spectra for the objects in the scene were generated using random sampling from this </w:t>
      </w:r>
      <w:r w:rsidR="007E123F">
        <w:rPr>
          <w:rStyle w:val="None"/>
          <w:rFonts w:ascii="Times New Roman" w:hAnsi="Times New Roman"/>
          <w:sz w:val="22"/>
          <w:szCs w:val="22"/>
        </w:rPr>
        <w:t xml:space="preserve">multivariate </w:t>
      </w:r>
      <w:r>
        <w:rPr>
          <w:rStyle w:val="None"/>
          <w:rFonts w:ascii="Times New Roman" w:hAnsi="Times New Roman"/>
          <w:sz w:val="22"/>
          <w:szCs w:val="22"/>
        </w:rPr>
        <w:t xml:space="preserve">normal distribution. The reflectance spectra were constructed as a </w:t>
      </w:r>
      <w:r>
        <w:rPr>
          <w:rStyle w:val="None"/>
          <w:rFonts w:ascii="Times New Roman" w:hAnsi="Times New Roman"/>
          <w:sz w:val="22"/>
          <w:szCs w:val="22"/>
        </w:rPr>
        <w:lastRenderedPageBreak/>
        <w:t xml:space="preserve">linear combination of PCA eigenvectors and the sampled weights. </w:t>
      </w:r>
      <w:r w:rsidR="00B85322">
        <w:rPr>
          <w:rStyle w:val="None"/>
          <w:rFonts w:ascii="Times New Roman" w:hAnsi="Times New Roman"/>
          <w:sz w:val="22"/>
          <w:szCs w:val="22"/>
        </w:rPr>
        <w:t xml:space="preserve">The amount of variation in the </w:t>
      </w:r>
      <w:del w:id="201" w:author="Brainard, David H" w:date="2021-05-08T10:19:00Z">
        <w:r w:rsidR="00B85322" w:rsidDel="00170371">
          <w:rPr>
            <w:rStyle w:val="None"/>
            <w:rFonts w:ascii="Times New Roman" w:hAnsi="Times New Roman"/>
            <w:sz w:val="22"/>
            <w:szCs w:val="22"/>
          </w:rPr>
          <w:delText xml:space="preserve">color </w:delText>
        </w:r>
      </w:del>
      <w:ins w:id="202" w:author="Brainard, David H" w:date="2021-05-08T10:19:00Z">
        <w:r w:rsidR="00170371">
          <w:rPr>
            <w:rStyle w:val="None"/>
            <w:rFonts w:ascii="Times New Roman" w:hAnsi="Times New Roman"/>
            <w:sz w:val="22"/>
            <w:szCs w:val="22"/>
          </w:rPr>
          <w:t>reflectance</w:t>
        </w:r>
        <w:r w:rsidR="00170371">
          <w:rPr>
            <w:rStyle w:val="None"/>
            <w:rFonts w:ascii="Times New Roman" w:hAnsi="Times New Roman"/>
            <w:sz w:val="22"/>
            <w:szCs w:val="22"/>
          </w:rPr>
          <w:t xml:space="preserve"> </w:t>
        </w:r>
      </w:ins>
      <w:r w:rsidR="00B85322">
        <w:rPr>
          <w:rStyle w:val="None"/>
          <w:rFonts w:ascii="Times New Roman" w:hAnsi="Times New Roman"/>
          <w:sz w:val="22"/>
          <w:szCs w:val="22"/>
        </w:rPr>
        <w:t xml:space="preserve">of the background objects was controlled by multiplying the covariance matrix of the distribution with a scalar. We generated images for six logarithmically spaced values of the covariance scalar [0, 0.01, 0.03, 0.1, 0.3, 1.0]. </w:t>
      </w:r>
      <w:r>
        <w:rPr>
          <w:rStyle w:val="None"/>
          <w:rFonts w:ascii="Times New Roman" w:hAnsi="Times New Roman"/>
          <w:sz w:val="22"/>
          <w:szCs w:val="22"/>
        </w:rPr>
        <w:t xml:space="preserve">We imposed a physical realizability condition on the spectral samples by ensuring that the reflectance at each spectral frequency was within 0 and 1. Due to this condition, the variance of the generated spectral samples </w:t>
      </w:r>
      <w:r w:rsidR="00B85322">
        <w:rPr>
          <w:rStyle w:val="None"/>
          <w:rFonts w:ascii="Times New Roman" w:hAnsi="Times New Roman"/>
          <w:sz w:val="22"/>
          <w:szCs w:val="22"/>
        </w:rPr>
        <w:t xml:space="preserve">for some covariance scalars </w:t>
      </w:r>
      <w:r>
        <w:rPr>
          <w:rStyle w:val="None"/>
          <w:rFonts w:ascii="Times New Roman" w:hAnsi="Times New Roman"/>
          <w:sz w:val="22"/>
          <w:szCs w:val="22"/>
        </w:rPr>
        <w:t xml:space="preserve">was lower than the variance of the multi-normal distribution. </w:t>
      </w:r>
    </w:p>
    <w:p w14:paraId="518787D4" w14:textId="357B7C86" w:rsidR="0016741F" w:rsidRPr="0095296C"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power spectrum of the light sources was chosen as standard daylight D65 spectrum. We normalized the D65 spectrum by its mean power to get the relative spectral shape. This was </w:t>
      </w:r>
      <w:r w:rsidR="00616A56">
        <w:rPr>
          <w:rStyle w:val="None"/>
          <w:rFonts w:ascii="Times New Roman" w:hAnsi="Times New Roman"/>
          <w:sz w:val="22"/>
          <w:szCs w:val="22"/>
        </w:rPr>
        <w:t xml:space="preserve">multiplied </w:t>
      </w:r>
      <w:r>
        <w:rPr>
          <w:rStyle w:val="None"/>
          <w:rFonts w:ascii="Times New Roman" w:hAnsi="Times New Roman"/>
          <w:sz w:val="22"/>
          <w:szCs w:val="22"/>
        </w:rPr>
        <w:t xml:space="preserve">by a fixed scalar </w:t>
      </w:r>
      <w:r w:rsidR="00616A56">
        <w:rPr>
          <w:rStyle w:val="None"/>
          <w:rFonts w:ascii="Times New Roman" w:hAnsi="Times New Roman"/>
          <w:sz w:val="22"/>
          <w:szCs w:val="22"/>
        </w:rPr>
        <w:t xml:space="preserve">with an arbitrarily chosen value of 5 </w:t>
      </w:r>
      <w:r>
        <w:rPr>
          <w:rStyle w:val="None"/>
          <w:rFonts w:ascii="Times New Roman" w:hAnsi="Times New Roman"/>
          <w:sz w:val="22"/>
          <w:szCs w:val="22"/>
        </w:rPr>
        <w:t xml:space="preserve">to get the </w:t>
      </w:r>
      <w:r w:rsidR="00616A56">
        <w:rPr>
          <w:rStyle w:val="None"/>
          <w:rFonts w:ascii="Times New Roman" w:hAnsi="Times New Roman"/>
          <w:sz w:val="22"/>
          <w:szCs w:val="22"/>
        </w:rPr>
        <w:t xml:space="preserve">illuminant </w:t>
      </w:r>
      <w:r>
        <w:rPr>
          <w:rStyle w:val="None"/>
          <w:rFonts w:ascii="Times New Roman" w:hAnsi="Times New Roman"/>
          <w:sz w:val="22"/>
          <w:szCs w:val="22"/>
        </w:rPr>
        <w:t xml:space="preserve">spectrum. </w:t>
      </w:r>
      <w:r w:rsidR="00616A56">
        <w:rPr>
          <w:rStyle w:val="None"/>
          <w:rFonts w:ascii="Times New Roman" w:hAnsi="Times New Roman"/>
          <w:sz w:val="22"/>
          <w:szCs w:val="22"/>
        </w:rPr>
        <w:t xml:space="preserve">This spectrum was used for </w:t>
      </w:r>
      <w:r>
        <w:rPr>
          <w:rStyle w:val="None"/>
          <w:rFonts w:ascii="Times New Roman" w:hAnsi="Times New Roman"/>
          <w:sz w:val="22"/>
          <w:szCs w:val="22"/>
        </w:rPr>
        <w:t>all light sources in the visual scene.</w:t>
      </w:r>
      <w:r w:rsidR="00573088">
        <w:rPr>
          <w:rStyle w:val="None"/>
          <w:rFonts w:ascii="Times New Roman" w:hAnsi="Times New Roman"/>
          <w:sz w:val="22"/>
          <w:szCs w:val="22"/>
        </w:rPr>
        <w:t xml:space="preserve"> </w:t>
      </w:r>
      <w:r w:rsidR="00616A56">
        <w:rPr>
          <w:rStyle w:val="None"/>
          <w:rFonts w:ascii="Times New Roman" w:hAnsi="Times New Roman"/>
          <w:sz w:val="22"/>
          <w:szCs w:val="22"/>
        </w:rPr>
        <w:t xml:space="preserve">We then scaled the rendered image dataset so that the maximum linear monitor input value (across the entire dataset) needed to render the images on the display was 0.9. </w:t>
      </w:r>
    </w:p>
    <w:p w14:paraId="2A8D17CD" w14:textId="77777777" w:rsidR="00151AF7" w:rsidRDefault="00F9135E" w:rsidP="00F9135E">
      <w:pPr>
        <w:pStyle w:val="Default"/>
        <w:spacing w:before="0" w:after="270"/>
        <w:rPr>
          <w:rStyle w:val="None"/>
          <w:rFonts w:ascii="Times New Roman" w:hAnsi="Times New Roman"/>
          <w:sz w:val="22"/>
          <w:szCs w:val="22"/>
        </w:rPr>
      </w:pPr>
      <w:r>
        <w:rPr>
          <w:rFonts w:ascii="Times New Roman" w:hAnsi="Times New Roman"/>
          <w:b/>
          <w:bCs/>
          <w:sz w:val="22"/>
          <w:szCs w:val="22"/>
        </w:rPr>
        <w:t>Psychometric Function</w:t>
      </w:r>
    </w:p>
    <w:p w14:paraId="7206B388" w14:textId="2EE9C70F"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proportion comparison chosen data was used to obtain the psychometric function for each acquisition. Each acquisition consisted of 330 trials with 30 trials at each comparison lightness level. At each lightness level, we recorded the number of times the observers chose the comparison image to be lighter. The proportion comparison chosen data was fit with a cumulative Gaussian using the Palamedes toolbox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&lt;EndNote&gt;&lt;Cite&gt;&lt;Author&gt;Prins&lt;/Author&gt;&lt;Year&gt;2018&lt;/Year&gt;&lt;RecNum&gt;67&lt;/RecNum&gt;&lt;DisplayText&gt;(Prins &amp;amp; Kingdom, 2018)&lt;/DisplayText&gt;&lt;record&gt;&lt;rec-number&gt;67&lt;/rec-number&gt;&lt;foreign-keys&gt;&lt;key app="EN" db-id="zr5fzd222xvvdvewxvlv0eemp5f5rezev9p2" timestamp="1620224998"&gt;67&lt;/key&gt;&lt;/foreign-keys&gt;&lt;ref-type name="Journal Article"&gt;17&lt;/ref-type&gt;&lt;contributors&gt;&lt;authors&gt;&lt;author&gt;Prins, N&lt;/author&gt;&lt;author&gt;Kingdom, F. A. A.&lt;/author&gt;&lt;/authors&gt;&lt;/contributors&gt;&lt;titles&gt;&lt;title&gt;Applying the model-comparison approach to test specific tesearch hypotheses in psychophysical research using the Palamedes toolbox.&lt;/title&gt;&lt;secondary-title&gt;Frontiers in Psychology&lt;/secondary-title&gt;&lt;/titles&gt;&lt;periodical&gt;&lt;full-title&gt;Frontiers in Psychology&lt;/full-title&gt;&lt;/periodical&gt;&lt;pages&gt;1250&lt;/pages&gt;&lt;volume&gt;9&lt;/volume&gt;&lt;dates&gt;&lt;year&gt;2018&lt;/year&gt;&lt;/dates&gt;&lt;urls&gt;&lt;/urls&gt;&lt;electronic-resource-num&gt;doi: 10.3389/fpsyg.2018.01250&lt;/electronic-resource-num&gt;&lt;/record&gt;&lt;/Cite&gt;&lt;/EndNote&gt;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(Prins &amp; Kingdom, 2018)</w:t>
      </w:r>
      <w:r w:rsidR="00BC3349">
        <w:rPr>
          <w:rStyle w:val="None"/>
          <w:rFonts w:ascii="Times New Roman" w:hAnsi="Times New Roman"/>
          <w:sz w:val="22"/>
          <w:szCs w:val="22"/>
        </w:rPr>
        <w:fldChar w:fldCharType="end"/>
      </w:r>
      <w:r>
        <w:rPr>
          <w:rStyle w:val="None"/>
          <w:rFonts w:ascii="Times New Roman" w:hAnsi="Times New Roman"/>
          <w:sz w:val="22"/>
          <w:szCs w:val="22"/>
        </w:rPr>
        <w:t>. The data was fit to obtain all four parameters of the psychometric function: threshold, slope, lapse rate and guess rate. While estimating the parameters, the lapse rate was set equal to the guess rate and was forced to be in the range [0</w:t>
      </w:r>
      <w:r w:rsidR="006C62B0">
        <w:rPr>
          <w:rStyle w:val="None"/>
          <w:rFonts w:ascii="Times New Roman" w:hAnsi="Times New Roman"/>
          <w:sz w:val="22"/>
          <w:szCs w:val="22"/>
        </w:rPr>
        <w:t>,</w:t>
      </w:r>
      <w:r>
        <w:rPr>
          <w:rStyle w:val="None"/>
          <w:rFonts w:ascii="Times New Roman" w:hAnsi="Times New Roman"/>
          <w:sz w:val="22"/>
          <w:szCs w:val="22"/>
        </w:rPr>
        <w:t xml:space="preserve"> 0.05]. The model was fit to the data using maximum likelihood method. The threshold was obtained as the difference between the LRFs at proportion comparison chosen </w:t>
      </w:r>
      <w:r w:rsidR="00EA38F0">
        <w:rPr>
          <w:rStyle w:val="None"/>
          <w:rFonts w:ascii="Times New Roman" w:hAnsi="Times New Roman"/>
          <w:sz w:val="22"/>
          <w:szCs w:val="22"/>
        </w:rPr>
        <w:t>0.76</w:t>
      </w:r>
      <w:r>
        <w:rPr>
          <w:rStyle w:val="None"/>
          <w:rFonts w:ascii="Times New Roman" w:hAnsi="Times New Roman"/>
          <w:sz w:val="22"/>
          <w:szCs w:val="22"/>
        </w:rPr>
        <w:t xml:space="preserve"> and 0.50 as obtained from the cumulative gaussian fit.</w:t>
      </w:r>
    </w:p>
    <w:p w14:paraId="2AF3C369" w14:textId="77777777" w:rsidR="00151AF7" w:rsidRDefault="00F9135E" w:rsidP="00F9135E">
      <w:pPr>
        <w:pStyle w:val="Default"/>
        <w:spacing w:before="0" w:after="270"/>
        <w:rPr>
          <w:rFonts w:ascii="Times New Roman" w:hAnsi="Times New Roman" w:cs="Times New Roman"/>
          <w:sz w:val="22"/>
          <w:szCs w:val="22"/>
        </w:rPr>
      </w:pPr>
      <w:r w:rsidRPr="00374B95">
        <w:rPr>
          <w:rFonts w:ascii="Times New Roman" w:hAnsi="Times New Roman" w:cs="Times New Roman"/>
          <w:b/>
          <w:bCs/>
          <w:sz w:val="22"/>
          <w:szCs w:val="22"/>
        </w:rPr>
        <w:t>Signal Detection</w:t>
      </w:r>
      <w:r w:rsidR="00DD3527">
        <w:rPr>
          <w:rFonts w:ascii="Times New Roman" w:hAnsi="Times New Roman" w:cs="Times New Roman"/>
          <w:b/>
          <w:bCs/>
          <w:sz w:val="22"/>
          <w:szCs w:val="22"/>
        </w:rPr>
        <w:t xml:space="preserve"> </w:t>
      </w:r>
      <w:r w:rsidR="00274F9F">
        <w:rPr>
          <w:rFonts w:ascii="Times New Roman" w:hAnsi="Times New Roman" w:cs="Times New Roman"/>
          <w:b/>
          <w:bCs/>
          <w:sz w:val="22"/>
          <w:szCs w:val="22"/>
        </w:rPr>
        <w:t xml:space="preserve">Theory </w:t>
      </w:r>
      <w:r w:rsidR="00DD3527">
        <w:rPr>
          <w:rFonts w:ascii="Times New Roman" w:hAnsi="Times New Roman" w:cs="Times New Roman"/>
          <w:b/>
          <w:bCs/>
          <w:sz w:val="22"/>
          <w:szCs w:val="22"/>
        </w:rPr>
        <w:t>Model</w:t>
      </w:r>
    </w:p>
    <w:p w14:paraId="026C9006" w14:textId="099A775D" w:rsidR="00F4170D" w:rsidRPr="008A2584" w:rsidRDefault="00DD3527"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cs="Times New Roman"/>
          <w:sz w:val="22"/>
          <w:szCs w:val="22"/>
        </w:rPr>
        <w:t>We developed</w:t>
      </w:r>
      <w:r>
        <w:rPr>
          <w:rStyle w:val="None"/>
          <w:rFonts w:ascii="Times New Roman" w:eastAsia="Times New Roman" w:hAnsi="Times New Roman" w:cs="Times New Roman"/>
          <w:sz w:val="22"/>
          <w:szCs w:val="22"/>
        </w:rPr>
        <w:t xml:space="preserve"> a model of performance in our task based on</w:t>
      </w:r>
      <w:r w:rsidR="00F9135E">
        <w:rPr>
          <w:rStyle w:val="None"/>
          <w:rFonts w:ascii="Times New Roman" w:eastAsia="Times New Roman" w:hAnsi="Times New Roman" w:cs="Times New Roman"/>
          <w:sz w:val="22"/>
          <w:szCs w:val="22"/>
        </w:rPr>
        <w:t xml:space="preserve"> </w:t>
      </w:r>
      <w:r w:rsidR="00355BA9">
        <w:rPr>
          <w:rStyle w:val="None"/>
          <w:rFonts w:ascii="Times New Roman" w:eastAsia="Times New Roman" w:hAnsi="Times New Roman" w:cs="Times New Roman"/>
          <w:sz w:val="22"/>
          <w:szCs w:val="22"/>
        </w:rPr>
        <w:t xml:space="preserve">signal detection </w:t>
      </w:r>
      <w:r w:rsidR="00F9135E">
        <w:rPr>
          <w:rStyle w:val="None"/>
          <w:rFonts w:ascii="Times New Roman" w:eastAsia="Times New Roman" w:hAnsi="Times New Roman" w:cs="Times New Roman"/>
          <w:sz w:val="22"/>
          <w:szCs w:val="22"/>
        </w:rPr>
        <w:t xml:space="preserve">theory </w:t>
      </w:r>
      <w:r w:rsidR="00BC3349">
        <w:rPr>
          <w:rStyle w:val="None"/>
          <w:rFonts w:ascii="Times New Roman" w:eastAsia="Times New Roman" w:hAnsi="Times New Roman" w:cs="Times New Roman"/>
          <w:sz w:val="22"/>
          <w:szCs w:val="22"/>
        </w:rPr>
        <w:fldChar w:fldCharType="begin"/>
      </w:r>
      <w:r w:rsidR="00BC3349">
        <w:rPr>
          <w:rStyle w:val="None"/>
          <w:rFonts w:ascii="Times New Roman" w:eastAsia="Times New Roman" w:hAnsi="Times New Roman" w:cs="Times New Roman"/>
          <w:sz w:val="22"/>
          <w:szCs w:val="22"/>
        </w:rPr>
        <w:instrText xml:space="preserve"> ADDIN EN.CITE &lt;EndNote&gt;&lt;Cite&gt;&lt;Author&gt;Green&lt;/Author&gt;&lt;Year&gt;1996&lt;/Year&gt;&lt;RecNum&gt;14&lt;/RecNum&gt;&lt;DisplayText&gt;(Green, 1996)&lt;/DisplayText&gt;&lt;record&gt;&lt;rec-number&gt;14&lt;/rec-number&gt;&lt;foreign-keys&gt;&lt;key app="EN" db-id="zr5fzd222xvvdvewxvlv0eemp5f5rezev9p2" timestamp="1620224997"&gt;14&lt;/key&gt;&lt;/foreign-keys&gt;&lt;ref-type name="Book"&gt;6&lt;/ref-type&gt;&lt;contributors&gt;&lt;authors&gt;&lt;author&gt;Green, D. M., &amp;amp; Swets, J. A.&lt;/author&gt;&lt;/authors&gt;&lt;/contributors&gt;&lt;titles&gt;&lt;title&gt;Signal Detection Theory and Psychophysics&lt;/title&gt;&lt;/titles&gt;&lt;volume&gt;1&lt;/volume&gt;&lt;dates&gt;&lt;year&gt;1996&lt;/year&gt;&lt;/dates&gt;&lt;pub-location&gt;New York&lt;/pub-location&gt;&lt;publisher&gt;Wiley&lt;/publisher&gt;&lt;urls&gt;&lt;/urls&gt;&lt;/record&gt;&lt;/Cite&gt;&lt;/EndNote&gt;</w:instrText>
      </w:r>
      <w:r w:rsidR="00BC3349">
        <w:rPr>
          <w:rStyle w:val="None"/>
          <w:rFonts w:ascii="Times New Roman" w:eastAsia="Times New Roman" w:hAnsi="Times New Roman" w:cs="Times New Roman"/>
          <w:sz w:val="22"/>
          <w:szCs w:val="22"/>
        </w:rPr>
        <w:fldChar w:fldCharType="separate"/>
      </w:r>
      <w:r w:rsidR="00BC3349">
        <w:rPr>
          <w:rStyle w:val="None"/>
          <w:rFonts w:ascii="Times New Roman" w:eastAsia="Times New Roman" w:hAnsi="Times New Roman" w:cs="Times New Roman"/>
          <w:noProof/>
          <w:sz w:val="22"/>
          <w:szCs w:val="22"/>
        </w:rPr>
        <w:t>(Green, 1996)</w:t>
      </w:r>
      <w:r w:rsidR="00BC3349">
        <w:rPr>
          <w:rStyle w:val="None"/>
          <w:rFonts w:ascii="Times New Roman" w:eastAsia="Times New Roman" w:hAnsi="Times New Roman" w:cs="Times New Roman"/>
          <w:sz w:val="22"/>
          <w:szCs w:val="22"/>
        </w:rPr>
        <w:fldChar w:fldCharType="end"/>
      </w:r>
      <w:r w:rsidR="00F9135E">
        <w:rPr>
          <w:rStyle w:val="None"/>
          <w:rFonts w:ascii="Times New Roman" w:eastAsia="Times New Roman" w:hAnsi="Times New Roman" w:cs="Times New Roman"/>
          <w:sz w:val="22"/>
          <w:szCs w:val="22"/>
        </w:rPr>
        <w:t xml:space="preserve">. We model the </w:t>
      </w:r>
      <w:r w:rsidR="005C5833">
        <w:rPr>
          <w:rStyle w:val="None"/>
          <w:rFonts w:ascii="Times New Roman" w:eastAsia="Times New Roman" w:hAnsi="Times New Roman" w:cs="Times New Roman"/>
          <w:sz w:val="22"/>
          <w:szCs w:val="22"/>
        </w:rPr>
        <w:t>visual response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to </w:t>
      </w:r>
      <w:r w:rsidR="00616A56">
        <w:rPr>
          <w:rStyle w:val="None"/>
          <w:rFonts w:ascii="Times New Roman" w:eastAsia="Times New Roman" w:hAnsi="Times New Roman" w:cs="Times New Roman"/>
          <w:sz w:val="22"/>
          <w:szCs w:val="22"/>
        </w:rPr>
        <w:t xml:space="preserve">the target object in </w:t>
      </w:r>
      <w:r w:rsidR="00BF76F5">
        <w:rPr>
          <w:rStyle w:val="None"/>
          <w:rFonts w:ascii="Times New Roman" w:eastAsia="Times New Roman" w:hAnsi="Times New Roman" w:cs="Times New Roman"/>
          <w:sz w:val="22"/>
          <w:szCs w:val="22"/>
        </w:rPr>
        <w:t xml:space="preserve">each image by a univariate </w:t>
      </w:r>
      <w:r w:rsidR="00F9135E">
        <w:rPr>
          <w:rStyle w:val="None"/>
          <w:rFonts w:ascii="Times New Roman" w:eastAsia="Times New Roman" w:hAnsi="Times New Roman" w:cs="Times New Roman"/>
          <w:sz w:val="22"/>
          <w:szCs w:val="22"/>
        </w:rPr>
        <w:t xml:space="preserve">internal </w:t>
      </w:r>
      <w:r w:rsidR="005665BC">
        <w:rPr>
          <w:rStyle w:val="None"/>
          <w:rFonts w:ascii="Times New Roman" w:eastAsia="Times New Roman" w:hAnsi="Times New Roman" w:cs="Times New Roman"/>
          <w:sz w:val="22"/>
          <w:szCs w:val="22"/>
        </w:rPr>
        <w:t xml:space="preserve">representation denoted by the </w:t>
      </w:r>
      <w:r w:rsidR="00F9135E">
        <w:rPr>
          <w:rStyle w:val="None"/>
          <w:rFonts w:ascii="Times New Roman" w:eastAsia="Times New Roman" w:hAnsi="Times New Roman" w:cs="Times New Roman"/>
          <w:sz w:val="22"/>
          <w:szCs w:val="22"/>
        </w:rPr>
        <w:t xml:space="preserve">variable </w:t>
      </w:r>
      <m:oMath>
        <m:r>
          <w:rPr>
            <w:rStyle w:val="None"/>
            <w:rFonts w:ascii="Cambria Math" w:eastAsia="Times New Roman" w:hAnsi="Cambria Math" w:cs="Times New Roman"/>
            <w:sz w:val="22"/>
            <w:szCs w:val="22"/>
          </w:rPr>
          <m:t>z</m:t>
        </m:r>
      </m:oMath>
      <w:r w:rsidR="00BF76F5">
        <w:rPr>
          <w:rStyle w:val="None"/>
          <w:rFonts w:ascii="Times New Roman" w:eastAsia="Times New Roman" w:hAnsi="Times New Roman" w:cs="Times New Roman"/>
          <w:sz w:val="22"/>
          <w:szCs w:val="22"/>
        </w:rPr>
        <w:t xml:space="preserve">. This variable </w:t>
      </w:r>
      <w:r w:rsidR="00F9135E">
        <w:rPr>
          <w:rStyle w:val="None"/>
          <w:rFonts w:ascii="Times New Roman" w:eastAsia="Times New Roman" w:hAnsi="Times New Roman" w:cs="Times New Roman"/>
          <w:sz w:val="22"/>
          <w:szCs w:val="22"/>
        </w:rPr>
        <w:t xml:space="preserve">depends on the image </w:t>
      </w:r>
      <w:r w:rsidR="00BF76F5">
        <w:rPr>
          <w:rStyle w:val="None"/>
          <w:rFonts w:ascii="Times New Roman" w:eastAsia="Times New Roman" w:hAnsi="Times New Roman" w:cs="Times New Roman"/>
          <w:sz w:val="22"/>
          <w:szCs w:val="22"/>
        </w:rPr>
        <w:t>and is perturbed by noise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We assume that for any fixed image, </w:t>
      </w:r>
      <m:oMath>
        <m:r>
          <w:rPr>
            <w:rStyle w:val="None"/>
            <w:rFonts w:ascii="Cambria Math" w:eastAsia="Times New Roman" w:hAnsi="Cambria Math" w:cs="Times New Roman"/>
            <w:sz w:val="22"/>
            <w:szCs w:val="22"/>
          </w:rPr>
          <m:t>z</m:t>
        </m:r>
      </m:oMath>
      <w:r w:rsidR="00F9135E">
        <w:rPr>
          <w:rStyle w:val="None"/>
          <w:rFonts w:ascii="Times New Roman" w:eastAsia="Times New Roman" w:hAnsi="Times New Roman" w:cs="Times New Roman"/>
          <w:sz w:val="22"/>
          <w:szCs w:val="22"/>
        </w:rPr>
        <w:t xml:space="preserve"> is </w:t>
      </w:r>
      <w:r w:rsidR="00BF76F5">
        <w:rPr>
          <w:rStyle w:val="None"/>
          <w:rFonts w:ascii="Times New Roman" w:eastAsia="Times New Roman" w:hAnsi="Times New Roman" w:cs="Times New Roman"/>
          <w:sz w:val="22"/>
          <w:szCs w:val="22"/>
        </w:rPr>
        <w:t xml:space="preserve">a </w:t>
      </w:r>
      <w:r w:rsidR="00F9135E">
        <w:rPr>
          <w:rStyle w:val="None"/>
          <w:rFonts w:ascii="Times New Roman" w:eastAsia="Times New Roman" w:hAnsi="Times New Roman" w:cs="Times New Roman"/>
          <w:sz w:val="22"/>
          <w:szCs w:val="22"/>
        </w:rPr>
        <w:t xml:space="preserve">Gaussian distributed random variable </w:t>
      </w:r>
      <w:r w:rsidR="00BF76F5">
        <w:rPr>
          <w:rStyle w:val="None"/>
          <w:rFonts w:ascii="Times New Roman" w:eastAsia="Times New Roman" w:hAnsi="Times New Roman" w:cs="Times New Roman"/>
          <w:sz w:val="22"/>
          <w:szCs w:val="22"/>
        </w:rPr>
        <w:t>whose</w:t>
      </w:r>
      <w:r w:rsidR="00F9135E">
        <w:rPr>
          <w:rStyle w:val="None"/>
          <w:rFonts w:ascii="Times New Roman" w:eastAsia="Times New Roman" w:hAnsi="Times New Roman" w:cs="Times New Roman"/>
          <w:sz w:val="22"/>
          <w:szCs w:val="22"/>
        </w:rPr>
        <w:t xml:space="preserve"> mean </w:t>
      </w:r>
      <w:r w:rsidR="00BF76F5">
        <w:rPr>
          <w:rStyle w:val="None"/>
          <w:rFonts w:ascii="Times New Roman" w:eastAsia="Times New Roman" w:hAnsi="Times New Roman" w:cs="Times New Roman"/>
          <w:sz w:val="22"/>
          <w:szCs w:val="22"/>
        </w:rPr>
        <w:t xml:space="preserve">depends </w:t>
      </w:r>
      <w:r w:rsidR="00F9135E">
        <w:rPr>
          <w:rStyle w:val="None"/>
          <w:rFonts w:ascii="Times New Roman" w:eastAsia="Times New Roman" w:hAnsi="Times New Roman" w:cs="Times New Roman"/>
          <w:sz w:val="22"/>
          <w:szCs w:val="22"/>
        </w:rPr>
        <w:t xml:space="preserve">on the target object </w:t>
      </w:r>
      <w:r w:rsidR="00BF76F5">
        <w:rPr>
          <w:rStyle w:val="None"/>
          <w:rFonts w:ascii="Times New Roman" w:eastAsia="Times New Roman" w:hAnsi="Times New Roman" w:cs="Times New Roman"/>
          <w:sz w:val="22"/>
          <w:szCs w:val="22"/>
        </w:rPr>
        <w:t xml:space="preserve">LRF. </w:t>
      </w:r>
      <w:r w:rsidR="00F4170D">
        <w:rPr>
          <w:rStyle w:val="None"/>
          <w:rFonts w:ascii="Times New Roman" w:eastAsia="Times New Roman" w:hAnsi="Times New Roman" w:cs="Times New Roman"/>
          <w:sz w:val="22"/>
          <w:szCs w:val="22"/>
        </w:rPr>
        <w:t xml:space="preserve">For each image, </w:t>
      </w:r>
      <w:r w:rsidR="00FE7CC3">
        <w:rPr>
          <w:rStyle w:val="None"/>
          <w:rFonts w:ascii="Times New Roman" w:eastAsia="Times New Roman" w:hAnsi="Times New Roman" w:cs="Times New Roman"/>
          <w:sz w:val="22"/>
          <w:szCs w:val="22"/>
        </w:rPr>
        <w:t xml:space="preserve">we assume that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is perturbed on a trial-by-trial basis by independent </w:t>
      </w:r>
      <w:r w:rsidR="00FE7CC3">
        <w:rPr>
          <w:rStyle w:val="None"/>
          <w:rFonts w:ascii="Times New Roman" w:eastAsia="Times New Roman" w:hAnsi="Times New Roman" w:cs="Times New Roman"/>
          <w:sz w:val="22"/>
          <w:szCs w:val="22"/>
        </w:rPr>
        <w:t xml:space="preserve">zero-mean </w:t>
      </w:r>
      <w:r w:rsidR="00F4170D">
        <w:rPr>
          <w:rStyle w:val="None"/>
          <w:rFonts w:ascii="Times New Roman" w:eastAsia="Times New Roman" w:hAnsi="Times New Roman" w:cs="Times New Roman"/>
          <w:sz w:val="22"/>
          <w:szCs w:val="22"/>
        </w:rPr>
        <w:t xml:space="preserve">Gaussian noise, and we assume that the variance this noise is the same for the response to all images. We refer to the noise that perturbs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for a fixed image as the internal </w:t>
      </w:r>
      <w:r w:rsidR="00762AD3">
        <w:rPr>
          <w:rStyle w:val="None"/>
          <w:rFonts w:ascii="Times New Roman" w:eastAsia="Times New Roman" w:hAnsi="Times New Roman" w:cs="Times New Roman"/>
          <w:sz w:val="22"/>
          <w:szCs w:val="22"/>
        </w:rPr>
        <w:t>noise and</w:t>
      </w:r>
      <w:r w:rsidR="00F4170D">
        <w:rPr>
          <w:rStyle w:val="None"/>
          <w:rFonts w:ascii="Times New Roman" w:eastAsia="Times New Roman" w:hAnsi="Times New Roman" w:cs="Times New Roman"/>
          <w:sz w:val="22"/>
          <w:szCs w:val="22"/>
        </w:rPr>
        <w:t xml:space="preserve"> </w:t>
      </w:r>
      <w:r w:rsidR="00B31C7F">
        <w:rPr>
          <w:rStyle w:val="None"/>
          <w:rFonts w:ascii="Times New Roman" w:eastAsia="Times New Roman" w:hAnsi="Times New Roman" w:cs="Times New Roman"/>
          <w:sz w:val="22"/>
          <w:szCs w:val="22"/>
        </w:rPr>
        <w:t>denote</w:t>
      </w:r>
      <w:r w:rsidR="00F4170D">
        <w:rPr>
          <w:rStyle w:val="None"/>
          <w:rFonts w:ascii="Times New Roman" w:eastAsia="Times New Roman" w:hAnsi="Times New Roman" w:cs="Times New Roman"/>
          <w:sz w:val="22"/>
          <w:szCs w:val="22"/>
        </w:rPr>
        <w:t xml:space="preserve"> its variance</w:t>
      </w:r>
      <w:r w:rsidR="00B31C7F">
        <w:rPr>
          <w:rStyle w:val="None"/>
          <w:rFonts w:ascii="Times New Roman" w:eastAsia="Times New Roman" w:hAnsi="Times New Roman" w:cs="Times New Roman"/>
          <w:sz w:val="22"/>
          <w:szCs w:val="22"/>
        </w:rPr>
        <w:t xml:space="preserve"> as</w:t>
      </w:r>
      <w:r w:rsidR="00F4170D">
        <w:rPr>
          <w:rStyle w:val="None"/>
          <w:rFonts w:ascii="Times New Roman" w:eastAsia="Times New Roman" w:hAnsi="Times New Roman" w:cs="Times New Roman"/>
          <w:sz w:val="22"/>
          <w:szCs w:val="22"/>
        </w:rPr>
        <w:t xml:space="preserv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For each trial of the experiment, </w:t>
      </w:r>
      <m:oMath>
        <m:r>
          <w:rPr>
            <w:rStyle w:val="None"/>
            <w:rFonts w:ascii="Cambria Math" w:eastAsia="Times New Roman" w:hAnsi="Cambria Math" w:cs="Times New Roman"/>
            <w:sz w:val="22"/>
            <w:szCs w:val="22"/>
          </w:rPr>
          <m:t>z</m:t>
        </m:r>
      </m:oMath>
      <w:r w:rsidR="006116DF">
        <w:rPr>
          <w:rStyle w:val="None"/>
          <w:rFonts w:ascii="Times New Roman" w:eastAsia="Times New Roman" w:hAnsi="Times New Roman" w:cs="Times New Roman"/>
          <w:sz w:val="22"/>
          <w:szCs w:val="22"/>
        </w:rPr>
        <w:t xml:space="preserve"> takes on two values,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6116DF">
        <w:rPr>
          <w:rStyle w:val="None"/>
          <w:rFonts w:ascii="Times New Roman" w:eastAsia="Times New Roman" w:hAnsi="Times New Roman" w:cs="Times New Roman"/>
          <w:sz w:val="22"/>
          <w:szCs w:val="22"/>
        </w:rPr>
        <w:t xml:space="preserve">, one for </w:t>
      </w:r>
      <w:r w:rsidR="00F7675B">
        <w:rPr>
          <w:rStyle w:val="None"/>
          <w:rFonts w:ascii="Times New Roman" w:eastAsia="Times New Roman" w:hAnsi="Times New Roman" w:cs="Times New Roman"/>
          <w:sz w:val="22"/>
          <w:szCs w:val="22"/>
        </w:rPr>
        <w:t>the interval containing the standard and the other for the interval containing the comparison</w:t>
      </w:r>
      <w:r w:rsidR="006116DF">
        <w:rPr>
          <w:rStyle w:val="None"/>
          <w:rFonts w:ascii="Times New Roman" w:eastAsia="Times New Roman" w:hAnsi="Times New Roman" w:cs="Times New Roman"/>
          <w:sz w:val="22"/>
          <w:szCs w:val="22"/>
        </w:rPr>
        <w:t>.</w:t>
      </w:r>
    </w:p>
    <w:p w14:paraId="380B7563" w14:textId="54263EC1" w:rsidR="006116DF" w:rsidRDefault="00F4170D"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If we consider performance for </w:t>
      </w:r>
      <w:r w:rsidR="00A71877">
        <w:rPr>
          <w:rStyle w:val="None"/>
          <w:rFonts w:ascii="Times New Roman" w:eastAsia="Times New Roman" w:hAnsi="Times New Roman" w:cs="Times New Roman"/>
          <w:sz w:val="22"/>
          <w:szCs w:val="22"/>
        </w:rPr>
        <w:t xml:space="preserve">a </w:t>
      </w:r>
      <w:r>
        <w:rPr>
          <w:rStyle w:val="None"/>
          <w:rFonts w:ascii="Times New Roman" w:eastAsia="Times New Roman" w:hAnsi="Times New Roman" w:cs="Times New Roman"/>
          <w:sz w:val="22"/>
          <w:szCs w:val="22"/>
        </w:rPr>
        <w:t xml:space="preserve">particular </w:t>
      </w:r>
      <w:r w:rsidR="00A71877">
        <w:rPr>
          <w:rStyle w:val="None"/>
          <w:rFonts w:ascii="Times New Roman" w:eastAsia="Times New Roman" w:hAnsi="Times New Roman" w:cs="Times New Roman"/>
          <w:sz w:val="22"/>
          <w:szCs w:val="22"/>
        </w:rPr>
        <w:t>pair</w:t>
      </w:r>
      <w:r>
        <w:rPr>
          <w:rStyle w:val="None"/>
          <w:rFonts w:ascii="Times New Roman" w:eastAsia="Times New Roman" w:hAnsi="Times New Roman" w:cs="Times New Roman"/>
          <w:sz w:val="22"/>
          <w:szCs w:val="22"/>
        </w:rPr>
        <w:t xml:space="preserve"> of target standard and comparison LRF</w:t>
      </w:r>
      <w:r w:rsidR="0044420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performance depends both on the difference between the </w:t>
      </w:r>
      <w:r w:rsidR="002141C0">
        <w:rPr>
          <w:rStyle w:val="None"/>
          <w:rFonts w:ascii="Times New Roman" w:eastAsia="Times New Roman" w:hAnsi="Times New Roman" w:cs="Times New Roman"/>
          <w:sz w:val="22"/>
          <w:szCs w:val="22"/>
        </w:rPr>
        <w:t xml:space="preserve">expected </w:t>
      </w:r>
      <w:r>
        <w:rPr>
          <w:rStyle w:val="None"/>
          <w:rFonts w:ascii="Times New Roman" w:eastAsia="Times New Roman" w:hAnsi="Times New Roman" w:cs="Times New Roman"/>
          <w:sz w:val="22"/>
          <w:szCs w:val="22"/>
        </w:rPr>
        <w:t>value</w:t>
      </w:r>
      <w:r w:rsidR="00217A9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of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for </w:t>
      </w:r>
      <w:r w:rsidR="00BF701F">
        <w:rPr>
          <w:rStyle w:val="None"/>
          <w:rFonts w:ascii="Times New Roman" w:eastAsia="Times New Roman" w:hAnsi="Times New Roman" w:cs="Times New Roman"/>
          <w:sz w:val="22"/>
          <w:szCs w:val="22"/>
        </w:rPr>
        <w:t xml:space="preserve">each </w:t>
      </w:r>
      <w:r w:rsidR="00FE7CC3">
        <w:rPr>
          <w:rStyle w:val="None"/>
          <w:rFonts w:ascii="Times New Roman" w:eastAsia="Times New Roman" w:hAnsi="Times New Roman" w:cs="Times New Roman"/>
          <w:sz w:val="22"/>
          <w:szCs w:val="22"/>
        </w:rPr>
        <w:t>pair</w:t>
      </w:r>
      <w:r w:rsidR="00BF701F">
        <w:rPr>
          <w:rStyle w:val="None"/>
          <w:rFonts w:ascii="Times New Roman" w:eastAsia="Times New Roman" w:hAnsi="Times New Roman" w:cs="Times New Roman"/>
          <w:sz w:val="22"/>
          <w:szCs w:val="22"/>
        </w:rPr>
        <w:t xml:space="preserve"> of LRFs</w:t>
      </w:r>
      <w:r w:rsidR="003D3FB9">
        <w:rPr>
          <w:rStyle w:val="None"/>
          <w:rFonts w:ascii="Times New Roman" w:eastAsia="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8E27E8">
        <w:rPr>
          <w:rStyle w:val="None"/>
          <w:rFonts w:ascii="Times New Roman" w:eastAsia="Times New Roman" w:hAnsi="Times New Roman" w:cs="Times New Roman"/>
          <w:sz w:val="22"/>
          <w:szCs w:val="22"/>
        </w:rPr>
        <w:t xml:space="preserve"> </w:t>
      </w:r>
      <w:r w:rsidR="003D3FB9">
        <w:rPr>
          <w:rStyle w:val="None"/>
          <w:rFonts w:ascii="Times New Roman" w:eastAsia="Times New Roman" w:hAnsi="Times New Roman" w:cs="Times New Roman"/>
          <w:sz w:val="22"/>
          <w:szCs w:val="22"/>
        </w:rPr>
        <w:t xml:space="preserve">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616A56">
        <w:rPr>
          <w:rStyle w:val="None"/>
          <w:rFonts w:ascii="Times New Roman" w:eastAsia="Times New Roman" w:hAnsi="Times New Roman" w:cs="Times New Roman"/>
          <w:sz w:val="22"/>
          <w:szCs w:val="22"/>
        </w:rPr>
        <w:t xml:space="preserve">, </w:t>
      </w:r>
      <w:r w:rsidR="00FE7CC3">
        <w:rPr>
          <w:rStyle w:val="None"/>
          <w:rFonts w:ascii="Times New Roman" w:eastAsia="Times New Roman" w:hAnsi="Times New Roman" w:cs="Times New Roman"/>
          <w:sz w:val="22"/>
          <w:szCs w:val="22"/>
        </w:rPr>
        <w:t xml:space="preserve">and on the value of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FE7CC3">
        <w:rPr>
          <w:rStyle w:val="None"/>
          <w:rFonts w:ascii="Times New Roman" w:eastAsia="Times New Roman" w:hAnsi="Times New Roman" w:cs="Times New Roman"/>
          <w:sz w:val="22"/>
          <w:szCs w:val="22"/>
        </w:rPr>
        <w:t xml:space="preserve"> </w:t>
      </w:r>
      <w:r w:rsidR="00121672">
        <w:rPr>
          <w:rStyle w:val="None"/>
          <w:rFonts w:ascii="Times New Roman" w:eastAsia="Times New Roman" w:hAnsi="Times New Roman" w:cs="Times New Roman"/>
          <w:sz w:val="22"/>
          <w:szCs w:val="22"/>
        </w:rPr>
        <w:t>I</w:t>
      </w:r>
      <w:r w:rsidR="00FE7CC3">
        <w:rPr>
          <w:rStyle w:val="None"/>
          <w:rFonts w:ascii="Times New Roman" w:eastAsia="Times New Roman" w:hAnsi="Times New Roman" w:cs="Times New Roman"/>
          <w:sz w:val="22"/>
          <w:szCs w:val="22"/>
        </w:rPr>
        <w:t xml:space="preserve">n our experimental design we have an ensemble of images corresponding to each value of the target sphere LRF. The fact that we draw stochastically from this ensemble on each trial introduces additional variability into the value of the decision variable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that corresponds to a fixe</w:t>
      </w:r>
      <w:r w:rsidR="006116DF">
        <w:rPr>
          <w:rStyle w:val="None"/>
          <w:rFonts w:ascii="Times New Roman" w:eastAsia="Times New Roman" w:hAnsi="Times New Roman" w:cs="Times New Roman"/>
          <w:sz w:val="22"/>
          <w:szCs w:val="22"/>
        </w:rPr>
        <w:t>d</w:t>
      </w:r>
      <w:r w:rsidR="00FE7CC3">
        <w:rPr>
          <w:rStyle w:val="None"/>
          <w:rFonts w:ascii="Times New Roman" w:eastAsia="Times New Roman" w:hAnsi="Times New Roman" w:cs="Times New Roman"/>
          <w:sz w:val="22"/>
          <w:szCs w:val="22"/>
        </w:rPr>
        <w:t xml:space="preserve"> target LRF. We call this the external variability, and model it as a Gaussian random variable with zero mean </w:t>
      </w:r>
      <w:r w:rsidR="006116DF">
        <w:rPr>
          <w:rStyle w:val="None"/>
          <w:rFonts w:ascii="Times New Roman" w:eastAsia="Times New Roman" w:hAnsi="Times New Roman" w:cs="Times New Roman"/>
          <w:sz w:val="22"/>
          <w:szCs w:val="22"/>
        </w:rPr>
        <w:t xml:space="preserve">and variance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We assume that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6116DF">
        <w:rPr>
          <w:rStyle w:val="None"/>
          <w:rFonts w:ascii="Times New Roman" w:eastAsia="Times New Roman" w:hAnsi="Times New Roman" w:cs="Times New Roman"/>
          <w:sz w:val="22"/>
          <w:szCs w:val="22"/>
        </w:rPr>
        <w:t xml:space="preserve"> depends on the experimentally chosen covariance scalar, but not on the target sphere LRF.</w:t>
      </w:r>
      <w:r w:rsidR="00FA5E1A">
        <w:rPr>
          <w:rStyle w:val="None"/>
          <w:rFonts w:ascii="Times New Roman" w:eastAsia="Times New Roman" w:hAnsi="Times New Roman" w:cs="Times New Roman"/>
          <w:sz w:val="22"/>
          <w:szCs w:val="22"/>
        </w:rPr>
        <w:t xml:space="preserve"> </w:t>
      </w:r>
      <w:r w:rsidR="0086021D">
        <w:rPr>
          <w:rStyle w:val="None"/>
          <w:rFonts w:ascii="Times New Roman" w:eastAsia="Times New Roman" w:hAnsi="Times New Roman" w:cs="Times New Roman"/>
          <w:sz w:val="22"/>
          <w:szCs w:val="22"/>
        </w:rPr>
        <w:t xml:space="preserve">Thus, </w:t>
      </w:r>
      <w:r w:rsidR="006116DF">
        <w:rPr>
          <w:rStyle w:val="None"/>
          <w:rFonts w:ascii="Times New Roman" w:eastAsia="Times New Roman" w:hAnsi="Times New Roman" w:cs="Times New Roman"/>
          <w:sz w:val="22"/>
          <w:szCs w:val="22"/>
        </w:rPr>
        <w:t>t</w:t>
      </w:r>
      <w:r>
        <w:rPr>
          <w:rStyle w:val="None"/>
          <w:rFonts w:ascii="Times New Roman" w:eastAsia="Times New Roman" w:hAnsi="Times New Roman" w:cs="Times New Roman"/>
          <w:sz w:val="22"/>
          <w:szCs w:val="22"/>
        </w:rPr>
        <w:t xml:space="preserve">he distributions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for a particular choice of target standard and comparison LRF and covariance scalar</w:t>
      </w:r>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are given by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Here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F9135E">
        <w:rPr>
          <w:rStyle w:val="None"/>
          <w:rFonts w:ascii="Times New Roman" w:eastAsia="Times New Roman" w:hAnsi="Times New Roman" w:cs="Times New Roman"/>
          <w:sz w:val="22"/>
          <w:szCs w:val="22"/>
        </w:rPr>
        <w:t xml:space="preserve"> is the mean </w:t>
      </w:r>
      <w:r w:rsidR="002560A5">
        <w:rPr>
          <w:rStyle w:val="None"/>
          <w:rFonts w:ascii="Times New Roman" w:eastAsia="Times New Roman" w:hAnsi="Times New Roman" w:cs="Times New Roman"/>
          <w:sz w:val="22"/>
          <w:szCs w:val="22"/>
        </w:rPr>
        <w:t xml:space="preserve">value of the internal representation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 xml:space="preserve">the standard image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F9135E">
        <w:rPr>
          <w:rStyle w:val="None"/>
          <w:rFonts w:ascii="Times New Roman" w:eastAsia="Times New Roman" w:hAnsi="Times New Roman" w:cs="Times New Roman"/>
          <w:sz w:val="22"/>
          <w:szCs w:val="22"/>
        </w:rPr>
        <w:t xml:space="preserve"> is the mean </w:t>
      </w:r>
      <w:r w:rsidR="004065B8">
        <w:rPr>
          <w:rStyle w:val="None"/>
          <w:rFonts w:ascii="Times New Roman" w:eastAsia="Times New Roman" w:hAnsi="Times New Roman" w:cs="Times New Roman"/>
          <w:sz w:val="22"/>
          <w:szCs w:val="22"/>
        </w:rPr>
        <w:t>value of the internal representation</w:t>
      </w:r>
      <w:r w:rsidR="004065B8" w:rsidDel="004065B8">
        <w:rPr>
          <w:rStyle w:val="None"/>
          <w:rFonts w:ascii="Times New Roman" w:eastAsia="Times New Roman" w:hAnsi="Times New Roman" w:cs="Times New Roman"/>
          <w:sz w:val="22"/>
          <w:szCs w:val="22"/>
        </w:rPr>
        <w:t xml:space="preserve">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the comparison image.</w:t>
      </w:r>
      <w:r w:rsidR="00160AC7">
        <w:rPr>
          <w:rStyle w:val="None"/>
          <w:rFonts w:ascii="Times New Roman" w:eastAsia="Times New Roman" w:hAnsi="Times New Roman" w:cs="Times New Roman"/>
          <w:sz w:val="22"/>
          <w:szCs w:val="22"/>
        </w:rPr>
        <w:t xml:space="preserve"> The total variance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sidR="00F9135E">
        <w:rPr>
          <w:rStyle w:val="None"/>
          <w:rFonts w:ascii="Times New Roman" w:eastAsia="Times New Roman" w:hAnsi="Times New Roman" w:cs="Times New Roman"/>
          <w:sz w:val="22"/>
          <w:szCs w:val="22"/>
        </w:rPr>
        <w:t xml:space="preserve"> is given as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where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are the variance of the internal and external noise.</w:t>
      </w:r>
    </w:p>
    <w:p w14:paraId="0B3BE98B" w14:textId="299E68B6"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lastRenderedPageBreak/>
        <w:t>In the standard formulation of Signal Detection Theory</w:t>
      </w:r>
      <w:r w:rsidR="00F7675B">
        <w:rPr>
          <w:rStyle w:val="None"/>
          <w:rFonts w:ascii="Times New Roman" w:eastAsia="Times New Roman" w:hAnsi="Times New Roman" w:cs="Times New Roman"/>
          <w:sz w:val="22"/>
          <w:szCs w:val="22"/>
        </w:rPr>
        <w:t xml:space="preserve"> for a </w:t>
      </w:r>
      <w:r w:rsidR="000B4F99">
        <w:rPr>
          <w:rStyle w:val="None"/>
          <w:rFonts w:ascii="Times New Roman" w:eastAsia="Times New Roman" w:hAnsi="Times New Roman" w:cs="Times New Roman"/>
          <w:sz w:val="22"/>
          <w:szCs w:val="22"/>
        </w:rPr>
        <w:t xml:space="preserve">2AFC </w:t>
      </w:r>
      <w:r w:rsidR="00F7675B">
        <w:rPr>
          <w:rStyle w:val="None"/>
          <w:rFonts w:ascii="Times New Roman" w:eastAsia="Times New Roman" w:hAnsi="Times New Roman" w:cs="Times New Roman"/>
          <w:sz w:val="22"/>
          <w:szCs w:val="22"/>
        </w:rPr>
        <w:t>task</w:t>
      </w:r>
      <w:r>
        <w:rPr>
          <w:rStyle w:val="None"/>
          <w:rFonts w:ascii="Times New Roman" w:eastAsia="Times New Roman" w:hAnsi="Times New Roman" w:cs="Times New Roman"/>
          <w:sz w:val="22"/>
          <w:szCs w:val="22"/>
        </w:rPr>
        <w:t xml:space="preserve">, the observer makes their decision based on </w:t>
      </w:r>
      <w:r w:rsidR="00F7675B">
        <w:rPr>
          <w:rStyle w:val="None"/>
          <w:rFonts w:ascii="Times New Roman" w:eastAsia="Times New Roman" w:hAnsi="Times New Roman" w:cs="Times New Roman"/>
          <w:sz w:val="22"/>
          <w:szCs w:val="22"/>
        </w:rPr>
        <w:t xml:space="preserve">a comparison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F7675B">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F7675B">
        <w:rPr>
          <w:rStyle w:val="None"/>
          <w:rFonts w:ascii="Times New Roman" w:eastAsia="Times New Roman" w:hAnsi="Times New Roman" w:cs="Times New Roman"/>
          <w:sz w:val="22"/>
          <w:szCs w:val="22"/>
        </w:rPr>
        <w:t xml:space="preserve">, choosing the interval with the higher value of </w:t>
      </w:r>
      <m:oMath>
        <m:r>
          <w:rPr>
            <w:rStyle w:val="None"/>
            <w:rFonts w:ascii="Cambria Math" w:eastAsia="Times New Roman" w:hAnsi="Cambria Math" w:cs="Times New Roman"/>
            <w:sz w:val="22"/>
            <w:szCs w:val="22"/>
          </w:rPr>
          <m:t>z</m:t>
        </m:r>
      </m:oMath>
      <w:r w:rsidR="00F7675B">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 xml:space="preserve">The observer’s sensitivity depends on the mean values and the variance and is captured by the quantity d-prime given as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 This quantity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measures the distance between the two dis</w:t>
      </w:r>
      <w:proofErr w:type="spellStart"/>
      <w:r>
        <w:rPr>
          <w:rStyle w:val="None"/>
          <w:rFonts w:ascii="Times New Roman" w:eastAsia="Times New Roman" w:hAnsi="Times New Roman" w:cs="Times New Roman"/>
          <w:sz w:val="22"/>
          <w:szCs w:val="22"/>
        </w:rPr>
        <w:t>tributions</w:t>
      </w:r>
      <w:proofErr w:type="spellEnd"/>
      <w:r>
        <w:rPr>
          <w:rStyle w:val="None"/>
          <w:rFonts w:ascii="Times New Roman" w:eastAsia="Times New Roman" w:hAnsi="Times New Roman" w:cs="Times New Roman"/>
          <w:sz w:val="22"/>
          <w:szCs w:val="22"/>
        </w:rPr>
        <w:t xml:space="preserve"> </w:t>
      </w:r>
      <w:r w:rsidR="00160AC7">
        <w:rPr>
          <w:rStyle w:val="None"/>
          <w:rFonts w:ascii="Times New Roman" w:eastAsia="Times New Roman" w:hAnsi="Times New Roman" w:cs="Times New Roman"/>
          <w:sz w:val="22"/>
          <w:szCs w:val="22"/>
        </w:rPr>
        <w:t>in</w:t>
      </w:r>
      <w:r>
        <w:rPr>
          <w:rStyle w:val="None"/>
          <w:rFonts w:ascii="Times New Roman" w:eastAsia="Times New Roman" w:hAnsi="Times New Roman" w:cs="Times New Roman"/>
          <w:sz w:val="22"/>
          <w:szCs w:val="22"/>
        </w:rPr>
        <w:t xml:space="preserve"> standard deviation</w:t>
      </w:r>
      <w:r w:rsidR="004E543B">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units.</w:t>
      </w:r>
      <w:r w:rsidR="003A4915">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Thus</w:t>
      </w:r>
      <w:r>
        <w:rPr>
          <w:rStyle w:val="None"/>
          <w:rFonts w:ascii="Times New Roman" w:eastAsia="Times New Roman" w:hAnsi="Times New Roman" w:cs="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=0</m:t>
        </m:r>
      </m:oMath>
      <w:r>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corresponds to an</w:t>
      </w:r>
      <w:r>
        <w:rPr>
          <w:rStyle w:val="None"/>
          <w:rFonts w:ascii="Times New Roman" w:eastAsia="Times New Roman" w:hAnsi="Times New Roman" w:cs="Times New Roman"/>
          <w:sz w:val="22"/>
          <w:szCs w:val="22"/>
        </w:rPr>
        <w:t xml:space="preserve"> inability to distinguish between the standard and the comparison image. Larger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indicate</w:t>
      </w:r>
      <w:r w:rsidR="007E3803">
        <w:rPr>
          <w:rStyle w:val="None"/>
          <w:rFonts w:ascii="Times New Roman" w:eastAsia="Times New Roman" w:hAnsi="Times New Roman" w:cs="Times New Roman"/>
          <w:sz w:val="22"/>
          <w:szCs w:val="22"/>
        </w:rPr>
        <w:t xml:space="preserve"> increasing discriminability.</w:t>
      </w:r>
    </w:p>
    <w:p w14:paraId="147B2243" w14:textId="102E4BE5"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For a fixed value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the difference in mean values is directly proportional to the standard deviation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w:t>
      </w:r>
    </w:p>
    <w:p w14:paraId="68EEB248" w14:textId="5DFDE7A7" w:rsidR="003F44BB" w:rsidRDefault="00B11DBB" w:rsidP="003F44BB">
      <w:pPr>
        <w:pStyle w:val="Default"/>
        <w:spacing w:before="0" w:after="270"/>
        <w:rPr>
          <w:rStyle w:val="None"/>
          <w:rFonts w:ascii="Times New Roman" w:eastAsia="Times New Roman" w:hAnsi="Times New Roman" w:cs="Times New Roman"/>
          <w:color w:val="auto"/>
          <w:sz w:val="22"/>
          <w:szCs w:val="22"/>
          <w14:textOutline w14:w="0" w14:cap="rnd" w14:cmpd="sng" w14:algn="ctr">
            <w14:noFill/>
            <w14:prstDash w14:val="solid"/>
            <w14:bevel/>
          </w14:textOutline>
        </w:rPr>
      </w:pPr>
      <w:r>
        <w:rPr>
          <w:rStyle w:val="None"/>
          <w:rFonts w:ascii="Times New Roman" w:eastAsia="Times New Roman" w:hAnsi="Times New Roman" w:cs="Times New Roman"/>
          <w:sz w:val="22"/>
          <w:szCs w:val="22"/>
        </w:rPr>
        <w:tab/>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sidR="003F44BB">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w:t>
      </w:r>
      <w:r w:rsidR="00D3311A">
        <w:rPr>
          <w:rStyle w:val="None"/>
          <w:rFonts w:ascii="Times New Roman" w:eastAsia="Times New Roman" w:hAnsi="Times New Roman" w:cs="Times New Roman"/>
          <w:sz w:val="22"/>
          <w:szCs w:val="22"/>
        </w:rPr>
        <w:t>2</w:t>
      </w:r>
      <w:r>
        <w:rPr>
          <w:rStyle w:val="None"/>
          <w:rFonts w:ascii="Times New Roman" w:eastAsia="Times New Roman" w:hAnsi="Times New Roman" w:cs="Times New Roman"/>
          <w:sz w:val="22"/>
          <w:szCs w:val="22"/>
        </w:rPr>
        <w:t>)</w:t>
      </w:r>
    </w:p>
    <w:p w14:paraId="1D5C66A9" w14:textId="48ECB47D" w:rsidR="00B11DBB" w:rsidRDefault="000D0367" w:rsidP="003F44BB">
      <w:pPr>
        <w:rPr>
          <w:rStyle w:val="None"/>
          <w:rFonts w:eastAsia="Times New Roman"/>
          <w:sz w:val="22"/>
          <w:szCs w:val="22"/>
        </w:rPr>
      </w:pPr>
      <w:r>
        <w:rPr>
          <w:rStyle w:val="None"/>
          <w:rFonts w:eastAsia="Times New Roman"/>
          <w:sz w:val="22"/>
          <w:szCs w:val="22"/>
        </w:rPr>
        <w:t xml:space="preserve">We further </w:t>
      </w:r>
      <w:r w:rsidR="00F9135E">
        <w:rPr>
          <w:rStyle w:val="None"/>
          <w:rFonts w:eastAsia="Times New Roman"/>
          <w:sz w:val="22"/>
          <w:szCs w:val="22"/>
        </w:rPr>
        <w:t xml:space="preserve">assume that the difference in mean value of the internal variable </w:t>
      </w:r>
      <m:oMath>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r>
          <w:rPr>
            <w:rStyle w:val="None"/>
            <w:rFonts w:ascii="Cambria Math" w:eastAsia="Times New Roman" w:hAnsi="Cambria Math"/>
            <w:sz w:val="22"/>
            <w:szCs w:val="22"/>
          </w:rPr>
          <m:t>)</m:t>
        </m:r>
      </m:oMath>
      <w:r w:rsidR="00F9135E">
        <w:rPr>
          <w:rStyle w:val="None"/>
          <w:rFonts w:eastAsia="Times New Roman"/>
          <w:sz w:val="22"/>
          <w:szCs w:val="22"/>
        </w:rPr>
        <w:t xml:space="preserve"> is proportional to the difference in the </w:t>
      </w:r>
      <w:r w:rsidR="00BF76F5">
        <w:rPr>
          <w:rStyle w:val="None"/>
          <w:rFonts w:eastAsia="Times New Roman"/>
          <w:sz w:val="22"/>
          <w:szCs w:val="22"/>
        </w:rPr>
        <w:t>LRF</w:t>
      </w:r>
      <w:r w:rsidR="00F9135E">
        <w:rPr>
          <w:rStyle w:val="None"/>
          <w:rFonts w:eastAsia="Times New Roman"/>
          <w:sz w:val="22"/>
          <w:szCs w:val="22"/>
        </w:rPr>
        <w:t>s of the target object in the standard and comparison images (</w:t>
      </w:r>
      <m:oMath>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Pr>
          <w:rStyle w:val="None"/>
          <w:rFonts w:eastAsia="Times New Roman"/>
          <w:sz w:val="22"/>
          <w:szCs w:val="22"/>
        </w:rPr>
        <w:t xml:space="preserve">). That is, </w:t>
      </w:r>
      <m:oMath>
        <m:d>
          <m:dPr>
            <m:ctrlPr>
              <w:rPr>
                <w:rStyle w:val="None"/>
                <w:rFonts w:ascii="Cambria Math" w:eastAsia="Times New Roman" w:hAnsi="Cambria Math"/>
                <w:i/>
                <w:sz w:val="22"/>
                <w:szCs w:val="22"/>
              </w:rPr>
            </m:ctrlPr>
          </m:dPr>
          <m:e>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e>
        </m:d>
        <m:r>
          <w:rPr>
            <w:rStyle w:val="None"/>
            <w:rFonts w:ascii="Cambria Math" w:eastAsia="Times New Roman" w:hAnsi="Cambria Math"/>
            <w:sz w:val="22"/>
            <w:szCs w:val="22"/>
          </w:rPr>
          <m:t xml:space="preserve">=C </m:t>
        </m:r>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sidR="00F9135E">
        <w:rPr>
          <w:rStyle w:val="None"/>
          <w:rFonts w:eastAsia="Times New Roman"/>
          <w:sz w:val="22"/>
          <w:szCs w:val="22"/>
        </w:rPr>
        <w:t xml:space="preserve">, </w:t>
      </w:r>
      <w:r w:rsidR="00F9135E">
        <w:rPr>
          <w:rStyle w:val="None"/>
          <w:rFonts w:eastAsia="Times New Roman"/>
          <w:iCs/>
          <w:sz w:val="22"/>
          <w:szCs w:val="22"/>
        </w:rPr>
        <w:t xml:space="preserve">where </w:t>
      </w:r>
      <m:oMath>
        <m:r>
          <w:rPr>
            <w:rStyle w:val="None"/>
            <w:rFonts w:ascii="Cambria Math" w:eastAsia="Times New Roman" w:hAnsi="Cambria Math"/>
            <w:sz w:val="22"/>
            <w:szCs w:val="22"/>
          </w:rPr>
          <m:t>C</m:t>
        </m:r>
      </m:oMath>
      <w:r w:rsidR="00F9135E">
        <w:rPr>
          <w:rStyle w:val="None"/>
          <w:rFonts w:eastAsia="Times New Roman"/>
          <w:iCs/>
          <w:sz w:val="22"/>
          <w:szCs w:val="22"/>
        </w:rPr>
        <w:t xml:space="preserve"> is the</w:t>
      </w:r>
      <w:r>
        <w:rPr>
          <w:rStyle w:val="None"/>
          <w:rFonts w:eastAsia="Times New Roman"/>
          <w:iCs/>
          <w:sz w:val="22"/>
          <w:szCs w:val="22"/>
        </w:rPr>
        <w:t xml:space="preserve"> </w:t>
      </w:r>
      <w:r w:rsidR="00F9135E">
        <w:rPr>
          <w:rStyle w:val="None"/>
          <w:rFonts w:eastAsia="Times New Roman"/>
          <w:iCs/>
          <w:sz w:val="22"/>
          <w:szCs w:val="22"/>
        </w:rPr>
        <w:t>proportionality constant.</w:t>
      </w:r>
      <w:r w:rsidR="00F9135E">
        <w:rPr>
          <w:rStyle w:val="None"/>
          <w:rFonts w:eastAsia="Times New Roman"/>
          <w:sz w:val="22"/>
          <w:szCs w:val="22"/>
        </w:rPr>
        <w:t xml:space="preserve"> Then</w:t>
      </w:r>
      <w:r>
        <w:rPr>
          <w:rStyle w:val="None"/>
          <w:rFonts w:eastAsia="Times New Roman"/>
          <w:sz w:val="22"/>
          <w:szCs w:val="22"/>
        </w:rPr>
        <w:t xml:space="preserve"> we have</w:t>
      </w:r>
      <w:r w:rsidR="00F9135E">
        <w:rPr>
          <w:rStyle w:val="None"/>
          <w:rFonts w:eastAsia="Times New Roman"/>
          <w:sz w:val="22"/>
          <w:szCs w:val="22"/>
        </w:rPr>
        <w:t>,</w:t>
      </w:r>
    </w:p>
    <w:p w14:paraId="6CE8070E" w14:textId="77777777" w:rsidR="003F44BB" w:rsidRPr="00B11DBB" w:rsidRDefault="003F44BB" w:rsidP="000E3DCD">
      <w:pPr>
        <w:rPr>
          <w:rStyle w:val="None"/>
          <w:rFonts w:eastAsia="Times New Roman"/>
          <w:sz w:val="22"/>
          <w:szCs w:val="22"/>
        </w:rPr>
      </w:pPr>
    </w:p>
    <w:p w14:paraId="3346C686" w14:textId="15DA2F9D" w:rsidR="00D3311A" w:rsidRDefault="00B11DBB" w:rsidP="003F44BB">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eastAsia="Times New Roman" w:hAnsi="Cambria Math" w:cs="Times New Roman"/>
                <w:sz w:val="22"/>
                <w:szCs w:val="22"/>
              </w:rPr>
              <m:t>C</m:t>
            </m:r>
          </m:den>
        </m:f>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t>(</w:t>
      </w:r>
      <w:r w:rsidR="00D3311A">
        <w:rPr>
          <w:rStyle w:val="None"/>
          <w:rFonts w:ascii="Times New Roman" w:eastAsia="Times New Roman" w:hAnsi="Times New Roman" w:cs="Times New Roman"/>
          <w:sz w:val="22"/>
          <w:szCs w:val="22"/>
        </w:rPr>
        <w:t>3</w:t>
      </w:r>
      <w:r>
        <w:rPr>
          <w:rStyle w:val="None"/>
          <w:rFonts w:ascii="Times New Roman" w:eastAsia="Times New Roman" w:hAnsi="Times New Roman" w:cs="Times New Roman"/>
          <w:sz w:val="22"/>
          <w:szCs w:val="22"/>
        </w:rPr>
        <w:t>)</w:t>
      </w:r>
    </w:p>
    <w:p w14:paraId="375D59E0" w14:textId="70ACE129" w:rsidR="00EA4D60" w:rsidRPr="00D337F3" w:rsidRDefault="00EA4D60" w:rsidP="003F44BB">
      <w:pPr>
        <w:pStyle w:val="Default"/>
        <w:spacing w:before="0" w:after="270"/>
        <w:rPr>
          <w:rStyle w:val="None"/>
          <w:rFonts w:ascii="Times New Roman" w:eastAsia="Times New Roman" w:hAnsi="Times New Roman" w:cs="Times New Roman"/>
          <w:iCs/>
          <w:sz w:val="22"/>
          <w:szCs w:val="22"/>
        </w:rPr>
      </w:pPr>
      <w:r>
        <w:rPr>
          <w:rStyle w:val="None"/>
          <w:rFonts w:ascii="Times New Roman" w:eastAsia="Times New Roman" w:hAnsi="Times New Roman" w:cs="Times New Roman"/>
          <w:sz w:val="22"/>
          <w:szCs w:val="22"/>
        </w:rPr>
        <w:t xml:space="preserve">When we measure threshold in a </w:t>
      </w:r>
      <w:r w:rsidR="008925E0">
        <w:rPr>
          <w:rStyle w:val="None"/>
          <w:rFonts w:ascii="Times New Roman" w:eastAsia="Times New Roman" w:hAnsi="Times New Roman" w:cs="Times New Roman"/>
          <w:sz w:val="22"/>
          <w:szCs w:val="22"/>
        </w:rPr>
        <w:t xml:space="preserve">2AFC </w:t>
      </w:r>
      <w:r>
        <w:rPr>
          <w:rStyle w:val="None"/>
          <w:rFonts w:ascii="Times New Roman" w:eastAsia="Times New Roman" w:hAnsi="Times New Roman" w:cs="Times New Roman"/>
          <w:sz w:val="22"/>
          <w:szCs w:val="22"/>
        </w:rPr>
        <w:t xml:space="preserve">task, we choose a criterion proportional correct and find the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Pr>
          <w:rStyle w:val="None"/>
          <w:rFonts w:ascii="Times New Roman" w:eastAsia="Times New Roman" w:hAnsi="Times New Roman" w:cs="Times New Roman"/>
          <w:sz w:val="22"/>
          <w:szCs w:val="22"/>
        </w:rPr>
        <w:t xml:space="preserve"> that corresponds to that proportion correct. </w:t>
      </w:r>
      <w:r w:rsidR="00D337F3">
        <w:rPr>
          <w:rStyle w:val="None"/>
          <w:rFonts w:ascii="Times New Roman" w:eastAsia="Times New Roman" w:hAnsi="Times New Roman" w:cs="Times New Roman"/>
          <w:sz w:val="22"/>
          <w:szCs w:val="22"/>
        </w:rPr>
        <w:t xml:space="preserve"> Our choice of </w:t>
      </w:r>
      <w:r w:rsidR="00EA38F0">
        <w:rPr>
          <w:rStyle w:val="None"/>
          <w:rFonts w:ascii="Times New Roman" w:eastAsia="Times New Roman" w:hAnsi="Times New Roman" w:cs="Times New Roman"/>
          <w:sz w:val="22"/>
          <w:szCs w:val="22"/>
        </w:rPr>
        <w:t>0.76</w:t>
      </w:r>
      <w:r w:rsidR="00D337F3">
        <w:rPr>
          <w:rStyle w:val="None"/>
          <w:rFonts w:ascii="Times New Roman" w:eastAsia="Times New Roman" w:hAnsi="Times New Roman" w:cs="Times New Roman"/>
          <w:sz w:val="22"/>
          <w:szCs w:val="22"/>
        </w:rPr>
        <w:t xml:space="preserve"> corresponds to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=1.</m:t>
        </m:r>
      </m:oMath>
      <w:r w:rsidR="00D337F3">
        <w:rPr>
          <w:rStyle w:val="None"/>
          <w:rFonts w:ascii="Times New Roman" w:eastAsia="Times New Roman" w:hAnsi="Times New Roman" w:cs="Times New Roman"/>
          <w:sz w:val="22"/>
          <w:szCs w:val="22"/>
        </w:rPr>
        <w:t xml:space="preserve"> In addition we can choose </w:t>
      </w:r>
      <m:oMath>
        <m:r>
          <w:rPr>
            <w:rStyle w:val="None"/>
            <w:rFonts w:ascii="Cambria Math" w:eastAsia="Times New Roman" w:hAnsi="Cambria Math" w:cs="Times New Roman"/>
            <w:sz w:val="22"/>
            <w:szCs w:val="22"/>
          </w:rPr>
          <m:t>C=1</m:t>
        </m:r>
      </m:oMath>
      <w:r w:rsidR="00D337F3">
        <w:rPr>
          <w:rStyle w:val="None"/>
          <w:rFonts w:ascii="Times New Roman" w:eastAsia="Times New Roman" w:hAnsi="Times New Roman" w:cs="Times New Roman"/>
          <w:iCs/>
          <w:sz w:val="22"/>
          <w:szCs w:val="22"/>
        </w:rPr>
        <w:t xml:space="preserve">, </w:t>
      </w:r>
      <w:r w:rsidR="00D337F3" w:rsidRPr="00D337F3">
        <w:rPr>
          <w:rStyle w:val="None"/>
          <w:rFonts w:ascii="Times New Roman" w:eastAsia="Times New Roman" w:hAnsi="Times New Roman" w:cs="Times New Roman"/>
          <w:iCs/>
          <w:sz w:val="22"/>
          <w:szCs w:val="22"/>
        </w:rPr>
        <w:t xml:space="preserve">in essence setting the units for </w:t>
      </w:r>
      <m:oMath>
        <m:r>
          <w:rPr>
            <w:rStyle w:val="None"/>
            <w:rFonts w:ascii="Cambria Math" w:eastAsia="Times New Roman" w:hAnsi="Cambria Math" w:cs="Times New Roman"/>
            <w:sz w:val="22"/>
            <w:szCs w:val="22"/>
          </w:rPr>
          <m:t>z</m:t>
        </m:r>
      </m:oMath>
      <w:r w:rsidR="00D337F3" w:rsidRPr="00D337F3">
        <w:rPr>
          <w:rStyle w:val="None"/>
          <w:rFonts w:ascii="Times New Roman" w:eastAsia="Times New Roman" w:hAnsi="Times New Roman" w:cs="Times New Roman"/>
          <w:iCs/>
          <w:sz w:val="22"/>
          <w:szCs w:val="22"/>
        </w:rPr>
        <w:t xml:space="preserve"> to </w:t>
      </w:r>
      <w:r w:rsidR="00BA7E69">
        <w:rPr>
          <w:rStyle w:val="None"/>
          <w:rFonts w:ascii="Times New Roman" w:eastAsia="Times New Roman" w:hAnsi="Times New Roman" w:cs="Times New Roman"/>
          <w:iCs/>
          <w:sz w:val="22"/>
          <w:szCs w:val="22"/>
        </w:rPr>
        <w:t>match those</w:t>
      </w:r>
      <w:r w:rsidR="00D337F3" w:rsidRPr="00D337F3">
        <w:rPr>
          <w:rStyle w:val="None"/>
          <w:rFonts w:ascii="Times New Roman" w:eastAsia="Times New Roman" w:hAnsi="Times New Roman" w:cs="Times New Roman"/>
          <w:iCs/>
          <w:sz w:val="22"/>
          <w:szCs w:val="22"/>
        </w:rPr>
        <w:t xml:space="preserve"> of the experimentally determined target LRF.</w:t>
      </w:r>
    </w:p>
    <w:p w14:paraId="218A13E8" w14:textId="03D3E609"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In our experiment, the external variability was induced by changing the surface reflectance of the objects in the background. We used a multi</w:t>
      </w:r>
      <w:r w:rsidR="00BA7E69">
        <w:rPr>
          <w:rStyle w:val="None"/>
          <w:rFonts w:ascii="Times New Roman" w:hAnsi="Times New Roman"/>
          <w:sz w:val="22"/>
          <w:szCs w:val="22"/>
        </w:rPr>
        <w:t xml:space="preserve">variate </w:t>
      </w:r>
      <w:r>
        <w:rPr>
          <w:rStyle w:val="None"/>
          <w:rFonts w:ascii="Times New Roman" w:hAnsi="Times New Roman"/>
          <w:sz w:val="22"/>
          <w:szCs w:val="22"/>
        </w:rPr>
        <w:t xml:space="preserve">normal distribution to generate </w:t>
      </w:r>
      <w:r w:rsidR="00BA7E69">
        <w:rPr>
          <w:rStyle w:val="None"/>
          <w:rFonts w:ascii="Times New Roman" w:hAnsi="Times New Roman"/>
          <w:sz w:val="22"/>
          <w:szCs w:val="22"/>
        </w:rPr>
        <w:t xml:space="preserve">the </w:t>
      </w:r>
      <w:r>
        <w:rPr>
          <w:rStyle w:val="None"/>
          <w:rFonts w:ascii="Times New Roman" w:hAnsi="Times New Roman"/>
          <w:sz w:val="22"/>
          <w:szCs w:val="22"/>
        </w:rPr>
        <w:t>surface reflectance function</w:t>
      </w:r>
      <w:r w:rsidR="00BA7E69">
        <w:rPr>
          <w:rStyle w:val="None"/>
          <w:rFonts w:ascii="Times New Roman" w:hAnsi="Times New Roman"/>
          <w:sz w:val="22"/>
          <w:szCs w:val="22"/>
        </w:rPr>
        <w:t>s</w:t>
      </w:r>
      <w:r>
        <w:rPr>
          <w:rStyle w:val="None"/>
          <w:rFonts w:ascii="Times New Roman" w:hAnsi="Times New Roman"/>
          <w:sz w:val="22"/>
          <w:szCs w:val="22"/>
        </w:rPr>
        <w:t xml:space="preserve"> of the background objects.</w:t>
      </w:r>
      <w:r w:rsidR="00BA7E69">
        <w:rPr>
          <w:rStyle w:val="FootnoteReference"/>
          <w:rFonts w:ascii="Times New Roman" w:hAnsi="Times New Roman"/>
          <w:sz w:val="22"/>
          <w:szCs w:val="22"/>
        </w:rPr>
        <w:footnoteReference w:id="3"/>
      </w:r>
      <w:r>
        <w:rPr>
          <w:rStyle w:val="None"/>
          <w:rFonts w:ascii="Times New Roman" w:hAnsi="Times New Roman"/>
          <w:sz w:val="22"/>
          <w:szCs w:val="22"/>
        </w:rPr>
        <w:t xml:space="preserve"> To change the amount of external noise, we scaled the variance of the multinormal distribution by multiplying </w:t>
      </w:r>
      <w:r w:rsidR="00BA7E69">
        <w:rPr>
          <w:rStyle w:val="None"/>
          <w:rFonts w:ascii="Times New Roman" w:hAnsi="Times New Roman"/>
          <w:sz w:val="22"/>
          <w:szCs w:val="22"/>
        </w:rPr>
        <w:t xml:space="preserve">its </w:t>
      </w:r>
      <w:r>
        <w:rPr>
          <w:rStyle w:val="None"/>
          <w:rFonts w:ascii="Times New Roman" w:hAnsi="Times New Roman"/>
          <w:sz w:val="22"/>
          <w:szCs w:val="22"/>
        </w:rPr>
        <w:t xml:space="preserve">covariance matrix with a scalar. </w:t>
      </w:r>
      <w:r w:rsidR="00163195">
        <w:rPr>
          <w:rStyle w:val="None"/>
          <w:rFonts w:ascii="Times New Roman" w:hAnsi="Times New Roman"/>
          <w:sz w:val="22"/>
          <w:szCs w:val="22"/>
        </w:rPr>
        <w:t>Thus,</w:t>
      </w:r>
      <w:r w:rsidR="00BA7E69">
        <w:rPr>
          <w:rStyle w:val="None"/>
          <w:rFonts w:ascii="Times New Roman" w:hAnsi="Times New Roman"/>
          <w:sz w:val="22"/>
          <w:szCs w:val="22"/>
        </w:rPr>
        <w:t xml:space="preserve"> for our experiments we can write:</w:t>
      </w:r>
    </w:p>
    <w:p w14:paraId="7C014292" w14:textId="25E1AC86" w:rsidR="00844158" w:rsidRDefault="00B11DBB" w:rsidP="00844158">
      <w:pPr>
        <w:pStyle w:val="Default"/>
        <w:spacing w:before="0" w:after="270"/>
        <w:rPr>
          <w:rStyle w:val="None"/>
          <w:rFonts w:ascii="Times New Roman" w:hAnsi="Times New Roman"/>
          <w:sz w:val="22"/>
          <w:szCs w:val="22"/>
        </w:rPr>
      </w:pPr>
      <w:r>
        <w:rPr>
          <w:rStyle w:val="None"/>
          <w:rFonts w:ascii="Times New Roman" w:hAnsi="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rad>
          <m:radPr>
            <m:degHide m:val="1"/>
            <m:ctrlPr>
              <w:rPr>
                <w:rStyle w:val="None"/>
                <w:rFonts w:ascii="Cambria Math" w:eastAsia="Times New Roman" w:hAnsi="Cambria Math" w:cs="Times New Roman"/>
                <w:i/>
                <w:sz w:val="22"/>
                <w:szCs w:val="22"/>
              </w:rPr>
            </m:ctrlPr>
          </m:radPr>
          <m:deg/>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rad>
      </m:oMath>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4</w:t>
      </w:r>
      <w:r>
        <w:rPr>
          <w:rStyle w:val="None"/>
          <w:rFonts w:ascii="Times New Roman" w:hAnsi="Times New Roman"/>
          <w:sz w:val="22"/>
          <w:szCs w:val="22"/>
        </w:rPr>
        <w:t>)</w:t>
      </w:r>
    </w:p>
    <w:p w14:paraId="7AAA1CD3" w14:textId="70A94E45" w:rsidR="00F9135E" w:rsidRDefault="00F9135E" w:rsidP="000E3DCD">
      <w:pPr>
        <w:rPr>
          <w:rStyle w:val="None"/>
          <w:sz w:val="22"/>
          <w:szCs w:val="22"/>
        </w:rPr>
      </w:pPr>
      <w:r>
        <w:rPr>
          <w:rStyle w:val="None"/>
          <w:sz w:val="22"/>
          <w:szCs w:val="22"/>
        </w:rPr>
        <w:t xml:space="preserve">where </w:t>
      </w:r>
      <m:oMath>
        <m:sSup>
          <m:sSupPr>
            <m:ctrlPr>
              <w:rPr>
                <w:rStyle w:val="None"/>
                <w:rFonts w:ascii="Cambria Math" w:eastAsia="Times New Roman" w:hAnsi="Cambria Math"/>
                <w:i/>
                <w:sz w:val="22"/>
                <w:szCs w:val="22"/>
              </w:rPr>
            </m:ctrlPr>
          </m:sSupPr>
          <m:e>
            <m:r>
              <w:rPr>
                <w:rStyle w:val="None"/>
                <w:rFonts w:ascii="Cambria Math" w:eastAsia="Times New Roman" w:hAnsi="Cambria Math"/>
                <w:sz w:val="22"/>
                <w:szCs w:val="22"/>
              </w:rPr>
              <m:t>σ</m:t>
            </m:r>
          </m:e>
          <m:sup>
            <m:r>
              <w:rPr>
                <w:rStyle w:val="None"/>
                <w:rFonts w:ascii="Cambria Math" w:eastAsia="Times New Roman" w:hAnsi="Cambria Math"/>
                <w:sz w:val="22"/>
                <w:szCs w:val="22"/>
              </w:rPr>
              <m:t>2</m:t>
            </m:r>
          </m:sup>
        </m:sSup>
      </m:oMath>
      <w:r>
        <w:rPr>
          <w:rStyle w:val="None"/>
          <w:sz w:val="22"/>
          <w:szCs w:val="22"/>
        </w:rPr>
        <w:t xml:space="preserve"> is the covariance scalar</w:t>
      </w:r>
      <w:r w:rsidR="00C94CCE">
        <w:rPr>
          <w:rStyle w:val="None"/>
          <w:sz w:val="22"/>
          <w:szCs w:val="22"/>
        </w:rPr>
        <w:t xml:space="preserve"> and </w:t>
      </w:r>
      <m:oMath>
        <m:sSubSup>
          <m:sSubSupPr>
            <m:ctrlPr>
              <w:rPr>
                <w:rStyle w:val="None"/>
                <w:rFonts w:ascii="Cambria Math" w:eastAsia="Times New Roman" w:hAnsi="Cambria Math"/>
                <w:i/>
                <w:sz w:val="22"/>
                <w:szCs w:val="22"/>
              </w:rPr>
            </m:ctrlPr>
          </m:sSubSupPr>
          <m:e>
            <m:r>
              <w:rPr>
                <w:rStyle w:val="None"/>
                <w:rFonts w:ascii="Cambria Math" w:eastAsia="Times New Roman" w:hAnsi="Cambria Math"/>
                <w:sz w:val="22"/>
                <w:szCs w:val="22"/>
              </w:rPr>
              <m:t>σ</m:t>
            </m:r>
          </m:e>
          <m:sub>
            <m:r>
              <w:rPr>
                <w:rStyle w:val="None"/>
                <w:rFonts w:ascii="Cambria Math" w:eastAsia="Times New Roman" w:hAnsi="Cambria Math"/>
                <w:sz w:val="22"/>
                <w:szCs w:val="22"/>
              </w:rPr>
              <m:t>e0</m:t>
            </m:r>
          </m:sub>
          <m:sup>
            <m:r>
              <w:rPr>
                <w:rStyle w:val="None"/>
                <w:rFonts w:ascii="Cambria Math" w:eastAsia="Times New Roman" w:hAnsi="Cambria Math"/>
                <w:sz w:val="22"/>
                <w:szCs w:val="22"/>
              </w:rPr>
              <m:t>2</m:t>
            </m:r>
          </m:sup>
        </m:sSubSup>
      </m:oMath>
      <w:r w:rsidR="00C94CCE">
        <w:rPr>
          <w:rStyle w:val="None"/>
          <w:sz w:val="22"/>
          <w:szCs w:val="22"/>
        </w:rPr>
        <w:t xml:space="preserve"> is the external noise introduced when the ensemble of images for each value of target LRF has the reflectance of the background surfaces drawn from our model of natural surface reflectances.</w:t>
      </w:r>
    </w:p>
    <w:p w14:paraId="2A2C8DA7" w14:textId="77777777" w:rsidR="00605386" w:rsidRDefault="00605386" w:rsidP="000E3DCD">
      <w:pPr>
        <w:rPr>
          <w:rStyle w:val="None"/>
          <w:sz w:val="22"/>
          <w:szCs w:val="22"/>
        </w:rPr>
      </w:pPr>
    </w:p>
    <w:p w14:paraId="2F5BAAF1" w14:textId="530828CE" w:rsidR="00732867" w:rsidRDefault="00732867" w:rsidP="00732867">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Converting the equation above to the form we use to represent the data, we have</w:t>
      </w:r>
    </w:p>
    <w:p w14:paraId="7B124265" w14:textId="639A6578" w:rsidR="00B11DBB" w:rsidRPr="000E3DCD" w:rsidRDefault="00B11DBB" w:rsidP="00732867">
      <w:pPr>
        <w:pStyle w:val="Default"/>
        <w:spacing w:before="0" w:after="270"/>
        <w:rPr>
          <w:rStyle w:val="None"/>
          <w:rFonts w:ascii="Times New Roman" w:hAnsi="Times New Roman"/>
          <w:b/>
          <w:bCs/>
          <w:sz w:val="22"/>
          <w:szCs w:val="22"/>
        </w:rPr>
      </w:pPr>
      <w:r>
        <w:rPr>
          <w:rStyle w:val="None"/>
          <w:rFonts w:ascii="Times New Roman" w:eastAsia="Times New Roman" w:hAnsi="Times New Roman" w:cs="Times New Roman"/>
          <w:sz w:val="22"/>
          <w:szCs w:val="22"/>
        </w:rPr>
        <w:tab/>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r>
              <w:rPr>
                <w:rStyle w:val="None"/>
                <w:rFonts w:ascii="Cambria Math" w:eastAsia="Times New Roman" w:hAnsi="Cambria Math" w:cs="Times New Roman"/>
                <w:sz w:val="22"/>
                <w:szCs w:val="22"/>
              </w:rPr>
              <m:t>=</m:t>
            </m:r>
          </m:e>
        </m:func>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w:t>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5</w:t>
      </w:r>
      <w:r>
        <w:rPr>
          <w:rStyle w:val="None"/>
          <w:rFonts w:ascii="Times New Roman" w:hAnsi="Times New Roman"/>
          <w:sz w:val="22"/>
          <w:szCs w:val="22"/>
        </w:rPr>
        <w:t>)</w:t>
      </w:r>
    </w:p>
    <w:p w14:paraId="396922E2" w14:textId="5282A76E" w:rsidR="00D337F3" w:rsidRDefault="0028164E" w:rsidP="00F9135E">
      <w:pPr>
        <w:pStyle w:val="Default"/>
        <w:spacing w:before="0" w:after="270"/>
        <w:rPr>
          <w:rFonts w:ascii="Times New Roman" w:hAnsi="Times New Roman"/>
          <w:b/>
          <w:bCs/>
          <w:sz w:val="22"/>
          <w:szCs w:val="22"/>
        </w:rPr>
      </w:pPr>
      <w:r>
        <w:rPr>
          <w:rFonts w:ascii="Times New Roman" w:hAnsi="Times New Roman"/>
          <w:sz w:val="22"/>
          <w:szCs w:val="22"/>
        </w:rPr>
        <w:t xml:space="preserve">The equation above predicts that </w:t>
      </w:r>
      <w:r w:rsidR="00844158">
        <w:rPr>
          <w:rFonts w:ascii="Times New Roman" w:hAnsi="Times New Roman"/>
          <w:sz w:val="22"/>
          <w:szCs w:val="22"/>
        </w:rPr>
        <w:t xml:space="preserve">the </w:t>
      </w:r>
      <w:r>
        <w:rPr>
          <w:rFonts w:ascii="Times New Roman" w:hAnsi="Times New Roman"/>
          <w:sz w:val="22"/>
          <w:szCs w:val="22"/>
        </w:rPr>
        <w:t>form of</w:t>
      </w:r>
      <w:r w:rsidRPr="00A7123C">
        <w:rPr>
          <w:rFonts w:ascii="Times New Roman" w:hAnsi="Times New Roman"/>
          <w:sz w:val="22"/>
          <w:szCs w:val="22"/>
        </w:rPr>
        <w:t xml:space="preserve"> threshold</w:t>
      </w:r>
      <w:r>
        <w:rPr>
          <w:rFonts w:ascii="Times New Roman" w:hAnsi="Times New Roman"/>
          <w:b/>
          <w:bCs/>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as a function of covariance scalar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should increase monotonically</w:t>
      </w:r>
      <w:r w:rsidR="00FC36F8">
        <w:rPr>
          <w:rStyle w:val="None"/>
          <w:rFonts w:ascii="Times New Roman" w:hAnsi="Times New Roman"/>
          <w:sz w:val="22"/>
          <w:szCs w:val="22"/>
        </w:rPr>
        <w:t xml:space="preserve">. </w:t>
      </w:r>
      <w:r w:rsidR="006131F9">
        <w:rPr>
          <w:rStyle w:val="None"/>
          <w:rFonts w:ascii="Times New Roman" w:hAnsi="Times New Roman"/>
          <w:sz w:val="22"/>
          <w:szCs w:val="22"/>
        </w:rPr>
        <w:t xml:space="preserve">For small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threshold </w:t>
      </w:r>
      <w:r w:rsidR="008D288D">
        <w:rPr>
          <w:rStyle w:val="None"/>
          <w:rFonts w:ascii="Times New Roman" w:hAnsi="Times New Roman"/>
          <w:sz w:val="22"/>
          <w:szCs w:val="22"/>
        </w:rPr>
        <w:t xml:space="preserve">will </w:t>
      </w:r>
      <w:r w:rsidR="006131F9">
        <w:rPr>
          <w:rStyle w:val="None"/>
          <w:rFonts w:ascii="Times New Roman" w:hAnsi="Times New Roman"/>
          <w:sz w:val="22"/>
          <w:szCs w:val="22"/>
        </w:rPr>
        <w:t>approac</w:t>
      </w:r>
      <w:r w:rsidR="008D288D">
        <w:rPr>
          <w:rStyle w:val="None"/>
          <w:rFonts w:ascii="Times New Roman" w:hAnsi="Times New Roman"/>
          <w:sz w:val="22"/>
          <w:szCs w:val="22"/>
        </w:rPr>
        <w:t>h</w:t>
      </w:r>
      <w:r w:rsidR="006131F9">
        <w:rPr>
          <w:rStyle w:val="None"/>
          <w:rFonts w:ascii="Times New Roman" w:hAnsi="Times New Roman"/>
          <w:sz w:val="22"/>
          <w:szCs w:val="22"/>
        </w:rPr>
        <w:t xml:space="preserve"> a constant </w:t>
      </w:r>
      <w:r w:rsidR="006F06EE">
        <w:rPr>
          <w:rStyle w:val="None"/>
          <w:rFonts w:ascii="Times New Roman" w:hAnsi="Times New Roman"/>
          <w:sz w:val="22"/>
          <w:szCs w:val="22"/>
        </w:rPr>
        <w:t xml:space="preserve">giving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 xml:space="preserve">~ </m:t>
        </m:r>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m:t>
        </m:r>
      </m:oMath>
      <w:r w:rsidR="006131F9">
        <w:rPr>
          <w:rStyle w:val="None"/>
          <w:rFonts w:ascii="Times New Roman" w:hAnsi="Times New Roman"/>
          <w:sz w:val="22"/>
          <w:szCs w:val="22"/>
        </w:rPr>
        <w:t xml:space="preserve"> For large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quantity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6131F9">
        <w:rPr>
          <w:rStyle w:val="None"/>
          <w:rFonts w:ascii="Times New Roman" w:hAnsi="Times New Roman"/>
          <w:sz w:val="22"/>
          <w:szCs w:val="22"/>
        </w:rPr>
        <w:t xml:space="preserve"> </w:t>
      </w:r>
      <w:r w:rsidR="006F7BD1">
        <w:rPr>
          <w:rStyle w:val="None"/>
          <w:rFonts w:ascii="Times New Roman" w:hAnsi="Times New Roman"/>
          <w:sz w:val="22"/>
          <w:szCs w:val="22"/>
        </w:rPr>
        <w:t xml:space="preserve">will </w:t>
      </w:r>
      <w:r w:rsidR="006131F9">
        <w:rPr>
          <w:rStyle w:val="None"/>
          <w:rFonts w:ascii="Times New Roman" w:hAnsi="Times New Roman"/>
          <w:sz w:val="22"/>
          <w:szCs w:val="22"/>
        </w:rPr>
        <w:t>approach a straight li</w:t>
      </w:r>
      <w:r w:rsidR="007E18E3">
        <w:rPr>
          <w:rStyle w:val="None"/>
          <w:rFonts w:ascii="Times New Roman" w:hAnsi="Times New Roman"/>
          <w:sz w:val="22"/>
          <w:szCs w:val="22"/>
        </w:rPr>
        <w:t>n</w:t>
      </w:r>
      <w:r w:rsidR="006131F9">
        <w:rPr>
          <w:rStyle w:val="None"/>
          <w:rFonts w:ascii="Times New Roman" w:hAnsi="Times New Roman"/>
          <w:sz w:val="22"/>
          <w:szCs w:val="22"/>
        </w:rPr>
        <w:t xml:space="preserve">e </w:t>
      </w:r>
      <w:r w:rsidR="00BA7E69">
        <w:rPr>
          <w:rStyle w:val="None"/>
          <w:rFonts w:ascii="Times New Roman" w:hAnsi="Times New Roman"/>
          <w:sz w:val="22"/>
          <w:szCs w:val="22"/>
        </w:rPr>
        <w:t>with</w:t>
      </w:r>
      <w:r w:rsidR="006131F9">
        <w:rPr>
          <w:rStyle w:val="None"/>
          <w:rFonts w:ascii="Times New Roman" w:hAnsi="Times New Roman"/>
          <w:sz w:val="22"/>
          <w:szCs w:val="22"/>
        </w:rPr>
        <w:t xml:space="preserve"> slope 1 in the</w:t>
      </w:r>
      <w:r w:rsidR="00BA7E6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BA7E69">
        <w:rPr>
          <w:rStyle w:val="None"/>
          <w:rFonts w:ascii="Times New Roman" w:hAnsi="Times New Roman"/>
          <w:sz w:val="22"/>
          <w:szCs w:val="22"/>
        </w:rPr>
        <w:t xml:space="preserve"> versus</w:t>
      </w:r>
      <w:r w:rsidR="006131F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e>
            </m:d>
          </m:e>
        </m:func>
      </m:oMath>
      <w:r w:rsidR="006131F9">
        <w:rPr>
          <w:rStyle w:val="None"/>
          <w:rFonts w:ascii="Times New Roman" w:hAnsi="Times New Roman"/>
          <w:sz w:val="22"/>
          <w:szCs w:val="22"/>
        </w:rPr>
        <w:t xml:space="preserve"> plot. </w:t>
      </w:r>
      <w:r>
        <w:rPr>
          <w:rStyle w:val="None"/>
          <w:rFonts w:ascii="Times New Roman" w:hAnsi="Times New Roman"/>
          <w:sz w:val="22"/>
          <w:szCs w:val="22"/>
        </w:rPr>
        <w:t xml:space="preserve">Fitting </w:t>
      </w:r>
      <w:r w:rsidR="00B11DBB">
        <w:rPr>
          <w:rStyle w:val="None"/>
          <w:rFonts w:ascii="Times New Roman" w:hAnsi="Times New Roman"/>
          <w:sz w:val="22"/>
          <w:szCs w:val="22"/>
        </w:rPr>
        <w:t xml:space="preserve">the </w:t>
      </w:r>
      <w:r>
        <w:rPr>
          <w:rStyle w:val="None"/>
          <w:rFonts w:ascii="Times New Roman" w:hAnsi="Times New Roman"/>
          <w:sz w:val="22"/>
          <w:szCs w:val="22"/>
        </w:rPr>
        <w:t xml:space="preserve">measurements </w:t>
      </w:r>
      <w:r w:rsidR="00B11DBB">
        <w:rPr>
          <w:rStyle w:val="None"/>
          <w:rFonts w:ascii="Times New Roman" w:hAnsi="Times New Roman"/>
          <w:sz w:val="22"/>
          <w:szCs w:val="22"/>
        </w:rPr>
        <w:t xml:space="preserve">with Equation </w:t>
      </w:r>
      <w:r w:rsidR="00D3311A">
        <w:rPr>
          <w:rStyle w:val="None"/>
          <w:rFonts w:ascii="Times New Roman" w:hAnsi="Times New Roman"/>
          <w:sz w:val="22"/>
          <w:szCs w:val="22"/>
        </w:rPr>
        <w:t>5</w:t>
      </w:r>
      <w:r w:rsidR="00B11DBB">
        <w:rPr>
          <w:rStyle w:val="None"/>
          <w:rFonts w:ascii="Times New Roman" w:hAnsi="Times New Roman"/>
          <w:sz w:val="22"/>
          <w:szCs w:val="22"/>
        </w:rPr>
        <w:t xml:space="preserve"> allows </w:t>
      </w:r>
      <w:r>
        <w:rPr>
          <w:rStyle w:val="None"/>
          <w:rFonts w:ascii="Times New Roman" w:hAnsi="Times New Roman"/>
          <w:sz w:val="22"/>
          <w:szCs w:val="22"/>
        </w:rPr>
        <w:t>us to check whether the model describes the data</w:t>
      </w:r>
      <w:r w:rsidR="00000E5B">
        <w:rPr>
          <w:rStyle w:val="None"/>
          <w:rFonts w:ascii="Times New Roman" w:hAnsi="Times New Roman"/>
          <w:sz w:val="22"/>
          <w:szCs w:val="22"/>
        </w:rPr>
        <w:t>,</w:t>
      </w:r>
      <w:r>
        <w:rPr>
          <w:rStyle w:val="None"/>
          <w:rFonts w:ascii="Times New Roman" w:hAnsi="Times New Roman"/>
          <w:sz w:val="22"/>
          <w:szCs w:val="22"/>
        </w:rPr>
        <w:t xml:space="preserve"> as well as</w:t>
      </w:r>
      <w:r w:rsidR="00222F03">
        <w:rPr>
          <w:rStyle w:val="None"/>
          <w:rFonts w:ascii="Times New Roman" w:hAnsi="Times New Roman"/>
          <w:sz w:val="22"/>
          <w:szCs w:val="22"/>
        </w:rPr>
        <w:t>,</w:t>
      </w:r>
      <w:r>
        <w:rPr>
          <w:rStyle w:val="None"/>
          <w:rFonts w:ascii="Times New Roman" w:hAnsi="Times New Roman"/>
          <w:sz w:val="22"/>
          <w:szCs w:val="22"/>
        </w:rPr>
        <w:t xml:space="preserve"> to determine the two </w:t>
      </w:r>
      <w:r>
        <w:rPr>
          <w:rStyle w:val="None"/>
          <w:rFonts w:ascii="Times New Roman" w:hAnsi="Times New Roman"/>
          <w:sz w:val="22"/>
          <w:szCs w:val="22"/>
        </w:rPr>
        <w:lastRenderedPageBreak/>
        <w:t xml:space="preserve">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w:t>
      </w:r>
      <w:proofErr w:type="gramStart"/>
      <w:r>
        <w:rPr>
          <w:rStyle w:val="None"/>
          <w:rFonts w:ascii="Times New Roman" w:hAnsi="Times New Roman"/>
          <w:sz w:val="22"/>
          <w:szCs w:val="22"/>
        </w:rPr>
        <w:t>In particular, we</w:t>
      </w:r>
      <w:proofErr w:type="gramEnd"/>
      <w:r>
        <w:rPr>
          <w:rStyle w:val="None"/>
          <w:rFonts w:ascii="Times New Roman" w:hAnsi="Times New Roman"/>
          <w:sz w:val="22"/>
          <w:szCs w:val="22"/>
        </w:rPr>
        <w:t xml:space="preserve"> can establish the relative contribution of the internal representational variability and external stimulus drive variability in limiting lightness discrimination. Indeed, the parameter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quantifies how much the variation in background surface reflectance intrudes on the internal representation </w:t>
      </w:r>
      <m:oMath>
        <m:r>
          <w:rPr>
            <w:rStyle w:val="None"/>
            <w:rFonts w:ascii="Cambria Math" w:eastAsia="Times New Roman" w:hAnsi="Cambria Math" w:cs="Times New Roman"/>
            <w:sz w:val="22"/>
            <w:szCs w:val="22"/>
          </w:rPr>
          <m:t>z</m:t>
        </m:r>
      </m:oMath>
      <w:r>
        <w:rPr>
          <w:rStyle w:val="None"/>
          <w:rFonts w:ascii="Times New Roman" w:hAnsi="Times New Roman"/>
          <w:sz w:val="22"/>
          <w:szCs w:val="22"/>
        </w:rPr>
        <w:t xml:space="preserve"> that mediates the lightness discrimination task, in a manner that may be compared to the intrinsic precision of that representation specified by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p>
    <w:p w14:paraId="5FEB69C6" w14:textId="24B62668" w:rsidR="00151AF7" w:rsidRDefault="00B91EBD" w:rsidP="00F9135E">
      <w:pPr>
        <w:pStyle w:val="Default"/>
        <w:spacing w:before="0" w:after="270"/>
        <w:rPr>
          <w:rStyle w:val="None"/>
          <w:rFonts w:ascii="Times New Roman" w:hAnsi="Times New Roman"/>
          <w:sz w:val="22"/>
          <w:szCs w:val="22"/>
        </w:rPr>
      </w:pPr>
      <w:r>
        <w:rPr>
          <w:rFonts w:ascii="Times New Roman" w:hAnsi="Times New Roman"/>
          <w:b/>
          <w:bCs/>
          <w:sz w:val="22"/>
          <w:szCs w:val="22"/>
        </w:rPr>
        <w:t>Linear Receptive Field Model</w:t>
      </w:r>
    </w:p>
    <w:p w14:paraId="6B20C7EE" w14:textId="7B8F70C3" w:rsidR="00F9135E" w:rsidRPr="00723CC7" w:rsidRDefault="00B91EBD"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When the external noise added to the images is characterized by a multivariate Gaussian, a simple </w:t>
      </w:r>
      <w:r w:rsidR="007F1B18">
        <w:rPr>
          <w:rStyle w:val="None"/>
          <w:rFonts w:ascii="Times New Roman" w:hAnsi="Times New Roman"/>
          <w:sz w:val="22"/>
          <w:szCs w:val="22"/>
        </w:rPr>
        <w:t>l</w:t>
      </w:r>
      <w:r>
        <w:rPr>
          <w:rStyle w:val="None"/>
          <w:rFonts w:ascii="Times New Roman" w:hAnsi="Times New Roman"/>
          <w:sz w:val="22"/>
          <w:szCs w:val="22"/>
        </w:rPr>
        <w:t xml:space="preserve">inear </w:t>
      </w:r>
      <w:r w:rsidR="007F1B18">
        <w:rPr>
          <w:rStyle w:val="None"/>
          <w:rFonts w:ascii="Times New Roman" w:hAnsi="Times New Roman"/>
          <w:sz w:val="22"/>
          <w:szCs w:val="22"/>
        </w:rPr>
        <w:t>r</w:t>
      </w:r>
      <w:r>
        <w:rPr>
          <w:rStyle w:val="None"/>
          <w:rFonts w:ascii="Times New Roman" w:hAnsi="Times New Roman"/>
          <w:sz w:val="22"/>
          <w:szCs w:val="22"/>
        </w:rPr>
        <w:t xml:space="preserve">eceptive </w:t>
      </w:r>
      <w:r w:rsidR="007F1B18">
        <w:rPr>
          <w:rStyle w:val="None"/>
          <w:rFonts w:ascii="Times New Roman" w:hAnsi="Times New Roman"/>
          <w:sz w:val="22"/>
          <w:szCs w:val="22"/>
        </w:rPr>
        <w:t>f</w:t>
      </w:r>
      <w:r>
        <w:rPr>
          <w:rStyle w:val="None"/>
          <w:rFonts w:ascii="Times New Roman" w:hAnsi="Times New Roman"/>
          <w:sz w:val="22"/>
          <w:szCs w:val="22"/>
        </w:rPr>
        <w:t xml:space="preserve">ield </w:t>
      </w:r>
      <w:r w:rsidR="007F1B18">
        <w:rPr>
          <w:rStyle w:val="None"/>
          <w:rFonts w:ascii="Times New Roman" w:hAnsi="Times New Roman"/>
          <w:sz w:val="22"/>
          <w:szCs w:val="22"/>
        </w:rPr>
        <w:t xml:space="preserve">(LINRF) </w:t>
      </w:r>
      <w:r>
        <w:rPr>
          <w:rStyle w:val="None"/>
          <w:rFonts w:ascii="Times New Roman" w:hAnsi="Times New Roman"/>
          <w:sz w:val="22"/>
          <w:szCs w:val="22"/>
        </w:rPr>
        <w:t xml:space="preserve">model of the visual system is equivalent to the </w:t>
      </w:r>
      <w:r w:rsidR="00293280">
        <w:rPr>
          <w:rStyle w:val="None"/>
          <w:rFonts w:ascii="Times New Roman" w:hAnsi="Times New Roman"/>
          <w:sz w:val="22"/>
          <w:szCs w:val="22"/>
        </w:rPr>
        <w:t xml:space="preserve">SDT </w:t>
      </w:r>
      <w:r>
        <w:rPr>
          <w:rStyle w:val="None"/>
          <w:rFonts w:ascii="Times New Roman" w:hAnsi="Times New Roman"/>
          <w:sz w:val="22"/>
          <w:szCs w:val="22"/>
        </w:rPr>
        <w:t xml:space="preserve">model developed above. We first develop this equivalence. The advantage of the receptive field formulation is that it can be implemented computationally and applied in cases where the external noise is not Gaussian. In our case, the fact that we truncate surface </w:t>
      </w:r>
      <w:proofErr w:type="spellStart"/>
      <w:r>
        <w:rPr>
          <w:rStyle w:val="None"/>
          <w:rFonts w:ascii="Times New Roman" w:hAnsi="Times New Roman"/>
          <w:sz w:val="22"/>
          <w:szCs w:val="22"/>
        </w:rPr>
        <w:t>reflectances</w:t>
      </w:r>
      <w:proofErr w:type="spellEnd"/>
      <w:r>
        <w:rPr>
          <w:rStyle w:val="None"/>
          <w:rFonts w:ascii="Times New Roman" w:hAnsi="Times New Roman"/>
          <w:sz w:val="22"/>
          <w:szCs w:val="22"/>
        </w:rPr>
        <w:t xml:space="preserve"> to lie between 0 and 1 to satisfy physical realizability means that the Gaussian characterization is only an approximation, so that adopting the linear receptive field formulation improves the precision of our modeling. This approach also allows us to incorporate the Poisson variability of the cone excitations.</w:t>
      </w:r>
    </w:p>
    <w:p w14:paraId="6009EF1D" w14:textId="2B0657E3" w:rsidR="003031E6" w:rsidRDefault="00B91EBD"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Denote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stimulus</w:t>
      </w:r>
      <w:r w:rsidR="00F9135E" w:rsidRPr="00B87D7E">
        <w:rPr>
          <w:rFonts w:ascii="Times New Roman" w:hAnsi="Times New Roman" w:cs="Times New Roman"/>
          <w:sz w:val="22"/>
          <w:szCs w:val="22"/>
        </w:rPr>
        <w:t xml:space="preserve"> image by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column vector </w:t>
      </w:r>
      <m:oMath>
        <m:r>
          <w:rPr>
            <w:rStyle w:val="None"/>
            <w:rFonts w:ascii="Cambria Math" w:eastAsia="Times New Roman" w:hAnsi="Cambria Math" w:cs="Times New Roman"/>
            <w:sz w:val="22"/>
            <w:szCs w:val="22"/>
          </w:rPr>
          <m:t>I</m:t>
        </m:r>
      </m:oMath>
      <w:r w:rsidR="00F9135E" w:rsidRPr="00B87D7E">
        <w:rPr>
          <w:rFonts w:ascii="Times New Roman" w:hAnsi="Times New Roman" w:cs="Times New Roman"/>
          <w:sz w:val="22"/>
          <w:szCs w:val="22"/>
        </w:rPr>
        <w:t xml:space="preserve">, and the receptive field by </w:t>
      </w:r>
      <w:r w:rsidR="00F9135E">
        <w:rPr>
          <w:rFonts w:ascii="Times New Roman" w:hAnsi="Times New Roman" w:cs="Times New Roman"/>
          <w:sz w:val="22"/>
          <w:szCs w:val="22"/>
        </w:rPr>
        <w:t xml:space="preserve">the </w:t>
      </w:r>
      <w:r w:rsidR="00F9135E" w:rsidRPr="00B574A0">
        <w:rPr>
          <w:rFonts w:ascii="Times New Roman" w:hAnsi="Times New Roman" w:cs="Times New Roman"/>
          <w:sz w:val="22"/>
          <w:szCs w:val="22"/>
        </w:rPr>
        <w:t>column</w:t>
      </w:r>
      <w:r w:rsidR="00F9135E" w:rsidRPr="005306EC">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vector </w:t>
      </w:r>
      <m:oMath>
        <m:r>
          <w:rPr>
            <w:rStyle w:val="None"/>
            <w:rFonts w:ascii="Cambria Math" w:eastAsia="Times New Roman" w:hAnsi="Cambria Math" w:cs="Times New Roman"/>
            <w:sz w:val="22"/>
            <w:szCs w:val="22"/>
          </w:rPr>
          <m:t>R</m:t>
        </m:r>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E26684">
        <w:rPr>
          <w:rFonts w:ascii="Times New Roman" w:hAnsi="Times New Roman" w:cs="Times New Roman"/>
          <w:sz w:val="22"/>
          <w:szCs w:val="22"/>
        </w:rPr>
        <w:t xml:space="preserve">The entries of </w:t>
      </w:r>
      <m:oMath>
        <m:r>
          <w:rPr>
            <w:rStyle w:val="None"/>
            <w:rFonts w:ascii="Cambria Math" w:eastAsia="Times New Roman" w:hAnsi="Cambria Math" w:cs="Times New Roman"/>
            <w:sz w:val="22"/>
            <w:szCs w:val="22"/>
          </w:rPr>
          <m:t>I</m:t>
        </m:r>
      </m:oMath>
      <w:r w:rsidR="00E26684">
        <w:rPr>
          <w:rFonts w:ascii="Times New Roman" w:hAnsi="Times New Roman" w:cs="Times New Roman"/>
          <w:sz w:val="22"/>
          <w:szCs w:val="22"/>
        </w:rPr>
        <w:t xml:space="preserve"> are the radiant power emitted by the monitor at each image location</w:t>
      </w:r>
      <w:r w:rsidR="00803AFD">
        <w:rPr>
          <w:rFonts w:ascii="Times New Roman" w:hAnsi="Times New Roman" w:cs="Times New Roman"/>
          <w:sz w:val="22"/>
          <w:szCs w:val="22"/>
        </w:rPr>
        <w:t xml:space="preserve">. The entries of </w:t>
      </w:r>
      <m:oMath>
        <m:r>
          <w:rPr>
            <w:rStyle w:val="None"/>
            <w:rFonts w:ascii="Cambria Math" w:eastAsia="Times New Roman" w:hAnsi="Cambria Math" w:cs="Times New Roman"/>
            <w:sz w:val="22"/>
            <w:szCs w:val="22"/>
          </w:rPr>
          <m:t>R</m:t>
        </m:r>
      </m:oMath>
      <w:r w:rsidR="00803AFD">
        <w:rPr>
          <w:rFonts w:ascii="Times New Roman" w:hAnsi="Times New Roman" w:cs="Times New Roman"/>
          <w:sz w:val="22"/>
          <w:szCs w:val="22"/>
        </w:rPr>
        <w:t xml:space="preserve"> are the corresponding sensitivities of the linear receptive field to each entry of </w:t>
      </w:r>
      <m:oMath>
        <m:r>
          <w:rPr>
            <w:rStyle w:val="None"/>
            <w:rFonts w:ascii="Cambria Math" w:eastAsia="Times New Roman" w:hAnsi="Cambria Math" w:cs="Times New Roman"/>
            <w:sz w:val="22"/>
            <w:szCs w:val="22"/>
          </w:rPr>
          <m:t>I</m:t>
        </m:r>
      </m:oMath>
      <w:r w:rsidR="00803AFD">
        <w:rPr>
          <w:rFonts w:ascii="Times New Roman" w:hAnsi="Times New Roman" w:cs="Times New Roman"/>
          <w:sz w:val="22"/>
          <w:szCs w:val="22"/>
        </w:rPr>
        <w:t>.</w:t>
      </w:r>
      <w:r w:rsidR="00E26684">
        <w:rPr>
          <w:rFonts w:ascii="Times New Roman" w:hAnsi="Times New Roman" w:cs="Times New Roman"/>
          <w:sz w:val="22"/>
          <w:szCs w:val="22"/>
        </w:rPr>
        <w:t xml:space="preserve">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response of the </w:t>
      </w:r>
      <w:r w:rsidR="00803AFD">
        <w:rPr>
          <w:rFonts w:ascii="Times New Roman" w:hAnsi="Times New Roman" w:cs="Times New Roman"/>
          <w:sz w:val="22"/>
          <w:szCs w:val="22"/>
        </w:rPr>
        <w:t xml:space="preserve">receptive field </w:t>
      </w:r>
      <w:r w:rsidR="00F9135E" w:rsidRPr="00B87D7E">
        <w:rPr>
          <w:rFonts w:ascii="Times New Roman" w:hAnsi="Times New Roman" w:cs="Times New Roman"/>
          <w:sz w:val="22"/>
          <w:szCs w:val="22"/>
        </w:rPr>
        <w:t xml:space="preserve">is given </w:t>
      </w:r>
      <w:r w:rsidR="00F9135E">
        <w:rPr>
          <w:rFonts w:ascii="Times New Roman" w:hAnsi="Times New Roman" w:cs="Times New Roman"/>
          <w:sz w:val="22"/>
          <w:szCs w:val="22"/>
        </w:rPr>
        <w:t>as</w:t>
      </w:r>
      <w:r w:rsidR="00F9135E" w:rsidRPr="00B87D7E">
        <w:rPr>
          <w:rFonts w:ascii="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r</m:t>
            </m:r>
          </m:e>
          <m:sub>
            <m:r>
              <w:rPr>
                <w:rStyle w:val="None"/>
                <w:rFonts w:ascii="Cambria Math" w:eastAsia="Times New Roman"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Pr>
          <w:rStyle w:val="None"/>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where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 xml:space="preserve">is </w:t>
      </w:r>
      <w:r w:rsidR="00F9135E" w:rsidRPr="00B87D7E">
        <w:rPr>
          <w:rFonts w:ascii="Times New Roman" w:hAnsi="Times New Roman" w:cs="Times New Roman"/>
          <w:sz w:val="22"/>
          <w:szCs w:val="22"/>
        </w:rPr>
        <w:t xml:space="preserve">a random variable representing a draw of </w:t>
      </w:r>
      <w:r w:rsidR="004063F3">
        <w:rPr>
          <w:rFonts w:ascii="Times New Roman" w:hAnsi="Times New Roman" w:cs="Times New Roman"/>
          <w:sz w:val="22"/>
          <w:szCs w:val="22"/>
        </w:rPr>
        <w:t>zero mean</w:t>
      </w:r>
      <w:r w:rsidR="004063F3"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internal noise</w:t>
      </w:r>
      <w:r w:rsidR="00F9135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variance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F9135E">
        <w:rPr>
          <w:rStyle w:val="None"/>
          <w:rFonts w:ascii="Times New Roman" w:hAnsi="Times New Roman" w:cs="Times New Roman"/>
          <w:sz w:val="22"/>
          <w:szCs w:val="22"/>
        </w:rPr>
        <w:t xml:space="preserve">) </w:t>
      </w:r>
      <w:r w:rsidR="00195039">
        <w:rPr>
          <w:rStyle w:val="None"/>
          <w:rFonts w:ascii="Times New Roman" w:hAnsi="Times New Roman" w:cs="Times New Roman"/>
          <w:sz w:val="22"/>
          <w:szCs w:val="22"/>
        </w:rPr>
        <w:t xml:space="preserve">in </w:t>
      </w:r>
      <w:r w:rsidR="00F9135E">
        <w:rPr>
          <w:rStyle w:val="None"/>
          <w:rFonts w:ascii="Times New Roman" w:hAnsi="Times New Roman" w:cs="Times New Roman"/>
          <w:sz w:val="22"/>
          <w:szCs w:val="22"/>
        </w:rPr>
        <w:t xml:space="preserve">the </w:t>
      </w:r>
      <w:r w:rsidR="004063F3">
        <w:rPr>
          <w:rStyle w:val="None"/>
          <w:rFonts w:ascii="Times New Roman" w:hAnsi="Times New Roman" w:cs="Times New Roman"/>
          <w:sz w:val="22"/>
          <w:szCs w:val="22"/>
        </w:rPr>
        <w:t>receptive field response for a fixed image</w:t>
      </w:r>
      <w:r w:rsidR="00F9135E" w:rsidRPr="00B87D7E">
        <w:rPr>
          <w:rFonts w:ascii="Times New Roman" w:hAnsi="Times New Roman" w:cs="Times New Roman"/>
          <w:sz w:val="22"/>
          <w:szCs w:val="22"/>
        </w:rPr>
        <w:t>.</w:t>
      </w:r>
      <w:r w:rsidR="004063F3">
        <w:rPr>
          <w:rFonts w:ascii="Times New Roman" w:hAnsi="Times New Roman" w:cs="Times New Roman"/>
          <w:sz w:val="22"/>
          <w:szCs w:val="22"/>
        </w:rPr>
        <w:t xml:space="preserve">  We assume that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063F3">
        <w:rPr>
          <w:rStyle w:val="None"/>
          <w:rFonts w:ascii="Times New Roman" w:hAnsi="Times New Roman" w:cs="Times New Roman"/>
          <w:sz w:val="22"/>
          <w:szCs w:val="22"/>
        </w:rPr>
        <w:t xml:space="preserve"> is independent of </w:t>
      </w:r>
      <m:oMath>
        <m:r>
          <w:rPr>
            <w:rStyle w:val="None"/>
            <w:rFonts w:ascii="Cambria Math" w:hAnsi="Cambria Math" w:cs="Times New Roman"/>
            <w:sz w:val="22"/>
            <w:szCs w:val="22"/>
          </w:rPr>
          <m:t>I</m:t>
        </m:r>
      </m:oMath>
      <w:r w:rsidR="004063F3">
        <w:rPr>
          <w:rStyle w:val="None"/>
          <w:rFonts w:ascii="Times New Roman" w:hAnsi="Times New Roman" w:cs="Times New Roman"/>
          <w:sz w:val="22"/>
          <w:szCs w:val="22"/>
        </w:rPr>
        <w:t>.</w:t>
      </w:r>
    </w:p>
    <w:p w14:paraId="63A2EA46" w14:textId="71BB0307" w:rsidR="00F9135E" w:rsidRDefault="000535C8"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w:t>
      </w:r>
      <w:r w:rsidR="003031E6">
        <w:rPr>
          <w:rFonts w:ascii="Times New Roman" w:hAnsi="Times New Roman" w:cs="Times New Roman"/>
          <w:sz w:val="22"/>
          <w:szCs w:val="22"/>
        </w:rPr>
        <w:t xml:space="preserve">enote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t>
      </w:r>
      <w:r w:rsidRPr="00B87D7E">
        <w:rPr>
          <w:rFonts w:ascii="Times New Roman" w:hAnsi="Times New Roman" w:cs="Times New Roman"/>
          <w:sz w:val="22"/>
          <w:szCs w:val="22"/>
        </w:rPr>
        <w:t>a</w:t>
      </w:r>
      <w:r>
        <w:rPr>
          <w:rFonts w:ascii="Times New Roman" w:hAnsi="Times New Roman" w:cs="Times New Roman"/>
          <w:sz w:val="22"/>
          <w:szCs w:val="22"/>
        </w:rPr>
        <w:t>s</w:t>
      </w:r>
      <w:r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the standard </w:t>
      </w:r>
      <w:r w:rsidR="00F9135E">
        <w:rPr>
          <w:rFonts w:ascii="Times New Roman" w:hAnsi="Times New Roman" w:cs="Times New Roman"/>
          <w:sz w:val="22"/>
          <w:szCs w:val="22"/>
        </w:rPr>
        <w:t xml:space="preserve">and comparison </w:t>
      </w:r>
      <w:r w:rsidR="00F9135E" w:rsidRPr="00B87D7E">
        <w:rPr>
          <w:rFonts w:ascii="Times New Roman" w:hAnsi="Times New Roman" w:cs="Times New Roman"/>
          <w:sz w:val="22"/>
          <w:szCs w:val="22"/>
        </w:rPr>
        <w:t>images</w:t>
      </w:r>
      <w:r w:rsidR="00F9135E">
        <w:rPr>
          <w:rFonts w:ascii="Times New Roman" w:hAnsi="Times New Roman" w:cs="Times New Roman"/>
          <w:sz w:val="22"/>
          <w:szCs w:val="22"/>
        </w:rPr>
        <w:t xml:space="preserve"> without </w:t>
      </w:r>
      <w:r w:rsidR="00C77EB0">
        <w:rPr>
          <w:rFonts w:ascii="Times New Roman" w:hAnsi="Times New Roman" w:cs="Times New Roman"/>
          <w:sz w:val="22"/>
          <w:szCs w:val="22"/>
        </w:rPr>
        <w:t xml:space="preserve">external </w:t>
      </w:r>
      <w:r w:rsidR="00F9135E" w:rsidRPr="00B87D7E">
        <w:rPr>
          <w:rFonts w:ascii="Times New Roman" w:hAnsi="Times New Roman" w:cs="Times New Roman"/>
          <w:sz w:val="22"/>
          <w:szCs w:val="22"/>
        </w:rPr>
        <w:t>noise.</w:t>
      </w:r>
      <w:r w:rsidR="009923C6">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External </w:t>
      </w:r>
      <w:r w:rsidR="00032382">
        <w:rPr>
          <w:rFonts w:ascii="Times New Roman" w:hAnsi="Times New Roman" w:cs="Times New Roman"/>
          <w:sz w:val="22"/>
          <w:szCs w:val="22"/>
        </w:rPr>
        <w:t xml:space="preserve">Gaussian </w:t>
      </w:r>
      <w:r w:rsidR="00F9135E" w:rsidRPr="00B87D7E">
        <w:rPr>
          <w:rFonts w:ascii="Times New Roman" w:hAnsi="Times New Roman" w:cs="Times New Roman"/>
          <w:sz w:val="22"/>
          <w:szCs w:val="22"/>
        </w:rPr>
        <w:t xml:space="preserve">noise is added to both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574A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with covariance matrix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Σ</m:t>
            </m:r>
            <m:ctrlPr>
              <w:rPr>
                <w:rStyle w:val="None"/>
                <w:rFonts w:ascii="Cambria Math" w:hAnsi="Cambria Math" w:cs="Times New Roman"/>
                <w:sz w:val="22"/>
                <w:szCs w:val="22"/>
              </w:rPr>
            </m:ctrlP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2E733A">
        <w:rPr>
          <w:rFonts w:ascii="Times New Roman" w:hAnsi="Times New Roman" w:cs="Times New Roman"/>
          <w:sz w:val="22"/>
          <w:szCs w:val="22"/>
        </w:rPr>
        <w:t xml:space="preserve">The external noise need not have zero mean. </w:t>
      </w:r>
      <w:r w:rsidR="00F9135E">
        <w:rPr>
          <w:rFonts w:ascii="Times New Roman" w:hAnsi="Times New Roman" w:cs="Times New Roman"/>
          <w:sz w:val="22"/>
          <w:szCs w:val="22"/>
        </w:rPr>
        <w:t xml:space="preserve">After </w:t>
      </w:r>
      <w:r w:rsidR="00032382">
        <w:rPr>
          <w:rFonts w:ascii="Times New Roman" w:hAnsi="Times New Roman" w:cs="Times New Roman"/>
          <w:sz w:val="22"/>
          <w:szCs w:val="22"/>
        </w:rPr>
        <w:t xml:space="preserve">incorporation of the external </w:t>
      </w:r>
      <w:r w:rsidR="00F9135E">
        <w:rPr>
          <w:rFonts w:ascii="Times New Roman" w:hAnsi="Times New Roman" w:cs="Times New Roman"/>
          <w:sz w:val="22"/>
          <w:szCs w:val="22"/>
        </w:rPr>
        <w:t xml:space="preserve">noise, </w:t>
      </w:r>
      <w:r w:rsidR="00032382">
        <w:rPr>
          <w:rFonts w:ascii="Times New Roman" w:hAnsi="Times New Roman" w:cs="Times New Roman"/>
          <w:sz w:val="22"/>
          <w:szCs w:val="22"/>
        </w:rPr>
        <w:t xml:space="preserve">the </w:t>
      </w:r>
      <w:r w:rsidR="00041878" w:rsidRPr="00B87D7E">
        <w:rPr>
          <w:rFonts w:ascii="Times New Roman" w:hAnsi="Times New Roman" w:cs="Times New Roman"/>
          <w:sz w:val="22"/>
          <w:szCs w:val="22"/>
        </w:rPr>
        <w:t xml:space="preserve">response of the </w:t>
      </w:r>
      <w:r w:rsidR="00041878">
        <w:rPr>
          <w:rFonts w:ascii="Times New Roman" w:hAnsi="Times New Roman" w:cs="Times New Roman"/>
          <w:sz w:val="22"/>
          <w:szCs w:val="22"/>
        </w:rPr>
        <w:t>receptive field</w:t>
      </w:r>
      <w:r w:rsidR="00041878" w:rsidDel="00041878">
        <w:rPr>
          <w:rFonts w:ascii="Times New Roman" w:hAnsi="Times New Roman" w:cs="Times New Roman"/>
          <w:sz w:val="22"/>
          <w:szCs w:val="22"/>
        </w:rPr>
        <w:t xml:space="preserve"> </w:t>
      </w:r>
      <w:r w:rsidR="00041878">
        <w:rPr>
          <w:rFonts w:ascii="Times New Roman" w:hAnsi="Times New Roman" w:cs="Times New Roman"/>
          <w:sz w:val="22"/>
          <w:szCs w:val="22"/>
        </w:rPr>
        <w:t>to</w:t>
      </w:r>
      <w:r w:rsidR="003D3F79">
        <w:rPr>
          <w:rFonts w:ascii="Times New Roman" w:hAnsi="Times New Roman" w:cs="Times New Roman"/>
          <w:sz w:val="22"/>
          <w:szCs w:val="22"/>
        </w:rPr>
        <w:t xml:space="preserve"> the</w:t>
      </w:r>
      <w:r w:rsidR="000975D3">
        <w:rPr>
          <w:rFonts w:ascii="Times New Roman" w:hAnsi="Times New Roman" w:cs="Times New Roman"/>
          <w:sz w:val="22"/>
          <w:szCs w:val="22"/>
        </w:rPr>
        <w:t xml:space="preserve"> comparison and standard images </w:t>
      </w:r>
      <w:r w:rsidR="00F9135E">
        <w:rPr>
          <w:rFonts w:ascii="Times New Roman" w:hAnsi="Times New Roman" w:cs="Times New Roman"/>
          <w:sz w:val="22"/>
          <w:szCs w:val="22"/>
        </w:rPr>
        <w:t xml:space="preserve">is given </w:t>
      </w:r>
      <w:r w:rsidR="000975D3">
        <w:rPr>
          <w:rFonts w:ascii="Times New Roman" w:hAnsi="Times New Roman" w:cs="Times New Roman"/>
          <w:sz w:val="22"/>
          <w:szCs w:val="22"/>
        </w:rPr>
        <w:t>by</w:t>
      </w:r>
    </w:p>
    <w:p w14:paraId="01EDAC28" w14:textId="4E6302D6" w:rsidR="004063F3" w:rsidRPr="003A0E1B" w:rsidRDefault="004063F3" w:rsidP="004063F3">
      <w:pPr>
        <w:pStyle w:val="Default"/>
        <w:spacing w:after="270"/>
        <w:rPr>
          <w:rStyle w:val="None"/>
          <w:rFonts w:ascii="Times New Roman" w:hAnsi="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ic</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+η</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6</w:t>
      </w:r>
      <w:r>
        <w:rPr>
          <w:rStyle w:val="None"/>
          <w:rFonts w:ascii="Times New Roman" w:hAnsi="Times New Roman" w:cs="Times New Roman"/>
          <w:sz w:val="22"/>
          <w:szCs w:val="22"/>
        </w:rPr>
        <w:t>)</w:t>
      </w:r>
    </w:p>
    <w:p w14:paraId="5AC07B4C" w14:textId="4770A9ED" w:rsidR="004063F3" w:rsidRDefault="004063F3" w:rsidP="004063F3">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is</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+η</m:t>
        </m:r>
      </m:oMath>
      <w:r w:rsidR="00844158">
        <w:rPr>
          <w:rStyle w:val="None"/>
          <w:rFonts w:ascii="Times New Roman" w:hAnsi="Times New Roman" w:cs="Times New Roman"/>
          <w:sz w:val="22"/>
          <w:szCs w:val="22"/>
        </w:rPr>
        <w:t>.</w:t>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7</w:t>
      </w:r>
      <w:r>
        <w:rPr>
          <w:rStyle w:val="None"/>
          <w:rFonts w:ascii="Times New Roman" w:hAnsi="Times New Roman" w:cs="Times New Roman"/>
          <w:sz w:val="22"/>
          <w:szCs w:val="22"/>
        </w:rPr>
        <w:t>)</w:t>
      </w:r>
    </w:p>
    <w:p w14:paraId="5941CF85" w14:textId="3A09CE4A" w:rsidR="00CC4431" w:rsidRDefault="00844158" w:rsidP="00844158">
      <w:pPr>
        <w:pStyle w:val="Default"/>
        <w:spacing w:after="270"/>
        <w:rPr>
          <w:rFonts w:ascii="Times New Roman" w:hAnsi="Times New Roman" w:cs="Times New Roman"/>
          <w:sz w:val="22"/>
          <w:szCs w:val="22"/>
        </w:rPr>
      </w:pPr>
      <w:r>
        <w:rPr>
          <w:rFonts w:ascii="Times New Roman" w:hAnsi="Times New Roman" w:cs="Times New Roman"/>
          <w:sz w:val="22"/>
          <w:szCs w:val="22"/>
        </w:rPr>
        <w:t xml:space="preserve">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 xml:space="preserve"> is a random variable representing a draw of external noise,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represents</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 internal noise</w:t>
      </w:r>
      <w:r w:rsidR="00672751">
        <w:rPr>
          <w:rFonts w:ascii="Times New Roman" w:hAnsi="Times New Roman" w:cs="Times New Roman"/>
          <w:sz w:val="22"/>
          <w:szCs w:val="22"/>
        </w:rPr>
        <w:t>, and</w:t>
      </w:r>
      <w:r w:rsidR="00F9135E" w:rsidRPr="00B87D7E">
        <w:rPr>
          <w:rFonts w:ascii="Times New Roman" w:hAnsi="Times New Roman" w:cs="Times New Roman"/>
          <w:sz w:val="22"/>
          <w:szCs w:val="22"/>
        </w:rPr>
        <w:t xml:space="preserve"> </w:t>
      </w:r>
      <m:oMath>
        <m:r>
          <w:rPr>
            <w:rStyle w:val="None"/>
            <w:rFonts w:ascii="Cambria Math" w:hAnsi="Cambria Math" w:cs="Times New Roman"/>
            <w:sz w:val="22"/>
            <w:szCs w:val="22"/>
          </w:rPr>
          <m:t>η</m:t>
        </m:r>
      </m:oMath>
      <w:r w:rsidR="00F9135E" w:rsidRPr="00B87D7E">
        <w:rPr>
          <w:rFonts w:ascii="Times New Roman" w:hAnsi="Times New Roman" w:cs="Times New Roman"/>
          <w:sz w:val="22"/>
          <w:szCs w:val="22"/>
        </w:rPr>
        <w:t xml:space="preserve"> is a random variable representing the overall effect of the external and internal noise</w:t>
      </w:r>
      <w:r w:rsidR="00A934E6">
        <w:rPr>
          <w:rFonts w:ascii="Times New Roman" w:hAnsi="Times New Roman" w:cs="Times New Roman"/>
          <w:sz w:val="22"/>
          <w:szCs w:val="22"/>
        </w:rPr>
        <w:t xml:space="preserve">. </w:t>
      </w:r>
      <w:r w:rsidR="00CC4431" w:rsidRPr="00B87D7E">
        <w:rPr>
          <w:rFonts w:ascii="Times New Roman" w:hAnsi="Times New Roman" w:cs="Times New Roman"/>
          <w:sz w:val="22"/>
          <w:szCs w:val="22"/>
        </w:rPr>
        <w:t xml:space="preserve">Since </w:t>
      </w:r>
      <w:r w:rsidR="00CC4431">
        <w:rPr>
          <w:rFonts w:ascii="Times New Roman" w:hAnsi="Times New Roman" w:cs="Times New Roman"/>
          <w:sz w:val="22"/>
          <w:szCs w:val="22"/>
        </w:rPr>
        <w:t xml:space="preserve">the receptive field and noise models are linear and </w:t>
      </w:r>
      <w:r w:rsidR="00CC4431" w:rsidRPr="00B87D7E">
        <w:rPr>
          <w:rFonts w:ascii="Times New Roman" w:hAnsi="Times New Roman" w:cs="Times New Roman"/>
          <w:sz w:val="22"/>
          <w:szCs w:val="22"/>
        </w:rPr>
        <w:t xml:space="preserve">Gaussian, </w:t>
      </w:r>
      <m:oMath>
        <m:r>
          <w:rPr>
            <w:rStyle w:val="None"/>
            <w:rFonts w:ascii="Cambria Math" w:hAnsi="Cambria Math" w:cs="Times New Roman"/>
            <w:sz w:val="22"/>
            <w:szCs w:val="22"/>
          </w:rPr>
          <m:t>η</m:t>
        </m:r>
      </m:oMath>
      <w:r w:rsidR="00CC4431" w:rsidRPr="00B87D7E">
        <w:rPr>
          <w:rFonts w:ascii="Times New Roman" w:hAnsi="Times New Roman" w:cs="Times New Roman"/>
          <w:sz w:val="22"/>
          <w:szCs w:val="22"/>
        </w:rPr>
        <w:t xml:space="preserve"> is Gaussian with variance</w:t>
      </w:r>
    </w:p>
    <w:p w14:paraId="18C9BAF7" w14:textId="71D60B45" w:rsidR="004063F3" w:rsidRPr="00B87D7E" w:rsidRDefault="004063F3" w:rsidP="00672751">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η</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d>
          <m:dPr>
            <m:ctrlPr>
              <w:rPr>
                <w:rStyle w:val="None"/>
                <w:rFonts w:ascii="Cambria Math" w:hAnsi="Cambria Math" w:cs="Times New Roman"/>
                <w:sz w:val="22"/>
                <w:szCs w:val="22"/>
              </w:rPr>
            </m:ctrlPr>
          </m:dPr>
          <m:e>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m:t>
                </m:r>
              </m:sub>
            </m:sSub>
            <m:r>
              <w:rPr>
                <w:rStyle w:val="None"/>
                <w:rFonts w:ascii="Cambria Math" w:hAnsi="Cambria Math" w:cs="Times New Roman"/>
                <w:sz w:val="22"/>
                <w:szCs w:val="22"/>
              </w:rPr>
              <m:t>R</m:t>
            </m:r>
          </m:e>
        </m:d>
        <m:r>
          <w:rPr>
            <w:rStyle w:val="None"/>
            <w:rFonts w:ascii="Cambria Math" w:hAnsi="Cambria Math" w:cs="Times New Roman"/>
            <w:sz w:val="22"/>
            <w:szCs w:val="22"/>
          </w:rPr>
          <m:t>.</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8</w:t>
      </w:r>
      <w:r>
        <w:rPr>
          <w:rStyle w:val="None"/>
          <w:rFonts w:ascii="Times New Roman" w:hAnsi="Times New Roman" w:cs="Times New Roman"/>
          <w:sz w:val="22"/>
          <w:szCs w:val="22"/>
        </w:rPr>
        <w:t>)</w:t>
      </w:r>
    </w:p>
    <w:p w14:paraId="1F64E177" w14:textId="4366F945" w:rsidR="002E733A" w:rsidRDefault="009F5627" w:rsidP="002E733A">
      <w:pPr>
        <w:pStyle w:val="Default"/>
        <w:spacing w:after="270"/>
        <w:rPr>
          <w:rFonts w:ascii="Times New Roman" w:hAnsi="Times New Roman" w:cs="Times New Roman"/>
          <w:sz w:val="22"/>
          <w:szCs w:val="22"/>
        </w:rPr>
      </w:pPr>
      <w:r>
        <w:rPr>
          <w:rStyle w:val="None"/>
          <w:rFonts w:ascii="Times New Roman" w:hAnsi="Times New Roman" w:cs="Times New Roman"/>
          <w:sz w:val="22"/>
          <w:szCs w:val="22"/>
        </w:rPr>
        <w:t>T</w:t>
      </w:r>
      <w:r w:rsidR="0077663D">
        <w:rPr>
          <w:rFonts w:ascii="Times New Roman" w:hAnsi="Times New Roman" w:cs="Times New Roman"/>
          <w:sz w:val="22"/>
          <w:szCs w:val="22"/>
        </w:rPr>
        <w:t xml:space="preserve">he mean difference </w:t>
      </w:r>
      <w:r w:rsidR="002C2027">
        <w:rPr>
          <w:rFonts w:ascii="Times New Roman" w:hAnsi="Times New Roman" w:cs="Times New Roman"/>
          <w:sz w:val="22"/>
          <w:szCs w:val="22"/>
        </w:rPr>
        <w:t>between the receptive field response to the comparison and the standard image</w:t>
      </w:r>
      <w:r w:rsidR="0077663D">
        <w:rPr>
          <w:rFonts w:ascii="Times New Roman" w:hAnsi="Times New Roman" w:cs="Times New Roman"/>
          <w:sz w:val="22"/>
          <w:szCs w:val="22"/>
        </w:rPr>
        <w:t xml:space="preserve"> is given by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m:rPr>
            <m:sty m:val="p"/>
          </m:rP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H</w:t>
      </w:r>
      <w:r w:rsidR="002C2027">
        <w:rPr>
          <w:rFonts w:ascii="Times New Roman" w:hAnsi="Times New Roman" w:cs="Times New Roman"/>
          <w:sz w:val="22"/>
          <w:szCs w:val="22"/>
        </w:rPr>
        <w:t>ere</w:t>
      </w:r>
      <w:r w:rsidR="002E733A" w:rsidRPr="00B87D7E">
        <w:rPr>
          <w:rFonts w:ascii="Times New Roman" w:hAnsi="Times New Roman" w:cs="Times New Roman"/>
          <w:sz w:val="22"/>
          <w:szCs w:val="22"/>
        </w:rPr>
        <w:t xml:space="preserv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2E733A"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2E733A" w:rsidRPr="00B87D7E">
        <w:rPr>
          <w:rFonts w:ascii="Times New Roman" w:hAnsi="Times New Roman" w:cs="Times New Roman"/>
          <w:sz w:val="22"/>
          <w:szCs w:val="22"/>
        </w:rPr>
        <w:t xml:space="preserve"> are the standard </w:t>
      </w:r>
      <w:r w:rsidR="002E733A">
        <w:rPr>
          <w:rFonts w:ascii="Times New Roman" w:hAnsi="Times New Roman" w:cs="Times New Roman"/>
          <w:sz w:val="22"/>
          <w:szCs w:val="22"/>
        </w:rPr>
        <w:t xml:space="preserve">and comparison </w:t>
      </w:r>
      <w:r w:rsidR="002E733A" w:rsidRPr="00B87D7E">
        <w:rPr>
          <w:rFonts w:ascii="Times New Roman" w:hAnsi="Times New Roman" w:cs="Times New Roman"/>
          <w:sz w:val="22"/>
          <w:szCs w:val="22"/>
        </w:rPr>
        <w:t>images</w:t>
      </w:r>
      <w:r w:rsidR="002E733A">
        <w:rPr>
          <w:rFonts w:ascii="Times New Roman" w:hAnsi="Times New Roman" w:cs="Times New Roman"/>
          <w:sz w:val="22"/>
          <w:szCs w:val="22"/>
        </w:rPr>
        <w:t xml:space="preserve"> without </w:t>
      </w:r>
      <w:r w:rsidR="0077663D">
        <w:rPr>
          <w:rFonts w:ascii="Times New Roman" w:hAnsi="Times New Roman" w:cs="Times New Roman"/>
          <w:sz w:val="22"/>
          <w:szCs w:val="22"/>
        </w:rPr>
        <w:t xml:space="preserve">external </w:t>
      </w:r>
      <w:r w:rsidR="002E733A" w:rsidRPr="00B87D7E">
        <w:rPr>
          <w:rFonts w:ascii="Times New Roman" w:hAnsi="Times New Roman" w:cs="Times New Roman"/>
          <w:sz w:val="22"/>
          <w:szCs w:val="22"/>
        </w:rPr>
        <w:t>noise</w:t>
      </w:r>
      <w:r w:rsidR="0077663D">
        <w:rPr>
          <w:rFonts w:ascii="Times New Roman" w:hAnsi="Times New Roman" w:cs="Times New Roman"/>
          <w:sz w:val="22"/>
          <w:szCs w:val="22"/>
        </w:rPr>
        <w:t xml:space="preserve"> added</w:t>
      </w:r>
      <m:oMath>
        <m:r>
          <w:rPr>
            <w:rFonts w:ascii="Cambria Math" w:hAnsi="Cambria Math" w:cs="Times New Roman"/>
            <w:sz w:val="22"/>
            <w:szCs w:val="22"/>
          </w:rPr>
          <m:t xml:space="preserve">, </m:t>
        </m:r>
        <m:r>
          <w:rPr>
            <w:rStyle w:val="None"/>
            <w:rFonts w:ascii="Cambria Math" w:hAnsi="Cambria Math" w:cs="Times New Roman"/>
            <w:sz w:val="22"/>
            <w:szCs w:val="22"/>
          </w:rPr>
          <m:t>C'</m:t>
        </m:r>
      </m:oMath>
      <w:r w:rsidR="002C2027">
        <w:rPr>
          <w:rFonts w:ascii="Times New Roman" w:hAnsi="Times New Roman" w:cs="Times New Roman"/>
          <w:sz w:val="22"/>
          <w:szCs w:val="22"/>
        </w:rPr>
        <w:t xml:space="preserve"> is a constant</w:t>
      </w:r>
      <w:r w:rsidR="0010586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xml:space="preserve"> is as defined is the SDT section above.</w:t>
      </w:r>
    </w:p>
    <w:p w14:paraId="25C80E02" w14:textId="53113C0D" w:rsidR="00F9135E" w:rsidRDefault="005665BC" w:rsidP="002C2027">
      <w:pPr>
        <w:pStyle w:val="Default"/>
        <w:spacing w:after="270"/>
        <w:rPr>
          <w:rFonts w:ascii="Times New Roman" w:hAnsi="Times New Roman"/>
          <w:sz w:val="22"/>
          <w:szCs w:val="22"/>
        </w:rPr>
      </w:pPr>
      <w:r>
        <w:rPr>
          <w:rFonts w:ascii="Times New Roman" w:hAnsi="Times New Roman" w:cs="Times New Roman"/>
          <w:sz w:val="22"/>
          <w:szCs w:val="22"/>
        </w:rPr>
        <w:t xml:space="preserve">We </w:t>
      </w:r>
      <w:r w:rsidR="00981F4C">
        <w:rPr>
          <w:rFonts w:ascii="Times New Roman" w:hAnsi="Times New Roman" w:cs="Times New Roman"/>
          <w:sz w:val="22"/>
          <w:szCs w:val="22"/>
        </w:rPr>
        <w:t>associate the</w:t>
      </w:r>
      <w:r>
        <w:rPr>
          <w:rFonts w:ascii="Times New Roman" w:hAnsi="Times New Roman" w:cs="Times New Roman"/>
          <w:sz w:val="22"/>
          <w:szCs w:val="22"/>
        </w:rPr>
        <w:t xml:space="preserve"> linear receptive field response </w:t>
      </w:r>
      <w:r w:rsidR="00981F4C">
        <w:rPr>
          <w:rFonts w:ascii="Times New Roman" w:hAnsi="Times New Roman" w:cs="Times New Roman"/>
          <w:sz w:val="22"/>
          <w:szCs w:val="22"/>
        </w:rPr>
        <w:t>with</w:t>
      </w:r>
      <w:r>
        <w:rPr>
          <w:rFonts w:ascii="Times New Roman" w:hAnsi="Times New Roman" w:cs="Times New Roman"/>
          <w:sz w:val="22"/>
          <w:szCs w:val="22"/>
        </w:rPr>
        <w:t xml:space="preserve"> the </w:t>
      </w:r>
      <w:r w:rsidR="00981F4C">
        <w:rPr>
          <w:rFonts w:ascii="Times New Roman" w:hAnsi="Times New Roman" w:cs="Times New Roman"/>
          <w:sz w:val="22"/>
          <w:szCs w:val="22"/>
        </w:rPr>
        <w:t xml:space="preserve">internal representation </w:t>
      </w:r>
      <m:oMath>
        <m:r>
          <w:rPr>
            <w:rStyle w:val="None"/>
            <w:rFonts w:ascii="Cambria Math" w:eastAsia="Times New Roman" w:hAnsi="Cambria Math" w:cs="Times New Roman"/>
            <w:sz w:val="22"/>
            <w:szCs w:val="22"/>
          </w:rPr>
          <m:t>z</m:t>
        </m:r>
      </m:oMath>
      <w:r w:rsidR="00981F4C">
        <w:rPr>
          <w:rFonts w:ascii="Times New Roman" w:hAnsi="Times New Roman" w:cs="Times New Roman"/>
          <w:sz w:val="22"/>
          <w:szCs w:val="22"/>
        </w:rPr>
        <w:t xml:space="preserve"> of the </w:t>
      </w:r>
      <w:r w:rsidR="004A4DD9">
        <w:rPr>
          <w:rFonts w:ascii="Times New Roman" w:hAnsi="Times New Roman" w:cs="Times New Roman"/>
          <w:sz w:val="22"/>
          <w:szCs w:val="22"/>
        </w:rPr>
        <w:t>SDT</w:t>
      </w:r>
      <w:r w:rsidR="00981F4C">
        <w:rPr>
          <w:rFonts w:ascii="Times New Roman" w:hAnsi="Times New Roman" w:cs="Times New Roman"/>
          <w:sz w:val="22"/>
          <w:szCs w:val="22"/>
        </w:rPr>
        <w:t xml:space="preserve"> model developed above. </w:t>
      </w:r>
      <w:r w:rsidR="002E733A">
        <w:rPr>
          <w:rFonts w:ascii="Times New Roman" w:hAnsi="Times New Roman" w:cs="Times New Roman"/>
          <w:sz w:val="22"/>
          <w:szCs w:val="22"/>
        </w:rPr>
        <w:t xml:space="preserve">That is, </w:t>
      </w:r>
      <w:r w:rsidR="002C2027">
        <w:rPr>
          <w:rFonts w:ascii="Times New Roman" w:hAnsi="Times New Roman" w:cs="Times New Roman"/>
          <w:sz w:val="22"/>
          <w:szCs w:val="22"/>
        </w:rPr>
        <w:t>we</w:t>
      </w:r>
      <w:r w:rsidR="00625E2F">
        <w:rPr>
          <w:rFonts w:ascii="Times New Roman" w:hAnsi="Times New Roman" w:cs="Times New Roman"/>
          <w:sz w:val="22"/>
          <w:szCs w:val="22"/>
        </w:rPr>
        <w:t xml:space="preserve"> assume that on each trial, the observer chooses a</w:t>
      </w:r>
      <w:r w:rsidR="002C2027">
        <w:rPr>
          <w:rFonts w:ascii="Times New Roman" w:hAnsi="Times New Roman" w:cs="Times New Roman"/>
          <w:sz w:val="22"/>
          <w:szCs w:val="22"/>
        </w:rPr>
        <w:t>s</w:t>
      </w:r>
      <w:r w:rsidR="00625E2F">
        <w:rPr>
          <w:rFonts w:ascii="Times New Roman" w:hAnsi="Times New Roman" w:cs="Times New Roman"/>
          <w:sz w:val="22"/>
          <w:szCs w:val="22"/>
        </w:rPr>
        <w:t xml:space="preserve"> lighter the interval for which the response </w:t>
      </w:r>
      <w:r>
        <w:rPr>
          <w:rFonts w:ascii="Times New Roman" w:hAnsi="Times New Roman" w:cs="Times New Roman"/>
          <w:sz w:val="22"/>
          <w:szCs w:val="22"/>
        </w:rPr>
        <w:t xml:space="preserve">of the receptive field is greater. </w:t>
      </w:r>
      <w:r w:rsidR="002C2027">
        <w:rPr>
          <w:rFonts w:ascii="Times New Roman" w:hAnsi="Times New Roman" w:cs="Times New Roman"/>
          <w:sz w:val="22"/>
          <w:szCs w:val="22"/>
        </w:rPr>
        <w:t>Fo</w:t>
      </w:r>
      <w:r w:rsidR="00F9135E">
        <w:rPr>
          <w:rStyle w:val="None"/>
          <w:rFonts w:ascii="Times New Roman" w:hAnsi="Times New Roman" w:cs="Times New Roman"/>
          <w:sz w:val="22"/>
          <w:szCs w:val="22"/>
        </w:rPr>
        <w:t xml:space="preserve">llowing the </w:t>
      </w:r>
      <w:r w:rsidR="00625E2F">
        <w:rPr>
          <w:rStyle w:val="None"/>
          <w:rFonts w:ascii="Times New Roman" w:hAnsi="Times New Roman" w:cs="Times New Roman"/>
          <w:sz w:val="22"/>
          <w:szCs w:val="22"/>
        </w:rPr>
        <w:t xml:space="preserve">development </w:t>
      </w:r>
      <w:r w:rsidR="00105860">
        <w:rPr>
          <w:rStyle w:val="None"/>
          <w:rFonts w:ascii="Times New Roman" w:hAnsi="Times New Roman" w:cs="Times New Roman"/>
          <w:sz w:val="22"/>
          <w:szCs w:val="22"/>
        </w:rPr>
        <w:t xml:space="preserve">of </w:t>
      </w:r>
      <w:r w:rsidR="00625E2F">
        <w:rPr>
          <w:rStyle w:val="None"/>
          <w:rFonts w:ascii="Times New Roman" w:hAnsi="Times New Roman" w:cs="Times New Roman"/>
          <w:sz w:val="22"/>
          <w:szCs w:val="22"/>
        </w:rPr>
        <w:t xml:space="preserve">the </w:t>
      </w:r>
      <w:r w:rsidR="004A4DD9">
        <w:rPr>
          <w:rStyle w:val="None"/>
          <w:rFonts w:ascii="Times New Roman" w:hAnsi="Times New Roman" w:cs="Times New Roman"/>
          <w:sz w:val="22"/>
          <w:szCs w:val="22"/>
        </w:rPr>
        <w:t>SDT</w:t>
      </w:r>
      <w:r w:rsidR="00625E2F">
        <w:rPr>
          <w:rStyle w:val="None"/>
          <w:rFonts w:ascii="Times New Roman" w:hAnsi="Times New Roman" w:cs="Times New Roman"/>
          <w:sz w:val="22"/>
          <w:szCs w:val="22"/>
        </w:rPr>
        <w:t xml:space="preserve"> model</w:t>
      </w:r>
      <w:r w:rsidR="00F9135E">
        <w:rPr>
          <w:rFonts w:ascii="Times New Roman" w:hAnsi="Times New Roman"/>
          <w:sz w:val="22"/>
          <w:szCs w:val="22"/>
        </w:rPr>
        <w:t>, we have</w:t>
      </w:r>
    </w:p>
    <w:p w14:paraId="7DEF54C6" w14:textId="517BACA0" w:rsidR="009F5627" w:rsidRDefault="00B564B4" w:rsidP="009F5627">
      <w:pPr>
        <w:pStyle w:val="Default"/>
        <w:rPr>
          <w:rFonts w:ascii="Times New Roman" w:hAnsi="Times New Roman"/>
          <w:sz w:val="22"/>
          <w:szCs w:val="22"/>
        </w:rPr>
      </w:pPr>
      <w:r>
        <w:rPr>
          <w:rFonts w:ascii="Times New Roman" w:hAnsi="Times New Roman"/>
          <w:sz w:val="22"/>
          <w:szCs w:val="22"/>
        </w:rPr>
        <w:lastRenderedPageBreak/>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hAnsi="Cambria Math" w:cs="Times New Roman"/>
                <w:sz w:val="22"/>
                <w:szCs w:val="22"/>
              </w:rPr>
              <m:t>C'</m:t>
            </m:r>
          </m:den>
        </m:f>
        <m:rad>
          <m:radPr>
            <m:degHide m:val="1"/>
            <m:ctrlPr>
              <w:rPr>
                <w:rStyle w:val="None"/>
                <w:rFonts w:ascii="Cambria Math" w:hAnsi="Cambria Math" w:cs="Times New Roman"/>
                <w:sz w:val="22"/>
                <w:szCs w:val="22"/>
              </w:rPr>
            </m:ctrlPr>
          </m:radPr>
          <m:deg/>
          <m:e>
            <m:r>
              <m:rPr>
                <m:sty m:val="p"/>
              </m:rP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 xml:space="preserve"> (R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e>
        </m:rad>
      </m:oMath>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D3311A">
        <w:rPr>
          <w:rFonts w:ascii="Times New Roman" w:hAnsi="Times New Roman"/>
          <w:sz w:val="22"/>
          <w:szCs w:val="22"/>
        </w:rPr>
        <w:tab/>
      </w:r>
      <w:r w:rsidR="009F5627">
        <w:rPr>
          <w:rFonts w:ascii="Times New Roman" w:hAnsi="Times New Roman"/>
          <w:sz w:val="22"/>
          <w:szCs w:val="22"/>
        </w:rPr>
        <w:t>(</w:t>
      </w:r>
      <w:r w:rsidR="00D3311A">
        <w:rPr>
          <w:rFonts w:ascii="Times New Roman" w:hAnsi="Times New Roman"/>
          <w:sz w:val="22"/>
          <w:szCs w:val="22"/>
        </w:rPr>
        <w:t>9</w:t>
      </w:r>
      <w:r w:rsidR="009F5627">
        <w:rPr>
          <w:rFonts w:ascii="Times New Roman" w:hAnsi="Times New Roman"/>
          <w:sz w:val="22"/>
          <w:szCs w:val="22"/>
        </w:rPr>
        <w:t>)</w:t>
      </w:r>
    </w:p>
    <w:p w14:paraId="4AA2A9BE" w14:textId="6AA29B77" w:rsidR="001C051F" w:rsidRDefault="009F5627" w:rsidP="000E3DCD">
      <w:pPr>
        <w:pStyle w:val="Default"/>
        <w:rPr>
          <w:rStyle w:val="None"/>
          <w:rFonts w:ascii="Times New Roman" w:hAnsi="Times New Roman"/>
          <w:sz w:val="22"/>
          <w:szCs w:val="22"/>
        </w:rPr>
      </w:pPr>
      <w:r>
        <w:rPr>
          <w:rFonts w:ascii="Times New Roman" w:hAnsi="Times New Roman"/>
          <w:sz w:val="22"/>
          <w:szCs w:val="22"/>
        </w:rPr>
        <w:t>w</w:t>
      </w:r>
      <w:r w:rsidR="00944099">
        <w:rPr>
          <w:rFonts w:ascii="Times New Roman" w:hAnsi="Times New Roman"/>
          <w:sz w:val="22"/>
          <w:szCs w:val="22"/>
        </w:rPr>
        <w:t xml:space="preserve">here we have introduced the covariance scalar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944099">
        <w:rPr>
          <w:rStyle w:val="None"/>
          <w:rFonts w:ascii="Times New Roman" w:hAnsi="Times New Roman" w:cs="Times New Roman"/>
          <w:sz w:val="22"/>
          <w:szCs w:val="22"/>
        </w:rPr>
        <w:t xml:space="preserve"> </w:t>
      </w:r>
      <w:r w:rsidR="00F9135E">
        <w:rPr>
          <w:rStyle w:val="None"/>
          <w:rFonts w:ascii="Times New Roman" w:hAnsi="Times New Roman" w:cs="Times New Roman"/>
          <w:sz w:val="22"/>
          <w:szCs w:val="22"/>
        </w:rPr>
        <w:t xml:space="preserve">in the term corresponding to the variance </w:t>
      </w:r>
      <w:r w:rsidR="00B564B4">
        <w:rPr>
          <w:rStyle w:val="None"/>
          <w:rFonts w:ascii="Times New Roman" w:hAnsi="Times New Roman" w:cs="Times New Roman"/>
          <w:sz w:val="22"/>
          <w:szCs w:val="22"/>
        </w:rPr>
        <w:t xml:space="preserve">of </w:t>
      </w:r>
      <w:r w:rsidR="00F9135E">
        <w:rPr>
          <w:rStyle w:val="None"/>
          <w:rFonts w:ascii="Times New Roman" w:hAnsi="Times New Roman" w:cs="Times New Roman"/>
          <w:sz w:val="22"/>
          <w:szCs w:val="22"/>
        </w:rPr>
        <w:t>the external noise</w:t>
      </w:r>
      <w:r w:rsidR="00A13647">
        <w:rPr>
          <w:rStyle w:val="None"/>
          <w:rFonts w:ascii="Times New Roman" w:hAnsi="Times New Roman" w:cs="Times New Roman"/>
          <w:sz w:val="22"/>
          <w:szCs w:val="22"/>
        </w:rPr>
        <w:t xml:space="preserve"> and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oMath>
      <w:r w:rsidR="00A13647">
        <w:rPr>
          <w:rStyle w:val="None"/>
          <w:rFonts w:ascii="Times New Roman" w:hAnsi="Times New Roman" w:cs="Times New Roman"/>
          <w:sz w:val="22"/>
          <w:szCs w:val="22"/>
        </w:rPr>
        <w:t xml:space="preserve"> denotes the covariance matrix of the external noise corresponding to the level of variation in natural images. </w:t>
      </w:r>
      <w:r w:rsidR="00F9135E" w:rsidRPr="00942D69">
        <w:rPr>
          <w:rFonts w:ascii="Times New Roman" w:hAnsi="Times New Roman"/>
          <w:sz w:val="22"/>
          <w:szCs w:val="22"/>
        </w:rPr>
        <w:t xml:space="preserve">Comparing to relation derived in the </w:t>
      </w:r>
      <w:r w:rsidR="00B564B4" w:rsidRPr="00942D69">
        <w:rPr>
          <w:rFonts w:ascii="Times New Roman" w:hAnsi="Times New Roman"/>
          <w:sz w:val="22"/>
          <w:szCs w:val="22"/>
        </w:rPr>
        <w:t xml:space="preserve">SDT model (Equation </w:t>
      </w:r>
      <w:r w:rsidR="00D3311A" w:rsidRPr="00942D69">
        <w:rPr>
          <w:rFonts w:ascii="Times New Roman" w:hAnsi="Times New Roman"/>
          <w:sz w:val="22"/>
          <w:szCs w:val="22"/>
        </w:rPr>
        <w:t>4</w:t>
      </w:r>
      <w:r w:rsidR="00B564B4" w:rsidRPr="00942D69">
        <w:rPr>
          <w:rFonts w:ascii="Times New Roman" w:hAnsi="Times New Roman"/>
          <w:sz w:val="22"/>
          <w:szCs w:val="22"/>
        </w:rPr>
        <w:t>)</w:t>
      </w:r>
      <w:r w:rsidR="00F9135E" w:rsidRPr="00942D69">
        <w:rPr>
          <w:rFonts w:ascii="Times New Roman" w:hAnsi="Times New Roman"/>
          <w:sz w:val="22"/>
          <w:szCs w:val="22"/>
        </w:rPr>
        <w:t xml:space="preserve">, we </w:t>
      </w:r>
      <w:r w:rsidR="00A13647" w:rsidRPr="00942D69">
        <w:rPr>
          <w:rFonts w:ascii="Times New Roman" w:hAnsi="Times New Roman"/>
          <w:sz w:val="22"/>
          <w:szCs w:val="22"/>
        </w:rPr>
        <w:t>see that this is the same functional form for the relation between</w:t>
      </w:r>
      <w:r w:rsidR="00A13647">
        <w:rPr>
          <w:rFonts w:ascii="Times New Roman" w:hAnsi="Times New Roman"/>
        </w:rPr>
        <w:t xml:space="preserv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sidR="00A13647">
        <w:rPr>
          <w:rStyle w:val="None"/>
          <w:rFonts w:ascii="Times New Roman" w:hAnsi="Times New Roman"/>
          <w:sz w:val="22"/>
          <w:szCs w:val="22"/>
        </w:rPr>
        <w:t xml:space="preserve"> and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A13647">
        <w:rPr>
          <w:rStyle w:val="None"/>
          <w:rFonts w:ascii="Times New Roman" w:hAnsi="Times New Roman" w:cs="Times New Roman"/>
          <w:sz w:val="22"/>
          <w:szCs w:val="22"/>
        </w:rPr>
        <w:t xml:space="preserve"> as derived there, where we associate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F9135E">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A13647">
        <w:rPr>
          <w:rStyle w:val="None"/>
          <w:rFonts w:ascii="Times New Roman" w:hAnsi="Times New Roman"/>
          <w:sz w:val="22"/>
          <w:szCs w:val="22"/>
        </w:rPr>
        <w:t>.</w:t>
      </w:r>
    </w:p>
    <w:p w14:paraId="2B7E7755" w14:textId="34250F55" w:rsidR="00F9135E" w:rsidRDefault="001C051F"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fit this model, we use a one-parameter description of a simple center-surround receptive field and use simulation to compute model responses for any choice of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w:t>
      </w:r>
      <w:r w:rsidR="005F0F68">
        <w:rPr>
          <w:rStyle w:val="None"/>
          <w:rFonts w:ascii="Times New Roman" w:hAnsi="Times New Roman"/>
          <w:sz w:val="22"/>
          <w:szCs w:val="22"/>
        </w:rPr>
        <w:t xml:space="preserve">This procedure is described in more detail below. </w:t>
      </w:r>
      <w:r>
        <w:rPr>
          <w:rStyle w:val="None"/>
          <w:rFonts w:ascii="Times New Roman" w:hAnsi="Times New Roman"/>
          <w:sz w:val="22"/>
          <w:szCs w:val="22"/>
        </w:rPr>
        <w:t xml:space="preserve">Once the fitting procedure (described below) establishes </w:t>
      </w:r>
      <m:oMath>
        <m:r>
          <w:rPr>
            <w:rStyle w:val="None"/>
            <w:rFonts w:ascii="Cambria Math" w:eastAsia="Times New Roman" w:hAnsi="Cambria Math" w:cs="Times New Roman"/>
            <w:sz w:val="22"/>
            <w:szCs w:val="22"/>
          </w:rPr>
          <m:t>R</m:t>
        </m:r>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that best account for the data, we </w:t>
      </w:r>
      <w:r w:rsidR="00B03715">
        <w:rPr>
          <w:rStyle w:val="None"/>
          <w:rFonts w:ascii="Times New Roman" w:hAnsi="Times New Roman"/>
          <w:sz w:val="22"/>
          <w:szCs w:val="22"/>
        </w:rPr>
        <w:t>then find</w:t>
      </w:r>
      <w:r>
        <w:rPr>
          <w:rStyle w:val="None"/>
          <w:rFonts w:ascii="Times New Roman" w:hAnsi="Times New Roman"/>
          <w:sz w:val="22"/>
          <w:szCs w:val="22"/>
        </w:rPr>
        <w:t xml:space="preserv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directly by passing the images corresponding to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=1</m:t>
        </m:r>
      </m:oMath>
      <w:r>
        <w:rPr>
          <w:rStyle w:val="None"/>
          <w:rFonts w:ascii="Times New Roman" w:hAnsi="Times New Roman"/>
          <w:sz w:val="22"/>
          <w:szCs w:val="22"/>
        </w:rPr>
        <w:t xml:space="preserve"> through the receptive field and finding the resulting variance.</w:t>
      </w:r>
    </w:p>
    <w:p w14:paraId="3CF17686" w14:textId="77777777" w:rsidR="00151AF7" w:rsidRDefault="004A4DD9" w:rsidP="00F9135E">
      <w:pPr>
        <w:pStyle w:val="Default"/>
        <w:spacing w:before="0" w:after="270"/>
        <w:rPr>
          <w:rFonts w:ascii="Times New Roman" w:hAnsi="Times New Roman"/>
          <w:b/>
          <w:bCs/>
          <w:sz w:val="22"/>
          <w:szCs w:val="22"/>
        </w:rPr>
      </w:pPr>
      <w:r>
        <w:rPr>
          <w:rFonts w:ascii="Times New Roman" w:hAnsi="Times New Roman"/>
          <w:b/>
          <w:bCs/>
          <w:sz w:val="22"/>
          <w:szCs w:val="22"/>
        </w:rPr>
        <w:t>SDT</w:t>
      </w:r>
      <w:r w:rsidR="005B61DE">
        <w:rPr>
          <w:rFonts w:ascii="Times New Roman" w:hAnsi="Times New Roman"/>
          <w:b/>
          <w:bCs/>
          <w:sz w:val="22"/>
          <w:szCs w:val="22"/>
        </w:rPr>
        <w:t xml:space="preserve"> </w:t>
      </w:r>
      <w:r w:rsidR="00F9135E" w:rsidRPr="00A86910">
        <w:rPr>
          <w:rFonts w:ascii="Times New Roman" w:hAnsi="Times New Roman"/>
          <w:b/>
          <w:bCs/>
          <w:sz w:val="22"/>
          <w:szCs w:val="22"/>
        </w:rPr>
        <w:t>Model Fit</w:t>
      </w:r>
    </w:p>
    <w:p w14:paraId="4EC61496" w14:textId="5B8A9D8C" w:rsidR="00F9135E" w:rsidRPr="00031194" w:rsidRDefault="00F9135E" w:rsidP="00F9135E">
      <w:pPr>
        <w:pStyle w:val="Default"/>
        <w:spacing w:before="0" w:after="270"/>
        <w:rPr>
          <w:rStyle w:val="None"/>
          <w:rFonts w:ascii="Times New Roman" w:hAnsi="Times New Roman"/>
          <w:sz w:val="22"/>
          <w:szCs w:val="22"/>
          <w:u w:val="single"/>
        </w:rPr>
      </w:pPr>
      <w:r w:rsidRPr="00A86910">
        <w:rPr>
          <w:rFonts w:ascii="Times New Roman" w:hAnsi="Times New Roman"/>
          <w:sz w:val="22"/>
          <w:szCs w:val="22"/>
        </w:rPr>
        <w:t>The</w:t>
      </w:r>
      <w:r w:rsidRPr="00A86910">
        <w:rPr>
          <w:rFonts w:ascii="Times New Roman" w:hAnsi="Times New Roman"/>
          <w:b/>
          <w:bCs/>
          <w:sz w:val="22"/>
          <w:szCs w:val="22"/>
        </w:rPr>
        <w:t xml:space="preserve"> </w:t>
      </w:r>
      <w:r w:rsidR="0014360D" w:rsidRPr="00C96C07">
        <w:rPr>
          <w:rFonts w:ascii="Times New Roman" w:hAnsi="Times New Roman"/>
          <w:sz w:val="22"/>
          <w:szCs w:val="22"/>
        </w:rPr>
        <w:t>theory of signal detection</w:t>
      </w:r>
      <w:r w:rsidR="0014360D">
        <w:rPr>
          <w:rFonts w:ascii="Times New Roman" w:hAnsi="Times New Roman"/>
          <w:b/>
          <w:bCs/>
          <w:sz w:val="22"/>
          <w:szCs w:val="22"/>
        </w:rPr>
        <w:t xml:space="preserve"> </w:t>
      </w:r>
      <w:r w:rsidRPr="00A86910">
        <w:rPr>
          <w:rFonts w:ascii="Times New Roman" w:hAnsi="Times New Roman"/>
          <w:sz w:val="22"/>
          <w:szCs w:val="22"/>
        </w:rPr>
        <w:t>model</w:t>
      </w:r>
      <w:r>
        <w:rPr>
          <w:rFonts w:ascii="Times New Roman" w:hAnsi="Times New Roman"/>
          <w:b/>
          <w:bCs/>
          <w:sz w:val="22"/>
          <w:szCs w:val="22"/>
        </w:rPr>
        <w:t xml:space="preserve"> </w:t>
      </w:r>
      <w:r w:rsidRPr="00A86910">
        <w:rPr>
          <w:rFonts w:ascii="Times New Roman" w:hAnsi="Times New Roman"/>
          <w:sz w:val="22"/>
          <w:szCs w:val="22"/>
        </w:rPr>
        <w:t>was</w:t>
      </w:r>
      <w:r>
        <w:rPr>
          <w:rFonts w:ascii="Times New Roman" w:hAnsi="Times New Roman"/>
          <w:b/>
          <w:bCs/>
          <w:sz w:val="22"/>
          <w:szCs w:val="22"/>
        </w:rPr>
        <w:t xml:space="preserve"> </w:t>
      </w:r>
      <w:r>
        <w:rPr>
          <w:rFonts w:ascii="Times New Roman" w:hAnsi="Times New Roman"/>
          <w:sz w:val="22"/>
          <w:szCs w:val="22"/>
        </w:rPr>
        <w:t>fit to the threshold v</w:t>
      </w:r>
      <w:r w:rsidR="005B61DE">
        <w:rPr>
          <w:rFonts w:ascii="Times New Roman" w:hAnsi="Times New Roman"/>
          <w:sz w:val="22"/>
          <w:szCs w:val="22"/>
        </w:rPr>
        <w:t>ersus</w:t>
      </w:r>
      <w:r>
        <w:rPr>
          <w:rFonts w:ascii="Times New Roman" w:hAnsi="Times New Roman"/>
          <w:sz w:val="22"/>
          <w:szCs w:val="22"/>
        </w:rPr>
        <w:t xml:space="preserve"> covariance scalar data to obtain the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The parameters were obtained by </w:t>
      </w:r>
      <w:r>
        <w:rPr>
          <w:rFonts w:ascii="Times New Roman" w:hAnsi="Times New Roman"/>
          <w:sz w:val="22"/>
          <w:szCs w:val="22"/>
        </w:rPr>
        <w:t xml:space="preserve">minimizing the mean squared error between the measured and predicted threshold using the MATLAB function </w:t>
      </w:r>
      <w:proofErr w:type="spellStart"/>
      <w:r w:rsidRPr="00A86910">
        <w:rPr>
          <w:rFonts w:ascii="Times New Roman" w:hAnsi="Times New Roman"/>
          <w:i/>
          <w:iCs/>
          <w:sz w:val="22"/>
          <w:szCs w:val="22"/>
        </w:rPr>
        <w:t>fmincon</w:t>
      </w:r>
      <w:proofErr w:type="spellEnd"/>
      <w:r>
        <w:rPr>
          <w:rFonts w:ascii="Times New Roman" w:hAnsi="Times New Roman"/>
          <w:sz w:val="22"/>
          <w:szCs w:val="22"/>
        </w:rPr>
        <w:t>.</w:t>
      </w:r>
    </w:p>
    <w:p w14:paraId="7F950DB4" w14:textId="3CCAABBA" w:rsidR="00151AF7" w:rsidRDefault="007F1B18" w:rsidP="00F9135E">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Linear Receptive Field</w:t>
      </w:r>
      <w:r w:rsidR="005B61DE">
        <w:rPr>
          <w:rStyle w:val="None"/>
          <w:rFonts w:ascii="Times New Roman" w:hAnsi="Times New Roman"/>
          <w:b/>
          <w:bCs/>
          <w:sz w:val="22"/>
          <w:szCs w:val="22"/>
        </w:rPr>
        <w:t xml:space="preserve"> Model Fit</w:t>
      </w:r>
    </w:p>
    <w:p w14:paraId="6533B8FB" w14:textId="03F7F7FA" w:rsidR="005B61DE" w:rsidRPr="005B61DE" w:rsidRDefault="005B61DE" w:rsidP="00F9135E">
      <w:pPr>
        <w:pStyle w:val="Default"/>
        <w:spacing w:before="0" w:after="270"/>
        <w:rPr>
          <w:rStyle w:val="None"/>
          <w:rFonts w:ascii="Times New Roman" w:hAnsi="Times New Roman"/>
          <w:sz w:val="22"/>
          <w:szCs w:val="22"/>
        </w:rPr>
      </w:pPr>
      <w:r w:rsidRPr="009705A8">
        <w:rPr>
          <w:rStyle w:val="None"/>
          <w:rFonts w:ascii="Times New Roman" w:hAnsi="Times New Roman"/>
          <w:sz w:val="22"/>
          <w:szCs w:val="22"/>
        </w:rPr>
        <w:t xml:space="preserve">We fit the </w:t>
      </w:r>
      <w:r w:rsidR="007F1B18">
        <w:rPr>
          <w:rStyle w:val="None"/>
          <w:rFonts w:ascii="Times New Roman" w:hAnsi="Times New Roman"/>
          <w:sz w:val="22"/>
          <w:szCs w:val="22"/>
        </w:rPr>
        <w:t>LINRF</w:t>
      </w:r>
      <w:r w:rsidRPr="009705A8">
        <w:rPr>
          <w:rStyle w:val="None"/>
          <w:rFonts w:ascii="Times New Roman" w:hAnsi="Times New Roman"/>
          <w:sz w:val="22"/>
          <w:szCs w:val="22"/>
        </w:rPr>
        <w:t xml:space="preserve"> model using a simulation approach</w:t>
      </w:r>
      <w:r w:rsidR="00F4602D">
        <w:rPr>
          <w:rStyle w:val="None"/>
          <w:rFonts w:ascii="Times New Roman" w:hAnsi="Times New Roman"/>
          <w:sz w:val="22"/>
          <w:szCs w:val="22"/>
        </w:rPr>
        <w:t xml:space="preserve">. We used simulation for two reasons. First, it allowed us to </w:t>
      </w:r>
      <w:r>
        <w:rPr>
          <w:rStyle w:val="None"/>
          <w:rFonts w:ascii="Times New Roman" w:hAnsi="Times New Roman"/>
          <w:sz w:val="22"/>
          <w:szCs w:val="22"/>
        </w:rPr>
        <w:t>incorporate a model of the early visual system into the computations</w:t>
      </w:r>
      <w:r w:rsidR="00F4602D">
        <w:rPr>
          <w:rStyle w:val="None"/>
          <w:rFonts w:ascii="Times New Roman" w:hAnsi="Times New Roman"/>
          <w:sz w:val="22"/>
          <w:szCs w:val="22"/>
        </w:rPr>
        <w:t xml:space="preserve">. Second, it provides a way to account for </w:t>
      </w:r>
      <w:r>
        <w:rPr>
          <w:rStyle w:val="None"/>
          <w:rFonts w:ascii="Times New Roman" w:hAnsi="Times New Roman"/>
          <w:sz w:val="22"/>
          <w:szCs w:val="22"/>
        </w:rPr>
        <w:t xml:space="preserve">truncation </w:t>
      </w:r>
      <w:r w:rsidR="00F4602D">
        <w:rPr>
          <w:rStyle w:val="None"/>
          <w:rFonts w:ascii="Times New Roman" w:hAnsi="Times New Roman"/>
          <w:sz w:val="22"/>
          <w:szCs w:val="22"/>
        </w:rPr>
        <w:t xml:space="preserve">in </w:t>
      </w:r>
      <w:r>
        <w:rPr>
          <w:rStyle w:val="None"/>
          <w:rFonts w:ascii="Times New Roman" w:hAnsi="Times New Roman"/>
          <w:sz w:val="22"/>
          <w:szCs w:val="22"/>
        </w:rPr>
        <w:t xml:space="preserve">the Gaussian model of natural surface </w:t>
      </w:r>
      <w:proofErr w:type="spellStart"/>
      <w:r>
        <w:rPr>
          <w:rStyle w:val="None"/>
          <w:rFonts w:ascii="Times New Roman" w:hAnsi="Times New Roman"/>
          <w:sz w:val="22"/>
          <w:szCs w:val="22"/>
        </w:rPr>
        <w:t>reflectances</w:t>
      </w:r>
      <w:proofErr w:type="spellEnd"/>
      <w:r>
        <w:rPr>
          <w:rStyle w:val="None"/>
          <w:rFonts w:ascii="Times New Roman" w:hAnsi="Times New Roman"/>
          <w:sz w:val="22"/>
          <w:szCs w:val="22"/>
        </w:rPr>
        <w:t>.</w:t>
      </w:r>
      <w:r w:rsidR="005F0F68">
        <w:rPr>
          <w:rStyle w:val="None"/>
          <w:rFonts w:ascii="Times New Roman" w:hAnsi="Times New Roman"/>
          <w:sz w:val="22"/>
          <w:szCs w:val="22"/>
        </w:rPr>
        <w:t xml:space="preserve"> The </w:t>
      </w:r>
      <w:r w:rsidR="007F39E7">
        <w:rPr>
          <w:rStyle w:val="None"/>
          <w:rFonts w:ascii="Times New Roman" w:hAnsi="Times New Roman"/>
          <w:sz w:val="22"/>
          <w:szCs w:val="22"/>
        </w:rPr>
        <w:t>truncation</w:t>
      </w:r>
      <w:r w:rsidR="005F0F68">
        <w:rPr>
          <w:rStyle w:val="None"/>
          <w:rFonts w:ascii="Times New Roman" w:hAnsi="Times New Roman"/>
          <w:sz w:val="22"/>
          <w:szCs w:val="22"/>
        </w:rPr>
        <w:t xml:space="preserve"> occurs because we require that surface reflectance at each wavelength lie between 0 and 1.</w:t>
      </w:r>
    </w:p>
    <w:p w14:paraId="305D59BD" w14:textId="0A85F045"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w:t>
      </w:r>
      <w:r w:rsidR="005B61DE">
        <w:rPr>
          <w:rStyle w:val="None"/>
          <w:rFonts w:ascii="Times New Roman" w:hAnsi="Times New Roman"/>
          <w:sz w:val="22"/>
          <w:szCs w:val="22"/>
        </w:rPr>
        <w:t>model of</w:t>
      </w:r>
      <w:r>
        <w:rPr>
          <w:rStyle w:val="None"/>
          <w:rFonts w:ascii="Times New Roman" w:hAnsi="Times New Roman"/>
          <w:sz w:val="22"/>
          <w:szCs w:val="22"/>
        </w:rPr>
        <w:t xml:space="preserve"> early visual system was as described </w:t>
      </w:r>
      <w:r w:rsidR="00F4602D">
        <w:rPr>
          <w:rStyle w:val="None"/>
          <w:rFonts w:ascii="Times New Roman" w:hAnsi="Times New Roman"/>
          <w:sz w:val="22"/>
          <w:szCs w:val="22"/>
        </w:rPr>
        <w:t>by Singh et al.</w:t>
      </w:r>
      <w:r w:rsidR="006C5F7D">
        <w:rPr>
          <w:rStyle w:val="None"/>
          <w:rFonts w:ascii="Times New Roman" w:hAnsi="Times New Roman"/>
          <w:sz w:val="22"/>
          <w:szCs w:val="22"/>
        </w:rPr>
        <w:t xml:space="preserve">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 ExcludeAuth="1"&gt;&lt;Author&gt;Singh&lt;/Author&gt;&lt;Year&gt;2018&lt;/Year&gt;&lt;RecNum&gt;34&lt;/RecNum&gt;&lt;IDText&gt;30593061&lt;/IDText&gt;&lt;DisplayText&gt;(2018)&lt;/DisplayText&gt;&lt;record&gt;&lt;rec-number&gt;34&lt;/rec-number&gt;&lt;foreign-keys&gt;&lt;key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(2018)</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w:t>
      </w:r>
      <w:r w:rsidR="006C5F7D">
        <w:rPr>
          <w:rStyle w:val="None"/>
          <w:rFonts w:ascii="Times New Roman" w:hAnsi="Times New Roman"/>
          <w:sz w:val="22"/>
          <w:szCs w:val="22"/>
        </w:rPr>
        <w:t xml:space="preserve">The model was implemented using the software infrastructure provided by </w:t>
      </w:r>
      <w:proofErr w:type="spellStart"/>
      <w:r w:rsidR="006C5F7D">
        <w:rPr>
          <w:rStyle w:val="None"/>
          <w:rFonts w:ascii="Times New Roman" w:hAnsi="Times New Roman"/>
          <w:sz w:val="22"/>
          <w:szCs w:val="22"/>
        </w:rPr>
        <w:t>ISETBio</w:t>
      </w:r>
      <w:proofErr w:type="spellEnd"/>
      <w:r w:rsidR="006C5F7D">
        <w:rPr>
          <w:rStyle w:val="None"/>
          <w:rFonts w:ascii="Times New Roman" w:hAnsi="Times New Roman"/>
          <w:sz w:val="22"/>
          <w:szCs w:val="22"/>
        </w:rPr>
        <w:t xml:space="preserve">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&lt;EndNote&gt;&lt;Cite&gt;&lt;Author&gt;Cottaris&lt;/Author&gt;&lt;Year&gt;2019&lt;/Year&gt;&lt;RecNum&gt;38&lt;/RecNum&gt;&lt;IDText&gt;30943530&lt;/IDText&gt;&lt;Prefix&gt;ISETBio`; isetbio.org`; &lt;/Prefix&gt;&lt;DisplayText&gt;(ISETBio; isetbio.org; Cottaris, Jiang, Ding, Wandell, &amp;amp; Brainard, 2019)&lt;/DisplayText&gt;&lt;record&gt;&lt;rec-number&gt;38&lt;/rec-number&gt;&lt;foreign-keys&gt;&lt;key app="EN" db-id="zr5fzd222xvvdvewxvlv0eemp5f5rezev9p2" timestamp="1620224998"&gt;38&lt;/key&gt;&lt;/foreign-keys&gt;&lt;ref-type name="Journal Article"&gt;17&lt;/ref-type&gt;&lt;contributors&gt;&lt;authors&gt;&lt;author&gt;Cottaris, N. P.&lt;/author&gt;&lt;author&gt;Jiang, H.&lt;/author&gt;&lt;author&gt;Ding, X.&lt;/author&gt;&lt;author&gt;Wandell, B. A.&lt;/author&gt;&lt;author&gt;Brainard, D. H.&lt;/author&gt;&lt;/authors&gt;&lt;/contributors&gt;&lt;auth-address&gt;Department of Psychology, University of Pennsylvania, Philadelphia, PA, USA.&amp;#xD;Department of Electrical Engineering, Stanford University, Stanford, CA, USA.&amp;#xD;Department of Psychology, Stanford University, Stanford, CA, USA.&lt;/auth-address&gt;&lt;titles&gt;&lt;title&gt;A computational-observer model of spatial contrast sensitivity: Effects of wave-front-based optics, cone-mosaic structure, and inference engine&lt;/title&gt;&lt;secondary-title&gt;Journal of Vision&lt;/secondary-title&gt;&lt;/titles&gt;&lt;periodical&gt;&lt;full-title&gt;Journal of Vision&lt;/full-title&gt;&lt;/periodical&gt;&lt;pages&gt;8&lt;/pages&gt;&lt;volume&gt;19&lt;/volume&gt;&lt;number&gt;4&lt;/number&gt;&lt;edition&gt;2019/04/04&lt;/edition&gt;&lt;keywords&gt;&lt;keyword&gt;*Computer Simulation&lt;/keyword&gt;&lt;keyword&gt;Contrast Sensitivity/*physiology&lt;/keyword&gt;&lt;keyword&gt;Humans&lt;/keyword&gt;&lt;keyword&gt;Psychophysics&lt;/keyword&gt;&lt;keyword&gt;Retinal Cone Photoreceptor Cells/*cytology/physiology&lt;/keyword&gt;&lt;keyword&gt;Visual Pathways/physiology&lt;/keyword&gt;&lt;/keywords&gt;&lt;dates&gt;&lt;year&gt;2019&lt;/year&gt;&lt;pub-dates&gt;&lt;date&gt;Apr 1&lt;/date&gt;&lt;/pub-dates&gt;&lt;/dates&gt;&lt;isbn&gt;1534-7362 (Electronic)&amp;#xD;1534-7362 (Linking)&lt;/isbn&gt;&lt;accession-num&gt;30943530&lt;/accession-num&gt;&lt;urls&gt;&lt;related-urls&gt;&lt;url&gt;https://www.ncbi.nlm.nih.gov/pubmed/30943530&lt;/url&gt;&lt;/related-urls&gt;&lt;/urls&gt;&lt;electronic-resource-num&gt;10.1167/19.4.8&lt;/electronic-resource-num&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(ISETBio; isetbio.org; Cottaris, Jiang, Ding, Wandell, &amp; Brainard, 2019)</w:t>
      </w:r>
      <w:r w:rsidR="00BC3349">
        <w:rPr>
          <w:rStyle w:val="None"/>
          <w:rFonts w:ascii="Times New Roman" w:hAnsi="Times New Roman"/>
          <w:sz w:val="22"/>
          <w:szCs w:val="22"/>
        </w:rPr>
        <w:fldChar w:fldCharType="end"/>
      </w:r>
      <w:r w:rsidR="006C5F7D">
        <w:rPr>
          <w:rStyle w:val="None"/>
          <w:rFonts w:ascii="Times New Roman" w:hAnsi="Times New Roman"/>
          <w:sz w:val="22"/>
          <w:szCs w:val="22"/>
        </w:rPr>
        <w:t>. It</w:t>
      </w:r>
      <w:r>
        <w:rPr>
          <w:rStyle w:val="None"/>
          <w:rFonts w:ascii="Times New Roman" w:hAnsi="Times New Roman"/>
          <w:sz w:val="22"/>
          <w:szCs w:val="22"/>
        </w:rPr>
        <w:t xml:space="preserve"> incorporated typical optical blurring, axial chromatic aberration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&lt;EndNote&gt;&lt;Cite&gt;&lt;Author&gt;Marimont&lt;/Author&gt;&lt;Year&gt;1994&lt;/Year&gt;&lt;RecNum&gt;68&lt;/RecNum&gt;&lt;DisplayText&gt;(Marimont &amp;amp; Wandell, 1994)&lt;/DisplayText&gt;&lt;record&gt;&lt;rec-number&gt;68&lt;/rec-number&gt;&lt;foreign-keys&gt;&lt;key app="EN" db-id="zr5fzd222xvvdvewxvlv0eemp5f5rezev9p2" timestamp="1620224998"&gt;68&lt;/key&gt;&lt;/foreign-keys&gt;&lt;ref-type name="Journal Article"&gt;17&lt;/ref-type&gt;&lt;contributors&gt;&lt;authors&gt;&lt;author&gt;Marimont, D. H.&lt;/author&gt;&lt;author&gt;Wandell, B. A.&lt;/author&gt;&lt;/authors&gt;&lt;/contributors&gt;&lt;titles&gt;&lt;title&gt;Matching color images: the effects of axial chromatic aberration.&lt;/title&gt;&lt;secondary-title&gt;Journal of the Optical Society of America A&lt;/secondary-title&gt;&lt;/titles&gt;&lt;periodical&gt;&lt;full-title&gt;Journal of the Optical Society of America A&lt;/full-title&gt;&lt;/periodical&gt;&lt;pages&gt;3113-3122.&lt;/pages&gt;&lt;volume&gt;11&lt;/volume&gt;&lt;number&gt;12&lt;/number&gt;&lt;dates&gt;&lt;year&gt;1994&lt;/year&gt;&lt;/dates&gt;&lt;urls&gt;&lt;/urls&gt;&lt;/record&gt;&lt;/Cite&gt;&lt;/EndNote&gt;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(Marimont &amp; Wandell, 1994)</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and spatial sampling </w:t>
      </w:r>
      <w:r w:rsidR="006C5F7D">
        <w:rPr>
          <w:rStyle w:val="None"/>
          <w:rFonts w:ascii="Times New Roman" w:hAnsi="Times New Roman"/>
          <w:sz w:val="22"/>
          <w:szCs w:val="22"/>
        </w:rPr>
        <w:t xml:space="preserve">by the mosaic of </w:t>
      </w:r>
      <w:r>
        <w:rPr>
          <w:rStyle w:val="None"/>
          <w:rFonts w:ascii="Times New Roman" w:hAnsi="Times New Roman"/>
          <w:sz w:val="22"/>
          <w:szCs w:val="22"/>
        </w:rPr>
        <w:t xml:space="preserve">long (L), middle (M) and short (S) wavelength-sensitive cones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&lt;EndNote&gt;&lt;Cite&gt;&lt;Author&gt;Brainard&lt;/Author&gt;&lt;Year&gt;2015&lt;/Year&gt;&lt;RecNum&gt;69&lt;/RecNum&gt;&lt;IDText&gt;28532367&lt;/IDText&gt;&lt;DisplayText&gt;(Brainard, 2015)&lt;/DisplayText&gt;&lt;record&gt;&lt;rec-number&gt;69&lt;/rec-number&gt;&lt;foreign-keys&gt;&lt;key app="EN" db-id="zr5fzd222xvvdvewxvlv0eemp5f5rezev9p2" timestamp="1620224998"&gt;69&lt;/key&gt;&lt;/foreign-keys&gt;&lt;ref-type name="Journal Article"&gt;17&lt;/ref-type&gt;&lt;contributors&gt;&lt;authors&gt;&lt;author&gt;Brainard, D. H.&lt;/author&gt;&lt;/authors&gt;&lt;/contributors&gt;&lt;auth-address&gt;Department of Psychology, University of Pennsylvania, Philadelphia, Pennsylvania 19104; email: brainard@psych.upenn.edu.&lt;/auth-address&gt;&lt;titles&gt;&lt;title&gt;Color and the cone mosaic&lt;/title&gt;&lt;secondary-title&gt;Annual Review of Vision Science&lt;/secondary-title&gt;&lt;/titles&gt;&lt;periodical&gt;&lt;full-title&gt;Annual Review of Vision Science&lt;/full-title&gt;&lt;/periodical&gt;&lt;pages&gt;519-546&lt;/pages&gt;&lt;volume&gt;1&lt;/volume&gt;&lt;edition&gt;2015/11/24&lt;/edition&gt;&lt;keywords&gt;&lt;keyword&gt;color vision&lt;/keyword&gt;&lt;keyword&gt;physiological optics&lt;/keyword&gt;&lt;/keywords&gt;&lt;dates&gt;&lt;year&gt;2015&lt;/year&gt;&lt;pub-dates&gt;&lt;date&gt;Nov 24&lt;/date&gt;&lt;/pub-dates&gt;&lt;/dates&gt;&lt;isbn&gt;2374-4650 (Electronic)&amp;#xD;2374-4642 (Linking)&lt;/isbn&gt;&lt;accession-num&gt;28532367&lt;/accession-num&gt;&lt;urls&gt;&lt;related-urls&gt;&lt;url&gt;https://www.ncbi.nlm.nih.gov/pubmed/28532367&lt;/url&gt;&lt;/related-urls&gt;&lt;/urls&gt;&lt;electronic-resource-num&gt;10.1146/annurev-vision-082114-035341&lt;/electronic-resource-num&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(Brainard, 2015)</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The L:M:S cone ratio in the </w:t>
      </w:r>
      <w:proofErr w:type="spellStart"/>
      <w:r>
        <w:rPr>
          <w:rStyle w:val="None"/>
          <w:rFonts w:ascii="Times New Roman" w:hAnsi="Times New Roman"/>
          <w:sz w:val="22"/>
          <w:szCs w:val="22"/>
          <w:lang w:val="it-IT"/>
        </w:rPr>
        <w:t>cone</w:t>
      </w:r>
      <w:proofErr w:type="spellEnd"/>
      <w:r>
        <w:rPr>
          <w:rStyle w:val="None"/>
          <w:rFonts w:ascii="Times New Roman" w:hAnsi="Times New Roman"/>
          <w:sz w:val="22"/>
          <w:szCs w:val="22"/>
          <w:lang w:val="it-IT"/>
        </w:rPr>
        <w:t xml:space="preserve"> </w:t>
      </w:r>
      <w:proofErr w:type="spellStart"/>
      <w:r>
        <w:rPr>
          <w:rStyle w:val="None"/>
          <w:rFonts w:ascii="Times New Roman" w:hAnsi="Times New Roman"/>
          <w:sz w:val="22"/>
          <w:szCs w:val="22"/>
          <w:lang w:val="it-IT"/>
        </w:rPr>
        <w:t>mosaic</w:t>
      </w:r>
      <w:proofErr w:type="spellEnd"/>
      <w:r>
        <w:rPr>
          <w:rStyle w:val="None"/>
          <w:rFonts w:ascii="Times New Roman" w:hAnsi="Times New Roman"/>
          <w:sz w:val="22"/>
          <w:szCs w:val="22"/>
          <w:lang w:val="it-IT"/>
        </w:rPr>
        <w:t xml:space="preserve"> </w:t>
      </w:r>
      <w:r>
        <w:rPr>
          <w:rStyle w:val="None"/>
          <w:rFonts w:ascii="Times New Roman" w:hAnsi="Times New Roman"/>
          <w:sz w:val="22"/>
          <w:szCs w:val="22"/>
        </w:rPr>
        <w:t xml:space="preserve">was chosen to be </w:t>
      </w:r>
      <w:r>
        <w:rPr>
          <w:rStyle w:val="None"/>
          <w:rFonts w:ascii="Times New Roman" w:hAnsi="Times New Roman"/>
          <w:sz w:val="22"/>
          <w:szCs w:val="22"/>
          <w:lang w:val="es-ES_tradnl"/>
        </w:rPr>
        <w:t xml:space="preserve">0.6:0.3:0.1 (1523 L </w:t>
      </w:r>
      <w:proofErr w:type="spellStart"/>
      <w:r>
        <w:rPr>
          <w:rStyle w:val="None"/>
          <w:rFonts w:ascii="Times New Roman" w:hAnsi="Times New Roman"/>
          <w:sz w:val="22"/>
          <w:szCs w:val="22"/>
          <w:lang w:val="es-ES_tradnl"/>
        </w:rPr>
        <w:t>cones</w:t>
      </w:r>
      <w:proofErr w:type="spellEnd"/>
      <w:r>
        <w:rPr>
          <w:rStyle w:val="None"/>
          <w:rFonts w:ascii="Times New Roman" w:hAnsi="Times New Roman"/>
          <w:sz w:val="22"/>
          <w:szCs w:val="22"/>
          <w:lang w:val="es-ES_tradnl"/>
        </w:rPr>
        <w:t xml:space="preserve">, 801 M </w:t>
      </w:r>
      <w:proofErr w:type="spellStart"/>
      <w:r>
        <w:rPr>
          <w:rStyle w:val="None"/>
          <w:rFonts w:ascii="Times New Roman" w:hAnsi="Times New Roman"/>
          <w:sz w:val="22"/>
          <w:szCs w:val="22"/>
          <w:lang w:val="es-ES_tradnl"/>
        </w:rPr>
        <w:t>cones</w:t>
      </w:r>
      <w:proofErr w:type="spellEnd"/>
      <w:r>
        <w:rPr>
          <w:rStyle w:val="None"/>
          <w:rFonts w:ascii="Times New Roman" w:hAnsi="Times New Roman"/>
          <w:sz w:val="22"/>
          <w:szCs w:val="22"/>
          <w:lang w:val="es-ES_tradnl"/>
        </w:rPr>
        <w:t xml:space="preserve">, 277 S </w:t>
      </w:r>
      <w:proofErr w:type="spellStart"/>
      <w:r>
        <w:rPr>
          <w:rStyle w:val="None"/>
          <w:rFonts w:ascii="Times New Roman" w:hAnsi="Times New Roman"/>
          <w:sz w:val="22"/>
          <w:szCs w:val="22"/>
          <w:lang w:val="es-ES_tradnl"/>
        </w:rPr>
        <w:t>cones</w:t>
      </w:r>
      <w:proofErr w:type="spellEnd"/>
      <w:r>
        <w:rPr>
          <w:rStyle w:val="None"/>
          <w:rFonts w:ascii="Times New Roman" w:hAnsi="Times New Roman"/>
          <w:sz w:val="22"/>
          <w:szCs w:val="22"/>
          <w:lang w:val="es-ES_tradnl"/>
        </w:rPr>
        <w:t>)</w:t>
      </w:r>
      <w:r>
        <w:rPr>
          <w:rStyle w:val="None"/>
          <w:rFonts w:ascii="Times New Roman" w:hAnsi="Times New Roman"/>
          <w:sz w:val="22"/>
          <w:szCs w:val="22"/>
        </w:rPr>
        <w:t xml:space="preserve">. The CIE physiological standard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&lt;EndNote&gt;&lt;Cite&gt;&lt;Author&gt;CIE&lt;/Author&gt;&lt;Year&gt;2007&lt;/Year&gt;&lt;RecNum&gt;70&lt;/RecNum&gt;&lt;IDText&gt;CIE2007Physiological&lt;/IDText&gt;&lt;DisplayText&gt;(CIE, 2007)&lt;/DisplayText&gt;&lt;record&gt;&lt;rec-number&gt;70&lt;/rec-number&gt;&lt;foreign-keys&gt;&lt;key app="EN" db-id="zr5fzd222xvvdvewxvlv0eemp5f5rezev9p2" timestamp="1620224998"&gt;70&lt;/key&gt;&lt;/foreign-keys&gt;&lt;ref-type name="Book"&gt;6&lt;/ref-type&gt;&lt;contributors&gt;&lt;authors&gt;&lt;author&gt;CIE&lt;/author&gt;&lt;/authors&gt;&lt;/contributors&gt;&lt;titles&gt;&lt;title&gt;Fundamental chromaticity diagram with physiological axes – Parts 1 and 2. Technical Report 170-1&lt;/title&gt;&lt;short-title&gt;Fundamental chromaticity diagram with physiological axes – Parts 1 and 2. Technical Report 170-1&lt;/short-title&gt;&lt;/titles&gt;&lt;dates&gt;&lt;year&gt;2007&lt;/year&gt;&lt;/dates&gt;&lt;pub-location&gt;Vienna&lt;/pub-location&gt;&lt;publisher&gt;Central Bureau of the Commission Internationale de l&amp;apos; Éclairage&lt;/publisher&gt;&lt;accession-num&gt;CIE2007Physiological&lt;/accession-num&gt;&lt;label&gt;CIE2007Fundamentalchromaticitydiagram&lt;/label&gt;&lt;urls&gt;&lt;/urls&gt;&lt;/record&gt;&lt;/Cite&gt;&lt;/EndNote&gt;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(CIE, 2007)</w:t>
      </w:r>
      <w:r w:rsidR="00BC3349">
        <w:rPr>
          <w:rStyle w:val="None"/>
          <w:rFonts w:ascii="Times New Roman" w:hAnsi="Times New Roman"/>
          <w:sz w:val="22"/>
          <w:szCs w:val="22"/>
        </w:rPr>
        <w:fldChar w:fldCharType="end"/>
      </w:r>
      <w:r w:rsidR="00BE7F0A">
        <w:rPr>
          <w:rStyle w:val="None"/>
          <w:rFonts w:ascii="Times New Roman" w:hAnsi="Times New Roman"/>
          <w:sz w:val="22"/>
          <w:szCs w:val="22"/>
        </w:rPr>
        <w:t xml:space="preserve"> as implemented in </w:t>
      </w:r>
      <w:proofErr w:type="spellStart"/>
      <w:r w:rsidR="006C5F7D">
        <w:rPr>
          <w:rStyle w:val="None"/>
          <w:rFonts w:ascii="Times New Roman" w:hAnsi="Times New Roman"/>
          <w:sz w:val="22"/>
          <w:szCs w:val="22"/>
        </w:rPr>
        <w:t>ISETBio</w:t>
      </w:r>
      <w:proofErr w:type="spellEnd"/>
      <w:r w:rsidR="006C5F7D">
        <w:rPr>
          <w:rStyle w:val="None"/>
          <w:rFonts w:ascii="Times New Roman" w:hAnsi="Times New Roman"/>
          <w:sz w:val="22"/>
          <w:szCs w:val="22"/>
        </w:rPr>
        <w:t xml:space="preserve"> </w:t>
      </w:r>
      <w:r>
        <w:rPr>
          <w:rStyle w:val="None"/>
          <w:rFonts w:ascii="Times New Roman" w:hAnsi="Times New Roman"/>
          <w:sz w:val="22"/>
          <w:szCs w:val="22"/>
        </w:rPr>
        <w:t xml:space="preserve">was used to </w:t>
      </w:r>
      <w:r w:rsidR="00BE7F0A">
        <w:rPr>
          <w:rStyle w:val="None"/>
          <w:rFonts w:ascii="Times New Roman" w:hAnsi="Times New Roman"/>
          <w:sz w:val="22"/>
          <w:szCs w:val="22"/>
        </w:rPr>
        <w:t>obtain LMS cone fundamentals</w:t>
      </w:r>
      <w:r>
        <w:rPr>
          <w:rStyle w:val="None"/>
          <w:rFonts w:ascii="Times New Roman" w:hAnsi="Times New Roman"/>
          <w:sz w:val="22"/>
          <w:szCs w:val="22"/>
        </w:rPr>
        <w:t xml:space="preserve">. </w:t>
      </w:r>
      <w:r w:rsidR="00BE7F0A">
        <w:rPr>
          <w:rStyle w:val="None"/>
          <w:rFonts w:ascii="Times New Roman" w:hAnsi="Times New Roman"/>
          <w:sz w:val="22"/>
          <w:szCs w:val="22"/>
        </w:rPr>
        <w:t xml:space="preserve">Cone excitations </w:t>
      </w:r>
      <w:r w:rsidR="006C5F7D">
        <w:rPr>
          <w:rStyle w:val="None"/>
          <w:rFonts w:ascii="Times New Roman" w:hAnsi="Times New Roman"/>
          <w:sz w:val="22"/>
          <w:szCs w:val="22"/>
        </w:rPr>
        <w:t xml:space="preserve">were </w:t>
      </w:r>
      <w:r>
        <w:rPr>
          <w:rStyle w:val="None"/>
          <w:rFonts w:ascii="Times New Roman" w:hAnsi="Times New Roman"/>
          <w:sz w:val="22"/>
          <w:szCs w:val="22"/>
        </w:rPr>
        <w:t xml:space="preserve">calculated as the number of photopigment </w:t>
      </w:r>
      <w:proofErr w:type="spellStart"/>
      <w:r>
        <w:rPr>
          <w:rStyle w:val="None"/>
          <w:rFonts w:ascii="Times New Roman" w:hAnsi="Times New Roman"/>
          <w:sz w:val="22"/>
          <w:szCs w:val="22"/>
        </w:rPr>
        <w:t>isomerizations</w:t>
      </w:r>
      <w:proofErr w:type="spellEnd"/>
      <w:r>
        <w:rPr>
          <w:rStyle w:val="None"/>
          <w:rFonts w:ascii="Times New Roman" w:hAnsi="Times New Roman"/>
          <w:sz w:val="22"/>
          <w:szCs w:val="22"/>
        </w:rPr>
        <w:t xml:space="preserve"> in </w:t>
      </w:r>
      <w:r w:rsidR="006C5F7D">
        <w:rPr>
          <w:rStyle w:val="None"/>
          <w:rFonts w:ascii="Times New Roman" w:hAnsi="Times New Roman"/>
          <w:sz w:val="22"/>
          <w:szCs w:val="22"/>
        </w:rPr>
        <w:t xml:space="preserve">a </w:t>
      </w:r>
      <w:r>
        <w:rPr>
          <w:rStyle w:val="None"/>
          <w:rFonts w:ascii="Times New Roman" w:hAnsi="Times New Roman"/>
          <w:sz w:val="22"/>
          <w:szCs w:val="22"/>
        </w:rPr>
        <w:t>100ms</w:t>
      </w:r>
      <w:r w:rsidR="006C5F7D">
        <w:rPr>
          <w:rStyle w:val="None"/>
          <w:rFonts w:ascii="Times New Roman" w:hAnsi="Times New Roman"/>
          <w:sz w:val="22"/>
          <w:szCs w:val="22"/>
        </w:rPr>
        <w:t xml:space="preserve"> </w:t>
      </w:r>
      <w:r w:rsidR="00041677">
        <w:rPr>
          <w:rStyle w:val="None"/>
          <w:rFonts w:ascii="Times New Roman" w:hAnsi="Times New Roman"/>
          <w:sz w:val="22"/>
          <w:szCs w:val="22"/>
        </w:rPr>
        <w:t>integration</w:t>
      </w:r>
      <w:r w:rsidR="006C5F7D">
        <w:rPr>
          <w:rStyle w:val="None"/>
          <w:rFonts w:ascii="Times New Roman" w:hAnsi="Times New Roman"/>
          <w:sz w:val="22"/>
          <w:szCs w:val="22"/>
        </w:rPr>
        <w:t xml:space="preserve"> time</w:t>
      </w:r>
      <w:r>
        <w:rPr>
          <w:rStyle w:val="None"/>
          <w:rFonts w:ascii="Times New Roman" w:hAnsi="Times New Roman"/>
          <w:sz w:val="22"/>
          <w:szCs w:val="22"/>
        </w:rPr>
        <w:t xml:space="preserve">, </w:t>
      </w:r>
      <w:r w:rsidR="00BE7F0A">
        <w:rPr>
          <w:rStyle w:val="None"/>
          <w:rFonts w:ascii="Times New Roman" w:hAnsi="Times New Roman"/>
          <w:sz w:val="22"/>
          <w:szCs w:val="22"/>
        </w:rPr>
        <w:t xml:space="preserve">and </w:t>
      </w:r>
      <w:r w:rsidR="006C5F7D">
        <w:rPr>
          <w:rStyle w:val="None"/>
          <w:rFonts w:ascii="Times New Roman" w:hAnsi="Times New Roman"/>
          <w:sz w:val="22"/>
          <w:szCs w:val="22"/>
        </w:rPr>
        <w:t>included simulation of</w:t>
      </w:r>
      <w:r>
        <w:rPr>
          <w:rStyle w:val="None"/>
          <w:rFonts w:ascii="Times New Roman" w:hAnsi="Times New Roman"/>
          <w:sz w:val="22"/>
          <w:szCs w:val="22"/>
        </w:rPr>
        <w:t xml:space="preserve"> the Poisson </w:t>
      </w:r>
      <w:r w:rsidR="00BE7F0A">
        <w:rPr>
          <w:rStyle w:val="None"/>
          <w:rFonts w:ascii="Times New Roman" w:hAnsi="Times New Roman"/>
          <w:sz w:val="22"/>
          <w:szCs w:val="22"/>
        </w:rPr>
        <w:t xml:space="preserve">variability </w:t>
      </w:r>
      <w:r>
        <w:rPr>
          <w:rStyle w:val="None"/>
          <w:rFonts w:ascii="Times New Roman" w:hAnsi="Times New Roman"/>
          <w:sz w:val="22"/>
          <w:szCs w:val="22"/>
        </w:rPr>
        <w:t xml:space="preserve">of the </w:t>
      </w:r>
      <w:proofErr w:type="spellStart"/>
      <w:r>
        <w:rPr>
          <w:rStyle w:val="None"/>
          <w:rFonts w:ascii="Times New Roman" w:hAnsi="Times New Roman"/>
          <w:sz w:val="22"/>
          <w:szCs w:val="22"/>
        </w:rPr>
        <w:t>isomerization</w:t>
      </w:r>
      <w:r w:rsidR="00BE7F0A">
        <w:rPr>
          <w:rStyle w:val="None"/>
          <w:rFonts w:ascii="Times New Roman" w:hAnsi="Times New Roman"/>
          <w:sz w:val="22"/>
          <w:szCs w:val="22"/>
        </w:rPr>
        <w:t>s</w:t>
      </w:r>
      <w:proofErr w:type="spellEnd"/>
      <w:r>
        <w:rPr>
          <w:rStyle w:val="None"/>
          <w:rFonts w:ascii="Times New Roman" w:hAnsi="Times New Roman"/>
          <w:sz w:val="22"/>
          <w:szCs w:val="22"/>
        </w:rPr>
        <w:t xml:space="preserve">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&lt;EndNote&gt;&lt;Cite&gt;&lt;Author&gt;Rodieck&lt;/Author&gt;&lt;Year&gt;1998&lt;/Year&gt;&lt;RecNum&gt;71&lt;/RecNum&gt;&lt;DisplayText&gt;(Rodieck, 1998)&lt;/DisplayText&gt;&lt;record&gt;&lt;rec-number&gt;71&lt;/rec-number&gt;&lt;foreign-keys&gt;&lt;key app="EN" db-id="zr5fzd222xvvdvewxvlv0eemp5f5rezev9p2" timestamp="1620224998"&gt;71&lt;/key&gt;&lt;/foreign-keys&gt;&lt;ref-type name="Book"&gt;6&lt;/ref-type&gt;&lt;contributors&gt;&lt;authors&gt;&lt;author&gt;Rodieck, R.W.&lt;/author&gt;&lt;/authors&gt;&lt;/contributors&gt;&lt;titles&gt;&lt;title&gt;The First Steps in Seeing&lt;/title&gt;&lt;/titles&gt;&lt;dates&gt;&lt;year&gt;1998&lt;/year&gt;&lt;/dates&gt;&lt;pub-location&gt;Sunderland, Mass.&lt;/pub-location&gt;&lt;publisher&gt;Sinauer&lt;/publisher&gt;&lt;urls&gt;&lt;/urls&gt;&lt;/record&gt;&lt;/Cite&gt;&lt;/EndNote&gt;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(Rodieck, 1998)</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The </w:t>
      </w:r>
      <w:proofErr w:type="spellStart"/>
      <w:r>
        <w:rPr>
          <w:rStyle w:val="None"/>
          <w:rFonts w:ascii="Times New Roman" w:hAnsi="Times New Roman"/>
          <w:sz w:val="22"/>
          <w:szCs w:val="22"/>
          <w:lang w:val="it-IT"/>
        </w:rPr>
        <w:t>cone</w:t>
      </w:r>
      <w:proofErr w:type="spellEnd"/>
      <w:r>
        <w:rPr>
          <w:rStyle w:val="None"/>
          <w:rFonts w:ascii="Times New Roman" w:hAnsi="Times New Roman"/>
          <w:sz w:val="22"/>
          <w:szCs w:val="22"/>
          <w:lang w:val="it-IT"/>
        </w:rPr>
        <w:t xml:space="preserve"> </w:t>
      </w:r>
      <w:proofErr w:type="spellStart"/>
      <w:r w:rsidR="009D750D">
        <w:rPr>
          <w:rStyle w:val="None"/>
          <w:rFonts w:ascii="Times New Roman" w:hAnsi="Times New Roman"/>
          <w:sz w:val="22"/>
          <w:szCs w:val="22"/>
        </w:rPr>
        <w:t>isomerization</w:t>
      </w:r>
      <w:r w:rsidR="0076026C">
        <w:rPr>
          <w:rStyle w:val="None"/>
          <w:rFonts w:ascii="Times New Roman" w:hAnsi="Times New Roman"/>
          <w:sz w:val="22"/>
          <w:szCs w:val="22"/>
        </w:rPr>
        <w:t>s</w:t>
      </w:r>
      <w:proofErr w:type="spellEnd"/>
      <w:r w:rsidR="0028571C">
        <w:rPr>
          <w:rStyle w:val="None"/>
          <w:rFonts w:ascii="Times New Roman" w:hAnsi="Times New Roman"/>
          <w:sz w:val="22"/>
          <w:szCs w:val="22"/>
        </w:rPr>
        <w:t xml:space="preserve"> </w:t>
      </w:r>
      <w:r>
        <w:rPr>
          <w:rStyle w:val="None"/>
          <w:rFonts w:ascii="Times New Roman" w:hAnsi="Times New Roman"/>
          <w:sz w:val="22"/>
          <w:szCs w:val="22"/>
        </w:rPr>
        <w:t xml:space="preserve">were </w:t>
      </w:r>
      <w:proofErr w:type="spellStart"/>
      <w:r>
        <w:rPr>
          <w:rStyle w:val="None"/>
          <w:rFonts w:ascii="Times New Roman" w:hAnsi="Times New Roman"/>
          <w:sz w:val="22"/>
          <w:szCs w:val="22"/>
        </w:rPr>
        <w:t>demosaiced</w:t>
      </w:r>
      <w:proofErr w:type="spellEnd"/>
      <w:r>
        <w:rPr>
          <w:rStyle w:val="None"/>
          <w:rFonts w:ascii="Times New Roman" w:hAnsi="Times New Roman"/>
          <w:sz w:val="22"/>
          <w:szCs w:val="22"/>
        </w:rPr>
        <w:t xml:space="preserve"> using linear interpolation to </w:t>
      </w:r>
      <w:r w:rsidR="0028571C">
        <w:rPr>
          <w:rStyle w:val="None"/>
          <w:rFonts w:ascii="Times New Roman" w:hAnsi="Times New Roman"/>
          <w:sz w:val="22"/>
          <w:szCs w:val="22"/>
        </w:rPr>
        <w:t>estimate LMS</w:t>
      </w:r>
      <w:r>
        <w:rPr>
          <w:rStyle w:val="None"/>
          <w:rFonts w:ascii="Times New Roman" w:hAnsi="Times New Roman"/>
          <w:sz w:val="22"/>
          <w:szCs w:val="22"/>
        </w:rPr>
        <w:t xml:space="preserve"> </w:t>
      </w:r>
      <w:r w:rsidR="0028571C">
        <w:rPr>
          <w:rStyle w:val="None"/>
          <w:rFonts w:ascii="Times New Roman" w:hAnsi="Times New Roman"/>
          <w:sz w:val="22"/>
          <w:szCs w:val="22"/>
        </w:rPr>
        <w:t>isomer</w:t>
      </w:r>
      <w:r w:rsidR="00041677">
        <w:rPr>
          <w:rStyle w:val="None"/>
          <w:rFonts w:ascii="Times New Roman" w:hAnsi="Times New Roman"/>
          <w:sz w:val="22"/>
          <w:szCs w:val="22"/>
        </w:rPr>
        <w:t>iz</w:t>
      </w:r>
      <w:r w:rsidR="0028571C">
        <w:rPr>
          <w:rStyle w:val="None"/>
          <w:rFonts w:ascii="Times New Roman" w:hAnsi="Times New Roman"/>
          <w:sz w:val="22"/>
          <w:szCs w:val="22"/>
        </w:rPr>
        <w:t>ation images</w:t>
      </w:r>
      <w:r>
        <w:rPr>
          <w:rStyle w:val="None"/>
          <w:rFonts w:ascii="Times New Roman" w:hAnsi="Times New Roman"/>
          <w:sz w:val="22"/>
          <w:szCs w:val="22"/>
        </w:rPr>
        <w:t xml:space="preserve">. Further, the </w:t>
      </w:r>
      <w:proofErr w:type="spellStart"/>
      <w:r w:rsidR="0028571C">
        <w:rPr>
          <w:rStyle w:val="None"/>
          <w:rFonts w:ascii="Times New Roman" w:hAnsi="Times New Roman"/>
          <w:sz w:val="22"/>
          <w:szCs w:val="22"/>
        </w:rPr>
        <w:t>isomerizations</w:t>
      </w:r>
      <w:proofErr w:type="spellEnd"/>
      <w:r w:rsidR="0028571C">
        <w:rPr>
          <w:rStyle w:val="None"/>
          <w:rFonts w:ascii="Times New Roman" w:hAnsi="Times New Roman"/>
          <w:sz w:val="22"/>
          <w:szCs w:val="22"/>
        </w:rPr>
        <w:t xml:space="preserve"> </w:t>
      </w:r>
      <w:r>
        <w:rPr>
          <w:rStyle w:val="None"/>
          <w:rFonts w:ascii="Times New Roman" w:hAnsi="Times New Roman"/>
          <w:sz w:val="22"/>
          <w:szCs w:val="22"/>
        </w:rPr>
        <w:t>of each cone class was normalized by the summed (over wavelength) quantal efficiency of the corresponding cone class</w:t>
      </w:r>
      <w:r w:rsidR="006C5F7D">
        <w:rPr>
          <w:rStyle w:val="None"/>
          <w:rFonts w:ascii="Times New Roman" w:hAnsi="Times New Roman"/>
          <w:sz w:val="22"/>
          <w:szCs w:val="22"/>
        </w:rPr>
        <w:t>,</w:t>
      </w:r>
      <w:r>
        <w:rPr>
          <w:rStyle w:val="None"/>
          <w:rFonts w:ascii="Times New Roman" w:hAnsi="Times New Roman"/>
          <w:sz w:val="22"/>
          <w:szCs w:val="22"/>
        </w:rPr>
        <w:t xml:space="preserve"> to make the magnitude of the </w:t>
      </w:r>
      <w:r w:rsidR="006C5F7D">
        <w:rPr>
          <w:rStyle w:val="None"/>
          <w:rFonts w:ascii="Times New Roman" w:hAnsi="Times New Roman"/>
          <w:sz w:val="22"/>
          <w:szCs w:val="22"/>
        </w:rPr>
        <w:t xml:space="preserve">signals from the </w:t>
      </w:r>
      <w:r>
        <w:rPr>
          <w:rStyle w:val="None"/>
          <w:rFonts w:ascii="Times New Roman" w:hAnsi="Times New Roman"/>
          <w:sz w:val="22"/>
          <w:szCs w:val="22"/>
        </w:rPr>
        <w:t xml:space="preserve">three cone classes </w:t>
      </w:r>
      <w:proofErr w:type="gramStart"/>
      <w:r>
        <w:rPr>
          <w:rStyle w:val="None"/>
          <w:rFonts w:ascii="Times New Roman" w:hAnsi="Times New Roman"/>
          <w:sz w:val="22"/>
          <w:szCs w:val="22"/>
        </w:rPr>
        <w:t>similar to</w:t>
      </w:r>
      <w:proofErr w:type="gramEnd"/>
      <w:r>
        <w:rPr>
          <w:rStyle w:val="None"/>
          <w:rFonts w:ascii="Times New Roman" w:hAnsi="Times New Roman"/>
          <w:sz w:val="22"/>
          <w:szCs w:val="22"/>
        </w:rPr>
        <w:t xml:space="preserve"> each other.</w:t>
      </w:r>
      <w:r w:rsidR="0028571C">
        <w:rPr>
          <w:rStyle w:val="None"/>
          <w:rFonts w:ascii="Times New Roman" w:hAnsi="Times New Roman"/>
          <w:sz w:val="22"/>
          <w:szCs w:val="22"/>
        </w:rPr>
        <w:t xml:space="preserve"> This normalization occurred after incorporation of Poisson noise</w:t>
      </w:r>
      <w:r w:rsidR="006C5F7D">
        <w:rPr>
          <w:rStyle w:val="None"/>
          <w:rFonts w:ascii="Times New Roman" w:hAnsi="Times New Roman"/>
          <w:sz w:val="22"/>
          <w:szCs w:val="22"/>
        </w:rPr>
        <w:t xml:space="preserve"> and did not affect the signal-to-noise ratio of the signals from the different cone classes.</w:t>
      </w:r>
    </w:p>
    <w:p w14:paraId="0848839A" w14:textId="1280227F" w:rsidR="00F9135E" w:rsidRPr="00723CC7" w:rsidRDefault="00F9135E"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The dot product of the </w:t>
      </w:r>
      <w:r w:rsidR="00195039">
        <w:rPr>
          <w:rStyle w:val="None"/>
          <w:rFonts w:ascii="Times New Roman" w:hAnsi="Times New Roman"/>
          <w:sz w:val="22"/>
          <w:szCs w:val="22"/>
        </w:rPr>
        <w:t>LMS isomerization images</w:t>
      </w:r>
      <w:r>
        <w:rPr>
          <w:rStyle w:val="None"/>
          <w:rFonts w:ascii="Times New Roman" w:hAnsi="Times New Roman"/>
          <w:sz w:val="22"/>
          <w:szCs w:val="22"/>
        </w:rPr>
        <w:t xml:space="preserve"> was taken with a </w:t>
      </w:r>
      <w:r w:rsidR="00195039">
        <w:rPr>
          <w:rStyle w:val="None"/>
          <w:rFonts w:ascii="Times New Roman" w:hAnsi="Times New Roman"/>
          <w:sz w:val="22"/>
          <w:szCs w:val="22"/>
        </w:rPr>
        <w:t xml:space="preserve">simple </w:t>
      </w:r>
      <w:r>
        <w:rPr>
          <w:rStyle w:val="None"/>
          <w:rFonts w:ascii="Times New Roman" w:hAnsi="Times New Roman"/>
          <w:sz w:val="22"/>
          <w:szCs w:val="22"/>
        </w:rPr>
        <w:t xml:space="preserve">center-surround linear receptive field. The receptive field was square in shape </w:t>
      </w:r>
      <w:r w:rsidR="00195039">
        <w:rPr>
          <w:rStyle w:val="None"/>
          <w:rFonts w:ascii="Times New Roman" w:hAnsi="Times New Roman"/>
          <w:sz w:val="22"/>
          <w:szCs w:val="22"/>
        </w:rPr>
        <w:t xml:space="preserve">to match the image size. Its center </w:t>
      </w:r>
      <w:r>
        <w:rPr>
          <w:rStyle w:val="None"/>
          <w:rFonts w:ascii="Times New Roman" w:hAnsi="Times New Roman"/>
          <w:sz w:val="22"/>
          <w:szCs w:val="22"/>
        </w:rPr>
        <w:t xml:space="preserve">was a circle of radius </w:t>
      </w:r>
      <w:r w:rsidR="00195039">
        <w:rPr>
          <w:rStyle w:val="None"/>
          <w:rFonts w:ascii="Times New Roman" w:hAnsi="Times New Roman"/>
          <w:sz w:val="22"/>
          <w:szCs w:val="22"/>
        </w:rPr>
        <w:t xml:space="preserve">equal to </w:t>
      </w:r>
      <w:r>
        <w:rPr>
          <w:rStyle w:val="None"/>
          <w:rFonts w:ascii="Times New Roman" w:hAnsi="Times New Roman"/>
          <w:sz w:val="22"/>
          <w:szCs w:val="22"/>
        </w:rPr>
        <w:t xml:space="preserve">the size </w:t>
      </w:r>
      <w:r w:rsidR="00195039">
        <w:rPr>
          <w:rStyle w:val="None"/>
          <w:rFonts w:ascii="Times New Roman" w:hAnsi="Times New Roman"/>
          <w:sz w:val="22"/>
          <w:szCs w:val="22"/>
        </w:rPr>
        <w:t>and at the location of the target object in the</w:t>
      </w:r>
      <w:r>
        <w:rPr>
          <w:rStyle w:val="None"/>
          <w:rFonts w:ascii="Times New Roman" w:hAnsi="Times New Roman"/>
          <w:sz w:val="22"/>
          <w:szCs w:val="22"/>
        </w:rPr>
        <w:t xml:space="preserve"> </w:t>
      </w:r>
      <w:r w:rsidR="005B61DE">
        <w:rPr>
          <w:rStyle w:val="None"/>
          <w:rFonts w:ascii="Times New Roman" w:hAnsi="Times New Roman"/>
          <w:sz w:val="22"/>
          <w:szCs w:val="22"/>
        </w:rPr>
        <w:t>imag</w:t>
      </w:r>
      <w:r w:rsidR="00195039">
        <w:rPr>
          <w:rStyle w:val="None"/>
          <w:rFonts w:ascii="Times New Roman" w:hAnsi="Times New Roman"/>
          <w:sz w:val="22"/>
          <w:szCs w:val="22"/>
        </w:rPr>
        <w:t>e</w:t>
      </w:r>
      <w:r>
        <w:rPr>
          <w:rStyle w:val="None"/>
          <w:rFonts w:ascii="Times New Roman" w:hAnsi="Times New Roman"/>
          <w:sz w:val="22"/>
          <w:szCs w:val="22"/>
        </w:rPr>
        <w:t xml:space="preserve">. The central region was taken to </w:t>
      </w:r>
      <w:r w:rsidR="005B61DE">
        <w:rPr>
          <w:rStyle w:val="None"/>
          <w:rFonts w:ascii="Times New Roman" w:hAnsi="Times New Roman"/>
          <w:sz w:val="22"/>
          <w:szCs w:val="22"/>
        </w:rPr>
        <w:t xml:space="preserve">have spatially uniform </w:t>
      </w:r>
      <w:r>
        <w:rPr>
          <w:rStyle w:val="None"/>
          <w:rFonts w:ascii="Times New Roman" w:hAnsi="Times New Roman"/>
          <w:sz w:val="22"/>
          <w:szCs w:val="22"/>
        </w:rPr>
        <w:t xml:space="preserve">positive </w:t>
      </w:r>
      <w:r w:rsidR="005B61DE">
        <w:rPr>
          <w:rStyle w:val="None"/>
          <w:rFonts w:ascii="Times New Roman" w:hAnsi="Times New Roman"/>
          <w:sz w:val="22"/>
          <w:szCs w:val="22"/>
        </w:rPr>
        <w:t xml:space="preserve">sensitivity, while the surround was taken to have spatially uniform negative sensitivity. </w:t>
      </w:r>
      <w:r>
        <w:rPr>
          <w:rStyle w:val="None"/>
          <w:rFonts w:ascii="Times New Roman" w:hAnsi="Times New Roman"/>
          <w:sz w:val="22"/>
          <w:szCs w:val="22"/>
        </w:rPr>
        <w:t xml:space="preserve">Each point in the central region </w:t>
      </w:r>
      <w:r w:rsidR="005B61DE">
        <w:rPr>
          <w:rStyle w:val="None"/>
          <w:rFonts w:ascii="Times New Roman" w:hAnsi="Times New Roman"/>
          <w:sz w:val="22"/>
          <w:szCs w:val="22"/>
        </w:rPr>
        <w:t xml:space="preserve">had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c</m:t>
            </m:r>
          </m:sub>
        </m:sSub>
        <m:r>
          <w:rPr>
            <w:rFonts w:ascii="Cambria Math" w:hAnsi="Cambria Math"/>
          </w:rPr>
          <m:t>=1,</m:t>
        </m:r>
      </m:oMath>
      <w:r>
        <w:rPr>
          <w:rStyle w:val="None"/>
          <w:rFonts w:ascii="Times New Roman" w:hAnsi="Times New Roman"/>
          <w:sz w:val="22"/>
          <w:szCs w:val="22"/>
        </w:rPr>
        <w:t xml:space="preserve"> and </w:t>
      </w:r>
      <w:r w:rsidR="005B61DE">
        <w:rPr>
          <w:rStyle w:val="None"/>
          <w:rFonts w:ascii="Times New Roman" w:hAnsi="Times New Roman"/>
          <w:sz w:val="22"/>
          <w:szCs w:val="22"/>
        </w:rPr>
        <w:t xml:space="preserve">each region of the </w:t>
      </w:r>
      <w:r>
        <w:rPr>
          <w:rStyle w:val="None"/>
          <w:rFonts w:ascii="Times New Roman" w:hAnsi="Times New Roman"/>
          <w:sz w:val="22"/>
          <w:szCs w:val="22"/>
        </w:rPr>
        <w:t xml:space="preserve">surround </w:t>
      </w:r>
      <w:r w:rsidR="005B61DE">
        <w:rPr>
          <w:rStyle w:val="None"/>
          <w:rFonts w:ascii="Times New Roman" w:hAnsi="Times New Roman"/>
          <w:sz w:val="22"/>
          <w:szCs w:val="22"/>
        </w:rPr>
        <w:t>had sensitivity</w:t>
      </w:r>
      <w:r w:rsidR="00195039">
        <w:rPr>
          <w:rStyle w:val="None"/>
          <w:rFonts w:ascii="Times New Roman" w:hAnsi="Times New Roman"/>
          <w:sz w:val="22"/>
          <w:szCs w:val="22"/>
        </w:rPr>
        <w:t xml:space="preserve"> denoted by</w:t>
      </w:r>
      <w:r w:rsidR="005B61DE">
        <w:rPr>
          <w:rStyle w:val="None"/>
          <w:rFonts w:ascii="Times New Roman" w:hAnsi="Times New Roman"/>
          <w:sz w:val="22"/>
          <w:szCs w:val="22"/>
        </w:rPr>
        <w:t xml:space="preserve">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xml:space="preserve">. The RF was </w:t>
      </w:r>
      <w:r w:rsidR="00195039">
        <w:rPr>
          <w:rStyle w:val="None"/>
          <w:rFonts w:ascii="Times New Roman" w:hAnsi="Times New Roman"/>
          <w:sz w:val="22"/>
          <w:szCs w:val="22"/>
        </w:rPr>
        <w:t>the same for each of the three cone classes</w:t>
      </w:r>
      <w:r w:rsidR="001C6C2C">
        <w:rPr>
          <w:rStyle w:val="None"/>
          <w:rFonts w:ascii="Times New Roman" w:hAnsi="Times New Roman"/>
          <w:sz w:val="22"/>
          <w:szCs w:val="22"/>
        </w:rPr>
        <w:t>.</w:t>
      </w:r>
      <w:r w:rsidR="00195039">
        <w:rPr>
          <w:rStyle w:val="None"/>
          <w:rFonts w:ascii="Times New Roman" w:hAnsi="Times New Roman"/>
          <w:sz w:val="22"/>
          <w:szCs w:val="22"/>
        </w:rPr>
        <w:t xml:space="preserve"> </w:t>
      </w:r>
      <w:r>
        <w:rPr>
          <w:rStyle w:val="None"/>
          <w:rFonts w:ascii="Times New Roman" w:hAnsi="Times New Roman"/>
          <w:sz w:val="22"/>
          <w:szCs w:val="22"/>
        </w:rPr>
        <w:t>Th</w:t>
      </w:r>
      <w:r w:rsidR="00195039">
        <w:rPr>
          <w:rStyle w:val="None"/>
          <w:rFonts w:ascii="Times New Roman" w:hAnsi="Times New Roman"/>
          <w:sz w:val="22"/>
          <w:szCs w:val="22"/>
        </w:rPr>
        <w:t>e</w:t>
      </w:r>
      <w:r>
        <w:rPr>
          <w:rStyle w:val="None"/>
          <w:rFonts w:ascii="Times New Roman" w:hAnsi="Times New Roman"/>
          <w:sz w:val="22"/>
          <w:szCs w:val="22"/>
        </w:rPr>
        <w:t xml:space="preserve"> RF </w:t>
      </w:r>
      <w:r>
        <w:rPr>
          <w:rStyle w:val="None"/>
          <w:rFonts w:ascii="Times New Roman" w:hAnsi="Times New Roman"/>
          <w:sz w:val="22"/>
          <w:szCs w:val="22"/>
        </w:rPr>
        <w:lastRenderedPageBreak/>
        <w:t xml:space="preserve">response was </w:t>
      </w:r>
      <w:r w:rsidR="00195039">
        <w:rPr>
          <w:rStyle w:val="None"/>
          <w:rFonts w:ascii="Times New Roman" w:hAnsi="Times New Roman"/>
          <w:sz w:val="22"/>
          <w:szCs w:val="22"/>
        </w:rPr>
        <w:t xml:space="preserve">taken </w:t>
      </w:r>
      <w:r>
        <w:rPr>
          <w:rStyle w:val="None"/>
          <w:rFonts w:ascii="Times New Roman" w:hAnsi="Times New Roman"/>
          <w:sz w:val="22"/>
          <w:szCs w:val="22"/>
        </w:rPr>
        <w:t xml:space="preserve">as the sum </w:t>
      </w:r>
      <w:r w:rsidR="00CD2C57">
        <w:rPr>
          <w:rStyle w:val="None"/>
          <w:rFonts w:ascii="Times New Roman" w:hAnsi="Times New Roman"/>
          <w:sz w:val="22"/>
          <w:szCs w:val="22"/>
        </w:rPr>
        <w:t xml:space="preserve">of </w:t>
      </w:r>
      <w:r>
        <w:rPr>
          <w:rStyle w:val="None"/>
          <w:rFonts w:ascii="Times New Roman" w:hAnsi="Times New Roman"/>
          <w:sz w:val="22"/>
          <w:szCs w:val="22"/>
        </w:rPr>
        <w:t xml:space="preserve">the L, M and S </w:t>
      </w:r>
      <w:r w:rsidR="00195039">
        <w:rPr>
          <w:rStyle w:val="None"/>
          <w:rFonts w:ascii="Times New Roman" w:hAnsi="Times New Roman"/>
          <w:sz w:val="22"/>
          <w:szCs w:val="22"/>
        </w:rPr>
        <w:t>RF component responses</w:t>
      </w:r>
      <w:r>
        <w:rPr>
          <w:rStyle w:val="None"/>
          <w:rFonts w:ascii="Times New Roman" w:hAnsi="Times New Roman"/>
          <w:sz w:val="22"/>
          <w:szCs w:val="22"/>
        </w:rPr>
        <w:t xml:space="preserve">. </w:t>
      </w:r>
      <w:r w:rsidR="005B61DE">
        <w:rPr>
          <w:rStyle w:val="None"/>
          <w:rFonts w:ascii="Times New Roman" w:hAnsi="Times New Roman"/>
          <w:sz w:val="22"/>
          <w:szCs w:val="22"/>
        </w:rPr>
        <w:t>G</w:t>
      </w:r>
      <w:r>
        <w:rPr>
          <w:rStyle w:val="None"/>
          <w:rFonts w:ascii="Times New Roman" w:hAnsi="Times New Roman"/>
          <w:sz w:val="22"/>
          <w:szCs w:val="22"/>
        </w:rPr>
        <w:t xml:space="preserve">aussian </w:t>
      </w:r>
      <w:r w:rsidR="00195039">
        <w:rPr>
          <w:rStyle w:val="None"/>
          <w:rFonts w:ascii="Times New Roman" w:hAnsi="Times New Roman"/>
          <w:sz w:val="22"/>
          <w:szCs w:val="22"/>
        </w:rPr>
        <w:t xml:space="preserve">internal </w:t>
      </w:r>
      <w:r>
        <w:rPr>
          <w:rStyle w:val="None"/>
          <w:rFonts w:ascii="Times New Roman" w:hAnsi="Times New Roman"/>
          <w:sz w:val="22"/>
          <w:szCs w:val="22"/>
        </w:rPr>
        <w:t xml:space="preserve">noise with zero </w:t>
      </w:r>
      <w:r w:rsidR="00A704DE">
        <w:rPr>
          <w:rStyle w:val="None"/>
          <w:rFonts w:ascii="Times New Roman" w:hAnsi="Times New Roman"/>
          <w:sz w:val="22"/>
          <w:szCs w:val="22"/>
        </w:rPr>
        <w:t xml:space="preserve">mean </w:t>
      </w:r>
      <w:r>
        <w:rPr>
          <w:rStyle w:val="None"/>
          <w:rFonts w:ascii="Times New Roman" w:hAnsi="Times New Roman"/>
          <w:sz w:val="22"/>
          <w:szCs w:val="22"/>
        </w:rPr>
        <w:t xml:space="preserve">was added to the resulting dot product. The </w:t>
      </w:r>
      <w:r w:rsidR="00195039">
        <w:rPr>
          <w:rStyle w:val="None"/>
          <w:rFonts w:ascii="Times New Roman" w:hAnsi="Times New Roman"/>
          <w:sz w:val="22"/>
          <w:szCs w:val="22"/>
        </w:rPr>
        <w:t>variance of the internal</w:t>
      </w:r>
      <w:r w:rsidR="00837F8E">
        <w:rPr>
          <w:rStyle w:val="None"/>
          <w:rFonts w:ascii="Times New Roman" w:hAnsi="Times New Roman"/>
          <w:sz w:val="22"/>
          <w:szCs w:val="22"/>
        </w:rPr>
        <w:t xml:space="preserve"> noise </w:t>
      </w:r>
      <w:r w:rsidR="00431F54">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431F54">
        <w:rPr>
          <w:rStyle w:val="None"/>
          <w:rFonts w:ascii="Times New Roman" w:hAnsi="Times New Roman"/>
          <w:sz w:val="22"/>
          <w:szCs w:val="22"/>
        </w:rPr>
        <w:t xml:space="preserve">) </w:t>
      </w:r>
      <w:r>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were the two parameters of the model.</w:t>
      </w:r>
    </w:p>
    <w:p w14:paraId="6327B604" w14:textId="734FF63D" w:rsidR="009F5627" w:rsidRDefault="00A503B4"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T</w:t>
      </w:r>
      <w:r w:rsidR="00F9135E">
        <w:rPr>
          <w:rStyle w:val="None"/>
          <w:rFonts w:ascii="Times New Roman" w:hAnsi="Times New Roman"/>
          <w:sz w:val="22"/>
          <w:szCs w:val="22"/>
        </w:rPr>
        <w:t xml:space="preserve">he threshold </w:t>
      </w:r>
      <w:r w:rsidR="00195039">
        <w:rPr>
          <w:rStyle w:val="None"/>
          <w:rFonts w:ascii="Times New Roman" w:hAnsi="Times New Roman"/>
          <w:sz w:val="22"/>
          <w:szCs w:val="22"/>
        </w:rPr>
        <w:t>predi</w:t>
      </w:r>
      <w:r w:rsidR="009F5627">
        <w:rPr>
          <w:rStyle w:val="None"/>
          <w:rFonts w:ascii="Times New Roman" w:hAnsi="Times New Roman"/>
          <w:sz w:val="22"/>
          <w:szCs w:val="22"/>
        </w:rPr>
        <w:t>c</w:t>
      </w:r>
      <w:r w:rsidR="00195039">
        <w:rPr>
          <w:rStyle w:val="None"/>
          <w:rFonts w:ascii="Times New Roman" w:hAnsi="Times New Roman"/>
          <w:sz w:val="22"/>
          <w:szCs w:val="22"/>
        </w:rPr>
        <w:t xml:space="preserve">tions </w:t>
      </w:r>
      <w:r w:rsidR="00F9135E">
        <w:rPr>
          <w:rStyle w:val="None"/>
          <w:rFonts w:ascii="Times New Roman" w:hAnsi="Times New Roman"/>
          <w:sz w:val="22"/>
          <w:szCs w:val="22"/>
        </w:rPr>
        <w:t xml:space="preserve">of the </w:t>
      </w:r>
      <w:r w:rsidR="007F1B18">
        <w:rPr>
          <w:rStyle w:val="None"/>
          <w:rFonts w:ascii="Times New Roman" w:hAnsi="Times New Roman"/>
          <w:sz w:val="22"/>
          <w:szCs w:val="22"/>
        </w:rPr>
        <w:t>LINRF</w:t>
      </w:r>
      <w:r w:rsidR="00195039">
        <w:rPr>
          <w:rStyle w:val="None"/>
          <w:rFonts w:ascii="Times New Roman" w:hAnsi="Times New Roman"/>
          <w:sz w:val="22"/>
          <w:szCs w:val="22"/>
        </w:rPr>
        <w:t xml:space="preserve"> </w:t>
      </w:r>
      <w:r w:rsidR="00F9135E">
        <w:rPr>
          <w:rStyle w:val="None"/>
          <w:rFonts w:ascii="Times New Roman" w:hAnsi="Times New Roman"/>
          <w:sz w:val="22"/>
          <w:szCs w:val="22"/>
        </w:rPr>
        <w:t>model</w:t>
      </w:r>
      <w:r>
        <w:rPr>
          <w:rStyle w:val="None"/>
          <w:rFonts w:ascii="Times New Roman" w:hAnsi="Times New Roman"/>
          <w:sz w:val="22"/>
          <w:szCs w:val="22"/>
        </w:rPr>
        <w:t xml:space="preserve"> </w:t>
      </w:r>
      <w:r w:rsidR="009F5627">
        <w:rPr>
          <w:rStyle w:val="None"/>
          <w:rFonts w:ascii="Times New Roman" w:hAnsi="Times New Roman"/>
          <w:sz w:val="22"/>
          <w:szCs w:val="22"/>
        </w:rPr>
        <w:t xml:space="preserve">for any choice of model parameters </w:t>
      </w:r>
      <w:r w:rsidR="00195039">
        <w:rPr>
          <w:rStyle w:val="None"/>
          <w:rFonts w:ascii="Times New Roman" w:hAnsi="Times New Roman"/>
          <w:sz w:val="22"/>
          <w:szCs w:val="22"/>
        </w:rPr>
        <w:t xml:space="preserve">were </w:t>
      </w:r>
      <w:r>
        <w:rPr>
          <w:rStyle w:val="None"/>
          <w:rFonts w:ascii="Times New Roman" w:hAnsi="Times New Roman"/>
          <w:sz w:val="22"/>
          <w:szCs w:val="22"/>
        </w:rPr>
        <w:t xml:space="preserve">obtained using </w:t>
      </w:r>
      <w:r w:rsidR="00195039">
        <w:rPr>
          <w:rStyle w:val="None"/>
          <w:rFonts w:ascii="Times New Roman" w:hAnsi="Times New Roman"/>
          <w:sz w:val="22"/>
          <w:szCs w:val="22"/>
        </w:rPr>
        <w:t xml:space="preserve">simulation of </w:t>
      </w:r>
      <w:r>
        <w:rPr>
          <w:rStyle w:val="None"/>
          <w:rFonts w:ascii="Times New Roman" w:hAnsi="Times New Roman"/>
          <w:sz w:val="22"/>
          <w:szCs w:val="22"/>
        </w:rPr>
        <w:t xml:space="preserve">a </w:t>
      </w:r>
      <w:r w:rsidR="00A036B3">
        <w:rPr>
          <w:rStyle w:val="None"/>
          <w:rFonts w:ascii="Times New Roman" w:hAnsi="Times New Roman"/>
          <w:sz w:val="22"/>
          <w:szCs w:val="22"/>
        </w:rPr>
        <w:t>two</w:t>
      </w:r>
      <w:r w:rsidR="00596984">
        <w:rPr>
          <w:rStyle w:val="None"/>
          <w:rFonts w:ascii="Times New Roman" w:hAnsi="Times New Roman"/>
          <w:sz w:val="22"/>
          <w:szCs w:val="22"/>
        </w:rPr>
        <w:t>-</w:t>
      </w:r>
      <w:r w:rsidR="00A036B3">
        <w:rPr>
          <w:rStyle w:val="None"/>
          <w:rFonts w:ascii="Times New Roman" w:hAnsi="Times New Roman"/>
          <w:sz w:val="22"/>
          <w:szCs w:val="22"/>
        </w:rPr>
        <w:t xml:space="preserve">interval force choice </w:t>
      </w:r>
      <w:r>
        <w:rPr>
          <w:rStyle w:val="None"/>
          <w:rFonts w:ascii="Times New Roman" w:hAnsi="Times New Roman"/>
          <w:sz w:val="22"/>
          <w:szCs w:val="22"/>
        </w:rPr>
        <w:t>paradigm</w:t>
      </w:r>
      <w:r w:rsidR="00A036B3">
        <w:rPr>
          <w:rStyle w:val="None"/>
          <w:rFonts w:ascii="Times New Roman" w:hAnsi="Times New Roman"/>
          <w:sz w:val="22"/>
          <w:szCs w:val="22"/>
        </w:rPr>
        <w:t xml:space="preserve"> </w:t>
      </w:r>
      <w:proofErr w:type="gramStart"/>
      <w:r w:rsidR="00A036B3">
        <w:rPr>
          <w:rStyle w:val="None"/>
          <w:rFonts w:ascii="Times New Roman" w:hAnsi="Times New Roman"/>
          <w:sz w:val="22"/>
          <w:szCs w:val="22"/>
        </w:rPr>
        <w:t>similar to</w:t>
      </w:r>
      <w:proofErr w:type="gramEnd"/>
      <w:r w:rsidR="00A036B3">
        <w:rPr>
          <w:rStyle w:val="None"/>
          <w:rFonts w:ascii="Times New Roman" w:hAnsi="Times New Roman"/>
          <w:sz w:val="22"/>
          <w:szCs w:val="22"/>
        </w:rPr>
        <w:t xml:space="preserve"> the </w:t>
      </w:r>
      <w:r w:rsidR="007E5E9D">
        <w:rPr>
          <w:rStyle w:val="None"/>
          <w:rFonts w:ascii="Times New Roman" w:hAnsi="Times New Roman"/>
          <w:sz w:val="22"/>
          <w:szCs w:val="22"/>
        </w:rPr>
        <w:t xml:space="preserve">experiment. </w:t>
      </w:r>
      <w:r w:rsidR="00F53B20">
        <w:rPr>
          <w:rStyle w:val="None"/>
          <w:rFonts w:ascii="Times New Roman" w:hAnsi="Times New Roman"/>
          <w:sz w:val="22"/>
          <w:szCs w:val="22"/>
        </w:rPr>
        <w:t xml:space="preserve">For each trial, we </w:t>
      </w:r>
      <w:r w:rsidR="009F5627">
        <w:rPr>
          <w:rStyle w:val="None"/>
          <w:rFonts w:ascii="Times New Roman" w:hAnsi="Times New Roman"/>
          <w:sz w:val="22"/>
          <w:szCs w:val="22"/>
        </w:rPr>
        <w:t xml:space="preserve">randomly </w:t>
      </w:r>
      <w:r w:rsidR="00F9135E">
        <w:rPr>
          <w:rStyle w:val="None"/>
          <w:rFonts w:ascii="Times New Roman" w:hAnsi="Times New Roman"/>
          <w:sz w:val="22"/>
          <w:szCs w:val="22"/>
        </w:rPr>
        <w:t xml:space="preserve">sampled </w:t>
      </w:r>
      <w:r w:rsidR="005602AF">
        <w:rPr>
          <w:rStyle w:val="None"/>
          <w:rFonts w:ascii="Times New Roman" w:hAnsi="Times New Roman"/>
          <w:sz w:val="22"/>
          <w:szCs w:val="22"/>
        </w:rPr>
        <w:t xml:space="preserve">a </w:t>
      </w:r>
      <w:r w:rsidR="00F9135E">
        <w:rPr>
          <w:rStyle w:val="None"/>
          <w:rFonts w:ascii="Times New Roman" w:hAnsi="Times New Roman"/>
          <w:sz w:val="22"/>
          <w:szCs w:val="22"/>
        </w:rPr>
        <w:t xml:space="preserve">standard </w:t>
      </w:r>
      <w:r w:rsidR="008B2C34">
        <w:rPr>
          <w:rStyle w:val="None"/>
          <w:rFonts w:ascii="Times New Roman" w:hAnsi="Times New Roman"/>
          <w:sz w:val="22"/>
          <w:szCs w:val="22"/>
        </w:rPr>
        <w:t xml:space="preserve">image </w:t>
      </w:r>
      <w:r w:rsidR="00F9135E">
        <w:rPr>
          <w:rStyle w:val="None"/>
          <w:rFonts w:ascii="Times New Roman" w:hAnsi="Times New Roman"/>
          <w:sz w:val="22"/>
          <w:szCs w:val="22"/>
        </w:rPr>
        <w:t xml:space="preserve">and </w:t>
      </w:r>
      <w:r w:rsidR="008B2C34">
        <w:rPr>
          <w:rStyle w:val="None"/>
          <w:rFonts w:ascii="Times New Roman" w:hAnsi="Times New Roman"/>
          <w:sz w:val="22"/>
          <w:szCs w:val="22"/>
        </w:rPr>
        <w:t xml:space="preserve">a </w:t>
      </w:r>
      <w:r w:rsidR="00F9135E">
        <w:rPr>
          <w:rStyle w:val="None"/>
          <w:rFonts w:ascii="Times New Roman" w:hAnsi="Times New Roman"/>
          <w:sz w:val="22"/>
          <w:szCs w:val="22"/>
        </w:rPr>
        <w:t xml:space="preserve">comparison image from our dataset. </w:t>
      </w:r>
      <w:r w:rsidR="00280704">
        <w:rPr>
          <w:rStyle w:val="None"/>
          <w:rFonts w:ascii="Times New Roman" w:hAnsi="Times New Roman"/>
          <w:sz w:val="22"/>
          <w:szCs w:val="22"/>
        </w:rPr>
        <w:t xml:space="preserve">We obtained the </w:t>
      </w:r>
      <w:r w:rsidR="00002A28">
        <w:rPr>
          <w:rStyle w:val="None"/>
          <w:rFonts w:ascii="Times New Roman" w:hAnsi="Times New Roman"/>
          <w:sz w:val="22"/>
          <w:szCs w:val="22"/>
        </w:rPr>
        <w:t xml:space="preserve">response of the </w:t>
      </w:r>
      <w:r w:rsidR="00F9135E">
        <w:rPr>
          <w:rStyle w:val="None"/>
          <w:rFonts w:ascii="Times New Roman" w:hAnsi="Times New Roman"/>
          <w:sz w:val="22"/>
          <w:szCs w:val="22"/>
        </w:rPr>
        <w:t xml:space="preserve">receptive field (noise-added dot product) to the images </w:t>
      </w:r>
      <w:r w:rsidR="005058D4">
        <w:rPr>
          <w:rStyle w:val="None"/>
          <w:rFonts w:ascii="Times New Roman" w:hAnsi="Times New Roman"/>
          <w:sz w:val="22"/>
          <w:szCs w:val="22"/>
        </w:rPr>
        <w:t xml:space="preserve">and </w:t>
      </w:r>
      <w:r w:rsidR="00F9135E">
        <w:rPr>
          <w:rStyle w:val="None"/>
          <w:rFonts w:ascii="Times New Roman" w:hAnsi="Times New Roman"/>
          <w:sz w:val="22"/>
          <w:szCs w:val="22"/>
        </w:rPr>
        <w:t xml:space="preserve">compared </w:t>
      </w:r>
      <w:r w:rsidR="009F5627">
        <w:rPr>
          <w:rStyle w:val="None"/>
          <w:rFonts w:ascii="Times New Roman" w:hAnsi="Times New Roman"/>
          <w:sz w:val="22"/>
          <w:szCs w:val="22"/>
        </w:rPr>
        <w:t>them to determine the simulated choice on that trial</w:t>
      </w:r>
      <w:r w:rsidR="00F9135E">
        <w:rPr>
          <w:rStyle w:val="None"/>
          <w:rFonts w:ascii="Times New Roman" w:hAnsi="Times New Roman"/>
          <w:sz w:val="22"/>
          <w:szCs w:val="22"/>
        </w:rPr>
        <w:t xml:space="preserve">. </w:t>
      </w:r>
      <w:r w:rsidR="00DA440A">
        <w:rPr>
          <w:rStyle w:val="None"/>
          <w:rFonts w:ascii="Times New Roman" w:hAnsi="Times New Roman"/>
          <w:sz w:val="22"/>
          <w:szCs w:val="22"/>
        </w:rPr>
        <w:t>This process was repeated 10,00</w:t>
      </w:r>
      <w:r w:rsidR="00AD261B">
        <w:rPr>
          <w:rStyle w:val="None"/>
          <w:rFonts w:ascii="Times New Roman" w:hAnsi="Times New Roman"/>
          <w:sz w:val="22"/>
          <w:szCs w:val="22"/>
        </w:rPr>
        <w:t>0</w:t>
      </w:r>
      <w:r w:rsidR="00DA440A">
        <w:rPr>
          <w:rStyle w:val="None"/>
          <w:rFonts w:ascii="Times New Roman" w:hAnsi="Times New Roman"/>
          <w:sz w:val="22"/>
          <w:szCs w:val="22"/>
        </w:rPr>
        <w:t xml:space="preserve"> times for each </w:t>
      </w:r>
      <w:r w:rsidR="00087864">
        <w:rPr>
          <w:rStyle w:val="None"/>
          <w:rFonts w:ascii="Times New Roman" w:hAnsi="Times New Roman"/>
          <w:sz w:val="22"/>
          <w:szCs w:val="22"/>
        </w:rPr>
        <w:t xml:space="preserve">of the 11 </w:t>
      </w:r>
      <w:r w:rsidR="00DA440A">
        <w:rPr>
          <w:rStyle w:val="None"/>
          <w:rFonts w:ascii="Times New Roman" w:hAnsi="Times New Roman"/>
          <w:sz w:val="22"/>
          <w:szCs w:val="22"/>
        </w:rPr>
        <w:t xml:space="preserve">comparison </w:t>
      </w:r>
      <w:r w:rsidR="00D00815">
        <w:rPr>
          <w:rStyle w:val="None"/>
          <w:rFonts w:ascii="Times New Roman" w:hAnsi="Times New Roman"/>
          <w:sz w:val="22"/>
          <w:szCs w:val="22"/>
        </w:rPr>
        <w:t xml:space="preserve">LRF </w:t>
      </w:r>
      <w:r w:rsidR="00DA440A">
        <w:rPr>
          <w:rStyle w:val="None"/>
          <w:rFonts w:ascii="Times New Roman" w:hAnsi="Times New Roman"/>
          <w:sz w:val="22"/>
          <w:szCs w:val="22"/>
        </w:rPr>
        <w:t>level</w:t>
      </w:r>
      <w:r w:rsidR="009F5627">
        <w:rPr>
          <w:rStyle w:val="None"/>
          <w:rFonts w:ascii="Times New Roman" w:hAnsi="Times New Roman"/>
          <w:sz w:val="22"/>
          <w:szCs w:val="22"/>
        </w:rPr>
        <w:t>s</w:t>
      </w:r>
      <w:r w:rsidR="00DA440A">
        <w:rPr>
          <w:rStyle w:val="None"/>
          <w:rFonts w:ascii="Times New Roman" w:hAnsi="Times New Roman"/>
          <w:sz w:val="22"/>
          <w:szCs w:val="22"/>
        </w:rPr>
        <w:t xml:space="preserve">. </w:t>
      </w:r>
      <w:r w:rsidR="00F9135E">
        <w:rPr>
          <w:rStyle w:val="None"/>
          <w:rFonts w:ascii="Times New Roman" w:hAnsi="Times New Roman"/>
          <w:sz w:val="22"/>
          <w:szCs w:val="22"/>
        </w:rPr>
        <w:t>The proportion comparison chosen data was used to get the psychometric function and the threshold of discrimination</w:t>
      </w:r>
      <w:r w:rsidR="009E363F">
        <w:rPr>
          <w:rStyle w:val="None"/>
          <w:rFonts w:ascii="Times New Roman" w:hAnsi="Times New Roman"/>
          <w:sz w:val="22"/>
          <w:szCs w:val="22"/>
        </w:rPr>
        <w:t>,</w:t>
      </w:r>
      <w:r w:rsidR="009F3D91">
        <w:rPr>
          <w:rStyle w:val="None"/>
          <w:rFonts w:ascii="Times New Roman" w:hAnsi="Times New Roman"/>
          <w:sz w:val="22"/>
          <w:szCs w:val="22"/>
        </w:rPr>
        <w:t xml:space="preserve"> </w:t>
      </w:r>
      <w:proofErr w:type="gramStart"/>
      <w:r w:rsidR="009F3D91">
        <w:rPr>
          <w:rStyle w:val="None"/>
          <w:rFonts w:ascii="Times New Roman" w:hAnsi="Times New Roman"/>
          <w:sz w:val="22"/>
          <w:szCs w:val="22"/>
        </w:rPr>
        <w:t>similar to</w:t>
      </w:r>
      <w:proofErr w:type="gramEnd"/>
      <w:r w:rsidR="009F3D91">
        <w:rPr>
          <w:rStyle w:val="None"/>
          <w:rFonts w:ascii="Times New Roman" w:hAnsi="Times New Roman"/>
          <w:sz w:val="22"/>
          <w:szCs w:val="22"/>
        </w:rPr>
        <w:t xml:space="preserve"> the method used for human data</w:t>
      </w:r>
      <w:r w:rsidR="00F9135E">
        <w:rPr>
          <w:rStyle w:val="None"/>
          <w:rFonts w:ascii="Times New Roman" w:hAnsi="Times New Roman"/>
          <w:sz w:val="22"/>
          <w:szCs w:val="22"/>
        </w:rPr>
        <w:t xml:space="preserve">. We estimated the threshold at </w:t>
      </w:r>
      <w:r w:rsidR="0043274A">
        <w:rPr>
          <w:rStyle w:val="None"/>
          <w:rFonts w:ascii="Times New Roman" w:hAnsi="Times New Roman"/>
          <w:sz w:val="22"/>
          <w:szCs w:val="22"/>
        </w:rPr>
        <w:t xml:space="preserve">the </w:t>
      </w:r>
      <w:r w:rsidR="00F9135E">
        <w:rPr>
          <w:rStyle w:val="None"/>
          <w:rFonts w:ascii="Times New Roman" w:hAnsi="Times New Roman"/>
          <w:sz w:val="22"/>
          <w:szCs w:val="22"/>
        </w:rPr>
        <w:t>six values of covariance scalar at which we performed the human experiments.</w:t>
      </w:r>
    </w:p>
    <w:p w14:paraId="06EF5354" w14:textId="7D57526A" w:rsidR="0032696D"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We calculated the mean squared error (averaged over the six covariance scalar values) between the thresholds of the human </w:t>
      </w:r>
      <w:r w:rsidR="009F5627">
        <w:rPr>
          <w:rStyle w:val="None"/>
          <w:rFonts w:ascii="Times New Roman" w:hAnsi="Times New Roman"/>
          <w:sz w:val="22"/>
          <w:szCs w:val="22"/>
        </w:rPr>
        <w:t xml:space="preserve">data being fit </w:t>
      </w:r>
      <w:r>
        <w:rPr>
          <w:rStyle w:val="None"/>
          <w:rFonts w:ascii="Times New Roman" w:hAnsi="Times New Roman"/>
          <w:sz w:val="22"/>
          <w:szCs w:val="22"/>
        </w:rPr>
        <w:t xml:space="preserve">and the computational model for a large set of values of the two model parameters: </w:t>
      </w:r>
      <w:r w:rsidR="009C0908">
        <w:rPr>
          <w:rStyle w:val="None"/>
          <w:rFonts w:ascii="Times New Roman" w:hAnsi="Times New Roman"/>
          <w:sz w:val="22"/>
          <w:szCs w:val="22"/>
        </w:rPr>
        <w:t xml:space="preserve">the variance of the decision noise </w:t>
      </w:r>
      <w:r w:rsidR="00B21AE7">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B21AE7">
        <w:rPr>
          <w:rStyle w:val="None"/>
          <w:rFonts w:ascii="Times New Roman" w:hAnsi="Times New Roman"/>
          <w:sz w:val="22"/>
          <w:szCs w:val="22"/>
        </w:rPr>
        <w:t xml:space="preserve">) </w:t>
      </w:r>
      <w:r w:rsidR="009C0908">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9C0908">
        <w:rPr>
          <w:rStyle w:val="None"/>
          <w:rFonts w:ascii="Times New Roman" w:hAnsi="Times New Roman"/>
          <w:sz w:val="22"/>
          <w:szCs w:val="22"/>
        </w:rPr>
        <w:t>)</w:t>
      </w:r>
      <w:r w:rsidR="00C17395">
        <w:rPr>
          <w:rStyle w:val="None"/>
          <w:rFonts w:ascii="Times New Roman" w:hAnsi="Times New Roman"/>
          <w:sz w:val="22"/>
          <w:szCs w:val="22"/>
        </w:rPr>
        <w:t>.</w:t>
      </w:r>
      <w:r>
        <w:rPr>
          <w:rStyle w:val="None"/>
          <w:rFonts w:ascii="Times New Roman" w:hAnsi="Times New Roman"/>
          <w:sz w:val="22"/>
          <w:szCs w:val="22"/>
        </w:rPr>
        <w:t xml:space="preserve"> The </w:t>
      </w:r>
      <w:r w:rsidR="00AB06A1">
        <w:rPr>
          <w:rStyle w:val="None"/>
          <w:rFonts w:ascii="Times New Roman" w:hAnsi="Times New Roman"/>
          <w:sz w:val="22"/>
          <w:szCs w:val="22"/>
        </w:rPr>
        <w:t xml:space="preserve">mean squared </w:t>
      </w:r>
      <w:r w:rsidR="004E7A0C">
        <w:rPr>
          <w:rStyle w:val="None"/>
          <w:rFonts w:ascii="Times New Roman" w:hAnsi="Times New Roman"/>
          <w:sz w:val="22"/>
          <w:szCs w:val="22"/>
        </w:rPr>
        <w:t xml:space="preserve">error </w:t>
      </w:r>
      <w:r>
        <w:rPr>
          <w:rStyle w:val="None"/>
          <w:rFonts w:ascii="Times New Roman" w:hAnsi="Times New Roman"/>
          <w:sz w:val="22"/>
          <w:szCs w:val="22"/>
        </w:rPr>
        <w:t xml:space="preserve">values </w:t>
      </w:r>
      <w:r w:rsidR="00A43322">
        <w:rPr>
          <w:rStyle w:val="None"/>
          <w:rFonts w:ascii="Times New Roman" w:hAnsi="Times New Roman"/>
          <w:sz w:val="22"/>
          <w:szCs w:val="22"/>
        </w:rPr>
        <w:t xml:space="preserve">obtained as a function of </w:t>
      </w:r>
      <w:r w:rsidR="00CF2E9D">
        <w:rPr>
          <w:rStyle w:val="None"/>
          <w:rFonts w:ascii="Times New Roman" w:hAnsi="Times New Roman"/>
          <w:sz w:val="22"/>
          <w:szCs w:val="22"/>
        </w:rPr>
        <w:t xml:space="preserve">these two parameters </w:t>
      </w:r>
      <w:r>
        <w:rPr>
          <w:rStyle w:val="None"/>
          <w:rFonts w:ascii="Times New Roman" w:hAnsi="Times New Roman"/>
          <w:sz w:val="22"/>
          <w:szCs w:val="22"/>
        </w:rPr>
        <w:t>were fit with a degree two polynomial of two variables</w:t>
      </w:r>
      <w:r w:rsidR="00855450">
        <w:rPr>
          <w:rStyle w:val="None"/>
          <w:rFonts w:ascii="Times New Roman" w:hAnsi="Times New Roman"/>
          <w:sz w:val="22"/>
          <w:szCs w:val="22"/>
        </w:rPr>
        <w:t xml:space="preserve"> using the</w:t>
      </w:r>
      <w:r>
        <w:rPr>
          <w:rStyle w:val="None"/>
          <w:rFonts w:ascii="Times New Roman" w:hAnsi="Times New Roman"/>
          <w:sz w:val="22"/>
          <w:szCs w:val="22"/>
        </w:rPr>
        <w:t xml:space="preserve"> </w:t>
      </w:r>
      <w:r w:rsidR="00594289">
        <w:rPr>
          <w:rStyle w:val="None"/>
          <w:rFonts w:ascii="Times New Roman" w:hAnsi="Times New Roman"/>
          <w:sz w:val="22"/>
          <w:szCs w:val="22"/>
        </w:rPr>
        <w:t>MATLAB</w:t>
      </w:r>
      <w:r w:rsidR="00594289" w:rsidRPr="003B6EB5">
        <w:rPr>
          <w:rStyle w:val="None"/>
          <w:rFonts w:ascii="Times New Roman" w:hAnsi="Times New Roman"/>
          <w:i/>
          <w:iCs/>
          <w:sz w:val="22"/>
          <w:szCs w:val="22"/>
        </w:rPr>
        <w:t xml:space="preserve"> </w:t>
      </w:r>
      <w:r w:rsidRPr="003B6EB5">
        <w:rPr>
          <w:rStyle w:val="None"/>
          <w:rFonts w:ascii="Times New Roman" w:hAnsi="Times New Roman"/>
          <w:i/>
          <w:iCs/>
          <w:sz w:val="22"/>
          <w:szCs w:val="22"/>
        </w:rPr>
        <w:t>fit</w:t>
      </w:r>
      <w:r>
        <w:rPr>
          <w:rStyle w:val="None"/>
          <w:rFonts w:ascii="Times New Roman" w:hAnsi="Times New Roman"/>
          <w:sz w:val="22"/>
          <w:szCs w:val="22"/>
        </w:rPr>
        <w:t xml:space="preserve"> function</w:t>
      </w:r>
      <w:r w:rsidR="00855450">
        <w:rPr>
          <w:rStyle w:val="None"/>
          <w:rFonts w:ascii="Times New Roman" w:hAnsi="Times New Roman"/>
          <w:sz w:val="22"/>
          <w:szCs w:val="22"/>
        </w:rPr>
        <w:t>.</w:t>
      </w:r>
      <w:r>
        <w:rPr>
          <w:rStyle w:val="None"/>
          <w:rFonts w:ascii="Times New Roman" w:hAnsi="Times New Roman"/>
          <w:sz w:val="22"/>
          <w:szCs w:val="22"/>
        </w:rPr>
        <w:t xml:space="preserve"> </w:t>
      </w:r>
      <w:r w:rsidR="000F6A9A">
        <w:rPr>
          <w:rStyle w:val="None"/>
          <w:rFonts w:ascii="Times New Roman" w:hAnsi="Times New Roman"/>
          <w:sz w:val="22"/>
          <w:szCs w:val="22"/>
        </w:rPr>
        <w:t xml:space="preserve">The resulting polynomial was minimized to </w:t>
      </w:r>
      <w:r w:rsidR="009F5627">
        <w:rPr>
          <w:rStyle w:val="None"/>
          <w:rFonts w:ascii="Times New Roman" w:hAnsi="Times New Roman"/>
          <w:sz w:val="22"/>
          <w:szCs w:val="22"/>
        </w:rPr>
        <w:t xml:space="preserve">estimate </w:t>
      </w:r>
      <w:r>
        <w:rPr>
          <w:rStyle w:val="None"/>
          <w:rFonts w:ascii="Times New Roman" w:hAnsi="Times New Roman"/>
          <w:sz w:val="22"/>
          <w:szCs w:val="22"/>
        </w:rPr>
        <w:t xml:space="preserve">the parameters with lowest mean square error. </w:t>
      </w:r>
      <w:r w:rsidR="00DE32FA">
        <w:rPr>
          <w:rStyle w:val="None"/>
          <w:rFonts w:ascii="Times New Roman" w:hAnsi="Times New Roman"/>
          <w:sz w:val="22"/>
          <w:szCs w:val="22"/>
        </w:rPr>
        <w:t>The</w:t>
      </w:r>
      <w:r w:rsidR="0097785F">
        <w:rPr>
          <w:rStyle w:val="None"/>
          <w:rFonts w:ascii="Times New Roman" w:hAnsi="Times New Roman"/>
          <w:sz w:val="22"/>
          <w:szCs w:val="22"/>
        </w:rPr>
        <w:t>se</w:t>
      </w:r>
      <w:r w:rsidR="00DE32FA">
        <w:rPr>
          <w:rStyle w:val="None"/>
          <w:rFonts w:ascii="Times New Roman" w:hAnsi="Times New Roman"/>
          <w:sz w:val="22"/>
          <w:szCs w:val="22"/>
        </w:rPr>
        <w:t xml:space="preserve"> parameters were </w:t>
      </w:r>
      <w:r w:rsidR="009F5627">
        <w:rPr>
          <w:rStyle w:val="None"/>
          <w:rFonts w:ascii="Times New Roman" w:hAnsi="Times New Roman"/>
          <w:sz w:val="22"/>
          <w:szCs w:val="22"/>
        </w:rPr>
        <w:t xml:space="preserve">then </w:t>
      </w:r>
      <w:r w:rsidR="00DE32FA">
        <w:rPr>
          <w:rStyle w:val="None"/>
          <w:rFonts w:ascii="Times New Roman" w:hAnsi="Times New Roman"/>
          <w:sz w:val="22"/>
          <w:szCs w:val="22"/>
        </w:rPr>
        <w:t xml:space="preserve">used to estimate the internal and external noise standard deviation </w:t>
      </w:r>
      <w:r w:rsidR="00417174">
        <w:rPr>
          <w:rStyle w:val="None"/>
          <w:rFonts w:ascii="Times New Roman" w:hAnsi="Times New Roman"/>
          <w:sz w:val="22"/>
          <w:szCs w:val="22"/>
        </w:rPr>
        <w:t xml:space="preserve">of the </w:t>
      </w:r>
      <w:r w:rsidR="007F1B18">
        <w:rPr>
          <w:rStyle w:val="None"/>
          <w:rFonts w:ascii="Times New Roman" w:hAnsi="Times New Roman"/>
          <w:sz w:val="22"/>
          <w:szCs w:val="22"/>
        </w:rPr>
        <w:t>LINRF</w:t>
      </w:r>
      <w:r w:rsidR="00417174">
        <w:rPr>
          <w:rStyle w:val="None"/>
          <w:rFonts w:ascii="Times New Roman" w:hAnsi="Times New Roman"/>
          <w:sz w:val="22"/>
          <w:szCs w:val="22"/>
        </w:rPr>
        <w:t xml:space="preserve"> model</w:t>
      </w:r>
      <w:r w:rsidR="00DE32FA">
        <w:rPr>
          <w:rStyle w:val="None"/>
          <w:rFonts w:ascii="Times New Roman" w:hAnsi="Times New Roman"/>
          <w:sz w:val="22"/>
          <w:szCs w:val="22"/>
        </w:rPr>
        <w:t xml:space="preserve"> using the relations: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DE32FA">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576D74">
        <w:rPr>
          <w:rStyle w:val="None"/>
          <w:rFonts w:ascii="Times New Roman" w:hAnsi="Times New Roman"/>
          <w:sz w:val="22"/>
          <w:szCs w:val="22"/>
        </w:rPr>
        <w:t xml:space="preserve"> as explained above</w:t>
      </w:r>
      <w:r w:rsidR="004521A6">
        <w:rPr>
          <w:rStyle w:val="None"/>
          <w:rFonts w:ascii="Times New Roman" w:hAnsi="Times New Roman"/>
          <w:sz w:val="22"/>
          <w:szCs w:val="22"/>
        </w:rPr>
        <w:t>, where t</w:t>
      </w:r>
      <w:r w:rsidR="00576D74">
        <w:rPr>
          <w:rStyle w:val="None"/>
          <w:rFonts w:ascii="Times New Roman" w:hAnsi="Times New Roman"/>
          <w:sz w:val="22"/>
          <w:szCs w:val="22"/>
        </w:rPr>
        <w:t xml:space="preserve">he constant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oMath>
      <w:r w:rsidR="00576D74">
        <w:rPr>
          <w:rStyle w:val="None"/>
          <w:rFonts w:ascii="Times New Roman" w:hAnsi="Times New Roman"/>
          <w:sz w:val="22"/>
          <w:szCs w:val="22"/>
        </w:rPr>
        <w:t xml:space="preserve"> was obtained using the relationship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4521A6">
        <w:rPr>
          <w:rStyle w:val="None"/>
          <w:rFonts w:ascii="Times New Roman" w:hAnsi="Times New Roman"/>
          <w:sz w:val="22"/>
          <w:szCs w:val="22"/>
        </w:rPr>
        <w:t>.</w:t>
      </w:r>
    </w:p>
    <w:p w14:paraId="60ED598D" w14:textId="2D0A610D" w:rsidR="00F9135E" w:rsidRDefault="00D1160A"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best parameters </w:t>
      </w:r>
      <w:r w:rsidR="00DD26C0">
        <w:rPr>
          <w:rStyle w:val="None"/>
          <w:rFonts w:ascii="Times New Roman" w:hAnsi="Times New Roman"/>
          <w:sz w:val="22"/>
          <w:szCs w:val="22"/>
        </w:rPr>
        <w:t xml:space="preserve">and the internal and external noise standard deviation </w:t>
      </w:r>
      <w:r>
        <w:rPr>
          <w:rStyle w:val="None"/>
          <w:rFonts w:ascii="Times New Roman" w:hAnsi="Times New Roman"/>
          <w:sz w:val="22"/>
          <w:szCs w:val="22"/>
        </w:rPr>
        <w:t>were estimated separately for the mean observer and the individual observers.</w:t>
      </w:r>
    </w:p>
    <w:p w14:paraId="4F8D366B" w14:textId="77777777" w:rsidR="00151AF7" w:rsidRDefault="00F9135E" w:rsidP="00C96C07">
      <w:pPr>
        <w:pStyle w:val="Default"/>
        <w:spacing w:before="0" w:after="270"/>
        <w:rPr>
          <w:rFonts w:ascii="Times New Roman" w:hAnsi="Times New Roman"/>
          <w:sz w:val="22"/>
          <w:szCs w:val="22"/>
        </w:rPr>
      </w:pPr>
      <w:r>
        <w:rPr>
          <w:rStyle w:val="None"/>
          <w:rFonts w:ascii="Times New Roman" w:hAnsi="Times New Roman"/>
          <w:b/>
          <w:bCs/>
          <w:sz w:val="22"/>
          <w:szCs w:val="22"/>
        </w:rPr>
        <w:t>Code and Data Availability</w:t>
      </w:r>
    </w:p>
    <w:p w14:paraId="7D049213" w14:textId="30F29C5A" w:rsidR="00F9135E" w:rsidRPr="00C96C07" w:rsidRDefault="009671B7" w:rsidP="00C96C07">
      <w:pPr>
        <w:pStyle w:val="Default"/>
        <w:spacing w:before="0" w:after="270"/>
        <w:rPr>
          <w:rStyle w:val="None"/>
          <w:rFonts w:ascii="Times New Roman" w:eastAsia="Times New Roman" w:hAnsi="Times New Roman" w:cs="Times New Roman"/>
          <w:sz w:val="22"/>
          <w:szCs w:val="22"/>
        </w:rPr>
      </w:pPr>
      <w:r>
        <w:rPr>
          <w:rFonts w:ascii="Times New Roman" w:hAnsi="Times New Roman"/>
          <w:sz w:val="22"/>
          <w:szCs w:val="22"/>
        </w:rPr>
        <w:t>Observers’</w:t>
      </w:r>
      <w:r w:rsidR="00F9135E">
        <w:rPr>
          <w:rFonts w:ascii="Times New Roman" w:hAnsi="Times New Roman"/>
          <w:sz w:val="22"/>
          <w:szCs w:val="22"/>
        </w:rPr>
        <w:t xml:space="preserve"> response in the psychophysics task and their thresholds are provided </w:t>
      </w:r>
      <w:r w:rsidR="00505131">
        <w:rPr>
          <w:rFonts w:ascii="Times New Roman" w:hAnsi="Times New Roman"/>
          <w:sz w:val="22"/>
          <w:szCs w:val="22"/>
        </w:rPr>
        <w:t xml:space="preserve">as </w:t>
      </w:r>
      <w:r w:rsidR="00F9135E">
        <w:rPr>
          <w:rFonts w:ascii="Times New Roman" w:hAnsi="Times New Roman"/>
          <w:sz w:val="22"/>
          <w:szCs w:val="22"/>
        </w:rPr>
        <w:t xml:space="preserve">supplementary </w:t>
      </w:r>
      <w:r w:rsidR="00505131">
        <w:rPr>
          <w:rFonts w:ascii="Times New Roman" w:hAnsi="Times New Roman"/>
          <w:sz w:val="22"/>
          <w:szCs w:val="22"/>
        </w:rPr>
        <w:t xml:space="preserve">information </w:t>
      </w:r>
      <w:r w:rsidR="009904BE">
        <w:rPr>
          <w:rFonts w:ascii="Times New Roman" w:hAnsi="Times New Roman"/>
          <w:sz w:val="22"/>
          <w:szCs w:val="22"/>
        </w:rPr>
        <w:t>(SI)</w:t>
      </w:r>
      <w:r w:rsidR="00F9135E">
        <w:rPr>
          <w:rFonts w:ascii="Times New Roman" w:hAnsi="Times New Roman"/>
          <w:sz w:val="22"/>
          <w:szCs w:val="22"/>
        </w:rPr>
        <w:t xml:space="preserve">. </w:t>
      </w:r>
      <w:r w:rsidR="00F9135E" w:rsidRPr="00547D84">
        <w:rPr>
          <w:rFonts w:ascii="Times New Roman" w:hAnsi="Times New Roman"/>
          <w:sz w:val="22"/>
          <w:szCs w:val="22"/>
        </w:rPr>
        <w:t>The SI also provides the MATLAB scripts to generate Figures 2, 4, 5 and 6 and the scripts to get thresholds</w:t>
      </w:r>
      <w:r w:rsidR="00B11D71">
        <w:rPr>
          <w:rFonts w:ascii="Times New Roman" w:hAnsi="Times New Roman"/>
          <w:sz w:val="22"/>
          <w:szCs w:val="22"/>
        </w:rPr>
        <w:t xml:space="preserve"> of the LINRF model</w:t>
      </w:r>
      <w:r w:rsidR="00F9135E" w:rsidRPr="00547D84">
        <w:rPr>
          <w:rFonts w:ascii="Times New Roman" w:hAnsi="Times New Roman"/>
          <w:sz w:val="22"/>
          <w:szCs w:val="22"/>
        </w:rPr>
        <w:t>.</w:t>
      </w:r>
      <w:r w:rsidR="00F9135E">
        <w:rPr>
          <w:rFonts w:ascii="Times New Roman" w:hAnsi="Times New Roman"/>
          <w:sz w:val="22"/>
          <w:szCs w:val="22"/>
        </w:rPr>
        <w:t xml:space="preserve"> The retinal images are provided as .mat files in a zip folder.</w:t>
      </w:r>
      <w:r w:rsidR="00421A27">
        <w:rPr>
          <w:rFonts w:ascii="Times New Roman" w:hAnsi="Times New Roman"/>
          <w:sz w:val="22"/>
          <w:szCs w:val="22"/>
        </w:rPr>
        <w:t xml:space="preserve"> The SI is available at: </w:t>
      </w:r>
      <w:r w:rsidR="00421A27" w:rsidRPr="00421A27">
        <w:rPr>
          <w:rFonts w:ascii="Times New Roman" w:hAnsi="Times New Roman"/>
          <w:sz w:val="22"/>
          <w:szCs w:val="22"/>
        </w:rPr>
        <w:t>https://github.com/vijaysoophie/EquivalentNoisePaper</w:t>
      </w:r>
    </w:p>
    <w:p w14:paraId="0985A9E5" w14:textId="7D454C87" w:rsidR="00F9135E" w:rsidRDefault="004B3F7A">
      <w:pPr>
        <w:rPr>
          <w:ins w:id="203" w:author="Brainard, David H" w:date="2021-05-08T13:50:00Z"/>
          <w:rStyle w:val="None"/>
          <w:b/>
          <w:bCs/>
          <w:sz w:val="22"/>
          <w:szCs w:val="22"/>
        </w:rPr>
      </w:pPr>
      <w:ins w:id="204" w:author="Brainard, David H" w:date="2021-05-08T13:50:00Z">
        <w:r>
          <w:rPr>
            <w:rStyle w:val="None"/>
            <w:b/>
            <w:bCs/>
            <w:sz w:val="22"/>
            <w:szCs w:val="22"/>
          </w:rPr>
          <w:t>FIGURE LEGENDS</w:t>
        </w:r>
      </w:ins>
    </w:p>
    <w:p w14:paraId="6695D73E" w14:textId="77777777" w:rsidR="004B3F7A" w:rsidRDefault="004B3F7A">
      <w:pPr>
        <w:rPr>
          <w:rStyle w:val="None"/>
          <w:b/>
          <w:bCs/>
          <w:sz w:val="22"/>
          <w:szCs w:val="22"/>
        </w:rPr>
      </w:pPr>
    </w:p>
    <w:p w14:paraId="2728DE72" w14:textId="77777777" w:rsidR="00A94DEC" w:rsidRDefault="00A94DEC" w:rsidP="00A94DEC">
      <w:pPr>
        <w:pStyle w:val="Default"/>
        <w:spacing w:before="0" w:after="270"/>
        <w:rPr>
          <w:rFonts w:ascii="Times New Roman" w:hAnsi="Times New Roman"/>
          <w:sz w:val="22"/>
          <w:szCs w:val="22"/>
        </w:rPr>
      </w:pPr>
      <w:r w:rsidRPr="00DC4E76">
        <w:rPr>
          <w:rStyle w:val="None"/>
          <w:rFonts w:ascii="Times New Roman" w:hAnsi="Times New Roman" w:cs="Times New Roman"/>
          <w:b/>
          <w:bCs/>
          <w:sz w:val="22"/>
          <w:szCs w:val="22"/>
        </w:rPr>
        <w:t>Figure 1:</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Psychophysical task.</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(a)</w:t>
      </w:r>
      <w:r w:rsidRPr="00DC4E76">
        <w:rPr>
          <w:rFonts w:ascii="Times New Roman" w:hAnsi="Times New Roman" w:cs="Times New Roman"/>
          <w:sz w:val="22"/>
          <w:szCs w:val="22"/>
        </w:rPr>
        <w:t xml:space="preserve"> </w:t>
      </w:r>
      <w:r w:rsidRPr="006C5922">
        <w:rPr>
          <w:rFonts w:ascii="Times New Roman" w:hAnsi="Times New Roman" w:cs="Times New Roman"/>
          <w:sz w:val="22"/>
          <w:szCs w:val="22"/>
        </w:rPr>
        <w:t>On every trial of the experiment, human observers viewed two images in sequence, a standard image and</w:t>
      </w:r>
      <w:r>
        <w:rPr>
          <w:rFonts w:ascii="Times New Roman" w:hAnsi="Times New Roman"/>
          <w:sz w:val="22"/>
          <w:szCs w:val="22"/>
        </w:rPr>
        <w:t xml:space="preserve"> a comparison image and indicated the one in which the spherical target object in the center of the image was lighter. Example standard and comparison images are shown. The images were computer graphics simulations. The simulated reflectance functions of the target were spectrally flat, and the spheres appeared gray. The overall reflectance of the target was held fixed in the standard images and differed between standard and comparison. Performance (proportion correct) was measured as a function of this difference to determine discrimination threshold. The reflectance functions of objects in the background could be held fixed or vary between standard and comparison on each trial (as illustrated here). The order of presentation of the standard and comparison images was randomized from trial to trial. Discrimination thresholds were measured as function of the amount of variation in background object reflectance. </w:t>
      </w:r>
    </w:p>
    <w:p w14:paraId="0D1426C0" w14:textId="7A457DD8" w:rsidR="00A94DEC" w:rsidRDefault="00A94DEC" w:rsidP="00A94DEC">
      <w:pPr>
        <w:pStyle w:val="Default"/>
        <w:spacing w:before="0" w:after="270"/>
        <w:rPr>
          <w:rFonts w:ascii="Times New Roman" w:hAnsi="Times New Roman"/>
          <w:sz w:val="22"/>
          <w:szCs w:val="22"/>
        </w:rPr>
      </w:pPr>
      <w:r w:rsidRPr="00CC4509">
        <w:rPr>
          <w:rFonts w:ascii="Times New Roman" w:hAnsi="Times New Roman"/>
          <w:b/>
          <w:bCs/>
          <w:sz w:val="22"/>
          <w:szCs w:val="22"/>
        </w:rPr>
        <w:lastRenderedPageBreak/>
        <w:t>(b)</w:t>
      </w:r>
      <w:r>
        <w:rPr>
          <w:rFonts w:ascii="Times New Roman" w:hAnsi="Times New Roman"/>
          <w:sz w:val="22"/>
          <w:szCs w:val="22"/>
        </w:rPr>
        <w:t xml:space="preserve"> Trial sequence. R</w:t>
      </w:r>
      <w:r w:rsidRPr="00CC4509">
        <w:rPr>
          <w:rFonts w:ascii="Times New Roman" w:hAnsi="Times New Roman"/>
          <w:sz w:val="22"/>
          <w:szCs w:val="22"/>
          <w:vertAlign w:val="subscript"/>
        </w:rPr>
        <w:t>N-1</w:t>
      </w:r>
      <w:r>
        <w:rPr>
          <w:rFonts w:ascii="Times New Roman" w:hAnsi="Times New Roman"/>
          <w:sz w:val="22"/>
          <w:szCs w:val="22"/>
        </w:rPr>
        <w:t xml:space="preserve"> indicates the time of the observer’s response for the (N-</w:t>
      </w:r>
      <w:proofErr w:type="gramStart"/>
      <w:r>
        <w:rPr>
          <w:rFonts w:ascii="Times New Roman" w:hAnsi="Times New Roman"/>
          <w:sz w:val="22"/>
          <w:szCs w:val="22"/>
        </w:rPr>
        <w:t>1)</w:t>
      </w:r>
      <w:proofErr w:type="spellStart"/>
      <w:r w:rsidRPr="00CC4509">
        <w:rPr>
          <w:rFonts w:ascii="Times New Roman" w:hAnsi="Times New Roman"/>
          <w:sz w:val="22"/>
          <w:szCs w:val="22"/>
          <w:vertAlign w:val="superscript"/>
        </w:rPr>
        <w:t>th</w:t>
      </w:r>
      <w:proofErr w:type="spellEnd"/>
      <w:proofErr w:type="gramEnd"/>
      <w:r>
        <w:rPr>
          <w:rFonts w:ascii="Times New Roman" w:hAnsi="Times New Roman"/>
          <w:sz w:val="22"/>
          <w:szCs w:val="22"/>
        </w:rPr>
        <w:t xml:space="preserve"> trial. The N</w:t>
      </w:r>
      <w:r w:rsidRPr="00CC4509">
        <w:rPr>
          <w:rFonts w:ascii="Times New Roman" w:hAnsi="Times New Roman"/>
          <w:sz w:val="22"/>
          <w:szCs w:val="22"/>
          <w:vertAlign w:val="superscript"/>
        </w:rPr>
        <w:t>th</w:t>
      </w:r>
      <w:r>
        <w:rPr>
          <w:rFonts w:ascii="Times New Roman" w:hAnsi="Times New Roman"/>
          <w:sz w:val="22"/>
          <w:szCs w:val="22"/>
        </w:rPr>
        <w:t xml:space="preserve"> trial begins 250ms after that response (Inter Trial Interval, ITI). The N</w:t>
      </w:r>
      <w:r w:rsidRPr="00CC4509">
        <w:rPr>
          <w:rFonts w:ascii="Times New Roman" w:hAnsi="Times New Roman"/>
          <w:sz w:val="22"/>
          <w:szCs w:val="22"/>
          <w:vertAlign w:val="superscript"/>
        </w:rPr>
        <w:t>th</w:t>
      </w:r>
      <w:r>
        <w:rPr>
          <w:rFonts w:ascii="Times New Roman" w:hAnsi="Times New Roman"/>
          <w:sz w:val="22"/>
          <w:szCs w:val="22"/>
        </w:rPr>
        <w:t xml:space="preserve"> trial consists of two 250ms stimulus presentation intervals with a 250ms inter-stimulus interval (ISI). The observer responds by pressing a button on a gamepad after the second stimulus has been shown. The observer can take as long as he or she wishes before making the response, with an example response time denoted by R</w:t>
      </w:r>
      <w:r w:rsidRPr="00CC4509">
        <w:rPr>
          <w:rFonts w:ascii="Times New Roman" w:hAnsi="Times New Roman"/>
          <w:sz w:val="22"/>
          <w:szCs w:val="22"/>
          <w:vertAlign w:val="subscript"/>
        </w:rPr>
        <w:t>N</w:t>
      </w:r>
      <w:r>
        <w:rPr>
          <w:rFonts w:ascii="Times New Roman" w:hAnsi="Times New Roman"/>
          <w:sz w:val="22"/>
          <w:szCs w:val="22"/>
          <w:vertAlign w:val="subscript"/>
        </w:rPr>
        <w:t xml:space="preserve"> </w:t>
      </w:r>
      <w:r w:rsidRPr="00CC4509">
        <w:rPr>
          <w:rFonts w:ascii="Times New Roman" w:hAnsi="Times New Roman"/>
          <w:sz w:val="22"/>
          <w:szCs w:val="22"/>
        </w:rPr>
        <w:t xml:space="preserve">in </w:t>
      </w:r>
      <w:r>
        <w:rPr>
          <w:rFonts w:ascii="Times New Roman" w:hAnsi="Times New Roman"/>
          <w:sz w:val="22"/>
          <w:szCs w:val="22"/>
        </w:rPr>
        <w:t>the figure. The next trial begins 250ms after the response.</w:t>
      </w:r>
    </w:p>
    <w:p w14:paraId="279B278B" w14:textId="77777777" w:rsidR="00FA0DF8" w:rsidRPr="00AC2026" w:rsidRDefault="00FA0DF8" w:rsidP="00FA0DF8">
      <w:pPr>
        <w:rPr>
          <w:sz w:val="22"/>
          <w:szCs w:val="22"/>
        </w:rPr>
      </w:pPr>
    </w:p>
    <w:p w14:paraId="427BDF2A" w14:textId="6543E252" w:rsidR="00FA0DF8" w:rsidRDefault="00A94DEC" w:rsidP="00FA0DF8">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Figure 2: Psychometric function.</w:t>
      </w:r>
      <w:r>
        <w:rPr>
          <w:rStyle w:val="None"/>
          <w:rFonts w:ascii="Times New Roman" w:hAnsi="Times New Roman"/>
          <w:sz w:val="22"/>
          <w:szCs w:val="22"/>
        </w:rPr>
        <w:t xml:space="preserve"> We recorded the proportion of times the observer chose the target in the comparison image to be lighter, as a function of the comparison LRF. The LRF of the target object in the standard image was fixed at 0.4. The LRF of the target object in the comparison image were chosen from 11 linearly spaced values in the range [0.35, 0.45]. Thirty trials were presented at each comparison LRF value. We fit a cumulative normal distribution to the proportion comparison chosen data using maximum likelihood methods. The guess and lapse rates were assumed to be equal and were restricted to be in the range [0, 0.05]. The threshold was measured as the difference between the LRF at proportion comparison chosen equal to 0.7604 and 0.5, as predicted by the cumulative normal fit. This figure shows the data for Observer 2 for scale factor 0.00 in the first experimental session for that observer.  The point of subjective equality (PSE, the LRF corresponding to proportion chosen 0.5) was close to 0.4 as expected and the threshold was 0.0233. The lapse rate for this fit was </w:t>
      </w:r>
      <w:r w:rsidRPr="00723CC7">
        <w:rPr>
          <w:rStyle w:val="None"/>
          <w:rFonts w:ascii="Times New Roman" w:hAnsi="Times New Roman"/>
          <w:sz w:val="22"/>
          <w:szCs w:val="22"/>
        </w:rPr>
        <w:t>0.0</w:t>
      </w:r>
      <w:r>
        <w:rPr>
          <w:rStyle w:val="None"/>
          <w:rFonts w:ascii="Times New Roman" w:hAnsi="Times New Roman"/>
          <w:sz w:val="22"/>
          <w:szCs w:val="22"/>
        </w:rPr>
        <w:t>5.</w:t>
      </w:r>
    </w:p>
    <w:p w14:paraId="486FFFC7" w14:textId="012AB292" w:rsidR="00FA0DF8" w:rsidRDefault="00A94DEC" w:rsidP="00091515">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3: Variation in background </w:t>
      </w:r>
      <w:del w:id="205" w:author="Brainard, David H" w:date="2021-05-08T10:19:00Z">
        <w:r w:rsidRPr="009579D6" w:rsidDel="00170371">
          <w:rPr>
            <w:rFonts w:ascii="Times New Roman" w:hAnsi="Times New Roman" w:cs="Times New Roman"/>
            <w:b/>
            <w:bCs/>
            <w:sz w:val="22"/>
            <w:szCs w:val="22"/>
          </w:rPr>
          <w:delText>color</w:delText>
        </w:r>
      </w:del>
      <w:ins w:id="206" w:author="Brainard, David H" w:date="2021-05-08T10:19:00Z">
        <w:r w:rsidR="00170371">
          <w:rPr>
            <w:rFonts w:ascii="Times New Roman" w:hAnsi="Times New Roman" w:cs="Times New Roman"/>
            <w:b/>
            <w:bCs/>
            <w:sz w:val="22"/>
            <w:szCs w:val="22"/>
          </w:rPr>
          <w:t>reflectance</w:t>
        </w:r>
      </w:ins>
      <w:r w:rsidRPr="009579D6">
        <w:rPr>
          <w:rFonts w:ascii="Times New Roman" w:hAnsi="Times New Roman" w:cs="Times New Roman"/>
          <w:b/>
          <w:bCs/>
          <w:sz w:val="22"/>
          <w:szCs w:val="22"/>
        </w:rPr>
        <w:t xml:space="preserve">: </w:t>
      </w:r>
      <w:r>
        <w:rPr>
          <w:rStyle w:val="None"/>
          <w:rFonts w:ascii="Times New Roman" w:hAnsi="Times New Roman"/>
          <w:sz w:val="22"/>
          <w:szCs w:val="22"/>
        </w:rPr>
        <w:t>The reflectance spectra of background objects were chosen from a multivariate Gaussian distribution that modeled the statistics of natural surface spectra.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modeled variation of natural surfaces. The target object (sphere at the center of each panel) in each image has the same LRF. For each value of the scalar, we generated 1100 images, 100 each at 11 linearly spaced target LRF levels across the range [0.35, 0.45]. Discrimination thresholds were measured separately for each value of the covariance scalar shown.</w:t>
      </w:r>
    </w:p>
    <w:p w14:paraId="341EE8D6" w14:textId="77777777" w:rsidR="00A94DEC" w:rsidRPr="006D7ABE" w:rsidRDefault="00A94DEC" w:rsidP="00A94DEC">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4: Background variation increases lightness discrimination threshold. </w:t>
      </w:r>
      <w:r w:rsidRPr="009579D6">
        <w:rPr>
          <w:rFonts w:ascii="Times New Roman" w:hAnsi="Times New Roman" w:cs="Times New Roman"/>
          <w:sz w:val="22"/>
          <w:szCs w:val="22"/>
        </w:rPr>
        <w:t>Mean (N = 4)</w:t>
      </w:r>
      <w:r w:rsidRPr="00ED0EB1">
        <w:rPr>
          <w:rFonts w:ascii="Times New Roman" w:hAnsi="Times New Roman" w:cs="Times New Roman"/>
          <w:b/>
          <w:bCs/>
          <w:sz w:val="22"/>
          <w:szCs w:val="22"/>
        </w:rPr>
        <w:t xml:space="preserve"> </w:t>
      </w:r>
      <w:r w:rsidRPr="00ED0EB1">
        <w:rPr>
          <w:rStyle w:val="None"/>
          <w:rFonts w:ascii="Times New Roman" w:hAnsi="Times New Roman" w:cs="Times New Roman"/>
          <w:sz w:val="22"/>
          <w:szCs w:val="22"/>
        </w:rPr>
        <w:t>log squared threshold vs log covariance scalar from the human psychophysics (</w:t>
      </w:r>
      <w:r>
        <w:rPr>
          <w:rStyle w:val="None"/>
          <w:rFonts w:ascii="Times New Roman" w:hAnsi="Times New Roman" w:cs="Times New Roman"/>
          <w:sz w:val="22"/>
          <w:szCs w:val="22"/>
        </w:rPr>
        <w:t>red</w:t>
      </w:r>
      <w:r w:rsidRPr="00ED0EB1">
        <w:rPr>
          <w:rStyle w:val="None"/>
          <w:rFonts w:ascii="Times New Roman" w:hAnsi="Times New Roman" w:cs="Times New Roman"/>
          <w:sz w:val="22"/>
          <w:szCs w:val="22"/>
        </w:rPr>
        <w:t xml:space="preserve"> circles). The error bars represent +/- 1 SEM taken between observers</w:t>
      </w:r>
      <w:r w:rsidRPr="009579D6">
        <w:rPr>
          <w:rStyle w:val="None"/>
          <w:rFonts w:ascii="Times New Roman" w:hAnsi="Times New Roman" w:cs="Times New Roman"/>
          <w:sz w:val="22"/>
          <w:szCs w:val="22"/>
        </w:rPr>
        <w:t xml:space="preserve">. The data were fit with </w:t>
      </w:r>
      <w:r>
        <w:rPr>
          <w:rStyle w:val="None"/>
          <w:rFonts w:ascii="Times New Roman" w:hAnsi="Times New Roman" w:cs="Times New Roman"/>
          <w:sz w:val="22"/>
          <w:szCs w:val="22"/>
        </w:rPr>
        <w:t xml:space="preserve">the function (SDT Model)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e>
        </m:d>
      </m:oMath>
      <w:r>
        <w:rPr>
          <w:rFonts w:ascii="Times New Roman" w:hAnsi="Times New Roman" w:cs="Times New Roman"/>
          <w:sz w:val="22"/>
          <w:szCs w:val="22"/>
        </w:rPr>
        <w:t xml:space="preserve"> with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r>
          <w:rPr>
            <w:rFonts w:ascii="Cambria Math" w:hAnsi="Cambria Math" w:cs="Times New Roman"/>
            <w:sz w:val="22"/>
            <w:szCs w:val="22"/>
          </w:rPr>
          <m:t>=1</m:t>
        </m:r>
      </m:oMath>
      <w:r>
        <w:rPr>
          <w:rFonts w:ascii="Times New Roman" w:hAnsi="Times New Roman" w:cs="Times New Roman"/>
          <w:sz w:val="22"/>
          <w:szCs w:val="22"/>
        </w:rPr>
        <w:t xml:space="preserve"> (red curve)</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The best fit parameters are indicated in the legend. </w:t>
      </w:r>
      <w:r w:rsidRPr="00ED0EB1">
        <w:rPr>
          <w:rStyle w:val="None"/>
          <w:rFonts w:ascii="Times New Roman" w:hAnsi="Times New Roman" w:cs="Times New Roman"/>
          <w:sz w:val="22"/>
          <w:szCs w:val="22"/>
        </w:rPr>
        <w:t xml:space="preserve">The </w:t>
      </w:r>
      <w:r>
        <w:rPr>
          <w:rStyle w:val="None"/>
          <w:rFonts w:ascii="Times New Roman" w:hAnsi="Times New Roman" w:cs="Times New Roman"/>
          <w:sz w:val="22"/>
          <w:szCs w:val="22"/>
        </w:rPr>
        <w:t xml:space="preserve">threshold of the linear receptive field (LINRF) </w:t>
      </w:r>
      <w:r w:rsidRPr="00ED0EB1">
        <w:rPr>
          <w:rStyle w:val="None"/>
          <w:rFonts w:ascii="Times New Roman" w:hAnsi="Times New Roman" w:cs="Times New Roman"/>
          <w:sz w:val="22"/>
          <w:szCs w:val="22"/>
        </w:rPr>
        <w:t>mode</w:t>
      </w:r>
      <w:r>
        <w:rPr>
          <w:rStyle w:val="None"/>
          <w:rFonts w:ascii="Times New Roman" w:hAnsi="Times New Roman" w:cs="Times New Roman"/>
          <w:sz w:val="22"/>
          <w:szCs w:val="22"/>
        </w:rPr>
        <w:t xml:space="preserve">l was estimated at 10 logarithmically spaced values of the covariance scalar (black squares). The black smooth curve is a smooth fit to these points of the functional form </w:t>
      </w:r>
      <m:oMath>
        <m:func>
          <m:funcPr>
            <m:ctrlPr>
              <w:rPr>
                <w:rStyle w:val="None"/>
                <w:rFonts w:ascii="Cambria Math" w:hAnsi="Cambria Math" w:cs="Times New Roman"/>
                <w:i/>
                <w:sz w:val="22"/>
                <w:szCs w:val="22"/>
              </w:rPr>
            </m:ctrlPr>
          </m:funcPr>
          <m:fName>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log</m:t>
                </m:r>
              </m:e>
              <m:sub>
                <m:r>
                  <m:rPr>
                    <m:sty m:val="p"/>
                  </m:rPr>
                  <w:rPr>
                    <w:rStyle w:val="None"/>
                    <w:rFonts w:ascii="Cambria Math" w:hAnsi="Cambria Math" w:cs="Times New Roman"/>
                    <w:sz w:val="22"/>
                    <w:szCs w:val="22"/>
                  </w:rPr>
                  <m:t>10</m:t>
                </m: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T</m:t>
                </m:r>
              </m:e>
              <m:sup>
                <m:r>
                  <w:rPr>
                    <w:rStyle w:val="None"/>
                    <w:rFonts w:ascii="Cambria Math" w:hAnsi="Cambria Math" w:cs="Times New Roman"/>
                    <w:sz w:val="22"/>
                    <w:szCs w:val="22"/>
                  </w:rPr>
                  <m:t>2</m:t>
                </m:r>
              </m:sup>
            </m:sSup>
          </m:e>
        </m:func>
        <m:r>
          <w:rPr>
            <w:rStyle w:val="None"/>
            <w:rFonts w:ascii="Cambria Math" w:hAnsi="Cambria Math" w:cs="Times New Roman"/>
            <w:sz w:val="22"/>
            <w:szCs w:val="22"/>
          </w:rPr>
          <m:t>=a+</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b</m:t>
            </m:r>
          </m:e>
          <m:sup>
            <m:sSup>
              <m:sSupPr>
                <m:ctrlPr>
                  <w:rPr>
                    <w:rStyle w:val="None"/>
                    <w:rFonts w:ascii="Cambria Math" w:hAnsi="Cambria Math" w:cs="Times New Roman"/>
                    <w:i/>
                    <w:sz w:val="22"/>
                    <w:szCs w:val="22"/>
                  </w:rPr>
                </m:ctrlPr>
              </m:sSupPr>
              <m:e>
                <m:d>
                  <m:dPr>
                    <m:ctrlPr>
                      <w:rPr>
                        <w:rStyle w:val="None"/>
                        <w:rFonts w:ascii="Cambria Math" w:hAnsi="Cambria Math" w:cs="Times New Roman"/>
                        <w:i/>
                        <w:sz w:val="22"/>
                        <w:szCs w:val="22"/>
                      </w:rPr>
                    </m:ctrlPr>
                  </m:dPr>
                  <m:e>
                    <m:r>
                      <w:rPr>
                        <w:rStyle w:val="None"/>
                        <w:rFonts w:ascii="Cambria Math" w:hAnsi="Cambria Math" w:cs="Times New Roman"/>
                        <w:sz w:val="22"/>
                        <w:szCs w:val="22"/>
                      </w:rPr>
                      <m:t>x+c</m:t>
                    </m:r>
                  </m:e>
                </m:d>
              </m:e>
              <m:sup>
                <m:r>
                  <w:rPr>
                    <w:rStyle w:val="None"/>
                    <w:rFonts w:ascii="Cambria Math" w:hAnsi="Cambria Math" w:cs="Times New Roman"/>
                    <w:sz w:val="22"/>
                    <w:szCs w:val="22"/>
                  </w:rPr>
                  <m:t>d</m:t>
                </m:r>
              </m:sup>
            </m:sSup>
          </m:sup>
        </m:sSup>
      </m:oMath>
      <w:r>
        <w:rPr>
          <w:rStyle w:val="None"/>
          <w:rFonts w:ascii="Times New Roman" w:hAnsi="Times New Roman" w:cs="Times New Roman"/>
          <w:sz w:val="22"/>
          <w:szCs w:val="22"/>
        </w:rPr>
        <w:t xml:space="preserve"> where </w:t>
      </w:r>
      <m:oMath>
        <m:r>
          <w:rPr>
            <w:rStyle w:val="None"/>
            <w:rFonts w:ascii="Cambria Math" w:hAnsi="Cambria Math" w:cs="Times New Roman"/>
            <w:sz w:val="22"/>
            <w:szCs w:val="22"/>
          </w:rPr>
          <m:t>x=</m:t>
        </m:r>
        <m:func>
          <m:funcPr>
            <m:ctrlPr>
              <w:rPr>
                <w:rStyle w:val="None"/>
                <w:rFonts w:ascii="Cambria Math" w:hAnsi="Cambria Math" w:cs="Times New Roman"/>
                <w:i/>
                <w:sz w:val="22"/>
                <w:szCs w:val="22"/>
              </w:rPr>
            </m:ctrlPr>
          </m:funcPr>
          <m:fName>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log</m:t>
                </m:r>
                <m:ctrlPr>
                  <w:rPr>
                    <w:rStyle w:val="None"/>
                    <w:rFonts w:ascii="Cambria Math" w:hAnsi="Cambria Math" w:cs="Times New Roman"/>
                    <w:sz w:val="22"/>
                    <w:szCs w:val="22"/>
                  </w:rPr>
                </m:ctrlPr>
              </m:e>
              <m:sub>
                <m:r>
                  <w:rPr>
                    <w:rStyle w:val="None"/>
                    <w:rFonts w:ascii="Cambria Math" w:hAnsi="Cambria Math" w:cs="Times New Roman"/>
                    <w:sz w:val="22"/>
                    <w:szCs w:val="22"/>
                  </w:rPr>
                  <m:t>10</m:t>
                </m:r>
                <m:ctrlPr>
                  <w:rPr>
                    <w:rStyle w:val="None"/>
                    <w:rFonts w:ascii="Cambria Math" w:hAnsi="Cambria Math" w:cs="Times New Roman"/>
                    <w:sz w:val="22"/>
                    <w:szCs w:val="22"/>
                  </w:rPr>
                </m:ctrlP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e>
        </m:func>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a</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b</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c</m:t>
        </m:r>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d</m:t>
        </m:r>
      </m:oMath>
      <w:r>
        <w:rPr>
          <w:rStyle w:val="None"/>
          <w:rFonts w:ascii="Times New Roman" w:hAnsi="Times New Roman" w:cs="Times New Roman"/>
          <w:sz w:val="22"/>
          <w:szCs w:val="22"/>
        </w:rPr>
        <w:t xml:space="preserve"> are parameters adjusted in the fit.</w:t>
      </w:r>
    </w:p>
    <w:p w14:paraId="596CE628" w14:textId="77777777" w:rsidR="00A94DEC" w:rsidRDefault="00A94DEC" w:rsidP="00A94DEC">
      <w:pPr>
        <w:pStyle w:val="Default"/>
        <w:spacing w:before="0" w:after="270"/>
        <w:rPr>
          <w:rStyle w:val="None"/>
          <w:rFonts w:ascii="Times New Roman" w:hAnsi="Times New Roman" w:cs="Times New Roman"/>
          <w:sz w:val="22"/>
          <w:szCs w:val="22"/>
        </w:rPr>
      </w:pPr>
      <w:r w:rsidRPr="009579D6">
        <w:rPr>
          <w:rFonts w:ascii="Times New Roman" w:hAnsi="Times New Roman" w:cs="Times New Roman"/>
          <w:b/>
          <w:bCs/>
          <w:sz w:val="22"/>
          <w:szCs w:val="22"/>
        </w:rPr>
        <w:t>Figure 5: Threshold of individual human observers.</w:t>
      </w:r>
      <w:r w:rsidRPr="009579D6">
        <w:rPr>
          <w:rStyle w:val="None"/>
          <w:rFonts w:ascii="Times New Roman" w:hAnsi="Times New Roman" w:cs="Times New Roman"/>
          <w:sz w:val="22"/>
          <w:szCs w:val="22"/>
        </w:rPr>
        <w:t xml:space="preserve"> Mean (across sessions) squared threshold vs log covariance scalar for individual human observers. Same format as Figure 4; here the error bars represent +/- 1 SEM taken across sessions for each observer. </w:t>
      </w:r>
      <w:r>
        <w:rPr>
          <w:rStyle w:val="None"/>
          <w:rFonts w:ascii="Times New Roman" w:hAnsi="Times New Roman" w:cs="Times New Roman"/>
          <w:sz w:val="22"/>
          <w:szCs w:val="22"/>
        </w:rPr>
        <w:t>The parameters of the SDT model and the LINRF models were obtained separately for each observer.</w:t>
      </w:r>
    </w:p>
    <w:p w14:paraId="154B630C" w14:textId="77777777" w:rsidR="00A94DEC" w:rsidRPr="006D7ABE" w:rsidRDefault="00A94DEC" w:rsidP="00A94DEC">
      <w:pPr>
        <w:pStyle w:val="Default"/>
        <w:spacing w:before="0" w:after="270"/>
        <w:rPr>
          <w:rStyle w:val="None"/>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w:t>
      </w:r>
      <w:r>
        <w:rPr>
          <w:rFonts w:ascii="Times New Roman" w:hAnsi="Times New Roman" w:cs="Times New Roman"/>
          <w:b/>
          <w:bCs/>
          <w:sz w:val="22"/>
          <w:szCs w:val="22"/>
        </w:rPr>
        <w:t>6</w:t>
      </w:r>
      <w:r w:rsidRPr="009579D6">
        <w:rPr>
          <w:rFonts w:ascii="Times New Roman" w:hAnsi="Times New Roman" w:cs="Times New Roman"/>
          <w:b/>
          <w:bCs/>
          <w:sz w:val="22"/>
          <w:szCs w:val="22"/>
        </w:rPr>
        <w:t xml:space="preserve">: </w:t>
      </w:r>
      <w:r>
        <w:rPr>
          <w:rFonts w:ascii="Times New Roman" w:hAnsi="Times New Roman" w:cs="Times New Roman"/>
          <w:b/>
          <w:bCs/>
          <w:sz w:val="22"/>
          <w:szCs w:val="22"/>
        </w:rPr>
        <w:t>Internal and external noise standard deviation for human observers</w:t>
      </w:r>
      <w:r w:rsidRPr="009579D6">
        <w:rPr>
          <w:rFonts w:ascii="Times New Roman" w:hAnsi="Times New Roman" w:cs="Times New Roman"/>
          <w:b/>
          <w:bCs/>
          <w:sz w:val="22"/>
          <w:szCs w:val="22"/>
        </w:rPr>
        <w:t>.</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Noise standard deviation for human observers estimated using SDT model and the computational linear receptive model (LINRF) model. While the internal noise estimates are consistent over the two models, the external noise estimated by the LINRF model is higher compared to the SDT model. </w:t>
      </w:r>
    </w:p>
    <w:p w14:paraId="4FBE107B" w14:textId="18D2001A" w:rsidR="00EF2452" w:rsidRDefault="00AA7A38" w:rsidP="00EF2452">
      <w:pPr>
        <w:pStyle w:val="Default"/>
        <w:spacing w:before="0" w:after="270"/>
        <w:rPr>
          <w:rFonts w:ascii="Times New Roman" w:eastAsia="Times New Roman" w:hAnsi="Times New Roman" w:cs="Times New Roman"/>
          <w:b/>
          <w:bCs/>
          <w:sz w:val="22"/>
          <w:szCs w:val="22"/>
        </w:rPr>
      </w:pPr>
      <w:r>
        <w:rPr>
          <w:rFonts w:ascii="Times New Roman" w:hAnsi="Times New Roman"/>
          <w:b/>
          <w:bCs/>
          <w:sz w:val="22"/>
          <w:szCs w:val="22"/>
        </w:rPr>
        <w:t>APPENDIX</w:t>
      </w:r>
    </w:p>
    <w:p w14:paraId="200D3C27" w14:textId="58ECE8DB" w:rsidR="00151AF7" w:rsidRDefault="00EF2452" w:rsidP="00EF2452">
      <w:pPr>
        <w:pStyle w:val="Default"/>
        <w:spacing w:before="0" w:after="270"/>
        <w:rPr>
          <w:rFonts w:ascii="Times New Roman" w:hAnsi="Times New Roman"/>
          <w:b/>
          <w:bCs/>
          <w:sz w:val="22"/>
          <w:szCs w:val="22"/>
        </w:rPr>
      </w:pPr>
      <w:r>
        <w:rPr>
          <w:rFonts w:ascii="Times New Roman" w:hAnsi="Times New Roman"/>
          <w:b/>
          <w:bCs/>
          <w:sz w:val="22"/>
          <w:szCs w:val="22"/>
        </w:rPr>
        <w:lastRenderedPageBreak/>
        <w:t xml:space="preserve">Measurement of </w:t>
      </w:r>
      <w:del w:id="207" w:author="Brainard, David H" w:date="2021-05-08T13:50:00Z">
        <w:r w:rsidDel="00EE4F66">
          <w:rPr>
            <w:rFonts w:ascii="Times New Roman" w:hAnsi="Times New Roman"/>
            <w:b/>
            <w:bCs/>
            <w:sz w:val="22"/>
            <w:szCs w:val="22"/>
          </w:rPr>
          <w:delText xml:space="preserve">human </w:delText>
        </w:r>
      </w:del>
      <w:proofErr w:type="spellStart"/>
      <w:r>
        <w:rPr>
          <w:rFonts w:ascii="Times New Roman" w:hAnsi="Times New Roman"/>
          <w:b/>
          <w:bCs/>
          <w:sz w:val="22"/>
          <w:szCs w:val="22"/>
          <w:lang w:val="fr-FR"/>
        </w:rPr>
        <w:t>object</w:t>
      </w:r>
      <w:proofErr w:type="spellEnd"/>
      <w:r>
        <w:rPr>
          <w:rFonts w:ascii="Times New Roman" w:hAnsi="Times New Roman"/>
          <w:b/>
          <w:bCs/>
          <w:sz w:val="22"/>
          <w:szCs w:val="22"/>
          <w:lang w:val="fr-FR"/>
        </w:rPr>
        <w:t xml:space="preserve"> </w:t>
      </w:r>
      <w:proofErr w:type="spellStart"/>
      <w:r w:rsidR="001842DD">
        <w:rPr>
          <w:rFonts w:ascii="Times New Roman" w:hAnsi="Times New Roman"/>
          <w:b/>
          <w:bCs/>
          <w:sz w:val="22"/>
          <w:szCs w:val="22"/>
          <w:lang w:val="fr-FR"/>
        </w:rPr>
        <w:t>lightness</w:t>
      </w:r>
      <w:proofErr w:type="spellEnd"/>
      <w:r w:rsidR="001842DD">
        <w:rPr>
          <w:rFonts w:ascii="Times New Roman" w:hAnsi="Times New Roman"/>
          <w:b/>
          <w:bCs/>
          <w:sz w:val="22"/>
          <w:szCs w:val="22"/>
        </w:rPr>
        <w:t xml:space="preserve"> </w:t>
      </w:r>
      <w:r>
        <w:rPr>
          <w:rFonts w:ascii="Times New Roman" w:hAnsi="Times New Roman"/>
          <w:b/>
          <w:bCs/>
          <w:sz w:val="22"/>
          <w:szCs w:val="22"/>
        </w:rPr>
        <w:t xml:space="preserve">discrimination thresholds under variation in </w:t>
      </w:r>
      <w:del w:id="208" w:author="Brainard, David H" w:date="2021-05-08T13:50:00Z">
        <w:r w:rsidDel="00EE4F66">
          <w:rPr>
            <w:rFonts w:ascii="Times New Roman" w:hAnsi="Times New Roman"/>
            <w:b/>
            <w:bCs/>
            <w:sz w:val="22"/>
            <w:szCs w:val="22"/>
          </w:rPr>
          <w:delText xml:space="preserve">object </w:delText>
        </w:r>
      </w:del>
      <w:r>
        <w:rPr>
          <w:rFonts w:ascii="Times New Roman" w:hAnsi="Times New Roman"/>
          <w:b/>
          <w:bCs/>
          <w:sz w:val="22"/>
          <w:szCs w:val="22"/>
        </w:rPr>
        <w:t>background</w:t>
      </w:r>
      <w:ins w:id="209" w:author="Brainard, David H" w:date="2021-05-08T13:50:00Z">
        <w:r w:rsidR="00EE4F66">
          <w:rPr>
            <w:rFonts w:ascii="Times New Roman" w:hAnsi="Times New Roman"/>
            <w:b/>
            <w:bCs/>
            <w:sz w:val="22"/>
            <w:szCs w:val="22"/>
          </w:rPr>
          <w:t xml:space="preserve"> object reflectance</w:t>
        </w:r>
      </w:ins>
    </w:p>
    <w:p w14:paraId="7E3B5D32" w14:textId="6D727F43" w:rsidR="007F59EF" w:rsidRDefault="00EF2452"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This </w:t>
      </w:r>
      <w:r w:rsidR="007A3F2E">
        <w:rPr>
          <w:rStyle w:val="None"/>
          <w:rFonts w:ascii="Times New Roman" w:hAnsi="Times New Roman"/>
          <w:sz w:val="22"/>
          <w:szCs w:val="22"/>
        </w:rPr>
        <w:t>suppl</w:t>
      </w:r>
      <w:r w:rsidR="00651D43">
        <w:rPr>
          <w:rStyle w:val="None"/>
          <w:rFonts w:ascii="Times New Roman" w:hAnsi="Times New Roman"/>
          <w:sz w:val="22"/>
          <w:szCs w:val="22"/>
        </w:rPr>
        <w:t>e</w:t>
      </w:r>
      <w:r w:rsidR="007A3F2E">
        <w:rPr>
          <w:rStyle w:val="None"/>
          <w:rFonts w:ascii="Times New Roman" w:hAnsi="Times New Roman"/>
          <w:sz w:val="22"/>
          <w:szCs w:val="22"/>
        </w:rPr>
        <w:t xml:space="preserve">mental </w:t>
      </w:r>
      <w:r>
        <w:rPr>
          <w:rStyle w:val="None"/>
          <w:rFonts w:ascii="Times New Roman" w:hAnsi="Times New Roman"/>
          <w:sz w:val="22"/>
          <w:szCs w:val="22"/>
        </w:rPr>
        <w:t>experiment</w:t>
      </w:r>
      <w:r w:rsidR="005C724F">
        <w:rPr>
          <w:rStyle w:val="None"/>
          <w:rFonts w:ascii="Times New Roman" w:hAnsi="Times New Roman"/>
          <w:sz w:val="22"/>
          <w:szCs w:val="22"/>
        </w:rPr>
        <w:t>, pre-registered as Experiment 2,</w:t>
      </w:r>
      <w:r>
        <w:rPr>
          <w:rStyle w:val="None"/>
          <w:rFonts w:ascii="Times New Roman" w:hAnsi="Times New Roman"/>
          <w:sz w:val="22"/>
          <w:szCs w:val="22"/>
        </w:rPr>
        <w:t xml:space="preserve"> </w:t>
      </w:r>
      <w:r w:rsidR="008822BC">
        <w:rPr>
          <w:rStyle w:val="None"/>
          <w:rFonts w:ascii="Times New Roman" w:hAnsi="Times New Roman"/>
          <w:sz w:val="22"/>
          <w:szCs w:val="22"/>
        </w:rPr>
        <w:t>provided preliminary data that helped shape the design of the main experiment presented in the paper</w:t>
      </w:r>
      <w:r w:rsidR="005C724F">
        <w:rPr>
          <w:rStyle w:val="None"/>
          <w:rFonts w:ascii="Times New Roman" w:hAnsi="Times New Roman"/>
          <w:sz w:val="22"/>
          <w:szCs w:val="22"/>
        </w:rPr>
        <w:t xml:space="preserve"> (which was Experiment 3 of the pre-registration documents).</w:t>
      </w:r>
      <w:r>
        <w:rPr>
          <w:rStyle w:val="None"/>
          <w:rFonts w:ascii="Times New Roman" w:hAnsi="Times New Roman"/>
          <w:sz w:val="22"/>
          <w:szCs w:val="22"/>
        </w:rPr>
        <w:t xml:space="preserve"> </w:t>
      </w:r>
      <w:r w:rsidR="004400FC">
        <w:rPr>
          <w:rStyle w:val="None"/>
          <w:rFonts w:ascii="Times New Roman" w:hAnsi="Times New Roman"/>
          <w:sz w:val="22"/>
          <w:szCs w:val="22"/>
        </w:rPr>
        <w:t xml:space="preserve">It </w:t>
      </w:r>
      <w:r w:rsidR="000031CF">
        <w:rPr>
          <w:rStyle w:val="None"/>
          <w:rFonts w:ascii="Times New Roman" w:hAnsi="Times New Roman"/>
          <w:sz w:val="22"/>
          <w:szCs w:val="22"/>
        </w:rPr>
        <w:t xml:space="preserve">aimed to </w:t>
      </w:r>
      <w:r w:rsidR="008822BC">
        <w:rPr>
          <w:rStyle w:val="None"/>
          <w:rFonts w:ascii="Times New Roman" w:hAnsi="Times New Roman"/>
          <w:sz w:val="22"/>
          <w:szCs w:val="22"/>
        </w:rPr>
        <w:t xml:space="preserve">determine </w:t>
      </w:r>
      <w:r w:rsidR="00FC0D8E">
        <w:rPr>
          <w:rStyle w:val="None"/>
          <w:rFonts w:ascii="Times New Roman" w:hAnsi="Times New Roman"/>
          <w:sz w:val="22"/>
          <w:szCs w:val="22"/>
        </w:rPr>
        <w:t xml:space="preserve">whether </w:t>
      </w:r>
      <w:r w:rsidR="000031CF">
        <w:rPr>
          <w:rStyle w:val="None"/>
          <w:rFonts w:ascii="Times New Roman" w:hAnsi="Times New Roman"/>
          <w:sz w:val="22"/>
          <w:szCs w:val="22"/>
        </w:rPr>
        <w:t xml:space="preserve">variation in the reflectance of background </w:t>
      </w:r>
      <w:r w:rsidR="0079239E">
        <w:rPr>
          <w:rStyle w:val="None"/>
          <w:rFonts w:ascii="Times New Roman" w:hAnsi="Times New Roman"/>
          <w:sz w:val="22"/>
          <w:szCs w:val="22"/>
        </w:rPr>
        <w:t xml:space="preserve">objects </w:t>
      </w:r>
      <w:proofErr w:type="gramStart"/>
      <w:r w:rsidR="00456BC8">
        <w:rPr>
          <w:rStyle w:val="None"/>
          <w:rFonts w:ascii="Times New Roman" w:hAnsi="Times New Roman"/>
          <w:sz w:val="22"/>
          <w:szCs w:val="22"/>
        </w:rPr>
        <w:t>ha</w:t>
      </w:r>
      <w:r w:rsidR="0079239E">
        <w:rPr>
          <w:rStyle w:val="None"/>
          <w:rFonts w:ascii="Times New Roman" w:hAnsi="Times New Roman"/>
          <w:sz w:val="22"/>
          <w:szCs w:val="22"/>
        </w:rPr>
        <w:t>d</w:t>
      </w:r>
      <w:r w:rsidR="00456BC8">
        <w:rPr>
          <w:rStyle w:val="None"/>
          <w:rFonts w:ascii="Times New Roman" w:hAnsi="Times New Roman"/>
          <w:sz w:val="22"/>
          <w:szCs w:val="22"/>
        </w:rPr>
        <w:t xml:space="preserve"> an effect on</w:t>
      </w:r>
      <w:proofErr w:type="gramEnd"/>
      <w:r w:rsidR="00456BC8">
        <w:rPr>
          <w:rStyle w:val="None"/>
          <w:rFonts w:ascii="Times New Roman" w:hAnsi="Times New Roman"/>
          <w:sz w:val="22"/>
          <w:szCs w:val="22"/>
        </w:rPr>
        <w:t xml:space="preserve"> </w:t>
      </w:r>
      <w:r w:rsidR="008C30C2">
        <w:rPr>
          <w:rStyle w:val="None"/>
          <w:rFonts w:ascii="Times New Roman" w:hAnsi="Times New Roman"/>
          <w:sz w:val="22"/>
          <w:szCs w:val="22"/>
        </w:rPr>
        <w:t xml:space="preserve">human </w:t>
      </w:r>
      <w:r w:rsidR="000031CF">
        <w:rPr>
          <w:rStyle w:val="None"/>
          <w:rFonts w:ascii="Times New Roman" w:hAnsi="Times New Roman"/>
          <w:sz w:val="22"/>
          <w:szCs w:val="22"/>
        </w:rPr>
        <w:t>lightness discrimination thresholds</w:t>
      </w:r>
      <w:r w:rsidR="00DF19D1">
        <w:rPr>
          <w:rStyle w:val="None"/>
          <w:rFonts w:ascii="Times New Roman" w:hAnsi="Times New Roman"/>
          <w:sz w:val="22"/>
          <w:szCs w:val="22"/>
        </w:rPr>
        <w:t>.</w:t>
      </w:r>
      <w:r w:rsidR="00DA27DA">
        <w:rPr>
          <w:rStyle w:val="None"/>
          <w:rFonts w:ascii="Times New Roman" w:hAnsi="Times New Roman"/>
          <w:sz w:val="22"/>
          <w:szCs w:val="22"/>
        </w:rPr>
        <w:t xml:space="preserve"> </w:t>
      </w:r>
      <w:r w:rsidR="00B65282">
        <w:rPr>
          <w:rStyle w:val="None"/>
          <w:rFonts w:ascii="Times New Roman" w:hAnsi="Times New Roman"/>
          <w:sz w:val="22"/>
          <w:szCs w:val="22"/>
        </w:rPr>
        <w:t xml:space="preserve">It </w:t>
      </w:r>
      <w:r w:rsidR="000031CF">
        <w:rPr>
          <w:rStyle w:val="None"/>
          <w:rFonts w:ascii="Times New Roman" w:hAnsi="Times New Roman"/>
          <w:sz w:val="22"/>
          <w:szCs w:val="22"/>
        </w:rPr>
        <w:t xml:space="preserve">established that human object lightness discrimination thresholds increase if the reflectance of background </w:t>
      </w:r>
      <w:r w:rsidR="006B58DA">
        <w:rPr>
          <w:rStyle w:val="None"/>
          <w:rFonts w:ascii="Times New Roman" w:hAnsi="Times New Roman"/>
          <w:sz w:val="22"/>
          <w:szCs w:val="22"/>
        </w:rPr>
        <w:t xml:space="preserve">objects </w:t>
      </w:r>
      <w:r w:rsidR="000031CF">
        <w:rPr>
          <w:rStyle w:val="None"/>
          <w:rFonts w:ascii="Times New Roman" w:hAnsi="Times New Roman"/>
          <w:sz w:val="22"/>
          <w:szCs w:val="22"/>
        </w:rPr>
        <w:t>vary</w:t>
      </w:r>
      <w:r w:rsidR="00BB0E74">
        <w:rPr>
          <w:rStyle w:val="None"/>
          <w:rFonts w:ascii="Times New Roman" w:hAnsi="Times New Roman"/>
          <w:sz w:val="22"/>
          <w:szCs w:val="22"/>
        </w:rPr>
        <w:t>,</w:t>
      </w:r>
      <w:r w:rsidR="000031CF">
        <w:rPr>
          <w:rStyle w:val="None"/>
          <w:rFonts w:ascii="Times New Roman" w:hAnsi="Times New Roman"/>
          <w:sz w:val="22"/>
          <w:szCs w:val="22"/>
        </w:rPr>
        <w:t xml:space="preserve"> as compared </w:t>
      </w:r>
      <w:r w:rsidR="009203B8">
        <w:rPr>
          <w:rStyle w:val="None"/>
          <w:rFonts w:ascii="Times New Roman" w:hAnsi="Times New Roman"/>
          <w:sz w:val="22"/>
          <w:szCs w:val="22"/>
        </w:rPr>
        <w:t xml:space="preserve">to </w:t>
      </w:r>
      <w:r w:rsidR="000031CF">
        <w:rPr>
          <w:rStyle w:val="None"/>
          <w:rFonts w:ascii="Times New Roman" w:hAnsi="Times New Roman"/>
          <w:sz w:val="22"/>
          <w:szCs w:val="22"/>
        </w:rPr>
        <w:t xml:space="preserve">the case when the discrimination is made against the same background. </w:t>
      </w:r>
      <w:r w:rsidR="007F59EF">
        <w:rPr>
          <w:rStyle w:val="None"/>
          <w:rFonts w:ascii="Times New Roman" w:hAnsi="Times New Roman"/>
          <w:sz w:val="22"/>
          <w:szCs w:val="22"/>
        </w:rPr>
        <w:t xml:space="preserve">It also studied the effect of </w:t>
      </w:r>
      <w:r w:rsidR="00DA27DA">
        <w:rPr>
          <w:rStyle w:val="None"/>
          <w:rFonts w:ascii="Times New Roman" w:hAnsi="Times New Roman"/>
          <w:sz w:val="22"/>
          <w:szCs w:val="22"/>
        </w:rPr>
        <w:t xml:space="preserve">inclusion or not of secondary reflections in the rendering process as </w:t>
      </w:r>
      <w:r w:rsidR="00B230A4">
        <w:rPr>
          <w:rStyle w:val="None"/>
          <w:rFonts w:ascii="Times New Roman" w:hAnsi="Times New Roman"/>
          <w:sz w:val="22"/>
          <w:szCs w:val="22"/>
        </w:rPr>
        <w:t>well and</w:t>
      </w:r>
      <w:r w:rsidR="00DA27DA">
        <w:rPr>
          <w:rStyle w:val="None"/>
          <w:rFonts w:ascii="Times New Roman" w:hAnsi="Times New Roman"/>
          <w:sz w:val="22"/>
          <w:szCs w:val="22"/>
        </w:rPr>
        <w:t xml:space="preserve"> assessed the effect of implementing background variation across trials rather than across intervals.</w:t>
      </w:r>
    </w:p>
    <w:p w14:paraId="0AB3496A" w14:textId="6F7552B6" w:rsidR="00D134C7" w:rsidRDefault="000031CF"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w:t>
      </w:r>
      <w:r w:rsidR="00D134C7">
        <w:rPr>
          <w:rStyle w:val="None"/>
          <w:rFonts w:ascii="Times New Roman" w:hAnsi="Times New Roman"/>
          <w:sz w:val="22"/>
          <w:szCs w:val="22"/>
        </w:rPr>
        <w:t xml:space="preserve">basic </w:t>
      </w:r>
      <w:r>
        <w:rPr>
          <w:rStyle w:val="None"/>
          <w:rFonts w:ascii="Times New Roman" w:hAnsi="Times New Roman"/>
          <w:sz w:val="22"/>
          <w:szCs w:val="22"/>
        </w:rPr>
        <w:t xml:space="preserve">methods were </w:t>
      </w:r>
      <w:r w:rsidR="00417E5F">
        <w:rPr>
          <w:rStyle w:val="None"/>
          <w:rFonts w:ascii="Times New Roman" w:hAnsi="Times New Roman"/>
          <w:sz w:val="22"/>
          <w:szCs w:val="22"/>
        </w:rPr>
        <w:t>the</w:t>
      </w:r>
      <w:r w:rsidR="008822BC">
        <w:rPr>
          <w:rStyle w:val="None"/>
          <w:rFonts w:ascii="Times New Roman" w:hAnsi="Times New Roman"/>
          <w:sz w:val="22"/>
          <w:szCs w:val="22"/>
        </w:rPr>
        <w:t xml:space="preserve"> </w:t>
      </w:r>
      <w:r>
        <w:rPr>
          <w:rStyle w:val="None"/>
          <w:rFonts w:ascii="Times New Roman" w:hAnsi="Times New Roman"/>
          <w:sz w:val="22"/>
          <w:szCs w:val="22"/>
        </w:rPr>
        <w:t>same as the experiment described in the main paper</w:t>
      </w:r>
      <w:r w:rsidR="00D134C7">
        <w:rPr>
          <w:rStyle w:val="None"/>
          <w:rFonts w:ascii="Times New Roman" w:hAnsi="Times New Roman"/>
          <w:sz w:val="22"/>
          <w:szCs w:val="22"/>
        </w:rPr>
        <w:t xml:space="preserve">. The practice session was </w:t>
      </w:r>
      <w:r w:rsidR="001B4909">
        <w:rPr>
          <w:rStyle w:val="None"/>
          <w:rFonts w:ascii="Times New Roman" w:hAnsi="Times New Roman"/>
          <w:sz w:val="22"/>
          <w:szCs w:val="22"/>
        </w:rPr>
        <w:t xml:space="preserve">conducted with the </w:t>
      </w:r>
      <w:r w:rsidR="00D134C7">
        <w:rPr>
          <w:rStyle w:val="None"/>
          <w:rFonts w:ascii="Times New Roman" w:hAnsi="Times New Roman"/>
          <w:sz w:val="22"/>
          <w:szCs w:val="22"/>
        </w:rPr>
        <w:t>images in Condition 1</w:t>
      </w:r>
      <w:r w:rsidR="004F257A">
        <w:rPr>
          <w:rStyle w:val="None"/>
          <w:rFonts w:ascii="Times New Roman" w:hAnsi="Times New Roman"/>
          <w:sz w:val="22"/>
          <w:szCs w:val="22"/>
        </w:rPr>
        <w:t xml:space="preserve"> described below</w:t>
      </w:r>
      <w:r w:rsidR="00D134C7">
        <w:rPr>
          <w:rStyle w:val="None"/>
          <w:rFonts w:ascii="Times New Roman" w:hAnsi="Times New Roman"/>
          <w:sz w:val="22"/>
          <w:szCs w:val="22"/>
        </w:rPr>
        <w:t>.</w:t>
      </w:r>
      <w:r w:rsidR="00F8245C">
        <w:rPr>
          <w:rStyle w:val="None"/>
          <w:rFonts w:ascii="Times New Roman" w:hAnsi="Times New Roman"/>
          <w:sz w:val="22"/>
          <w:szCs w:val="22"/>
        </w:rPr>
        <w:t xml:space="preserve"> The </w:t>
      </w:r>
      <w:r w:rsidR="003D4A00">
        <w:rPr>
          <w:rStyle w:val="None"/>
          <w:rFonts w:ascii="Times New Roman" w:hAnsi="Times New Roman"/>
          <w:sz w:val="22"/>
          <w:szCs w:val="22"/>
        </w:rPr>
        <w:t xml:space="preserve">observers were retained for the experiment if their average </w:t>
      </w:r>
      <w:r w:rsidR="00F8245C">
        <w:rPr>
          <w:rStyle w:val="None"/>
          <w:rFonts w:ascii="Times New Roman" w:hAnsi="Times New Roman"/>
          <w:sz w:val="22"/>
          <w:szCs w:val="22"/>
        </w:rPr>
        <w:t>threshold</w:t>
      </w:r>
      <w:r w:rsidR="003D4A00">
        <w:rPr>
          <w:rStyle w:val="None"/>
          <w:rFonts w:ascii="Times New Roman" w:hAnsi="Times New Roman"/>
          <w:sz w:val="22"/>
          <w:szCs w:val="22"/>
        </w:rPr>
        <w:t xml:space="preserve"> </w:t>
      </w:r>
      <w:r w:rsidR="00972D7B">
        <w:rPr>
          <w:rStyle w:val="None"/>
          <w:rFonts w:ascii="Times New Roman" w:hAnsi="Times New Roman"/>
          <w:sz w:val="22"/>
          <w:szCs w:val="22"/>
        </w:rPr>
        <w:t>of</w:t>
      </w:r>
      <w:r w:rsidR="003D4A00">
        <w:rPr>
          <w:rStyle w:val="None"/>
          <w:rFonts w:ascii="Times New Roman" w:hAnsi="Times New Roman"/>
          <w:sz w:val="22"/>
          <w:szCs w:val="22"/>
        </w:rPr>
        <w:t xml:space="preserve"> the last two acquisitions </w:t>
      </w:r>
      <w:r w:rsidR="002977F4">
        <w:rPr>
          <w:rStyle w:val="None"/>
          <w:rFonts w:ascii="Times New Roman" w:hAnsi="Times New Roman"/>
          <w:sz w:val="22"/>
          <w:szCs w:val="22"/>
        </w:rPr>
        <w:t xml:space="preserve">during the practice session was lower than 0.030. </w:t>
      </w:r>
      <w:r w:rsidR="00D14A65">
        <w:rPr>
          <w:rStyle w:val="None"/>
          <w:rFonts w:ascii="Times New Roman" w:hAnsi="Times New Roman"/>
          <w:sz w:val="22"/>
          <w:szCs w:val="22"/>
        </w:rPr>
        <w:t xml:space="preserve">This was a deviation from the pre-registered plan where we set the threshold criterion as 0.025. </w:t>
      </w:r>
      <w:r w:rsidR="00914F31">
        <w:rPr>
          <w:rStyle w:val="None"/>
          <w:rFonts w:ascii="Times New Roman" w:hAnsi="Times New Roman"/>
          <w:sz w:val="22"/>
          <w:szCs w:val="22"/>
        </w:rPr>
        <w:t xml:space="preserve">After collecting data from 8 observers, we realized that the criterion was too strict. Only one observer </w:t>
      </w:r>
      <w:r w:rsidR="000D142B">
        <w:rPr>
          <w:rStyle w:val="None"/>
          <w:rFonts w:ascii="Times New Roman" w:hAnsi="Times New Roman"/>
          <w:sz w:val="22"/>
          <w:szCs w:val="22"/>
        </w:rPr>
        <w:t xml:space="preserve">had </w:t>
      </w:r>
      <w:r w:rsidR="00914F31">
        <w:rPr>
          <w:rStyle w:val="None"/>
          <w:rFonts w:ascii="Times New Roman" w:hAnsi="Times New Roman"/>
          <w:sz w:val="22"/>
          <w:szCs w:val="22"/>
        </w:rPr>
        <w:t xml:space="preserve">met the criterion. After modifying the threshold criterion, we included two of the initially </w:t>
      </w:r>
      <w:r w:rsidR="00042D70">
        <w:rPr>
          <w:rStyle w:val="None"/>
          <w:rFonts w:ascii="Times New Roman" w:hAnsi="Times New Roman"/>
          <w:sz w:val="22"/>
          <w:szCs w:val="22"/>
        </w:rPr>
        <w:t>discontinued</w:t>
      </w:r>
      <w:r w:rsidR="00914F31">
        <w:rPr>
          <w:rStyle w:val="None"/>
          <w:rFonts w:ascii="Times New Roman" w:hAnsi="Times New Roman"/>
          <w:sz w:val="22"/>
          <w:szCs w:val="22"/>
        </w:rPr>
        <w:t xml:space="preserve"> observers in our experiment</w:t>
      </w:r>
      <w:r w:rsidR="007018F9">
        <w:rPr>
          <w:rStyle w:val="None"/>
          <w:rFonts w:ascii="Times New Roman" w:hAnsi="Times New Roman"/>
          <w:sz w:val="22"/>
          <w:szCs w:val="22"/>
        </w:rPr>
        <w:t xml:space="preserve"> (Observer 5 and Observer 8)</w:t>
      </w:r>
      <w:r w:rsidR="00914F31">
        <w:rPr>
          <w:rStyle w:val="None"/>
          <w:rFonts w:ascii="Times New Roman" w:hAnsi="Times New Roman"/>
          <w:sz w:val="22"/>
          <w:szCs w:val="22"/>
        </w:rPr>
        <w:t xml:space="preserve">. </w:t>
      </w:r>
      <w:r w:rsidR="002D7BA3">
        <w:rPr>
          <w:rStyle w:val="None"/>
          <w:rFonts w:ascii="Times New Roman" w:hAnsi="Times New Roman"/>
          <w:sz w:val="22"/>
          <w:szCs w:val="22"/>
        </w:rPr>
        <w:t>Total of 11 naïve observers participated in the practice sessions.</w:t>
      </w:r>
      <w:r w:rsidR="00D14A65">
        <w:rPr>
          <w:rStyle w:val="None"/>
          <w:rFonts w:ascii="Times New Roman" w:hAnsi="Times New Roman"/>
          <w:sz w:val="22"/>
          <w:szCs w:val="22"/>
        </w:rPr>
        <w:t xml:space="preserve"> Four </w:t>
      </w:r>
      <w:r w:rsidR="00ED6E38">
        <w:rPr>
          <w:rStyle w:val="None"/>
          <w:rFonts w:ascii="Times New Roman" w:hAnsi="Times New Roman"/>
          <w:sz w:val="22"/>
          <w:szCs w:val="22"/>
        </w:rPr>
        <w:t xml:space="preserve">of these </w:t>
      </w:r>
      <w:r w:rsidR="00D14A65">
        <w:rPr>
          <w:rStyle w:val="None"/>
          <w:rFonts w:ascii="Times New Roman" w:hAnsi="Times New Roman"/>
          <w:sz w:val="22"/>
          <w:szCs w:val="22"/>
        </w:rPr>
        <w:t>observers met the criteria for continuing the experiment.</w:t>
      </w:r>
      <w:r w:rsidR="00413969">
        <w:rPr>
          <w:rStyle w:val="None"/>
          <w:rFonts w:ascii="Times New Roman" w:hAnsi="Times New Roman"/>
          <w:sz w:val="22"/>
          <w:szCs w:val="22"/>
        </w:rPr>
        <w:t xml:space="preserve"> Two of these observers also participated in the main experiment </w:t>
      </w:r>
      <w:r w:rsidR="007018F9">
        <w:rPr>
          <w:rStyle w:val="None"/>
          <w:rFonts w:ascii="Times New Roman" w:hAnsi="Times New Roman"/>
          <w:sz w:val="22"/>
          <w:szCs w:val="22"/>
        </w:rPr>
        <w:t>(Observer 4 and Observer 8)</w:t>
      </w:r>
      <w:r w:rsidR="00413969">
        <w:rPr>
          <w:rStyle w:val="None"/>
          <w:rFonts w:ascii="Times New Roman" w:hAnsi="Times New Roman"/>
          <w:sz w:val="22"/>
          <w:szCs w:val="22"/>
        </w:rPr>
        <w:t>.</w:t>
      </w:r>
      <w:r w:rsidR="00542154">
        <w:rPr>
          <w:rStyle w:val="None"/>
          <w:rFonts w:ascii="Times New Roman" w:hAnsi="Times New Roman"/>
          <w:sz w:val="22"/>
          <w:szCs w:val="22"/>
        </w:rPr>
        <w:t xml:space="preserve"> </w:t>
      </w:r>
    </w:p>
    <w:p w14:paraId="498B13E0" w14:textId="5F3A543E" w:rsidR="00EF2452" w:rsidRDefault="00EE01C6"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We measured lightness discrimination threshold of four naïve human observers </w:t>
      </w:r>
      <w:r w:rsidR="00277BEB">
        <w:rPr>
          <w:rStyle w:val="None"/>
          <w:rFonts w:ascii="Times New Roman" w:hAnsi="Times New Roman"/>
          <w:sz w:val="22"/>
          <w:szCs w:val="22"/>
        </w:rPr>
        <w:t xml:space="preserve">using a </w:t>
      </w:r>
      <w:r w:rsidR="00CD2FA2">
        <w:rPr>
          <w:rStyle w:val="None"/>
          <w:rFonts w:ascii="Times New Roman" w:hAnsi="Times New Roman"/>
          <w:sz w:val="22"/>
          <w:szCs w:val="22"/>
        </w:rPr>
        <w:t>two-interval</w:t>
      </w:r>
      <w:r w:rsidR="00277BEB">
        <w:rPr>
          <w:rStyle w:val="None"/>
          <w:rFonts w:ascii="Times New Roman" w:hAnsi="Times New Roman"/>
          <w:sz w:val="22"/>
          <w:szCs w:val="22"/>
        </w:rPr>
        <w:t xml:space="preserve"> forced choice paradigm. </w:t>
      </w:r>
      <w:r w:rsidR="00CE408E">
        <w:rPr>
          <w:rStyle w:val="None"/>
          <w:rFonts w:ascii="Times New Roman" w:hAnsi="Times New Roman"/>
          <w:sz w:val="22"/>
          <w:szCs w:val="22"/>
        </w:rPr>
        <w:t>The thresholds were measured for three specific types of background variation</w:t>
      </w:r>
      <w:r w:rsidR="00B42048">
        <w:rPr>
          <w:rStyle w:val="None"/>
          <w:rFonts w:ascii="Times New Roman" w:hAnsi="Times New Roman"/>
          <w:sz w:val="22"/>
          <w:szCs w:val="22"/>
        </w:rPr>
        <w:t xml:space="preserve"> </w:t>
      </w:r>
      <w:r w:rsidR="00EF2452">
        <w:rPr>
          <w:rStyle w:val="None"/>
          <w:rFonts w:ascii="Times New Roman" w:hAnsi="Times New Roman"/>
          <w:sz w:val="22"/>
          <w:szCs w:val="22"/>
        </w:rPr>
        <w:t>(Figure S1).</w:t>
      </w:r>
      <w:r w:rsidR="00763C1A" w:rsidRPr="00763C1A">
        <w:rPr>
          <w:rStyle w:val="None"/>
          <w:rFonts w:ascii="Times New Roman" w:hAnsi="Times New Roman"/>
          <w:sz w:val="22"/>
          <w:szCs w:val="22"/>
        </w:rPr>
        <w:t xml:space="preserve"> </w:t>
      </w:r>
      <w:r w:rsidR="00763C1A">
        <w:rPr>
          <w:rStyle w:val="None"/>
          <w:rFonts w:ascii="Times New Roman" w:hAnsi="Times New Roman"/>
          <w:sz w:val="22"/>
          <w:szCs w:val="22"/>
        </w:rPr>
        <w:t xml:space="preserve">The reflectance spectra of the background objects were generated with </w:t>
      </w:r>
      <w:r w:rsidR="008822BC">
        <w:rPr>
          <w:rStyle w:val="None"/>
          <w:rFonts w:ascii="Times New Roman" w:hAnsi="Times New Roman"/>
          <w:sz w:val="22"/>
          <w:szCs w:val="22"/>
        </w:rPr>
        <w:t xml:space="preserve">the covariance </w:t>
      </w:r>
      <w:r w:rsidR="00763C1A">
        <w:rPr>
          <w:rStyle w:val="None"/>
          <w:rFonts w:ascii="Times New Roman" w:hAnsi="Times New Roman"/>
          <w:sz w:val="22"/>
          <w:szCs w:val="22"/>
        </w:rPr>
        <w:t xml:space="preserve">scale factor set to 1. </w:t>
      </w:r>
      <w:r w:rsidR="00EF2452">
        <w:rPr>
          <w:rStyle w:val="None"/>
          <w:rFonts w:ascii="Times New Roman" w:hAnsi="Times New Roman"/>
          <w:sz w:val="22"/>
          <w:szCs w:val="22"/>
        </w:rPr>
        <w:t xml:space="preserve"> These </w:t>
      </w:r>
      <w:r w:rsidR="005D35AB">
        <w:rPr>
          <w:rStyle w:val="None"/>
          <w:rFonts w:ascii="Times New Roman" w:hAnsi="Times New Roman"/>
          <w:sz w:val="22"/>
          <w:szCs w:val="22"/>
        </w:rPr>
        <w:t xml:space="preserve">three conditions </w:t>
      </w:r>
      <w:r w:rsidR="00EF2452">
        <w:rPr>
          <w:rStyle w:val="None"/>
          <w:rFonts w:ascii="Times New Roman" w:hAnsi="Times New Roman"/>
          <w:sz w:val="22"/>
          <w:szCs w:val="22"/>
        </w:rPr>
        <w:t>were:</w:t>
      </w:r>
    </w:p>
    <w:p w14:paraId="7786665E" w14:textId="4EDE843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Condition 1.</w:t>
      </w:r>
      <w:r>
        <w:rPr>
          <w:rStyle w:val="None"/>
          <w:rFonts w:ascii="Times New Roman" w:hAnsi="Times New Roman"/>
          <w:sz w:val="22"/>
          <w:szCs w:val="22"/>
        </w:rPr>
        <w:t xml:space="preserve"> </w:t>
      </w:r>
      <w:r>
        <w:rPr>
          <w:rStyle w:val="None"/>
          <w:rFonts w:ascii="Times New Roman" w:hAnsi="Times New Roman"/>
          <w:i/>
          <w:iCs/>
          <w:sz w:val="22"/>
          <w:szCs w:val="22"/>
          <w:u w:val="single"/>
        </w:rPr>
        <w:t>Fixed background:</w:t>
      </w:r>
      <w:r>
        <w:rPr>
          <w:rStyle w:val="None"/>
          <w:rFonts w:ascii="Times New Roman" w:hAnsi="Times New Roman"/>
          <w:i/>
          <w:iCs/>
          <w:sz w:val="22"/>
          <w:szCs w:val="22"/>
        </w:rPr>
        <w:t xml:space="preserve"> </w:t>
      </w:r>
      <w:r>
        <w:rPr>
          <w:rStyle w:val="None"/>
          <w:rFonts w:ascii="Times New Roman" w:hAnsi="Times New Roman"/>
          <w:sz w:val="22"/>
          <w:szCs w:val="22"/>
        </w:rPr>
        <w:t xml:space="preserve">In this condition, the spectra of objects in the background were kept fixed for all trials and for all intervals. We generated 11 images, one at each </w:t>
      </w:r>
      <w:r w:rsidR="001A68AE">
        <w:rPr>
          <w:rStyle w:val="None"/>
          <w:rFonts w:ascii="Times New Roman" w:hAnsi="Times New Roman"/>
          <w:sz w:val="22"/>
          <w:szCs w:val="22"/>
        </w:rPr>
        <w:t xml:space="preserve">comparison LRF </w:t>
      </w:r>
      <w:r>
        <w:rPr>
          <w:rStyle w:val="None"/>
          <w:rFonts w:ascii="Times New Roman" w:hAnsi="Times New Roman"/>
          <w:sz w:val="22"/>
          <w:szCs w:val="22"/>
        </w:rPr>
        <w:t>level.</w:t>
      </w:r>
    </w:p>
    <w:p w14:paraId="7A1216DC" w14:textId="1C3ED963"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 </w:t>
      </w:r>
      <w:r>
        <w:rPr>
          <w:rStyle w:val="None"/>
          <w:rFonts w:ascii="Times New Roman" w:hAnsi="Times New Roman"/>
          <w:i/>
          <w:iCs/>
          <w:sz w:val="22"/>
          <w:szCs w:val="22"/>
          <w:u w:val="single"/>
        </w:rPr>
        <w:t>Between-trial background variation</w:t>
      </w:r>
      <w:r>
        <w:rPr>
          <w:rStyle w:val="None"/>
          <w:rFonts w:ascii="Times New Roman" w:hAnsi="Times New Roman"/>
          <w:sz w:val="22"/>
          <w:szCs w:val="22"/>
          <w:u w:val="single"/>
        </w:rPr>
        <w:t>:</w:t>
      </w:r>
      <w:r>
        <w:rPr>
          <w:rStyle w:val="None"/>
          <w:rFonts w:ascii="Times New Roman" w:hAnsi="Times New Roman"/>
          <w:sz w:val="22"/>
          <w:szCs w:val="22"/>
        </w:rPr>
        <w:t xml:space="preserve"> In this condition, the spectra of the objects in the background were the same for the two intervals within a trial but varied from trial-to-trial.</w:t>
      </w:r>
      <w:r w:rsidR="008367E5">
        <w:rPr>
          <w:rStyle w:val="None"/>
          <w:rFonts w:ascii="Times New Roman" w:hAnsi="Times New Roman"/>
          <w:sz w:val="22"/>
          <w:szCs w:val="22"/>
        </w:rPr>
        <w:t xml:space="preserve"> </w:t>
      </w:r>
    </w:p>
    <w:p w14:paraId="2303F9B9" w14:textId="52D9689C"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 </w:t>
      </w:r>
      <w:r>
        <w:rPr>
          <w:rStyle w:val="None"/>
          <w:rFonts w:ascii="Times New Roman" w:hAnsi="Times New Roman"/>
          <w:i/>
          <w:iCs/>
          <w:sz w:val="22"/>
          <w:szCs w:val="22"/>
          <w:u w:val="single"/>
        </w:rPr>
        <w:t>Within-trial background variation</w:t>
      </w:r>
      <w:r>
        <w:rPr>
          <w:rStyle w:val="None"/>
          <w:rFonts w:ascii="Times New Roman" w:hAnsi="Times New Roman"/>
          <w:sz w:val="22"/>
          <w:szCs w:val="22"/>
        </w:rPr>
        <w:t>: In this condition, the spectra of the objects in the background varied between trials as well as between the two intervals of a trial.</w:t>
      </w:r>
      <w:r w:rsidR="00DC5C64">
        <w:rPr>
          <w:rStyle w:val="None"/>
          <w:rFonts w:ascii="Times New Roman" w:hAnsi="Times New Roman"/>
          <w:sz w:val="22"/>
          <w:szCs w:val="22"/>
        </w:rPr>
        <w:t xml:space="preserve"> </w:t>
      </w:r>
      <w:r w:rsidR="007E5B3F">
        <w:rPr>
          <w:rStyle w:val="None"/>
          <w:rFonts w:ascii="Times New Roman" w:hAnsi="Times New Roman"/>
          <w:sz w:val="22"/>
          <w:szCs w:val="22"/>
        </w:rPr>
        <w:t>The background variation corresponded to covar</w:t>
      </w:r>
      <w:r w:rsidR="007E6751">
        <w:rPr>
          <w:rStyle w:val="None"/>
          <w:rFonts w:ascii="Times New Roman" w:hAnsi="Times New Roman"/>
          <w:sz w:val="22"/>
          <w:szCs w:val="22"/>
        </w:rPr>
        <w:t>i</w:t>
      </w:r>
      <w:r w:rsidR="007E5B3F">
        <w:rPr>
          <w:rStyle w:val="None"/>
          <w:rFonts w:ascii="Times New Roman" w:hAnsi="Times New Roman"/>
          <w:sz w:val="22"/>
          <w:szCs w:val="22"/>
        </w:rPr>
        <w:t>ance scale factor equal to 1.</w:t>
      </w:r>
    </w:p>
    <w:p w14:paraId="6A8FF529" w14:textId="7273F1E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In Condition</w:t>
      </w:r>
      <w:r w:rsidR="007E5B3F">
        <w:rPr>
          <w:rStyle w:val="None"/>
          <w:rFonts w:ascii="Times New Roman" w:hAnsi="Times New Roman"/>
          <w:sz w:val="22"/>
          <w:szCs w:val="22"/>
        </w:rPr>
        <w:t>s</w:t>
      </w:r>
      <w:r>
        <w:rPr>
          <w:rStyle w:val="None"/>
          <w:rFonts w:ascii="Times New Roman" w:hAnsi="Times New Roman"/>
          <w:sz w:val="22"/>
          <w:szCs w:val="22"/>
        </w:rPr>
        <w:t xml:space="preserve"> 2 and 3, the light reflected from the target object </w:t>
      </w:r>
      <w:r w:rsidR="00E06E72">
        <w:rPr>
          <w:rStyle w:val="None"/>
          <w:rFonts w:ascii="Times New Roman" w:hAnsi="Times New Roman"/>
          <w:sz w:val="22"/>
          <w:szCs w:val="22"/>
        </w:rPr>
        <w:t xml:space="preserve">varied </w:t>
      </w:r>
      <w:r>
        <w:rPr>
          <w:rStyle w:val="None"/>
          <w:rFonts w:ascii="Times New Roman" w:hAnsi="Times New Roman"/>
          <w:sz w:val="22"/>
          <w:szCs w:val="22"/>
        </w:rPr>
        <w:t>from image to image</w:t>
      </w:r>
      <w:r w:rsidR="00043586">
        <w:rPr>
          <w:rStyle w:val="None"/>
          <w:rFonts w:ascii="Times New Roman" w:hAnsi="Times New Roman"/>
          <w:sz w:val="22"/>
          <w:szCs w:val="22"/>
        </w:rPr>
        <w:t xml:space="preserve"> </w:t>
      </w:r>
      <w:r>
        <w:rPr>
          <w:rStyle w:val="None"/>
          <w:rFonts w:ascii="Times New Roman" w:hAnsi="Times New Roman"/>
          <w:sz w:val="22"/>
          <w:szCs w:val="22"/>
        </w:rPr>
        <w:t xml:space="preserve">(even at the same </w:t>
      </w:r>
      <w:r w:rsidR="00E06E72">
        <w:rPr>
          <w:rStyle w:val="None"/>
          <w:rFonts w:ascii="Times New Roman" w:hAnsi="Times New Roman"/>
          <w:sz w:val="22"/>
          <w:szCs w:val="22"/>
        </w:rPr>
        <w:t xml:space="preserve">LRF </w:t>
      </w:r>
      <w:r>
        <w:rPr>
          <w:rStyle w:val="None"/>
          <w:rFonts w:ascii="Times New Roman" w:hAnsi="Times New Roman"/>
          <w:sz w:val="22"/>
          <w:szCs w:val="22"/>
        </w:rPr>
        <w:t>level of the target object) because of secondary reflection of light coming from the background objects</w:t>
      </w:r>
      <w:r w:rsidR="007E5B3F">
        <w:rPr>
          <w:rStyle w:val="None"/>
          <w:rFonts w:ascii="Times New Roman" w:hAnsi="Times New Roman"/>
          <w:sz w:val="22"/>
          <w:szCs w:val="22"/>
        </w:rPr>
        <w:t xml:space="preserve"> was included in the rendering.</w:t>
      </w:r>
      <w:r>
        <w:rPr>
          <w:rStyle w:val="None"/>
          <w:rFonts w:ascii="Times New Roman" w:hAnsi="Times New Roman"/>
          <w:sz w:val="22"/>
          <w:szCs w:val="22"/>
        </w:rPr>
        <w:t xml:space="preserve"> We also measured the thresholds without secondary reflections for these two conditions. We call these conditions Condition 2a and 3a.</w:t>
      </w:r>
      <w:r w:rsidR="007E5B3F">
        <w:rPr>
          <w:rStyle w:val="None"/>
          <w:rFonts w:ascii="Times New Roman" w:hAnsi="Times New Roman"/>
          <w:sz w:val="22"/>
          <w:szCs w:val="22"/>
        </w:rPr>
        <w:t xml:space="preserve"> </w:t>
      </w:r>
    </w:p>
    <w:p w14:paraId="2FBD269F"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2a. </w:t>
      </w:r>
      <w:r>
        <w:rPr>
          <w:rStyle w:val="None"/>
          <w:rFonts w:ascii="Times New Roman" w:hAnsi="Times New Roman"/>
          <w:i/>
          <w:iCs/>
          <w:sz w:val="22"/>
          <w:szCs w:val="22"/>
          <w:u w:val="single"/>
        </w:rPr>
        <w:t>Between-trial background variation without secondary reflection</w:t>
      </w:r>
      <w:r>
        <w:rPr>
          <w:rStyle w:val="None"/>
          <w:rFonts w:ascii="Times New Roman" w:hAnsi="Times New Roman"/>
          <w:sz w:val="22"/>
          <w:szCs w:val="22"/>
          <w:u w:val="single"/>
        </w:rPr>
        <w:t>:</w:t>
      </w:r>
      <w:r>
        <w:rPr>
          <w:rStyle w:val="None"/>
          <w:rFonts w:ascii="Times New Roman" w:hAnsi="Times New Roman"/>
          <w:sz w:val="22"/>
          <w:szCs w:val="22"/>
        </w:rPr>
        <w:t xml:space="preserve"> Same as Condition 2, but without multiple reflections of light from object surfaces. The light rays only bounce off once from the surfaces before coming to the camera.</w:t>
      </w:r>
    </w:p>
    <w:p w14:paraId="067F7DDA" w14:textId="45B85D72"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3a. </w:t>
      </w:r>
      <w:r>
        <w:rPr>
          <w:rStyle w:val="None"/>
          <w:rFonts w:ascii="Times New Roman" w:hAnsi="Times New Roman"/>
          <w:i/>
          <w:iCs/>
          <w:sz w:val="22"/>
          <w:szCs w:val="22"/>
          <w:u w:val="single"/>
        </w:rPr>
        <w:t>Within-trial background variation without secondary reflections</w:t>
      </w:r>
      <w:r>
        <w:rPr>
          <w:rStyle w:val="None"/>
          <w:rFonts w:ascii="Times New Roman" w:hAnsi="Times New Roman"/>
          <w:sz w:val="22"/>
          <w:szCs w:val="22"/>
        </w:rPr>
        <w:t>: Same as Condition 3, but without multiple reflections of light from object surfaces.</w:t>
      </w:r>
      <w:r w:rsidR="00B80AEE">
        <w:rPr>
          <w:rStyle w:val="None"/>
          <w:rFonts w:ascii="Times New Roman" w:hAnsi="Times New Roman"/>
          <w:sz w:val="22"/>
          <w:szCs w:val="22"/>
        </w:rPr>
        <w:t xml:space="preserve"> Condition 3a was the same as the experiment reported in the main paper for covariance scalar equal to 1.</w:t>
      </w:r>
    </w:p>
    <w:p w14:paraId="64C40BA8" w14:textId="77777777" w:rsidR="00151AF7" w:rsidRDefault="00EF2452">
      <w:pPr>
        <w:pStyle w:val="Body"/>
        <w:spacing w:after="160"/>
        <w:rPr>
          <w:rStyle w:val="None"/>
          <w:rFonts w:ascii="Times New Roman" w:hAnsi="Times New Roman"/>
          <w:b/>
          <w:bCs/>
          <w:sz w:val="22"/>
          <w:szCs w:val="22"/>
        </w:rPr>
      </w:pPr>
      <w:r w:rsidRPr="004B096D">
        <w:rPr>
          <w:rStyle w:val="None"/>
          <w:rFonts w:ascii="Times New Roman" w:hAnsi="Times New Roman"/>
          <w:b/>
          <w:bCs/>
          <w:sz w:val="22"/>
          <w:szCs w:val="22"/>
        </w:rPr>
        <w:lastRenderedPageBreak/>
        <w:t>Results</w:t>
      </w:r>
    </w:p>
    <w:p w14:paraId="7C445DC7" w14:textId="40A0B8BA" w:rsidR="00F55602" w:rsidRDefault="00EF2452">
      <w:pPr>
        <w:pStyle w:val="Body"/>
        <w:spacing w:after="160"/>
        <w:rPr>
          <w:rFonts w:ascii="Times New Roman" w:hAnsi="Times New Roman" w:cs="Times New Roman"/>
          <w:sz w:val="22"/>
          <w:szCs w:val="22"/>
        </w:rPr>
      </w:pPr>
      <w:r w:rsidRPr="00A16544">
        <w:rPr>
          <w:rFonts w:ascii="Times New Roman" w:hAnsi="Times New Roman" w:cs="Times New Roman"/>
          <w:sz w:val="22"/>
          <w:szCs w:val="22"/>
        </w:rPr>
        <w:t xml:space="preserve">Figure </w:t>
      </w:r>
      <w:r>
        <w:rPr>
          <w:rFonts w:ascii="Times New Roman" w:hAnsi="Times New Roman" w:cs="Times New Roman"/>
          <w:sz w:val="22"/>
          <w:szCs w:val="22"/>
        </w:rPr>
        <w:t>S2</w:t>
      </w:r>
      <w:r w:rsidRPr="00A16544">
        <w:rPr>
          <w:rFonts w:ascii="Times New Roman" w:hAnsi="Times New Roman" w:cs="Times New Roman"/>
          <w:sz w:val="22"/>
          <w:szCs w:val="22"/>
        </w:rPr>
        <w:t xml:space="preserve"> shows the discrimination thresholds of </w:t>
      </w:r>
      <w:r w:rsidR="002E3EBC">
        <w:rPr>
          <w:rFonts w:ascii="Times New Roman" w:hAnsi="Times New Roman" w:cs="Times New Roman"/>
          <w:sz w:val="22"/>
          <w:szCs w:val="22"/>
        </w:rPr>
        <w:t>the f</w:t>
      </w:r>
      <w:r w:rsidRPr="00A16544">
        <w:rPr>
          <w:rFonts w:ascii="Times New Roman" w:hAnsi="Times New Roman" w:cs="Times New Roman"/>
          <w:sz w:val="22"/>
          <w:szCs w:val="22"/>
        </w:rPr>
        <w:t xml:space="preserve">our human observers for the five conditions studied in </w:t>
      </w:r>
      <w:r>
        <w:rPr>
          <w:rFonts w:ascii="Times New Roman" w:hAnsi="Times New Roman" w:cs="Times New Roman"/>
          <w:sz w:val="22"/>
          <w:szCs w:val="22"/>
        </w:rPr>
        <w:t>th</w:t>
      </w:r>
      <w:r w:rsidR="00893F67">
        <w:rPr>
          <w:rFonts w:ascii="Times New Roman" w:hAnsi="Times New Roman" w:cs="Times New Roman"/>
          <w:sz w:val="22"/>
          <w:szCs w:val="22"/>
        </w:rPr>
        <w:t>is</w:t>
      </w:r>
      <w:r w:rsidRPr="00A16544">
        <w:rPr>
          <w:rFonts w:ascii="Times New Roman" w:hAnsi="Times New Roman" w:cs="Times New Roman"/>
          <w:sz w:val="22"/>
          <w:szCs w:val="22"/>
        </w:rPr>
        <w:t xml:space="preserve"> experiment. We plot the mean threshold and the standard error of the mean (SEM) taken over the three separate threshold measurements. For each observer, the thresholds for Condition 3 and 3a were higher compared to Condition 1, 2 and 2a. The </w:t>
      </w:r>
      <w:r w:rsidR="001576D6">
        <w:rPr>
          <w:rFonts w:ascii="Times New Roman" w:hAnsi="Times New Roman" w:cs="Times New Roman"/>
          <w:sz w:val="22"/>
          <w:szCs w:val="22"/>
        </w:rPr>
        <w:t>average</w:t>
      </w:r>
      <w:r w:rsidR="001576D6"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of the observers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3 and 3a as compared to Condition 1 (baseline) were 79% and 60% respectively. The </w:t>
      </w:r>
      <w:r w:rsidR="00FA1E45">
        <w:rPr>
          <w:rFonts w:ascii="Times New Roman" w:hAnsi="Times New Roman" w:cs="Times New Roman"/>
          <w:sz w:val="22"/>
          <w:szCs w:val="22"/>
        </w:rPr>
        <w:t>average</w:t>
      </w:r>
      <w:r w:rsidR="00FA1E45"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2 and 2a were much smaller</w:t>
      </w:r>
      <w:r w:rsidR="002E3EBC">
        <w:rPr>
          <w:rFonts w:ascii="Times New Roman" w:hAnsi="Times New Roman" w:cs="Times New Roman"/>
          <w:sz w:val="22"/>
          <w:szCs w:val="22"/>
        </w:rPr>
        <w:t>,</w:t>
      </w:r>
      <w:r w:rsidRPr="00A16544">
        <w:rPr>
          <w:rFonts w:ascii="Times New Roman" w:hAnsi="Times New Roman" w:cs="Times New Roman"/>
          <w:sz w:val="22"/>
          <w:szCs w:val="22"/>
        </w:rPr>
        <w:t xml:space="preserve"> 13% and 17% respectively. </w:t>
      </w:r>
      <w:r w:rsidR="007C7E5C" w:rsidRPr="00A16544">
        <w:rPr>
          <w:rFonts w:ascii="Times New Roman" w:hAnsi="Times New Roman" w:cs="Times New Roman"/>
          <w:sz w:val="22"/>
          <w:szCs w:val="22"/>
        </w:rPr>
        <w:t xml:space="preserve">The thresholds for Condition 1, 2 and 2a were </w:t>
      </w:r>
      <w:r w:rsidR="007C7E5C">
        <w:rPr>
          <w:rFonts w:ascii="Times New Roman" w:hAnsi="Times New Roman" w:cs="Times New Roman"/>
          <w:sz w:val="22"/>
          <w:szCs w:val="22"/>
        </w:rPr>
        <w:t>nearly</w:t>
      </w:r>
      <w:r w:rsidR="007C7E5C" w:rsidRPr="00A16544">
        <w:rPr>
          <w:rFonts w:ascii="Times New Roman" w:hAnsi="Times New Roman" w:cs="Times New Roman"/>
          <w:sz w:val="22"/>
          <w:szCs w:val="22"/>
        </w:rPr>
        <w:t xml:space="preserve"> </w:t>
      </w:r>
      <w:r w:rsidR="002D1E97">
        <w:rPr>
          <w:rFonts w:ascii="Times New Roman" w:hAnsi="Times New Roman" w:cs="Times New Roman"/>
          <w:sz w:val="22"/>
          <w:szCs w:val="22"/>
        </w:rPr>
        <w:t xml:space="preserve">within </w:t>
      </w:r>
      <w:r w:rsidR="009C0108">
        <w:rPr>
          <w:rFonts w:ascii="Times New Roman" w:hAnsi="Times New Roman" w:cs="Times New Roman"/>
          <w:sz w:val="22"/>
          <w:szCs w:val="22"/>
        </w:rPr>
        <w:t>one</w:t>
      </w:r>
      <w:r w:rsidR="007C7E5C" w:rsidRPr="00A16544">
        <w:rPr>
          <w:rFonts w:ascii="Times New Roman" w:hAnsi="Times New Roman" w:cs="Times New Roman"/>
          <w:sz w:val="22"/>
          <w:szCs w:val="22"/>
        </w:rPr>
        <w:t xml:space="preserve"> SEM</w:t>
      </w:r>
      <w:r w:rsidR="007C7E5C">
        <w:rPr>
          <w:rFonts w:ascii="Times New Roman" w:hAnsi="Times New Roman" w:cs="Times New Roman"/>
          <w:sz w:val="22"/>
          <w:szCs w:val="22"/>
        </w:rPr>
        <w:t xml:space="preserve"> </w:t>
      </w:r>
      <w:r w:rsidR="002E3EBC">
        <w:rPr>
          <w:rFonts w:ascii="Times New Roman" w:hAnsi="Times New Roman" w:cs="Times New Roman"/>
          <w:sz w:val="22"/>
          <w:szCs w:val="22"/>
        </w:rPr>
        <w:t xml:space="preserve">of each other </w:t>
      </w:r>
      <w:r w:rsidR="007C7E5C">
        <w:rPr>
          <w:rFonts w:ascii="Times New Roman" w:hAnsi="Times New Roman" w:cs="Times New Roman"/>
          <w:sz w:val="22"/>
          <w:szCs w:val="22"/>
        </w:rPr>
        <w:t>(averaged over the observers and three conditions)</w:t>
      </w:r>
      <w:r w:rsidR="007C7E5C" w:rsidRPr="00A16544">
        <w:rPr>
          <w:rFonts w:ascii="Times New Roman" w:hAnsi="Times New Roman" w:cs="Times New Roman"/>
          <w:sz w:val="22"/>
          <w:szCs w:val="22"/>
        </w:rPr>
        <w:t>. On the other hand, the threshold</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for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3 and 3a were respectively (on average) </w:t>
      </w:r>
      <w:r w:rsidR="007C7E5C">
        <w:rPr>
          <w:rFonts w:ascii="Times New Roman" w:hAnsi="Times New Roman" w:cs="Times New Roman"/>
          <w:sz w:val="22"/>
          <w:szCs w:val="22"/>
        </w:rPr>
        <w:t>7.2</w:t>
      </w:r>
      <w:r w:rsidR="007C7E5C" w:rsidRPr="00A16544">
        <w:rPr>
          <w:rFonts w:ascii="Times New Roman" w:hAnsi="Times New Roman" w:cs="Times New Roman"/>
          <w:sz w:val="22"/>
          <w:szCs w:val="22"/>
        </w:rPr>
        <w:t xml:space="preserve"> and 5</w:t>
      </w:r>
      <w:r w:rsidR="007C7E5C">
        <w:rPr>
          <w:rFonts w:ascii="Times New Roman" w:hAnsi="Times New Roman" w:cs="Times New Roman"/>
          <w:sz w:val="22"/>
          <w:szCs w:val="22"/>
        </w:rPr>
        <w:t>.4</w:t>
      </w:r>
      <w:r w:rsidR="007C7E5C" w:rsidRPr="00A16544">
        <w:rPr>
          <w:rFonts w:ascii="Times New Roman" w:hAnsi="Times New Roman" w:cs="Times New Roman"/>
          <w:sz w:val="22"/>
          <w:szCs w:val="22"/>
        </w:rPr>
        <w:t xml:space="preserve"> SEM larger than the threshold of Condition 1. The thresholds without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2a and 3a) </w:t>
      </w:r>
      <w:r w:rsidR="007C7E5C">
        <w:rPr>
          <w:rFonts w:ascii="Times New Roman" w:hAnsi="Times New Roman" w:cs="Times New Roman"/>
          <w:sz w:val="22"/>
          <w:szCs w:val="22"/>
        </w:rPr>
        <w:t>were</w:t>
      </w:r>
      <w:r w:rsidR="007C7E5C" w:rsidRPr="00A16544">
        <w:rPr>
          <w:rFonts w:ascii="Times New Roman" w:hAnsi="Times New Roman" w:cs="Times New Roman"/>
          <w:sz w:val="22"/>
          <w:szCs w:val="22"/>
        </w:rPr>
        <w:t xml:space="preserve"> within one SEM from the conditions with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 and 3). </w:t>
      </w:r>
      <w:r w:rsidRPr="00A16544">
        <w:rPr>
          <w:rFonts w:ascii="Times New Roman" w:hAnsi="Times New Roman" w:cs="Times New Roman"/>
          <w:sz w:val="22"/>
          <w:szCs w:val="22"/>
        </w:rPr>
        <w:t xml:space="preserve">This preliminary experiment established that lightness discrimination thresholds are higher for the case when the two objects are being discriminated against different backgrounds compared </w:t>
      </w:r>
      <w:r w:rsidR="00DE2794">
        <w:rPr>
          <w:rFonts w:ascii="Times New Roman" w:hAnsi="Times New Roman" w:cs="Times New Roman"/>
          <w:sz w:val="22"/>
          <w:szCs w:val="22"/>
        </w:rPr>
        <w:t xml:space="preserve">on the same trial, as compared </w:t>
      </w:r>
      <w:r w:rsidRPr="00A16544">
        <w:rPr>
          <w:rFonts w:ascii="Times New Roman" w:hAnsi="Times New Roman" w:cs="Times New Roman"/>
          <w:sz w:val="22"/>
          <w:szCs w:val="22"/>
        </w:rPr>
        <w:t xml:space="preserve">to </w:t>
      </w:r>
      <w:r w:rsidR="00DE2794">
        <w:rPr>
          <w:rFonts w:ascii="Times New Roman" w:hAnsi="Times New Roman" w:cs="Times New Roman"/>
          <w:sz w:val="22"/>
          <w:szCs w:val="22"/>
        </w:rPr>
        <w:t>when</w:t>
      </w:r>
      <w:r w:rsidRPr="00A16544">
        <w:rPr>
          <w:rFonts w:ascii="Times New Roman" w:hAnsi="Times New Roman" w:cs="Times New Roman"/>
          <w:sz w:val="22"/>
          <w:szCs w:val="22"/>
        </w:rPr>
        <w:t xml:space="preserve"> the backgrounds are the same</w:t>
      </w:r>
      <w:r w:rsidR="00DE2794">
        <w:rPr>
          <w:rFonts w:ascii="Times New Roman" w:hAnsi="Times New Roman" w:cs="Times New Roman"/>
          <w:sz w:val="22"/>
          <w:szCs w:val="22"/>
        </w:rPr>
        <w:t xml:space="preserve"> within trial</w:t>
      </w:r>
      <w:r w:rsidRPr="00A16544">
        <w:rPr>
          <w:rFonts w:ascii="Times New Roman" w:hAnsi="Times New Roman" w:cs="Times New Roman"/>
          <w:sz w:val="22"/>
          <w:szCs w:val="22"/>
        </w:rPr>
        <w:t xml:space="preserve">. </w:t>
      </w:r>
      <w:r w:rsidR="00DE2794">
        <w:rPr>
          <w:rFonts w:ascii="Times New Roman" w:hAnsi="Times New Roman" w:cs="Times New Roman"/>
          <w:sz w:val="22"/>
          <w:szCs w:val="22"/>
        </w:rPr>
        <w:t xml:space="preserve">Trial-to-trial variability in background </w:t>
      </w:r>
      <w:r w:rsidR="002E3EBC">
        <w:rPr>
          <w:rFonts w:ascii="Times New Roman" w:hAnsi="Times New Roman" w:cs="Times New Roman"/>
          <w:sz w:val="22"/>
          <w:szCs w:val="22"/>
        </w:rPr>
        <w:t xml:space="preserve">across trials </w:t>
      </w:r>
      <w:r w:rsidR="00DE2794">
        <w:rPr>
          <w:rFonts w:ascii="Times New Roman" w:hAnsi="Times New Roman" w:cs="Times New Roman"/>
          <w:sz w:val="22"/>
          <w:szCs w:val="22"/>
        </w:rPr>
        <w:t>has little</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if any</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effect. </w:t>
      </w:r>
      <w:r w:rsidR="002E3EBC" w:rsidRPr="00A16544">
        <w:rPr>
          <w:rFonts w:ascii="Times New Roman" w:hAnsi="Times New Roman" w:cs="Times New Roman"/>
          <w:sz w:val="22"/>
          <w:szCs w:val="22"/>
        </w:rPr>
        <w:t>Th</w:t>
      </w:r>
      <w:r w:rsidR="002E3EBC">
        <w:rPr>
          <w:rFonts w:ascii="Times New Roman" w:hAnsi="Times New Roman" w:cs="Times New Roman"/>
          <w:sz w:val="22"/>
          <w:szCs w:val="22"/>
        </w:rPr>
        <w:t>e</w:t>
      </w:r>
      <w:r w:rsidR="002E3EBC"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effect </w:t>
      </w:r>
      <w:r w:rsidR="002E3EBC">
        <w:rPr>
          <w:rFonts w:ascii="Times New Roman" w:hAnsi="Times New Roman" w:cs="Times New Roman"/>
          <w:sz w:val="22"/>
          <w:szCs w:val="22"/>
        </w:rPr>
        <w:t>is similar when the rendering is performed with and without</w:t>
      </w:r>
      <w:r w:rsidRPr="00A16544">
        <w:rPr>
          <w:rFonts w:ascii="Times New Roman" w:hAnsi="Times New Roman" w:cs="Times New Roman"/>
          <w:sz w:val="22"/>
          <w:szCs w:val="22"/>
        </w:rPr>
        <w:t xml:space="preserve"> secondary reflections, indicating the effect is due to the spectral change in the background and not due to the variation in the amount of light being reflected from the target </w:t>
      </w:r>
      <w:r w:rsidR="002E3EBC">
        <w:rPr>
          <w:rFonts w:ascii="Times New Roman" w:hAnsi="Times New Roman" w:cs="Times New Roman"/>
          <w:sz w:val="22"/>
          <w:szCs w:val="22"/>
        </w:rPr>
        <w:t xml:space="preserve">object </w:t>
      </w:r>
      <w:r w:rsidRPr="00A16544">
        <w:rPr>
          <w:rFonts w:ascii="Times New Roman" w:hAnsi="Times New Roman" w:cs="Times New Roman"/>
          <w:sz w:val="22"/>
          <w:szCs w:val="22"/>
        </w:rPr>
        <w:t>surface.</w:t>
      </w:r>
      <w:r w:rsidR="002E3EBC">
        <w:rPr>
          <w:rFonts w:ascii="Times New Roman" w:hAnsi="Times New Roman" w:cs="Times New Roman"/>
          <w:sz w:val="22"/>
          <w:szCs w:val="22"/>
        </w:rPr>
        <w:t xml:space="preserve"> In the main </w:t>
      </w:r>
      <w:r w:rsidR="00843982">
        <w:rPr>
          <w:rFonts w:ascii="Times New Roman" w:hAnsi="Times New Roman" w:cs="Times New Roman"/>
          <w:sz w:val="22"/>
          <w:szCs w:val="22"/>
        </w:rPr>
        <w:t>experiments</w:t>
      </w:r>
      <w:r w:rsidR="002E3EBC">
        <w:rPr>
          <w:rFonts w:ascii="Times New Roman" w:hAnsi="Times New Roman" w:cs="Times New Roman"/>
          <w:sz w:val="22"/>
          <w:szCs w:val="22"/>
        </w:rPr>
        <w:t>, we rendered without secondary reflections to avoid introducing such variability.</w:t>
      </w:r>
      <w:r w:rsidR="00B44CB5">
        <w:rPr>
          <w:rFonts w:ascii="Times New Roman" w:hAnsi="Times New Roman" w:cs="Times New Roman"/>
          <w:sz w:val="22"/>
          <w:szCs w:val="22"/>
        </w:rPr>
        <w:t xml:space="preserve"> Figure S2 also shows the threshold of the observers in Experiment 3 for the condition with covariance scalar equal to 1. This condition is equivalent to Condition 3a of Experiment 2. The </w:t>
      </w:r>
      <w:r w:rsidR="004D18BD">
        <w:rPr>
          <w:rFonts w:ascii="Times New Roman" w:hAnsi="Times New Roman" w:cs="Times New Roman"/>
          <w:sz w:val="22"/>
          <w:szCs w:val="22"/>
        </w:rPr>
        <w:t xml:space="preserve">thresholds </w:t>
      </w:r>
      <w:r w:rsidR="005132E0">
        <w:rPr>
          <w:rFonts w:ascii="Times New Roman" w:hAnsi="Times New Roman" w:cs="Times New Roman"/>
          <w:sz w:val="22"/>
          <w:szCs w:val="22"/>
        </w:rPr>
        <w:t xml:space="preserve">of the observers were </w:t>
      </w:r>
      <w:r w:rsidR="004D18BD">
        <w:rPr>
          <w:rFonts w:ascii="Times New Roman" w:hAnsi="Times New Roman" w:cs="Times New Roman"/>
          <w:sz w:val="22"/>
          <w:szCs w:val="22"/>
        </w:rPr>
        <w:t xml:space="preserve">consistent </w:t>
      </w:r>
      <w:r w:rsidR="005132E0">
        <w:rPr>
          <w:rFonts w:ascii="Times New Roman" w:hAnsi="Times New Roman" w:cs="Times New Roman"/>
          <w:sz w:val="22"/>
          <w:szCs w:val="22"/>
        </w:rPr>
        <w:t>across the two measurements.</w:t>
      </w:r>
    </w:p>
    <w:p w14:paraId="7F5FDBBA" w14:textId="694A137B" w:rsidR="005E7CD5" w:rsidRPr="000E3DCD" w:rsidRDefault="005E7CD5" w:rsidP="0076345B">
      <w:pPr>
        <w:pStyle w:val="Body"/>
        <w:spacing w:after="160"/>
        <w:jc w:val="center"/>
        <w:rPr>
          <w:rFonts w:ascii="Times New Roman" w:hAnsi="Times New Roman" w:cs="Times New Roman"/>
          <w:b/>
          <w:bCs/>
          <w:sz w:val="22"/>
          <w:szCs w:val="22"/>
        </w:rPr>
      </w:pPr>
      <w:r w:rsidRPr="000E3DCD">
        <w:rPr>
          <w:rFonts w:ascii="Times New Roman" w:hAnsi="Times New Roman" w:cs="Times New Roman"/>
          <w:b/>
          <w:bCs/>
          <w:sz w:val="22"/>
          <w:szCs w:val="22"/>
        </w:rPr>
        <w:t>Table S1: Observer Thresholds for Experiment 2</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5602" w14:paraId="47E41A60" w14:textId="77777777" w:rsidTr="00404248">
        <w:tc>
          <w:tcPr>
            <w:tcW w:w="1558" w:type="dxa"/>
          </w:tcPr>
          <w:p w14:paraId="0CCBC621"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p>
        </w:tc>
        <w:tc>
          <w:tcPr>
            <w:tcW w:w="7792" w:type="dxa"/>
            <w:gridSpan w:val="5"/>
          </w:tcPr>
          <w:p w14:paraId="007C9EC8" w14:textId="71DED47C" w:rsidR="00F55602" w:rsidRPr="00FB6CBC" w:rsidRDefault="0056248F"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 xml:space="preserve">Mean </w:t>
            </w:r>
            <w:r w:rsidR="00F55602">
              <w:rPr>
                <w:rFonts w:ascii="Times New Roman" w:hAnsi="Times New Roman" w:cs="Times New Roman"/>
                <w:sz w:val="20"/>
                <w:szCs w:val="20"/>
              </w:rPr>
              <w:t>Threshold +- SEM (</w:t>
            </w:r>
            <w:r w:rsidR="00DB1241">
              <w:rPr>
                <w:rFonts w:ascii="Times New Roman" w:hAnsi="Times New Roman" w:cs="Times New Roman"/>
                <w:sz w:val="20"/>
                <w:szCs w:val="20"/>
              </w:rPr>
              <w:t xml:space="preserve">averaged </w:t>
            </w:r>
            <w:r w:rsidR="00F55602">
              <w:rPr>
                <w:rFonts w:ascii="Times New Roman" w:hAnsi="Times New Roman" w:cs="Times New Roman"/>
                <w:sz w:val="20"/>
                <w:szCs w:val="20"/>
              </w:rPr>
              <w:t>over sessions)</w:t>
            </w:r>
          </w:p>
        </w:tc>
      </w:tr>
      <w:tr w:rsidR="00F55602" w14:paraId="2A18726C" w14:textId="77777777" w:rsidTr="00404248">
        <w:tc>
          <w:tcPr>
            <w:tcW w:w="1558" w:type="dxa"/>
          </w:tcPr>
          <w:p w14:paraId="14D4A5CD" w14:textId="01D7C6A0" w:rsidR="00F55602" w:rsidRPr="00E735A8" w:rsidRDefault="0089221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1558" w:type="dxa"/>
          </w:tcPr>
          <w:p w14:paraId="3CE96F0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1</w:t>
            </w:r>
          </w:p>
        </w:tc>
        <w:tc>
          <w:tcPr>
            <w:tcW w:w="1558" w:type="dxa"/>
          </w:tcPr>
          <w:p w14:paraId="625468C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w:t>
            </w:r>
          </w:p>
        </w:tc>
        <w:tc>
          <w:tcPr>
            <w:tcW w:w="1558" w:type="dxa"/>
          </w:tcPr>
          <w:p w14:paraId="5B449E51"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2a</w:t>
            </w:r>
          </w:p>
        </w:tc>
        <w:tc>
          <w:tcPr>
            <w:tcW w:w="1559" w:type="dxa"/>
          </w:tcPr>
          <w:p w14:paraId="727A653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w:t>
            </w:r>
          </w:p>
        </w:tc>
        <w:tc>
          <w:tcPr>
            <w:tcW w:w="1559" w:type="dxa"/>
          </w:tcPr>
          <w:p w14:paraId="5C89B60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3a</w:t>
            </w:r>
          </w:p>
        </w:tc>
      </w:tr>
      <w:tr w:rsidR="00F55602" w14:paraId="3E0FF13D" w14:textId="77777777" w:rsidTr="00404248">
        <w:tc>
          <w:tcPr>
            <w:tcW w:w="1558" w:type="dxa"/>
          </w:tcPr>
          <w:p w14:paraId="06EA713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4</w:t>
            </w:r>
          </w:p>
        </w:tc>
        <w:tc>
          <w:tcPr>
            <w:tcW w:w="1558" w:type="dxa"/>
            <w:tcBorders>
              <w:top w:val="single" w:sz="4" w:space="0" w:color="auto"/>
              <w:left w:val="nil"/>
              <w:bottom w:val="nil"/>
              <w:right w:val="single" w:sz="4" w:space="0" w:color="auto"/>
            </w:tcBorders>
            <w:shd w:val="clear" w:color="auto" w:fill="auto"/>
            <w:vAlign w:val="bottom"/>
          </w:tcPr>
          <w:p w14:paraId="6B0594C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0.0269+-0.0013</w:t>
            </w:r>
          </w:p>
        </w:tc>
        <w:tc>
          <w:tcPr>
            <w:tcW w:w="1558" w:type="dxa"/>
            <w:tcBorders>
              <w:top w:val="single" w:sz="4" w:space="0" w:color="auto"/>
              <w:left w:val="nil"/>
              <w:bottom w:val="nil"/>
              <w:right w:val="single" w:sz="4" w:space="0" w:color="auto"/>
            </w:tcBorders>
            <w:shd w:val="clear" w:color="auto" w:fill="auto"/>
            <w:vAlign w:val="bottom"/>
          </w:tcPr>
          <w:p w14:paraId="502A9686"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0.0254+-0.0013</w:t>
            </w:r>
          </w:p>
        </w:tc>
        <w:tc>
          <w:tcPr>
            <w:tcW w:w="1558" w:type="dxa"/>
            <w:tcBorders>
              <w:top w:val="single" w:sz="4" w:space="0" w:color="auto"/>
              <w:left w:val="nil"/>
              <w:bottom w:val="nil"/>
              <w:right w:val="single" w:sz="4" w:space="0" w:color="auto"/>
            </w:tcBorders>
            <w:shd w:val="clear" w:color="auto" w:fill="auto"/>
            <w:vAlign w:val="bottom"/>
          </w:tcPr>
          <w:p w14:paraId="0CDD7DE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0.0235+-0.0011</w:t>
            </w:r>
          </w:p>
        </w:tc>
        <w:tc>
          <w:tcPr>
            <w:tcW w:w="1559" w:type="dxa"/>
            <w:tcBorders>
              <w:top w:val="single" w:sz="4" w:space="0" w:color="auto"/>
              <w:left w:val="nil"/>
              <w:bottom w:val="nil"/>
              <w:right w:val="single" w:sz="4" w:space="0" w:color="auto"/>
            </w:tcBorders>
            <w:shd w:val="clear" w:color="auto" w:fill="auto"/>
            <w:vAlign w:val="bottom"/>
          </w:tcPr>
          <w:p w14:paraId="2833DDFD"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0.0366+-0.0030</w:t>
            </w:r>
          </w:p>
        </w:tc>
        <w:tc>
          <w:tcPr>
            <w:tcW w:w="1559" w:type="dxa"/>
            <w:tcBorders>
              <w:top w:val="single" w:sz="4" w:space="0" w:color="auto"/>
              <w:left w:val="nil"/>
              <w:bottom w:val="nil"/>
              <w:right w:val="single" w:sz="4" w:space="0" w:color="auto"/>
            </w:tcBorders>
            <w:shd w:val="clear" w:color="auto" w:fill="auto"/>
            <w:vAlign w:val="bottom"/>
          </w:tcPr>
          <w:p w14:paraId="68D7E8E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0.0330+-0.0018</w:t>
            </w:r>
          </w:p>
        </w:tc>
      </w:tr>
      <w:tr w:rsidR="00F55602" w14:paraId="59F7B5D0" w14:textId="77777777" w:rsidTr="00404248">
        <w:tc>
          <w:tcPr>
            <w:tcW w:w="1558" w:type="dxa"/>
          </w:tcPr>
          <w:p w14:paraId="04A697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5</w:t>
            </w:r>
          </w:p>
        </w:tc>
        <w:tc>
          <w:tcPr>
            <w:tcW w:w="1558" w:type="dxa"/>
            <w:tcBorders>
              <w:top w:val="nil"/>
              <w:left w:val="nil"/>
              <w:bottom w:val="nil"/>
              <w:right w:val="single" w:sz="4" w:space="0" w:color="auto"/>
            </w:tcBorders>
            <w:shd w:val="clear" w:color="auto" w:fill="auto"/>
            <w:vAlign w:val="bottom"/>
          </w:tcPr>
          <w:p w14:paraId="061DBA6F"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0.0217+-0.0005</w:t>
            </w:r>
          </w:p>
        </w:tc>
        <w:tc>
          <w:tcPr>
            <w:tcW w:w="1558" w:type="dxa"/>
            <w:tcBorders>
              <w:top w:val="nil"/>
              <w:left w:val="nil"/>
              <w:bottom w:val="nil"/>
              <w:right w:val="single" w:sz="4" w:space="0" w:color="auto"/>
            </w:tcBorders>
            <w:shd w:val="clear" w:color="auto" w:fill="auto"/>
            <w:vAlign w:val="bottom"/>
          </w:tcPr>
          <w:p w14:paraId="3D85D512"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0.0305+-0.0039</w:t>
            </w:r>
          </w:p>
        </w:tc>
        <w:tc>
          <w:tcPr>
            <w:tcW w:w="1558" w:type="dxa"/>
            <w:tcBorders>
              <w:top w:val="nil"/>
              <w:left w:val="nil"/>
              <w:bottom w:val="nil"/>
              <w:right w:val="single" w:sz="4" w:space="0" w:color="auto"/>
            </w:tcBorders>
            <w:shd w:val="clear" w:color="auto" w:fill="auto"/>
            <w:vAlign w:val="bottom"/>
          </w:tcPr>
          <w:p w14:paraId="524BD57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0.0300+-0.0017</w:t>
            </w:r>
          </w:p>
        </w:tc>
        <w:tc>
          <w:tcPr>
            <w:tcW w:w="1559" w:type="dxa"/>
            <w:tcBorders>
              <w:top w:val="nil"/>
              <w:left w:val="nil"/>
              <w:bottom w:val="nil"/>
              <w:right w:val="single" w:sz="4" w:space="0" w:color="auto"/>
            </w:tcBorders>
            <w:shd w:val="clear" w:color="auto" w:fill="auto"/>
            <w:vAlign w:val="bottom"/>
          </w:tcPr>
          <w:p w14:paraId="42497D2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0.0382+-0.0031</w:t>
            </w:r>
          </w:p>
        </w:tc>
        <w:tc>
          <w:tcPr>
            <w:tcW w:w="1559" w:type="dxa"/>
            <w:tcBorders>
              <w:top w:val="nil"/>
              <w:left w:val="nil"/>
              <w:bottom w:val="nil"/>
              <w:right w:val="single" w:sz="4" w:space="0" w:color="auto"/>
            </w:tcBorders>
            <w:shd w:val="clear" w:color="auto" w:fill="auto"/>
            <w:vAlign w:val="bottom"/>
          </w:tcPr>
          <w:p w14:paraId="185397E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0.0389+-0.0022</w:t>
            </w:r>
          </w:p>
        </w:tc>
      </w:tr>
      <w:tr w:rsidR="00F55602" w14:paraId="1FB6D1AA" w14:textId="77777777" w:rsidTr="00404248">
        <w:tc>
          <w:tcPr>
            <w:tcW w:w="1558" w:type="dxa"/>
          </w:tcPr>
          <w:p w14:paraId="0F06C32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558" w:type="dxa"/>
            <w:tcBorders>
              <w:top w:val="nil"/>
              <w:left w:val="nil"/>
              <w:bottom w:val="nil"/>
              <w:right w:val="single" w:sz="4" w:space="0" w:color="auto"/>
            </w:tcBorders>
            <w:shd w:val="clear" w:color="auto" w:fill="auto"/>
            <w:vAlign w:val="bottom"/>
          </w:tcPr>
          <w:p w14:paraId="117A94A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0.0167+-0.0011</w:t>
            </w:r>
          </w:p>
        </w:tc>
        <w:tc>
          <w:tcPr>
            <w:tcW w:w="1558" w:type="dxa"/>
            <w:tcBorders>
              <w:top w:val="nil"/>
              <w:left w:val="nil"/>
              <w:bottom w:val="nil"/>
              <w:right w:val="single" w:sz="4" w:space="0" w:color="auto"/>
            </w:tcBorders>
            <w:shd w:val="clear" w:color="auto" w:fill="auto"/>
            <w:vAlign w:val="bottom"/>
          </w:tcPr>
          <w:p w14:paraId="26A5957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0.0169+-0.0020</w:t>
            </w:r>
          </w:p>
        </w:tc>
        <w:tc>
          <w:tcPr>
            <w:tcW w:w="1558" w:type="dxa"/>
            <w:tcBorders>
              <w:top w:val="nil"/>
              <w:left w:val="nil"/>
              <w:bottom w:val="nil"/>
              <w:right w:val="single" w:sz="4" w:space="0" w:color="auto"/>
            </w:tcBorders>
            <w:shd w:val="clear" w:color="auto" w:fill="auto"/>
            <w:vAlign w:val="bottom"/>
          </w:tcPr>
          <w:p w14:paraId="39631A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0.0175+-0.0017</w:t>
            </w:r>
          </w:p>
        </w:tc>
        <w:tc>
          <w:tcPr>
            <w:tcW w:w="1559" w:type="dxa"/>
            <w:tcBorders>
              <w:top w:val="nil"/>
              <w:left w:val="nil"/>
              <w:bottom w:val="nil"/>
              <w:right w:val="single" w:sz="4" w:space="0" w:color="auto"/>
            </w:tcBorders>
            <w:shd w:val="clear" w:color="auto" w:fill="auto"/>
            <w:vAlign w:val="bottom"/>
          </w:tcPr>
          <w:p w14:paraId="2A0B8CEC"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0.0325+-0.0016</w:t>
            </w:r>
          </w:p>
        </w:tc>
        <w:tc>
          <w:tcPr>
            <w:tcW w:w="1559" w:type="dxa"/>
            <w:tcBorders>
              <w:top w:val="nil"/>
              <w:left w:val="nil"/>
              <w:bottom w:val="nil"/>
              <w:right w:val="single" w:sz="4" w:space="0" w:color="auto"/>
            </w:tcBorders>
            <w:shd w:val="clear" w:color="auto" w:fill="auto"/>
            <w:vAlign w:val="bottom"/>
          </w:tcPr>
          <w:p w14:paraId="182A096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0.0273+-0.0016</w:t>
            </w:r>
          </w:p>
        </w:tc>
      </w:tr>
      <w:tr w:rsidR="00F55602" w14:paraId="4E125792" w14:textId="77777777" w:rsidTr="00404248">
        <w:tc>
          <w:tcPr>
            <w:tcW w:w="1558" w:type="dxa"/>
          </w:tcPr>
          <w:p w14:paraId="43963129"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11</w:t>
            </w:r>
          </w:p>
        </w:tc>
        <w:tc>
          <w:tcPr>
            <w:tcW w:w="1558" w:type="dxa"/>
            <w:tcBorders>
              <w:top w:val="nil"/>
              <w:left w:val="nil"/>
              <w:bottom w:val="single" w:sz="4" w:space="0" w:color="auto"/>
              <w:right w:val="single" w:sz="4" w:space="0" w:color="auto"/>
            </w:tcBorders>
            <w:shd w:val="clear" w:color="auto" w:fill="auto"/>
            <w:vAlign w:val="bottom"/>
          </w:tcPr>
          <w:p w14:paraId="73E8D9E4"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0.0252+-0.0013</w:t>
            </w:r>
          </w:p>
        </w:tc>
        <w:tc>
          <w:tcPr>
            <w:tcW w:w="1558" w:type="dxa"/>
            <w:tcBorders>
              <w:top w:val="nil"/>
              <w:left w:val="nil"/>
              <w:bottom w:val="single" w:sz="4" w:space="0" w:color="auto"/>
              <w:right w:val="single" w:sz="4" w:space="0" w:color="auto"/>
            </w:tcBorders>
            <w:shd w:val="clear" w:color="auto" w:fill="auto"/>
            <w:vAlign w:val="bottom"/>
          </w:tcPr>
          <w:p w14:paraId="46FC048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0.0268+-0.0018</w:t>
            </w:r>
          </w:p>
        </w:tc>
        <w:tc>
          <w:tcPr>
            <w:tcW w:w="1558" w:type="dxa"/>
            <w:tcBorders>
              <w:top w:val="nil"/>
              <w:left w:val="nil"/>
              <w:bottom w:val="single" w:sz="4" w:space="0" w:color="auto"/>
              <w:right w:val="single" w:sz="4" w:space="0" w:color="auto"/>
            </w:tcBorders>
            <w:shd w:val="clear" w:color="auto" w:fill="auto"/>
            <w:vAlign w:val="bottom"/>
          </w:tcPr>
          <w:p w14:paraId="4D467C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0.0285+-0.0002</w:t>
            </w:r>
          </w:p>
        </w:tc>
        <w:tc>
          <w:tcPr>
            <w:tcW w:w="1559" w:type="dxa"/>
            <w:tcBorders>
              <w:top w:val="nil"/>
              <w:left w:val="nil"/>
              <w:bottom w:val="single" w:sz="4" w:space="0" w:color="auto"/>
              <w:right w:val="single" w:sz="4" w:space="0" w:color="auto"/>
            </w:tcBorders>
            <w:shd w:val="clear" w:color="auto" w:fill="auto"/>
            <w:vAlign w:val="bottom"/>
          </w:tcPr>
          <w:p w14:paraId="24322C7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0.0525+-0.0038</w:t>
            </w:r>
          </w:p>
        </w:tc>
        <w:tc>
          <w:tcPr>
            <w:tcW w:w="1559" w:type="dxa"/>
            <w:tcBorders>
              <w:top w:val="nil"/>
              <w:left w:val="nil"/>
              <w:bottom w:val="single" w:sz="4" w:space="0" w:color="auto"/>
              <w:right w:val="single" w:sz="4" w:space="0" w:color="auto"/>
            </w:tcBorders>
            <w:shd w:val="clear" w:color="auto" w:fill="auto"/>
            <w:vAlign w:val="bottom"/>
          </w:tcPr>
          <w:p w14:paraId="33E0B1D0"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0.0439+-0.0068</w:t>
            </w:r>
          </w:p>
        </w:tc>
      </w:tr>
    </w:tbl>
    <w:p w14:paraId="5BB05557" w14:textId="77777777" w:rsidR="000F7CE6" w:rsidRDefault="000F7CE6" w:rsidP="000F7CE6">
      <w:pPr>
        <w:pStyle w:val="Default"/>
        <w:spacing w:before="0"/>
        <w:jc w:val="center"/>
        <w:rPr>
          <w:rFonts w:ascii="Times New Roman" w:hAnsi="Times New Roman"/>
          <w:b/>
          <w:bCs/>
          <w:sz w:val="22"/>
          <w:szCs w:val="22"/>
        </w:rPr>
      </w:pPr>
    </w:p>
    <w:p w14:paraId="34FE7115" w14:textId="77777777" w:rsidR="000F7CE6" w:rsidRDefault="000F7CE6" w:rsidP="000F7CE6">
      <w:pPr>
        <w:pStyle w:val="Default"/>
        <w:spacing w:before="0"/>
        <w:jc w:val="center"/>
        <w:rPr>
          <w:rFonts w:ascii="Times New Roman" w:hAnsi="Times New Roman"/>
          <w:b/>
          <w:bCs/>
          <w:sz w:val="22"/>
          <w:szCs w:val="22"/>
        </w:rPr>
      </w:pPr>
    </w:p>
    <w:p w14:paraId="49C64B66" w14:textId="614CF09C" w:rsidR="000F7CE6" w:rsidRDefault="000F7CE6" w:rsidP="000F7CE6">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sidR="00FA78BB">
        <w:rPr>
          <w:rFonts w:ascii="Times New Roman" w:hAnsi="Times New Roman"/>
          <w:b/>
          <w:bCs/>
          <w:sz w:val="22"/>
          <w:szCs w:val="22"/>
        </w:rPr>
        <w:t>S2</w:t>
      </w:r>
      <w:r w:rsidRPr="001F18AD">
        <w:rPr>
          <w:rFonts w:ascii="Times New Roman" w:hAnsi="Times New Roman"/>
          <w:b/>
          <w:bCs/>
          <w:sz w:val="22"/>
          <w:szCs w:val="22"/>
        </w:rPr>
        <w:t>. Lightness discrimination thresholds</w:t>
      </w:r>
      <w:r w:rsidR="007E2831">
        <w:rPr>
          <w:rFonts w:ascii="Times New Roman" w:hAnsi="Times New Roman"/>
          <w:b/>
          <w:bCs/>
          <w:sz w:val="22"/>
          <w:szCs w:val="22"/>
        </w:rPr>
        <w:t xml:space="preserve"> for Experiment 3</w:t>
      </w:r>
      <w:r>
        <w:rPr>
          <w:rFonts w:ascii="Times New Roman" w:hAnsi="Times New Roman"/>
          <w:sz w:val="22"/>
          <w:szCs w:val="22"/>
        </w:rPr>
        <w:t xml:space="preserve">: </w:t>
      </w:r>
      <w:r>
        <w:rPr>
          <w:rFonts w:ascii="Times New Roman" w:hAnsi="Times New Roman" w:cs="Times New Roman"/>
          <w:sz w:val="20"/>
          <w:szCs w:val="20"/>
        </w:rPr>
        <w:t xml:space="preserve">Mean threshold (averaged over sessions) </w:t>
      </w:r>
      <m:oMath>
        <m:r>
          <w:rPr>
            <w:rFonts w:ascii="Cambria Math" w:hAnsi="Cambria Math" w:cs="Times New Roman"/>
            <w:sz w:val="20"/>
            <w:szCs w:val="20"/>
          </w:rPr>
          <m:t xml:space="preserve">± </m:t>
        </m:r>
      </m:oMath>
      <w:r>
        <w:rPr>
          <w:rFonts w:ascii="Times New Roman" w:hAnsi="Times New Roman" w:cs="Times New Roman"/>
          <w:sz w:val="20"/>
          <w:szCs w:val="20"/>
        </w:rPr>
        <w:t>standard error of measurement of four human observers measured at six logarithmically spaced values of covariance scalar.</w:t>
      </w:r>
    </w:p>
    <w:p w14:paraId="57476171" w14:textId="77777777" w:rsidR="000F7CE6" w:rsidRDefault="000F7CE6" w:rsidP="000F7CE6">
      <w:pPr>
        <w:pStyle w:val="Default"/>
        <w:spacing w:before="0"/>
        <w:rPr>
          <w:rFonts w:ascii="Times New Roman" w:hAnsi="Times New Roman"/>
          <w:sz w:val="22"/>
          <w:szCs w:val="22"/>
        </w:rPr>
      </w:pPr>
    </w:p>
    <w:tbl>
      <w:tblPr>
        <w:tblStyle w:val="TableGrid"/>
        <w:tblW w:w="0" w:type="auto"/>
        <w:tblLook w:val="04A0" w:firstRow="1" w:lastRow="0" w:firstColumn="1" w:lastColumn="0" w:noHBand="0" w:noVBand="1"/>
      </w:tblPr>
      <w:tblGrid>
        <w:gridCol w:w="1354"/>
        <w:gridCol w:w="1377"/>
        <w:gridCol w:w="1377"/>
        <w:gridCol w:w="1377"/>
        <w:gridCol w:w="1377"/>
        <w:gridCol w:w="1111"/>
        <w:gridCol w:w="1377"/>
      </w:tblGrid>
      <w:tr w:rsidR="000F7CE6" w14:paraId="27022BDC" w14:textId="77777777" w:rsidTr="00DF5409">
        <w:tc>
          <w:tcPr>
            <w:tcW w:w="1354" w:type="dxa"/>
            <w:vMerge w:val="restart"/>
          </w:tcPr>
          <w:p w14:paraId="687220A3"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7996" w:type="dxa"/>
            <w:gridSpan w:val="6"/>
          </w:tcPr>
          <w:p w14:paraId="7D5AFF54"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Covariance Scalar</w:t>
            </w:r>
          </w:p>
        </w:tc>
      </w:tr>
      <w:tr w:rsidR="000F7CE6" w14:paraId="19600449" w14:textId="77777777" w:rsidTr="00DF5409">
        <w:tc>
          <w:tcPr>
            <w:tcW w:w="1354" w:type="dxa"/>
            <w:vMerge/>
          </w:tcPr>
          <w:p w14:paraId="19595198" w14:textId="77777777" w:rsidR="000F7CE6" w:rsidRPr="00E735A8" w:rsidRDefault="000F7CE6" w:rsidP="00DF5409">
            <w:pPr>
              <w:pStyle w:val="Heading2"/>
              <w:jc w:val="center"/>
              <w:rPr>
                <w:rFonts w:ascii="Times New Roman" w:hAnsi="Times New Roman" w:cs="Times New Roman"/>
                <w:sz w:val="20"/>
                <w:szCs w:val="20"/>
              </w:rPr>
            </w:pPr>
          </w:p>
        </w:tc>
        <w:tc>
          <w:tcPr>
            <w:tcW w:w="1377" w:type="dxa"/>
            <w:tcBorders>
              <w:bottom w:val="single" w:sz="4" w:space="0" w:color="auto"/>
            </w:tcBorders>
          </w:tcPr>
          <w:p w14:paraId="129BF050"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w:t>
            </w:r>
          </w:p>
        </w:tc>
        <w:tc>
          <w:tcPr>
            <w:tcW w:w="1377" w:type="dxa"/>
            <w:tcBorders>
              <w:bottom w:val="single" w:sz="4" w:space="0" w:color="auto"/>
            </w:tcBorders>
          </w:tcPr>
          <w:p w14:paraId="035EFA7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0.01</w:t>
            </w:r>
          </w:p>
        </w:tc>
        <w:tc>
          <w:tcPr>
            <w:tcW w:w="1377" w:type="dxa"/>
            <w:tcBorders>
              <w:bottom w:val="single" w:sz="4" w:space="0" w:color="auto"/>
            </w:tcBorders>
          </w:tcPr>
          <w:p w14:paraId="6DBB730E"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0.03</w:t>
            </w:r>
          </w:p>
        </w:tc>
        <w:tc>
          <w:tcPr>
            <w:tcW w:w="1377" w:type="dxa"/>
            <w:tcBorders>
              <w:bottom w:val="single" w:sz="4" w:space="0" w:color="auto"/>
            </w:tcBorders>
          </w:tcPr>
          <w:p w14:paraId="4B39D965"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0.1</w:t>
            </w:r>
          </w:p>
        </w:tc>
        <w:tc>
          <w:tcPr>
            <w:tcW w:w="1111" w:type="dxa"/>
            <w:tcBorders>
              <w:bottom w:val="single" w:sz="4" w:space="0" w:color="auto"/>
            </w:tcBorders>
          </w:tcPr>
          <w:p w14:paraId="0555D48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0.3</w:t>
            </w:r>
          </w:p>
        </w:tc>
        <w:tc>
          <w:tcPr>
            <w:tcW w:w="1377" w:type="dxa"/>
            <w:tcBorders>
              <w:bottom w:val="single" w:sz="4" w:space="0" w:color="auto"/>
            </w:tcBorders>
          </w:tcPr>
          <w:p w14:paraId="48C71AE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1</w:t>
            </w:r>
          </w:p>
        </w:tc>
      </w:tr>
      <w:tr w:rsidR="000F7CE6" w14:paraId="43803BDD" w14:textId="77777777" w:rsidTr="00DF5409">
        <w:tc>
          <w:tcPr>
            <w:tcW w:w="1354" w:type="dxa"/>
          </w:tcPr>
          <w:p w14:paraId="13911B5F"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2</w:t>
            </w:r>
          </w:p>
        </w:tc>
        <w:tc>
          <w:tcPr>
            <w:tcW w:w="1377" w:type="dxa"/>
            <w:tcBorders>
              <w:top w:val="single" w:sz="4" w:space="0" w:color="auto"/>
              <w:left w:val="nil"/>
              <w:bottom w:val="single" w:sz="4" w:space="0" w:color="auto"/>
              <w:right w:val="single" w:sz="4" w:space="0" w:color="auto"/>
            </w:tcBorders>
            <w:shd w:val="clear" w:color="auto" w:fill="auto"/>
            <w:vAlign w:val="bottom"/>
          </w:tcPr>
          <w:p w14:paraId="40D3BD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17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09</w:t>
            </w:r>
          </w:p>
        </w:tc>
        <w:tc>
          <w:tcPr>
            <w:tcW w:w="1377" w:type="dxa"/>
            <w:tcBorders>
              <w:top w:val="single" w:sz="4" w:space="0" w:color="auto"/>
              <w:left w:val="nil"/>
              <w:bottom w:val="single" w:sz="4" w:space="0" w:color="auto"/>
              <w:right w:val="single" w:sz="4" w:space="0" w:color="auto"/>
            </w:tcBorders>
            <w:shd w:val="clear" w:color="auto" w:fill="auto"/>
            <w:vAlign w:val="bottom"/>
          </w:tcPr>
          <w:p w14:paraId="1619442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06</w:t>
            </w:r>
          </w:p>
        </w:tc>
        <w:tc>
          <w:tcPr>
            <w:tcW w:w="1377" w:type="dxa"/>
            <w:tcBorders>
              <w:top w:val="single" w:sz="4" w:space="0" w:color="auto"/>
              <w:left w:val="nil"/>
              <w:bottom w:val="single" w:sz="4" w:space="0" w:color="auto"/>
              <w:right w:val="single" w:sz="4" w:space="0" w:color="auto"/>
            </w:tcBorders>
            <w:shd w:val="clear" w:color="auto" w:fill="auto"/>
            <w:vAlign w:val="bottom"/>
          </w:tcPr>
          <w:p w14:paraId="625904B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307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36</w:t>
            </w:r>
          </w:p>
        </w:tc>
        <w:tc>
          <w:tcPr>
            <w:tcW w:w="1377" w:type="dxa"/>
            <w:tcBorders>
              <w:top w:val="single" w:sz="4" w:space="0" w:color="auto"/>
              <w:left w:val="nil"/>
              <w:bottom w:val="single" w:sz="4" w:space="0" w:color="auto"/>
              <w:right w:val="single" w:sz="4" w:space="0" w:color="auto"/>
            </w:tcBorders>
            <w:shd w:val="clear" w:color="auto" w:fill="auto"/>
            <w:vAlign w:val="bottom"/>
          </w:tcPr>
          <w:p w14:paraId="0C165A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294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111" w:type="dxa"/>
            <w:tcBorders>
              <w:top w:val="single" w:sz="4" w:space="0" w:color="auto"/>
              <w:left w:val="nil"/>
              <w:bottom w:val="single" w:sz="4" w:space="0" w:color="auto"/>
              <w:right w:val="single" w:sz="4" w:space="0" w:color="auto"/>
            </w:tcBorders>
          </w:tcPr>
          <w:p w14:paraId="509A32DE"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0.0392+-0.0005</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469E5719"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429</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49</w:t>
            </w:r>
          </w:p>
        </w:tc>
      </w:tr>
      <w:tr w:rsidR="000F7CE6" w14:paraId="523F6127" w14:textId="77777777" w:rsidTr="00DF5409">
        <w:tc>
          <w:tcPr>
            <w:tcW w:w="1354" w:type="dxa"/>
          </w:tcPr>
          <w:p w14:paraId="298568B3"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lastRenderedPageBreak/>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7E0E65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4</w:t>
            </w:r>
            <w:r w:rsidRPr="004B096B">
              <w:rPr>
                <w:rFonts w:ascii="Times New Roman" w:hAnsi="Times New Roman" w:cs="Times New Roman"/>
                <w:color w:val="000000" w:themeColor="text1"/>
                <w:sz w:val="20"/>
                <w:szCs w:val="20"/>
              </w:rPr>
              <w:t>1+-0.00</w:t>
            </w:r>
            <w:r>
              <w:rPr>
                <w:rFonts w:ascii="Times New Roman" w:hAnsi="Times New Roman" w:cs="Times New Roman"/>
                <w:color w:val="000000" w:themeColor="text1"/>
                <w:sz w:val="20"/>
                <w:szCs w:val="20"/>
              </w:rPr>
              <w:t>35</w:t>
            </w:r>
          </w:p>
        </w:tc>
        <w:tc>
          <w:tcPr>
            <w:tcW w:w="1377" w:type="dxa"/>
            <w:tcBorders>
              <w:top w:val="single" w:sz="4" w:space="0" w:color="auto"/>
              <w:left w:val="nil"/>
              <w:bottom w:val="single" w:sz="4" w:space="0" w:color="auto"/>
              <w:right w:val="single" w:sz="4" w:space="0" w:color="auto"/>
            </w:tcBorders>
            <w:shd w:val="clear" w:color="auto" w:fill="auto"/>
            <w:vAlign w:val="bottom"/>
          </w:tcPr>
          <w:p w14:paraId="095BD4B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15</w:t>
            </w:r>
          </w:p>
        </w:tc>
        <w:tc>
          <w:tcPr>
            <w:tcW w:w="1377" w:type="dxa"/>
            <w:tcBorders>
              <w:top w:val="single" w:sz="4" w:space="0" w:color="auto"/>
              <w:left w:val="nil"/>
              <w:bottom w:val="single" w:sz="4" w:space="0" w:color="auto"/>
              <w:right w:val="single" w:sz="4" w:space="0" w:color="auto"/>
            </w:tcBorders>
            <w:shd w:val="clear" w:color="auto" w:fill="auto"/>
            <w:vAlign w:val="bottom"/>
          </w:tcPr>
          <w:p w14:paraId="22FBD3A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271</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31F2CA50"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246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8</w:t>
            </w:r>
          </w:p>
        </w:tc>
        <w:tc>
          <w:tcPr>
            <w:tcW w:w="1111" w:type="dxa"/>
            <w:tcBorders>
              <w:top w:val="single" w:sz="4" w:space="0" w:color="auto"/>
              <w:left w:val="nil"/>
              <w:bottom w:val="single" w:sz="4" w:space="0" w:color="auto"/>
              <w:right w:val="single" w:sz="4" w:space="0" w:color="auto"/>
            </w:tcBorders>
          </w:tcPr>
          <w:p w14:paraId="4A483E7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0.0299+-0.0020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50907E0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w:t>
            </w:r>
            <w:r w:rsidRPr="004B096B">
              <w:rPr>
                <w:rFonts w:ascii="Times New Roman" w:hAnsi="Times New Roman" w:cs="Times New Roman"/>
                <w:color w:val="000000" w:themeColor="text1"/>
                <w:sz w:val="20"/>
                <w:szCs w:val="20"/>
              </w:rPr>
              <w:t>9</w:t>
            </w:r>
            <w:r>
              <w:rPr>
                <w:rFonts w:ascii="Times New Roman" w:hAnsi="Times New Roman" w:cs="Times New Roman"/>
                <w:color w:val="000000" w:themeColor="text1"/>
                <w:sz w:val="20"/>
                <w:szCs w:val="20"/>
              </w:rPr>
              <w:t>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14</w:t>
            </w:r>
          </w:p>
        </w:tc>
      </w:tr>
      <w:tr w:rsidR="000F7CE6" w14:paraId="2491F13E" w14:textId="77777777" w:rsidTr="00DF5409">
        <w:tc>
          <w:tcPr>
            <w:tcW w:w="1354" w:type="dxa"/>
          </w:tcPr>
          <w:p w14:paraId="647EFF1D"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377" w:type="dxa"/>
            <w:tcBorders>
              <w:top w:val="single" w:sz="4" w:space="0" w:color="auto"/>
              <w:left w:val="nil"/>
              <w:bottom w:val="single" w:sz="4" w:space="0" w:color="auto"/>
              <w:right w:val="single" w:sz="4" w:space="0" w:color="auto"/>
            </w:tcBorders>
            <w:shd w:val="clear" w:color="auto" w:fill="auto"/>
            <w:vAlign w:val="bottom"/>
          </w:tcPr>
          <w:p w14:paraId="770DF597"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266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6D939DE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214</w:t>
            </w:r>
            <w:r w:rsidRPr="004B096B">
              <w:rPr>
                <w:rFonts w:ascii="Times New Roman" w:hAnsi="Times New Roman" w:cs="Times New Roman"/>
                <w:color w:val="000000" w:themeColor="text1"/>
                <w:sz w:val="20"/>
                <w:szCs w:val="20"/>
              </w:rPr>
              <w:t>+-0.000</w:t>
            </w:r>
            <w:r>
              <w:rPr>
                <w:rFonts w:ascii="Times New Roman" w:hAnsi="Times New Roman" w:cs="Times New Roman"/>
                <w:color w:val="000000" w:themeColor="text1"/>
                <w:sz w:val="20"/>
                <w:szCs w:val="20"/>
              </w:rPr>
              <w:t>5</w:t>
            </w:r>
          </w:p>
        </w:tc>
        <w:tc>
          <w:tcPr>
            <w:tcW w:w="1377" w:type="dxa"/>
            <w:tcBorders>
              <w:top w:val="single" w:sz="4" w:space="0" w:color="auto"/>
              <w:left w:val="nil"/>
              <w:bottom w:val="single" w:sz="4" w:space="0" w:color="auto"/>
              <w:right w:val="single" w:sz="4" w:space="0" w:color="auto"/>
            </w:tcBorders>
            <w:shd w:val="clear" w:color="auto" w:fill="auto"/>
            <w:vAlign w:val="bottom"/>
          </w:tcPr>
          <w:p w14:paraId="531ED23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221</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377" w:type="dxa"/>
            <w:tcBorders>
              <w:top w:val="single" w:sz="4" w:space="0" w:color="auto"/>
              <w:left w:val="nil"/>
              <w:bottom w:val="single" w:sz="4" w:space="0" w:color="auto"/>
              <w:right w:val="single" w:sz="4" w:space="0" w:color="auto"/>
            </w:tcBorders>
            <w:shd w:val="clear" w:color="auto" w:fill="auto"/>
            <w:vAlign w:val="bottom"/>
          </w:tcPr>
          <w:p w14:paraId="60741DB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273</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24</w:t>
            </w:r>
          </w:p>
        </w:tc>
        <w:tc>
          <w:tcPr>
            <w:tcW w:w="1111" w:type="dxa"/>
            <w:tcBorders>
              <w:top w:val="single" w:sz="4" w:space="0" w:color="auto"/>
              <w:left w:val="nil"/>
              <w:bottom w:val="single" w:sz="4" w:space="0" w:color="auto"/>
              <w:right w:val="single" w:sz="4" w:space="0" w:color="auto"/>
            </w:tcBorders>
          </w:tcPr>
          <w:p w14:paraId="61A5C29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0.0269+-0.0020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2F27CA8B"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w:t>
            </w:r>
            <w:r>
              <w:rPr>
                <w:rFonts w:ascii="Times New Roman" w:hAnsi="Times New Roman" w:cs="Times New Roman"/>
                <w:color w:val="000000" w:themeColor="text1"/>
                <w:sz w:val="20"/>
                <w:szCs w:val="20"/>
              </w:rPr>
              <w:t>18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41</w:t>
            </w:r>
          </w:p>
        </w:tc>
      </w:tr>
      <w:tr w:rsidR="000F7CE6" w14:paraId="4B9DEBC8" w14:textId="77777777" w:rsidTr="00DF5409">
        <w:tc>
          <w:tcPr>
            <w:tcW w:w="1354" w:type="dxa"/>
          </w:tcPr>
          <w:p w14:paraId="0DE09A96"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w:t>
            </w:r>
            <w:r>
              <w:rPr>
                <w:rFonts w:ascii="Times New Roman" w:hAnsi="Times New Roman" w:cs="Times New Roman"/>
                <w:sz w:val="20"/>
                <w:szCs w:val="20"/>
              </w:rPr>
              <w:t>7</w:t>
            </w:r>
          </w:p>
        </w:tc>
        <w:tc>
          <w:tcPr>
            <w:tcW w:w="1377" w:type="dxa"/>
            <w:tcBorders>
              <w:top w:val="single" w:sz="4" w:space="0" w:color="auto"/>
              <w:left w:val="nil"/>
              <w:bottom w:val="single" w:sz="4" w:space="0" w:color="auto"/>
              <w:right w:val="single" w:sz="4" w:space="0" w:color="auto"/>
            </w:tcBorders>
            <w:shd w:val="clear" w:color="auto" w:fill="auto"/>
            <w:vAlign w:val="bottom"/>
          </w:tcPr>
          <w:p w14:paraId="7C9735C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24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FF6B92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w:t>
            </w:r>
            <w:r w:rsidRPr="004B096B">
              <w:rPr>
                <w:rFonts w:ascii="Times New Roman" w:hAnsi="Times New Roman" w:cs="Times New Roman"/>
                <w:color w:val="000000" w:themeColor="text1"/>
                <w:sz w:val="20"/>
                <w:szCs w:val="20"/>
              </w:rPr>
              <w:t>6+-0.00</w:t>
            </w:r>
            <w:r>
              <w:rPr>
                <w:rFonts w:ascii="Times New Roman" w:hAnsi="Times New Roman" w:cs="Times New Roman"/>
                <w:color w:val="000000" w:themeColor="text1"/>
                <w:sz w:val="20"/>
                <w:szCs w:val="20"/>
              </w:rPr>
              <w:t>30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7291CDA"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31</w:t>
            </w:r>
            <w:r w:rsidRPr="004B096B">
              <w:rPr>
                <w:rFonts w:ascii="Times New Roman" w:hAnsi="Times New Roman" w:cs="Times New Roman"/>
                <w:color w:val="000000" w:themeColor="text1"/>
                <w:sz w:val="20"/>
                <w:szCs w:val="20"/>
              </w:rPr>
              <w:t>5+-0.002</w:t>
            </w:r>
            <w:r>
              <w:rPr>
                <w:rFonts w:ascii="Times New Roman" w:hAnsi="Times New Roman" w:cs="Times New Roman"/>
                <w:color w:val="000000" w:themeColor="text1"/>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0F44A65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347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27</w:t>
            </w:r>
          </w:p>
        </w:tc>
        <w:tc>
          <w:tcPr>
            <w:tcW w:w="1111" w:type="dxa"/>
            <w:tcBorders>
              <w:top w:val="single" w:sz="4" w:space="0" w:color="auto"/>
              <w:left w:val="nil"/>
              <w:bottom w:val="single" w:sz="4" w:space="0" w:color="auto"/>
              <w:right w:val="single" w:sz="4" w:space="0" w:color="auto"/>
            </w:tcBorders>
          </w:tcPr>
          <w:p w14:paraId="57AD6A6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0.0390+-0.0046</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32D90B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w:t>
            </w:r>
            <w:r>
              <w:rPr>
                <w:rFonts w:ascii="Times New Roman" w:hAnsi="Times New Roman" w:cs="Times New Roman"/>
                <w:color w:val="000000" w:themeColor="text1"/>
                <w:sz w:val="20"/>
                <w:szCs w:val="20"/>
              </w:rPr>
              <w:t>54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32</w:t>
            </w:r>
          </w:p>
        </w:tc>
      </w:tr>
    </w:tbl>
    <w:p w14:paraId="046B2848" w14:textId="77777777" w:rsidR="000F7CE6" w:rsidRDefault="000F7CE6" w:rsidP="000F7CE6">
      <w:pPr>
        <w:pStyle w:val="Default"/>
        <w:spacing w:before="0"/>
        <w:rPr>
          <w:rFonts w:ascii="Times New Roman" w:eastAsia="Times New Roman" w:hAnsi="Times New Roman" w:cs="Times New Roman"/>
          <w:sz w:val="22"/>
          <w:szCs w:val="22"/>
        </w:rPr>
      </w:pPr>
    </w:p>
    <w:p w14:paraId="6266B422" w14:textId="5ABCB105" w:rsidR="007D70B2" w:rsidRPr="00547386" w:rsidRDefault="007D70B2" w:rsidP="007D70B2">
      <w:pPr>
        <w:rPr>
          <w:rStyle w:val="None"/>
          <w:b/>
          <w:bCs/>
          <w:color w:val="000000"/>
          <w:sz w:val="22"/>
          <w:szCs w:val="22"/>
          <w14:textOutline w14:w="0" w14:cap="flat" w14:cmpd="sng" w14:algn="ctr">
            <w14:noFill/>
            <w14:prstDash w14:val="solid"/>
            <w14:bevel/>
          </w14:textOutline>
        </w:rPr>
      </w:pPr>
      <w:r w:rsidRPr="006D7ABE">
        <w:rPr>
          <w:rStyle w:val="None"/>
          <w:b/>
          <w:bCs/>
          <w:sz w:val="22"/>
          <w:szCs w:val="22"/>
        </w:rPr>
        <w:t xml:space="preserve">Figure S1: </w:t>
      </w:r>
      <w:r>
        <w:rPr>
          <w:color w:val="000000"/>
          <w:sz w:val="22"/>
          <w:szCs w:val="22"/>
        </w:rPr>
        <w:t>E</w:t>
      </w:r>
      <w:r w:rsidRPr="006D7ABE">
        <w:rPr>
          <w:color w:val="000000"/>
          <w:sz w:val="22"/>
          <w:szCs w:val="22"/>
        </w:rPr>
        <w:t xml:space="preserve">xample </w:t>
      </w:r>
      <w:r>
        <w:rPr>
          <w:color w:val="000000"/>
          <w:sz w:val="22"/>
          <w:szCs w:val="22"/>
        </w:rPr>
        <w:t>stimuli for</w:t>
      </w:r>
      <w:r w:rsidRPr="006D7ABE">
        <w:rPr>
          <w:color w:val="000000"/>
          <w:sz w:val="22"/>
          <w:szCs w:val="22"/>
        </w:rPr>
        <w:t xml:space="preserve"> </w:t>
      </w:r>
      <w:r>
        <w:rPr>
          <w:color w:val="000000"/>
          <w:sz w:val="22"/>
          <w:szCs w:val="22"/>
        </w:rPr>
        <w:t>Conditions 1, 2 and 3</w:t>
      </w:r>
      <w:r w:rsidRPr="006D7ABE">
        <w:rPr>
          <w:color w:val="000000"/>
          <w:sz w:val="22"/>
          <w:szCs w:val="22"/>
        </w:rPr>
        <w:t xml:space="preserve"> in </w:t>
      </w:r>
      <w:r>
        <w:rPr>
          <w:color w:val="000000"/>
          <w:sz w:val="22"/>
          <w:szCs w:val="22"/>
        </w:rPr>
        <w:t>E</w:t>
      </w:r>
      <w:r w:rsidRPr="006D7ABE">
        <w:rPr>
          <w:color w:val="000000"/>
          <w:sz w:val="22"/>
          <w:szCs w:val="22"/>
        </w:rPr>
        <w:t xml:space="preserve">xperiment </w:t>
      </w:r>
      <w:r>
        <w:rPr>
          <w:color w:val="000000"/>
          <w:sz w:val="22"/>
          <w:szCs w:val="22"/>
        </w:rPr>
        <w:t xml:space="preserve">2 </w:t>
      </w:r>
      <w:r w:rsidRPr="006D7ABE">
        <w:rPr>
          <w:color w:val="000000"/>
          <w:sz w:val="22"/>
          <w:szCs w:val="22"/>
        </w:rPr>
        <w:t xml:space="preserve">to study the effect of background </w:t>
      </w:r>
      <w:del w:id="210" w:author="Brainard, David H" w:date="2021-05-08T10:20:00Z">
        <w:r w:rsidRPr="006D7ABE" w:rsidDel="00170371">
          <w:rPr>
            <w:color w:val="000000"/>
            <w:sz w:val="22"/>
            <w:szCs w:val="22"/>
          </w:rPr>
          <w:delText xml:space="preserve">color </w:delText>
        </w:r>
      </w:del>
      <w:ins w:id="211" w:author="Brainard, David H" w:date="2021-05-08T10:20:00Z">
        <w:r w:rsidR="00170371">
          <w:rPr>
            <w:color w:val="000000"/>
            <w:sz w:val="22"/>
            <w:szCs w:val="22"/>
          </w:rPr>
          <w:t>reflectance</w:t>
        </w:r>
        <w:r w:rsidR="00170371" w:rsidRPr="006D7ABE">
          <w:rPr>
            <w:color w:val="000000"/>
            <w:sz w:val="22"/>
            <w:szCs w:val="22"/>
          </w:rPr>
          <w:t xml:space="preserve"> </w:t>
        </w:r>
      </w:ins>
      <w:r w:rsidRPr="006D7ABE">
        <w:rPr>
          <w:color w:val="000000"/>
          <w:sz w:val="22"/>
          <w:szCs w:val="22"/>
        </w:rPr>
        <w:t xml:space="preserve">on lightness discrimination threshold. In condition 1, the background was fixed in every trail and every interval. In condition 2, the background varied from trial to trial, but remained fixed in the two intervals of a trial. In condition 3, the background varied in each trial and interval. For illustration, in this figure we have chosen the stimulus on the left to be the standard image with target object at 0.4 LRF and the on the right to be comparison image with target object at 0.45 LRF. In the experiment, the two images were presented sequentially in random order at the center of the screen. Conditions 2a and 3a stimuli are </w:t>
      </w:r>
      <w:proofErr w:type="gramStart"/>
      <w:r w:rsidRPr="006D7ABE">
        <w:rPr>
          <w:color w:val="000000"/>
          <w:sz w:val="22"/>
          <w:szCs w:val="22"/>
        </w:rPr>
        <w:t>similar to</w:t>
      </w:r>
      <w:proofErr w:type="gramEnd"/>
      <w:r w:rsidRPr="006D7ABE">
        <w:rPr>
          <w:color w:val="000000"/>
          <w:sz w:val="22"/>
          <w:szCs w:val="22"/>
        </w:rPr>
        <w:t xml:space="preserve"> condition 2 and 3 respectively, but without secondary reflections.</w:t>
      </w:r>
    </w:p>
    <w:p w14:paraId="0DEE5E37" w14:textId="3B95C04F" w:rsidR="00EF2452" w:rsidRDefault="00EF2452" w:rsidP="006E367E">
      <w:pPr>
        <w:rPr>
          <w:rStyle w:val="None"/>
          <w:sz w:val="22"/>
          <w:szCs w:val="22"/>
        </w:rPr>
      </w:pPr>
    </w:p>
    <w:p w14:paraId="1DEF6371" w14:textId="77777777" w:rsidR="00343981" w:rsidRPr="00547386" w:rsidRDefault="001B3B40" w:rsidP="00343981">
      <w:pPr>
        <w:rPr>
          <w:rStyle w:val="None"/>
          <w:b/>
          <w:bCs/>
          <w:color w:val="000000"/>
          <w:sz w:val="22"/>
          <w:szCs w:val="22"/>
          <w14:textOutline w14:w="0" w14:cap="flat" w14:cmpd="sng" w14:algn="ctr">
            <w14:noFill/>
            <w14:prstDash w14:val="solid"/>
            <w14:bevel/>
          </w14:textOutline>
        </w:rPr>
      </w:pPr>
      <w:r w:rsidRPr="009C2152">
        <w:rPr>
          <w:rStyle w:val="None"/>
          <w:b/>
          <w:bCs/>
          <w:sz w:val="22"/>
          <w:szCs w:val="22"/>
        </w:rPr>
        <w:t>Figure S2:</w:t>
      </w:r>
      <w:r w:rsidRPr="009C2152">
        <w:rPr>
          <w:rStyle w:val="None"/>
          <w:sz w:val="22"/>
          <w:szCs w:val="22"/>
        </w:rPr>
        <w:t xml:space="preserve"> Lightness discrimination threshold of </w:t>
      </w:r>
      <w:r>
        <w:rPr>
          <w:rStyle w:val="None"/>
          <w:sz w:val="22"/>
          <w:szCs w:val="22"/>
        </w:rPr>
        <w:t xml:space="preserve">four human </w:t>
      </w:r>
      <w:r w:rsidRPr="009C2152">
        <w:rPr>
          <w:rStyle w:val="None"/>
          <w:sz w:val="22"/>
          <w:szCs w:val="22"/>
        </w:rPr>
        <w:t>observers in</w:t>
      </w:r>
      <w:r>
        <w:rPr>
          <w:rStyle w:val="None"/>
          <w:sz w:val="22"/>
          <w:szCs w:val="22"/>
        </w:rPr>
        <w:t xml:space="preserve"> the five conditions in </w:t>
      </w:r>
      <w:r w:rsidRPr="009C2152">
        <w:rPr>
          <w:rStyle w:val="None"/>
          <w:sz w:val="22"/>
          <w:szCs w:val="22"/>
        </w:rPr>
        <w:t>Experiment 2</w:t>
      </w:r>
      <w:r>
        <w:rPr>
          <w:rStyle w:val="None"/>
          <w:sz w:val="22"/>
          <w:szCs w:val="22"/>
        </w:rPr>
        <w:t xml:space="preserve"> </w:t>
      </w:r>
      <w:r>
        <w:t>(The data points have been jittered to avoid marker overlaps).</w:t>
      </w:r>
      <w:r w:rsidRPr="009C2152">
        <w:rPr>
          <w:rStyle w:val="None"/>
          <w:sz w:val="22"/>
          <w:szCs w:val="22"/>
        </w:rPr>
        <w:t xml:space="preserve"> </w:t>
      </w:r>
      <w:r>
        <w:t xml:space="preserve">The thresholds are </w:t>
      </w:r>
      <w:r w:rsidRPr="009C2152">
        <w:t>higher for the condition where the objects are compared against different backgrounds (Condition 3 and 3a) as compared to the same background (Condition 1, 2, 2a). Secondary reflections do not have any significant effect on thresholds (Condition 2a and 3a).</w:t>
      </w:r>
      <w:r w:rsidRPr="009C2152">
        <w:rPr>
          <w:rStyle w:val="None"/>
          <w:sz w:val="22"/>
          <w:szCs w:val="22"/>
        </w:rPr>
        <w:t xml:space="preserve"> </w:t>
      </w:r>
      <w:r>
        <w:rPr>
          <w:rStyle w:val="None"/>
          <w:sz w:val="22"/>
          <w:szCs w:val="22"/>
        </w:rPr>
        <w:t xml:space="preserve">Condition 3a of Experiment 2 is </w:t>
      </w:r>
      <w:r>
        <w:t>equivalent to the condition with covariance scalar equal to 1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oMath>
      <w:r>
        <w:t>). The thresholds for this condition are also provided for comparison. Two observers from Experiment 2 also participated in Experiment 3.</w:t>
      </w:r>
    </w:p>
    <w:p w14:paraId="4A9CF0F1" w14:textId="03C6B361" w:rsidR="00151AF7" w:rsidRDefault="00151AF7" w:rsidP="00E846BC">
      <w:pPr>
        <w:pStyle w:val="EndNoteBibliography"/>
        <w:ind w:left="720" w:hanging="720"/>
      </w:pPr>
    </w:p>
    <w:p w14:paraId="2A051FE9" w14:textId="77777777" w:rsidR="00F06CF5" w:rsidRDefault="00151AF7" w:rsidP="00E846BC">
      <w:pPr>
        <w:pStyle w:val="EndNoteBibliography"/>
        <w:ind w:left="720" w:hanging="720"/>
        <w:rPr>
          <w:b/>
          <w:bCs/>
        </w:rPr>
      </w:pPr>
      <w:r w:rsidRPr="000E3DCD">
        <w:rPr>
          <w:b/>
          <w:bCs/>
        </w:rPr>
        <w:t>REFERENCES</w:t>
      </w:r>
    </w:p>
    <w:p w14:paraId="2F67EDFA" w14:textId="20428FE6" w:rsidR="00151AF7" w:rsidRDefault="00151AF7" w:rsidP="00E846BC">
      <w:pPr>
        <w:pStyle w:val="EndNoteBibliography"/>
        <w:ind w:left="720" w:hanging="720"/>
        <w:rPr>
          <w:b/>
          <w:bCs/>
        </w:rPr>
      </w:pPr>
    </w:p>
    <w:p w14:paraId="6383349C" w14:textId="77777777" w:rsidR="004A64D2" w:rsidRPr="004A64D2" w:rsidRDefault="00BC3349" w:rsidP="004A64D2">
      <w:pPr>
        <w:pStyle w:val="EndNoteBibliography"/>
        <w:ind w:left="720" w:hanging="720"/>
        <w:rPr>
          <w:noProof/>
        </w:rPr>
      </w:pPr>
      <w:r>
        <w:rPr>
          <w:b/>
          <w:bCs/>
        </w:rPr>
        <w:fldChar w:fldCharType="begin"/>
      </w:r>
      <w:r>
        <w:rPr>
          <w:b/>
          <w:bCs/>
        </w:rPr>
        <w:instrText xml:space="preserve"> ADDIN EN.REFLIST </w:instrText>
      </w:r>
      <w:r>
        <w:rPr>
          <w:b/>
          <w:bCs/>
        </w:rPr>
        <w:fldChar w:fldCharType="separate"/>
      </w:r>
      <w:r w:rsidR="004A64D2" w:rsidRPr="004A64D2">
        <w:rPr>
          <w:noProof/>
        </w:rPr>
        <w:t xml:space="preserve">Adelson, E. H. (2000). Lightness perception and lightness illusions. In M. Gazzaniga (Ed.), </w:t>
      </w:r>
      <w:r w:rsidR="004A64D2" w:rsidRPr="004A64D2">
        <w:rPr>
          <w:i/>
          <w:noProof/>
        </w:rPr>
        <w:t>The New Cognitive Neurosciences, 2nd edition</w:t>
      </w:r>
      <w:r w:rsidR="004A64D2" w:rsidRPr="004A64D2">
        <w:rPr>
          <w:noProof/>
        </w:rPr>
        <w:t xml:space="preserve"> (pp. 339-351). Cambridge, MA: MIT Press.</w:t>
      </w:r>
    </w:p>
    <w:p w14:paraId="3990CB46" w14:textId="77777777" w:rsidR="004A64D2" w:rsidRPr="004A64D2" w:rsidRDefault="004A64D2" w:rsidP="004A64D2">
      <w:pPr>
        <w:pStyle w:val="EndNoteBibliography"/>
        <w:ind w:left="720" w:hanging="720"/>
        <w:rPr>
          <w:noProof/>
        </w:rPr>
      </w:pPr>
      <w:r w:rsidRPr="004A64D2">
        <w:rPr>
          <w:noProof/>
        </w:rPr>
        <w:t xml:space="preserve">Alvaro, L., Linhares, J. M. M., Moreira, H., Lillo, J., &amp; Nascimento, S. M. C. (2017). Robust colour constancy in red-green dichromats. </w:t>
      </w:r>
      <w:r w:rsidRPr="004A64D2">
        <w:rPr>
          <w:i/>
          <w:noProof/>
        </w:rPr>
        <w:t>PLoS ONE, 12(6)</w:t>
      </w:r>
      <w:r w:rsidRPr="004A64D2">
        <w:rPr>
          <w:noProof/>
        </w:rPr>
        <w:t>, e0180310.</w:t>
      </w:r>
    </w:p>
    <w:p w14:paraId="013461A9" w14:textId="77777777" w:rsidR="004A64D2" w:rsidRPr="004A64D2" w:rsidRDefault="004A64D2" w:rsidP="004A64D2">
      <w:pPr>
        <w:pStyle w:val="EndNoteBibliography"/>
        <w:ind w:left="720" w:hanging="720"/>
        <w:rPr>
          <w:noProof/>
        </w:rPr>
      </w:pPr>
      <w:r w:rsidRPr="004A64D2">
        <w:rPr>
          <w:noProof/>
        </w:rPr>
        <w:t xml:space="preserve">American Society for Testing and Materials. (2017). Standard test method for luminous reflectance factor of acoustical materials by use of integrating-sphere reflectometers. </w:t>
      </w:r>
      <w:r w:rsidRPr="004A64D2">
        <w:rPr>
          <w:i/>
          <w:noProof/>
        </w:rPr>
        <w:t>Renovations of Center for Historic Preservation, 98(A)</w:t>
      </w:r>
      <w:r w:rsidRPr="004A64D2">
        <w:rPr>
          <w:noProof/>
        </w:rPr>
        <w:t>, E1477.</w:t>
      </w:r>
    </w:p>
    <w:p w14:paraId="4B6F9CBC" w14:textId="77777777" w:rsidR="004A64D2" w:rsidRPr="004A64D2" w:rsidRDefault="004A64D2" w:rsidP="004A64D2">
      <w:pPr>
        <w:pStyle w:val="EndNoteBibliography"/>
        <w:ind w:left="720" w:hanging="720"/>
        <w:rPr>
          <w:i/>
          <w:noProof/>
        </w:rPr>
      </w:pPr>
      <w:r w:rsidRPr="004A64D2">
        <w:rPr>
          <w:noProof/>
        </w:rPr>
        <w:t xml:space="preserve">Aston, S., Radonjić, A., Brainard, D. H., &amp; Hurlbert, A. C. (2019). Illumination discrimination for chromatically biased illuminations: implications for colour constancy. </w:t>
      </w:r>
      <w:r w:rsidRPr="004A64D2">
        <w:rPr>
          <w:i/>
          <w:noProof/>
        </w:rPr>
        <w:t>Journal of Vision, 19(30:15)</w:t>
      </w:r>
    </w:p>
    <w:p w14:paraId="155CF25F" w14:textId="77777777" w:rsidR="004A64D2" w:rsidRPr="004A64D2" w:rsidRDefault="004A64D2" w:rsidP="004A64D2">
      <w:pPr>
        <w:pStyle w:val="EndNoteBibliography"/>
        <w:ind w:left="720" w:hanging="720"/>
        <w:rPr>
          <w:noProof/>
        </w:rPr>
      </w:pPr>
      <w:r w:rsidRPr="004A64D2">
        <w:rPr>
          <w:noProof/>
        </w:rPr>
        <w:t xml:space="preserve">Banks, M. S., Geisler, W. S., &amp; Bennett, P. J. (1987). The physical limits of grating visibility. </w:t>
      </w:r>
      <w:r w:rsidRPr="004A64D2">
        <w:rPr>
          <w:i/>
          <w:noProof/>
        </w:rPr>
        <w:t>Vision Research, 27(11)</w:t>
      </w:r>
      <w:r w:rsidRPr="004A64D2">
        <w:rPr>
          <w:noProof/>
        </w:rPr>
        <w:t>, 1915-1924.</w:t>
      </w:r>
    </w:p>
    <w:p w14:paraId="5C01FB26" w14:textId="77777777" w:rsidR="004A64D2" w:rsidRPr="004A64D2" w:rsidRDefault="004A64D2" w:rsidP="004A64D2">
      <w:pPr>
        <w:pStyle w:val="EndNoteBibliography"/>
        <w:ind w:left="720" w:hanging="720"/>
        <w:rPr>
          <w:noProof/>
        </w:rPr>
      </w:pPr>
      <w:r w:rsidRPr="004A64D2">
        <w:rPr>
          <w:noProof/>
        </w:rPr>
        <w:t xml:space="preserve">Brainard, D. H. (1989). Calibration of a computer controlled color monitor. </w:t>
      </w:r>
      <w:r w:rsidRPr="004A64D2">
        <w:rPr>
          <w:i/>
          <w:noProof/>
        </w:rPr>
        <w:t>Color Research &amp; Application, 14(1)</w:t>
      </w:r>
      <w:r w:rsidRPr="004A64D2">
        <w:rPr>
          <w:noProof/>
        </w:rPr>
        <w:t>, 23-34.</w:t>
      </w:r>
    </w:p>
    <w:p w14:paraId="2C52673E" w14:textId="77777777" w:rsidR="004A64D2" w:rsidRPr="004A64D2" w:rsidRDefault="004A64D2" w:rsidP="004A64D2">
      <w:pPr>
        <w:pStyle w:val="EndNoteBibliography"/>
        <w:ind w:left="720" w:hanging="720"/>
        <w:rPr>
          <w:noProof/>
        </w:rPr>
      </w:pPr>
      <w:r w:rsidRPr="004A64D2">
        <w:rPr>
          <w:noProof/>
        </w:rPr>
        <w:t xml:space="preserve">Brainard, D. H. (2015). Color and the cone mosaic. </w:t>
      </w:r>
      <w:r w:rsidRPr="004A64D2">
        <w:rPr>
          <w:i/>
          <w:noProof/>
        </w:rPr>
        <w:t>Annual Review of Vision Science, 1</w:t>
      </w:r>
      <w:r w:rsidRPr="004A64D2">
        <w:rPr>
          <w:noProof/>
        </w:rPr>
        <w:t>, 519-546.</w:t>
      </w:r>
    </w:p>
    <w:p w14:paraId="33CEFBE7" w14:textId="77777777" w:rsidR="004A64D2" w:rsidRPr="004A64D2" w:rsidRDefault="004A64D2" w:rsidP="004A64D2">
      <w:pPr>
        <w:pStyle w:val="EndNoteBibliography"/>
        <w:ind w:left="720" w:hanging="720"/>
        <w:rPr>
          <w:noProof/>
        </w:rPr>
      </w:pPr>
      <w:r w:rsidRPr="004A64D2">
        <w:rPr>
          <w:noProof/>
        </w:rPr>
        <w:t xml:space="preserve">Brainard, D. H., &amp; Freeman, W. T. (1997). Bayesian color constancy. </w:t>
      </w:r>
      <w:r w:rsidRPr="004A64D2">
        <w:rPr>
          <w:i/>
          <w:noProof/>
        </w:rPr>
        <w:t>Journal of the Optical Society of America A, 14(7)</w:t>
      </w:r>
      <w:r w:rsidRPr="004A64D2">
        <w:rPr>
          <w:noProof/>
        </w:rPr>
        <w:t>, 1393-1411.</w:t>
      </w:r>
    </w:p>
    <w:p w14:paraId="2EBC96F9" w14:textId="77777777" w:rsidR="004A64D2" w:rsidRPr="004A64D2" w:rsidRDefault="004A64D2" w:rsidP="004A64D2">
      <w:pPr>
        <w:pStyle w:val="EndNoteBibliography"/>
        <w:ind w:left="720" w:hanging="720"/>
        <w:rPr>
          <w:i/>
          <w:noProof/>
        </w:rPr>
      </w:pPr>
      <w:r w:rsidRPr="004A64D2">
        <w:rPr>
          <w:noProof/>
        </w:rPr>
        <w:lastRenderedPageBreak/>
        <w:t xml:space="preserve">Brainard, D. H., &amp; Maloney, L. T. (2011). Surface color perception and equivalent illumination models. </w:t>
      </w:r>
      <w:r w:rsidRPr="004A64D2">
        <w:rPr>
          <w:i/>
          <w:noProof/>
        </w:rPr>
        <w:t>Journal of Vision, 11(5)</w:t>
      </w:r>
    </w:p>
    <w:p w14:paraId="0BEDE066" w14:textId="77777777" w:rsidR="004A64D2" w:rsidRPr="004A64D2" w:rsidRDefault="004A64D2" w:rsidP="004A64D2">
      <w:pPr>
        <w:pStyle w:val="EndNoteBibliography"/>
        <w:ind w:left="720" w:hanging="720"/>
        <w:rPr>
          <w:noProof/>
        </w:rPr>
      </w:pPr>
      <w:r w:rsidRPr="004A64D2">
        <w:rPr>
          <w:noProof/>
        </w:rPr>
        <w:t xml:space="preserve">Brainard, D. H., Pelli, D. G., &amp; Robson, T. (2002). Display characterization. In J. P. Hornak (Ed.), </w:t>
      </w:r>
      <w:r w:rsidRPr="004A64D2">
        <w:rPr>
          <w:i/>
          <w:noProof/>
        </w:rPr>
        <w:t>Encylopedia of Imaging Science and Technology</w:t>
      </w:r>
      <w:r w:rsidRPr="004A64D2">
        <w:rPr>
          <w:noProof/>
        </w:rPr>
        <w:t xml:space="preserve"> (pp. 172-188). New York: Wiley.</w:t>
      </w:r>
    </w:p>
    <w:p w14:paraId="38069D02" w14:textId="77777777" w:rsidR="004A64D2" w:rsidRPr="004A64D2" w:rsidRDefault="004A64D2" w:rsidP="004A64D2">
      <w:pPr>
        <w:pStyle w:val="EndNoteBibliography"/>
        <w:ind w:left="720" w:hanging="720"/>
        <w:rPr>
          <w:noProof/>
        </w:rPr>
      </w:pPr>
      <w:r w:rsidRPr="004A64D2">
        <w:rPr>
          <w:noProof/>
        </w:rPr>
        <w:t xml:space="preserve">Brainard, D. H., &amp; Radonjić, A. (2014). Color constancy. </w:t>
      </w:r>
      <w:r w:rsidRPr="004A64D2">
        <w:rPr>
          <w:i/>
          <w:noProof/>
        </w:rPr>
        <w:t>The New Visual Neurosciences, 1</w:t>
      </w:r>
      <w:r w:rsidRPr="004A64D2">
        <w:rPr>
          <w:noProof/>
        </w:rPr>
        <w:t>, 545–556.</w:t>
      </w:r>
    </w:p>
    <w:p w14:paraId="7F8E07A1" w14:textId="77777777" w:rsidR="004A64D2" w:rsidRPr="004A64D2" w:rsidRDefault="004A64D2" w:rsidP="004A64D2">
      <w:pPr>
        <w:pStyle w:val="EndNoteBibliography"/>
        <w:ind w:left="720" w:hanging="720"/>
        <w:rPr>
          <w:i/>
          <w:noProof/>
        </w:rPr>
      </w:pPr>
      <w:r w:rsidRPr="004A64D2">
        <w:rPr>
          <w:noProof/>
        </w:rPr>
        <w:t xml:space="preserve">Brascamp, J. W., &amp; Shevell, S. K. (2021). The certainty of ambiguity in visual neural representations. </w:t>
      </w:r>
      <w:r w:rsidRPr="004A64D2">
        <w:rPr>
          <w:i/>
          <w:noProof/>
        </w:rPr>
        <w:t>Annual Review of Vision Science, in press</w:t>
      </w:r>
    </w:p>
    <w:p w14:paraId="35549426" w14:textId="77777777" w:rsidR="004A64D2" w:rsidRPr="004A64D2" w:rsidRDefault="004A64D2" w:rsidP="004A64D2">
      <w:pPr>
        <w:pStyle w:val="EndNoteBibliography"/>
        <w:ind w:left="720" w:hanging="720"/>
        <w:rPr>
          <w:noProof/>
        </w:rPr>
      </w:pPr>
      <w:r w:rsidRPr="004A64D2">
        <w:rPr>
          <w:noProof/>
        </w:rPr>
        <w:t xml:space="preserve">Brindley, G. S. (1960). </w:t>
      </w:r>
      <w:r w:rsidRPr="004A64D2">
        <w:rPr>
          <w:i/>
          <w:noProof/>
        </w:rPr>
        <w:t>Physiology of the Retina and the Visual Pathway</w:t>
      </w:r>
      <w:r w:rsidRPr="004A64D2">
        <w:rPr>
          <w:noProof/>
        </w:rPr>
        <w:t>. London: Arnold.</w:t>
      </w:r>
    </w:p>
    <w:p w14:paraId="6D80E680" w14:textId="77777777" w:rsidR="004A64D2" w:rsidRPr="004A64D2" w:rsidRDefault="004A64D2" w:rsidP="004A64D2">
      <w:pPr>
        <w:pStyle w:val="EndNoteBibliography"/>
        <w:ind w:left="720" w:hanging="720"/>
        <w:rPr>
          <w:noProof/>
        </w:rPr>
      </w:pPr>
      <w:r w:rsidRPr="004A64D2">
        <w:rPr>
          <w:noProof/>
        </w:rPr>
        <w:t xml:space="preserve">Brown, R. O., &amp; MacLeod, D. I. A. (1997). Color appearance depends on the variance of surround colors. </w:t>
      </w:r>
      <w:r w:rsidRPr="004A64D2">
        <w:rPr>
          <w:i/>
          <w:noProof/>
        </w:rPr>
        <w:t>Current Biology, 7</w:t>
      </w:r>
      <w:r w:rsidRPr="004A64D2">
        <w:rPr>
          <w:noProof/>
        </w:rPr>
        <w:t>, 844-849.</w:t>
      </w:r>
    </w:p>
    <w:p w14:paraId="6F7165E5" w14:textId="77777777" w:rsidR="004A64D2" w:rsidRPr="004A64D2" w:rsidRDefault="004A64D2" w:rsidP="004A64D2">
      <w:pPr>
        <w:pStyle w:val="EndNoteBibliography"/>
        <w:ind w:left="720" w:hanging="720"/>
        <w:rPr>
          <w:noProof/>
        </w:rPr>
      </w:pPr>
      <w:r w:rsidRPr="004A64D2">
        <w:rPr>
          <w:noProof/>
        </w:rPr>
        <w:t xml:space="preserve">Burge, J. (2020). Image-computable ideal observers for tasks with natural stimuli. </w:t>
      </w:r>
      <w:r w:rsidRPr="004A64D2">
        <w:rPr>
          <w:i/>
          <w:noProof/>
        </w:rPr>
        <w:t>Annual Review of Neuroscience, 6</w:t>
      </w:r>
      <w:r w:rsidRPr="004A64D2">
        <w:rPr>
          <w:noProof/>
        </w:rPr>
        <w:t>, 491-517.</w:t>
      </w:r>
    </w:p>
    <w:p w14:paraId="5FF2205B" w14:textId="77777777" w:rsidR="004A64D2" w:rsidRPr="004A64D2" w:rsidRDefault="004A64D2" w:rsidP="004A64D2">
      <w:pPr>
        <w:pStyle w:val="EndNoteBibliography"/>
        <w:ind w:left="720" w:hanging="720"/>
        <w:rPr>
          <w:noProof/>
        </w:rPr>
      </w:pPr>
      <w:r w:rsidRPr="004A64D2">
        <w:rPr>
          <w:noProof/>
        </w:rPr>
        <w:t xml:space="preserve">Burge, J., &amp; Geisler, W. S. (2011). Optimal defocus estimation in individual natural images. </w:t>
      </w:r>
      <w:r w:rsidRPr="004A64D2">
        <w:rPr>
          <w:i/>
          <w:noProof/>
        </w:rPr>
        <w:t>Proceedings of the National Academy of Sciences, 108(40)</w:t>
      </w:r>
      <w:r w:rsidRPr="004A64D2">
        <w:rPr>
          <w:noProof/>
        </w:rPr>
        <w:t>, 16849-16854.</w:t>
      </w:r>
    </w:p>
    <w:p w14:paraId="5D8EE012" w14:textId="77777777" w:rsidR="004A64D2" w:rsidRPr="004A64D2" w:rsidRDefault="004A64D2" w:rsidP="004A64D2">
      <w:pPr>
        <w:pStyle w:val="EndNoteBibliography"/>
        <w:ind w:left="720" w:hanging="720"/>
        <w:rPr>
          <w:i/>
          <w:noProof/>
        </w:rPr>
      </w:pPr>
      <w:r w:rsidRPr="004A64D2">
        <w:rPr>
          <w:noProof/>
        </w:rPr>
        <w:t xml:space="preserve">Burge, J., &amp; Geisler, W. S. (2014). Optimal disparity estimation in natural stereo images. </w:t>
      </w:r>
      <w:r w:rsidRPr="004A64D2">
        <w:rPr>
          <w:i/>
          <w:noProof/>
        </w:rPr>
        <w:t>Journal of Vision, 14(2)</w:t>
      </w:r>
    </w:p>
    <w:p w14:paraId="0FD63522" w14:textId="77777777" w:rsidR="004A64D2" w:rsidRPr="004A64D2" w:rsidRDefault="004A64D2" w:rsidP="004A64D2">
      <w:pPr>
        <w:pStyle w:val="EndNoteBibliography"/>
        <w:ind w:left="720" w:hanging="720"/>
        <w:rPr>
          <w:noProof/>
        </w:rPr>
      </w:pPr>
      <w:r w:rsidRPr="004A64D2">
        <w:rPr>
          <w:noProof/>
        </w:rPr>
        <w:t xml:space="preserve">Burge, J., &amp; Geisler, W. S. (2015). Optimal speed estimation in natural image movies predicts human performance. </w:t>
      </w:r>
      <w:r w:rsidRPr="004A64D2">
        <w:rPr>
          <w:i/>
          <w:noProof/>
        </w:rPr>
        <w:t>Nature Communications, 6</w:t>
      </w:r>
      <w:r w:rsidRPr="004A64D2">
        <w:rPr>
          <w:noProof/>
        </w:rPr>
        <w:t>, 7900.</w:t>
      </w:r>
    </w:p>
    <w:p w14:paraId="4D1825AB" w14:textId="77777777" w:rsidR="004A64D2" w:rsidRPr="004A64D2" w:rsidRDefault="004A64D2" w:rsidP="004A64D2">
      <w:pPr>
        <w:pStyle w:val="EndNoteBibliography"/>
        <w:ind w:left="720" w:hanging="720"/>
        <w:rPr>
          <w:noProof/>
        </w:rPr>
      </w:pPr>
      <w:r w:rsidRPr="004A64D2">
        <w:rPr>
          <w:noProof/>
        </w:rPr>
        <w:t xml:space="preserve">Burge, J., &amp; Jaini, P. (2017). Accuracy maximization analysis for sensory-perceptual tasks: computational improvements, filter robustness, and coding advantages for scaled additive noise. </w:t>
      </w:r>
      <w:r w:rsidRPr="004A64D2">
        <w:rPr>
          <w:i/>
          <w:noProof/>
        </w:rPr>
        <w:t>PLoS Computational Biology, 13(2)</w:t>
      </w:r>
      <w:r w:rsidRPr="004A64D2">
        <w:rPr>
          <w:noProof/>
        </w:rPr>
        <w:t>, e1005281.</w:t>
      </w:r>
    </w:p>
    <w:p w14:paraId="25284860" w14:textId="77777777" w:rsidR="004A64D2" w:rsidRPr="004A64D2" w:rsidRDefault="004A64D2" w:rsidP="004A64D2">
      <w:pPr>
        <w:pStyle w:val="EndNoteBibliography"/>
        <w:ind w:left="720" w:hanging="720"/>
        <w:rPr>
          <w:noProof/>
        </w:rPr>
      </w:pPr>
      <w:r w:rsidRPr="004A64D2">
        <w:rPr>
          <w:noProof/>
        </w:rPr>
        <w:t xml:space="preserve">Chin, B. M., &amp; Burge, J. (2020). Predicting the partition of behavioral variability in speed perception with naturalistic stimuli. </w:t>
      </w:r>
      <w:r w:rsidRPr="004A64D2">
        <w:rPr>
          <w:i/>
          <w:noProof/>
        </w:rPr>
        <w:t>Journal of Neuroscience, 40(4)</w:t>
      </w:r>
      <w:r w:rsidRPr="004A64D2">
        <w:rPr>
          <w:noProof/>
        </w:rPr>
        <w:t>, 864-879.</w:t>
      </w:r>
    </w:p>
    <w:p w14:paraId="0C2E7943" w14:textId="77777777" w:rsidR="004A64D2" w:rsidRPr="004A64D2" w:rsidRDefault="004A64D2" w:rsidP="004A64D2">
      <w:pPr>
        <w:pStyle w:val="EndNoteBibliography"/>
        <w:ind w:left="720" w:hanging="720"/>
        <w:rPr>
          <w:noProof/>
        </w:rPr>
      </w:pPr>
      <w:r w:rsidRPr="004A64D2">
        <w:rPr>
          <w:noProof/>
        </w:rPr>
        <w:t xml:space="preserve">CIE. (2007). </w:t>
      </w:r>
      <w:r w:rsidRPr="004A64D2">
        <w:rPr>
          <w:i/>
          <w:noProof/>
        </w:rPr>
        <w:t>Fundamental chromaticity diagram with physiological axes – Parts 1 and 2. Technical Report 170-1</w:t>
      </w:r>
      <w:r w:rsidRPr="004A64D2">
        <w:rPr>
          <w:noProof/>
        </w:rPr>
        <w:t>. Vienna: Central Bureau of the Commission Internationale de l' Éclairage.</w:t>
      </w:r>
    </w:p>
    <w:p w14:paraId="323C9F6F" w14:textId="77777777" w:rsidR="004A64D2" w:rsidRPr="004A64D2" w:rsidRDefault="004A64D2" w:rsidP="004A64D2">
      <w:pPr>
        <w:pStyle w:val="EndNoteBibliography"/>
        <w:ind w:left="720" w:hanging="720"/>
        <w:rPr>
          <w:noProof/>
        </w:rPr>
      </w:pPr>
      <w:r w:rsidRPr="004A64D2">
        <w:rPr>
          <w:noProof/>
        </w:rPr>
        <w:t xml:space="preserve">Cohen, M. R., &amp; Newsome, W. T. (2009). Estimates of the contribution of single neurons to perception depend on timescale and noise correlation. </w:t>
      </w:r>
      <w:r w:rsidRPr="004A64D2">
        <w:rPr>
          <w:i/>
          <w:noProof/>
        </w:rPr>
        <w:t>J Neurosci, 29(20)</w:t>
      </w:r>
      <w:r w:rsidRPr="004A64D2">
        <w:rPr>
          <w:noProof/>
        </w:rPr>
        <w:t>, 6635-6648.</w:t>
      </w:r>
    </w:p>
    <w:p w14:paraId="20E2E10A" w14:textId="77777777" w:rsidR="004A64D2" w:rsidRPr="004A64D2" w:rsidRDefault="004A64D2" w:rsidP="004A64D2">
      <w:pPr>
        <w:pStyle w:val="EndNoteBibliography"/>
        <w:ind w:left="720" w:hanging="720"/>
        <w:rPr>
          <w:noProof/>
        </w:rPr>
      </w:pPr>
      <w:r w:rsidRPr="004A64D2">
        <w:rPr>
          <w:noProof/>
        </w:rPr>
        <w:t xml:space="preserve">Cottaris, N. P., Jiang, H., Ding, X., Wandell, B. A., &amp; Brainard, D. H. (2019). A computational-observer model of spatial contrast sensitivity: Effects of wave-front-based optics, cone-mosaic structure, and inference engine. </w:t>
      </w:r>
      <w:r w:rsidRPr="004A64D2">
        <w:rPr>
          <w:i/>
          <w:noProof/>
        </w:rPr>
        <w:t>Journal of Vision, 19(4)</w:t>
      </w:r>
      <w:r w:rsidRPr="004A64D2">
        <w:rPr>
          <w:noProof/>
        </w:rPr>
        <w:t>, 8.</w:t>
      </w:r>
    </w:p>
    <w:p w14:paraId="3EEDF29B" w14:textId="77777777" w:rsidR="004A64D2" w:rsidRPr="004A64D2" w:rsidRDefault="004A64D2" w:rsidP="004A64D2">
      <w:pPr>
        <w:pStyle w:val="EndNoteBibliography"/>
        <w:ind w:left="720" w:hanging="720"/>
        <w:rPr>
          <w:noProof/>
        </w:rPr>
      </w:pPr>
      <w:r w:rsidRPr="004A64D2">
        <w:rPr>
          <w:noProof/>
        </w:rPr>
        <w:t xml:space="preserve">Fechner, G. T. (1966). </w:t>
      </w:r>
      <w:r w:rsidRPr="004A64D2">
        <w:rPr>
          <w:i/>
          <w:noProof/>
        </w:rPr>
        <w:t>Elements of Psychophysics</w:t>
      </w:r>
      <w:r w:rsidRPr="004A64D2">
        <w:rPr>
          <w:noProof/>
        </w:rPr>
        <w:t>. New York: Holt, Rinehart and Winston.</w:t>
      </w:r>
    </w:p>
    <w:p w14:paraId="76D35041" w14:textId="77777777" w:rsidR="004A64D2" w:rsidRPr="004A64D2" w:rsidRDefault="004A64D2" w:rsidP="004A64D2">
      <w:pPr>
        <w:pStyle w:val="EndNoteBibliography"/>
        <w:ind w:left="720" w:hanging="720"/>
        <w:rPr>
          <w:noProof/>
        </w:rPr>
      </w:pPr>
      <w:r w:rsidRPr="004A64D2">
        <w:rPr>
          <w:noProof/>
        </w:rPr>
        <w:t xml:space="preserve">Foster, D. H. (2011). Color constancy. </w:t>
      </w:r>
      <w:r w:rsidRPr="004A64D2">
        <w:rPr>
          <w:i/>
          <w:noProof/>
        </w:rPr>
        <w:t>Vision Research, 51(7)</w:t>
      </w:r>
      <w:r w:rsidRPr="004A64D2">
        <w:rPr>
          <w:noProof/>
        </w:rPr>
        <w:t>, 674-700.</w:t>
      </w:r>
    </w:p>
    <w:p w14:paraId="7D2922AC" w14:textId="77777777" w:rsidR="004A64D2" w:rsidRPr="004A64D2" w:rsidRDefault="004A64D2" w:rsidP="004A64D2">
      <w:pPr>
        <w:pStyle w:val="EndNoteBibliography"/>
        <w:ind w:left="720" w:hanging="720"/>
        <w:rPr>
          <w:noProof/>
        </w:rPr>
      </w:pPr>
      <w:r w:rsidRPr="004A64D2">
        <w:rPr>
          <w:noProof/>
        </w:rPr>
        <w:t xml:space="preserve">Gegenfurtner, K., &amp; Kiper, D. C. (1992). Contrast detection in luminance and chromatic noise. </w:t>
      </w:r>
      <w:r w:rsidRPr="004A64D2">
        <w:rPr>
          <w:i/>
          <w:noProof/>
        </w:rPr>
        <w:t>Journal of the Optical Society of America A, 9(11)</w:t>
      </w:r>
      <w:r w:rsidRPr="004A64D2">
        <w:rPr>
          <w:noProof/>
        </w:rPr>
        <w:t>, 1880-1888.</w:t>
      </w:r>
    </w:p>
    <w:p w14:paraId="3A771827" w14:textId="77777777" w:rsidR="004A64D2" w:rsidRPr="004A64D2" w:rsidRDefault="004A64D2" w:rsidP="004A64D2">
      <w:pPr>
        <w:pStyle w:val="EndNoteBibliography"/>
        <w:ind w:left="720" w:hanging="720"/>
        <w:rPr>
          <w:noProof/>
        </w:rPr>
      </w:pPr>
      <w:r w:rsidRPr="004A64D2">
        <w:rPr>
          <w:noProof/>
        </w:rPr>
        <w:t xml:space="preserve">Geisler, W. S., Najemnik, J., &amp; Ing, A. D. (2009). Optimal stimulus encoders for natural tasks. </w:t>
      </w:r>
      <w:r w:rsidRPr="004A64D2">
        <w:rPr>
          <w:i/>
          <w:noProof/>
        </w:rPr>
        <w:t>Journal of Vision, 9(13)</w:t>
      </w:r>
      <w:r w:rsidRPr="004A64D2">
        <w:rPr>
          <w:noProof/>
        </w:rPr>
        <w:t>, 17 11-16.</w:t>
      </w:r>
    </w:p>
    <w:p w14:paraId="7ADC0E23" w14:textId="77777777" w:rsidR="004A64D2" w:rsidRPr="004A64D2" w:rsidRDefault="004A64D2" w:rsidP="004A64D2">
      <w:pPr>
        <w:pStyle w:val="EndNoteBibliography"/>
        <w:ind w:left="720" w:hanging="720"/>
        <w:rPr>
          <w:noProof/>
        </w:rPr>
      </w:pPr>
      <w:r w:rsidRPr="004A64D2">
        <w:rPr>
          <w:noProof/>
        </w:rPr>
        <w:t xml:space="preserve">Gilchrist, A. L. (2006). </w:t>
      </w:r>
      <w:r w:rsidRPr="004A64D2">
        <w:rPr>
          <w:i/>
          <w:noProof/>
        </w:rPr>
        <w:t>Seeing Black and White</w:t>
      </w:r>
      <w:r w:rsidRPr="004A64D2">
        <w:rPr>
          <w:noProof/>
        </w:rPr>
        <w:t>. Oxford: Oxford University Press.</w:t>
      </w:r>
    </w:p>
    <w:p w14:paraId="01B7B470" w14:textId="77777777" w:rsidR="004A64D2" w:rsidRPr="004A64D2" w:rsidRDefault="004A64D2" w:rsidP="004A64D2">
      <w:pPr>
        <w:pStyle w:val="EndNoteBibliography"/>
        <w:ind w:left="720" w:hanging="720"/>
        <w:rPr>
          <w:noProof/>
        </w:rPr>
      </w:pPr>
      <w:r w:rsidRPr="004A64D2">
        <w:rPr>
          <w:noProof/>
        </w:rPr>
        <w:t xml:space="preserve">Giulianini, F., &amp; Eskew, R. T., Jr. (1998). Chromatic masking in the (DL/L, DM/M) plane of cone-contrast space reveals only two detection mechanisms. </w:t>
      </w:r>
      <w:r w:rsidRPr="004A64D2">
        <w:rPr>
          <w:i/>
          <w:noProof/>
        </w:rPr>
        <w:t>Vision Research, 38</w:t>
      </w:r>
      <w:r w:rsidRPr="004A64D2">
        <w:rPr>
          <w:noProof/>
        </w:rPr>
        <w:t>, 3913-3926.</w:t>
      </w:r>
    </w:p>
    <w:p w14:paraId="6CB7D695" w14:textId="77777777" w:rsidR="004A64D2" w:rsidRPr="004A64D2" w:rsidRDefault="004A64D2" w:rsidP="004A64D2">
      <w:pPr>
        <w:pStyle w:val="EndNoteBibliography"/>
        <w:ind w:left="720" w:hanging="720"/>
        <w:rPr>
          <w:noProof/>
        </w:rPr>
      </w:pPr>
      <w:r w:rsidRPr="004A64D2">
        <w:rPr>
          <w:noProof/>
        </w:rPr>
        <w:t xml:space="preserve">Green, D. M., &amp; Swets, J. A. (1996). </w:t>
      </w:r>
      <w:r w:rsidRPr="004A64D2">
        <w:rPr>
          <w:i/>
          <w:noProof/>
        </w:rPr>
        <w:t>Signal Detection Theory and Psychophysics</w:t>
      </w:r>
      <w:r w:rsidRPr="004A64D2">
        <w:rPr>
          <w:noProof/>
        </w:rPr>
        <w:t xml:space="preserve"> (Vol. 1). New York: Wiley.</w:t>
      </w:r>
    </w:p>
    <w:p w14:paraId="678FFF34" w14:textId="77777777" w:rsidR="004A64D2" w:rsidRPr="004A64D2" w:rsidRDefault="004A64D2" w:rsidP="004A64D2">
      <w:pPr>
        <w:pStyle w:val="EndNoteBibliography"/>
        <w:ind w:left="720" w:hanging="720"/>
        <w:rPr>
          <w:i/>
          <w:noProof/>
        </w:rPr>
      </w:pPr>
      <w:r w:rsidRPr="004A64D2">
        <w:rPr>
          <w:noProof/>
        </w:rPr>
        <w:lastRenderedPageBreak/>
        <w:t xml:space="preserve">Heasly, B. S., Cottaris, N. P., Lichtman, D. P., Xiao, B., &amp; Brainard, D. H. (2014). RenderToolbox3: MATLAB tools that facilitate physically based stimulus rendering for vision research. </w:t>
      </w:r>
      <w:r w:rsidRPr="004A64D2">
        <w:rPr>
          <w:i/>
          <w:noProof/>
        </w:rPr>
        <w:t>Journal of Vision, 14(2)</w:t>
      </w:r>
    </w:p>
    <w:p w14:paraId="64E2051E" w14:textId="77777777" w:rsidR="004A64D2" w:rsidRPr="004A64D2" w:rsidRDefault="004A64D2" w:rsidP="004A64D2">
      <w:pPr>
        <w:pStyle w:val="EndNoteBibliography"/>
        <w:ind w:left="720" w:hanging="720"/>
        <w:rPr>
          <w:noProof/>
        </w:rPr>
      </w:pPr>
      <w:r w:rsidRPr="004A64D2">
        <w:rPr>
          <w:noProof/>
        </w:rPr>
        <w:t xml:space="preserve">Helmholtz, H. (1896). </w:t>
      </w:r>
      <w:r w:rsidRPr="004A64D2">
        <w:rPr>
          <w:i/>
          <w:noProof/>
        </w:rPr>
        <w:t>Physiological Optics</w:t>
      </w:r>
      <w:r w:rsidRPr="004A64D2">
        <w:rPr>
          <w:noProof/>
        </w:rPr>
        <w:t>. New York: Dover Publications, Inc.</w:t>
      </w:r>
    </w:p>
    <w:p w14:paraId="6028EB7F" w14:textId="77777777" w:rsidR="004A64D2" w:rsidRPr="004A64D2" w:rsidRDefault="004A64D2" w:rsidP="004A64D2">
      <w:pPr>
        <w:pStyle w:val="EndNoteBibliography"/>
        <w:ind w:left="720" w:hanging="720"/>
        <w:rPr>
          <w:noProof/>
        </w:rPr>
      </w:pPr>
      <w:r w:rsidRPr="004A64D2">
        <w:rPr>
          <w:noProof/>
        </w:rPr>
        <w:t xml:space="preserve">Henning, G. B., Hertz, B. G., &amp; Hinton, J. L. (1981). Effects of different hypothetical detection mechanisms on the shape of spatial-frequency filters inferred from masking experiments: I. Noise masks. </w:t>
      </w:r>
      <w:r w:rsidRPr="004A64D2">
        <w:rPr>
          <w:i/>
          <w:noProof/>
        </w:rPr>
        <w:t>Journal of the Optical Society of America, 71(5)</w:t>
      </w:r>
      <w:r w:rsidRPr="004A64D2">
        <w:rPr>
          <w:noProof/>
        </w:rPr>
        <w:t>, 574-581.</w:t>
      </w:r>
    </w:p>
    <w:p w14:paraId="63A4C736" w14:textId="77777777" w:rsidR="004A64D2" w:rsidRPr="004A64D2" w:rsidRDefault="004A64D2" w:rsidP="004A64D2">
      <w:pPr>
        <w:pStyle w:val="EndNoteBibliography"/>
        <w:ind w:left="720" w:hanging="720"/>
        <w:rPr>
          <w:noProof/>
        </w:rPr>
      </w:pPr>
      <w:r w:rsidRPr="004A64D2">
        <w:rPr>
          <w:noProof/>
        </w:rPr>
        <w:t xml:space="preserve">Hillis, J. M., &amp; Brainard, D. H. (2005). Do common mechanisms of adaptation mediate color discrimination and appearance? Uniform backgrounds. </w:t>
      </w:r>
      <w:r w:rsidRPr="004A64D2">
        <w:rPr>
          <w:i/>
          <w:noProof/>
        </w:rPr>
        <w:t>Journal of the Optical Society of America A, 22(10)</w:t>
      </w:r>
      <w:r w:rsidRPr="004A64D2">
        <w:rPr>
          <w:noProof/>
        </w:rPr>
        <w:t>, 2090-2106.</w:t>
      </w:r>
    </w:p>
    <w:p w14:paraId="6D297F60" w14:textId="77777777" w:rsidR="004A64D2" w:rsidRPr="004A64D2" w:rsidRDefault="004A64D2" w:rsidP="004A64D2">
      <w:pPr>
        <w:pStyle w:val="EndNoteBibliography"/>
        <w:ind w:left="720" w:hanging="720"/>
        <w:rPr>
          <w:noProof/>
        </w:rPr>
      </w:pPr>
      <w:r w:rsidRPr="004A64D2">
        <w:rPr>
          <w:noProof/>
        </w:rPr>
        <w:t xml:space="preserve">Hillis, J. M., &amp; Brainard, D. H. (2007a). Distinct mechanisms mediate visual detection and identification. </w:t>
      </w:r>
      <w:r w:rsidRPr="004A64D2">
        <w:rPr>
          <w:i/>
          <w:noProof/>
        </w:rPr>
        <w:t>Current Biology, 17(19)</w:t>
      </w:r>
      <w:r w:rsidRPr="004A64D2">
        <w:rPr>
          <w:noProof/>
        </w:rPr>
        <w:t>, 1714-1719.</w:t>
      </w:r>
    </w:p>
    <w:p w14:paraId="52E2FFDC" w14:textId="77777777" w:rsidR="004A64D2" w:rsidRPr="004A64D2" w:rsidRDefault="004A64D2" w:rsidP="004A64D2">
      <w:pPr>
        <w:pStyle w:val="EndNoteBibliography"/>
        <w:ind w:left="720" w:hanging="720"/>
        <w:rPr>
          <w:noProof/>
        </w:rPr>
      </w:pPr>
      <w:r w:rsidRPr="004A64D2">
        <w:rPr>
          <w:noProof/>
        </w:rPr>
        <w:t xml:space="preserve">Hillis, J. M., &amp; Brainard, D. H. (2007b). Do common mechanisms of adaptation mediate color discrimination and appearance? Contrast adaptation. </w:t>
      </w:r>
      <w:r w:rsidRPr="004A64D2">
        <w:rPr>
          <w:i/>
          <w:noProof/>
        </w:rPr>
        <w:t>Journal of the Optical Society of America A, 24(8)</w:t>
      </w:r>
      <w:r w:rsidRPr="004A64D2">
        <w:rPr>
          <w:noProof/>
        </w:rPr>
        <w:t>, 2122-2133.</w:t>
      </w:r>
    </w:p>
    <w:p w14:paraId="62800A81" w14:textId="77777777" w:rsidR="004A64D2" w:rsidRPr="004A64D2" w:rsidRDefault="004A64D2" w:rsidP="004A64D2">
      <w:pPr>
        <w:pStyle w:val="EndNoteBibliography"/>
        <w:ind w:left="720" w:hanging="720"/>
        <w:rPr>
          <w:noProof/>
        </w:rPr>
      </w:pPr>
      <w:r w:rsidRPr="004A64D2">
        <w:rPr>
          <w:noProof/>
        </w:rPr>
        <w:t xml:space="preserve">Hurlbert, A. (2019). Challenges to color constancy in a contemporary light. </w:t>
      </w:r>
      <w:r w:rsidRPr="004A64D2">
        <w:rPr>
          <w:i/>
          <w:noProof/>
        </w:rPr>
        <w:t>Current Opinion in Behavioral Sciences, 30</w:t>
      </w:r>
      <w:r w:rsidRPr="004A64D2">
        <w:rPr>
          <w:noProof/>
        </w:rPr>
        <w:t>:186, 186-193.</w:t>
      </w:r>
    </w:p>
    <w:p w14:paraId="1405F37E" w14:textId="77777777" w:rsidR="004A64D2" w:rsidRPr="004A64D2" w:rsidRDefault="004A64D2" w:rsidP="004A64D2">
      <w:pPr>
        <w:pStyle w:val="EndNoteBibliography"/>
        <w:ind w:left="720" w:hanging="720"/>
        <w:rPr>
          <w:i/>
          <w:noProof/>
        </w:rPr>
      </w:pPr>
      <w:r w:rsidRPr="004A64D2">
        <w:rPr>
          <w:noProof/>
        </w:rPr>
        <w:t xml:space="preserve">Ishihara, S. (1977). Tests for colour-blindness. </w:t>
      </w:r>
      <w:r w:rsidRPr="004A64D2">
        <w:rPr>
          <w:i/>
          <w:noProof/>
        </w:rPr>
        <w:t>Tokyo: Kanehara Shuppen Company, Ltd.</w:t>
      </w:r>
    </w:p>
    <w:p w14:paraId="39078C90" w14:textId="77777777" w:rsidR="004A64D2" w:rsidRPr="004A64D2" w:rsidRDefault="004A64D2" w:rsidP="004A64D2">
      <w:pPr>
        <w:pStyle w:val="EndNoteBibliography"/>
        <w:ind w:left="720" w:hanging="720"/>
        <w:rPr>
          <w:noProof/>
        </w:rPr>
      </w:pPr>
      <w:r w:rsidRPr="004A64D2">
        <w:rPr>
          <w:noProof/>
        </w:rPr>
        <w:t xml:space="preserve">Jaini, P., &amp; Burge, J. (2017). Linking normative models of natural tasks to descriptive models of neural response. </w:t>
      </w:r>
      <w:r w:rsidRPr="004A64D2">
        <w:rPr>
          <w:i/>
          <w:noProof/>
        </w:rPr>
        <w:t>Journal of Vision, 17(12)</w:t>
      </w:r>
      <w:r w:rsidRPr="004A64D2">
        <w:rPr>
          <w:noProof/>
        </w:rPr>
        <w:t>, 16.</w:t>
      </w:r>
    </w:p>
    <w:p w14:paraId="61D25916" w14:textId="77777777" w:rsidR="004A64D2" w:rsidRPr="004A64D2" w:rsidRDefault="004A64D2" w:rsidP="004A64D2">
      <w:pPr>
        <w:pStyle w:val="EndNoteBibliography"/>
        <w:ind w:left="720" w:hanging="720"/>
        <w:rPr>
          <w:noProof/>
        </w:rPr>
      </w:pPr>
      <w:r w:rsidRPr="004A64D2">
        <w:rPr>
          <w:noProof/>
        </w:rPr>
        <w:t xml:space="preserve">Jakob, W. (2010). Mitsuba Renderer. </w:t>
      </w:r>
    </w:p>
    <w:p w14:paraId="504EEFEF" w14:textId="77777777" w:rsidR="004A64D2" w:rsidRPr="004A64D2" w:rsidRDefault="004A64D2" w:rsidP="004A64D2">
      <w:pPr>
        <w:pStyle w:val="EndNoteBibliography"/>
        <w:ind w:left="720" w:hanging="720"/>
        <w:rPr>
          <w:noProof/>
        </w:rPr>
      </w:pPr>
      <w:r w:rsidRPr="004A64D2">
        <w:rPr>
          <w:noProof/>
        </w:rPr>
        <w:t xml:space="preserve">Kelly, K. L., Gibson, K. S., &amp; Nickerson, D. (1943). Tristimulus specification of the Munsell book of color from spectrophoto-metric measurements. </w:t>
      </w:r>
      <w:r w:rsidRPr="004A64D2">
        <w:rPr>
          <w:i/>
          <w:noProof/>
        </w:rPr>
        <w:t>Journal of the Optical Society of America, 33(7)</w:t>
      </w:r>
      <w:r w:rsidRPr="004A64D2">
        <w:rPr>
          <w:noProof/>
        </w:rPr>
        <w:t>, 355-376.</w:t>
      </w:r>
    </w:p>
    <w:p w14:paraId="5926A3D1" w14:textId="77777777" w:rsidR="004A64D2" w:rsidRPr="004A64D2" w:rsidRDefault="004A64D2" w:rsidP="004A64D2">
      <w:pPr>
        <w:pStyle w:val="EndNoteBibliography"/>
        <w:ind w:left="720" w:hanging="720"/>
        <w:rPr>
          <w:noProof/>
        </w:rPr>
      </w:pPr>
      <w:r w:rsidRPr="004A64D2">
        <w:rPr>
          <w:noProof/>
        </w:rPr>
        <w:t xml:space="preserve">Kingdom, F. A. (2011). Lightness, brightness and transparency: a quarter century of new ideas, captivating demonstrations and unrelenting controversy. </w:t>
      </w:r>
      <w:r w:rsidRPr="004A64D2">
        <w:rPr>
          <w:i/>
          <w:noProof/>
        </w:rPr>
        <w:t>Vision Research, 51(7)</w:t>
      </w:r>
      <w:r w:rsidRPr="004A64D2">
        <w:rPr>
          <w:noProof/>
        </w:rPr>
        <w:t>, 652-673.</w:t>
      </w:r>
    </w:p>
    <w:p w14:paraId="1E139978" w14:textId="77777777" w:rsidR="004A64D2" w:rsidRPr="004A64D2" w:rsidRDefault="004A64D2" w:rsidP="004A64D2">
      <w:pPr>
        <w:pStyle w:val="EndNoteBibliography"/>
        <w:ind w:left="720" w:hanging="720"/>
        <w:rPr>
          <w:noProof/>
        </w:rPr>
      </w:pPr>
      <w:r w:rsidRPr="004A64D2">
        <w:rPr>
          <w:noProof/>
        </w:rPr>
        <w:t xml:space="preserve">Knill, D. C., &amp; Richards, W. (1996). </w:t>
      </w:r>
      <w:r w:rsidRPr="004A64D2">
        <w:rPr>
          <w:i/>
          <w:noProof/>
        </w:rPr>
        <w:t>Perception as Bayesian Inference</w:t>
      </w:r>
      <w:r w:rsidRPr="004A64D2">
        <w:rPr>
          <w:noProof/>
        </w:rPr>
        <w:t>. Cambridge: Cambridge University Press.</w:t>
      </w:r>
    </w:p>
    <w:p w14:paraId="42C5F2D6" w14:textId="77777777" w:rsidR="004A64D2" w:rsidRPr="004A64D2" w:rsidRDefault="004A64D2" w:rsidP="004A64D2">
      <w:pPr>
        <w:pStyle w:val="EndNoteBibliography"/>
        <w:ind w:left="720" w:hanging="720"/>
        <w:rPr>
          <w:noProof/>
        </w:rPr>
      </w:pPr>
      <w:r w:rsidRPr="004A64D2">
        <w:rPr>
          <w:noProof/>
        </w:rPr>
        <w:t xml:space="preserve">Legge, G. E., Kersten, D., &amp; Burgess, A. E. (1987). Contrast discrimination in noise. </w:t>
      </w:r>
      <w:r w:rsidRPr="004A64D2">
        <w:rPr>
          <w:i/>
          <w:noProof/>
        </w:rPr>
        <w:t>Journal of the Optical Society of America A, 4(2)</w:t>
      </w:r>
      <w:r w:rsidRPr="004A64D2">
        <w:rPr>
          <w:noProof/>
        </w:rPr>
        <w:t>, 391-404.</w:t>
      </w:r>
    </w:p>
    <w:p w14:paraId="5C6BAAEC" w14:textId="77777777" w:rsidR="004A64D2" w:rsidRPr="004A64D2" w:rsidRDefault="004A64D2" w:rsidP="004A64D2">
      <w:pPr>
        <w:pStyle w:val="EndNoteBibliography"/>
        <w:ind w:left="720" w:hanging="720"/>
        <w:rPr>
          <w:noProof/>
        </w:rPr>
      </w:pPr>
      <w:r w:rsidRPr="004A64D2">
        <w:rPr>
          <w:noProof/>
        </w:rPr>
        <w:t xml:space="preserve">Losada, M. A., &amp; Mullen, K. T. (1995). Color and luminance spatial tuning estimated by noise masking in the absence of off-frequency looking. </w:t>
      </w:r>
      <w:r w:rsidRPr="004A64D2">
        <w:rPr>
          <w:i/>
          <w:noProof/>
        </w:rPr>
        <w:t>Journal of the Optical Society of America A, 12(2)</w:t>
      </w:r>
      <w:r w:rsidRPr="004A64D2">
        <w:rPr>
          <w:noProof/>
        </w:rPr>
        <w:t>, 250-260.</w:t>
      </w:r>
    </w:p>
    <w:p w14:paraId="1FFECA91" w14:textId="77777777" w:rsidR="004A64D2" w:rsidRPr="004A64D2" w:rsidRDefault="004A64D2" w:rsidP="004A64D2">
      <w:pPr>
        <w:pStyle w:val="EndNoteBibliography"/>
        <w:ind w:left="720" w:hanging="720"/>
        <w:rPr>
          <w:noProof/>
        </w:rPr>
      </w:pPr>
      <w:r w:rsidRPr="004A64D2">
        <w:rPr>
          <w:noProof/>
        </w:rPr>
        <w:t xml:space="preserve">Lotto, R. B., &amp; Purves, D. (1999). The effects of color on brightness. </w:t>
      </w:r>
      <w:r w:rsidRPr="004A64D2">
        <w:rPr>
          <w:i/>
          <w:noProof/>
        </w:rPr>
        <w:t>Nature Neuroscience, 2(11)</w:t>
      </w:r>
      <w:r w:rsidRPr="004A64D2">
        <w:rPr>
          <w:noProof/>
        </w:rPr>
        <w:t>, 1010-1014.</w:t>
      </w:r>
    </w:p>
    <w:p w14:paraId="07C8C3C9" w14:textId="77777777" w:rsidR="004A64D2" w:rsidRPr="004A64D2" w:rsidRDefault="004A64D2" w:rsidP="004A64D2">
      <w:pPr>
        <w:pStyle w:val="EndNoteBibliography"/>
        <w:ind w:left="720" w:hanging="720"/>
        <w:rPr>
          <w:noProof/>
        </w:rPr>
      </w:pPr>
      <w:r w:rsidRPr="004A64D2">
        <w:rPr>
          <w:noProof/>
        </w:rPr>
        <w:t xml:space="preserve">Marimont, D. H., &amp; Wandell, B. A. (1994). Matching color images: the effects of axial chromatic aberration. </w:t>
      </w:r>
      <w:r w:rsidRPr="004A64D2">
        <w:rPr>
          <w:i/>
          <w:noProof/>
        </w:rPr>
        <w:t>Journal of the Optical Society of America A, 11(12)</w:t>
      </w:r>
      <w:r w:rsidRPr="004A64D2">
        <w:rPr>
          <w:noProof/>
        </w:rPr>
        <w:t>, 3113-3122.</w:t>
      </w:r>
    </w:p>
    <w:p w14:paraId="7BFA97C6" w14:textId="77777777" w:rsidR="004A64D2" w:rsidRPr="004A64D2" w:rsidRDefault="004A64D2" w:rsidP="004A64D2">
      <w:pPr>
        <w:pStyle w:val="EndNoteBibliography"/>
        <w:ind w:left="720" w:hanging="720"/>
        <w:rPr>
          <w:noProof/>
        </w:rPr>
      </w:pPr>
      <w:r w:rsidRPr="004A64D2">
        <w:rPr>
          <w:noProof/>
        </w:rPr>
        <w:t xml:space="preserve">Monaci, G., Menegaz, G., Süsstrunk, S., &amp; Knoblauch, K. (2004). Chromatic contrast detection in spatial chromatic noise. </w:t>
      </w:r>
      <w:r w:rsidRPr="004A64D2">
        <w:rPr>
          <w:i/>
          <w:noProof/>
        </w:rPr>
        <w:t>Visual Neuroscience, 21</w:t>
      </w:r>
      <w:r w:rsidRPr="004A64D2">
        <w:rPr>
          <w:noProof/>
        </w:rPr>
        <w:t>, 291-294.</w:t>
      </w:r>
    </w:p>
    <w:p w14:paraId="5210CC9E" w14:textId="77777777" w:rsidR="004A64D2" w:rsidRPr="004A64D2" w:rsidRDefault="004A64D2" w:rsidP="004A64D2">
      <w:pPr>
        <w:pStyle w:val="EndNoteBibliography"/>
        <w:ind w:left="720" w:hanging="720"/>
        <w:rPr>
          <w:i/>
          <w:noProof/>
        </w:rPr>
      </w:pPr>
      <w:r w:rsidRPr="004A64D2">
        <w:rPr>
          <w:noProof/>
        </w:rPr>
        <w:t xml:space="preserve">Murray, R. F. (2021). Lightness perception in complex scenes. </w:t>
      </w:r>
      <w:r w:rsidRPr="004A64D2">
        <w:rPr>
          <w:i/>
          <w:noProof/>
        </w:rPr>
        <w:t>Annual Review of Vision Science, in press</w:t>
      </w:r>
    </w:p>
    <w:p w14:paraId="5D64FE70" w14:textId="77777777" w:rsidR="004A64D2" w:rsidRPr="004A64D2" w:rsidRDefault="004A64D2" w:rsidP="004A64D2">
      <w:pPr>
        <w:pStyle w:val="EndNoteBibliography"/>
        <w:ind w:left="720" w:hanging="720"/>
        <w:rPr>
          <w:noProof/>
        </w:rPr>
      </w:pPr>
      <w:r w:rsidRPr="004A64D2">
        <w:rPr>
          <w:noProof/>
        </w:rPr>
        <w:t xml:space="preserve">Nachmias, J. (1999). How is a grating detected on a narrowband noise masker? </w:t>
      </w:r>
      <w:r w:rsidRPr="004A64D2">
        <w:rPr>
          <w:i/>
          <w:noProof/>
        </w:rPr>
        <w:t>Vision Research, 39(6)</w:t>
      </w:r>
      <w:r w:rsidRPr="004A64D2">
        <w:rPr>
          <w:noProof/>
        </w:rPr>
        <w:t>, 1133-1142.</w:t>
      </w:r>
    </w:p>
    <w:p w14:paraId="44EFA49B" w14:textId="77777777" w:rsidR="004A64D2" w:rsidRPr="004A64D2" w:rsidRDefault="004A64D2" w:rsidP="004A64D2">
      <w:pPr>
        <w:pStyle w:val="EndNoteBibliography"/>
        <w:ind w:left="720" w:hanging="720"/>
        <w:rPr>
          <w:noProof/>
        </w:rPr>
      </w:pPr>
      <w:r w:rsidRPr="004A64D2">
        <w:rPr>
          <w:noProof/>
        </w:rPr>
        <w:t xml:space="preserve">Nachmias, J., &amp; Sansbury, R. V. (1974). Grating contrast: discrimination may be better than detection. </w:t>
      </w:r>
      <w:r w:rsidRPr="004A64D2">
        <w:rPr>
          <w:i/>
          <w:noProof/>
        </w:rPr>
        <w:t>Vision Research, 14(10)</w:t>
      </w:r>
      <w:r w:rsidRPr="004A64D2">
        <w:rPr>
          <w:noProof/>
        </w:rPr>
        <w:t>, 1039–1042.</w:t>
      </w:r>
    </w:p>
    <w:p w14:paraId="530A6B2E" w14:textId="77777777" w:rsidR="004A64D2" w:rsidRPr="004A64D2" w:rsidRDefault="004A64D2" w:rsidP="004A64D2">
      <w:pPr>
        <w:pStyle w:val="EndNoteBibliography"/>
        <w:ind w:left="720" w:hanging="720"/>
        <w:rPr>
          <w:noProof/>
        </w:rPr>
      </w:pPr>
      <w:r w:rsidRPr="004A64D2">
        <w:rPr>
          <w:noProof/>
        </w:rPr>
        <w:lastRenderedPageBreak/>
        <w:t xml:space="preserve">Nienborg, H., Cohen, M. R., &amp; Cumming, B. G. (2012). Decision-related activity in sensory neurons: correlations among neurons and with behavior. </w:t>
      </w:r>
      <w:r w:rsidRPr="004A64D2">
        <w:rPr>
          <w:i/>
          <w:noProof/>
        </w:rPr>
        <w:t>Annu Rev Neurosci, 35</w:t>
      </w:r>
      <w:r w:rsidRPr="004A64D2">
        <w:rPr>
          <w:noProof/>
        </w:rPr>
        <w:t>, 463-483.</w:t>
      </w:r>
    </w:p>
    <w:p w14:paraId="17BAA6E4" w14:textId="77777777" w:rsidR="004A64D2" w:rsidRPr="004A64D2" w:rsidRDefault="004A64D2" w:rsidP="004A64D2">
      <w:pPr>
        <w:pStyle w:val="EndNoteBibliography"/>
        <w:ind w:left="720" w:hanging="720"/>
        <w:rPr>
          <w:noProof/>
        </w:rPr>
      </w:pPr>
      <w:r w:rsidRPr="004A64D2">
        <w:rPr>
          <w:noProof/>
        </w:rPr>
        <w:t xml:space="preserve">Parker, A. J., &amp; Newsome, W. T. (1998). Sense and the single neuron: probing the physiology of perception. </w:t>
      </w:r>
      <w:r w:rsidRPr="004A64D2">
        <w:rPr>
          <w:i/>
          <w:noProof/>
        </w:rPr>
        <w:t>Annual Review of Neuroscience, 21(1)</w:t>
      </w:r>
      <w:r w:rsidRPr="004A64D2">
        <w:rPr>
          <w:noProof/>
        </w:rPr>
        <w:t>, 227-277.</w:t>
      </w:r>
    </w:p>
    <w:p w14:paraId="0B0F2786" w14:textId="77777777" w:rsidR="004A64D2" w:rsidRPr="004A64D2" w:rsidRDefault="004A64D2" w:rsidP="004A64D2">
      <w:pPr>
        <w:pStyle w:val="EndNoteBibliography"/>
        <w:ind w:left="720" w:hanging="720"/>
        <w:rPr>
          <w:noProof/>
        </w:rPr>
      </w:pPr>
      <w:r w:rsidRPr="004A64D2">
        <w:rPr>
          <w:noProof/>
        </w:rPr>
        <w:t xml:space="preserve">Pearce, B., Crichton, S., Mackiewicz, M., Finlayson, G. D., &amp; Hurlbert, A. (2014). Chromatic illumination discrimination ability reveals that human colour constancy is optimised for blue daylight illuminations. </w:t>
      </w:r>
      <w:r w:rsidRPr="004A64D2">
        <w:rPr>
          <w:i/>
          <w:noProof/>
        </w:rPr>
        <w:t>PLoS ONE 9(2:e87989)</w:t>
      </w:r>
      <w:r w:rsidRPr="004A64D2">
        <w:rPr>
          <w:noProof/>
        </w:rPr>
        <w:t>, e87989.</w:t>
      </w:r>
    </w:p>
    <w:p w14:paraId="53C982B6" w14:textId="77777777" w:rsidR="004A64D2" w:rsidRPr="004A64D2" w:rsidRDefault="004A64D2" w:rsidP="004A64D2">
      <w:pPr>
        <w:pStyle w:val="EndNoteBibliography"/>
        <w:ind w:left="720" w:hanging="720"/>
        <w:rPr>
          <w:noProof/>
        </w:rPr>
      </w:pPr>
      <w:r w:rsidRPr="004A64D2">
        <w:rPr>
          <w:noProof/>
        </w:rPr>
        <w:t xml:space="preserve">Pelli, D. G. (1990). The quantum efficiency of vision. In C. Blakemore (Ed.), </w:t>
      </w:r>
      <w:r w:rsidRPr="004A64D2">
        <w:rPr>
          <w:i/>
          <w:noProof/>
        </w:rPr>
        <w:t>Vision: Coding and Efficiency</w:t>
      </w:r>
      <w:r w:rsidRPr="004A64D2">
        <w:rPr>
          <w:noProof/>
        </w:rPr>
        <w:t xml:space="preserve"> (pp. 3-24).</w:t>
      </w:r>
    </w:p>
    <w:p w14:paraId="79F75904" w14:textId="77777777" w:rsidR="004A64D2" w:rsidRPr="004A64D2" w:rsidRDefault="004A64D2" w:rsidP="004A64D2">
      <w:pPr>
        <w:pStyle w:val="EndNoteBibliography"/>
        <w:ind w:left="720" w:hanging="720"/>
        <w:rPr>
          <w:noProof/>
        </w:rPr>
      </w:pPr>
      <w:r w:rsidRPr="004A64D2">
        <w:rPr>
          <w:noProof/>
        </w:rPr>
        <w:t xml:space="preserve">Pelli, D. G., &amp; Farell, B. (1999). Why use noise? </w:t>
      </w:r>
      <w:r w:rsidRPr="004A64D2">
        <w:rPr>
          <w:i/>
          <w:noProof/>
        </w:rPr>
        <w:t>Journal of the Optical Society of America A, 16(3)</w:t>
      </w:r>
      <w:r w:rsidRPr="004A64D2">
        <w:rPr>
          <w:noProof/>
        </w:rPr>
        <w:t>, 647-653.</w:t>
      </w:r>
    </w:p>
    <w:p w14:paraId="16454FA8" w14:textId="77777777" w:rsidR="004A64D2" w:rsidRPr="004A64D2" w:rsidRDefault="004A64D2" w:rsidP="004A64D2">
      <w:pPr>
        <w:pStyle w:val="EndNoteBibliography"/>
        <w:ind w:left="720" w:hanging="720"/>
        <w:rPr>
          <w:noProof/>
        </w:rPr>
      </w:pPr>
      <w:r w:rsidRPr="004A64D2">
        <w:rPr>
          <w:noProof/>
        </w:rPr>
        <w:t xml:space="preserve">Prins, N., &amp; Kingdom, F. A. A. (2018). Applying the model-comparison approach to test specific tesearch hypotheses in psychophysical research using the Palamedes toolbox. </w:t>
      </w:r>
      <w:r w:rsidRPr="004A64D2">
        <w:rPr>
          <w:i/>
          <w:noProof/>
        </w:rPr>
        <w:t>Frontiers in Psychology, 9</w:t>
      </w:r>
      <w:r w:rsidRPr="004A64D2">
        <w:rPr>
          <w:noProof/>
        </w:rPr>
        <w:t>, 1250.</w:t>
      </w:r>
    </w:p>
    <w:p w14:paraId="3CA3D7EB" w14:textId="77777777" w:rsidR="004A64D2" w:rsidRPr="004A64D2" w:rsidRDefault="004A64D2" w:rsidP="004A64D2">
      <w:pPr>
        <w:pStyle w:val="EndNoteBibliography"/>
        <w:ind w:left="720" w:hanging="720"/>
        <w:rPr>
          <w:noProof/>
        </w:rPr>
      </w:pPr>
      <w:r w:rsidRPr="004A64D2">
        <w:rPr>
          <w:noProof/>
        </w:rPr>
        <w:t xml:space="preserve">Radonjic, A., &amp; Brainard, D. H. (2016). The nature of instructional effects in color constancy. </w:t>
      </w:r>
      <w:r w:rsidRPr="004A64D2">
        <w:rPr>
          <w:i/>
          <w:noProof/>
        </w:rPr>
        <w:t>J Exp Psychol Hum Percept Perform, 42(6)</w:t>
      </w:r>
      <w:r w:rsidRPr="004A64D2">
        <w:rPr>
          <w:noProof/>
        </w:rPr>
        <w:t>, 847-865.</w:t>
      </w:r>
    </w:p>
    <w:p w14:paraId="0E8DBC25" w14:textId="77777777" w:rsidR="004A64D2" w:rsidRPr="004A64D2" w:rsidRDefault="004A64D2" w:rsidP="004A64D2">
      <w:pPr>
        <w:pStyle w:val="EndNoteBibliography"/>
        <w:ind w:left="720" w:hanging="720"/>
        <w:rPr>
          <w:i/>
          <w:noProof/>
        </w:rPr>
      </w:pPr>
      <w:r w:rsidRPr="004A64D2">
        <w:rPr>
          <w:noProof/>
        </w:rPr>
        <w:t xml:space="preserve">Radonjić, A., Ding, X., Krieger, A., Aston, S., Hurlbert, A. C., &amp; Brainard, D. H. (2018). Illumination discrimination in the absence of a fixed surface-reflectance layout. </w:t>
      </w:r>
      <w:r w:rsidRPr="004A64D2">
        <w:rPr>
          <w:i/>
          <w:noProof/>
        </w:rPr>
        <w:t>Journal of Vision, 18(5:11)</w:t>
      </w:r>
    </w:p>
    <w:p w14:paraId="79951C80" w14:textId="77777777" w:rsidR="004A64D2" w:rsidRPr="004A64D2" w:rsidRDefault="004A64D2" w:rsidP="004A64D2">
      <w:pPr>
        <w:pStyle w:val="EndNoteBibliography"/>
        <w:ind w:left="720" w:hanging="720"/>
        <w:rPr>
          <w:noProof/>
        </w:rPr>
      </w:pPr>
      <w:r w:rsidRPr="004A64D2">
        <w:rPr>
          <w:noProof/>
        </w:rPr>
        <w:t xml:space="preserve">Radonjić, A., Pearce, B., Aston, S., Krieger, A., Dubin, H., Cottaris, N. P., Brainard, D. H., &amp; Hurlbert, A. C. (2016). Illumination discrimination in real and simulated scenes. </w:t>
      </w:r>
      <w:r w:rsidRPr="004A64D2">
        <w:rPr>
          <w:i/>
          <w:noProof/>
        </w:rPr>
        <w:t>Journal of Vision, 16(11:2)</w:t>
      </w:r>
      <w:r w:rsidRPr="004A64D2">
        <w:rPr>
          <w:noProof/>
        </w:rPr>
        <w:t>, 1-18.</w:t>
      </w:r>
    </w:p>
    <w:p w14:paraId="3328FC80" w14:textId="77777777" w:rsidR="004A64D2" w:rsidRPr="004A64D2" w:rsidRDefault="004A64D2" w:rsidP="004A64D2">
      <w:pPr>
        <w:pStyle w:val="EndNoteBibliography"/>
        <w:ind w:left="720" w:hanging="720"/>
        <w:rPr>
          <w:noProof/>
        </w:rPr>
      </w:pPr>
      <w:r w:rsidRPr="004A64D2">
        <w:rPr>
          <w:noProof/>
        </w:rPr>
        <w:t xml:space="preserve">Rodieck, R. W. (1998). </w:t>
      </w:r>
      <w:r w:rsidRPr="004A64D2">
        <w:rPr>
          <w:i/>
          <w:noProof/>
        </w:rPr>
        <w:t>The First Steps in Seeing</w:t>
      </w:r>
      <w:r w:rsidRPr="004A64D2">
        <w:rPr>
          <w:noProof/>
        </w:rPr>
        <w:t>. Sunderland, Mass.: Sinauer.</w:t>
      </w:r>
    </w:p>
    <w:p w14:paraId="28715BEB" w14:textId="77777777" w:rsidR="004A64D2" w:rsidRPr="004A64D2" w:rsidRDefault="004A64D2" w:rsidP="004A64D2">
      <w:pPr>
        <w:pStyle w:val="EndNoteBibliography"/>
        <w:ind w:left="720" w:hanging="720"/>
        <w:rPr>
          <w:noProof/>
        </w:rPr>
      </w:pPr>
      <w:r w:rsidRPr="004A64D2">
        <w:rPr>
          <w:noProof/>
        </w:rPr>
        <w:t xml:space="preserve">Rovamo, J., Franssila, R., &amp; Nasanen, R. (1992). Contrast sensitivity as a function of spatial frequency, viewing distance and eccentricity with and without spatial noise. </w:t>
      </w:r>
      <w:r w:rsidRPr="004A64D2">
        <w:rPr>
          <w:i/>
          <w:noProof/>
        </w:rPr>
        <w:t>Vision Research, 32(4)</w:t>
      </w:r>
      <w:r w:rsidRPr="004A64D2">
        <w:rPr>
          <w:noProof/>
        </w:rPr>
        <w:t>, 631-637.</w:t>
      </w:r>
    </w:p>
    <w:p w14:paraId="718D4A51" w14:textId="77777777" w:rsidR="004A64D2" w:rsidRPr="004A64D2" w:rsidRDefault="004A64D2" w:rsidP="004A64D2">
      <w:pPr>
        <w:pStyle w:val="EndNoteBibliography"/>
        <w:ind w:left="720" w:hanging="720"/>
        <w:rPr>
          <w:noProof/>
        </w:rPr>
      </w:pPr>
      <w:r w:rsidRPr="004A64D2">
        <w:rPr>
          <w:noProof/>
        </w:rPr>
        <w:t xml:space="preserve">Rovamo, J., Raninen, A., &amp; Donner, K. (1999). The effects of temporal noise and retinal luminance on foveal flicker sensitivity. </w:t>
      </w:r>
      <w:r w:rsidRPr="004A64D2">
        <w:rPr>
          <w:i/>
          <w:noProof/>
        </w:rPr>
        <w:t>Vision Research, 39</w:t>
      </w:r>
      <w:r w:rsidRPr="004A64D2">
        <w:rPr>
          <w:noProof/>
        </w:rPr>
        <w:t>, 533-539.</w:t>
      </w:r>
    </w:p>
    <w:p w14:paraId="7BEB0B4D" w14:textId="77777777" w:rsidR="004A64D2" w:rsidRPr="004A64D2" w:rsidRDefault="004A64D2" w:rsidP="004A64D2">
      <w:pPr>
        <w:pStyle w:val="EndNoteBibliography"/>
        <w:ind w:left="720" w:hanging="720"/>
        <w:rPr>
          <w:noProof/>
        </w:rPr>
      </w:pPr>
      <w:r w:rsidRPr="004A64D2">
        <w:rPr>
          <w:noProof/>
        </w:rPr>
        <w:t xml:space="preserve">Ruff, D. A., Ni, A. M., &amp; Cohen, M. R. (2018). Cognition as a window into neuronal population space. </w:t>
      </w:r>
      <w:r w:rsidRPr="004A64D2">
        <w:rPr>
          <w:i/>
          <w:noProof/>
        </w:rPr>
        <w:t>Annual Review of Neuroscience, 41</w:t>
      </w:r>
      <w:r w:rsidRPr="004A64D2">
        <w:rPr>
          <w:noProof/>
        </w:rPr>
        <w:t>, 77-97.</w:t>
      </w:r>
    </w:p>
    <w:p w14:paraId="6B7ABBD3" w14:textId="77777777" w:rsidR="004A64D2" w:rsidRPr="004A64D2" w:rsidRDefault="004A64D2" w:rsidP="004A64D2">
      <w:pPr>
        <w:pStyle w:val="EndNoteBibliography"/>
        <w:ind w:left="720" w:hanging="720"/>
        <w:rPr>
          <w:noProof/>
        </w:rPr>
      </w:pPr>
      <w:r w:rsidRPr="004A64D2">
        <w:rPr>
          <w:noProof/>
        </w:rPr>
        <w:t xml:space="preserve">Sankeralli, M. J., &amp; Mullen, K. T. (1997). Postreceptoral chromatic detection mechanisms revealed by noise masking in three-dimensional cone contrast space. </w:t>
      </w:r>
      <w:r w:rsidRPr="004A64D2">
        <w:rPr>
          <w:i/>
          <w:noProof/>
        </w:rPr>
        <w:t>Journal of the Optical Society of America A, 14(10)</w:t>
      </w:r>
      <w:r w:rsidRPr="004A64D2">
        <w:rPr>
          <w:noProof/>
        </w:rPr>
        <w:t>, 2633-2646.</w:t>
      </w:r>
    </w:p>
    <w:p w14:paraId="1E73BA09" w14:textId="77777777" w:rsidR="004A64D2" w:rsidRPr="004A64D2" w:rsidRDefault="004A64D2" w:rsidP="004A64D2">
      <w:pPr>
        <w:pStyle w:val="EndNoteBibliography"/>
        <w:ind w:left="720" w:hanging="720"/>
        <w:rPr>
          <w:noProof/>
        </w:rPr>
      </w:pPr>
      <w:r w:rsidRPr="004A64D2">
        <w:rPr>
          <w:noProof/>
        </w:rPr>
        <w:t xml:space="preserve">Shadlen, M. N., Britten, K. H., Newsome, W. T., &amp; Movshon, J. A. (1996). A computational analysis of the relationship between neuronal and behavioral responses to visual motion. </w:t>
      </w:r>
      <w:r w:rsidRPr="004A64D2">
        <w:rPr>
          <w:i/>
          <w:noProof/>
        </w:rPr>
        <w:t>Journal of Neuroscience, 16</w:t>
      </w:r>
      <w:r w:rsidRPr="004A64D2">
        <w:rPr>
          <w:noProof/>
        </w:rPr>
        <w:t>, 1486-1510.</w:t>
      </w:r>
    </w:p>
    <w:p w14:paraId="412D88C4" w14:textId="77777777" w:rsidR="004A64D2" w:rsidRPr="004A64D2" w:rsidRDefault="004A64D2" w:rsidP="004A64D2">
      <w:pPr>
        <w:pStyle w:val="EndNoteBibliography"/>
        <w:ind w:left="720" w:hanging="720"/>
        <w:rPr>
          <w:noProof/>
        </w:rPr>
      </w:pPr>
      <w:r w:rsidRPr="004A64D2">
        <w:rPr>
          <w:noProof/>
        </w:rPr>
        <w:t xml:space="preserve">Singh, V., Cottaris, N. P., Heasly, B. S., Brainard, D. H., &amp; Burge, J. (2018). Computational luminance constancy from naturalistic images. </w:t>
      </w:r>
      <w:r w:rsidRPr="004A64D2">
        <w:rPr>
          <w:i/>
          <w:noProof/>
        </w:rPr>
        <w:t>Journal of Vision, 18(13)</w:t>
      </w:r>
      <w:r w:rsidRPr="004A64D2">
        <w:rPr>
          <w:noProof/>
        </w:rPr>
        <w:t>, 19.</w:t>
      </w:r>
    </w:p>
    <w:p w14:paraId="7F20E10F" w14:textId="77777777" w:rsidR="004A64D2" w:rsidRPr="004A64D2" w:rsidRDefault="004A64D2" w:rsidP="004A64D2">
      <w:pPr>
        <w:pStyle w:val="EndNoteBibliography"/>
        <w:ind w:left="720" w:hanging="720"/>
        <w:rPr>
          <w:noProof/>
        </w:rPr>
      </w:pPr>
      <w:r w:rsidRPr="004A64D2">
        <w:rPr>
          <w:noProof/>
        </w:rPr>
        <w:t xml:space="preserve">Smithson, H. E. (2005). Sensory, computational, and cognitive components of human color constancy. </w:t>
      </w:r>
      <w:r w:rsidRPr="004A64D2">
        <w:rPr>
          <w:i/>
          <w:noProof/>
        </w:rPr>
        <w:t>Philosophical Transactions of the Royal Society of London. Series B, 360(1458)</w:t>
      </w:r>
      <w:r w:rsidRPr="004A64D2">
        <w:rPr>
          <w:noProof/>
        </w:rPr>
        <w:t>, 1329-1346.</w:t>
      </w:r>
    </w:p>
    <w:p w14:paraId="2A5614A3" w14:textId="77777777" w:rsidR="004A64D2" w:rsidRPr="004A64D2" w:rsidRDefault="004A64D2" w:rsidP="004A64D2">
      <w:pPr>
        <w:pStyle w:val="EndNoteBibliography"/>
        <w:ind w:left="720" w:hanging="720"/>
        <w:rPr>
          <w:noProof/>
        </w:rPr>
      </w:pPr>
      <w:r w:rsidRPr="004A64D2">
        <w:rPr>
          <w:noProof/>
        </w:rPr>
        <w:t xml:space="preserve">Teller, D. Y. (1984). Linking propositions. </w:t>
      </w:r>
      <w:r w:rsidRPr="004A64D2">
        <w:rPr>
          <w:i/>
          <w:noProof/>
        </w:rPr>
        <w:t>Vision Research, 24(10)</w:t>
      </w:r>
      <w:r w:rsidRPr="004A64D2">
        <w:rPr>
          <w:noProof/>
        </w:rPr>
        <w:t>, 1233-1246.</w:t>
      </w:r>
    </w:p>
    <w:p w14:paraId="3B62B742" w14:textId="77777777" w:rsidR="004A64D2" w:rsidRPr="004A64D2" w:rsidRDefault="004A64D2" w:rsidP="004A64D2">
      <w:pPr>
        <w:pStyle w:val="EndNoteBibliography"/>
        <w:ind w:left="720" w:hanging="720"/>
        <w:rPr>
          <w:noProof/>
        </w:rPr>
      </w:pPr>
      <w:r w:rsidRPr="004A64D2">
        <w:rPr>
          <w:noProof/>
        </w:rPr>
        <w:t xml:space="preserve">Vrhel, M. J., Gershon, R., &amp; Iwan, L. S. (1994). Measurement and analysis of object reflectance spectra. </w:t>
      </w:r>
      <w:r w:rsidRPr="004A64D2">
        <w:rPr>
          <w:i/>
          <w:noProof/>
        </w:rPr>
        <w:t>Color Research &amp; Application, 19(1)</w:t>
      </w:r>
      <w:r w:rsidRPr="004A64D2">
        <w:rPr>
          <w:noProof/>
        </w:rPr>
        <w:t>, 4-9.</w:t>
      </w:r>
    </w:p>
    <w:p w14:paraId="5D363A4E" w14:textId="77777777" w:rsidR="004A64D2" w:rsidRPr="004A64D2" w:rsidRDefault="004A64D2" w:rsidP="004A64D2">
      <w:pPr>
        <w:pStyle w:val="EndNoteBibliography"/>
        <w:ind w:left="720" w:hanging="720"/>
        <w:rPr>
          <w:noProof/>
        </w:rPr>
      </w:pPr>
      <w:r w:rsidRPr="004A64D2">
        <w:rPr>
          <w:noProof/>
        </w:rPr>
        <w:lastRenderedPageBreak/>
        <w:t xml:space="preserve">Weiss, D., Witzel, C., &amp; Gegenfurtner, K. (2017). Determinants of colour constancy and the blue bias. </w:t>
      </w:r>
      <w:r w:rsidRPr="004A64D2">
        <w:rPr>
          <w:i/>
          <w:noProof/>
        </w:rPr>
        <w:t>i-Perception, 8(6)</w:t>
      </w:r>
      <w:r w:rsidRPr="004A64D2">
        <w:rPr>
          <w:noProof/>
        </w:rPr>
        <w:t>, 204166951773963.</w:t>
      </w:r>
    </w:p>
    <w:p w14:paraId="3BF43204" w14:textId="77777777" w:rsidR="004A64D2" w:rsidRPr="004A64D2" w:rsidRDefault="004A64D2" w:rsidP="004A64D2">
      <w:pPr>
        <w:pStyle w:val="EndNoteBibliography"/>
        <w:ind w:left="720" w:hanging="720"/>
        <w:rPr>
          <w:noProof/>
        </w:rPr>
      </w:pPr>
      <w:r w:rsidRPr="004A64D2">
        <w:rPr>
          <w:noProof/>
        </w:rPr>
        <w:t xml:space="preserve">Witzel, C., &amp; Gegenfurtner, K. R. (2018). Color perception: objects, constancy, and categories. </w:t>
      </w:r>
      <w:r w:rsidRPr="004A64D2">
        <w:rPr>
          <w:i/>
          <w:noProof/>
        </w:rPr>
        <w:t>Annual Review of Vision Science, 4</w:t>
      </w:r>
      <w:r w:rsidRPr="004A64D2">
        <w:rPr>
          <w:noProof/>
        </w:rPr>
        <w:t>, 475-499.</w:t>
      </w:r>
    </w:p>
    <w:p w14:paraId="193BE634" w14:textId="77777777" w:rsidR="004A64D2" w:rsidRPr="004A64D2" w:rsidRDefault="004A64D2" w:rsidP="004A64D2">
      <w:pPr>
        <w:pStyle w:val="EndNoteBibliography"/>
        <w:ind w:left="720" w:hanging="720"/>
        <w:rPr>
          <w:noProof/>
        </w:rPr>
      </w:pPr>
      <w:r w:rsidRPr="004A64D2">
        <w:rPr>
          <w:noProof/>
        </w:rPr>
        <w:t xml:space="preserve">Zhang, X., &amp; Brainard, D. H. (2004). </w:t>
      </w:r>
      <w:r w:rsidRPr="004A64D2">
        <w:rPr>
          <w:i/>
          <w:noProof/>
        </w:rPr>
        <w:t>Bayesian color correction method for non-colorimetric digital image sensors.</w:t>
      </w:r>
      <w:r w:rsidRPr="004A64D2">
        <w:rPr>
          <w:noProof/>
        </w:rPr>
        <w:t xml:space="preserve"> Paper presented at Color and Imaging Conference, 308-314.</w:t>
      </w:r>
    </w:p>
    <w:p w14:paraId="34974106" w14:textId="222FA78F" w:rsidR="00682420" w:rsidRPr="000E3DCD" w:rsidRDefault="00BC3349" w:rsidP="00E846BC">
      <w:pPr>
        <w:pStyle w:val="EndNoteBibliography"/>
        <w:ind w:left="720" w:hanging="720"/>
        <w:rPr>
          <w:b/>
          <w:bCs/>
        </w:rPr>
      </w:pPr>
      <w:r>
        <w:rPr>
          <w:b/>
          <w:bCs/>
        </w:rPr>
        <w:fldChar w:fldCharType="end"/>
      </w:r>
    </w:p>
    <w:sectPr w:rsidR="00682420" w:rsidRPr="000E3DCD">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7" w:author="JohannesBurge" w:date="2021-04-26T10:32:00Z" w:initials="JDB">
    <w:p w14:paraId="23EE30C3" w14:textId="691CA84A" w:rsidR="00165ECC" w:rsidRDefault="00165ECC">
      <w:pPr>
        <w:pStyle w:val="CommentText"/>
      </w:pPr>
      <w:r>
        <w:rPr>
          <w:rStyle w:val="CommentReference"/>
        </w:rPr>
        <w:annotationRef/>
      </w:r>
      <w:r>
        <w:t>I think the data allows us to do this independent of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EE30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1153C" w16cex:dateUtc="2021-04-26T1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EE30C3" w16cid:durableId="243115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EA6FD" w14:textId="77777777" w:rsidR="005737D3" w:rsidRDefault="005737D3">
      <w:r>
        <w:separator/>
      </w:r>
    </w:p>
  </w:endnote>
  <w:endnote w:type="continuationSeparator" w:id="0">
    <w:p w14:paraId="576EF852" w14:textId="77777777" w:rsidR="005737D3" w:rsidRDefault="00573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2B893" w14:textId="77777777" w:rsidR="005737D3" w:rsidRDefault="005737D3">
      <w:r>
        <w:separator/>
      </w:r>
    </w:p>
  </w:footnote>
  <w:footnote w:type="continuationSeparator" w:id="0">
    <w:p w14:paraId="105D28CB" w14:textId="77777777" w:rsidR="005737D3" w:rsidRDefault="005737D3">
      <w:r>
        <w:continuationSeparator/>
      </w:r>
    </w:p>
  </w:footnote>
  <w:footnote w:id="1">
    <w:p w14:paraId="311659B8" w14:textId="1E2E0983" w:rsidR="006D2617" w:rsidRDefault="006D2617">
      <w:pPr>
        <w:pStyle w:val="FootnoteText"/>
      </w:pPr>
      <w:ins w:id="30" w:author="Brainard, David H" w:date="2021-05-08T10:01:00Z">
        <w:r>
          <w:rPr>
            <w:rStyle w:val="FootnoteReference"/>
          </w:rPr>
          <w:footnoteRef/>
        </w:r>
        <w:r>
          <w:t xml:space="preserve"> This type of experiment may be instrumented using subjective instructions, which ask </w:t>
        </w:r>
      </w:ins>
      <w:ins w:id="31" w:author="Brainard, David H" w:date="2021-05-08T10:02:00Z">
        <w:r>
          <w:t xml:space="preserve">the </w:t>
        </w:r>
      </w:ins>
      <w:ins w:id="32" w:author="Brainard, David H" w:date="2021-05-08T10:34:00Z">
        <w:r w:rsidR="00BE09F9">
          <w:t>observer</w:t>
        </w:r>
      </w:ins>
      <w:ins w:id="33" w:author="Brainard, David H" w:date="2021-05-08T10:02:00Z">
        <w:r>
          <w:t xml:space="preserve"> to report how the object appears, or using objective instructions, which </w:t>
        </w:r>
      </w:ins>
      <w:ins w:id="34" w:author="Brainard, David H" w:date="2021-05-08T14:05:00Z">
        <w:r w:rsidR="001A55E7">
          <w:t xml:space="preserve">ask </w:t>
        </w:r>
      </w:ins>
      <w:ins w:id="35" w:author="Brainard, David H" w:date="2021-05-08T10:02:00Z">
        <w:r>
          <w:t>the subject to r</w:t>
        </w:r>
      </w:ins>
      <w:ins w:id="36" w:author="Brainard, David H" w:date="2021-05-08T10:03:00Z">
        <w:r>
          <w:t xml:space="preserve">eport their estimate of the object’s reflectance. Exactly what </w:t>
        </w:r>
      </w:ins>
      <w:ins w:id="37" w:author="Brainard, David H" w:date="2021-05-08T10:34:00Z">
        <w:r w:rsidR="00BE09F9">
          <w:t>observers</w:t>
        </w:r>
      </w:ins>
      <w:ins w:id="38" w:author="Brainard, David H" w:date="2021-05-08T10:03:00Z">
        <w:r>
          <w:t xml:space="preserve"> report under either of these instructional regimes</w:t>
        </w:r>
      </w:ins>
      <w:ins w:id="39" w:author="Brainard, David H" w:date="2021-05-08T14:05:00Z">
        <w:r w:rsidR="001A55E7">
          <w:t>, as well as t</w:t>
        </w:r>
      </w:ins>
      <w:ins w:id="40" w:author="Brainard, David H" w:date="2021-05-08T14:06:00Z">
        <w:r w:rsidR="001A55E7">
          <w:t>he nature of instructional effects,</w:t>
        </w:r>
      </w:ins>
      <w:ins w:id="41" w:author="Brainard, David H" w:date="2021-05-08T14:05:00Z">
        <w:r w:rsidR="001A55E7">
          <w:t xml:space="preserve"> </w:t>
        </w:r>
      </w:ins>
      <w:ins w:id="42" w:author="Brainard, David H" w:date="2021-05-08T10:03:00Z">
        <w:r>
          <w:t>is a</w:t>
        </w:r>
      </w:ins>
      <w:ins w:id="43" w:author="Brainard, David H" w:date="2021-05-08T10:07:00Z">
        <w:r w:rsidR="00ED23E0">
          <w:t>n impor</w:t>
        </w:r>
      </w:ins>
      <w:ins w:id="44" w:author="Brainard, David H" w:date="2021-05-08T10:08:00Z">
        <w:r w:rsidR="00ED23E0">
          <w:t>tant but</w:t>
        </w:r>
      </w:ins>
      <w:ins w:id="45" w:author="Brainard, David H" w:date="2021-05-08T10:03:00Z">
        <w:r>
          <w:t xml:space="preserve"> thorny issue t</w:t>
        </w:r>
      </w:ins>
      <w:ins w:id="46" w:author="Brainard, David H" w:date="2021-05-08T10:04:00Z">
        <w:r>
          <w:t xml:space="preserve">hat </w:t>
        </w:r>
      </w:ins>
      <w:ins w:id="47" w:author="Brainard, David H" w:date="2021-05-08T10:08:00Z">
        <w:r w:rsidR="00ED23E0">
          <w:t xml:space="preserve">we </w:t>
        </w:r>
      </w:ins>
      <w:ins w:id="48" w:author="Brainard, David H" w:date="2021-05-08T10:04:00Z">
        <w:r>
          <w:t xml:space="preserve">will not digress on </w:t>
        </w:r>
      </w:ins>
      <w:ins w:id="49" w:author="Brainard, David H" w:date="2021-05-08T10:08:00Z">
        <w:r w:rsidR="00ED23E0">
          <w:t xml:space="preserve">further </w:t>
        </w:r>
      </w:ins>
      <w:ins w:id="50" w:author="Brainard, David H" w:date="2021-05-08T10:04:00Z">
        <w:r>
          <w:t>in this paper</w:t>
        </w:r>
      </w:ins>
      <w:ins w:id="51" w:author="Brainard, David H" w:date="2021-05-08T14:06:00Z">
        <w:r w:rsidR="001A55E7">
          <w:t>. S</w:t>
        </w:r>
      </w:ins>
      <w:ins w:id="52" w:author="Brainard, David H" w:date="2021-05-08T10:04:00Z">
        <w:r>
          <w:t xml:space="preserve">ee </w:t>
        </w:r>
      </w:ins>
      <w:proofErr w:type="spellStart"/>
      <w:ins w:id="53" w:author="Brainard, David H" w:date="2021-05-08T10:05:00Z">
        <w:r>
          <w:t>Radonji</w:t>
        </w:r>
      </w:ins>
      <w:ins w:id="54" w:author="Brainard, David H" w:date="2021-05-08T10:07:00Z">
        <w:r w:rsidRPr="006D2617">
          <w:t>ć</w:t>
        </w:r>
        <w:proofErr w:type="spellEnd"/>
        <w:r>
          <w:t xml:space="preserve"> </w:t>
        </w:r>
      </w:ins>
      <w:ins w:id="55" w:author="Brainard, David H" w:date="2021-05-08T10:05:00Z">
        <w:r>
          <w:t xml:space="preserve">and Brainard </w:t>
        </w:r>
      </w:ins>
      <w:r w:rsidR="004B3F7A">
        <w:fldChar w:fldCharType="begin"/>
      </w:r>
      <w:r w:rsidR="004B3F7A">
        <w:instrText xml:space="preserve"> ADDIN EN.CITE &lt;EndNote&gt;&lt;Cite ExcludeAuth="1"&gt;&lt;Author&gt;Radonjic&lt;/Author&gt;&lt;Year&gt;2016&lt;/Year&gt;&lt;RecNum&gt;73&lt;/RecNum&gt;&lt;IDText&gt;26727021&lt;/IDText&gt;&lt;DisplayText&gt;(2016)&lt;/DisplayText&gt;&lt;record&gt;&lt;rec-number&gt;73&lt;/rec-number&gt;&lt;foreign-keys&gt;&lt;key app="EN" db-id="zr5fzd222xvvdvewxvlv0eemp5f5rezev9p2" timestamp="1620482745"&gt;73&lt;/key&gt;&lt;/foreign-keys&gt;&lt;ref-type name="Journal Article"&gt;17&lt;/ref-type&gt;&lt;contributors&gt;&lt;authors&gt;&lt;author&gt;Radonjic, A.&lt;/author&gt;&lt;author&gt;Brainard, D. H.&lt;/author&gt;&lt;/authors&gt;&lt;/contributors&gt;&lt;auth-address&gt;Department of Psychology, University of Pennsylvania.&lt;/auth-address&gt;&lt;titles&gt;&lt;title&gt;The nature of instructional effects in color constancy&lt;/title&gt;&lt;secondary-title&gt;J Exp Psychol Hum Percept Perform&lt;/secondary-title&gt;&lt;/titles&gt;&lt;periodical&gt;&lt;full-title&gt;J Exp Psychol Hum Percept Perform&lt;/full-title&gt;&lt;/periodical&gt;&lt;pages&gt;847-65&lt;/pages&gt;&lt;volume&gt;42&lt;/volume&gt;&lt;number&gt;6&lt;/number&gt;&lt;edition&gt;2016/01/05&lt;/edition&gt;&lt;keywords&gt;&lt;keyword&gt;Adult&lt;/keyword&gt;&lt;keyword&gt;Color Perception/*physiology&lt;/keyword&gt;&lt;keyword&gt;Female&lt;/keyword&gt;&lt;keyword&gt;Humans&lt;/keyword&gt;&lt;keyword&gt;Male&lt;/keyword&gt;&lt;keyword&gt;Psychomotor Performance/*physiology&lt;/keyword&gt;&lt;keyword&gt;Young Adult&lt;/keyword&gt;&lt;/keywords&gt;&lt;dates&gt;&lt;year&gt;2016&lt;/year&gt;&lt;pub-dates&gt;&lt;date&gt;Jun&lt;/date&gt;&lt;/pub-dates&gt;&lt;/dates&gt;&lt;isbn&gt;1939-1277 (Electronic)&amp;#xD;0096-1523 (Linking)&lt;/isbn&gt;&lt;accession-num&gt;26727021&lt;/accession-num&gt;&lt;urls&gt;&lt;related-urls&gt;&lt;url&gt;https://www.ncbi.nlm.nih.gov/pubmed/26727021&lt;/url&gt;&lt;/related-urls&gt;&lt;/urls&gt;&lt;custom2&gt;PMC4873441&lt;/custom2&gt;&lt;electronic-resource-num&gt;10.1037/xhp0000184&lt;/electronic-resource-num&gt;&lt;/record&gt;&lt;/Cite&gt;&lt;/EndNote&gt;</w:instrText>
      </w:r>
      <w:r w:rsidR="004B3F7A">
        <w:fldChar w:fldCharType="separate"/>
      </w:r>
      <w:r w:rsidR="004B3F7A">
        <w:rPr>
          <w:noProof/>
        </w:rPr>
        <w:t>(2016)</w:t>
      </w:r>
      <w:r w:rsidR="004B3F7A">
        <w:fldChar w:fldCharType="end"/>
      </w:r>
      <w:ins w:id="56" w:author="Brainard, David H" w:date="2021-05-08T10:05:00Z">
        <w:r>
          <w:t xml:space="preserve"> for a recent treatment of th</w:t>
        </w:r>
      </w:ins>
      <w:ins w:id="57" w:author="Brainard, David H" w:date="2021-05-08T14:06:00Z">
        <w:r w:rsidR="001A55E7">
          <w:t>e</w:t>
        </w:r>
      </w:ins>
      <w:ins w:id="58" w:author="Brainard, David H" w:date="2021-05-08T10:05:00Z">
        <w:r>
          <w:t xml:space="preserve"> issue, as well as the references therein.</w:t>
        </w:r>
      </w:ins>
      <w:ins w:id="59" w:author="Brainard, David H" w:date="2021-05-08T10:02:00Z">
        <w:r>
          <w:t xml:space="preserve"> </w:t>
        </w:r>
      </w:ins>
    </w:p>
  </w:footnote>
  <w:footnote w:id="2">
    <w:p w14:paraId="412FF582" w14:textId="11983FEB" w:rsidR="001F1290" w:rsidRDefault="001F1290" w:rsidP="001F1290">
      <w:pPr>
        <w:pStyle w:val="FootnoteText"/>
        <w:rPr>
          <w:ins w:id="128" w:author="Brainard, David H" w:date="2021-05-08T10:30:00Z"/>
        </w:rPr>
      </w:pPr>
      <w:ins w:id="129" w:author="Brainard, David H" w:date="2021-05-08T10:30:00Z">
        <w:r>
          <w:rPr>
            <w:rStyle w:val="FootnoteReference"/>
          </w:rPr>
          <w:footnoteRef/>
        </w:r>
        <w:r>
          <w:t xml:space="preserve"> We </w:t>
        </w:r>
        <w:r>
          <w:t>adopt the lig</w:t>
        </w:r>
      </w:ins>
      <w:ins w:id="130" w:author="Brainard, David H" w:date="2021-05-08T10:31:00Z">
        <w:r>
          <w:t>htness discrimination threshold terminology</w:t>
        </w:r>
      </w:ins>
      <w:ins w:id="131" w:author="Brainard, David H" w:date="2021-05-08T10:30:00Z">
        <w:r>
          <w:t xml:space="preserve"> based on the </w:t>
        </w:r>
      </w:ins>
      <w:ins w:id="132" w:author="Brainard, David H" w:date="2021-05-08T11:02:00Z">
        <w:r w:rsidR="00636D78">
          <w:t>underling assumption that</w:t>
        </w:r>
      </w:ins>
      <w:ins w:id="133" w:author="Brainard, David H" w:date="2021-05-08T10:30:00Z">
        <w:r>
          <w:t xml:space="preserve"> </w:t>
        </w:r>
      </w:ins>
      <w:ins w:id="134" w:author="Brainard, David H" w:date="2021-05-08T11:02:00Z">
        <w:r w:rsidR="00636D78">
          <w:t>observers</w:t>
        </w:r>
      </w:ins>
      <w:ins w:id="135" w:author="Brainard, David H" w:date="2021-05-08T10:30:00Z">
        <w:r>
          <w:t xml:space="preserve"> perform the task using their </w:t>
        </w:r>
      </w:ins>
      <w:ins w:id="136" w:author="Brainard, David H" w:date="2021-05-08T11:03:00Z">
        <w:r w:rsidR="00636D78">
          <w:t xml:space="preserve">perceptual lightness </w:t>
        </w:r>
      </w:ins>
      <w:ins w:id="137" w:author="Brainard, David H" w:date="2021-05-08T10:30:00Z">
        <w:r>
          <w:t xml:space="preserve">representation, and </w:t>
        </w:r>
      </w:ins>
      <w:ins w:id="138" w:author="Brainard, David H" w:date="2021-05-08T11:03:00Z">
        <w:r w:rsidR="00636D78">
          <w:t xml:space="preserve">indeed </w:t>
        </w:r>
      </w:ins>
      <w:ins w:id="139" w:author="Brainard, David H" w:date="2021-05-08T10:30:00Z">
        <w:r>
          <w:t xml:space="preserve">our instructions to subjects </w:t>
        </w:r>
      </w:ins>
      <w:ins w:id="140" w:author="Brainard, David H" w:date="2021-05-08T10:31:00Z">
        <w:r>
          <w:t xml:space="preserve">used the lightness terminology to describe what should be judged. </w:t>
        </w:r>
      </w:ins>
      <w:ins w:id="141" w:author="Brainard, David H" w:date="2021-05-08T10:30:00Z">
        <w:r>
          <w:t>The actual stimulus variable being varied, however</w:t>
        </w:r>
      </w:ins>
      <w:ins w:id="142" w:author="Brainard, David H" w:date="2021-05-08T14:07:00Z">
        <w:r w:rsidR="002C205F">
          <w:t>,</w:t>
        </w:r>
      </w:ins>
      <w:ins w:id="143" w:author="Brainard, David H" w:date="2021-05-08T10:30:00Z">
        <w:r>
          <w:t xml:space="preserve"> was the simulated achromatic reflectance of the </w:t>
        </w:r>
      </w:ins>
      <w:ins w:id="144" w:author="Brainard, David H" w:date="2021-05-08T11:03:00Z">
        <w:r w:rsidR="00636D78">
          <w:t xml:space="preserve">target </w:t>
        </w:r>
      </w:ins>
      <w:ins w:id="145" w:author="Brainard, David H" w:date="2021-05-08T10:30:00Z">
        <w:r>
          <w:t xml:space="preserve">object being judged, and feedback was given based on the value of this </w:t>
        </w:r>
      </w:ins>
      <w:ins w:id="146" w:author="Brainard, David H" w:date="2021-05-08T11:03:00Z">
        <w:r w:rsidR="00636D78">
          <w:t>re</w:t>
        </w:r>
      </w:ins>
      <w:ins w:id="147" w:author="Brainard, David H" w:date="2021-05-08T11:04:00Z">
        <w:r w:rsidR="00636D78">
          <w:t>flectance</w:t>
        </w:r>
      </w:ins>
      <w:ins w:id="148" w:author="Brainard, David H" w:date="2021-05-08T10:30:00Z">
        <w:r>
          <w:t>. In this paper</w:t>
        </w:r>
      </w:ins>
      <w:ins w:id="149" w:author="Brainard, David H" w:date="2021-05-08T10:32:00Z">
        <w:r>
          <w:t>,</w:t>
        </w:r>
      </w:ins>
      <w:ins w:id="150" w:author="Brainard, David H" w:date="2021-05-08T10:30:00Z">
        <w:r>
          <w:t xml:space="preserve"> we do not explore the question as to whether the results would be affected if we had varied the instructions given to subjects (see footnote 1 above).</w:t>
        </w:r>
      </w:ins>
    </w:p>
  </w:footnote>
  <w:footnote w:id="3">
    <w:p w14:paraId="4806AADC" w14:textId="1182DC3E" w:rsidR="00165ECC" w:rsidRDefault="00165ECC">
      <w:pPr>
        <w:pStyle w:val="FootnoteText"/>
      </w:pPr>
      <w:r>
        <w:rPr>
          <w:rStyle w:val="FootnoteReference"/>
        </w:rPr>
        <w:footnoteRef/>
      </w:r>
      <w:r>
        <w:t xml:space="preserve"> Here we neglect the effect of the fact that we truncated the distribution to enforce a requirement that reflectance at each wavelength lies between 0 and 1. We return to account for this below.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abstractNumId w:val="0"/>
  </w:num>
  <w:num w:numId="2">
    <w:abstractNumId w:val="2"/>
  </w:num>
  <w:num w:numId="3">
    <w:abstractNumId w:val="2"/>
    <w:lvlOverride w:ilvl="0">
      <w:lvl w:ilvl="0" w:tplc="16869BE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45B495F8">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C80609B0">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18A493AE">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05748FEE">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1E0406CE">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90C43C6E">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CDA820FC">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EFD8E278">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ainard, David H">
    <w15:presenceInfo w15:providerId="AD" w15:userId="S::dhb@upenn.edu::1236c4e3-da23-40f6-afdd-6eec1c278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5fzd222xvvdvewxvlv0eemp5f5rezev9p2&quot;&gt;EquivalentNoisePaper&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9&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record-ids&gt;&lt;/item&gt;&lt;/Libraries&gt;"/>
  </w:docVars>
  <w:rsids>
    <w:rsidRoot w:val="00BA5E45"/>
    <w:rsid w:val="00000E5B"/>
    <w:rsid w:val="00000FAC"/>
    <w:rsid w:val="00001937"/>
    <w:rsid w:val="0000256E"/>
    <w:rsid w:val="00002A28"/>
    <w:rsid w:val="00003073"/>
    <w:rsid w:val="000031CF"/>
    <w:rsid w:val="000039BA"/>
    <w:rsid w:val="00004436"/>
    <w:rsid w:val="000064EE"/>
    <w:rsid w:val="00007738"/>
    <w:rsid w:val="00007F15"/>
    <w:rsid w:val="00010440"/>
    <w:rsid w:val="00011D2F"/>
    <w:rsid w:val="00011E80"/>
    <w:rsid w:val="00012289"/>
    <w:rsid w:val="0001232C"/>
    <w:rsid w:val="00012BCD"/>
    <w:rsid w:val="000140E1"/>
    <w:rsid w:val="000145A8"/>
    <w:rsid w:val="000146D1"/>
    <w:rsid w:val="00014DED"/>
    <w:rsid w:val="00014FD5"/>
    <w:rsid w:val="00015289"/>
    <w:rsid w:val="00015722"/>
    <w:rsid w:val="0001612C"/>
    <w:rsid w:val="00016E20"/>
    <w:rsid w:val="0002136B"/>
    <w:rsid w:val="00021EA0"/>
    <w:rsid w:val="00023604"/>
    <w:rsid w:val="000237B6"/>
    <w:rsid w:val="0002392D"/>
    <w:rsid w:val="000241B5"/>
    <w:rsid w:val="000242AB"/>
    <w:rsid w:val="0002456A"/>
    <w:rsid w:val="000256AE"/>
    <w:rsid w:val="00025B07"/>
    <w:rsid w:val="0002619D"/>
    <w:rsid w:val="00026406"/>
    <w:rsid w:val="000273B1"/>
    <w:rsid w:val="00027F74"/>
    <w:rsid w:val="00030516"/>
    <w:rsid w:val="00030643"/>
    <w:rsid w:val="00031194"/>
    <w:rsid w:val="000312E4"/>
    <w:rsid w:val="00031C09"/>
    <w:rsid w:val="00032382"/>
    <w:rsid w:val="00032884"/>
    <w:rsid w:val="000329AF"/>
    <w:rsid w:val="00032A5C"/>
    <w:rsid w:val="00032EB4"/>
    <w:rsid w:val="00033045"/>
    <w:rsid w:val="00034202"/>
    <w:rsid w:val="00036153"/>
    <w:rsid w:val="00036469"/>
    <w:rsid w:val="00036A31"/>
    <w:rsid w:val="00037F1B"/>
    <w:rsid w:val="0004085B"/>
    <w:rsid w:val="000412DF"/>
    <w:rsid w:val="000413A8"/>
    <w:rsid w:val="00041677"/>
    <w:rsid w:val="0004182A"/>
    <w:rsid w:val="00041878"/>
    <w:rsid w:val="00041AB8"/>
    <w:rsid w:val="00041B4D"/>
    <w:rsid w:val="000428B3"/>
    <w:rsid w:val="00042D70"/>
    <w:rsid w:val="0004337B"/>
    <w:rsid w:val="00043586"/>
    <w:rsid w:val="00043E64"/>
    <w:rsid w:val="000447E6"/>
    <w:rsid w:val="00044F3C"/>
    <w:rsid w:val="000461A2"/>
    <w:rsid w:val="00046B50"/>
    <w:rsid w:val="00047BDD"/>
    <w:rsid w:val="00047ECB"/>
    <w:rsid w:val="0005024C"/>
    <w:rsid w:val="00050389"/>
    <w:rsid w:val="000506DA"/>
    <w:rsid w:val="00051674"/>
    <w:rsid w:val="0005245D"/>
    <w:rsid w:val="00052C7B"/>
    <w:rsid w:val="000530B2"/>
    <w:rsid w:val="000535C8"/>
    <w:rsid w:val="000535E1"/>
    <w:rsid w:val="00054416"/>
    <w:rsid w:val="000561EB"/>
    <w:rsid w:val="000566F6"/>
    <w:rsid w:val="00057BF4"/>
    <w:rsid w:val="00057F47"/>
    <w:rsid w:val="00060C55"/>
    <w:rsid w:val="00061BFE"/>
    <w:rsid w:val="00062C13"/>
    <w:rsid w:val="0006317A"/>
    <w:rsid w:val="0006324C"/>
    <w:rsid w:val="000633D6"/>
    <w:rsid w:val="00064085"/>
    <w:rsid w:val="000647BB"/>
    <w:rsid w:val="000652F8"/>
    <w:rsid w:val="0006591A"/>
    <w:rsid w:val="00065FE8"/>
    <w:rsid w:val="000665C3"/>
    <w:rsid w:val="00066732"/>
    <w:rsid w:val="0006686F"/>
    <w:rsid w:val="00066C68"/>
    <w:rsid w:val="00066F32"/>
    <w:rsid w:val="00067798"/>
    <w:rsid w:val="000703E2"/>
    <w:rsid w:val="000711E6"/>
    <w:rsid w:val="0007144A"/>
    <w:rsid w:val="00072048"/>
    <w:rsid w:val="00072635"/>
    <w:rsid w:val="00072F32"/>
    <w:rsid w:val="000762A3"/>
    <w:rsid w:val="00076EBC"/>
    <w:rsid w:val="000774C0"/>
    <w:rsid w:val="000774E0"/>
    <w:rsid w:val="0007755E"/>
    <w:rsid w:val="00077EED"/>
    <w:rsid w:val="00080003"/>
    <w:rsid w:val="000809FA"/>
    <w:rsid w:val="00081285"/>
    <w:rsid w:val="000815AF"/>
    <w:rsid w:val="0008265A"/>
    <w:rsid w:val="00082F26"/>
    <w:rsid w:val="00083145"/>
    <w:rsid w:val="000833C7"/>
    <w:rsid w:val="00084893"/>
    <w:rsid w:val="00085573"/>
    <w:rsid w:val="00085F66"/>
    <w:rsid w:val="000865D7"/>
    <w:rsid w:val="0008660C"/>
    <w:rsid w:val="00086FCC"/>
    <w:rsid w:val="0008715E"/>
    <w:rsid w:val="00087864"/>
    <w:rsid w:val="00087C19"/>
    <w:rsid w:val="00087E5A"/>
    <w:rsid w:val="00090579"/>
    <w:rsid w:val="00091515"/>
    <w:rsid w:val="00091791"/>
    <w:rsid w:val="000920F6"/>
    <w:rsid w:val="0009288A"/>
    <w:rsid w:val="00095100"/>
    <w:rsid w:val="00095375"/>
    <w:rsid w:val="00096693"/>
    <w:rsid w:val="00096E38"/>
    <w:rsid w:val="00096F00"/>
    <w:rsid w:val="000975D3"/>
    <w:rsid w:val="000A06EB"/>
    <w:rsid w:val="000A0E0B"/>
    <w:rsid w:val="000A21FF"/>
    <w:rsid w:val="000A284C"/>
    <w:rsid w:val="000A36E2"/>
    <w:rsid w:val="000A3A19"/>
    <w:rsid w:val="000A44AD"/>
    <w:rsid w:val="000A48AD"/>
    <w:rsid w:val="000A4B21"/>
    <w:rsid w:val="000A5102"/>
    <w:rsid w:val="000A5B4D"/>
    <w:rsid w:val="000A6DA0"/>
    <w:rsid w:val="000A6F00"/>
    <w:rsid w:val="000A70A4"/>
    <w:rsid w:val="000B1057"/>
    <w:rsid w:val="000B12C7"/>
    <w:rsid w:val="000B1637"/>
    <w:rsid w:val="000B2885"/>
    <w:rsid w:val="000B2B5C"/>
    <w:rsid w:val="000B2EE6"/>
    <w:rsid w:val="000B2F8B"/>
    <w:rsid w:val="000B38F7"/>
    <w:rsid w:val="000B4F99"/>
    <w:rsid w:val="000B54BF"/>
    <w:rsid w:val="000B684D"/>
    <w:rsid w:val="000B6C2B"/>
    <w:rsid w:val="000B7125"/>
    <w:rsid w:val="000C0062"/>
    <w:rsid w:val="000C02A0"/>
    <w:rsid w:val="000C0A1D"/>
    <w:rsid w:val="000C0F4D"/>
    <w:rsid w:val="000C19AE"/>
    <w:rsid w:val="000C269A"/>
    <w:rsid w:val="000C2785"/>
    <w:rsid w:val="000C35EE"/>
    <w:rsid w:val="000C39AA"/>
    <w:rsid w:val="000C3EF3"/>
    <w:rsid w:val="000C4096"/>
    <w:rsid w:val="000C412B"/>
    <w:rsid w:val="000C49DC"/>
    <w:rsid w:val="000C5AC2"/>
    <w:rsid w:val="000C5FA7"/>
    <w:rsid w:val="000C6011"/>
    <w:rsid w:val="000C68C7"/>
    <w:rsid w:val="000C7B42"/>
    <w:rsid w:val="000D0367"/>
    <w:rsid w:val="000D07E9"/>
    <w:rsid w:val="000D0A11"/>
    <w:rsid w:val="000D0DC3"/>
    <w:rsid w:val="000D142B"/>
    <w:rsid w:val="000D1650"/>
    <w:rsid w:val="000D192F"/>
    <w:rsid w:val="000D2276"/>
    <w:rsid w:val="000D2A79"/>
    <w:rsid w:val="000D2C79"/>
    <w:rsid w:val="000D3807"/>
    <w:rsid w:val="000D3910"/>
    <w:rsid w:val="000D4ABE"/>
    <w:rsid w:val="000D50AF"/>
    <w:rsid w:val="000D53D8"/>
    <w:rsid w:val="000D5781"/>
    <w:rsid w:val="000D5F0C"/>
    <w:rsid w:val="000D63C5"/>
    <w:rsid w:val="000D6491"/>
    <w:rsid w:val="000D6D15"/>
    <w:rsid w:val="000D70C0"/>
    <w:rsid w:val="000D713F"/>
    <w:rsid w:val="000D71F1"/>
    <w:rsid w:val="000E0AE2"/>
    <w:rsid w:val="000E16F6"/>
    <w:rsid w:val="000E1944"/>
    <w:rsid w:val="000E209A"/>
    <w:rsid w:val="000E2694"/>
    <w:rsid w:val="000E2784"/>
    <w:rsid w:val="000E2F73"/>
    <w:rsid w:val="000E3229"/>
    <w:rsid w:val="000E39CD"/>
    <w:rsid w:val="000E3DCD"/>
    <w:rsid w:val="000E4192"/>
    <w:rsid w:val="000E429F"/>
    <w:rsid w:val="000E52BF"/>
    <w:rsid w:val="000E5F7F"/>
    <w:rsid w:val="000E6789"/>
    <w:rsid w:val="000E6CFF"/>
    <w:rsid w:val="000E6EDE"/>
    <w:rsid w:val="000F1542"/>
    <w:rsid w:val="000F25CA"/>
    <w:rsid w:val="000F2BCF"/>
    <w:rsid w:val="000F32E4"/>
    <w:rsid w:val="000F38E3"/>
    <w:rsid w:val="000F3A2A"/>
    <w:rsid w:val="000F438F"/>
    <w:rsid w:val="000F46B6"/>
    <w:rsid w:val="000F5152"/>
    <w:rsid w:val="000F60D4"/>
    <w:rsid w:val="000F6404"/>
    <w:rsid w:val="000F672B"/>
    <w:rsid w:val="000F6A9A"/>
    <w:rsid w:val="000F6E7B"/>
    <w:rsid w:val="000F719A"/>
    <w:rsid w:val="000F737A"/>
    <w:rsid w:val="000F73CF"/>
    <w:rsid w:val="000F7995"/>
    <w:rsid w:val="000F79FC"/>
    <w:rsid w:val="000F7CE6"/>
    <w:rsid w:val="001004AC"/>
    <w:rsid w:val="0010126B"/>
    <w:rsid w:val="001014C4"/>
    <w:rsid w:val="00101E79"/>
    <w:rsid w:val="0010234A"/>
    <w:rsid w:val="001038AA"/>
    <w:rsid w:val="00104839"/>
    <w:rsid w:val="00104CD3"/>
    <w:rsid w:val="00104FF4"/>
    <w:rsid w:val="00105860"/>
    <w:rsid w:val="00105AAA"/>
    <w:rsid w:val="00107D21"/>
    <w:rsid w:val="001108E7"/>
    <w:rsid w:val="00110AE5"/>
    <w:rsid w:val="00111BA8"/>
    <w:rsid w:val="0011332E"/>
    <w:rsid w:val="00113DFD"/>
    <w:rsid w:val="001147D4"/>
    <w:rsid w:val="00115FF6"/>
    <w:rsid w:val="001168BE"/>
    <w:rsid w:val="001168F9"/>
    <w:rsid w:val="00116E50"/>
    <w:rsid w:val="00117FE4"/>
    <w:rsid w:val="001205D2"/>
    <w:rsid w:val="00121672"/>
    <w:rsid w:val="00121700"/>
    <w:rsid w:val="00122EE6"/>
    <w:rsid w:val="00122F62"/>
    <w:rsid w:val="00123325"/>
    <w:rsid w:val="00123BD7"/>
    <w:rsid w:val="00123EE8"/>
    <w:rsid w:val="00124593"/>
    <w:rsid w:val="00124A52"/>
    <w:rsid w:val="001250C7"/>
    <w:rsid w:val="0012585E"/>
    <w:rsid w:val="00127AF3"/>
    <w:rsid w:val="00131D1C"/>
    <w:rsid w:val="00131E2A"/>
    <w:rsid w:val="00133D68"/>
    <w:rsid w:val="00134B75"/>
    <w:rsid w:val="00134B93"/>
    <w:rsid w:val="001352B4"/>
    <w:rsid w:val="00135687"/>
    <w:rsid w:val="0013575E"/>
    <w:rsid w:val="0013586E"/>
    <w:rsid w:val="00135C29"/>
    <w:rsid w:val="00135C96"/>
    <w:rsid w:val="00135DE9"/>
    <w:rsid w:val="00135E86"/>
    <w:rsid w:val="00136C8B"/>
    <w:rsid w:val="00136E6F"/>
    <w:rsid w:val="0014015A"/>
    <w:rsid w:val="00140179"/>
    <w:rsid w:val="00141511"/>
    <w:rsid w:val="00141BF1"/>
    <w:rsid w:val="00142DDB"/>
    <w:rsid w:val="0014360D"/>
    <w:rsid w:val="00144482"/>
    <w:rsid w:val="001445C3"/>
    <w:rsid w:val="00144DA1"/>
    <w:rsid w:val="001457E3"/>
    <w:rsid w:val="001467F2"/>
    <w:rsid w:val="00146CFD"/>
    <w:rsid w:val="00146E79"/>
    <w:rsid w:val="0015030B"/>
    <w:rsid w:val="0015048E"/>
    <w:rsid w:val="0015053F"/>
    <w:rsid w:val="0015087E"/>
    <w:rsid w:val="00150CEF"/>
    <w:rsid w:val="00151AF7"/>
    <w:rsid w:val="0015247A"/>
    <w:rsid w:val="001534DA"/>
    <w:rsid w:val="00153903"/>
    <w:rsid w:val="0015431F"/>
    <w:rsid w:val="00154426"/>
    <w:rsid w:val="001551AA"/>
    <w:rsid w:val="00155AD5"/>
    <w:rsid w:val="00155D33"/>
    <w:rsid w:val="00156467"/>
    <w:rsid w:val="0015649F"/>
    <w:rsid w:val="001566DC"/>
    <w:rsid w:val="001572FD"/>
    <w:rsid w:val="001576D6"/>
    <w:rsid w:val="00160A07"/>
    <w:rsid w:val="00160AC7"/>
    <w:rsid w:val="00160D0A"/>
    <w:rsid w:val="00162F9E"/>
    <w:rsid w:val="00163175"/>
    <w:rsid w:val="00163195"/>
    <w:rsid w:val="0016392E"/>
    <w:rsid w:val="00163F75"/>
    <w:rsid w:val="0016439E"/>
    <w:rsid w:val="00164495"/>
    <w:rsid w:val="00164548"/>
    <w:rsid w:val="001645A3"/>
    <w:rsid w:val="0016469D"/>
    <w:rsid w:val="001650F4"/>
    <w:rsid w:val="00165E5C"/>
    <w:rsid w:val="00165ECC"/>
    <w:rsid w:val="00166F16"/>
    <w:rsid w:val="0016741F"/>
    <w:rsid w:val="00167452"/>
    <w:rsid w:val="00167C54"/>
    <w:rsid w:val="00170371"/>
    <w:rsid w:val="0017076C"/>
    <w:rsid w:val="001710EC"/>
    <w:rsid w:val="001716D0"/>
    <w:rsid w:val="0017268C"/>
    <w:rsid w:val="00173B5F"/>
    <w:rsid w:val="001740D5"/>
    <w:rsid w:val="0017468A"/>
    <w:rsid w:val="00176817"/>
    <w:rsid w:val="00177140"/>
    <w:rsid w:val="00180AE5"/>
    <w:rsid w:val="001810C3"/>
    <w:rsid w:val="0018214B"/>
    <w:rsid w:val="001825B8"/>
    <w:rsid w:val="0018353C"/>
    <w:rsid w:val="001839A8"/>
    <w:rsid w:val="001842DD"/>
    <w:rsid w:val="00185111"/>
    <w:rsid w:val="00185392"/>
    <w:rsid w:val="00185D27"/>
    <w:rsid w:val="0018601D"/>
    <w:rsid w:val="001865DA"/>
    <w:rsid w:val="00186D20"/>
    <w:rsid w:val="00186D2C"/>
    <w:rsid w:val="001871AF"/>
    <w:rsid w:val="00187E70"/>
    <w:rsid w:val="00190EBA"/>
    <w:rsid w:val="001912A1"/>
    <w:rsid w:val="00191AF9"/>
    <w:rsid w:val="00192DF7"/>
    <w:rsid w:val="001930EF"/>
    <w:rsid w:val="001930F3"/>
    <w:rsid w:val="001939F2"/>
    <w:rsid w:val="00193B5D"/>
    <w:rsid w:val="0019412F"/>
    <w:rsid w:val="00194A13"/>
    <w:rsid w:val="00195039"/>
    <w:rsid w:val="0019564F"/>
    <w:rsid w:val="001956AE"/>
    <w:rsid w:val="00195BB5"/>
    <w:rsid w:val="0019642A"/>
    <w:rsid w:val="0019677E"/>
    <w:rsid w:val="00196A08"/>
    <w:rsid w:val="001970F4"/>
    <w:rsid w:val="00197D5E"/>
    <w:rsid w:val="00197E4D"/>
    <w:rsid w:val="001A0BE4"/>
    <w:rsid w:val="001A10D0"/>
    <w:rsid w:val="001A14BA"/>
    <w:rsid w:val="001A1C34"/>
    <w:rsid w:val="001A287A"/>
    <w:rsid w:val="001A2AC5"/>
    <w:rsid w:val="001A2B26"/>
    <w:rsid w:val="001A32C9"/>
    <w:rsid w:val="001A3B36"/>
    <w:rsid w:val="001A4955"/>
    <w:rsid w:val="001A4CB1"/>
    <w:rsid w:val="001A55E7"/>
    <w:rsid w:val="001A62FD"/>
    <w:rsid w:val="001A6313"/>
    <w:rsid w:val="001A68AE"/>
    <w:rsid w:val="001A6D94"/>
    <w:rsid w:val="001B0364"/>
    <w:rsid w:val="001B1232"/>
    <w:rsid w:val="001B1CD1"/>
    <w:rsid w:val="001B219A"/>
    <w:rsid w:val="001B21F3"/>
    <w:rsid w:val="001B22A7"/>
    <w:rsid w:val="001B24BB"/>
    <w:rsid w:val="001B30E8"/>
    <w:rsid w:val="001B3209"/>
    <w:rsid w:val="001B3B40"/>
    <w:rsid w:val="001B3BDD"/>
    <w:rsid w:val="001B4909"/>
    <w:rsid w:val="001B4FF9"/>
    <w:rsid w:val="001B5027"/>
    <w:rsid w:val="001B571D"/>
    <w:rsid w:val="001B584E"/>
    <w:rsid w:val="001B7723"/>
    <w:rsid w:val="001C051F"/>
    <w:rsid w:val="001C0EF5"/>
    <w:rsid w:val="001C185E"/>
    <w:rsid w:val="001C1B28"/>
    <w:rsid w:val="001C20E9"/>
    <w:rsid w:val="001C2A3C"/>
    <w:rsid w:val="001C31BC"/>
    <w:rsid w:val="001C3EF5"/>
    <w:rsid w:val="001C4155"/>
    <w:rsid w:val="001C4327"/>
    <w:rsid w:val="001C5FAC"/>
    <w:rsid w:val="001C68CB"/>
    <w:rsid w:val="001C6B4F"/>
    <w:rsid w:val="001C6C2C"/>
    <w:rsid w:val="001C6D21"/>
    <w:rsid w:val="001C7064"/>
    <w:rsid w:val="001C72F7"/>
    <w:rsid w:val="001C7431"/>
    <w:rsid w:val="001C744A"/>
    <w:rsid w:val="001C78FE"/>
    <w:rsid w:val="001D0406"/>
    <w:rsid w:val="001D0859"/>
    <w:rsid w:val="001D1C2B"/>
    <w:rsid w:val="001D248E"/>
    <w:rsid w:val="001D2893"/>
    <w:rsid w:val="001D357A"/>
    <w:rsid w:val="001D46B4"/>
    <w:rsid w:val="001D54EB"/>
    <w:rsid w:val="001D55E0"/>
    <w:rsid w:val="001D6AB1"/>
    <w:rsid w:val="001D72D2"/>
    <w:rsid w:val="001D73CB"/>
    <w:rsid w:val="001D7718"/>
    <w:rsid w:val="001E17A1"/>
    <w:rsid w:val="001E1F50"/>
    <w:rsid w:val="001E473E"/>
    <w:rsid w:val="001E4CB3"/>
    <w:rsid w:val="001E50A3"/>
    <w:rsid w:val="001E5DBA"/>
    <w:rsid w:val="001E77B3"/>
    <w:rsid w:val="001E7A3E"/>
    <w:rsid w:val="001E7F31"/>
    <w:rsid w:val="001E7F77"/>
    <w:rsid w:val="001F1290"/>
    <w:rsid w:val="001F158B"/>
    <w:rsid w:val="001F17BF"/>
    <w:rsid w:val="001F186E"/>
    <w:rsid w:val="001F18AD"/>
    <w:rsid w:val="001F231E"/>
    <w:rsid w:val="001F2B91"/>
    <w:rsid w:val="001F326A"/>
    <w:rsid w:val="001F32DC"/>
    <w:rsid w:val="001F338D"/>
    <w:rsid w:val="001F35BB"/>
    <w:rsid w:val="001F4BFA"/>
    <w:rsid w:val="001F4D6D"/>
    <w:rsid w:val="001F51C7"/>
    <w:rsid w:val="001F5679"/>
    <w:rsid w:val="001F593F"/>
    <w:rsid w:val="001F7334"/>
    <w:rsid w:val="001F740C"/>
    <w:rsid w:val="001F75D5"/>
    <w:rsid w:val="001F7655"/>
    <w:rsid w:val="001F76FF"/>
    <w:rsid w:val="001F7D65"/>
    <w:rsid w:val="00200AA9"/>
    <w:rsid w:val="00201D8F"/>
    <w:rsid w:val="0020237D"/>
    <w:rsid w:val="002038F5"/>
    <w:rsid w:val="0020416D"/>
    <w:rsid w:val="00204952"/>
    <w:rsid w:val="00205D92"/>
    <w:rsid w:val="0020605E"/>
    <w:rsid w:val="00206077"/>
    <w:rsid w:val="002064B0"/>
    <w:rsid w:val="00206E9F"/>
    <w:rsid w:val="00210516"/>
    <w:rsid w:val="00211976"/>
    <w:rsid w:val="00211AFF"/>
    <w:rsid w:val="00211FB2"/>
    <w:rsid w:val="00211FE9"/>
    <w:rsid w:val="00213BDF"/>
    <w:rsid w:val="002141C0"/>
    <w:rsid w:val="002142EB"/>
    <w:rsid w:val="0021449A"/>
    <w:rsid w:val="00214787"/>
    <w:rsid w:val="002147BC"/>
    <w:rsid w:val="0021535C"/>
    <w:rsid w:val="00215C27"/>
    <w:rsid w:val="0021699F"/>
    <w:rsid w:val="002175CD"/>
    <w:rsid w:val="0021789E"/>
    <w:rsid w:val="00217A99"/>
    <w:rsid w:val="002200B0"/>
    <w:rsid w:val="00221886"/>
    <w:rsid w:val="002222FF"/>
    <w:rsid w:val="00222EA0"/>
    <w:rsid w:val="00222F03"/>
    <w:rsid w:val="002234E8"/>
    <w:rsid w:val="00223C96"/>
    <w:rsid w:val="00223D41"/>
    <w:rsid w:val="0022589B"/>
    <w:rsid w:val="00226B23"/>
    <w:rsid w:val="00226F28"/>
    <w:rsid w:val="00227C8B"/>
    <w:rsid w:val="002304B1"/>
    <w:rsid w:val="002316FE"/>
    <w:rsid w:val="00231C90"/>
    <w:rsid w:val="00232181"/>
    <w:rsid w:val="00233498"/>
    <w:rsid w:val="00233624"/>
    <w:rsid w:val="00233C77"/>
    <w:rsid w:val="00233D89"/>
    <w:rsid w:val="00234C9F"/>
    <w:rsid w:val="0023566A"/>
    <w:rsid w:val="00235AB6"/>
    <w:rsid w:val="00237B64"/>
    <w:rsid w:val="0024042A"/>
    <w:rsid w:val="00240F08"/>
    <w:rsid w:val="002411FB"/>
    <w:rsid w:val="002417F3"/>
    <w:rsid w:val="002430D8"/>
    <w:rsid w:val="002431EF"/>
    <w:rsid w:val="00245EF6"/>
    <w:rsid w:val="00246197"/>
    <w:rsid w:val="002465F3"/>
    <w:rsid w:val="0024689F"/>
    <w:rsid w:val="0024720C"/>
    <w:rsid w:val="00247CF9"/>
    <w:rsid w:val="002505BB"/>
    <w:rsid w:val="002510AC"/>
    <w:rsid w:val="00251AB2"/>
    <w:rsid w:val="0025288E"/>
    <w:rsid w:val="00252B17"/>
    <w:rsid w:val="00252FA7"/>
    <w:rsid w:val="002538BD"/>
    <w:rsid w:val="00253B46"/>
    <w:rsid w:val="002547CB"/>
    <w:rsid w:val="00254E6B"/>
    <w:rsid w:val="00255DBE"/>
    <w:rsid w:val="002560A5"/>
    <w:rsid w:val="002561C0"/>
    <w:rsid w:val="00257120"/>
    <w:rsid w:val="00257F05"/>
    <w:rsid w:val="002605F1"/>
    <w:rsid w:val="002608B9"/>
    <w:rsid w:val="0026182E"/>
    <w:rsid w:val="0026182F"/>
    <w:rsid w:val="0026231E"/>
    <w:rsid w:val="0026261B"/>
    <w:rsid w:val="002643F9"/>
    <w:rsid w:val="002647BF"/>
    <w:rsid w:val="002648C5"/>
    <w:rsid w:val="0026507D"/>
    <w:rsid w:val="002650FB"/>
    <w:rsid w:val="00265195"/>
    <w:rsid w:val="00265CC6"/>
    <w:rsid w:val="002661E2"/>
    <w:rsid w:val="00266831"/>
    <w:rsid w:val="00267165"/>
    <w:rsid w:val="00267BD4"/>
    <w:rsid w:val="002714A1"/>
    <w:rsid w:val="002723A1"/>
    <w:rsid w:val="002728A2"/>
    <w:rsid w:val="00274E73"/>
    <w:rsid w:val="00274F9F"/>
    <w:rsid w:val="00275BAD"/>
    <w:rsid w:val="0027653B"/>
    <w:rsid w:val="00276923"/>
    <w:rsid w:val="00277852"/>
    <w:rsid w:val="00277BD1"/>
    <w:rsid w:val="00277BEB"/>
    <w:rsid w:val="0028019E"/>
    <w:rsid w:val="00280704"/>
    <w:rsid w:val="00280B85"/>
    <w:rsid w:val="002813B7"/>
    <w:rsid w:val="0028164E"/>
    <w:rsid w:val="00281B11"/>
    <w:rsid w:val="00281BA0"/>
    <w:rsid w:val="0028267B"/>
    <w:rsid w:val="00282ACA"/>
    <w:rsid w:val="0028303D"/>
    <w:rsid w:val="002835C6"/>
    <w:rsid w:val="00283610"/>
    <w:rsid w:val="002837BD"/>
    <w:rsid w:val="00283847"/>
    <w:rsid w:val="00283900"/>
    <w:rsid w:val="002840FA"/>
    <w:rsid w:val="002855DD"/>
    <w:rsid w:val="0028571C"/>
    <w:rsid w:val="002869A5"/>
    <w:rsid w:val="00287601"/>
    <w:rsid w:val="00287954"/>
    <w:rsid w:val="00290D72"/>
    <w:rsid w:val="002914C8"/>
    <w:rsid w:val="00291807"/>
    <w:rsid w:val="00291A4A"/>
    <w:rsid w:val="002922A2"/>
    <w:rsid w:val="0029305F"/>
    <w:rsid w:val="00293280"/>
    <w:rsid w:val="002939D3"/>
    <w:rsid w:val="00293C2C"/>
    <w:rsid w:val="00294ABC"/>
    <w:rsid w:val="0029605B"/>
    <w:rsid w:val="00296182"/>
    <w:rsid w:val="002977F4"/>
    <w:rsid w:val="0029787F"/>
    <w:rsid w:val="00297B7C"/>
    <w:rsid w:val="002A144F"/>
    <w:rsid w:val="002A1E32"/>
    <w:rsid w:val="002A235C"/>
    <w:rsid w:val="002A256F"/>
    <w:rsid w:val="002A294B"/>
    <w:rsid w:val="002A2A25"/>
    <w:rsid w:val="002A51AC"/>
    <w:rsid w:val="002A5BB7"/>
    <w:rsid w:val="002A6675"/>
    <w:rsid w:val="002A69E2"/>
    <w:rsid w:val="002A71AF"/>
    <w:rsid w:val="002A7385"/>
    <w:rsid w:val="002A7ADE"/>
    <w:rsid w:val="002A7BAD"/>
    <w:rsid w:val="002B0391"/>
    <w:rsid w:val="002B0BA3"/>
    <w:rsid w:val="002B0ECD"/>
    <w:rsid w:val="002B165C"/>
    <w:rsid w:val="002B34C7"/>
    <w:rsid w:val="002B369B"/>
    <w:rsid w:val="002B3D57"/>
    <w:rsid w:val="002B4670"/>
    <w:rsid w:val="002B4B8D"/>
    <w:rsid w:val="002B4F17"/>
    <w:rsid w:val="002B5B24"/>
    <w:rsid w:val="002B5BA0"/>
    <w:rsid w:val="002B67C5"/>
    <w:rsid w:val="002B6D57"/>
    <w:rsid w:val="002B6F30"/>
    <w:rsid w:val="002B7A21"/>
    <w:rsid w:val="002C077F"/>
    <w:rsid w:val="002C0EEF"/>
    <w:rsid w:val="002C1C90"/>
    <w:rsid w:val="002C2027"/>
    <w:rsid w:val="002C205F"/>
    <w:rsid w:val="002C2080"/>
    <w:rsid w:val="002C2B0F"/>
    <w:rsid w:val="002C2B85"/>
    <w:rsid w:val="002C2F43"/>
    <w:rsid w:val="002C3A28"/>
    <w:rsid w:val="002C54D7"/>
    <w:rsid w:val="002C5CD2"/>
    <w:rsid w:val="002C5DC7"/>
    <w:rsid w:val="002C6115"/>
    <w:rsid w:val="002C68EB"/>
    <w:rsid w:val="002C6FA0"/>
    <w:rsid w:val="002C7480"/>
    <w:rsid w:val="002C7FBA"/>
    <w:rsid w:val="002D001A"/>
    <w:rsid w:val="002D013A"/>
    <w:rsid w:val="002D11C8"/>
    <w:rsid w:val="002D15EC"/>
    <w:rsid w:val="002D1E97"/>
    <w:rsid w:val="002D306B"/>
    <w:rsid w:val="002D3539"/>
    <w:rsid w:val="002D3578"/>
    <w:rsid w:val="002D40C5"/>
    <w:rsid w:val="002D4BFE"/>
    <w:rsid w:val="002D4F54"/>
    <w:rsid w:val="002D5994"/>
    <w:rsid w:val="002D622C"/>
    <w:rsid w:val="002D7343"/>
    <w:rsid w:val="002D7B56"/>
    <w:rsid w:val="002D7BA3"/>
    <w:rsid w:val="002D7BBD"/>
    <w:rsid w:val="002D7C2E"/>
    <w:rsid w:val="002E0B64"/>
    <w:rsid w:val="002E20EF"/>
    <w:rsid w:val="002E21D9"/>
    <w:rsid w:val="002E285F"/>
    <w:rsid w:val="002E3EBC"/>
    <w:rsid w:val="002E40A3"/>
    <w:rsid w:val="002E4613"/>
    <w:rsid w:val="002E50D3"/>
    <w:rsid w:val="002E5374"/>
    <w:rsid w:val="002E564E"/>
    <w:rsid w:val="002E6550"/>
    <w:rsid w:val="002E704B"/>
    <w:rsid w:val="002E733A"/>
    <w:rsid w:val="002E7DCD"/>
    <w:rsid w:val="002E7E84"/>
    <w:rsid w:val="002F0BA5"/>
    <w:rsid w:val="002F10EB"/>
    <w:rsid w:val="002F121B"/>
    <w:rsid w:val="002F14D8"/>
    <w:rsid w:val="002F1829"/>
    <w:rsid w:val="002F190A"/>
    <w:rsid w:val="002F21CC"/>
    <w:rsid w:val="002F2690"/>
    <w:rsid w:val="002F3E45"/>
    <w:rsid w:val="002F41C5"/>
    <w:rsid w:val="002F4BF7"/>
    <w:rsid w:val="002F4ED6"/>
    <w:rsid w:val="002F55D7"/>
    <w:rsid w:val="002F5675"/>
    <w:rsid w:val="002F5B76"/>
    <w:rsid w:val="002F5D46"/>
    <w:rsid w:val="002F60FD"/>
    <w:rsid w:val="002F6538"/>
    <w:rsid w:val="002F6574"/>
    <w:rsid w:val="002F685E"/>
    <w:rsid w:val="002F6E18"/>
    <w:rsid w:val="002F75F0"/>
    <w:rsid w:val="002F7DDB"/>
    <w:rsid w:val="00301CA7"/>
    <w:rsid w:val="003027CB"/>
    <w:rsid w:val="00302F1D"/>
    <w:rsid w:val="003031E6"/>
    <w:rsid w:val="00304113"/>
    <w:rsid w:val="00304729"/>
    <w:rsid w:val="003057CC"/>
    <w:rsid w:val="00305A41"/>
    <w:rsid w:val="00306731"/>
    <w:rsid w:val="00306E38"/>
    <w:rsid w:val="003074CB"/>
    <w:rsid w:val="003078D2"/>
    <w:rsid w:val="00307A2E"/>
    <w:rsid w:val="003101D8"/>
    <w:rsid w:val="00310539"/>
    <w:rsid w:val="00310833"/>
    <w:rsid w:val="00315A80"/>
    <w:rsid w:val="003167A2"/>
    <w:rsid w:val="0031747B"/>
    <w:rsid w:val="00317AAB"/>
    <w:rsid w:val="00317E0A"/>
    <w:rsid w:val="003205A6"/>
    <w:rsid w:val="00320A68"/>
    <w:rsid w:val="00320B41"/>
    <w:rsid w:val="00320DF9"/>
    <w:rsid w:val="00321BD2"/>
    <w:rsid w:val="0032213D"/>
    <w:rsid w:val="0032219D"/>
    <w:rsid w:val="003223C8"/>
    <w:rsid w:val="0032252C"/>
    <w:rsid w:val="0032320B"/>
    <w:rsid w:val="00323241"/>
    <w:rsid w:val="00323B6C"/>
    <w:rsid w:val="00324F41"/>
    <w:rsid w:val="003251F6"/>
    <w:rsid w:val="00325EF0"/>
    <w:rsid w:val="003261EB"/>
    <w:rsid w:val="0032696D"/>
    <w:rsid w:val="003271C3"/>
    <w:rsid w:val="003309DA"/>
    <w:rsid w:val="00331103"/>
    <w:rsid w:val="00331526"/>
    <w:rsid w:val="00331F3C"/>
    <w:rsid w:val="003321F1"/>
    <w:rsid w:val="003325CE"/>
    <w:rsid w:val="00332F22"/>
    <w:rsid w:val="00332F7E"/>
    <w:rsid w:val="0033318D"/>
    <w:rsid w:val="003331D6"/>
    <w:rsid w:val="00333E50"/>
    <w:rsid w:val="003349E2"/>
    <w:rsid w:val="00335D6C"/>
    <w:rsid w:val="00335F33"/>
    <w:rsid w:val="00336175"/>
    <w:rsid w:val="00336CB4"/>
    <w:rsid w:val="0033702D"/>
    <w:rsid w:val="00337255"/>
    <w:rsid w:val="00337616"/>
    <w:rsid w:val="00337CEE"/>
    <w:rsid w:val="00341540"/>
    <w:rsid w:val="00341E6D"/>
    <w:rsid w:val="00342C79"/>
    <w:rsid w:val="0034307F"/>
    <w:rsid w:val="00343981"/>
    <w:rsid w:val="00344242"/>
    <w:rsid w:val="003449A6"/>
    <w:rsid w:val="00345A33"/>
    <w:rsid w:val="00345D23"/>
    <w:rsid w:val="00345ECA"/>
    <w:rsid w:val="00346166"/>
    <w:rsid w:val="00346A80"/>
    <w:rsid w:val="003473AF"/>
    <w:rsid w:val="003474F4"/>
    <w:rsid w:val="003475CC"/>
    <w:rsid w:val="00347906"/>
    <w:rsid w:val="00347F41"/>
    <w:rsid w:val="00350733"/>
    <w:rsid w:val="003517E9"/>
    <w:rsid w:val="003518E5"/>
    <w:rsid w:val="00351B43"/>
    <w:rsid w:val="0035354A"/>
    <w:rsid w:val="003540ED"/>
    <w:rsid w:val="00354AF8"/>
    <w:rsid w:val="003559FC"/>
    <w:rsid w:val="00355BA9"/>
    <w:rsid w:val="00355EC7"/>
    <w:rsid w:val="00356113"/>
    <w:rsid w:val="00356118"/>
    <w:rsid w:val="00356387"/>
    <w:rsid w:val="003613E3"/>
    <w:rsid w:val="0036142C"/>
    <w:rsid w:val="00361F39"/>
    <w:rsid w:val="00362FC2"/>
    <w:rsid w:val="003637C9"/>
    <w:rsid w:val="00363A98"/>
    <w:rsid w:val="00363DC9"/>
    <w:rsid w:val="003641C3"/>
    <w:rsid w:val="0036453E"/>
    <w:rsid w:val="00364565"/>
    <w:rsid w:val="00364BFE"/>
    <w:rsid w:val="00364CF3"/>
    <w:rsid w:val="00367514"/>
    <w:rsid w:val="003677CA"/>
    <w:rsid w:val="00367A6D"/>
    <w:rsid w:val="003705C9"/>
    <w:rsid w:val="00370793"/>
    <w:rsid w:val="003707CA"/>
    <w:rsid w:val="003711A7"/>
    <w:rsid w:val="00371A93"/>
    <w:rsid w:val="00371BF3"/>
    <w:rsid w:val="003722A2"/>
    <w:rsid w:val="00372413"/>
    <w:rsid w:val="00372EEA"/>
    <w:rsid w:val="00373232"/>
    <w:rsid w:val="0037330F"/>
    <w:rsid w:val="00373441"/>
    <w:rsid w:val="003735F9"/>
    <w:rsid w:val="003739ED"/>
    <w:rsid w:val="00373D23"/>
    <w:rsid w:val="00373FD1"/>
    <w:rsid w:val="003741FC"/>
    <w:rsid w:val="0037436B"/>
    <w:rsid w:val="00374B95"/>
    <w:rsid w:val="003757B4"/>
    <w:rsid w:val="0037588C"/>
    <w:rsid w:val="00375F3A"/>
    <w:rsid w:val="00376090"/>
    <w:rsid w:val="003768D0"/>
    <w:rsid w:val="0037722A"/>
    <w:rsid w:val="00377789"/>
    <w:rsid w:val="00377DDC"/>
    <w:rsid w:val="0038067F"/>
    <w:rsid w:val="00380729"/>
    <w:rsid w:val="00380B88"/>
    <w:rsid w:val="003810CB"/>
    <w:rsid w:val="0038174F"/>
    <w:rsid w:val="003819FC"/>
    <w:rsid w:val="00382C56"/>
    <w:rsid w:val="00382E73"/>
    <w:rsid w:val="00383F91"/>
    <w:rsid w:val="003844D4"/>
    <w:rsid w:val="003849A5"/>
    <w:rsid w:val="00384DD7"/>
    <w:rsid w:val="00384EDD"/>
    <w:rsid w:val="00386010"/>
    <w:rsid w:val="00386C50"/>
    <w:rsid w:val="00387421"/>
    <w:rsid w:val="00387FEA"/>
    <w:rsid w:val="00390530"/>
    <w:rsid w:val="00391EAA"/>
    <w:rsid w:val="003921FB"/>
    <w:rsid w:val="0039238A"/>
    <w:rsid w:val="0039301C"/>
    <w:rsid w:val="003936AF"/>
    <w:rsid w:val="00393FDB"/>
    <w:rsid w:val="00394E6A"/>
    <w:rsid w:val="00394F24"/>
    <w:rsid w:val="003954DF"/>
    <w:rsid w:val="00395A72"/>
    <w:rsid w:val="00396E68"/>
    <w:rsid w:val="0039743A"/>
    <w:rsid w:val="003A0E1B"/>
    <w:rsid w:val="003A0E3F"/>
    <w:rsid w:val="003A0FC4"/>
    <w:rsid w:val="003A1571"/>
    <w:rsid w:val="003A1873"/>
    <w:rsid w:val="003A19C7"/>
    <w:rsid w:val="003A2FB2"/>
    <w:rsid w:val="003A34AF"/>
    <w:rsid w:val="003A435A"/>
    <w:rsid w:val="003A4915"/>
    <w:rsid w:val="003A5EFE"/>
    <w:rsid w:val="003A665F"/>
    <w:rsid w:val="003A67E4"/>
    <w:rsid w:val="003A743B"/>
    <w:rsid w:val="003A75D8"/>
    <w:rsid w:val="003A7EAB"/>
    <w:rsid w:val="003B0F5F"/>
    <w:rsid w:val="003B1175"/>
    <w:rsid w:val="003B18B6"/>
    <w:rsid w:val="003B1B2C"/>
    <w:rsid w:val="003B24A8"/>
    <w:rsid w:val="003B2D5E"/>
    <w:rsid w:val="003B2E21"/>
    <w:rsid w:val="003B330D"/>
    <w:rsid w:val="003B353A"/>
    <w:rsid w:val="003B3ADC"/>
    <w:rsid w:val="003B464C"/>
    <w:rsid w:val="003B4EFE"/>
    <w:rsid w:val="003B5569"/>
    <w:rsid w:val="003B64FA"/>
    <w:rsid w:val="003B66A4"/>
    <w:rsid w:val="003B6EB5"/>
    <w:rsid w:val="003B79E6"/>
    <w:rsid w:val="003C11D1"/>
    <w:rsid w:val="003C1F7D"/>
    <w:rsid w:val="003C42DB"/>
    <w:rsid w:val="003C4446"/>
    <w:rsid w:val="003C4E69"/>
    <w:rsid w:val="003C5E00"/>
    <w:rsid w:val="003C680E"/>
    <w:rsid w:val="003C6F60"/>
    <w:rsid w:val="003C71F1"/>
    <w:rsid w:val="003C750C"/>
    <w:rsid w:val="003D1F5A"/>
    <w:rsid w:val="003D2B09"/>
    <w:rsid w:val="003D2C54"/>
    <w:rsid w:val="003D3F79"/>
    <w:rsid w:val="003D3FB9"/>
    <w:rsid w:val="003D4343"/>
    <w:rsid w:val="003D4A00"/>
    <w:rsid w:val="003D6298"/>
    <w:rsid w:val="003D67C5"/>
    <w:rsid w:val="003D699D"/>
    <w:rsid w:val="003D6B6F"/>
    <w:rsid w:val="003D6E3A"/>
    <w:rsid w:val="003D71AB"/>
    <w:rsid w:val="003D7BDE"/>
    <w:rsid w:val="003E05D2"/>
    <w:rsid w:val="003E17A4"/>
    <w:rsid w:val="003E190A"/>
    <w:rsid w:val="003E1D8C"/>
    <w:rsid w:val="003E1E3A"/>
    <w:rsid w:val="003E2389"/>
    <w:rsid w:val="003E28D9"/>
    <w:rsid w:val="003E49C3"/>
    <w:rsid w:val="003E5ECE"/>
    <w:rsid w:val="003E66D3"/>
    <w:rsid w:val="003E6D6B"/>
    <w:rsid w:val="003E7065"/>
    <w:rsid w:val="003F213E"/>
    <w:rsid w:val="003F2417"/>
    <w:rsid w:val="003F25CB"/>
    <w:rsid w:val="003F2D86"/>
    <w:rsid w:val="003F3838"/>
    <w:rsid w:val="003F3C5B"/>
    <w:rsid w:val="003F4354"/>
    <w:rsid w:val="003F44BB"/>
    <w:rsid w:val="003F4765"/>
    <w:rsid w:val="003F4885"/>
    <w:rsid w:val="003F49DB"/>
    <w:rsid w:val="003F4FDA"/>
    <w:rsid w:val="003F5C2B"/>
    <w:rsid w:val="003F6A0F"/>
    <w:rsid w:val="003F6C36"/>
    <w:rsid w:val="003F6C57"/>
    <w:rsid w:val="003F6EDB"/>
    <w:rsid w:val="003F72D9"/>
    <w:rsid w:val="003F7626"/>
    <w:rsid w:val="003F7DE5"/>
    <w:rsid w:val="00400364"/>
    <w:rsid w:val="004005A1"/>
    <w:rsid w:val="00400A72"/>
    <w:rsid w:val="00400F79"/>
    <w:rsid w:val="0040183D"/>
    <w:rsid w:val="0040229B"/>
    <w:rsid w:val="004027B6"/>
    <w:rsid w:val="00403762"/>
    <w:rsid w:val="00403B3A"/>
    <w:rsid w:val="00404248"/>
    <w:rsid w:val="00404B5E"/>
    <w:rsid w:val="00404B67"/>
    <w:rsid w:val="00404E1B"/>
    <w:rsid w:val="0040567F"/>
    <w:rsid w:val="004063F3"/>
    <w:rsid w:val="004065B8"/>
    <w:rsid w:val="0040790D"/>
    <w:rsid w:val="00410392"/>
    <w:rsid w:val="0041078F"/>
    <w:rsid w:val="00410835"/>
    <w:rsid w:val="004109EB"/>
    <w:rsid w:val="0041176A"/>
    <w:rsid w:val="00411DEE"/>
    <w:rsid w:val="004120A7"/>
    <w:rsid w:val="00412411"/>
    <w:rsid w:val="00412A92"/>
    <w:rsid w:val="00413969"/>
    <w:rsid w:val="00413EE1"/>
    <w:rsid w:val="0041406C"/>
    <w:rsid w:val="00414A3C"/>
    <w:rsid w:val="004155D6"/>
    <w:rsid w:val="00415673"/>
    <w:rsid w:val="00415E6E"/>
    <w:rsid w:val="0041643E"/>
    <w:rsid w:val="00416F5B"/>
    <w:rsid w:val="00417174"/>
    <w:rsid w:val="0041735C"/>
    <w:rsid w:val="00417399"/>
    <w:rsid w:val="00417E5F"/>
    <w:rsid w:val="00420825"/>
    <w:rsid w:val="004211FF"/>
    <w:rsid w:val="00421434"/>
    <w:rsid w:val="00421A27"/>
    <w:rsid w:val="00421E43"/>
    <w:rsid w:val="00422278"/>
    <w:rsid w:val="00422AED"/>
    <w:rsid w:val="0042306B"/>
    <w:rsid w:val="00423152"/>
    <w:rsid w:val="00423783"/>
    <w:rsid w:val="00424825"/>
    <w:rsid w:val="004248C3"/>
    <w:rsid w:val="00425265"/>
    <w:rsid w:val="00425583"/>
    <w:rsid w:val="00425BC9"/>
    <w:rsid w:val="0042654A"/>
    <w:rsid w:val="0042665F"/>
    <w:rsid w:val="00426878"/>
    <w:rsid w:val="0042688A"/>
    <w:rsid w:val="00427410"/>
    <w:rsid w:val="00430521"/>
    <w:rsid w:val="004307F1"/>
    <w:rsid w:val="00430F6B"/>
    <w:rsid w:val="004315E0"/>
    <w:rsid w:val="00431F54"/>
    <w:rsid w:val="0043230F"/>
    <w:rsid w:val="0043274A"/>
    <w:rsid w:val="00432895"/>
    <w:rsid w:val="00432C4D"/>
    <w:rsid w:val="00432ED1"/>
    <w:rsid w:val="0043357C"/>
    <w:rsid w:val="00433EFA"/>
    <w:rsid w:val="0043412C"/>
    <w:rsid w:val="004349AD"/>
    <w:rsid w:val="004358A6"/>
    <w:rsid w:val="004363E1"/>
    <w:rsid w:val="004367BC"/>
    <w:rsid w:val="00436883"/>
    <w:rsid w:val="004371AF"/>
    <w:rsid w:val="00437429"/>
    <w:rsid w:val="004400FC"/>
    <w:rsid w:val="00440A1A"/>
    <w:rsid w:val="00440F3A"/>
    <w:rsid w:val="00442E3D"/>
    <w:rsid w:val="00444209"/>
    <w:rsid w:val="0044548A"/>
    <w:rsid w:val="00445DB3"/>
    <w:rsid w:val="00446EBC"/>
    <w:rsid w:val="00447212"/>
    <w:rsid w:val="00447725"/>
    <w:rsid w:val="004478B7"/>
    <w:rsid w:val="00450724"/>
    <w:rsid w:val="00451DE0"/>
    <w:rsid w:val="00451F4E"/>
    <w:rsid w:val="004521A6"/>
    <w:rsid w:val="004525FA"/>
    <w:rsid w:val="00454007"/>
    <w:rsid w:val="00454551"/>
    <w:rsid w:val="00454C58"/>
    <w:rsid w:val="00455A5C"/>
    <w:rsid w:val="004562D7"/>
    <w:rsid w:val="0045657F"/>
    <w:rsid w:val="00456BC8"/>
    <w:rsid w:val="004573A5"/>
    <w:rsid w:val="0045754F"/>
    <w:rsid w:val="00457580"/>
    <w:rsid w:val="00457696"/>
    <w:rsid w:val="004576E6"/>
    <w:rsid w:val="00457F2F"/>
    <w:rsid w:val="00460A4C"/>
    <w:rsid w:val="00460C68"/>
    <w:rsid w:val="00462217"/>
    <w:rsid w:val="00462535"/>
    <w:rsid w:val="004639F3"/>
    <w:rsid w:val="00463DB6"/>
    <w:rsid w:val="00463F83"/>
    <w:rsid w:val="004644BD"/>
    <w:rsid w:val="0046494F"/>
    <w:rsid w:val="00464B28"/>
    <w:rsid w:val="004705BB"/>
    <w:rsid w:val="00470C92"/>
    <w:rsid w:val="004717ED"/>
    <w:rsid w:val="004732AC"/>
    <w:rsid w:val="0047350E"/>
    <w:rsid w:val="00473DFD"/>
    <w:rsid w:val="00475DA6"/>
    <w:rsid w:val="00476835"/>
    <w:rsid w:val="00476ADD"/>
    <w:rsid w:val="00477BCD"/>
    <w:rsid w:val="00480522"/>
    <w:rsid w:val="00480A6B"/>
    <w:rsid w:val="00481217"/>
    <w:rsid w:val="004818BB"/>
    <w:rsid w:val="00481A43"/>
    <w:rsid w:val="00482926"/>
    <w:rsid w:val="00482993"/>
    <w:rsid w:val="00482EA7"/>
    <w:rsid w:val="0048339D"/>
    <w:rsid w:val="00484B28"/>
    <w:rsid w:val="004850E5"/>
    <w:rsid w:val="00486ECA"/>
    <w:rsid w:val="00487277"/>
    <w:rsid w:val="00487655"/>
    <w:rsid w:val="00487C88"/>
    <w:rsid w:val="004903FE"/>
    <w:rsid w:val="00491306"/>
    <w:rsid w:val="00491E69"/>
    <w:rsid w:val="00492838"/>
    <w:rsid w:val="00492A89"/>
    <w:rsid w:val="00494406"/>
    <w:rsid w:val="00494948"/>
    <w:rsid w:val="00495F92"/>
    <w:rsid w:val="004964E0"/>
    <w:rsid w:val="00496B7F"/>
    <w:rsid w:val="00496FF2"/>
    <w:rsid w:val="00497D21"/>
    <w:rsid w:val="00497D5B"/>
    <w:rsid w:val="004A054C"/>
    <w:rsid w:val="004A1530"/>
    <w:rsid w:val="004A1CD8"/>
    <w:rsid w:val="004A1DC9"/>
    <w:rsid w:val="004A28F2"/>
    <w:rsid w:val="004A368A"/>
    <w:rsid w:val="004A3CAE"/>
    <w:rsid w:val="004A4485"/>
    <w:rsid w:val="004A4B0C"/>
    <w:rsid w:val="004A4DD9"/>
    <w:rsid w:val="004A587F"/>
    <w:rsid w:val="004A5CD9"/>
    <w:rsid w:val="004A6039"/>
    <w:rsid w:val="004A64D2"/>
    <w:rsid w:val="004B0650"/>
    <w:rsid w:val="004B0766"/>
    <w:rsid w:val="004B096B"/>
    <w:rsid w:val="004B0E61"/>
    <w:rsid w:val="004B1361"/>
    <w:rsid w:val="004B142C"/>
    <w:rsid w:val="004B14BF"/>
    <w:rsid w:val="004B1988"/>
    <w:rsid w:val="004B304E"/>
    <w:rsid w:val="004B3F7A"/>
    <w:rsid w:val="004B4413"/>
    <w:rsid w:val="004B49FC"/>
    <w:rsid w:val="004B54DF"/>
    <w:rsid w:val="004B60E0"/>
    <w:rsid w:val="004B7B74"/>
    <w:rsid w:val="004C051A"/>
    <w:rsid w:val="004C065E"/>
    <w:rsid w:val="004C1163"/>
    <w:rsid w:val="004C1449"/>
    <w:rsid w:val="004C16AB"/>
    <w:rsid w:val="004C19A0"/>
    <w:rsid w:val="004C23AD"/>
    <w:rsid w:val="004C2E9D"/>
    <w:rsid w:val="004C2ECD"/>
    <w:rsid w:val="004C5C71"/>
    <w:rsid w:val="004C5F54"/>
    <w:rsid w:val="004C6039"/>
    <w:rsid w:val="004C6979"/>
    <w:rsid w:val="004C6D08"/>
    <w:rsid w:val="004C703B"/>
    <w:rsid w:val="004D063B"/>
    <w:rsid w:val="004D094B"/>
    <w:rsid w:val="004D0951"/>
    <w:rsid w:val="004D18BD"/>
    <w:rsid w:val="004D1969"/>
    <w:rsid w:val="004D2ADD"/>
    <w:rsid w:val="004D2E42"/>
    <w:rsid w:val="004D321F"/>
    <w:rsid w:val="004D4092"/>
    <w:rsid w:val="004D48DA"/>
    <w:rsid w:val="004D61BA"/>
    <w:rsid w:val="004D6330"/>
    <w:rsid w:val="004D641A"/>
    <w:rsid w:val="004D6D00"/>
    <w:rsid w:val="004E0873"/>
    <w:rsid w:val="004E1437"/>
    <w:rsid w:val="004E1F48"/>
    <w:rsid w:val="004E393C"/>
    <w:rsid w:val="004E3A7A"/>
    <w:rsid w:val="004E4371"/>
    <w:rsid w:val="004E456A"/>
    <w:rsid w:val="004E46D5"/>
    <w:rsid w:val="004E4848"/>
    <w:rsid w:val="004E543B"/>
    <w:rsid w:val="004E7A0C"/>
    <w:rsid w:val="004E7BA0"/>
    <w:rsid w:val="004F1453"/>
    <w:rsid w:val="004F148E"/>
    <w:rsid w:val="004F257A"/>
    <w:rsid w:val="004F3751"/>
    <w:rsid w:val="004F5BA9"/>
    <w:rsid w:val="005007FE"/>
    <w:rsid w:val="00502E8F"/>
    <w:rsid w:val="0050327E"/>
    <w:rsid w:val="0050484D"/>
    <w:rsid w:val="00504D39"/>
    <w:rsid w:val="00504E98"/>
    <w:rsid w:val="00504FF1"/>
    <w:rsid w:val="00505131"/>
    <w:rsid w:val="005058A7"/>
    <w:rsid w:val="005058D4"/>
    <w:rsid w:val="00506DB0"/>
    <w:rsid w:val="00506E5C"/>
    <w:rsid w:val="0051058F"/>
    <w:rsid w:val="00512094"/>
    <w:rsid w:val="00512E48"/>
    <w:rsid w:val="005132E0"/>
    <w:rsid w:val="00513575"/>
    <w:rsid w:val="00513B73"/>
    <w:rsid w:val="00513F6B"/>
    <w:rsid w:val="005140C5"/>
    <w:rsid w:val="0051484F"/>
    <w:rsid w:val="00514ABA"/>
    <w:rsid w:val="00515062"/>
    <w:rsid w:val="00516975"/>
    <w:rsid w:val="005176DF"/>
    <w:rsid w:val="005201B8"/>
    <w:rsid w:val="005205EA"/>
    <w:rsid w:val="00520BDC"/>
    <w:rsid w:val="00520E77"/>
    <w:rsid w:val="00521379"/>
    <w:rsid w:val="0052183E"/>
    <w:rsid w:val="00521A04"/>
    <w:rsid w:val="00521E01"/>
    <w:rsid w:val="00522B1F"/>
    <w:rsid w:val="00523011"/>
    <w:rsid w:val="00523745"/>
    <w:rsid w:val="00524783"/>
    <w:rsid w:val="00524A47"/>
    <w:rsid w:val="005252F8"/>
    <w:rsid w:val="00525F21"/>
    <w:rsid w:val="00526796"/>
    <w:rsid w:val="00526C12"/>
    <w:rsid w:val="00530585"/>
    <w:rsid w:val="005306EC"/>
    <w:rsid w:val="00531745"/>
    <w:rsid w:val="005321FA"/>
    <w:rsid w:val="005339FA"/>
    <w:rsid w:val="00533BB4"/>
    <w:rsid w:val="0053431A"/>
    <w:rsid w:val="00534F06"/>
    <w:rsid w:val="0053510F"/>
    <w:rsid w:val="0053516C"/>
    <w:rsid w:val="00535D2B"/>
    <w:rsid w:val="00536324"/>
    <w:rsid w:val="00536E37"/>
    <w:rsid w:val="00540325"/>
    <w:rsid w:val="005407DF"/>
    <w:rsid w:val="00541ED9"/>
    <w:rsid w:val="00542154"/>
    <w:rsid w:val="00542363"/>
    <w:rsid w:val="00543C10"/>
    <w:rsid w:val="00543E43"/>
    <w:rsid w:val="00544298"/>
    <w:rsid w:val="0054434E"/>
    <w:rsid w:val="00544BC6"/>
    <w:rsid w:val="0054548D"/>
    <w:rsid w:val="005455B8"/>
    <w:rsid w:val="00545D93"/>
    <w:rsid w:val="00545E90"/>
    <w:rsid w:val="005467C9"/>
    <w:rsid w:val="005475C1"/>
    <w:rsid w:val="00547D84"/>
    <w:rsid w:val="00547F29"/>
    <w:rsid w:val="00547FA8"/>
    <w:rsid w:val="0055020D"/>
    <w:rsid w:val="00550902"/>
    <w:rsid w:val="00551054"/>
    <w:rsid w:val="00551B13"/>
    <w:rsid w:val="00551D06"/>
    <w:rsid w:val="0055293C"/>
    <w:rsid w:val="00552C79"/>
    <w:rsid w:val="00553986"/>
    <w:rsid w:val="00553E09"/>
    <w:rsid w:val="00554DFF"/>
    <w:rsid w:val="00554F58"/>
    <w:rsid w:val="005552ED"/>
    <w:rsid w:val="00555788"/>
    <w:rsid w:val="0055595D"/>
    <w:rsid w:val="00556836"/>
    <w:rsid w:val="00557847"/>
    <w:rsid w:val="00557EE6"/>
    <w:rsid w:val="00560232"/>
    <w:rsid w:val="005602AF"/>
    <w:rsid w:val="00560929"/>
    <w:rsid w:val="005619C6"/>
    <w:rsid w:val="00561AF9"/>
    <w:rsid w:val="00561CF3"/>
    <w:rsid w:val="005622C6"/>
    <w:rsid w:val="0056248F"/>
    <w:rsid w:val="005628F5"/>
    <w:rsid w:val="00562B72"/>
    <w:rsid w:val="00563031"/>
    <w:rsid w:val="00564AD3"/>
    <w:rsid w:val="0056588D"/>
    <w:rsid w:val="00565BCB"/>
    <w:rsid w:val="0056618E"/>
    <w:rsid w:val="005665BC"/>
    <w:rsid w:val="00567374"/>
    <w:rsid w:val="00567CD6"/>
    <w:rsid w:val="005702D7"/>
    <w:rsid w:val="00571A92"/>
    <w:rsid w:val="00571AC0"/>
    <w:rsid w:val="00572B8C"/>
    <w:rsid w:val="00573088"/>
    <w:rsid w:val="005737D3"/>
    <w:rsid w:val="00573B85"/>
    <w:rsid w:val="00573D18"/>
    <w:rsid w:val="005748FE"/>
    <w:rsid w:val="00574A79"/>
    <w:rsid w:val="00574C09"/>
    <w:rsid w:val="005759EC"/>
    <w:rsid w:val="00575A93"/>
    <w:rsid w:val="00575BF1"/>
    <w:rsid w:val="00576D74"/>
    <w:rsid w:val="00576D98"/>
    <w:rsid w:val="00577F09"/>
    <w:rsid w:val="0058027E"/>
    <w:rsid w:val="005807C4"/>
    <w:rsid w:val="0058137D"/>
    <w:rsid w:val="0058207E"/>
    <w:rsid w:val="005826C2"/>
    <w:rsid w:val="0058310C"/>
    <w:rsid w:val="00584857"/>
    <w:rsid w:val="005848CF"/>
    <w:rsid w:val="00584E9E"/>
    <w:rsid w:val="005853DE"/>
    <w:rsid w:val="005855F2"/>
    <w:rsid w:val="005856CF"/>
    <w:rsid w:val="00585A60"/>
    <w:rsid w:val="00585BA9"/>
    <w:rsid w:val="005867D4"/>
    <w:rsid w:val="005867E6"/>
    <w:rsid w:val="005875A2"/>
    <w:rsid w:val="00587886"/>
    <w:rsid w:val="00587A1F"/>
    <w:rsid w:val="00590BBB"/>
    <w:rsid w:val="0059115E"/>
    <w:rsid w:val="0059129F"/>
    <w:rsid w:val="00591619"/>
    <w:rsid w:val="00591AD2"/>
    <w:rsid w:val="00591B27"/>
    <w:rsid w:val="00591C00"/>
    <w:rsid w:val="00591DE5"/>
    <w:rsid w:val="005921C3"/>
    <w:rsid w:val="00592A8E"/>
    <w:rsid w:val="00592C32"/>
    <w:rsid w:val="00593967"/>
    <w:rsid w:val="00594289"/>
    <w:rsid w:val="00595045"/>
    <w:rsid w:val="005952CB"/>
    <w:rsid w:val="00596146"/>
    <w:rsid w:val="00596984"/>
    <w:rsid w:val="00597A73"/>
    <w:rsid w:val="005A0678"/>
    <w:rsid w:val="005A0EEE"/>
    <w:rsid w:val="005A0F91"/>
    <w:rsid w:val="005A1649"/>
    <w:rsid w:val="005A1C08"/>
    <w:rsid w:val="005A28FB"/>
    <w:rsid w:val="005A2B15"/>
    <w:rsid w:val="005A3922"/>
    <w:rsid w:val="005A40CF"/>
    <w:rsid w:val="005A55AB"/>
    <w:rsid w:val="005A5A25"/>
    <w:rsid w:val="005A5A46"/>
    <w:rsid w:val="005A5A9E"/>
    <w:rsid w:val="005A617B"/>
    <w:rsid w:val="005A742B"/>
    <w:rsid w:val="005A78F8"/>
    <w:rsid w:val="005B13C4"/>
    <w:rsid w:val="005B1F9A"/>
    <w:rsid w:val="005B222B"/>
    <w:rsid w:val="005B2AD4"/>
    <w:rsid w:val="005B30E4"/>
    <w:rsid w:val="005B331A"/>
    <w:rsid w:val="005B3F8A"/>
    <w:rsid w:val="005B3FE1"/>
    <w:rsid w:val="005B4CBF"/>
    <w:rsid w:val="005B5538"/>
    <w:rsid w:val="005B5DE3"/>
    <w:rsid w:val="005B5ED2"/>
    <w:rsid w:val="005B61DE"/>
    <w:rsid w:val="005B62C8"/>
    <w:rsid w:val="005B6A85"/>
    <w:rsid w:val="005B7466"/>
    <w:rsid w:val="005B74FA"/>
    <w:rsid w:val="005B7C50"/>
    <w:rsid w:val="005C0015"/>
    <w:rsid w:val="005C09C8"/>
    <w:rsid w:val="005C0EFF"/>
    <w:rsid w:val="005C1072"/>
    <w:rsid w:val="005C11B9"/>
    <w:rsid w:val="005C1AC7"/>
    <w:rsid w:val="005C2089"/>
    <w:rsid w:val="005C350F"/>
    <w:rsid w:val="005C5833"/>
    <w:rsid w:val="005C60FE"/>
    <w:rsid w:val="005C6B95"/>
    <w:rsid w:val="005C724F"/>
    <w:rsid w:val="005C7612"/>
    <w:rsid w:val="005C7F3D"/>
    <w:rsid w:val="005D0369"/>
    <w:rsid w:val="005D0665"/>
    <w:rsid w:val="005D0EE3"/>
    <w:rsid w:val="005D1195"/>
    <w:rsid w:val="005D1CAB"/>
    <w:rsid w:val="005D2E13"/>
    <w:rsid w:val="005D325B"/>
    <w:rsid w:val="005D35AB"/>
    <w:rsid w:val="005D376B"/>
    <w:rsid w:val="005D48FC"/>
    <w:rsid w:val="005D4C1E"/>
    <w:rsid w:val="005D4D31"/>
    <w:rsid w:val="005D5C64"/>
    <w:rsid w:val="005D5CC3"/>
    <w:rsid w:val="005D5D66"/>
    <w:rsid w:val="005D65EC"/>
    <w:rsid w:val="005D676E"/>
    <w:rsid w:val="005D68F7"/>
    <w:rsid w:val="005D76E6"/>
    <w:rsid w:val="005E029D"/>
    <w:rsid w:val="005E06E3"/>
    <w:rsid w:val="005E0AA5"/>
    <w:rsid w:val="005E157E"/>
    <w:rsid w:val="005E20CF"/>
    <w:rsid w:val="005E20FD"/>
    <w:rsid w:val="005E2986"/>
    <w:rsid w:val="005E3808"/>
    <w:rsid w:val="005E4315"/>
    <w:rsid w:val="005E4FB1"/>
    <w:rsid w:val="005E6096"/>
    <w:rsid w:val="005E7CD5"/>
    <w:rsid w:val="005F007E"/>
    <w:rsid w:val="005F053E"/>
    <w:rsid w:val="005F0776"/>
    <w:rsid w:val="005F0B67"/>
    <w:rsid w:val="005F0F68"/>
    <w:rsid w:val="005F1047"/>
    <w:rsid w:val="005F159C"/>
    <w:rsid w:val="005F1AAE"/>
    <w:rsid w:val="005F20FB"/>
    <w:rsid w:val="005F26B9"/>
    <w:rsid w:val="005F3B9E"/>
    <w:rsid w:val="005F3D38"/>
    <w:rsid w:val="005F4346"/>
    <w:rsid w:val="005F752D"/>
    <w:rsid w:val="005F7F24"/>
    <w:rsid w:val="0060033C"/>
    <w:rsid w:val="006005A9"/>
    <w:rsid w:val="00600888"/>
    <w:rsid w:val="006009B5"/>
    <w:rsid w:val="00600D0E"/>
    <w:rsid w:val="00601064"/>
    <w:rsid w:val="0060148A"/>
    <w:rsid w:val="006018D6"/>
    <w:rsid w:val="006018E9"/>
    <w:rsid w:val="00601AF2"/>
    <w:rsid w:val="00602B19"/>
    <w:rsid w:val="0060402D"/>
    <w:rsid w:val="0060520A"/>
    <w:rsid w:val="00605386"/>
    <w:rsid w:val="0060543A"/>
    <w:rsid w:val="00605FB9"/>
    <w:rsid w:val="0060705E"/>
    <w:rsid w:val="006105AB"/>
    <w:rsid w:val="00610B2B"/>
    <w:rsid w:val="00610EEA"/>
    <w:rsid w:val="00611404"/>
    <w:rsid w:val="00611687"/>
    <w:rsid w:val="006116DF"/>
    <w:rsid w:val="006125FA"/>
    <w:rsid w:val="00612AD8"/>
    <w:rsid w:val="00612C39"/>
    <w:rsid w:val="006131F9"/>
    <w:rsid w:val="0061323C"/>
    <w:rsid w:val="006134B6"/>
    <w:rsid w:val="006137A0"/>
    <w:rsid w:val="00613AAA"/>
    <w:rsid w:val="00613B6E"/>
    <w:rsid w:val="0061486B"/>
    <w:rsid w:val="006156E9"/>
    <w:rsid w:val="00616A56"/>
    <w:rsid w:val="00617140"/>
    <w:rsid w:val="00617406"/>
    <w:rsid w:val="0061788D"/>
    <w:rsid w:val="00620B16"/>
    <w:rsid w:val="00621E8A"/>
    <w:rsid w:val="00622619"/>
    <w:rsid w:val="00622841"/>
    <w:rsid w:val="00622BAE"/>
    <w:rsid w:val="00623AEE"/>
    <w:rsid w:val="00624D80"/>
    <w:rsid w:val="00625E2F"/>
    <w:rsid w:val="00626CD1"/>
    <w:rsid w:val="006272DE"/>
    <w:rsid w:val="00627D06"/>
    <w:rsid w:val="00627E0E"/>
    <w:rsid w:val="0063180D"/>
    <w:rsid w:val="0063233C"/>
    <w:rsid w:val="00632837"/>
    <w:rsid w:val="00633041"/>
    <w:rsid w:val="00633682"/>
    <w:rsid w:val="0063390C"/>
    <w:rsid w:val="00633A57"/>
    <w:rsid w:val="00633BB6"/>
    <w:rsid w:val="0063440F"/>
    <w:rsid w:val="0063469F"/>
    <w:rsid w:val="00635E39"/>
    <w:rsid w:val="00636076"/>
    <w:rsid w:val="00636A92"/>
    <w:rsid w:val="00636D78"/>
    <w:rsid w:val="00640356"/>
    <w:rsid w:val="006415FB"/>
    <w:rsid w:val="00641975"/>
    <w:rsid w:val="00641F28"/>
    <w:rsid w:val="006454DA"/>
    <w:rsid w:val="00646CD3"/>
    <w:rsid w:val="006505B4"/>
    <w:rsid w:val="00650716"/>
    <w:rsid w:val="00650F07"/>
    <w:rsid w:val="0065154F"/>
    <w:rsid w:val="00651D43"/>
    <w:rsid w:val="006524CD"/>
    <w:rsid w:val="00652779"/>
    <w:rsid w:val="00653E9C"/>
    <w:rsid w:val="00654085"/>
    <w:rsid w:val="006542F9"/>
    <w:rsid w:val="006543DD"/>
    <w:rsid w:val="00655686"/>
    <w:rsid w:val="006557F2"/>
    <w:rsid w:val="00655B17"/>
    <w:rsid w:val="00657413"/>
    <w:rsid w:val="00661238"/>
    <w:rsid w:val="00661CB1"/>
    <w:rsid w:val="0066248E"/>
    <w:rsid w:val="00663BE3"/>
    <w:rsid w:val="006646F8"/>
    <w:rsid w:val="0066477F"/>
    <w:rsid w:val="00664B03"/>
    <w:rsid w:val="00665B8E"/>
    <w:rsid w:val="00665CFC"/>
    <w:rsid w:val="00666053"/>
    <w:rsid w:val="00666C9F"/>
    <w:rsid w:val="00667636"/>
    <w:rsid w:val="00667A90"/>
    <w:rsid w:val="00667C43"/>
    <w:rsid w:val="0067015D"/>
    <w:rsid w:val="00671646"/>
    <w:rsid w:val="006716AD"/>
    <w:rsid w:val="00671731"/>
    <w:rsid w:val="00671AC9"/>
    <w:rsid w:val="00672555"/>
    <w:rsid w:val="00672751"/>
    <w:rsid w:val="0067387F"/>
    <w:rsid w:val="006744C8"/>
    <w:rsid w:val="0067498E"/>
    <w:rsid w:val="00674B1C"/>
    <w:rsid w:val="006761EA"/>
    <w:rsid w:val="006764E5"/>
    <w:rsid w:val="00680093"/>
    <w:rsid w:val="0068037C"/>
    <w:rsid w:val="00681904"/>
    <w:rsid w:val="00681A42"/>
    <w:rsid w:val="00681FFC"/>
    <w:rsid w:val="00682420"/>
    <w:rsid w:val="006828C0"/>
    <w:rsid w:val="00683A9C"/>
    <w:rsid w:val="00684003"/>
    <w:rsid w:val="00685928"/>
    <w:rsid w:val="00686114"/>
    <w:rsid w:val="006862AF"/>
    <w:rsid w:val="006864B5"/>
    <w:rsid w:val="00690745"/>
    <w:rsid w:val="0069075A"/>
    <w:rsid w:val="00690EE9"/>
    <w:rsid w:val="00691B65"/>
    <w:rsid w:val="0069341E"/>
    <w:rsid w:val="0069383F"/>
    <w:rsid w:val="00694263"/>
    <w:rsid w:val="00694698"/>
    <w:rsid w:val="006957D2"/>
    <w:rsid w:val="00695B4B"/>
    <w:rsid w:val="00696A32"/>
    <w:rsid w:val="00696A45"/>
    <w:rsid w:val="00696F7D"/>
    <w:rsid w:val="006A05F4"/>
    <w:rsid w:val="006A11C3"/>
    <w:rsid w:val="006A1273"/>
    <w:rsid w:val="006A1528"/>
    <w:rsid w:val="006A188D"/>
    <w:rsid w:val="006A1901"/>
    <w:rsid w:val="006A1AED"/>
    <w:rsid w:val="006A1D6B"/>
    <w:rsid w:val="006A22C9"/>
    <w:rsid w:val="006A31A8"/>
    <w:rsid w:val="006A33D7"/>
    <w:rsid w:val="006A399F"/>
    <w:rsid w:val="006A4553"/>
    <w:rsid w:val="006A4574"/>
    <w:rsid w:val="006A4A62"/>
    <w:rsid w:val="006A4ADB"/>
    <w:rsid w:val="006A4FD2"/>
    <w:rsid w:val="006A5227"/>
    <w:rsid w:val="006A5370"/>
    <w:rsid w:val="006A553E"/>
    <w:rsid w:val="006A684C"/>
    <w:rsid w:val="006B0DE4"/>
    <w:rsid w:val="006B1AEC"/>
    <w:rsid w:val="006B214A"/>
    <w:rsid w:val="006B256C"/>
    <w:rsid w:val="006B262B"/>
    <w:rsid w:val="006B29FD"/>
    <w:rsid w:val="006B2BDB"/>
    <w:rsid w:val="006B2FD7"/>
    <w:rsid w:val="006B3798"/>
    <w:rsid w:val="006B382E"/>
    <w:rsid w:val="006B391A"/>
    <w:rsid w:val="006B3976"/>
    <w:rsid w:val="006B3ACF"/>
    <w:rsid w:val="006B3B86"/>
    <w:rsid w:val="006B4E68"/>
    <w:rsid w:val="006B58DA"/>
    <w:rsid w:val="006B636B"/>
    <w:rsid w:val="006B6529"/>
    <w:rsid w:val="006B6754"/>
    <w:rsid w:val="006B6A47"/>
    <w:rsid w:val="006B740D"/>
    <w:rsid w:val="006B74AA"/>
    <w:rsid w:val="006B7822"/>
    <w:rsid w:val="006C1285"/>
    <w:rsid w:val="006C1741"/>
    <w:rsid w:val="006C25C5"/>
    <w:rsid w:val="006C295D"/>
    <w:rsid w:val="006C301B"/>
    <w:rsid w:val="006C333D"/>
    <w:rsid w:val="006C428A"/>
    <w:rsid w:val="006C44A5"/>
    <w:rsid w:val="006C54F5"/>
    <w:rsid w:val="006C5922"/>
    <w:rsid w:val="006C5EEF"/>
    <w:rsid w:val="006C5F7D"/>
    <w:rsid w:val="006C62B0"/>
    <w:rsid w:val="006D0E20"/>
    <w:rsid w:val="006D10E7"/>
    <w:rsid w:val="006D15EE"/>
    <w:rsid w:val="006D1E63"/>
    <w:rsid w:val="006D1F8F"/>
    <w:rsid w:val="006D2617"/>
    <w:rsid w:val="006D2A0A"/>
    <w:rsid w:val="006D4516"/>
    <w:rsid w:val="006D48CD"/>
    <w:rsid w:val="006D4AD6"/>
    <w:rsid w:val="006D5084"/>
    <w:rsid w:val="006D63AD"/>
    <w:rsid w:val="006E1A28"/>
    <w:rsid w:val="006E1C86"/>
    <w:rsid w:val="006E1FD3"/>
    <w:rsid w:val="006E2175"/>
    <w:rsid w:val="006E367E"/>
    <w:rsid w:val="006E3713"/>
    <w:rsid w:val="006E3906"/>
    <w:rsid w:val="006E3A18"/>
    <w:rsid w:val="006E5573"/>
    <w:rsid w:val="006E63D6"/>
    <w:rsid w:val="006E711D"/>
    <w:rsid w:val="006E744A"/>
    <w:rsid w:val="006E74BC"/>
    <w:rsid w:val="006E7F8D"/>
    <w:rsid w:val="006F06EE"/>
    <w:rsid w:val="006F0F5C"/>
    <w:rsid w:val="006F1413"/>
    <w:rsid w:val="006F2085"/>
    <w:rsid w:val="006F213F"/>
    <w:rsid w:val="006F339A"/>
    <w:rsid w:val="006F3544"/>
    <w:rsid w:val="006F41F1"/>
    <w:rsid w:val="006F4DB4"/>
    <w:rsid w:val="006F4F03"/>
    <w:rsid w:val="006F5C20"/>
    <w:rsid w:val="006F61C2"/>
    <w:rsid w:val="006F6294"/>
    <w:rsid w:val="006F6744"/>
    <w:rsid w:val="006F7692"/>
    <w:rsid w:val="006F79E4"/>
    <w:rsid w:val="006F7BD1"/>
    <w:rsid w:val="007001F3"/>
    <w:rsid w:val="007007A5"/>
    <w:rsid w:val="00700FDE"/>
    <w:rsid w:val="00701762"/>
    <w:rsid w:val="007018F9"/>
    <w:rsid w:val="00701DB1"/>
    <w:rsid w:val="00702DB5"/>
    <w:rsid w:val="007031AC"/>
    <w:rsid w:val="00703CB5"/>
    <w:rsid w:val="00705222"/>
    <w:rsid w:val="007057D9"/>
    <w:rsid w:val="007063F3"/>
    <w:rsid w:val="007066D0"/>
    <w:rsid w:val="007072ED"/>
    <w:rsid w:val="00710114"/>
    <w:rsid w:val="00710432"/>
    <w:rsid w:val="00710755"/>
    <w:rsid w:val="00710C6E"/>
    <w:rsid w:val="0071115E"/>
    <w:rsid w:val="0071287D"/>
    <w:rsid w:val="0071396C"/>
    <w:rsid w:val="0071405B"/>
    <w:rsid w:val="0071571C"/>
    <w:rsid w:val="007161AB"/>
    <w:rsid w:val="0071622E"/>
    <w:rsid w:val="00720897"/>
    <w:rsid w:val="00720E33"/>
    <w:rsid w:val="00721815"/>
    <w:rsid w:val="00722C22"/>
    <w:rsid w:val="00723CC7"/>
    <w:rsid w:val="0072601F"/>
    <w:rsid w:val="007272A1"/>
    <w:rsid w:val="0072788D"/>
    <w:rsid w:val="00727A29"/>
    <w:rsid w:val="00730404"/>
    <w:rsid w:val="00731457"/>
    <w:rsid w:val="00731B72"/>
    <w:rsid w:val="00731E66"/>
    <w:rsid w:val="00732867"/>
    <w:rsid w:val="00734FD3"/>
    <w:rsid w:val="00735541"/>
    <w:rsid w:val="00736120"/>
    <w:rsid w:val="00736FDF"/>
    <w:rsid w:val="00737479"/>
    <w:rsid w:val="00737AB5"/>
    <w:rsid w:val="00737B86"/>
    <w:rsid w:val="00737EE6"/>
    <w:rsid w:val="00742597"/>
    <w:rsid w:val="00742C66"/>
    <w:rsid w:val="00743A58"/>
    <w:rsid w:val="00743B75"/>
    <w:rsid w:val="00744589"/>
    <w:rsid w:val="0074544C"/>
    <w:rsid w:val="0074576E"/>
    <w:rsid w:val="00745D92"/>
    <w:rsid w:val="00746334"/>
    <w:rsid w:val="00746C18"/>
    <w:rsid w:val="00750D28"/>
    <w:rsid w:val="00751023"/>
    <w:rsid w:val="0075131E"/>
    <w:rsid w:val="00752C16"/>
    <w:rsid w:val="00752D9A"/>
    <w:rsid w:val="00753423"/>
    <w:rsid w:val="007535AE"/>
    <w:rsid w:val="00753E63"/>
    <w:rsid w:val="007541BD"/>
    <w:rsid w:val="00754F19"/>
    <w:rsid w:val="00755720"/>
    <w:rsid w:val="00756B43"/>
    <w:rsid w:val="0075715A"/>
    <w:rsid w:val="00757553"/>
    <w:rsid w:val="007577F3"/>
    <w:rsid w:val="0076026C"/>
    <w:rsid w:val="00760328"/>
    <w:rsid w:val="00760E6A"/>
    <w:rsid w:val="0076188D"/>
    <w:rsid w:val="00761A01"/>
    <w:rsid w:val="00761DC9"/>
    <w:rsid w:val="00761DF0"/>
    <w:rsid w:val="0076238A"/>
    <w:rsid w:val="0076284B"/>
    <w:rsid w:val="00762A6B"/>
    <w:rsid w:val="00762AD3"/>
    <w:rsid w:val="00762CC0"/>
    <w:rsid w:val="0076345B"/>
    <w:rsid w:val="00763C1A"/>
    <w:rsid w:val="007644E6"/>
    <w:rsid w:val="00764C04"/>
    <w:rsid w:val="00764CC8"/>
    <w:rsid w:val="007656E8"/>
    <w:rsid w:val="00765937"/>
    <w:rsid w:val="00765BB0"/>
    <w:rsid w:val="00765ECD"/>
    <w:rsid w:val="00766B31"/>
    <w:rsid w:val="00767E60"/>
    <w:rsid w:val="0077096E"/>
    <w:rsid w:val="00771CED"/>
    <w:rsid w:val="0077251A"/>
    <w:rsid w:val="0077279C"/>
    <w:rsid w:val="00772AA2"/>
    <w:rsid w:val="00772B46"/>
    <w:rsid w:val="007732EF"/>
    <w:rsid w:val="00773622"/>
    <w:rsid w:val="00773C97"/>
    <w:rsid w:val="00774B1F"/>
    <w:rsid w:val="00775F7D"/>
    <w:rsid w:val="0077644E"/>
    <w:rsid w:val="0077663D"/>
    <w:rsid w:val="00776DAE"/>
    <w:rsid w:val="00777656"/>
    <w:rsid w:val="00777675"/>
    <w:rsid w:val="00777780"/>
    <w:rsid w:val="007777AC"/>
    <w:rsid w:val="00777891"/>
    <w:rsid w:val="00777E86"/>
    <w:rsid w:val="0078043A"/>
    <w:rsid w:val="00780698"/>
    <w:rsid w:val="00780972"/>
    <w:rsid w:val="00780CB4"/>
    <w:rsid w:val="00780FDD"/>
    <w:rsid w:val="00781231"/>
    <w:rsid w:val="00781684"/>
    <w:rsid w:val="00781FE5"/>
    <w:rsid w:val="00782910"/>
    <w:rsid w:val="0078292C"/>
    <w:rsid w:val="007832B9"/>
    <w:rsid w:val="007832BE"/>
    <w:rsid w:val="00783E78"/>
    <w:rsid w:val="00784D94"/>
    <w:rsid w:val="007852BA"/>
    <w:rsid w:val="00785A05"/>
    <w:rsid w:val="00785C2C"/>
    <w:rsid w:val="00786339"/>
    <w:rsid w:val="00786722"/>
    <w:rsid w:val="00787032"/>
    <w:rsid w:val="0078721C"/>
    <w:rsid w:val="00787B43"/>
    <w:rsid w:val="0079239E"/>
    <w:rsid w:val="00792A30"/>
    <w:rsid w:val="007939BE"/>
    <w:rsid w:val="00794CC2"/>
    <w:rsid w:val="007955F2"/>
    <w:rsid w:val="0079603B"/>
    <w:rsid w:val="0079755F"/>
    <w:rsid w:val="007A00E1"/>
    <w:rsid w:val="007A05C1"/>
    <w:rsid w:val="007A0BEE"/>
    <w:rsid w:val="007A12F3"/>
    <w:rsid w:val="007A2A80"/>
    <w:rsid w:val="007A3F2E"/>
    <w:rsid w:val="007A42E4"/>
    <w:rsid w:val="007A4E03"/>
    <w:rsid w:val="007A5302"/>
    <w:rsid w:val="007A5601"/>
    <w:rsid w:val="007A5634"/>
    <w:rsid w:val="007A5B3D"/>
    <w:rsid w:val="007A5B82"/>
    <w:rsid w:val="007A5BA0"/>
    <w:rsid w:val="007A5D08"/>
    <w:rsid w:val="007A5FFA"/>
    <w:rsid w:val="007A60B8"/>
    <w:rsid w:val="007A686A"/>
    <w:rsid w:val="007A7636"/>
    <w:rsid w:val="007A787C"/>
    <w:rsid w:val="007A7F65"/>
    <w:rsid w:val="007B0CE9"/>
    <w:rsid w:val="007B0FD8"/>
    <w:rsid w:val="007B182E"/>
    <w:rsid w:val="007B1A34"/>
    <w:rsid w:val="007B1C7B"/>
    <w:rsid w:val="007B1CD2"/>
    <w:rsid w:val="007B2DB6"/>
    <w:rsid w:val="007B3890"/>
    <w:rsid w:val="007B4388"/>
    <w:rsid w:val="007B4502"/>
    <w:rsid w:val="007B47FE"/>
    <w:rsid w:val="007B4E86"/>
    <w:rsid w:val="007B56B7"/>
    <w:rsid w:val="007B632E"/>
    <w:rsid w:val="007B6F5D"/>
    <w:rsid w:val="007C1003"/>
    <w:rsid w:val="007C1029"/>
    <w:rsid w:val="007C158F"/>
    <w:rsid w:val="007C190F"/>
    <w:rsid w:val="007C20A8"/>
    <w:rsid w:val="007C20D4"/>
    <w:rsid w:val="007C28D3"/>
    <w:rsid w:val="007C343C"/>
    <w:rsid w:val="007C4012"/>
    <w:rsid w:val="007C40C8"/>
    <w:rsid w:val="007C477B"/>
    <w:rsid w:val="007C528F"/>
    <w:rsid w:val="007C5875"/>
    <w:rsid w:val="007C6C83"/>
    <w:rsid w:val="007C6F5F"/>
    <w:rsid w:val="007C7153"/>
    <w:rsid w:val="007C7E5C"/>
    <w:rsid w:val="007D11F8"/>
    <w:rsid w:val="007D1F4F"/>
    <w:rsid w:val="007D200B"/>
    <w:rsid w:val="007D2245"/>
    <w:rsid w:val="007D2AFD"/>
    <w:rsid w:val="007D3156"/>
    <w:rsid w:val="007D31B5"/>
    <w:rsid w:val="007D32C3"/>
    <w:rsid w:val="007D334C"/>
    <w:rsid w:val="007D3670"/>
    <w:rsid w:val="007D3C8E"/>
    <w:rsid w:val="007D3CF8"/>
    <w:rsid w:val="007D3FE8"/>
    <w:rsid w:val="007D4B6B"/>
    <w:rsid w:val="007D4DB7"/>
    <w:rsid w:val="007D54CE"/>
    <w:rsid w:val="007D54E0"/>
    <w:rsid w:val="007D5758"/>
    <w:rsid w:val="007D6384"/>
    <w:rsid w:val="007D6DBA"/>
    <w:rsid w:val="007D70B2"/>
    <w:rsid w:val="007D7490"/>
    <w:rsid w:val="007D7D88"/>
    <w:rsid w:val="007E0C0C"/>
    <w:rsid w:val="007E0FB3"/>
    <w:rsid w:val="007E123F"/>
    <w:rsid w:val="007E18E3"/>
    <w:rsid w:val="007E281B"/>
    <w:rsid w:val="007E2831"/>
    <w:rsid w:val="007E3061"/>
    <w:rsid w:val="007E335B"/>
    <w:rsid w:val="007E3803"/>
    <w:rsid w:val="007E3A58"/>
    <w:rsid w:val="007E4EA4"/>
    <w:rsid w:val="007E4EA9"/>
    <w:rsid w:val="007E5B3F"/>
    <w:rsid w:val="007E5E9D"/>
    <w:rsid w:val="007E6535"/>
    <w:rsid w:val="007E6751"/>
    <w:rsid w:val="007E7CAD"/>
    <w:rsid w:val="007F079C"/>
    <w:rsid w:val="007F1B18"/>
    <w:rsid w:val="007F2833"/>
    <w:rsid w:val="007F35F9"/>
    <w:rsid w:val="007F39E7"/>
    <w:rsid w:val="007F3D97"/>
    <w:rsid w:val="007F3E40"/>
    <w:rsid w:val="007F446A"/>
    <w:rsid w:val="007F558F"/>
    <w:rsid w:val="007F59EF"/>
    <w:rsid w:val="007F5A93"/>
    <w:rsid w:val="007F5BA7"/>
    <w:rsid w:val="007F5F6A"/>
    <w:rsid w:val="007F6680"/>
    <w:rsid w:val="007F751A"/>
    <w:rsid w:val="007F7BC1"/>
    <w:rsid w:val="00800C24"/>
    <w:rsid w:val="00801755"/>
    <w:rsid w:val="00802A61"/>
    <w:rsid w:val="00802B44"/>
    <w:rsid w:val="00803148"/>
    <w:rsid w:val="008034DE"/>
    <w:rsid w:val="00803AFD"/>
    <w:rsid w:val="00804CE4"/>
    <w:rsid w:val="0081123D"/>
    <w:rsid w:val="00811D64"/>
    <w:rsid w:val="00812302"/>
    <w:rsid w:val="00813347"/>
    <w:rsid w:val="00813815"/>
    <w:rsid w:val="00815102"/>
    <w:rsid w:val="0081543B"/>
    <w:rsid w:val="00815E09"/>
    <w:rsid w:val="0081613F"/>
    <w:rsid w:val="00816520"/>
    <w:rsid w:val="00816C00"/>
    <w:rsid w:val="00817939"/>
    <w:rsid w:val="00821184"/>
    <w:rsid w:val="0082209D"/>
    <w:rsid w:val="00822B14"/>
    <w:rsid w:val="00822B66"/>
    <w:rsid w:val="00823990"/>
    <w:rsid w:val="00824D6E"/>
    <w:rsid w:val="008254B2"/>
    <w:rsid w:val="00825907"/>
    <w:rsid w:val="0082596C"/>
    <w:rsid w:val="0082660B"/>
    <w:rsid w:val="008270A4"/>
    <w:rsid w:val="0082747F"/>
    <w:rsid w:val="00830545"/>
    <w:rsid w:val="00830653"/>
    <w:rsid w:val="00830AD3"/>
    <w:rsid w:val="008312F5"/>
    <w:rsid w:val="00831485"/>
    <w:rsid w:val="00831764"/>
    <w:rsid w:val="008323E6"/>
    <w:rsid w:val="00833769"/>
    <w:rsid w:val="0083396B"/>
    <w:rsid w:val="0083448D"/>
    <w:rsid w:val="00835980"/>
    <w:rsid w:val="00835F5B"/>
    <w:rsid w:val="0083642D"/>
    <w:rsid w:val="008367E5"/>
    <w:rsid w:val="00837F8E"/>
    <w:rsid w:val="00840073"/>
    <w:rsid w:val="00840CD2"/>
    <w:rsid w:val="00841D4D"/>
    <w:rsid w:val="00841E22"/>
    <w:rsid w:val="008422EA"/>
    <w:rsid w:val="00843982"/>
    <w:rsid w:val="00844158"/>
    <w:rsid w:val="00844D2F"/>
    <w:rsid w:val="00844D5C"/>
    <w:rsid w:val="00844DA5"/>
    <w:rsid w:val="0084510C"/>
    <w:rsid w:val="00847D72"/>
    <w:rsid w:val="008509E1"/>
    <w:rsid w:val="00851283"/>
    <w:rsid w:val="00851B0A"/>
    <w:rsid w:val="00851D0D"/>
    <w:rsid w:val="00852473"/>
    <w:rsid w:val="008524C3"/>
    <w:rsid w:val="0085253C"/>
    <w:rsid w:val="0085283C"/>
    <w:rsid w:val="008529E5"/>
    <w:rsid w:val="00854300"/>
    <w:rsid w:val="00855132"/>
    <w:rsid w:val="00855450"/>
    <w:rsid w:val="00855FCD"/>
    <w:rsid w:val="008565D5"/>
    <w:rsid w:val="00856D22"/>
    <w:rsid w:val="008573BB"/>
    <w:rsid w:val="00857492"/>
    <w:rsid w:val="0085775E"/>
    <w:rsid w:val="008579FF"/>
    <w:rsid w:val="00857DC6"/>
    <w:rsid w:val="0086021D"/>
    <w:rsid w:val="0086313F"/>
    <w:rsid w:val="00864576"/>
    <w:rsid w:val="008649E5"/>
    <w:rsid w:val="0086613C"/>
    <w:rsid w:val="00866835"/>
    <w:rsid w:val="00866D49"/>
    <w:rsid w:val="00867148"/>
    <w:rsid w:val="008675A6"/>
    <w:rsid w:val="008676B0"/>
    <w:rsid w:val="00867BF5"/>
    <w:rsid w:val="00871151"/>
    <w:rsid w:val="00871938"/>
    <w:rsid w:val="00873E03"/>
    <w:rsid w:val="008754E5"/>
    <w:rsid w:val="00881281"/>
    <w:rsid w:val="00881650"/>
    <w:rsid w:val="008818BC"/>
    <w:rsid w:val="00881944"/>
    <w:rsid w:val="00881983"/>
    <w:rsid w:val="00881B5E"/>
    <w:rsid w:val="008820AA"/>
    <w:rsid w:val="008822BC"/>
    <w:rsid w:val="008824D7"/>
    <w:rsid w:val="008827B0"/>
    <w:rsid w:val="00883415"/>
    <w:rsid w:val="00883F44"/>
    <w:rsid w:val="008841F3"/>
    <w:rsid w:val="00885125"/>
    <w:rsid w:val="0088535C"/>
    <w:rsid w:val="0088558D"/>
    <w:rsid w:val="00886C11"/>
    <w:rsid w:val="0089057C"/>
    <w:rsid w:val="0089205B"/>
    <w:rsid w:val="008921D6"/>
    <w:rsid w:val="00892212"/>
    <w:rsid w:val="008925E0"/>
    <w:rsid w:val="00892BE2"/>
    <w:rsid w:val="00892CE4"/>
    <w:rsid w:val="00892E0D"/>
    <w:rsid w:val="00893F67"/>
    <w:rsid w:val="00894A27"/>
    <w:rsid w:val="00894D1C"/>
    <w:rsid w:val="008961F4"/>
    <w:rsid w:val="0089627D"/>
    <w:rsid w:val="0089628E"/>
    <w:rsid w:val="00896373"/>
    <w:rsid w:val="00896659"/>
    <w:rsid w:val="0089686F"/>
    <w:rsid w:val="00896898"/>
    <w:rsid w:val="00896ABF"/>
    <w:rsid w:val="008972FE"/>
    <w:rsid w:val="00897987"/>
    <w:rsid w:val="008A0655"/>
    <w:rsid w:val="008A133B"/>
    <w:rsid w:val="008A1CDF"/>
    <w:rsid w:val="008A21A1"/>
    <w:rsid w:val="008A226A"/>
    <w:rsid w:val="008A2349"/>
    <w:rsid w:val="008A24FE"/>
    <w:rsid w:val="008A2530"/>
    <w:rsid w:val="008A2584"/>
    <w:rsid w:val="008A2E9B"/>
    <w:rsid w:val="008A3BB4"/>
    <w:rsid w:val="008A3F18"/>
    <w:rsid w:val="008A3FB6"/>
    <w:rsid w:val="008A429E"/>
    <w:rsid w:val="008A51BB"/>
    <w:rsid w:val="008A5D33"/>
    <w:rsid w:val="008A72B9"/>
    <w:rsid w:val="008A73C3"/>
    <w:rsid w:val="008B0F24"/>
    <w:rsid w:val="008B14CE"/>
    <w:rsid w:val="008B2188"/>
    <w:rsid w:val="008B2C34"/>
    <w:rsid w:val="008B32BE"/>
    <w:rsid w:val="008B3DEF"/>
    <w:rsid w:val="008B4B76"/>
    <w:rsid w:val="008B4C4F"/>
    <w:rsid w:val="008B5BB5"/>
    <w:rsid w:val="008B66EA"/>
    <w:rsid w:val="008B71AB"/>
    <w:rsid w:val="008B7FA6"/>
    <w:rsid w:val="008C0149"/>
    <w:rsid w:val="008C086D"/>
    <w:rsid w:val="008C1302"/>
    <w:rsid w:val="008C14A3"/>
    <w:rsid w:val="008C1A74"/>
    <w:rsid w:val="008C29CC"/>
    <w:rsid w:val="008C30C2"/>
    <w:rsid w:val="008C3356"/>
    <w:rsid w:val="008C3BFF"/>
    <w:rsid w:val="008C41AA"/>
    <w:rsid w:val="008C48AB"/>
    <w:rsid w:val="008C5E41"/>
    <w:rsid w:val="008C607A"/>
    <w:rsid w:val="008C6256"/>
    <w:rsid w:val="008C668E"/>
    <w:rsid w:val="008C76C2"/>
    <w:rsid w:val="008D0011"/>
    <w:rsid w:val="008D0C3C"/>
    <w:rsid w:val="008D11CB"/>
    <w:rsid w:val="008D195D"/>
    <w:rsid w:val="008D1A7E"/>
    <w:rsid w:val="008D241E"/>
    <w:rsid w:val="008D288D"/>
    <w:rsid w:val="008D33A8"/>
    <w:rsid w:val="008D4BC3"/>
    <w:rsid w:val="008D66B5"/>
    <w:rsid w:val="008D7332"/>
    <w:rsid w:val="008D7908"/>
    <w:rsid w:val="008D7D63"/>
    <w:rsid w:val="008E06EA"/>
    <w:rsid w:val="008E0BE3"/>
    <w:rsid w:val="008E0FB5"/>
    <w:rsid w:val="008E1078"/>
    <w:rsid w:val="008E1689"/>
    <w:rsid w:val="008E27E8"/>
    <w:rsid w:val="008E31F2"/>
    <w:rsid w:val="008E3512"/>
    <w:rsid w:val="008E45B3"/>
    <w:rsid w:val="008E47FC"/>
    <w:rsid w:val="008E4A15"/>
    <w:rsid w:val="008E4C58"/>
    <w:rsid w:val="008E51A7"/>
    <w:rsid w:val="008E6928"/>
    <w:rsid w:val="008E6F40"/>
    <w:rsid w:val="008E7058"/>
    <w:rsid w:val="008E7F75"/>
    <w:rsid w:val="008F1AC8"/>
    <w:rsid w:val="008F29B3"/>
    <w:rsid w:val="008F381B"/>
    <w:rsid w:val="008F3A3A"/>
    <w:rsid w:val="008F4713"/>
    <w:rsid w:val="008F4CDF"/>
    <w:rsid w:val="008F50F6"/>
    <w:rsid w:val="008F5946"/>
    <w:rsid w:val="008F64B7"/>
    <w:rsid w:val="008F745D"/>
    <w:rsid w:val="00900090"/>
    <w:rsid w:val="00900FB4"/>
    <w:rsid w:val="00901797"/>
    <w:rsid w:val="00901BC6"/>
    <w:rsid w:val="009020F2"/>
    <w:rsid w:val="00902167"/>
    <w:rsid w:val="009023BF"/>
    <w:rsid w:val="009024AB"/>
    <w:rsid w:val="00902A6B"/>
    <w:rsid w:val="0090493C"/>
    <w:rsid w:val="009049E8"/>
    <w:rsid w:val="00904C28"/>
    <w:rsid w:val="0090510B"/>
    <w:rsid w:val="009052E3"/>
    <w:rsid w:val="009053EE"/>
    <w:rsid w:val="00905443"/>
    <w:rsid w:val="00905953"/>
    <w:rsid w:val="00906FA8"/>
    <w:rsid w:val="00907583"/>
    <w:rsid w:val="00907A15"/>
    <w:rsid w:val="00907A1A"/>
    <w:rsid w:val="00910067"/>
    <w:rsid w:val="00910F4B"/>
    <w:rsid w:val="009110AF"/>
    <w:rsid w:val="00911BF9"/>
    <w:rsid w:val="00911CBE"/>
    <w:rsid w:val="00912318"/>
    <w:rsid w:val="0091286A"/>
    <w:rsid w:val="00912954"/>
    <w:rsid w:val="00912A69"/>
    <w:rsid w:val="00913810"/>
    <w:rsid w:val="00913BD9"/>
    <w:rsid w:val="00913BFC"/>
    <w:rsid w:val="00914853"/>
    <w:rsid w:val="00914E60"/>
    <w:rsid w:val="00914F31"/>
    <w:rsid w:val="009157AD"/>
    <w:rsid w:val="00915AD6"/>
    <w:rsid w:val="00915D57"/>
    <w:rsid w:val="00916842"/>
    <w:rsid w:val="00916D2F"/>
    <w:rsid w:val="00916EE0"/>
    <w:rsid w:val="0091749C"/>
    <w:rsid w:val="009200A0"/>
    <w:rsid w:val="009203B8"/>
    <w:rsid w:val="00921854"/>
    <w:rsid w:val="00921B7B"/>
    <w:rsid w:val="00921EB4"/>
    <w:rsid w:val="00922848"/>
    <w:rsid w:val="00922DAC"/>
    <w:rsid w:val="0092304B"/>
    <w:rsid w:val="00923105"/>
    <w:rsid w:val="009234DB"/>
    <w:rsid w:val="0092369E"/>
    <w:rsid w:val="00923B17"/>
    <w:rsid w:val="00923D55"/>
    <w:rsid w:val="00923D69"/>
    <w:rsid w:val="009240D5"/>
    <w:rsid w:val="009249FA"/>
    <w:rsid w:val="00925BFF"/>
    <w:rsid w:val="00925CCD"/>
    <w:rsid w:val="00925E14"/>
    <w:rsid w:val="00926514"/>
    <w:rsid w:val="00927AE5"/>
    <w:rsid w:val="00927D0E"/>
    <w:rsid w:val="00927E8A"/>
    <w:rsid w:val="0093042C"/>
    <w:rsid w:val="009311B3"/>
    <w:rsid w:val="009322E2"/>
    <w:rsid w:val="00932B7D"/>
    <w:rsid w:val="00932BC7"/>
    <w:rsid w:val="00934CC8"/>
    <w:rsid w:val="00934FCA"/>
    <w:rsid w:val="00935E3D"/>
    <w:rsid w:val="0093667E"/>
    <w:rsid w:val="00936926"/>
    <w:rsid w:val="0093798E"/>
    <w:rsid w:val="00937C24"/>
    <w:rsid w:val="00937E3B"/>
    <w:rsid w:val="00940353"/>
    <w:rsid w:val="009404E4"/>
    <w:rsid w:val="00941285"/>
    <w:rsid w:val="00941642"/>
    <w:rsid w:val="009419E5"/>
    <w:rsid w:val="009425A0"/>
    <w:rsid w:val="009429EA"/>
    <w:rsid w:val="00942D69"/>
    <w:rsid w:val="00943998"/>
    <w:rsid w:val="00943CE8"/>
    <w:rsid w:val="00944099"/>
    <w:rsid w:val="00945A41"/>
    <w:rsid w:val="009478BC"/>
    <w:rsid w:val="00947AA0"/>
    <w:rsid w:val="009506C9"/>
    <w:rsid w:val="00950D71"/>
    <w:rsid w:val="00951F41"/>
    <w:rsid w:val="00952022"/>
    <w:rsid w:val="0095222C"/>
    <w:rsid w:val="00952817"/>
    <w:rsid w:val="0095296C"/>
    <w:rsid w:val="00952A2E"/>
    <w:rsid w:val="00952AF2"/>
    <w:rsid w:val="0095304B"/>
    <w:rsid w:val="0095331B"/>
    <w:rsid w:val="009546CC"/>
    <w:rsid w:val="00954AC8"/>
    <w:rsid w:val="00954B72"/>
    <w:rsid w:val="00954C45"/>
    <w:rsid w:val="009561FB"/>
    <w:rsid w:val="00956209"/>
    <w:rsid w:val="009563D1"/>
    <w:rsid w:val="0095733F"/>
    <w:rsid w:val="00957661"/>
    <w:rsid w:val="00957748"/>
    <w:rsid w:val="00957D2D"/>
    <w:rsid w:val="0096001B"/>
    <w:rsid w:val="0096042B"/>
    <w:rsid w:val="00961519"/>
    <w:rsid w:val="00962A80"/>
    <w:rsid w:val="009630A3"/>
    <w:rsid w:val="00963110"/>
    <w:rsid w:val="009636EC"/>
    <w:rsid w:val="00963ADF"/>
    <w:rsid w:val="00963B50"/>
    <w:rsid w:val="00964605"/>
    <w:rsid w:val="009646A3"/>
    <w:rsid w:val="009648B7"/>
    <w:rsid w:val="00964C23"/>
    <w:rsid w:val="00964FBE"/>
    <w:rsid w:val="0096512B"/>
    <w:rsid w:val="00965C90"/>
    <w:rsid w:val="00965CFE"/>
    <w:rsid w:val="00965E9C"/>
    <w:rsid w:val="009669B4"/>
    <w:rsid w:val="009671B7"/>
    <w:rsid w:val="009676B4"/>
    <w:rsid w:val="0096777F"/>
    <w:rsid w:val="009705A8"/>
    <w:rsid w:val="00970670"/>
    <w:rsid w:val="00971CB4"/>
    <w:rsid w:val="00972D7B"/>
    <w:rsid w:val="00973CFD"/>
    <w:rsid w:val="009743B7"/>
    <w:rsid w:val="00974A65"/>
    <w:rsid w:val="00974C3D"/>
    <w:rsid w:val="00974E62"/>
    <w:rsid w:val="00975E88"/>
    <w:rsid w:val="009762B1"/>
    <w:rsid w:val="0097785F"/>
    <w:rsid w:val="00977A4E"/>
    <w:rsid w:val="00977FC1"/>
    <w:rsid w:val="00980320"/>
    <w:rsid w:val="0098051C"/>
    <w:rsid w:val="00981F4C"/>
    <w:rsid w:val="0098230E"/>
    <w:rsid w:val="00982424"/>
    <w:rsid w:val="009826B6"/>
    <w:rsid w:val="009827E2"/>
    <w:rsid w:val="00984149"/>
    <w:rsid w:val="009846CC"/>
    <w:rsid w:val="00984BE7"/>
    <w:rsid w:val="0098666D"/>
    <w:rsid w:val="00987488"/>
    <w:rsid w:val="009879DC"/>
    <w:rsid w:val="00987BED"/>
    <w:rsid w:val="009904BE"/>
    <w:rsid w:val="0099050E"/>
    <w:rsid w:val="0099062F"/>
    <w:rsid w:val="00990853"/>
    <w:rsid w:val="009912A0"/>
    <w:rsid w:val="009923C6"/>
    <w:rsid w:val="009926D1"/>
    <w:rsid w:val="00992E17"/>
    <w:rsid w:val="0099360E"/>
    <w:rsid w:val="00993918"/>
    <w:rsid w:val="00993AD2"/>
    <w:rsid w:val="00993E1A"/>
    <w:rsid w:val="00993F3B"/>
    <w:rsid w:val="0099469A"/>
    <w:rsid w:val="00994DC1"/>
    <w:rsid w:val="00994F21"/>
    <w:rsid w:val="009A09A9"/>
    <w:rsid w:val="009A0C21"/>
    <w:rsid w:val="009A31C1"/>
    <w:rsid w:val="009A3665"/>
    <w:rsid w:val="009A43B6"/>
    <w:rsid w:val="009A4555"/>
    <w:rsid w:val="009A48BF"/>
    <w:rsid w:val="009A53E6"/>
    <w:rsid w:val="009B139F"/>
    <w:rsid w:val="009B17DE"/>
    <w:rsid w:val="009B1979"/>
    <w:rsid w:val="009B1D21"/>
    <w:rsid w:val="009B20CF"/>
    <w:rsid w:val="009B2D9C"/>
    <w:rsid w:val="009B2EE0"/>
    <w:rsid w:val="009B30EB"/>
    <w:rsid w:val="009B37AE"/>
    <w:rsid w:val="009B387B"/>
    <w:rsid w:val="009B3E8D"/>
    <w:rsid w:val="009B4ADC"/>
    <w:rsid w:val="009B5D55"/>
    <w:rsid w:val="009B6260"/>
    <w:rsid w:val="009B62D6"/>
    <w:rsid w:val="009B67CC"/>
    <w:rsid w:val="009B73E0"/>
    <w:rsid w:val="009B777C"/>
    <w:rsid w:val="009C0108"/>
    <w:rsid w:val="009C019C"/>
    <w:rsid w:val="009C0908"/>
    <w:rsid w:val="009C0A24"/>
    <w:rsid w:val="009C0A82"/>
    <w:rsid w:val="009C0ECF"/>
    <w:rsid w:val="009C184A"/>
    <w:rsid w:val="009C18A0"/>
    <w:rsid w:val="009C1EE8"/>
    <w:rsid w:val="009C21D1"/>
    <w:rsid w:val="009C254B"/>
    <w:rsid w:val="009C2926"/>
    <w:rsid w:val="009C363C"/>
    <w:rsid w:val="009C389F"/>
    <w:rsid w:val="009C4CF0"/>
    <w:rsid w:val="009C5342"/>
    <w:rsid w:val="009C5F6C"/>
    <w:rsid w:val="009C5F86"/>
    <w:rsid w:val="009C635A"/>
    <w:rsid w:val="009C6965"/>
    <w:rsid w:val="009D0289"/>
    <w:rsid w:val="009D050A"/>
    <w:rsid w:val="009D102C"/>
    <w:rsid w:val="009D170F"/>
    <w:rsid w:val="009D18C8"/>
    <w:rsid w:val="009D1C06"/>
    <w:rsid w:val="009D1C3D"/>
    <w:rsid w:val="009D38DA"/>
    <w:rsid w:val="009D3B75"/>
    <w:rsid w:val="009D4E1A"/>
    <w:rsid w:val="009D62E2"/>
    <w:rsid w:val="009D6B6D"/>
    <w:rsid w:val="009D6D7A"/>
    <w:rsid w:val="009D750D"/>
    <w:rsid w:val="009D77B6"/>
    <w:rsid w:val="009E04D9"/>
    <w:rsid w:val="009E068C"/>
    <w:rsid w:val="009E1BB5"/>
    <w:rsid w:val="009E2052"/>
    <w:rsid w:val="009E24D1"/>
    <w:rsid w:val="009E260A"/>
    <w:rsid w:val="009E363F"/>
    <w:rsid w:val="009E3999"/>
    <w:rsid w:val="009E496D"/>
    <w:rsid w:val="009E5C67"/>
    <w:rsid w:val="009E7FC1"/>
    <w:rsid w:val="009F1401"/>
    <w:rsid w:val="009F150A"/>
    <w:rsid w:val="009F1B53"/>
    <w:rsid w:val="009F2638"/>
    <w:rsid w:val="009F2B99"/>
    <w:rsid w:val="009F2F8C"/>
    <w:rsid w:val="009F31B9"/>
    <w:rsid w:val="009F3B4C"/>
    <w:rsid w:val="009F3CDE"/>
    <w:rsid w:val="009F3D91"/>
    <w:rsid w:val="009F434F"/>
    <w:rsid w:val="009F436C"/>
    <w:rsid w:val="009F464E"/>
    <w:rsid w:val="009F47AE"/>
    <w:rsid w:val="009F5627"/>
    <w:rsid w:val="009F6522"/>
    <w:rsid w:val="009F703E"/>
    <w:rsid w:val="009F747D"/>
    <w:rsid w:val="009F7573"/>
    <w:rsid w:val="00A00CC7"/>
    <w:rsid w:val="00A01BE2"/>
    <w:rsid w:val="00A02125"/>
    <w:rsid w:val="00A021C0"/>
    <w:rsid w:val="00A02367"/>
    <w:rsid w:val="00A02E6C"/>
    <w:rsid w:val="00A03489"/>
    <w:rsid w:val="00A036B3"/>
    <w:rsid w:val="00A038EC"/>
    <w:rsid w:val="00A042F7"/>
    <w:rsid w:val="00A04930"/>
    <w:rsid w:val="00A04BDA"/>
    <w:rsid w:val="00A04CE3"/>
    <w:rsid w:val="00A06416"/>
    <w:rsid w:val="00A069B0"/>
    <w:rsid w:val="00A07E8C"/>
    <w:rsid w:val="00A07F38"/>
    <w:rsid w:val="00A102B8"/>
    <w:rsid w:val="00A102BA"/>
    <w:rsid w:val="00A1128C"/>
    <w:rsid w:val="00A1200D"/>
    <w:rsid w:val="00A125C0"/>
    <w:rsid w:val="00A1263E"/>
    <w:rsid w:val="00A12D3B"/>
    <w:rsid w:val="00A13647"/>
    <w:rsid w:val="00A1601F"/>
    <w:rsid w:val="00A16705"/>
    <w:rsid w:val="00A200F7"/>
    <w:rsid w:val="00A21172"/>
    <w:rsid w:val="00A224C0"/>
    <w:rsid w:val="00A22EC2"/>
    <w:rsid w:val="00A2348C"/>
    <w:rsid w:val="00A23EB5"/>
    <w:rsid w:val="00A241E1"/>
    <w:rsid w:val="00A24F38"/>
    <w:rsid w:val="00A25700"/>
    <w:rsid w:val="00A2589C"/>
    <w:rsid w:val="00A25EE2"/>
    <w:rsid w:val="00A26737"/>
    <w:rsid w:val="00A30508"/>
    <w:rsid w:val="00A309F8"/>
    <w:rsid w:val="00A329ED"/>
    <w:rsid w:val="00A3389A"/>
    <w:rsid w:val="00A33CB9"/>
    <w:rsid w:val="00A33F92"/>
    <w:rsid w:val="00A34E88"/>
    <w:rsid w:val="00A35E61"/>
    <w:rsid w:val="00A361D8"/>
    <w:rsid w:val="00A368CE"/>
    <w:rsid w:val="00A36B04"/>
    <w:rsid w:val="00A4057B"/>
    <w:rsid w:val="00A405D4"/>
    <w:rsid w:val="00A40EBD"/>
    <w:rsid w:val="00A4146E"/>
    <w:rsid w:val="00A415E5"/>
    <w:rsid w:val="00A419F7"/>
    <w:rsid w:val="00A41D8F"/>
    <w:rsid w:val="00A41E42"/>
    <w:rsid w:val="00A42094"/>
    <w:rsid w:val="00A421C4"/>
    <w:rsid w:val="00A43322"/>
    <w:rsid w:val="00A43FBA"/>
    <w:rsid w:val="00A45E1E"/>
    <w:rsid w:val="00A46988"/>
    <w:rsid w:val="00A46E05"/>
    <w:rsid w:val="00A47618"/>
    <w:rsid w:val="00A47A98"/>
    <w:rsid w:val="00A503B4"/>
    <w:rsid w:val="00A511F1"/>
    <w:rsid w:val="00A515F9"/>
    <w:rsid w:val="00A518C7"/>
    <w:rsid w:val="00A51CBA"/>
    <w:rsid w:val="00A529D0"/>
    <w:rsid w:val="00A53C9F"/>
    <w:rsid w:val="00A5405C"/>
    <w:rsid w:val="00A54566"/>
    <w:rsid w:val="00A549E4"/>
    <w:rsid w:val="00A54B1D"/>
    <w:rsid w:val="00A554A1"/>
    <w:rsid w:val="00A55D01"/>
    <w:rsid w:val="00A55E86"/>
    <w:rsid w:val="00A55F2B"/>
    <w:rsid w:val="00A56483"/>
    <w:rsid w:val="00A565B7"/>
    <w:rsid w:val="00A56E41"/>
    <w:rsid w:val="00A57440"/>
    <w:rsid w:val="00A57537"/>
    <w:rsid w:val="00A57AB2"/>
    <w:rsid w:val="00A57B06"/>
    <w:rsid w:val="00A610D0"/>
    <w:rsid w:val="00A6156B"/>
    <w:rsid w:val="00A616AA"/>
    <w:rsid w:val="00A629C9"/>
    <w:rsid w:val="00A62BC6"/>
    <w:rsid w:val="00A63820"/>
    <w:rsid w:val="00A6411B"/>
    <w:rsid w:val="00A64AD5"/>
    <w:rsid w:val="00A67237"/>
    <w:rsid w:val="00A67AA2"/>
    <w:rsid w:val="00A67E13"/>
    <w:rsid w:val="00A67EC4"/>
    <w:rsid w:val="00A7012E"/>
    <w:rsid w:val="00A701C5"/>
    <w:rsid w:val="00A704DE"/>
    <w:rsid w:val="00A709FE"/>
    <w:rsid w:val="00A70CBA"/>
    <w:rsid w:val="00A70D71"/>
    <w:rsid w:val="00A70E9A"/>
    <w:rsid w:val="00A70EC5"/>
    <w:rsid w:val="00A7123C"/>
    <w:rsid w:val="00A71877"/>
    <w:rsid w:val="00A71EC7"/>
    <w:rsid w:val="00A7425C"/>
    <w:rsid w:val="00A744C8"/>
    <w:rsid w:val="00A75B7D"/>
    <w:rsid w:val="00A75BC1"/>
    <w:rsid w:val="00A778F6"/>
    <w:rsid w:val="00A809C7"/>
    <w:rsid w:val="00A81FF5"/>
    <w:rsid w:val="00A824F1"/>
    <w:rsid w:val="00A82BFD"/>
    <w:rsid w:val="00A82CB0"/>
    <w:rsid w:val="00A8313B"/>
    <w:rsid w:val="00A83B9C"/>
    <w:rsid w:val="00A8436A"/>
    <w:rsid w:val="00A8481E"/>
    <w:rsid w:val="00A84824"/>
    <w:rsid w:val="00A84834"/>
    <w:rsid w:val="00A84A3C"/>
    <w:rsid w:val="00A8503D"/>
    <w:rsid w:val="00A850FF"/>
    <w:rsid w:val="00A8588D"/>
    <w:rsid w:val="00A865B5"/>
    <w:rsid w:val="00A8782C"/>
    <w:rsid w:val="00A90752"/>
    <w:rsid w:val="00A910F5"/>
    <w:rsid w:val="00A91C46"/>
    <w:rsid w:val="00A91E8E"/>
    <w:rsid w:val="00A923CF"/>
    <w:rsid w:val="00A92CEC"/>
    <w:rsid w:val="00A934E6"/>
    <w:rsid w:val="00A938F4"/>
    <w:rsid w:val="00A93966"/>
    <w:rsid w:val="00A94529"/>
    <w:rsid w:val="00A94587"/>
    <w:rsid w:val="00A94812"/>
    <w:rsid w:val="00A9485F"/>
    <w:rsid w:val="00A94B1E"/>
    <w:rsid w:val="00A94DEC"/>
    <w:rsid w:val="00A952C1"/>
    <w:rsid w:val="00A96F7A"/>
    <w:rsid w:val="00A97D8A"/>
    <w:rsid w:val="00AA0A75"/>
    <w:rsid w:val="00AA11AC"/>
    <w:rsid w:val="00AA19DF"/>
    <w:rsid w:val="00AA1B09"/>
    <w:rsid w:val="00AA1CC4"/>
    <w:rsid w:val="00AA1ED7"/>
    <w:rsid w:val="00AA33D0"/>
    <w:rsid w:val="00AA3B3B"/>
    <w:rsid w:val="00AA3CB7"/>
    <w:rsid w:val="00AA44FE"/>
    <w:rsid w:val="00AA47FF"/>
    <w:rsid w:val="00AA4DF2"/>
    <w:rsid w:val="00AA5922"/>
    <w:rsid w:val="00AA5F76"/>
    <w:rsid w:val="00AA622B"/>
    <w:rsid w:val="00AA6683"/>
    <w:rsid w:val="00AA68E6"/>
    <w:rsid w:val="00AA6C53"/>
    <w:rsid w:val="00AA7A38"/>
    <w:rsid w:val="00AA7C9F"/>
    <w:rsid w:val="00AB050C"/>
    <w:rsid w:val="00AB06A1"/>
    <w:rsid w:val="00AB0C8C"/>
    <w:rsid w:val="00AB1959"/>
    <w:rsid w:val="00AB2B87"/>
    <w:rsid w:val="00AB3030"/>
    <w:rsid w:val="00AB3C37"/>
    <w:rsid w:val="00AB3FEE"/>
    <w:rsid w:val="00AB40AC"/>
    <w:rsid w:val="00AB43F4"/>
    <w:rsid w:val="00AB44AF"/>
    <w:rsid w:val="00AB46B3"/>
    <w:rsid w:val="00AB4EAD"/>
    <w:rsid w:val="00AB4FA6"/>
    <w:rsid w:val="00AB522F"/>
    <w:rsid w:val="00AB5658"/>
    <w:rsid w:val="00AB59D5"/>
    <w:rsid w:val="00AB7D56"/>
    <w:rsid w:val="00AC07A6"/>
    <w:rsid w:val="00AC1C7B"/>
    <w:rsid w:val="00AC2026"/>
    <w:rsid w:val="00AC259B"/>
    <w:rsid w:val="00AC2D5B"/>
    <w:rsid w:val="00AC2FEA"/>
    <w:rsid w:val="00AC3888"/>
    <w:rsid w:val="00AC3DD9"/>
    <w:rsid w:val="00AC46D2"/>
    <w:rsid w:val="00AC4A1F"/>
    <w:rsid w:val="00AC4AC2"/>
    <w:rsid w:val="00AC53E3"/>
    <w:rsid w:val="00AC6FF7"/>
    <w:rsid w:val="00AC7648"/>
    <w:rsid w:val="00AD03B4"/>
    <w:rsid w:val="00AD0D56"/>
    <w:rsid w:val="00AD10B7"/>
    <w:rsid w:val="00AD1BF6"/>
    <w:rsid w:val="00AD2256"/>
    <w:rsid w:val="00AD24BC"/>
    <w:rsid w:val="00AD261B"/>
    <w:rsid w:val="00AD30F9"/>
    <w:rsid w:val="00AD3A28"/>
    <w:rsid w:val="00AD518B"/>
    <w:rsid w:val="00AD5631"/>
    <w:rsid w:val="00AD5ECF"/>
    <w:rsid w:val="00AD6AB1"/>
    <w:rsid w:val="00AD7AB1"/>
    <w:rsid w:val="00AE2007"/>
    <w:rsid w:val="00AE21ED"/>
    <w:rsid w:val="00AE3D79"/>
    <w:rsid w:val="00AE3E36"/>
    <w:rsid w:val="00AE3EC0"/>
    <w:rsid w:val="00AE40A2"/>
    <w:rsid w:val="00AE4891"/>
    <w:rsid w:val="00AE4A6C"/>
    <w:rsid w:val="00AE5693"/>
    <w:rsid w:val="00AE5828"/>
    <w:rsid w:val="00AE6B61"/>
    <w:rsid w:val="00AE7025"/>
    <w:rsid w:val="00AE7831"/>
    <w:rsid w:val="00AE7B01"/>
    <w:rsid w:val="00AE7D4C"/>
    <w:rsid w:val="00AF0DC6"/>
    <w:rsid w:val="00AF134E"/>
    <w:rsid w:val="00AF1A60"/>
    <w:rsid w:val="00AF2E63"/>
    <w:rsid w:val="00AF45CE"/>
    <w:rsid w:val="00AF47DF"/>
    <w:rsid w:val="00AF4840"/>
    <w:rsid w:val="00AF53EF"/>
    <w:rsid w:val="00AF5B42"/>
    <w:rsid w:val="00AF62B6"/>
    <w:rsid w:val="00AF67E8"/>
    <w:rsid w:val="00AF6D57"/>
    <w:rsid w:val="00B00EFC"/>
    <w:rsid w:val="00B010E0"/>
    <w:rsid w:val="00B012AC"/>
    <w:rsid w:val="00B012C3"/>
    <w:rsid w:val="00B01C6B"/>
    <w:rsid w:val="00B02121"/>
    <w:rsid w:val="00B02513"/>
    <w:rsid w:val="00B030EC"/>
    <w:rsid w:val="00B03715"/>
    <w:rsid w:val="00B03BE6"/>
    <w:rsid w:val="00B04BB9"/>
    <w:rsid w:val="00B057B2"/>
    <w:rsid w:val="00B05ABE"/>
    <w:rsid w:val="00B05C5A"/>
    <w:rsid w:val="00B05C78"/>
    <w:rsid w:val="00B061C2"/>
    <w:rsid w:val="00B0644A"/>
    <w:rsid w:val="00B0677A"/>
    <w:rsid w:val="00B06F65"/>
    <w:rsid w:val="00B11D71"/>
    <w:rsid w:val="00B11DBB"/>
    <w:rsid w:val="00B1213C"/>
    <w:rsid w:val="00B12C18"/>
    <w:rsid w:val="00B12F85"/>
    <w:rsid w:val="00B13578"/>
    <w:rsid w:val="00B1360E"/>
    <w:rsid w:val="00B13FAA"/>
    <w:rsid w:val="00B14620"/>
    <w:rsid w:val="00B150D1"/>
    <w:rsid w:val="00B1518D"/>
    <w:rsid w:val="00B1655B"/>
    <w:rsid w:val="00B171CC"/>
    <w:rsid w:val="00B1751A"/>
    <w:rsid w:val="00B205E2"/>
    <w:rsid w:val="00B21496"/>
    <w:rsid w:val="00B21AE7"/>
    <w:rsid w:val="00B22D08"/>
    <w:rsid w:val="00B230A4"/>
    <w:rsid w:val="00B23412"/>
    <w:rsid w:val="00B246CA"/>
    <w:rsid w:val="00B26547"/>
    <w:rsid w:val="00B3047E"/>
    <w:rsid w:val="00B30CF4"/>
    <w:rsid w:val="00B30EBF"/>
    <w:rsid w:val="00B31C7F"/>
    <w:rsid w:val="00B32738"/>
    <w:rsid w:val="00B32E88"/>
    <w:rsid w:val="00B3320C"/>
    <w:rsid w:val="00B3365B"/>
    <w:rsid w:val="00B343A5"/>
    <w:rsid w:val="00B35112"/>
    <w:rsid w:val="00B35192"/>
    <w:rsid w:val="00B401E9"/>
    <w:rsid w:val="00B40A9C"/>
    <w:rsid w:val="00B4155C"/>
    <w:rsid w:val="00B4157C"/>
    <w:rsid w:val="00B4160C"/>
    <w:rsid w:val="00B41F0F"/>
    <w:rsid w:val="00B42048"/>
    <w:rsid w:val="00B42699"/>
    <w:rsid w:val="00B42DE7"/>
    <w:rsid w:val="00B445F0"/>
    <w:rsid w:val="00B44CB5"/>
    <w:rsid w:val="00B45537"/>
    <w:rsid w:val="00B45E3A"/>
    <w:rsid w:val="00B45EF2"/>
    <w:rsid w:val="00B4612A"/>
    <w:rsid w:val="00B4777A"/>
    <w:rsid w:val="00B4777D"/>
    <w:rsid w:val="00B47AAD"/>
    <w:rsid w:val="00B50768"/>
    <w:rsid w:val="00B51EEF"/>
    <w:rsid w:val="00B5202B"/>
    <w:rsid w:val="00B5344E"/>
    <w:rsid w:val="00B53739"/>
    <w:rsid w:val="00B54F91"/>
    <w:rsid w:val="00B550EE"/>
    <w:rsid w:val="00B55A3F"/>
    <w:rsid w:val="00B564B4"/>
    <w:rsid w:val="00B57BCF"/>
    <w:rsid w:val="00B603CC"/>
    <w:rsid w:val="00B60483"/>
    <w:rsid w:val="00B6079B"/>
    <w:rsid w:val="00B60CC2"/>
    <w:rsid w:val="00B61016"/>
    <w:rsid w:val="00B615D7"/>
    <w:rsid w:val="00B617C1"/>
    <w:rsid w:val="00B61A85"/>
    <w:rsid w:val="00B61B1C"/>
    <w:rsid w:val="00B61D28"/>
    <w:rsid w:val="00B61E3B"/>
    <w:rsid w:val="00B625A2"/>
    <w:rsid w:val="00B637EE"/>
    <w:rsid w:val="00B63AC8"/>
    <w:rsid w:val="00B6434B"/>
    <w:rsid w:val="00B65282"/>
    <w:rsid w:val="00B65523"/>
    <w:rsid w:val="00B657D0"/>
    <w:rsid w:val="00B658FD"/>
    <w:rsid w:val="00B66183"/>
    <w:rsid w:val="00B67BB0"/>
    <w:rsid w:val="00B67EC4"/>
    <w:rsid w:val="00B70166"/>
    <w:rsid w:val="00B70191"/>
    <w:rsid w:val="00B720AF"/>
    <w:rsid w:val="00B7210E"/>
    <w:rsid w:val="00B728DC"/>
    <w:rsid w:val="00B73671"/>
    <w:rsid w:val="00B74135"/>
    <w:rsid w:val="00B74698"/>
    <w:rsid w:val="00B74BB5"/>
    <w:rsid w:val="00B75BE3"/>
    <w:rsid w:val="00B761A8"/>
    <w:rsid w:val="00B76290"/>
    <w:rsid w:val="00B766C3"/>
    <w:rsid w:val="00B77324"/>
    <w:rsid w:val="00B77DEA"/>
    <w:rsid w:val="00B77FB7"/>
    <w:rsid w:val="00B80407"/>
    <w:rsid w:val="00B80AEE"/>
    <w:rsid w:val="00B80EF6"/>
    <w:rsid w:val="00B81293"/>
    <w:rsid w:val="00B81B5E"/>
    <w:rsid w:val="00B828BE"/>
    <w:rsid w:val="00B83DEE"/>
    <w:rsid w:val="00B83E78"/>
    <w:rsid w:val="00B85322"/>
    <w:rsid w:val="00B857C1"/>
    <w:rsid w:val="00B86C7E"/>
    <w:rsid w:val="00B90791"/>
    <w:rsid w:val="00B91EBD"/>
    <w:rsid w:val="00B91F82"/>
    <w:rsid w:val="00B92713"/>
    <w:rsid w:val="00B93D9E"/>
    <w:rsid w:val="00B93F42"/>
    <w:rsid w:val="00B94AE2"/>
    <w:rsid w:val="00B95053"/>
    <w:rsid w:val="00B950CD"/>
    <w:rsid w:val="00B950E4"/>
    <w:rsid w:val="00B950F6"/>
    <w:rsid w:val="00B95AFC"/>
    <w:rsid w:val="00B95BB1"/>
    <w:rsid w:val="00B979EA"/>
    <w:rsid w:val="00BA0A5A"/>
    <w:rsid w:val="00BA1355"/>
    <w:rsid w:val="00BA14A0"/>
    <w:rsid w:val="00BA2078"/>
    <w:rsid w:val="00BA23C3"/>
    <w:rsid w:val="00BA26CC"/>
    <w:rsid w:val="00BA2C38"/>
    <w:rsid w:val="00BA35AE"/>
    <w:rsid w:val="00BA3C81"/>
    <w:rsid w:val="00BA3CF9"/>
    <w:rsid w:val="00BA4815"/>
    <w:rsid w:val="00BA4C12"/>
    <w:rsid w:val="00BA4E35"/>
    <w:rsid w:val="00BA5645"/>
    <w:rsid w:val="00BA5E45"/>
    <w:rsid w:val="00BA66B4"/>
    <w:rsid w:val="00BA6B23"/>
    <w:rsid w:val="00BA6E92"/>
    <w:rsid w:val="00BA70E0"/>
    <w:rsid w:val="00BA7482"/>
    <w:rsid w:val="00BA7677"/>
    <w:rsid w:val="00BA7E69"/>
    <w:rsid w:val="00BB04FB"/>
    <w:rsid w:val="00BB0E74"/>
    <w:rsid w:val="00BB16C9"/>
    <w:rsid w:val="00BB215F"/>
    <w:rsid w:val="00BB31B7"/>
    <w:rsid w:val="00BB3D7A"/>
    <w:rsid w:val="00BB422E"/>
    <w:rsid w:val="00BB49E6"/>
    <w:rsid w:val="00BB688A"/>
    <w:rsid w:val="00BB7632"/>
    <w:rsid w:val="00BB7FA0"/>
    <w:rsid w:val="00BC0238"/>
    <w:rsid w:val="00BC0769"/>
    <w:rsid w:val="00BC0852"/>
    <w:rsid w:val="00BC0AC8"/>
    <w:rsid w:val="00BC0EED"/>
    <w:rsid w:val="00BC12D6"/>
    <w:rsid w:val="00BC2674"/>
    <w:rsid w:val="00BC3349"/>
    <w:rsid w:val="00BC391B"/>
    <w:rsid w:val="00BC3F5A"/>
    <w:rsid w:val="00BC56C4"/>
    <w:rsid w:val="00BC5EAA"/>
    <w:rsid w:val="00BC636A"/>
    <w:rsid w:val="00BC63B4"/>
    <w:rsid w:val="00BC7566"/>
    <w:rsid w:val="00BC7A8D"/>
    <w:rsid w:val="00BD02D4"/>
    <w:rsid w:val="00BD053F"/>
    <w:rsid w:val="00BD05DB"/>
    <w:rsid w:val="00BD0723"/>
    <w:rsid w:val="00BD0745"/>
    <w:rsid w:val="00BD1DDC"/>
    <w:rsid w:val="00BD23B3"/>
    <w:rsid w:val="00BD27A6"/>
    <w:rsid w:val="00BD29A9"/>
    <w:rsid w:val="00BD330D"/>
    <w:rsid w:val="00BD40A2"/>
    <w:rsid w:val="00BD56FC"/>
    <w:rsid w:val="00BD5C52"/>
    <w:rsid w:val="00BD5D0E"/>
    <w:rsid w:val="00BD6B48"/>
    <w:rsid w:val="00BD6FC6"/>
    <w:rsid w:val="00BD7C7A"/>
    <w:rsid w:val="00BE040F"/>
    <w:rsid w:val="00BE09F9"/>
    <w:rsid w:val="00BE10C0"/>
    <w:rsid w:val="00BE12EA"/>
    <w:rsid w:val="00BE1D26"/>
    <w:rsid w:val="00BE1F27"/>
    <w:rsid w:val="00BE2260"/>
    <w:rsid w:val="00BE236B"/>
    <w:rsid w:val="00BE24CD"/>
    <w:rsid w:val="00BE2972"/>
    <w:rsid w:val="00BE2C75"/>
    <w:rsid w:val="00BE2D33"/>
    <w:rsid w:val="00BE3AD0"/>
    <w:rsid w:val="00BE3D25"/>
    <w:rsid w:val="00BE4190"/>
    <w:rsid w:val="00BE64A0"/>
    <w:rsid w:val="00BE7089"/>
    <w:rsid w:val="00BE724D"/>
    <w:rsid w:val="00BE7350"/>
    <w:rsid w:val="00BE77AF"/>
    <w:rsid w:val="00BE7F0A"/>
    <w:rsid w:val="00BF0493"/>
    <w:rsid w:val="00BF1849"/>
    <w:rsid w:val="00BF1BD5"/>
    <w:rsid w:val="00BF3DB0"/>
    <w:rsid w:val="00BF3F69"/>
    <w:rsid w:val="00BF3F75"/>
    <w:rsid w:val="00BF4C63"/>
    <w:rsid w:val="00BF4E30"/>
    <w:rsid w:val="00BF5891"/>
    <w:rsid w:val="00BF6280"/>
    <w:rsid w:val="00BF6465"/>
    <w:rsid w:val="00BF6C62"/>
    <w:rsid w:val="00BF6DD8"/>
    <w:rsid w:val="00BF701F"/>
    <w:rsid w:val="00BF72BB"/>
    <w:rsid w:val="00BF731B"/>
    <w:rsid w:val="00BF756B"/>
    <w:rsid w:val="00BF76F5"/>
    <w:rsid w:val="00C006FF"/>
    <w:rsid w:val="00C00A10"/>
    <w:rsid w:val="00C01028"/>
    <w:rsid w:val="00C0245F"/>
    <w:rsid w:val="00C02BE8"/>
    <w:rsid w:val="00C0330B"/>
    <w:rsid w:val="00C0439E"/>
    <w:rsid w:val="00C04C0D"/>
    <w:rsid w:val="00C06519"/>
    <w:rsid w:val="00C06602"/>
    <w:rsid w:val="00C06C01"/>
    <w:rsid w:val="00C07927"/>
    <w:rsid w:val="00C07E8A"/>
    <w:rsid w:val="00C10887"/>
    <w:rsid w:val="00C11417"/>
    <w:rsid w:val="00C123BE"/>
    <w:rsid w:val="00C132DB"/>
    <w:rsid w:val="00C138CE"/>
    <w:rsid w:val="00C13F17"/>
    <w:rsid w:val="00C15078"/>
    <w:rsid w:val="00C15441"/>
    <w:rsid w:val="00C16B01"/>
    <w:rsid w:val="00C17395"/>
    <w:rsid w:val="00C2137D"/>
    <w:rsid w:val="00C21A4B"/>
    <w:rsid w:val="00C21D1C"/>
    <w:rsid w:val="00C22807"/>
    <w:rsid w:val="00C23F49"/>
    <w:rsid w:val="00C27F93"/>
    <w:rsid w:val="00C3037A"/>
    <w:rsid w:val="00C32525"/>
    <w:rsid w:val="00C327B5"/>
    <w:rsid w:val="00C3290B"/>
    <w:rsid w:val="00C3295A"/>
    <w:rsid w:val="00C32EAB"/>
    <w:rsid w:val="00C339B8"/>
    <w:rsid w:val="00C33BB8"/>
    <w:rsid w:val="00C34382"/>
    <w:rsid w:val="00C34C2A"/>
    <w:rsid w:val="00C36415"/>
    <w:rsid w:val="00C36640"/>
    <w:rsid w:val="00C3692D"/>
    <w:rsid w:val="00C4054A"/>
    <w:rsid w:val="00C408EA"/>
    <w:rsid w:val="00C40E49"/>
    <w:rsid w:val="00C4166D"/>
    <w:rsid w:val="00C41672"/>
    <w:rsid w:val="00C41A99"/>
    <w:rsid w:val="00C423CD"/>
    <w:rsid w:val="00C42607"/>
    <w:rsid w:val="00C42814"/>
    <w:rsid w:val="00C42AA5"/>
    <w:rsid w:val="00C43C79"/>
    <w:rsid w:val="00C446AA"/>
    <w:rsid w:val="00C457C3"/>
    <w:rsid w:val="00C46482"/>
    <w:rsid w:val="00C4672F"/>
    <w:rsid w:val="00C46806"/>
    <w:rsid w:val="00C471CE"/>
    <w:rsid w:val="00C47D38"/>
    <w:rsid w:val="00C47EBA"/>
    <w:rsid w:val="00C504ED"/>
    <w:rsid w:val="00C507C1"/>
    <w:rsid w:val="00C50DB3"/>
    <w:rsid w:val="00C51F53"/>
    <w:rsid w:val="00C529D4"/>
    <w:rsid w:val="00C530FF"/>
    <w:rsid w:val="00C5318E"/>
    <w:rsid w:val="00C53A70"/>
    <w:rsid w:val="00C544D0"/>
    <w:rsid w:val="00C55228"/>
    <w:rsid w:val="00C55249"/>
    <w:rsid w:val="00C55EF2"/>
    <w:rsid w:val="00C57321"/>
    <w:rsid w:val="00C5732E"/>
    <w:rsid w:val="00C57631"/>
    <w:rsid w:val="00C57E49"/>
    <w:rsid w:val="00C6026D"/>
    <w:rsid w:val="00C604D5"/>
    <w:rsid w:val="00C61C8B"/>
    <w:rsid w:val="00C61D29"/>
    <w:rsid w:val="00C620C9"/>
    <w:rsid w:val="00C62B17"/>
    <w:rsid w:val="00C641E3"/>
    <w:rsid w:val="00C64F91"/>
    <w:rsid w:val="00C661B9"/>
    <w:rsid w:val="00C66C56"/>
    <w:rsid w:val="00C673D9"/>
    <w:rsid w:val="00C6744D"/>
    <w:rsid w:val="00C6753F"/>
    <w:rsid w:val="00C67A90"/>
    <w:rsid w:val="00C67B15"/>
    <w:rsid w:val="00C67F6E"/>
    <w:rsid w:val="00C7007B"/>
    <w:rsid w:val="00C70FC1"/>
    <w:rsid w:val="00C712A7"/>
    <w:rsid w:val="00C713A2"/>
    <w:rsid w:val="00C715B8"/>
    <w:rsid w:val="00C7195B"/>
    <w:rsid w:val="00C71F0B"/>
    <w:rsid w:val="00C7275F"/>
    <w:rsid w:val="00C72CFF"/>
    <w:rsid w:val="00C72D1C"/>
    <w:rsid w:val="00C73936"/>
    <w:rsid w:val="00C741F6"/>
    <w:rsid w:val="00C745AB"/>
    <w:rsid w:val="00C74B19"/>
    <w:rsid w:val="00C75054"/>
    <w:rsid w:val="00C75085"/>
    <w:rsid w:val="00C75700"/>
    <w:rsid w:val="00C77150"/>
    <w:rsid w:val="00C77CBB"/>
    <w:rsid w:val="00C77EB0"/>
    <w:rsid w:val="00C8015C"/>
    <w:rsid w:val="00C811C6"/>
    <w:rsid w:val="00C815DA"/>
    <w:rsid w:val="00C8238B"/>
    <w:rsid w:val="00C8308C"/>
    <w:rsid w:val="00C8310E"/>
    <w:rsid w:val="00C83610"/>
    <w:rsid w:val="00C8470F"/>
    <w:rsid w:val="00C84A35"/>
    <w:rsid w:val="00C84FED"/>
    <w:rsid w:val="00C8591C"/>
    <w:rsid w:val="00C85B86"/>
    <w:rsid w:val="00C87D75"/>
    <w:rsid w:val="00C913D6"/>
    <w:rsid w:val="00C91C2B"/>
    <w:rsid w:val="00C92E52"/>
    <w:rsid w:val="00C93048"/>
    <w:rsid w:val="00C934DA"/>
    <w:rsid w:val="00C93711"/>
    <w:rsid w:val="00C94070"/>
    <w:rsid w:val="00C94426"/>
    <w:rsid w:val="00C94C45"/>
    <w:rsid w:val="00C94CCE"/>
    <w:rsid w:val="00C951BC"/>
    <w:rsid w:val="00C9569F"/>
    <w:rsid w:val="00C9571E"/>
    <w:rsid w:val="00C96C07"/>
    <w:rsid w:val="00C9729D"/>
    <w:rsid w:val="00C9744D"/>
    <w:rsid w:val="00CA021A"/>
    <w:rsid w:val="00CA03CC"/>
    <w:rsid w:val="00CA0533"/>
    <w:rsid w:val="00CA1105"/>
    <w:rsid w:val="00CA1CB2"/>
    <w:rsid w:val="00CA2B8A"/>
    <w:rsid w:val="00CA30C4"/>
    <w:rsid w:val="00CA324C"/>
    <w:rsid w:val="00CA3393"/>
    <w:rsid w:val="00CA34CB"/>
    <w:rsid w:val="00CA385D"/>
    <w:rsid w:val="00CA416C"/>
    <w:rsid w:val="00CA42D7"/>
    <w:rsid w:val="00CA437E"/>
    <w:rsid w:val="00CA6133"/>
    <w:rsid w:val="00CA6552"/>
    <w:rsid w:val="00CA66DC"/>
    <w:rsid w:val="00CA6819"/>
    <w:rsid w:val="00CA6D35"/>
    <w:rsid w:val="00CA761E"/>
    <w:rsid w:val="00CA7AA1"/>
    <w:rsid w:val="00CA7E39"/>
    <w:rsid w:val="00CB0CC5"/>
    <w:rsid w:val="00CB0D0D"/>
    <w:rsid w:val="00CB10AE"/>
    <w:rsid w:val="00CB1248"/>
    <w:rsid w:val="00CB1954"/>
    <w:rsid w:val="00CB2539"/>
    <w:rsid w:val="00CB295F"/>
    <w:rsid w:val="00CB2C74"/>
    <w:rsid w:val="00CB419C"/>
    <w:rsid w:val="00CB4A8C"/>
    <w:rsid w:val="00CB589C"/>
    <w:rsid w:val="00CB5962"/>
    <w:rsid w:val="00CB66A3"/>
    <w:rsid w:val="00CB6886"/>
    <w:rsid w:val="00CB7249"/>
    <w:rsid w:val="00CB79F8"/>
    <w:rsid w:val="00CB7ABA"/>
    <w:rsid w:val="00CB7AC8"/>
    <w:rsid w:val="00CB7D89"/>
    <w:rsid w:val="00CC0064"/>
    <w:rsid w:val="00CC06F1"/>
    <w:rsid w:val="00CC08CB"/>
    <w:rsid w:val="00CC11B9"/>
    <w:rsid w:val="00CC12A9"/>
    <w:rsid w:val="00CC15AC"/>
    <w:rsid w:val="00CC185C"/>
    <w:rsid w:val="00CC258A"/>
    <w:rsid w:val="00CC2654"/>
    <w:rsid w:val="00CC3B9B"/>
    <w:rsid w:val="00CC3BA2"/>
    <w:rsid w:val="00CC41CD"/>
    <w:rsid w:val="00CC4431"/>
    <w:rsid w:val="00CC47D7"/>
    <w:rsid w:val="00CC4DE0"/>
    <w:rsid w:val="00CC5443"/>
    <w:rsid w:val="00CC597B"/>
    <w:rsid w:val="00CC5C00"/>
    <w:rsid w:val="00CC64E0"/>
    <w:rsid w:val="00CC674C"/>
    <w:rsid w:val="00CC6826"/>
    <w:rsid w:val="00CC6CE2"/>
    <w:rsid w:val="00CC71F2"/>
    <w:rsid w:val="00CD1B3C"/>
    <w:rsid w:val="00CD2A36"/>
    <w:rsid w:val="00CD2C57"/>
    <w:rsid w:val="00CD2FA2"/>
    <w:rsid w:val="00CD324B"/>
    <w:rsid w:val="00CD368A"/>
    <w:rsid w:val="00CD52B5"/>
    <w:rsid w:val="00CD6794"/>
    <w:rsid w:val="00CD69F0"/>
    <w:rsid w:val="00CD6D30"/>
    <w:rsid w:val="00CD7013"/>
    <w:rsid w:val="00CD70B0"/>
    <w:rsid w:val="00CD7432"/>
    <w:rsid w:val="00CD7829"/>
    <w:rsid w:val="00CE07DA"/>
    <w:rsid w:val="00CE09E9"/>
    <w:rsid w:val="00CE0E83"/>
    <w:rsid w:val="00CE1335"/>
    <w:rsid w:val="00CE23BD"/>
    <w:rsid w:val="00CE248F"/>
    <w:rsid w:val="00CE277C"/>
    <w:rsid w:val="00CE2974"/>
    <w:rsid w:val="00CE3209"/>
    <w:rsid w:val="00CE33BE"/>
    <w:rsid w:val="00CE380A"/>
    <w:rsid w:val="00CE39CD"/>
    <w:rsid w:val="00CE408E"/>
    <w:rsid w:val="00CE4A2C"/>
    <w:rsid w:val="00CE75E2"/>
    <w:rsid w:val="00CF0950"/>
    <w:rsid w:val="00CF18BE"/>
    <w:rsid w:val="00CF1C02"/>
    <w:rsid w:val="00CF1DD8"/>
    <w:rsid w:val="00CF1E64"/>
    <w:rsid w:val="00CF2D81"/>
    <w:rsid w:val="00CF2E9D"/>
    <w:rsid w:val="00CF303A"/>
    <w:rsid w:val="00CF307E"/>
    <w:rsid w:val="00CF3BAF"/>
    <w:rsid w:val="00CF3FEE"/>
    <w:rsid w:val="00CF53A0"/>
    <w:rsid w:val="00CF5559"/>
    <w:rsid w:val="00CF56BD"/>
    <w:rsid w:val="00CF5E53"/>
    <w:rsid w:val="00CF5E57"/>
    <w:rsid w:val="00CF63FF"/>
    <w:rsid w:val="00CF6521"/>
    <w:rsid w:val="00CF7124"/>
    <w:rsid w:val="00CF79AC"/>
    <w:rsid w:val="00CF7EA9"/>
    <w:rsid w:val="00D000F1"/>
    <w:rsid w:val="00D00815"/>
    <w:rsid w:val="00D00C92"/>
    <w:rsid w:val="00D011D3"/>
    <w:rsid w:val="00D01FE5"/>
    <w:rsid w:val="00D02F20"/>
    <w:rsid w:val="00D032E7"/>
    <w:rsid w:val="00D03ACD"/>
    <w:rsid w:val="00D0428A"/>
    <w:rsid w:val="00D05DA7"/>
    <w:rsid w:val="00D06484"/>
    <w:rsid w:val="00D07B42"/>
    <w:rsid w:val="00D07E6C"/>
    <w:rsid w:val="00D102F0"/>
    <w:rsid w:val="00D1069F"/>
    <w:rsid w:val="00D10DC2"/>
    <w:rsid w:val="00D10E8D"/>
    <w:rsid w:val="00D1160A"/>
    <w:rsid w:val="00D11CC1"/>
    <w:rsid w:val="00D12632"/>
    <w:rsid w:val="00D1277E"/>
    <w:rsid w:val="00D12803"/>
    <w:rsid w:val="00D129D3"/>
    <w:rsid w:val="00D134C7"/>
    <w:rsid w:val="00D13DC7"/>
    <w:rsid w:val="00D13E52"/>
    <w:rsid w:val="00D13F78"/>
    <w:rsid w:val="00D14A65"/>
    <w:rsid w:val="00D14D28"/>
    <w:rsid w:val="00D14F1D"/>
    <w:rsid w:val="00D15060"/>
    <w:rsid w:val="00D1599A"/>
    <w:rsid w:val="00D15E7D"/>
    <w:rsid w:val="00D15FF4"/>
    <w:rsid w:val="00D16A4B"/>
    <w:rsid w:val="00D17F1F"/>
    <w:rsid w:val="00D20230"/>
    <w:rsid w:val="00D2024A"/>
    <w:rsid w:val="00D21F35"/>
    <w:rsid w:val="00D2277E"/>
    <w:rsid w:val="00D22CB1"/>
    <w:rsid w:val="00D2371E"/>
    <w:rsid w:val="00D23F07"/>
    <w:rsid w:val="00D244A5"/>
    <w:rsid w:val="00D2476A"/>
    <w:rsid w:val="00D2507A"/>
    <w:rsid w:val="00D2516E"/>
    <w:rsid w:val="00D25AB5"/>
    <w:rsid w:val="00D27278"/>
    <w:rsid w:val="00D27D2A"/>
    <w:rsid w:val="00D27FF8"/>
    <w:rsid w:val="00D3036F"/>
    <w:rsid w:val="00D3104D"/>
    <w:rsid w:val="00D31604"/>
    <w:rsid w:val="00D317A5"/>
    <w:rsid w:val="00D32178"/>
    <w:rsid w:val="00D32C5D"/>
    <w:rsid w:val="00D32CB9"/>
    <w:rsid w:val="00D3311A"/>
    <w:rsid w:val="00D33247"/>
    <w:rsid w:val="00D337F3"/>
    <w:rsid w:val="00D341D2"/>
    <w:rsid w:val="00D34620"/>
    <w:rsid w:val="00D349FC"/>
    <w:rsid w:val="00D34BAD"/>
    <w:rsid w:val="00D34F86"/>
    <w:rsid w:val="00D35497"/>
    <w:rsid w:val="00D37C56"/>
    <w:rsid w:val="00D37CBF"/>
    <w:rsid w:val="00D37D23"/>
    <w:rsid w:val="00D40F55"/>
    <w:rsid w:val="00D4155B"/>
    <w:rsid w:val="00D417C7"/>
    <w:rsid w:val="00D41863"/>
    <w:rsid w:val="00D42D19"/>
    <w:rsid w:val="00D430BB"/>
    <w:rsid w:val="00D45619"/>
    <w:rsid w:val="00D4592A"/>
    <w:rsid w:val="00D45DB1"/>
    <w:rsid w:val="00D47C3E"/>
    <w:rsid w:val="00D47C8C"/>
    <w:rsid w:val="00D50F06"/>
    <w:rsid w:val="00D51670"/>
    <w:rsid w:val="00D51C52"/>
    <w:rsid w:val="00D52C19"/>
    <w:rsid w:val="00D53434"/>
    <w:rsid w:val="00D53C2E"/>
    <w:rsid w:val="00D53C7D"/>
    <w:rsid w:val="00D542A9"/>
    <w:rsid w:val="00D54D7B"/>
    <w:rsid w:val="00D54EEF"/>
    <w:rsid w:val="00D55192"/>
    <w:rsid w:val="00D55734"/>
    <w:rsid w:val="00D56660"/>
    <w:rsid w:val="00D56922"/>
    <w:rsid w:val="00D56B19"/>
    <w:rsid w:val="00D571D6"/>
    <w:rsid w:val="00D57E15"/>
    <w:rsid w:val="00D60A25"/>
    <w:rsid w:val="00D60FFE"/>
    <w:rsid w:val="00D6149B"/>
    <w:rsid w:val="00D61820"/>
    <w:rsid w:val="00D61E92"/>
    <w:rsid w:val="00D61FE2"/>
    <w:rsid w:val="00D629CC"/>
    <w:rsid w:val="00D63C7B"/>
    <w:rsid w:val="00D64E43"/>
    <w:rsid w:val="00D650C2"/>
    <w:rsid w:val="00D67873"/>
    <w:rsid w:val="00D6788D"/>
    <w:rsid w:val="00D67CF7"/>
    <w:rsid w:val="00D705F6"/>
    <w:rsid w:val="00D70BD9"/>
    <w:rsid w:val="00D71643"/>
    <w:rsid w:val="00D718B4"/>
    <w:rsid w:val="00D71A49"/>
    <w:rsid w:val="00D72168"/>
    <w:rsid w:val="00D721E3"/>
    <w:rsid w:val="00D738B0"/>
    <w:rsid w:val="00D73A34"/>
    <w:rsid w:val="00D74BA7"/>
    <w:rsid w:val="00D75C46"/>
    <w:rsid w:val="00D7785F"/>
    <w:rsid w:val="00D80059"/>
    <w:rsid w:val="00D807A5"/>
    <w:rsid w:val="00D82C36"/>
    <w:rsid w:val="00D830D3"/>
    <w:rsid w:val="00D832E4"/>
    <w:rsid w:val="00D83B7A"/>
    <w:rsid w:val="00D83E87"/>
    <w:rsid w:val="00D8490A"/>
    <w:rsid w:val="00D84ACE"/>
    <w:rsid w:val="00D8561F"/>
    <w:rsid w:val="00D85717"/>
    <w:rsid w:val="00D85FCD"/>
    <w:rsid w:val="00D86264"/>
    <w:rsid w:val="00D864D7"/>
    <w:rsid w:val="00D86682"/>
    <w:rsid w:val="00D866C0"/>
    <w:rsid w:val="00D86C85"/>
    <w:rsid w:val="00D86E1D"/>
    <w:rsid w:val="00D86ED0"/>
    <w:rsid w:val="00D870CB"/>
    <w:rsid w:val="00D8713C"/>
    <w:rsid w:val="00D871FD"/>
    <w:rsid w:val="00D876D8"/>
    <w:rsid w:val="00D87EC8"/>
    <w:rsid w:val="00D90805"/>
    <w:rsid w:val="00D90818"/>
    <w:rsid w:val="00D91A28"/>
    <w:rsid w:val="00D91DA9"/>
    <w:rsid w:val="00D92D0C"/>
    <w:rsid w:val="00D934E9"/>
    <w:rsid w:val="00D93B78"/>
    <w:rsid w:val="00D940B4"/>
    <w:rsid w:val="00D949EF"/>
    <w:rsid w:val="00D95699"/>
    <w:rsid w:val="00D956D3"/>
    <w:rsid w:val="00D9602E"/>
    <w:rsid w:val="00D971DB"/>
    <w:rsid w:val="00D9729C"/>
    <w:rsid w:val="00D97400"/>
    <w:rsid w:val="00D97656"/>
    <w:rsid w:val="00D97930"/>
    <w:rsid w:val="00DA0023"/>
    <w:rsid w:val="00DA02E9"/>
    <w:rsid w:val="00DA05A0"/>
    <w:rsid w:val="00DA0FC3"/>
    <w:rsid w:val="00DA150E"/>
    <w:rsid w:val="00DA16B6"/>
    <w:rsid w:val="00DA27DA"/>
    <w:rsid w:val="00DA2963"/>
    <w:rsid w:val="00DA2C60"/>
    <w:rsid w:val="00DA3215"/>
    <w:rsid w:val="00DA322C"/>
    <w:rsid w:val="00DA4280"/>
    <w:rsid w:val="00DA42E2"/>
    <w:rsid w:val="00DA440A"/>
    <w:rsid w:val="00DA4B52"/>
    <w:rsid w:val="00DA4EF0"/>
    <w:rsid w:val="00DA51A3"/>
    <w:rsid w:val="00DA6C42"/>
    <w:rsid w:val="00DA6DAF"/>
    <w:rsid w:val="00DA72DE"/>
    <w:rsid w:val="00DA7CA1"/>
    <w:rsid w:val="00DB021D"/>
    <w:rsid w:val="00DB0284"/>
    <w:rsid w:val="00DB0300"/>
    <w:rsid w:val="00DB049D"/>
    <w:rsid w:val="00DB1241"/>
    <w:rsid w:val="00DB1A37"/>
    <w:rsid w:val="00DB25F7"/>
    <w:rsid w:val="00DB2B4D"/>
    <w:rsid w:val="00DB3EB4"/>
    <w:rsid w:val="00DB7215"/>
    <w:rsid w:val="00DC05C5"/>
    <w:rsid w:val="00DC17EF"/>
    <w:rsid w:val="00DC1D71"/>
    <w:rsid w:val="00DC23DE"/>
    <w:rsid w:val="00DC2C3E"/>
    <w:rsid w:val="00DC33B3"/>
    <w:rsid w:val="00DC42DC"/>
    <w:rsid w:val="00DC472F"/>
    <w:rsid w:val="00DC47B1"/>
    <w:rsid w:val="00DC4E06"/>
    <w:rsid w:val="00DC4E76"/>
    <w:rsid w:val="00DC523D"/>
    <w:rsid w:val="00DC5C3E"/>
    <w:rsid w:val="00DC5C64"/>
    <w:rsid w:val="00DC6014"/>
    <w:rsid w:val="00DC669F"/>
    <w:rsid w:val="00DC689D"/>
    <w:rsid w:val="00DC6D13"/>
    <w:rsid w:val="00DC6D92"/>
    <w:rsid w:val="00DC7280"/>
    <w:rsid w:val="00DC7D06"/>
    <w:rsid w:val="00DD0072"/>
    <w:rsid w:val="00DD0111"/>
    <w:rsid w:val="00DD0197"/>
    <w:rsid w:val="00DD0A7B"/>
    <w:rsid w:val="00DD0BCE"/>
    <w:rsid w:val="00DD186A"/>
    <w:rsid w:val="00DD1CA3"/>
    <w:rsid w:val="00DD1EB6"/>
    <w:rsid w:val="00DD2569"/>
    <w:rsid w:val="00DD26C0"/>
    <w:rsid w:val="00DD2CB8"/>
    <w:rsid w:val="00DD3527"/>
    <w:rsid w:val="00DD3AE4"/>
    <w:rsid w:val="00DD3CE9"/>
    <w:rsid w:val="00DD47D3"/>
    <w:rsid w:val="00DD494D"/>
    <w:rsid w:val="00DD4A5F"/>
    <w:rsid w:val="00DD541B"/>
    <w:rsid w:val="00DE0359"/>
    <w:rsid w:val="00DE0879"/>
    <w:rsid w:val="00DE0F68"/>
    <w:rsid w:val="00DE1304"/>
    <w:rsid w:val="00DE13AB"/>
    <w:rsid w:val="00DE1755"/>
    <w:rsid w:val="00DE2794"/>
    <w:rsid w:val="00DE32FA"/>
    <w:rsid w:val="00DE3E1D"/>
    <w:rsid w:val="00DE43EB"/>
    <w:rsid w:val="00DE4BD2"/>
    <w:rsid w:val="00DE4D97"/>
    <w:rsid w:val="00DE556A"/>
    <w:rsid w:val="00DE5D7C"/>
    <w:rsid w:val="00DE60F4"/>
    <w:rsid w:val="00DE62DB"/>
    <w:rsid w:val="00DE662A"/>
    <w:rsid w:val="00DE6779"/>
    <w:rsid w:val="00DE7F41"/>
    <w:rsid w:val="00DF0903"/>
    <w:rsid w:val="00DF0C5F"/>
    <w:rsid w:val="00DF1130"/>
    <w:rsid w:val="00DF132F"/>
    <w:rsid w:val="00DF170A"/>
    <w:rsid w:val="00DF19D1"/>
    <w:rsid w:val="00DF1B1F"/>
    <w:rsid w:val="00DF1B3E"/>
    <w:rsid w:val="00DF1D3D"/>
    <w:rsid w:val="00DF2B70"/>
    <w:rsid w:val="00DF2C0A"/>
    <w:rsid w:val="00DF4034"/>
    <w:rsid w:val="00DF5352"/>
    <w:rsid w:val="00DF5409"/>
    <w:rsid w:val="00DF596E"/>
    <w:rsid w:val="00DF59BA"/>
    <w:rsid w:val="00DF6AE5"/>
    <w:rsid w:val="00DF7D28"/>
    <w:rsid w:val="00DF7F47"/>
    <w:rsid w:val="00E000EE"/>
    <w:rsid w:val="00E0112B"/>
    <w:rsid w:val="00E014A6"/>
    <w:rsid w:val="00E027D5"/>
    <w:rsid w:val="00E029E0"/>
    <w:rsid w:val="00E02D8D"/>
    <w:rsid w:val="00E03F2E"/>
    <w:rsid w:val="00E04A5D"/>
    <w:rsid w:val="00E04EF1"/>
    <w:rsid w:val="00E05D24"/>
    <w:rsid w:val="00E069C4"/>
    <w:rsid w:val="00E06E72"/>
    <w:rsid w:val="00E073DD"/>
    <w:rsid w:val="00E10263"/>
    <w:rsid w:val="00E113BC"/>
    <w:rsid w:val="00E11791"/>
    <w:rsid w:val="00E11C4B"/>
    <w:rsid w:val="00E12816"/>
    <w:rsid w:val="00E138FB"/>
    <w:rsid w:val="00E15D06"/>
    <w:rsid w:val="00E15FC3"/>
    <w:rsid w:val="00E16BDC"/>
    <w:rsid w:val="00E16CE8"/>
    <w:rsid w:val="00E173CF"/>
    <w:rsid w:val="00E177D7"/>
    <w:rsid w:val="00E2007C"/>
    <w:rsid w:val="00E20AAE"/>
    <w:rsid w:val="00E213FA"/>
    <w:rsid w:val="00E21CB4"/>
    <w:rsid w:val="00E22DB9"/>
    <w:rsid w:val="00E2385F"/>
    <w:rsid w:val="00E23A2C"/>
    <w:rsid w:val="00E2400F"/>
    <w:rsid w:val="00E2471A"/>
    <w:rsid w:val="00E24839"/>
    <w:rsid w:val="00E24C35"/>
    <w:rsid w:val="00E24EA0"/>
    <w:rsid w:val="00E26684"/>
    <w:rsid w:val="00E26DFE"/>
    <w:rsid w:val="00E27314"/>
    <w:rsid w:val="00E274A8"/>
    <w:rsid w:val="00E27BE3"/>
    <w:rsid w:val="00E30194"/>
    <w:rsid w:val="00E3026F"/>
    <w:rsid w:val="00E3166E"/>
    <w:rsid w:val="00E33764"/>
    <w:rsid w:val="00E34DEC"/>
    <w:rsid w:val="00E35AF9"/>
    <w:rsid w:val="00E36209"/>
    <w:rsid w:val="00E36294"/>
    <w:rsid w:val="00E364C9"/>
    <w:rsid w:val="00E40249"/>
    <w:rsid w:val="00E4069E"/>
    <w:rsid w:val="00E410D2"/>
    <w:rsid w:val="00E4133B"/>
    <w:rsid w:val="00E41F87"/>
    <w:rsid w:val="00E42A7A"/>
    <w:rsid w:val="00E42FC3"/>
    <w:rsid w:val="00E43CA8"/>
    <w:rsid w:val="00E45B31"/>
    <w:rsid w:val="00E46173"/>
    <w:rsid w:val="00E46402"/>
    <w:rsid w:val="00E476C0"/>
    <w:rsid w:val="00E47988"/>
    <w:rsid w:val="00E50ACE"/>
    <w:rsid w:val="00E50E26"/>
    <w:rsid w:val="00E51B00"/>
    <w:rsid w:val="00E51F63"/>
    <w:rsid w:val="00E520A2"/>
    <w:rsid w:val="00E53065"/>
    <w:rsid w:val="00E530A3"/>
    <w:rsid w:val="00E5310B"/>
    <w:rsid w:val="00E533D9"/>
    <w:rsid w:val="00E53B12"/>
    <w:rsid w:val="00E5423F"/>
    <w:rsid w:val="00E544A7"/>
    <w:rsid w:val="00E54A9A"/>
    <w:rsid w:val="00E55005"/>
    <w:rsid w:val="00E55916"/>
    <w:rsid w:val="00E5596D"/>
    <w:rsid w:val="00E55BDD"/>
    <w:rsid w:val="00E5789A"/>
    <w:rsid w:val="00E6079C"/>
    <w:rsid w:val="00E60A1A"/>
    <w:rsid w:val="00E61641"/>
    <w:rsid w:val="00E61C59"/>
    <w:rsid w:val="00E62910"/>
    <w:rsid w:val="00E63CC8"/>
    <w:rsid w:val="00E642FA"/>
    <w:rsid w:val="00E66070"/>
    <w:rsid w:val="00E6746C"/>
    <w:rsid w:val="00E71768"/>
    <w:rsid w:val="00E71A7E"/>
    <w:rsid w:val="00E71ABF"/>
    <w:rsid w:val="00E71F84"/>
    <w:rsid w:val="00E72F28"/>
    <w:rsid w:val="00E734BF"/>
    <w:rsid w:val="00E73F7F"/>
    <w:rsid w:val="00E73F85"/>
    <w:rsid w:val="00E74170"/>
    <w:rsid w:val="00E74D90"/>
    <w:rsid w:val="00E75B1D"/>
    <w:rsid w:val="00E75B9E"/>
    <w:rsid w:val="00E76D8A"/>
    <w:rsid w:val="00E77127"/>
    <w:rsid w:val="00E77BDB"/>
    <w:rsid w:val="00E77D92"/>
    <w:rsid w:val="00E80135"/>
    <w:rsid w:val="00E80284"/>
    <w:rsid w:val="00E802E0"/>
    <w:rsid w:val="00E805B0"/>
    <w:rsid w:val="00E8082A"/>
    <w:rsid w:val="00E81F38"/>
    <w:rsid w:val="00E82B10"/>
    <w:rsid w:val="00E842D9"/>
    <w:rsid w:val="00E846BC"/>
    <w:rsid w:val="00E85054"/>
    <w:rsid w:val="00E853CE"/>
    <w:rsid w:val="00E85CC6"/>
    <w:rsid w:val="00E85F73"/>
    <w:rsid w:val="00E86069"/>
    <w:rsid w:val="00E86232"/>
    <w:rsid w:val="00E87898"/>
    <w:rsid w:val="00E9046C"/>
    <w:rsid w:val="00E937E2"/>
    <w:rsid w:val="00E95B0E"/>
    <w:rsid w:val="00E95C19"/>
    <w:rsid w:val="00E95D36"/>
    <w:rsid w:val="00E968A5"/>
    <w:rsid w:val="00E96B35"/>
    <w:rsid w:val="00E96D0C"/>
    <w:rsid w:val="00E97583"/>
    <w:rsid w:val="00E97C2A"/>
    <w:rsid w:val="00EA067B"/>
    <w:rsid w:val="00EA07BE"/>
    <w:rsid w:val="00EA08E3"/>
    <w:rsid w:val="00EA169E"/>
    <w:rsid w:val="00EA2398"/>
    <w:rsid w:val="00EA29CA"/>
    <w:rsid w:val="00EA2D74"/>
    <w:rsid w:val="00EA2EF7"/>
    <w:rsid w:val="00EA34E7"/>
    <w:rsid w:val="00EA38F0"/>
    <w:rsid w:val="00EA4685"/>
    <w:rsid w:val="00EA46CE"/>
    <w:rsid w:val="00EA46F2"/>
    <w:rsid w:val="00EA4D60"/>
    <w:rsid w:val="00EA5437"/>
    <w:rsid w:val="00EA60DC"/>
    <w:rsid w:val="00EA6143"/>
    <w:rsid w:val="00EA651A"/>
    <w:rsid w:val="00EA679E"/>
    <w:rsid w:val="00EA72C3"/>
    <w:rsid w:val="00EA76CE"/>
    <w:rsid w:val="00EA7D01"/>
    <w:rsid w:val="00EB13F1"/>
    <w:rsid w:val="00EB4E5C"/>
    <w:rsid w:val="00EB526D"/>
    <w:rsid w:val="00EB5FEE"/>
    <w:rsid w:val="00EB60C4"/>
    <w:rsid w:val="00EB6D99"/>
    <w:rsid w:val="00EB7A8F"/>
    <w:rsid w:val="00EC05D0"/>
    <w:rsid w:val="00EC07AF"/>
    <w:rsid w:val="00EC1823"/>
    <w:rsid w:val="00EC2F73"/>
    <w:rsid w:val="00EC3303"/>
    <w:rsid w:val="00EC417F"/>
    <w:rsid w:val="00EC44E5"/>
    <w:rsid w:val="00EC474D"/>
    <w:rsid w:val="00EC5186"/>
    <w:rsid w:val="00EC55A9"/>
    <w:rsid w:val="00EC5B45"/>
    <w:rsid w:val="00EC6A85"/>
    <w:rsid w:val="00EC6BA0"/>
    <w:rsid w:val="00EC6D6B"/>
    <w:rsid w:val="00ED0E2E"/>
    <w:rsid w:val="00ED226B"/>
    <w:rsid w:val="00ED23E0"/>
    <w:rsid w:val="00ED2554"/>
    <w:rsid w:val="00ED38E5"/>
    <w:rsid w:val="00ED3B80"/>
    <w:rsid w:val="00ED442D"/>
    <w:rsid w:val="00ED4588"/>
    <w:rsid w:val="00ED4E24"/>
    <w:rsid w:val="00ED6B02"/>
    <w:rsid w:val="00ED6E38"/>
    <w:rsid w:val="00ED7A0B"/>
    <w:rsid w:val="00EE01C6"/>
    <w:rsid w:val="00EE060B"/>
    <w:rsid w:val="00EE2B3C"/>
    <w:rsid w:val="00EE34A6"/>
    <w:rsid w:val="00EE3785"/>
    <w:rsid w:val="00EE4440"/>
    <w:rsid w:val="00EE44C2"/>
    <w:rsid w:val="00EE4661"/>
    <w:rsid w:val="00EE4A42"/>
    <w:rsid w:val="00EE4BD1"/>
    <w:rsid w:val="00EE4D2E"/>
    <w:rsid w:val="00EE4F49"/>
    <w:rsid w:val="00EE4F66"/>
    <w:rsid w:val="00EE6798"/>
    <w:rsid w:val="00EE68A5"/>
    <w:rsid w:val="00EF00CB"/>
    <w:rsid w:val="00EF0294"/>
    <w:rsid w:val="00EF0449"/>
    <w:rsid w:val="00EF0723"/>
    <w:rsid w:val="00EF0BC1"/>
    <w:rsid w:val="00EF0C47"/>
    <w:rsid w:val="00EF13F5"/>
    <w:rsid w:val="00EF1724"/>
    <w:rsid w:val="00EF173E"/>
    <w:rsid w:val="00EF1D94"/>
    <w:rsid w:val="00EF1EAE"/>
    <w:rsid w:val="00EF2452"/>
    <w:rsid w:val="00EF247F"/>
    <w:rsid w:val="00EF2C93"/>
    <w:rsid w:val="00EF2EFB"/>
    <w:rsid w:val="00EF444B"/>
    <w:rsid w:val="00EF5F57"/>
    <w:rsid w:val="00EF71E7"/>
    <w:rsid w:val="00EF729E"/>
    <w:rsid w:val="00EF744F"/>
    <w:rsid w:val="00F01D8A"/>
    <w:rsid w:val="00F01FC9"/>
    <w:rsid w:val="00F0263D"/>
    <w:rsid w:val="00F03870"/>
    <w:rsid w:val="00F03DA2"/>
    <w:rsid w:val="00F04A0A"/>
    <w:rsid w:val="00F04FDA"/>
    <w:rsid w:val="00F0523E"/>
    <w:rsid w:val="00F05621"/>
    <w:rsid w:val="00F05ABD"/>
    <w:rsid w:val="00F06150"/>
    <w:rsid w:val="00F06448"/>
    <w:rsid w:val="00F06C95"/>
    <w:rsid w:val="00F06CF5"/>
    <w:rsid w:val="00F07045"/>
    <w:rsid w:val="00F070B5"/>
    <w:rsid w:val="00F072F6"/>
    <w:rsid w:val="00F07727"/>
    <w:rsid w:val="00F100A5"/>
    <w:rsid w:val="00F11903"/>
    <w:rsid w:val="00F119F5"/>
    <w:rsid w:val="00F124D5"/>
    <w:rsid w:val="00F12645"/>
    <w:rsid w:val="00F12F76"/>
    <w:rsid w:val="00F133E1"/>
    <w:rsid w:val="00F13485"/>
    <w:rsid w:val="00F138BA"/>
    <w:rsid w:val="00F13E84"/>
    <w:rsid w:val="00F14A29"/>
    <w:rsid w:val="00F14D72"/>
    <w:rsid w:val="00F15707"/>
    <w:rsid w:val="00F179AE"/>
    <w:rsid w:val="00F200F6"/>
    <w:rsid w:val="00F201F2"/>
    <w:rsid w:val="00F20B6A"/>
    <w:rsid w:val="00F20E10"/>
    <w:rsid w:val="00F21E0F"/>
    <w:rsid w:val="00F21FD9"/>
    <w:rsid w:val="00F225F1"/>
    <w:rsid w:val="00F22D48"/>
    <w:rsid w:val="00F22EE3"/>
    <w:rsid w:val="00F234B3"/>
    <w:rsid w:val="00F23D96"/>
    <w:rsid w:val="00F243AC"/>
    <w:rsid w:val="00F2533A"/>
    <w:rsid w:val="00F25516"/>
    <w:rsid w:val="00F257B3"/>
    <w:rsid w:val="00F2598F"/>
    <w:rsid w:val="00F25A1D"/>
    <w:rsid w:val="00F27555"/>
    <w:rsid w:val="00F300C4"/>
    <w:rsid w:val="00F3114D"/>
    <w:rsid w:val="00F33072"/>
    <w:rsid w:val="00F330BA"/>
    <w:rsid w:val="00F3374F"/>
    <w:rsid w:val="00F3377D"/>
    <w:rsid w:val="00F3382B"/>
    <w:rsid w:val="00F346EC"/>
    <w:rsid w:val="00F34852"/>
    <w:rsid w:val="00F35208"/>
    <w:rsid w:val="00F357E6"/>
    <w:rsid w:val="00F35ED7"/>
    <w:rsid w:val="00F371EA"/>
    <w:rsid w:val="00F37917"/>
    <w:rsid w:val="00F37E4F"/>
    <w:rsid w:val="00F41047"/>
    <w:rsid w:val="00F41471"/>
    <w:rsid w:val="00F4170D"/>
    <w:rsid w:val="00F43B04"/>
    <w:rsid w:val="00F43DBD"/>
    <w:rsid w:val="00F44A97"/>
    <w:rsid w:val="00F44B63"/>
    <w:rsid w:val="00F44C65"/>
    <w:rsid w:val="00F4593C"/>
    <w:rsid w:val="00F45FD1"/>
    <w:rsid w:val="00F45FE9"/>
    <w:rsid w:val="00F4602D"/>
    <w:rsid w:val="00F465E0"/>
    <w:rsid w:val="00F4667A"/>
    <w:rsid w:val="00F46A55"/>
    <w:rsid w:val="00F475BC"/>
    <w:rsid w:val="00F47765"/>
    <w:rsid w:val="00F5033A"/>
    <w:rsid w:val="00F505F0"/>
    <w:rsid w:val="00F50D13"/>
    <w:rsid w:val="00F51B41"/>
    <w:rsid w:val="00F51B9F"/>
    <w:rsid w:val="00F52099"/>
    <w:rsid w:val="00F537C6"/>
    <w:rsid w:val="00F53B20"/>
    <w:rsid w:val="00F53E07"/>
    <w:rsid w:val="00F5509C"/>
    <w:rsid w:val="00F55602"/>
    <w:rsid w:val="00F55E6A"/>
    <w:rsid w:val="00F56004"/>
    <w:rsid w:val="00F5788D"/>
    <w:rsid w:val="00F60DBF"/>
    <w:rsid w:val="00F614A9"/>
    <w:rsid w:val="00F6155C"/>
    <w:rsid w:val="00F6169F"/>
    <w:rsid w:val="00F6171D"/>
    <w:rsid w:val="00F61973"/>
    <w:rsid w:val="00F61A15"/>
    <w:rsid w:val="00F61D8E"/>
    <w:rsid w:val="00F621B7"/>
    <w:rsid w:val="00F6235E"/>
    <w:rsid w:val="00F63703"/>
    <w:rsid w:val="00F63F69"/>
    <w:rsid w:val="00F64084"/>
    <w:rsid w:val="00F64952"/>
    <w:rsid w:val="00F6560B"/>
    <w:rsid w:val="00F664FC"/>
    <w:rsid w:val="00F66E0C"/>
    <w:rsid w:val="00F675B3"/>
    <w:rsid w:val="00F676B7"/>
    <w:rsid w:val="00F67C21"/>
    <w:rsid w:val="00F70675"/>
    <w:rsid w:val="00F706AF"/>
    <w:rsid w:val="00F70A91"/>
    <w:rsid w:val="00F70F91"/>
    <w:rsid w:val="00F72542"/>
    <w:rsid w:val="00F733D6"/>
    <w:rsid w:val="00F7376D"/>
    <w:rsid w:val="00F74241"/>
    <w:rsid w:val="00F742BE"/>
    <w:rsid w:val="00F7491E"/>
    <w:rsid w:val="00F74D8D"/>
    <w:rsid w:val="00F75251"/>
    <w:rsid w:val="00F75761"/>
    <w:rsid w:val="00F75F51"/>
    <w:rsid w:val="00F766C2"/>
    <w:rsid w:val="00F7675B"/>
    <w:rsid w:val="00F7694D"/>
    <w:rsid w:val="00F76D8B"/>
    <w:rsid w:val="00F76DAF"/>
    <w:rsid w:val="00F80646"/>
    <w:rsid w:val="00F80A99"/>
    <w:rsid w:val="00F80E92"/>
    <w:rsid w:val="00F81BDF"/>
    <w:rsid w:val="00F8245C"/>
    <w:rsid w:val="00F82B74"/>
    <w:rsid w:val="00F834A5"/>
    <w:rsid w:val="00F83E9F"/>
    <w:rsid w:val="00F84024"/>
    <w:rsid w:val="00F845F5"/>
    <w:rsid w:val="00F86E10"/>
    <w:rsid w:val="00F86FF8"/>
    <w:rsid w:val="00F90100"/>
    <w:rsid w:val="00F9054B"/>
    <w:rsid w:val="00F906B0"/>
    <w:rsid w:val="00F90828"/>
    <w:rsid w:val="00F910A4"/>
    <w:rsid w:val="00F9135E"/>
    <w:rsid w:val="00F913FE"/>
    <w:rsid w:val="00F914FA"/>
    <w:rsid w:val="00F915A1"/>
    <w:rsid w:val="00F9160F"/>
    <w:rsid w:val="00F923D6"/>
    <w:rsid w:val="00F923D8"/>
    <w:rsid w:val="00F92A9A"/>
    <w:rsid w:val="00F949EA"/>
    <w:rsid w:val="00F953D4"/>
    <w:rsid w:val="00F9585F"/>
    <w:rsid w:val="00F964BB"/>
    <w:rsid w:val="00F966C6"/>
    <w:rsid w:val="00F9766D"/>
    <w:rsid w:val="00F97E74"/>
    <w:rsid w:val="00FA038A"/>
    <w:rsid w:val="00FA070E"/>
    <w:rsid w:val="00FA086F"/>
    <w:rsid w:val="00FA095A"/>
    <w:rsid w:val="00FA0AEC"/>
    <w:rsid w:val="00FA0DF8"/>
    <w:rsid w:val="00FA111A"/>
    <w:rsid w:val="00FA12BF"/>
    <w:rsid w:val="00FA13C3"/>
    <w:rsid w:val="00FA160F"/>
    <w:rsid w:val="00FA1E45"/>
    <w:rsid w:val="00FA2112"/>
    <w:rsid w:val="00FA27E7"/>
    <w:rsid w:val="00FA2DA6"/>
    <w:rsid w:val="00FA347B"/>
    <w:rsid w:val="00FA3E54"/>
    <w:rsid w:val="00FA49E6"/>
    <w:rsid w:val="00FA4A0A"/>
    <w:rsid w:val="00FA4B53"/>
    <w:rsid w:val="00FA4CF5"/>
    <w:rsid w:val="00FA54D7"/>
    <w:rsid w:val="00FA55D6"/>
    <w:rsid w:val="00FA5E1A"/>
    <w:rsid w:val="00FA6497"/>
    <w:rsid w:val="00FA68AF"/>
    <w:rsid w:val="00FA78BB"/>
    <w:rsid w:val="00FA7BC0"/>
    <w:rsid w:val="00FA7BC7"/>
    <w:rsid w:val="00FA7D77"/>
    <w:rsid w:val="00FB350B"/>
    <w:rsid w:val="00FB3F33"/>
    <w:rsid w:val="00FB4252"/>
    <w:rsid w:val="00FB4A5A"/>
    <w:rsid w:val="00FB5486"/>
    <w:rsid w:val="00FB5BA7"/>
    <w:rsid w:val="00FB5D5D"/>
    <w:rsid w:val="00FB6D3E"/>
    <w:rsid w:val="00FB77D0"/>
    <w:rsid w:val="00FB7AA1"/>
    <w:rsid w:val="00FC0D8E"/>
    <w:rsid w:val="00FC1604"/>
    <w:rsid w:val="00FC16C3"/>
    <w:rsid w:val="00FC194A"/>
    <w:rsid w:val="00FC257D"/>
    <w:rsid w:val="00FC3476"/>
    <w:rsid w:val="00FC36F8"/>
    <w:rsid w:val="00FC3720"/>
    <w:rsid w:val="00FC3D5C"/>
    <w:rsid w:val="00FC4707"/>
    <w:rsid w:val="00FC4F0D"/>
    <w:rsid w:val="00FC5F2C"/>
    <w:rsid w:val="00FC6ADE"/>
    <w:rsid w:val="00FC6CAF"/>
    <w:rsid w:val="00FC6CE1"/>
    <w:rsid w:val="00FC7A23"/>
    <w:rsid w:val="00FC7E7F"/>
    <w:rsid w:val="00FD021B"/>
    <w:rsid w:val="00FD1423"/>
    <w:rsid w:val="00FD14D7"/>
    <w:rsid w:val="00FD18C7"/>
    <w:rsid w:val="00FD4385"/>
    <w:rsid w:val="00FD4774"/>
    <w:rsid w:val="00FD47E6"/>
    <w:rsid w:val="00FD5D24"/>
    <w:rsid w:val="00FD6132"/>
    <w:rsid w:val="00FD6CDB"/>
    <w:rsid w:val="00FD7927"/>
    <w:rsid w:val="00FE0EE6"/>
    <w:rsid w:val="00FE1240"/>
    <w:rsid w:val="00FE1463"/>
    <w:rsid w:val="00FE2495"/>
    <w:rsid w:val="00FE285E"/>
    <w:rsid w:val="00FE2E58"/>
    <w:rsid w:val="00FE314B"/>
    <w:rsid w:val="00FE351D"/>
    <w:rsid w:val="00FE371A"/>
    <w:rsid w:val="00FE471C"/>
    <w:rsid w:val="00FE4E77"/>
    <w:rsid w:val="00FE59C4"/>
    <w:rsid w:val="00FE7791"/>
    <w:rsid w:val="00FE7CC3"/>
    <w:rsid w:val="00FE7EBE"/>
    <w:rsid w:val="00FF1AC7"/>
    <w:rsid w:val="00FF1BE5"/>
    <w:rsid w:val="00FF1F7C"/>
    <w:rsid w:val="00FF22B1"/>
    <w:rsid w:val="00FF2584"/>
    <w:rsid w:val="00FF2686"/>
    <w:rsid w:val="00FF2C2E"/>
    <w:rsid w:val="00FF3909"/>
    <w:rsid w:val="00FF395B"/>
    <w:rsid w:val="00FF612E"/>
    <w:rsid w:val="00FF66E4"/>
    <w:rsid w:val="00FF6B3D"/>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57F2"/>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6557F2"/>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rPr>
      <w:sz w:val="18"/>
      <w:szCs w:val="18"/>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jc w:val="center"/>
    </w:p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rPr>
      <w:sz w:val="20"/>
      <w:szCs w:val="20"/>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ind w:left="720"/>
      <w:contextualSpacing/>
    </w:pPr>
  </w:style>
  <w:style w:type="paragraph" w:styleId="FootnoteText">
    <w:name w:val="footnote text"/>
    <w:basedOn w:val="Normal"/>
    <w:link w:val="FootnoteTextChar"/>
    <w:uiPriority w:val="99"/>
    <w:semiHidden/>
    <w:unhideWhenUsed/>
    <w:rsid w:val="00BA7E69"/>
    <w:rPr>
      <w:sz w:val="20"/>
      <w:szCs w:val="20"/>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216745465">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 w:id="2105638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psychtoolbox.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7tgy8/"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BrainardLab/VirtualWorldColorConstancy"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justingardner.net/doku.php/mgl/overview"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EDF4B-576F-8340-BEDF-11D0A8A8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25</Pages>
  <Words>18588</Words>
  <Characters>105957</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Brainard, David H</cp:lastModifiedBy>
  <cp:revision>26</cp:revision>
  <cp:lastPrinted>2021-05-05T14:32:00Z</cp:lastPrinted>
  <dcterms:created xsi:type="dcterms:W3CDTF">2021-05-05T14:32:00Z</dcterms:created>
  <dcterms:modified xsi:type="dcterms:W3CDTF">2021-05-08T18:08:00Z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