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604053CA"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(e.g.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such 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measured how thresholds for discriminating the lightness of a target object </w:t>
      </w:r>
      <w:r w:rsidR="00BD0745">
        <w:rPr>
          <w:rFonts w:ascii="Times New Roman" w:hAnsi="Times New Roman"/>
          <w:sz w:val="22"/>
          <w:szCs w:val="22"/>
        </w:rPr>
        <w:t xml:space="preserve">(task-relevant property)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 xml:space="preserve">equivalent noise paradigm </w:t>
      </w:r>
      <w:r w:rsidR="002F1829">
        <w:rPr>
          <w:rFonts w:ascii="Times New Roman" w:hAnsi="Times New Roman"/>
          <w:sz w:val="22"/>
          <w:szCs w:val="22"/>
        </w:rPr>
        <w:t xml:space="preserve">which </w:t>
      </w:r>
      <w:r w:rsidR="00923B17">
        <w:rPr>
          <w:rFonts w:ascii="Times New Roman" w:hAnsi="Times New Roman"/>
          <w:sz w:val="22"/>
          <w:szCs w:val="22"/>
        </w:rPr>
        <w:t xml:space="preserve">relates signal to noise properties of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923B17">
        <w:rPr>
          <w:rFonts w:ascii="Times New Roman" w:hAnsi="Times New Roman"/>
          <w:sz w:val="22"/>
          <w:szCs w:val="22"/>
        </w:rPr>
        <w:t xml:space="preserve"> and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Pr>
          <w:rFonts w:ascii="Times New Roman" w:hAnsi="Times New Roman"/>
          <w:sz w:val="22"/>
          <w:szCs w:val="22"/>
        </w:rPr>
        <w:t xml:space="preserve">For low </w:t>
      </w:r>
      <w:r w:rsidR="00D07E6C">
        <w:rPr>
          <w:rFonts w:ascii="Times New Roman" w:hAnsi="Times New Roman"/>
          <w:sz w:val="22"/>
          <w:szCs w:val="22"/>
        </w:rPr>
        <w:t xml:space="preserve">background reflectance </w:t>
      </w:r>
      <w:r>
        <w:rPr>
          <w:rFonts w:ascii="Times New Roman" w:hAnsi="Times New Roman"/>
          <w:sz w:val="22"/>
          <w:szCs w:val="22"/>
        </w:rPr>
        <w:t xml:space="preserve">variation, the discrimination thresholds were nearly constant, indicating that </w:t>
      </w:r>
      <w:r w:rsidR="004C5F54">
        <w:rPr>
          <w:rFonts w:ascii="Times New Roman" w:hAnsi="Times New Roman"/>
          <w:sz w:val="22"/>
          <w:szCs w:val="22"/>
        </w:rPr>
        <w:t>in th</w:t>
      </w:r>
      <w:r w:rsidR="00D07E6C">
        <w:rPr>
          <w:rFonts w:ascii="Times New Roman" w:hAnsi="Times New Roman"/>
          <w:sz w:val="22"/>
          <w:szCs w:val="22"/>
        </w:rPr>
        <w:t xml:space="preserve">is </w:t>
      </w:r>
      <w:r w:rsidR="004C5F54">
        <w:rPr>
          <w:rFonts w:ascii="Times New Roman" w:hAnsi="Times New Roman"/>
          <w:sz w:val="22"/>
          <w:szCs w:val="22"/>
        </w:rPr>
        <w:t xml:space="preserve">regime </w:t>
      </w:r>
      <w:r>
        <w:rPr>
          <w:rFonts w:ascii="Times New Roman" w:hAnsi="Times New Roman"/>
          <w:sz w:val="22"/>
          <w:szCs w:val="22"/>
        </w:rPr>
        <w:t>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 As the </w:t>
      </w:r>
      <w:r w:rsidR="00D07E6C">
        <w:rPr>
          <w:rFonts w:ascii="Times New Roman" w:hAnsi="Times New Roman"/>
          <w:sz w:val="22"/>
          <w:szCs w:val="22"/>
        </w:rPr>
        <w:t xml:space="preserve">background </w:t>
      </w:r>
      <w:r w:rsidR="009D102C">
        <w:rPr>
          <w:rFonts w:ascii="Times New Roman" w:hAnsi="Times New Roman"/>
          <w:sz w:val="22"/>
          <w:szCs w:val="22"/>
        </w:rPr>
        <w:t>object reflectance variation</w:t>
      </w:r>
      <w:r w:rsidR="00D07E6C">
        <w:rPr>
          <w:rFonts w:ascii="Times New Roman" w:hAnsi="Times New Roman"/>
          <w:sz w:val="22"/>
          <w:szCs w:val="22"/>
        </w:rPr>
        <w:t xml:space="preserv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measured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 xml:space="preserve">(i.e.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del w:id="0" w:author="Brainard, David H" w:date="2021-04-20T19:58:00Z">
        <w:r>
          <w:rPr>
            <w:rFonts w:ascii="Times New Roman" w:hAnsi="Times New Roman"/>
            <w:sz w:val="22"/>
            <w:szCs w:val="22"/>
          </w:rPr>
          <w:delText xml:space="preserve">computational </w:delText>
        </w:r>
      </w:del>
      <w:ins w:id="1" w:author="Brainard, David H" w:date="2021-04-20T19:58:00Z">
        <w:r w:rsidR="007F1B18">
          <w:rPr>
            <w:rFonts w:ascii="Times New Roman" w:hAnsi="Times New Roman"/>
            <w:sz w:val="22"/>
            <w:szCs w:val="22"/>
          </w:rPr>
          <w:t>linear receptive field</w:t>
        </w:r>
        <w:r w:rsidR="00764C04">
          <w:rPr>
            <w:rFonts w:ascii="Times New Roman" w:hAnsi="Times New Roman"/>
            <w:sz w:val="22"/>
            <w:szCs w:val="22"/>
          </w:rPr>
          <w:t xml:space="preserve"> </w:t>
        </w:r>
      </w:ins>
      <w:r w:rsidR="00764C04">
        <w:rPr>
          <w:rFonts w:ascii="Times New Roman" w:hAnsi="Times New Roman"/>
          <w:sz w:val="22"/>
          <w:szCs w:val="22"/>
        </w:rPr>
        <w:t>model</w:t>
      </w:r>
      <w:del w:id="2" w:author="Brainard, David H" w:date="2021-04-20T19:58:00Z">
        <w:r>
          <w:rPr>
            <w:rFonts w:ascii="Times New Roman" w:hAnsi="Times New Roman"/>
            <w:sz w:val="22"/>
            <w:szCs w:val="22"/>
          </w:rPr>
          <w:delText xml:space="preserve"> that uses a</w:delText>
        </w:r>
      </w:del>
      <w:ins w:id="3" w:author="Brainard, David H" w:date="2021-04-20T19:58:00Z">
        <w:r w:rsidR="00764C04">
          <w:rPr>
            <w:rFonts w:ascii="Times New Roman" w:hAnsi="Times New Roman"/>
            <w:sz w:val="22"/>
            <w:szCs w:val="22"/>
          </w:rPr>
          <w:t>, based on Signal Detection Theory, employs a single</w:t>
        </w:r>
      </w:ins>
      <w:r>
        <w:rPr>
          <w:rFonts w:ascii="Times New Roman" w:hAnsi="Times New Roman"/>
          <w:sz w:val="22"/>
          <w:szCs w:val="22"/>
        </w:rPr>
        <w:t xml:space="preserve"> center-surround receptive field </w:t>
      </w:r>
      <w:ins w:id="4" w:author="Brainard, David H" w:date="2021-04-20T19:58:00Z">
        <w:r w:rsidR="00764C04">
          <w:rPr>
            <w:rFonts w:ascii="Times New Roman" w:hAnsi="Times New Roman"/>
            <w:sz w:val="22"/>
            <w:szCs w:val="22"/>
          </w:rPr>
          <w:t xml:space="preserve">tailored to our stimulus set </w:t>
        </w:r>
      </w:ins>
      <w:r>
        <w:rPr>
          <w:rFonts w:ascii="Times New Roman" w:hAnsi="Times New Roman"/>
          <w:sz w:val="22"/>
          <w:szCs w:val="22"/>
        </w:rPr>
        <w:t xml:space="preserve">to estimate </w:t>
      </w:r>
      <w:del w:id="5" w:author="Brainard, David H" w:date="2021-04-20T19:58:00Z">
        <w:r>
          <w:rPr>
            <w:rFonts w:ascii="Times New Roman" w:hAnsi="Times New Roman"/>
            <w:sz w:val="22"/>
            <w:szCs w:val="22"/>
          </w:rPr>
          <w:delText>object</w:delText>
        </w:r>
      </w:del>
      <w:ins w:id="6" w:author="Brainard, David H" w:date="2021-04-20T19:58:00Z">
        <w:r w:rsidR="00764C04">
          <w:rPr>
            <w:rFonts w:ascii="Times New Roman" w:hAnsi="Times New Roman"/>
            <w:sz w:val="22"/>
            <w:szCs w:val="22"/>
          </w:rPr>
          <w:t>the observer’s internal representation of</w:t>
        </w:r>
      </w:ins>
      <w:r w:rsidR="00764C04">
        <w:rPr>
          <w:rFonts w:ascii="Times New Roman" w:hAnsi="Times New Roman"/>
          <w:sz w:val="22"/>
          <w:szCs w:val="22"/>
        </w:rPr>
        <w:t xml:space="preserve"> lightness</w:t>
      </w:r>
      <w:r>
        <w:rPr>
          <w:rFonts w:ascii="Times New Roman" w:hAnsi="Times New Roman"/>
          <w:sz w:val="22"/>
          <w:szCs w:val="22"/>
        </w:rPr>
        <w:t xml:space="preserve"> 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1EDB4F4A" w:rsidR="00B979EA" w:rsidRDefault="006957D2">
      <w:pPr>
        <w:pStyle w:val="Default"/>
        <w:spacing w:before="0"/>
        <w:rPr>
          <w:ins w:id="7" w:author="Brainard, David H" w:date="2021-04-20T19:58:00Z"/>
          <w:rFonts w:ascii="Times New Roman" w:hAnsi="Times New Roman"/>
          <w:b/>
          <w:bCs/>
          <w:sz w:val="22"/>
          <w:szCs w:val="22"/>
        </w:rPr>
      </w:pPr>
      <w:r>
        <w:rPr>
          <w:rFonts w:ascii="Times New Roman" w:hAnsi="Times New Roman"/>
          <w:b/>
          <w:bCs/>
          <w:sz w:val="22"/>
          <w:szCs w:val="22"/>
        </w:rPr>
        <w:lastRenderedPageBreak/>
        <w:t>INTRODUCTION</w:t>
      </w:r>
      <w:del w:id="8" w:author="Brainard, David H" w:date="2021-04-20T19:58:00Z">
        <w:r w:rsidR="00554DFF">
          <w:rPr>
            <w:rFonts w:ascii="Times New Roman" w:hAnsi="Times New Roman"/>
            <w:b/>
            <w:bCs/>
            <w:sz w:val="22"/>
            <w:szCs w:val="22"/>
          </w:rPr>
          <w:delText xml:space="preserve">: </w:delText>
        </w:r>
      </w:del>
    </w:p>
    <w:p w14:paraId="2C1583CA" w14:textId="77777777" w:rsidR="00B979EA" w:rsidRDefault="00B979EA">
      <w:pPr>
        <w:pStyle w:val="Default"/>
        <w:spacing w:before="0"/>
        <w:rPr>
          <w:ins w:id="9" w:author="Brainard, David H" w:date="2021-04-20T19:58:00Z"/>
          <w:rFonts w:ascii="Times New Roman" w:hAnsi="Times New Roman"/>
          <w:b/>
          <w:bCs/>
          <w:sz w:val="22"/>
          <w:szCs w:val="22"/>
        </w:rPr>
      </w:pPr>
    </w:p>
    <w:p w14:paraId="5369E58D" w14:textId="5E7D9ABB"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needs to provide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7988">
        <w:rPr>
          <w:rFonts w:ascii="Times New Roman" w:hAnsi="Times New Roman"/>
          <w:sz w:val="22"/>
          <w:szCs w:val="22"/>
        </w:rPr>
        <w:t>process</w:t>
      </w:r>
      <w:r w:rsidR="00A70EC5">
        <w:rPr>
          <w:rFonts w:ascii="Times New Roman" w:hAnsi="Times New Roman"/>
          <w:sz w:val="22"/>
          <w:szCs w:val="22"/>
        </w:rPr>
        <w:t>es</w:t>
      </w:r>
      <w:r w:rsidR="00E47988">
        <w:rPr>
          <w:rFonts w:ascii="Times New Roman" w:hAnsi="Times New Roman"/>
          <w:sz w:val="22"/>
          <w:szCs w:val="22"/>
        </w:rPr>
        <w:t xml:space="preserve"> that result in 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with the information provided by the proximal stimuli reaching the retinae.</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not only on the intrinsic properties of objects, but also</w:t>
      </w:r>
      <w:r w:rsidR="00554DFF">
        <w:rPr>
          <w:rFonts w:ascii="Times New Roman" w:hAnsi="Times New Roman"/>
          <w:sz w:val="22"/>
          <w:szCs w:val="22"/>
        </w:rPr>
        <w:t xml:space="preserve"> on </w:t>
      </w:r>
      <w:r>
        <w:rPr>
          <w:rFonts w:ascii="Times New Roman" w:hAnsi="Times New Roman"/>
          <w:sz w:val="22"/>
          <w:szCs w:val="22"/>
        </w:rPr>
        <w:t>object-</w:t>
      </w:r>
      <w:r w:rsidR="00554DFF">
        <w:rPr>
          <w:rFonts w:ascii="Times New Roman" w:hAnsi="Times New Roman"/>
          <w:sz w:val="22"/>
          <w:szCs w:val="22"/>
        </w:rPr>
        <w:t xml:space="preserve">extrinsic </w:t>
      </w:r>
      <w:r>
        <w:rPr>
          <w:rFonts w:ascii="Times New Roman" w:hAnsi="Times New Roman"/>
          <w:sz w:val="22"/>
          <w:szCs w:val="22"/>
        </w:rPr>
        <w:t>properties of</w:t>
      </w:r>
      <w:r w:rsidR="00554DFF">
        <w:rPr>
          <w:rFonts w:ascii="Times New Roman" w:hAnsi="Times New Roman"/>
          <w:sz w:val="22"/>
          <w:szCs w:val="22"/>
        </w:rPr>
        <w:t xml:space="preserve"> the visual scene</w:t>
      </w:r>
      <w:r>
        <w:rPr>
          <w:rFonts w:ascii="Times New Roman" w:hAnsi="Times New Roman"/>
          <w:sz w:val="22"/>
          <w:szCs w:val="22"/>
        </w:rPr>
        <w:t>, for example the illumination</w:t>
      </w:r>
      <w:r w:rsidR="00765ECD">
        <w:rPr>
          <w:rFonts w:ascii="Times New Roman" w:hAnsi="Times New Roman"/>
          <w:sz w:val="22"/>
          <w:szCs w:val="22"/>
        </w:rPr>
        <w:t>, the observer’s viewpoint,</w:t>
      </w:r>
      <w:r>
        <w:rPr>
          <w:rFonts w:ascii="Times New Roman" w:hAnsi="Times New Roman"/>
          <w:sz w:val="22"/>
          <w:szCs w:val="22"/>
        </w:rPr>
        <w:t xml:space="preserve"> and the </w:t>
      </w:r>
      <w:r w:rsidR="00DF596E">
        <w:rPr>
          <w:rFonts w:ascii="Times New Roman" w:hAnsi="Times New Roman"/>
          <w:sz w:val="22"/>
          <w:szCs w:val="22"/>
        </w:rPr>
        <w:t xml:space="preserve">object’s </w:t>
      </w:r>
      <w:r>
        <w:rPr>
          <w:rFonts w:ascii="Times New Roman" w:hAnsi="Times New Roman"/>
          <w:sz w:val="22"/>
          <w:szCs w:val="22"/>
        </w:rPr>
        <w:t xml:space="preserve">position and pose.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 xml:space="preserve">object </w:t>
      </w:r>
      <w:r>
        <w:rPr>
          <w:rFonts w:ascii="Times New Roman" w:hAnsi="Times New Roman"/>
          <w:sz w:val="22"/>
          <w:szCs w:val="22"/>
        </w:rPr>
        <w:t xml:space="preserve">properties across variation in other scene variables. Understanding the degree to which the visual system does this,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 xml:space="preserve">goal of vision </w:t>
      </w:r>
      <w:commentRangeStart w:id="10"/>
      <w:commentRangeStart w:id="11"/>
      <w:r>
        <w:rPr>
          <w:rFonts w:ascii="Times New Roman" w:hAnsi="Times New Roman"/>
          <w:sz w:val="22"/>
          <w:szCs w:val="22"/>
        </w:rPr>
        <w:t>science</w:t>
      </w:r>
      <w:commentRangeEnd w:id="10"/>
      <w:del w:id="12" w:author="Brainard, David H" w:date="2021-04-20T19:58:00Z">
        <w:r w:rsidR="00AF67E8">
          <w:rPr>
            <w:rStyle w:val="CommentReference"/>
            <w:rFonts w:ascii="Times New Roman" w:hAnsi="Times New Roman" w:cs="Times New Roman"/>
            <w:color w:val="auto"/>
            <w14:textOutline w14:w="0" w14:cap="rnd" w14:cmpd="sng" w14:algn="ctr">
              <w14:noFill/>
              <w14:prstDash w14:val="solid"/>
              <w14:bevel/>
            </w14:textOutline>
          </w:rPr>
          <w:commentReference w:id="10"/>
        </w:r>
        <w:commentRangeEnd w:id="11"/>
        <w:r w:rsidR="0078721C">
          <w:rPr>
            <w:rStyle w:val="CommentReference"/>
            <w:rFonts w:ascii="Times New Roman" w:hAnsi="Times New Roman" w:cs="Times New Roman"/>
            <w:color w:val="auto"/>
            <w14:textOutline w14:w="0" w14:cap="rnd" w14:cmpd="sng" w14:algn="ctr">
              <w14:noFill/>
              <w14:prstDash w14:val="solid"/>
              <w14:bevel/>
            </w14:textOutline>
          </w:rPr>
          <w:commentReference w:id="11"/>
        </w:r>
        <w:r>
          <w:rPr>
            <w:rFonts w:ascii="Times New Roman" w:hAnsi="Times New Roman"/>
            <w:sz w:val="22"/>
            <w:szCs w:val="22"/>
          </w:rPr>
          <w:delText>.</w:delText>
        </w:r>
      </w:del>
      <w:ins w:id="13" w:author="Brainard, David H" w:date="2021-04-20T19:58:00Z">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PjxSZWNOdW0+MjUxNDwvUmVjTnVtPjxEaXNwbGF5VGV4dD4oSGVsbWhvbHR6LCAxODk2OyBLbmls
bCAmYW1wOyBSaWNoYXJkcywgMTk5NjsgQnJhc2NhbXAgJmFtcDsgU2hldmVsbCwgMjAyMSk8L0Rp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PEVuZE5vdGU+PENpdGU+PEF1dGhvcj5IZWxtaG9sdHo8L0F1dGhvcj48WWVhcj4xODk2PC9ZZWFy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E073DD">
          <w:rPr>
            <w:rFonts w:ascii="Times New Roman" w:hAnsi="Times New Roman"/>
            <w:sz w:val="22"/>
            <w:szCs w:val="22"/>
          </w:rPr>
        </w:r>
        <w:r w:rsidR="00E073DD">
          <w:rPr>
            <w:rFonts w:ascii="Times New Roman" w:hAnsi="Times New Roman"/>
            <w:sz w:val="22"/>
            <w:szCs w:val="22"/>
          </w:rPr>
          <w:fldChar w:fldCharType="separate"/>
        </w:r>
        <w:r w:rsidR="00E073DD">
          <w:rPr>
            <w:rFonts w:ascii="Times New Roman" w:hAnsi="Times New Roman"/>
            <w:noProof/>
            <w:sz w:val="22"/>
            <w:szCs w:val="22"/>
          </w:rPr>
          <w:t>(Helmholtz, 1896; Knill &amp; Richards, 1996; Brascamp &amp; Shevell, 2021)</w:t>
        </w:r>
        <w:r w:rsidR="00E073DD">
          <w:rPr>
            <w:rFonts w:ascii="Times New Roman" w:hAnsi="Times New Roman"/>
            <w:sz w:val="22"/>
            <w:szCs w:val="22"/>
          </w:rPr>
          <w:fldChar w:fldCharType="end"/>
        </w:r>
        <w:r>
          <w:rPr>
            <w:rFonts w:ascii="Times New Roman" w:hAnsi="Times New Roman"/>
            <w:sz w:val="22"/>
            <w:szCs w:val="22"/>
          </w:rPr>
          <w:t>.</w:t>
        </w:r>
      </w:ins>
    </w:p>
    <w:p w14:paraId="07FEFD93" w14:textId="77777777" w:rsidR="00744589" w:rsidRDefault="00744589">
      <w:pPr>
        <w:pStyle w:val="Default"/>
        <w:spacing w:before="0"/>
        <w:rPr>
          <w:rFonts w:ascii="Times New Roman" w:hAnsi="Times New Roman"/>
          <w:sz w:val="22"/>
          <w:szCs w:val="22"/>
        </w:rPr>
      </w:pPr>
    </w:p>
    <w:p w14:paraId="1BC7D3EF" w14:textId="26A78489"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representing the reflectance of an</w:t>
      </w:r>
      <w:del w:id="14" w:author="Brainard, David H" w:date="2021-04-20T19:58:00Z">
        <w:r>
          <w:rPr>
            <w:rFonts w:ascii="Times New Roman" w:hAnsi="Times New Roman"/>
            <w:sz w:val="22"/>
            <w:szCs w:val="22"/>
          </w:rPr>
          <w:delText xml:space="preserve"> achromatic</w:delText>
        </w:r>
      </w:del>
      <w:r>
        <w:rPr>
          <w:rFonts w:ascii="Times New Roman" w:hAnsi="Times New Roman"/>
          <w:sz w:val="22"/>
          <w:szCs w:val="22"/>
        </w:rPr>
        <w:t xml:space="preserve">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 xml:space="preserve">perceptual correlate of the surface reflectance of </w:t>
      </w:r>
      <w:ins w:id="15" w:author="Brainard, David H" w:date="2021-04-20T19:58:00Z">
        <w:r w:rsidR="008B32BE">
          <w:rPr>
            <w:rFonts w:ascii="Times New Roman" w:hAnsi="Times New Roman"/>
            <w:sz w:val="22"/>
            <w:szCs w:val="22"/>
          </w:rPr>
          <w:t>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w:t>
        </w:r>
      </w:ins>
      <w:r w:rsidR="00E51F63">
        <w:rPr>
          <w:rFonts w:ascii="Times New Roman" w:hAnsi="Times New Roman"/>
          <w:sz w:val="22"/>
          <w:szCs w:val="22"/>
        </w:rPr>
        <w:t>achromatic objects</w:t>
      </w:r>
      <w:del w:id="16" w:author="Brainard, David H" w:date="2021-04-20T19:58:00Z">
        <w:r w:rsidR="00E85F73">
          <w:rPr>
            <w:rFonts w:ascii="Times New Roman" w:hAnsi="Times New Roman"/>
            <w:sz w:val="22"/>
            <w:szCs w:val="22"/>
          </w:rPr>
          <w:delText xml:space="preserve"> is termed</w:delText>
        </w:r>
      </w:del>
      <w:ins w:id="17" w:author="Brainard, David H" w:date="2021-04-20T19:58:00Z">
        <w:r w:rsidR="000C6011">
          <w:rPr>
            <w:rFonts w:ascii="Times New Roman" w:hAnsi="Times New Roman"/>
            <w:sz w:val="22"/>
            <w:szCs w:val="22"/>
          </w:rPr>
          <w:t>,</w:t>
        </w:r>
        <w:r w:rsidR="00E51F63">
          <w:rPr>
            <w:rFonts w:ascii="Times New Roman" w:hAnsi="Times New Roman"/>
            <w:sz w:val="22"/>
            <w:szCs w:val="22"/>
          </w:rPr>
          <w:t xml:space="preserve"> its</w:t>
        </w:r>
      </w:ins>
      <w:r w:rsidR="00E51F63">
        <w:rPr>
          <w:rFonts w:ascii="Times New Roman" w:hAnsi="Times New Roman"/>
          <w:sz w:val="22"/>
          <w:szCs w:val="22"/>
        </w:rPr>
        <w:t xml:space="preserve">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ins w:id="18" w:author="Brainard, David H" w:date="2021-04-20T19:58:00Z">
        <w:r w:rsidR="000C6011">
          <w:rPr>
            <w:rFonts w:ascii="Times New Roman" w:hAnsi="Times New Roman"/>
            <w:sz w:val="22"/>
            <w:szCs w:val="22"/>
          </w:rPr>
          <w:t>object color</w:t>
        </w:r>
        <w:r w:rsidR="00364CF3">
          <w:rPr>
            <w:rFonts w:ascii="Times New Roman" w:hAnsi="Times New Roman"/>
            <w:sz w:val="22"/>
            <w:szCs w:val="22"/>
          </w:rPr>
          <w:t>/</w:t>
        </w:r>
        <w:r w:rsidR="000C6011">
          <w:rPr>
            <w:rFonts w:ascii="Times New Roman" w:hAnsi="Times New Roman"/>
            <w:sz w:val="22"/>
            <w:szCs w:val="22"/>
          </w:rPr>
          <w:t xml:space="preserve">lightness </w:t>
        </w:r>
      </w:ins>
      <w:r w:rsidR="008B32BE">
        <w:rPr>
          <w:rFonts w:ascii="Times New Roman" w:hAnsi="Times New Roman"/>
          <w:sz w:val="22"/>
          <w:szCs w:val="22"/>
        </w:rPr>
        <w:t xml:space="preserve">representation </w:t>
      </w:r>
      <w:del w:id="19" w:author="Brainard, David H" w:date="2021-04-20T19:58:00Z">
        <w:r w:rsidR="00304113">
          <w:rPr>
            <w:rFonts w:ascii="Times New Roman" w:hAnsi="Times New Roman"/>
            <w:sz w:val="22"/>
            <w:szCs w:val="22"/>
          </w:rPr>
          <w:delText xml:space="preserve">of object lightness </w:delText>
        </w:r>
      </w:del>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del w:id="20" w:author="Brainard, David H" w:date="2021-04-20T19:58:00Z">
        <w:r w:rsidR="000703E2">
          <w:rPr>
            <w:rFonts w:ascii="Times New Roman" w:hAnsi="Times New Roman"/>
            <w:sz w:val="22"/>
            <w:szCs w:val="22"/>
          </w:rPr>
          <w:delText xml:space="preserve">irradiance of the </w:delText>
        </w:r>
      </w:del>
      <w:r w:rsidR="00BA4C12">
        <w:rPr>
          <w:rFonts w:ascii="Times New Roman" w:hAnsi="Times New Roman"/>
          <w:sz w:val="22"/>
          <w:szCs w:val="22"/>
        </w:rPr>
        <w:t xml:space="preserve">image </w:t>
      </w:r>
      <w:del w:id="21" w:author="Brainard, David H" w:date="2021-04-20T19:58:00Z">
        <w:r w:rsidR="00DE5D7C">
          <w:rPr>
            <w:rFonts w:ascii="Times New Roman" w:hAnsi="Times New Roman"/>
            <w:sz w:val="22"/>
            <w:szCs w:val="22"/>
          </w:rPr>
          <w:delText>cast by</w:delText>
        </w:r>
      </w:del>
      <w:ins w:id="22" w:author="Brainard, David H" w:date="2021-04-20T19:58:00Z">
        <w:r w:rsidR="000703E2">
          <w:rPr>
            <w:rFonts w:ascii="Times New Roman" w:hAnsi="Times New Roman"/>
            <w:sz w:val="22"/>
            <w:szCs w:val="22"/>
          </w:rPr>
          <w:t>of</w:t>
        </w:r>
      </w:ins>
      <w:r w:rsidR="000703E2">
        <w:rPr>
          <w:rFonts w:ascii="Times New Roman" w:hAnsi="Times New Roman"/>
          <w:sz w:val="22"/>
          <w:szCs w:val="22"/>
        </w:rPr>
        <w:t xml:space="preserve"> the </w:t>
      </w:r>
      <w:r w:rsidR="00DE5D7C">
        <w:rPr>
          <w:rFonts w:ascii="Times New Roman" w:hAnsi="Times New Roman"/>
          <w:sz w:val="22"/>
          <w:szCs w:val="22"/>
        </w:rPr>
        <w:t>object</w:t>
      </w:r>
      <w:r w:rsidR="000703E2">
        <w:rPr>
          <w:rFonts w:ascii="Times New Roman" w:hAnsi="Times New Roman"/>
          <w:sz w:val="22"/>
          <w:szCs w:val="22"/>
        </w:rPr>
        <w:t xml:space="preserve"> varies both with </w:t>
      </w:r>
      <w:del w:id="23" w:author="Brainard, David H" w:date="2021-04-20T19:58:00Z">
        <w:r w:rsidR="000703E2">
          <w:rPr>
            <w:rFonts w:ascii="Times New Roman" w:hAnsi="Times New Roman"/>
            <w:sz w:val="22"/>
            <w:szCs w:val="22"/>
          </w:rPr>
          <w:delText>the object’s overall</w:delText>
        </w:r>
      </w:del>
      <w:ins w:id="24" w:author="Brainard, David H" w:date="2021-04-20T19:58:00Z">
        <w:r w:rsidR="00BA4C12">
          <w:rPr>
            <w:rFonts w:ascii="Times New Roman" w:hAnsi="Times New Roman"/>
            <w:sz w:val="22"/>
            <w:szCs w:val="22"/>
          </w:rPr>
          <w:t>its</w:t>
        </w:r>
      </w:ins>
      <w:r w:rsidR="00BA4C12">
        <w:rPr>
          <w:rFonts w:ascii="Times New Roman" w:hAnsi="Times New Roman"/>
          <w:sz w:val="22"/>
          <w:szCs w:val="22"/>
        </w:rPr>
        <w:t xml:space="preserve"> </w:t>
      </w:r>
      <w:r w:rsidR="000703E2">
        <w:rPr>
          <w:rFonts w:ascii="Times New Roman" w:hAnsi="Times New Roman"/>
          <w:sz w:val="22"/>
          <w:szCs w:val="22"/>
        </w:rPr>
        <w:t xml:space="preserve">reflectance </w:t>
      </w:r>
      <w:r w:rsidR="00C00A10">
        <w:rPr>
          <w:rFonts w:ascii="Times New Roman" w:hAnsi="Times New Roman"/>
          <w:sz w:val="22"/>
          <w:szCs w:val="22"/>
        </w:rPr>
        <w:t xml:space="preserve">and </w:t>
      </w:r>
      <w:r w:rsidR="000703E2">
        <w:rPr>
          <w:rFonts w:ascii="Times New Roman" w:hAnsi="Times New Roman"/>
          <w:sz w:val="22"/>
          <w:szCs w:val="22"/>
        </w:rPr>
        <w:t xml:space="preserve">the </w:t>
      </w:r>
      <w:ins w:id="25" w:author="Brainard, David H" w:date="2021-04-20T19:58:00Z">
        <w:r w:rsidR="00E51F63">
          <w:rPr>
            <w:rFonts w:ascii="Times New Roman" w:hAnsi="Times New Roman"/>
            <w:sz w:val="22"/>
            <w:szCs w:val="22"/>
          </w:rPr>
          <w:t xml:space="preserve">spectral </w:t>
        </w:r>
      </w:ins>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FC3D5C">
        <w:rPr>
          <w:rFonts w:ascii="Times New Roman" w:hAnsi="Times New Roman"/>
          <w:sz w:val="22"/>
          <w:szCs w:val="22"/>
        </w:rPr>
        <w:t>as well as</w:t>
      </w:r>
      <w:r w:rsidR="000703E2">
        <w:rPr>
          <w:rFonts w:ascii="Times New Roman" w:hAnsi="Times New Roman"/>
          <w:sz w:val="22"/>
          <w:szCs w:val="22"/>
        </w:rPr>
        <w:t xml:space="preserve"> the position and pose of the object in the scene.</w:t>
      </w:r>
      <w:r w:rsidR="00BE2972">
        <w:rPr>
          <w:rFonts w:ascii="Times New Roman" w:hAnsi="Times New Roman"/>
          <w:sz w:val="22"/>
          <w:szCs w:val="22"/>
        </w:rPr>
        <w:t xml:space="preserve"> </w:t>
      </w:r>
      <w:del w:id="26" w:author="Brainard, David H" w:date="2021-04-20T19:58:00Z">
        <w:r w:rsidR="005D5D66">
          <w:rPr>
            <w:rFonts w:ascii="Times New Roman" w:hAnsi="Times New Roman"/>
            <w:sz w:val="22"/>
            <w:szCs w:val="22"/>
          </w:rPr>
          <w:delText>T</w:delText>
        </w:r>
        <w:r w:rsidR="00BE2972">
          <w:rPr>
            <w:rFonts w:ascii="Times New Roman" w:hAnsi="Times New Roman"/>
            <w:sz w:val="22"/>
            <w:szCs w:val="22"/>
          </w:rPr>
          <w:delText>he</w:delText>
        </w:r>
      </w:del>
      <w:ins w:id="27" w:author="Brainard, David H" w:date="2021-04-20T19:58:00Z">
        <w:r w:rsidR="000C6011">
          <w:rPr>
            <w:rFonts w:ascii="Times New Roman" w:hAnsi="Times New Roman"/>
            <w:sz w:val="22"/>
            <w:szCs w:val="22"/>
          </w:rPr>
          <w:t>To the</w:t>
        </w:r>
      </w:ins>
      <w:r w:rsidR="000C6011">
        <w:rPr>
          <w:rFonts w:ascii="Times New Roman" w:hAnsi="Times New Roman"/>
          <w:sz w:val="22"/>
          <w:szCs w:val="22"/>
        </w:rPr>
        <w:t xml:space="preserve"> </w:t>
      </w:r>
      <w:r w:rsidR="00BE2972">
        <w:rPr>
          <w:rFonts w:ascii="Times New Roman" w:hAnsi="Times New Roman"/>
          <w:sz w:val="22"/>
          <w:szCs w:val="22"/>
        </w:rPr>
        <w:t xml:space="preserve">degree </w:t>
      </w:r>
      <w:del w:id="28" w:author="Brainard, David H" w:date="2021-04-20T19:58:00Z">
        <w:r w:rsidR="005D5D66">
          <w:rPr>
            <w:rFonts w:ascii="Times New Roman" w:hAnsi="Times New Roman"/>
            <w:sz w:val="22"/>
            <w:szCs w:val="22"/>
          </w:rPr>
          <w:delText>to which</w:delText>
        </w:r>
      </w:del>
      <w:ins w:id="29" w:author="Brainard, David H" w:date="2021-04-20T19:58:00Z">
        <w:r w:rsidR="000C6011">
          <w:rPr>
            <w:rFonts w:ascii="Times New Roman" w:hAnsi="Times New Roman"/>
            <w:sz w:val="22"/>
            <w:szCs w:val="22"/>
          </w:rPr>
          <w:t>that</w:t>
        </w:r>
      </w:ins>
      <w:r w:rsidR="005D5D66">
        <w:rPr>
          <w:rFonts w:ascii="Times New Roman" w:hAnsi="Times New Roman"/>
          <w:sz w:val="22"/>
          <w:szCs w:val="22"/>
        </w:rPr>
        <w:t xml:space="preserve"> </w:t>
      </w:r>
      <w:r w:rsidR="00BE2972">
        <w:rPr>
          <w:rFonts w:ascii="Times New Roman" w:hAnsi="Times New Roman"/>
          <w:sz w:val="22"/>
          <w:szCs w:val="22"/>
        </w:rPr>
        <w:t xml:space="preserve">the visual system </w:t>
      </w:r>
      <w:del w:id="30" w:author="Brainard, David H" w:date="2021-04-20T19:58:00Z">
        <w:r w:rsidR="00BE2972">
          <w:rPr>
            <w:rFonts w:ascii="Times New Roman" w:hAnsi="Times New Roman"/>
            <w:sz w:val="22"/>
            <w:szCs w:val="22"/>
          </w:rPr>
          <w:delText xml:space="preserve">stabilizes the </w:delText>
        </w:r>
      </w:del>
      <w:ins w:id="31" w:author="Brainard, David H" w:date="2021-04-20T19:58:00Z">
        <w:r w:rsidR="000C6011">
          <w:rPr>
            <w:rFonts w:ascii="Times New Roman" w:hAnsi="Times New Roman"/>
            <w:sz w:val="22"/>
            <w:szCs w:val="22"/>
          </w:rPr>
          <w:t>succeeds at stabilizing its object color/</w:t>
        </w:r>
      </w:ins>
      <w:r w:rsidR="000C6011">
        <w:rPr>
          <w:rFonts w:ascii="Times New Roman" w:hAnsi="Times New Roman"/>
          <w:sz w:val="22"/>
          <w:szCs w:val="22"/>
        </w:rPr>
        <w:t>lightness representation</w:t>
      </w:r>
      <w:del w:id="32" w:author="Brainard, David H" w:date="2021-04-20T19:58:00Z">
        <w:r w:rsidR="00BE2972">
          <w:rPr>
            <w:rFonts w:ascii="Times New Roman" w:hAnsi="Times New Roman"/>
            <w:sz w:val="22"/>
            <w:szCs w:val="22"/>
          </w:rPr>
          <w:delText xml:space="preserve"> against object-</w:delText>
        </w:r>
        <w:commentRangeStart w:id="33"/>
        <w:r w:rsidR="00B61E3B">
          <w:rPr>
            <w:rFonts w:ascii="Times New Roman" w:hAnsi="Times New Roman"/>
            <w:sz w:val="22"/>
            <w:szCs w:val="22"/>
          </w:rPr>
          <w:delText>ex</w:delText>
        </w:r>
        <w:r w:rsidR="00BE2972">
          <w:rPr>
            <w:rFonts w:ascii="Times New Roman" w:hAnsi="Times New Roman"/>
            <w:sz w:val="22"/>
            <w:szCs w:val="22"/>
          </w:rPr>
          <w:delText>trinsic</w:delText>
        </w:r>
        <w:commentRangeEnd w:id="33"/>
        <w:r w:rsidR="00104FF4">
          <w:rPr>
            <w:rStyle w:val="CommentReference"/>
            <w:rFonts w:ascii="Times New Roman" w:hAnsi="Times New Roman" w:cs="Times New Roman"/>
            <w:color w:val="auto"/>
            <w14:textOutline w14:w="0" w14:cap="rnd" w14:cmpd="sng" w14:algn="ctr">
              <w14:noFill/>
              <w14:prstDash w14:val="solid"/>
              <w14:bevel/>
            </w14:textOutline>
          </w:rPr>
          <w:commentReference w:id="33"/>
        </w:r>
        <w:r w:rsidR="00BE2972">
          <w:rPr>
            <w:rFonts w:ascii="Times New Roman" w:hAnsi="Times New Roman"/>
            <w:sz w:val="22"/>
            <w:szCs w:val="22"/>
          </w:rPr>
          <w:delText xml:space="preserve"> variation</w:delText>
        </w:r>
        <w:r w:rsidR="0058310C">
          <w:rPr>
            <w:rFonts w:ascii="Times New Roman" w:hAnsi="Times New Roman"/>
            <w:sz w:val="22"/>
            <w:szCs w:val="22"/>
          </w:rPr>
          <w:delText xml:space="preserve"> determines the degree of </w:delText>
        </w:r>
      </w:del>
      <w:ins w:id="34" w:author="Brainard, David H" w:date="2021-04-20T19:58:00Z">
        <w:r w:rsidR="000C6011">
          <w:rPr>
            <w:rFonts w:ascii="Times New Roman" w:hAnsi="Times New Roman"/>
            <w:sz w:val="22"/>
            <w:szCs w:val="22"/>
          </w:rPr>
          <w:t>, we say that it achieves color/</w:t>
        </w:r>
      </w:ins>
      <w:r w:rsidR="000C6011">
        <w:rPr>
          <w:rFonts w:ascii="Times New Roman" w:hAnsi="Times New Roman"/>
          <w:sz w:val="22"/>
          <w:szCs w:val="22"/>
        </w:rPr>
        <w:t xml:space="preserve">lightness constancy </w:t>
      </w:r>
      <w:del w:id="35" w:author="Brainard, David H" w:date="2021-04-20T19:58:00Z">
        <w:r w:rsidR="00BF3F69">
          <w:rPr>
            <w:rFonts w:ascii="Times New Roman" w:hAnsi="Times New Roman"/>
            <w:sz w:val="22"/>
            <w:szCs w:val="22"/>
          </w:rPr>
          <w:delText>achieved by the system</w:delText>
        </w:r>
        <w:r w:rsidR="00BE2972">
          <w:rPr>
            <w:rFonts w:ascii="Times New Roman" w:hAnsi="Times New Roman"/>
            <w:sz w:val="22"/>
            <w:szCs w:val="22"/>
          </w:rPr>
          <w:delText>.</w:delText>
        </w:r>
      </w:del>
    </w:p>
    <w:p w14:paraId="79B7BE03" w14:textId="19016750" w:rsidR="004E4848" w:rsidRDefault="004E4848">
      <w:pPr>
        <w:pStyle w:val="Default"/>
        <w:spacing w:before="0"/>
        <w:rPr>
          <w:rFonts w:ascii="Times New Roman" w:hAnsi="Times New Roman"/>
          <w:sz w:val="22"/>
          <w:szCs w:val="22"/>
        </w:rPr>
      </w:pPr>
    </w:p>
    <w:p w14:paraId="03944940" w14:textId="77777777" w:rsidR="00BC3F5A" w:rsidRDefault="004E4848">
      <w:pPr>
        <w:pStyle w:val="Default"/>
        <w:spacing w:before="0"/>
        <w:rPr>
          <w:del w:id="36" w:author="Brainard, David H" w:date="2021-04-20T19:58:00Z"/>
          <w:rFonts w:ascii="Times New Roman" w:hAnsi="Times New Roman"/>
          <w:sz w:val="22"/>
          <w:szCs w:val="22"/>
        </w:rPr>
      </w:pPr>
      <w:del w:id="37" w:author="Brainard, David H" w:date="2021-04-20T19:58:00Z">
        <w:r>
          <w:rPr>
            <w:rFonts w:ascii="Times New Roman" w:hAnsi="Times New Roman"/>
            <w:sz w:val="22"/>
            <w:szCs w:val="22"/>
          </w:rPr>
          <w:delText>The perceptual representation of lightness has been extensively studie</w:delText>
        </w:r>
        <w:r w:rsidR="003D6298">
          <w:rPr>
            <w:rFonts w:ascii="Times New Roman" w:hAnsi="Times New Roman"/>
            <w:sz w:val="22"/>
            <w:szCs w:val="22"/>
          </w:rPr>
          <w:delText>d</w:delText>
        </w:r>
        <w:r>
          <w:rPr>
            <w:rFonts w:ascii="Times New Roman" w:hAnsi="Times New Roman"/>
            <w:sz w:val="22"/>
            <w:szCs w:val="22"/>
          </w:rPr>
          <w:delText xml:space="preserve"> using </w:delText>
        </w:r>
        <w:r w:rsidR="009C0A24">
          <w:rPr>
            <w:rFonts w:ascii="Times New Roman" w:hAnsi="Times New Roman"/>
            <w:sz w:val="22"/>
            <w:szCs w:val="22"/>
          </w:rPr>
          <w:delText xml:space="preserve">subjective psychophysical </w:delText>
        </w:r>
        <w:r>
          <w:rPr>
            <w:rFonts w:ascii="Times New Roman" w:hAnsi="Times New Roman"/>
            <w:sz w:val="22"/>
            <w:szCs w:val="22"/>
          </w:rPr>
          <w:delText xml:space="preserve">methods, in which observers report their subjective judgment of the </w:delText>
        </w:r>
        <w:r w:rsidR="003A0E3F">
          <w:rPr>
            <w:rFonts w:ascii="Times New Roman" w:hAnsi="Times New Roman"/>
            <w:sz w:val="22"/>
            <w:szCs w:val="22"/>
          </w:rPr>
          <w:delText xml:space="preserve">object </w:delText>
        </w:r>
        <w:r>
          <w:rPr>
            <w:rFonts w:ascii="Times New Roman" w:hAnsi="Times New Roman"/>
            <w:sz w:val="22"/>
            <w:szCs w:val="22"/>
          </w:rPr>
          <w:delText>lightness</w:delText>
        </w:r>
        <w:r w:rsidR="004C2E9D">
          <w:rPr>
            <w:rFonts w:ascii="Times New Roman" w:hAnsi="Times New Roman"/>
            <w:sz w:val="22"/>
            <w:szCs w:val="22"/>
          </w:rPr>
          <w:delText xml:space="preserve"> </w:delText>
        </w:r>
        <w:commentRangeStart w:id="38"/>
        <w:r w:rsidR="004C2E9D">
          <w:rPr>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7E4EA9">
          <w:rPr>
            <w:rFonts w:ascii="Times New Roman" w:hAnsi="Times New Roman"/>
            <w:sz w:val="22"/>
            <w:szCs w:val="22"/>
          </w:rPr>
          <w:delInstrText xml:space="preserve"> ADDIN EN.CITE </w:delInstrText>
        </w:r>
        <w:r w:rsidR="007E4EA9">
          <w:rPr>
            <w:sz w:val="22"/>
            <w:szCs w:val="22"/>
          </w:rPr>
          <w:fldChar w:fldCharType="begin">
            <w:fldData xml:space="preserve">PEVuZE5vdGU+PENpdGU+PEF1dGhvcj5BcmVuZDwvQXV0aG9yPjxZZWFyPjE5ODc8L1llYXI+PFJl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</w:fldData>
          </w:fldChar>
        </w:r>
        <w:r w:rsidR="007E4EA9">
          <w:rPr>
            <w:rFonts w:ascii="Times New Roman" w:hAnsi="Times New Roman"/>
            <w:sz w:val="22"/>
            <w:szCs w:val="22"/>
          </w:rPr>
          <w:delInstrText xml:space="preserve"> ADDIN EN.CITE.DATA </w:delInstrText>
        </w:r>
        <w:r w:rsidR="007E4EA9">
          <w:rPr>
            <w:sz w:val="22"/>
            <w:szCs w:val="22"/>
          </w:rPr>
        </w:r>
        <w:r w:rsidR="007E4EA9">
          <w:rPr>
            <w:sz w:val="22"/>
            <w:szCs w:val="22"/>
          </w:rPr>
          <w:fldChar w:fldCharType="end"/>
        </w:r>
        <w:r w:rsidR="004C2E9D">
          <w:rPr>
            <w:sz w:val="22"/>
            <w:szCs w:val="22"/>
          </w:rPr>
        </w:r>
        <w:r w:rsidR="004C2E9D">
          <w:rPr>
            <w:sz w:val="22"/>
            <w:szCs w:val="22"/>
          </w:rPr>
          <w:fldChar w:fldCharType="separate"/>
        </w:r>
        <w:r w:rsidR="007E4EA9">
          <w:rPr>
            <w:rFonts w:ascii="Times New Roman" w:hAnsi="Times New Roman"/>
            <w:noProof/>
            <w:sz w:val="22"/>
            <w:szCs w:val="22"/>
          </w:rPr>
          <w:delText>(Arend &amp; Goldstein, 1987; Arend &amp; Spehar, 1993a, 1993b; Gilchrist, 1977; Toscani, Zdravkovic, &amp; Gegenfurtner, 2016)</w:delText>
        </w:r>
        <w:r w:rsidR="004C2E9D">
          <w:rPr>
            <w:sz w:val="22"/>
            <w:szCs w:val="22"/>
          </w:rPr>
          <w:fldChar w:fldCharType="end"/>
        </w:r>
        <w:commentRangeEnd w:id="38"/>
        <w:r w:rsidR="00513B73">
          <w:rPr>
            <w:rStyle w:val="CommentReference"/>
            <w:rFonts w:ascii="Times New Roman" w:hAnsi="Times New Roman" w:cs="Times New Roman"/>
            <w:color w:val="auto"/>
            <w14:textOutline w14:w="0" w14:cap="rnd" w14:cmpd="sng" w14:algn="ctr">
              <w14:noFill/>
              <w14:prstDash w14:val="solid"/>
              <w14:bevel/>
            </w14:textOutline>
          </w:rPr>
          <w:commentReference w:id="38"/>
        </w:r>
        <w:commentRangeStart w:id="39"/>
        <w:r>
          <w:rPr>
            <w:rFonts w:ascii="Times New Roman" w:hAnsi="Times New Roman"/>
            <w:sz w:val="22"/>
            <w:szCs w:val="22"/>
          </w:rPr>
          <w:delText xml:space="preserve">. </w:delText>
        </w:r>
        <w:commentRangeEnd w:id="39"/>
        <w:r>
          <w:rPr>
            <w:rStyle w:val="CommentReference"/>
            <w:rFonts w:ascii="Times New Roman" w:hAnsi="Times New Roman" w:cs="Times New Roman"/>
            <w:color w:val="auto"/>
            <w14:textOutline w14:w="0" w14:cap="rnd" w14:cmpd="sng" w14:algn="ctr">
              <w14:noFill/>
              <w14:prstDash w14:val="solid"/>
              <w14:bevel/>
            </w14:textOutline>
          </w:rPr>
          <w:commentReference w:id="39"/>
        </w:r>
        <w:r w:rsidR="00E173CF">
          <w:rPr>
            <w:rFonts w:ascii="Times New Roman" w:hAnsi="Times New Roman"/>
            <w:sz w:val="22"/>
            <w:szCs w:val="22"/>
          </w:rPr>
          <w:delText xml:space="preserve"> </w:delText>
        </w:r>
        <w:r w:rsidR="009C0A24">
          <w:rPr>
            <w:rFonts w:ascii="Times New Roman" w:hAnsi="Times New Roman"/>
            <w:sz w:val="22"/>
            <w:szCs w:val="22"/>
          </w:rPr>
          <w:delText>At the broadest level, these results tell us that the visual system does indeed stabilize the perceptual lightness representation against changes in object-extrinsic factors in the scene (</w:delText>
        </w:r>
        <w:r w:rsidR="009C0A24" w:rsidRPr="0015087E">
          <w:rPr>
            <w:rFonts w:ascii="Times New Roman" w:hAnsi="Times New Roman"/>
            <w:sz w:val="22"/>
            <w:szCs w:val="22"/>
            <w:highlight w:val="yellow"/>
          </w:rPr>
          <w:delText>refs</w:delText>
        </w:r>
        <w:r w:rsidR="009C0A24">
          <w:rPr>
            <w:rFonts w:ascii="Times New Roman" w:hAnsi="Times New Roman"/>
            <w:sz w:val="22"/>
            <w:szCs w:val="22"/>
          </w:rPr>
          <w:delText xml:space="preserve">). There is less consensus, however, on </w:delText>
        </w:r>
        <w:r w:rsidR="008F4713">
          <w:rPr>
            <w:rFonts w:ascii="Times New Roman" w:hAnsi="Times New Roman"/>
            <w:sz w:val="22"/>
            <w:szCs w:val="22"/>
          </w:rPr>
          <w:delText xml:space="preserve">how these perceptual computations </w:delText>
        </w:r>
        <w:commentRangeStart w:id="40"/>
        <w:r w:rsidR="008F4713">
          <w:rPr>
            <w:rFonts w:ascii="Times New Roman" w:hAnsi="Times New Roman"/>
            <w:sz w:val="22"/>
            <w:szCs w:val="22"/>
          </w:rPr>
          <w:delText>should be understood</w:delText>
        </w:r>
        <w:commentRangeEnd w:id="40"/>
        <w:r w:rsidR="008E31F2">
          <w:rPr>
            <w:rStyle w:val="CommentReference"/>
            <w:rFonts w:ascii="Times New Roman" w:hAnsi="Times New Roman" w:cs="Times New Roman"/>
            <w:color w:val="auto"/>
            <w14:textOutline w14:w="0" w14:cap="rnd" w14:cmpd="sng" w14:algn="ctr">
              <w14:noFill/>
              <w14:prstDash w14:val="solid"/>
              <w14:bevel/>
            </w14:textOutline>
          </w:rPr>
          <w:commentReference w:id="40"/>
        </w:r>
        <w:r w:rsidR="008F4713">
          <w:rPr>
            <w:rFonts w:ascii="Times New Roman" w:hAnsi="Times New Roman"/>
            <w:sz w:val="22"/>
            <w:szCs w:val="22"/>
          </w:rPr>
          <w:delText xml:space="preserve"> </w:delText>
        </w:r>
        <w:r w:rsidR="001E7F31">
          <w:rPr>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delInstrText xml:space="preserve"> ADDIN EN.CITE </w:delInstrText>
        </w:r>
        <w:r w:rsidR="008C29CC">
          <w:rPr>
            <w:sz w:val="22"/>
            <w:szCs w:val="22"/>
          </w:rPr>
          <w:fldChar w:fldCharType="begin">
            <w:fldData xml:space="preserve">PEVuZE5vdGU+PENpdGU+PEF1dGhvcj5LaW5nZG9tPC9BdXRob3I+PFllYXI+MjAxMTwvWWVhcj48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</w:fldData>
          </w:fldChar>
        </w:r>
        <w:r w:rsidR="008C29CC">
          <w:rPr>
            <w:rFonts w:ascii="Times New Roman" w:hAnsi="Times New Roman"/>
            <w:sz w:val="22"/>
            <w:szCs w:val="22"/>
          </w:rPr>
          <w:delInstrText xml:space="preserve"> ADDIN EN.CITE.DATA </w:delInstrText>
        </w:r>
        <w:r w:rsidR="008C29CC">
          <w:rPr>
            <w:sz w:val="22"/>
            <w:szCs w:val="22"/>
          </w:rPr>
        </w:r>
        <w:r w:rsidR="008C29CC">
          <w:rPr>
            <w:sz w:val="22"/>
            <w:szCs w:val="22"/>
          </w:rPr>
          <w:fldChar w:fldCharType="end"/>
        </w:r>
        <w:r w:rsidR="001E7F31">
          <w:rPr>
            <w:sz w:val="22"/>
            <w:szCs w:val="22"/>
          </w:rPr>
        </w:r>
        <w:r w:rsidR="001E7F31">
          <w:rPr>
            <w:sz w:val="22"/>
            <w:szCs w:val="22"/>
          </w:rPr>
          <w:fldChar w:fldCharType="separate"/>
        </w:r>
        <w:r w:rsidR="008C29CC">
          <w:rPr>
            <w:rFonts w:ascii="Times New Roman" w:hAnsi="Times New Roman"/>
            <w:noProof/>
            <w:sz w:val="22"/>
            <w:szCs w:val="22"/>
          </w:rPr>
          <w:delText>(Adelson, 2000; Kingdom, 2011)</w:delText>
        </w:r>
        <w:r w:rsidR="001E7F31">
          <w:rPr>
            <w:sz w:val="22"/>
            <w:szCs w:val="22"/>
          </w:rPr>
          <w:fldChar w:fldCharType="end"/>
        </w:r>
        <w:commentRangeStart w:id="41"/>
        <w:commentRangeEnd w:id="41"/>
        <w:r w:rsidR="00310539">
          <w:rPr>
            <w:rStyle w:val="CommentReference"/>
            <w:rFonts w:ascii="Times New Roman" w:hAnsi="Times New Roman" w:cs="Times New Roman"/>
            <w:color w:val="auto"/>
            <w14:textOutline w14:w="0" w14:cap="rnd" w14:cmpd="sng" w14:algn="ctr">
              <w14:noFill/>
              <w14:prstDash w14:val="solid"/>
              <w14:bevel/>
            </w14:textOutline>
          </w:rPr>
          <w:commentReference w:id="41"/>
        </w:r>
        <w:r w:rsidR="00BC3F5A">
          <w:rPr>
            <w:rFonts w:ascii="Times New Roman" w:hAnsi="Times New Roman"/>
            <w:sz w:val="22"/>
            <w:szCs w:val="22"/>
          </w:rPr>
          <w:delText>.</w:delText>
        </w:r>
      </w:del>
    </w:p>
    <w:p w14:paraId="6ACAC8AE" w14:textId="77777777" w:rsidR="00BC3F5A" w:rsidRDefault="00BC3F5A">
      <w:pPr>
        <w:pStyle w:val="Default"/>
        <w:spacing w:before="0"/>
        <w:rPr>
          <w:del w:id="42" w:author="Brainard, David H" w:date="2021-04-20T19:58:00Z"/>
          <w:rFonts w:ascii="Times New Roman" w:hAnsi="Times New Roman"/>
          <w:sz w:val="22"/>
          <w:szCs w:val="22"/>
        </w:rPr>
      </w:pPr>
    </w:p>
    <w:p w14:paraId="0081B067" w14:textId="77777777" w:rsidR="004E4848" w:rsidRDefault="00BC3F5A">
      <w:pPr>
        <w:pStyle w:val="Default"/>
        <w:spacing w:before="0"/>
        <w:rPr>
          <w:del w:id="43" w:author="Brainard, David H" w:date="2021-04-20T19:58:00Z"/>
          <w:rFonts w:ascii="Times New Roman" w:hAnsi="Times New Roman"/>
          <w:sz w:val="22"/>
          <w:szCs w:val="22"/>
        </w:rPr>
      </w:pPr>
      <w:commentRangeStart w:id="44"/>
      <w:commentRangeStart w:id="45"/>
      <w:del w:id="46" w:author="Brainard, David H" w:date="2021-04-20T19:58:00Z">
        <w:r>
          <w:rPr>
            <w:rFonts w:ascii="Times New Roman" w:hAnsi="Times New Roman"/>
            <w:sz w:val="22"/>
            <w:szCs w:val="22"/>
          </w:rPr>
          <w:delText xml:space="preserve">Although appearance methods </w:delText>
        </w:r>
        <w:commentRangeEnd w:id="44"/>
        <w:r w:rsidR="007541BD">
          <w:rPr>
            <w:rStyle w:val="CommentReference"/>
            <w:rFonts w:ascii="Times New Roman" w:hAnsi="Times New Roman" w:cs="Times New Roman"/>
            <w:color w:val="auto"/>
            <w14:textOutline w14:w="0" w14:cap="rnd" w14:cmpd="sng" w14:algn="ctr">
              <w14:noFill/>
              <w14:prstDash w14:val="solid"/>
              <w14:bevel/>
            </w14:textOutline>
          </w:rPr>
          <w:commentReference w:id="44"/>
        </w:r>
        <w:commentRangeEnd w:id="45"/>
        <w:r w:rsidR="00015289">
          <w:rPr>
            <w:rStyle w:val="CommentReference"/>
            <w:rFonts w:ascii="Times New Roman" w:hAnsi="Times New Roman" w:cs="Times New Roman"/>
            <w:color w:val="auto"/>
            <w14:textOutline w14:w="0" w14:cap="rnd" w14:cmpd="sng" w14:algn="ctr">
              <w14:noFill/>
              <w14:prstDash w14:val="solid"/>
              <w14:bevel/>
            </w14:textOutline>
          </w:rPr>
          <w:commentReference w:id="45"/>
        </w:r>
        <w:r>
          <w:rPr>
            <w:rFonts w:ascii="Times New Roman" w:hAnsi="Times New Roman"/>
            <w:sz w:val="22"/>
            <w:szCs w:val="22"/>
          </w:rPr>
          <w:delText>have the advantage of tapping observers’ subjective experience</w:delText>
        </w:r>
        <w:r w:rsidR="00907583">
          <w:rPr>
            <w:rFonts w:ascii="Times New Roman" w:hAnsi="Times New Roman"/>
            <w:sz w:val="22"/>
            <w:szCs w:val="22"/>
          </w:rPr>
          <w:delText xml:space="preserve"> rather directly</w:delText>
        </w:r>
        <w:r>
          <w:rPr>
            <w:rFonts w:ascii="Times New Roman" w:hAnsi="Times New Roman"/>
            <w:sz w:val="22"/>
            <w:szCs w:val="22"/>
          </w:rPr>
          <w:delText xml:space="preserve">, it can be challenging to relate data of this sort to underlying neural mechanisms </w:delText>
        </w:r>
        <w:r w:rsidR="001E7F31">
          <w:rPr>
            <w:sz w:val="22"/>
            <w:szCs w:val="22"/>
          </w:rPr>
          <w:fldChar w:fldCharType="begin"/>
        </w:r>
        <w:r w:rsidR="008C29CC">
          <w:rPr>
            <w:rFonts w:ascii="Times New Roman" w:hAnsi="Times New Roman"/>
            <w:sz w:val="22"/>
            <w:szCs w:val="22"/>
          </w:rPr>
          <w:delInstrText xml:space="preserve"> ADDIN EN.CITE &lt;EndNote&gt;&lt;Cite&gt;&lt;Author&gt;Stockman&lt;/Author&gt;&lt;Year&gt;2010&lt;/Year&gt;&lt;RecNum&gt;2617&lt;/RecNum&gt;&lt;DisplayText&gt;(Stockman &amp;amp; Brainard, 2010)&lt;/DisplayText&gt;&lt;record&gt;&lt;rec-number&gt;2617&lt;/rec-number&gt;&lt;foreign-keys&gt;&lt;key app="EN" db-id="592dpt2f590x0mezte35f5fwef0rtp2xsfrz" timestamp="1611081690"&gt;2617&lt;/key&gt;&lt;/foreign-keys&gt;&lt;ref-type name="Journal Article"&gt;17&lt;/ref-type&gt;&lt;contributors&gt;&lt;authors&gt;&lt;author&gt;Stockman, A.&lt;/author&gt;&lt;author&gt;Brainard, D. H.&lt;/author&gt;&lt;/authors&gt;&lt;/contributors&gt;&lt;titles&gt;&lt;title&gt;Color vision mechanisms&lt;/title&gt;&lt;secondary-title&gt;OSA Handbook of Optics&lt;/secondary-title&gt;&lt;/titles&gt;&lt;periodical&gt;&lt;full-title&gt;OSA Handbook of Optics&lt;/full-title&gt;&lt;/periodical&gt;&lt;pages&gt;1-11&lt;/pages&gt;&lt;volume&gt; &lt;/volume&gt;&lt;dates&gt;&lt;year&gt;2010&lt;/year&gt;&lt;/dates&gt;&lt;urls&gt;&lt;/urls&gt;&lt;/record&gt;&lt;/Cite&gt;&lt;/EndNote&gt;</w:delInstrText>
        </w:r>
        <w:r w:rsidR="001E7F31">
          <w:rPr>
            <w:sz w:val="22"/>
            <w:szCs w:val="22"/>
          </w:rPr>
          <w:fldChar w:fldCharType="separate"/>
        </w:r>
        <w:r w:rsidR="008C29CC">
          <w:rPr>
            <w:rFonts w:ascii="Times New Roman" w:hAnsi="Times New Roman"/>
            <w:noProof/>
            <w:sz w:val="22"/>
            <w:szCs w:val="22"/>
          </w:rPr>
          <w:delText>(Stockman &amp; Brainard, 2010)</w:delText>
        </w:r>
        <w:r w:rsidR="001E7F31">
          <w:rPr>
            <w:sz w:val="22"/>
            <w:szCs w:val="22"/>
          </w:rPr>
          <w:fldChar w:fldCharType="end"/>
        </w:r>
        <w:r>
          <w:rPr>
            <w:rFonts w:ascii="Times New Roman" w:hAnsi="Times New Roman"/>
            <w:sz w:val="22"/>
            <w:szCs w:val="22"/>
          </w:rPr>
          <w:delText>(</w:delText>
        </w:r>
        <w:commentRangeStart w:id="47"/>
        <w:r>
          <w:rPr>
            <w:rFonts w:ascii="Times New Roman" w:hAnsi="Times New Roman"/>
            <w:sz w:val="22"/>
            <w:szCs w:val="22"/>
          </w:rPr>
          <w:delText>ref)</w:delText>
        </w:r>
        <w:commentRangeEnd w:id="47"/>
        <w:r>
          <w:rPr>
            <w:rStyle w:val="CommentReference"/>
            <w:rFonts w:ascii="Times New Roman" w:hAnsi="Times New Roman" w:cs="Times New Roman"/>
            <w:color w:val="auto"/>
            <w14:textOutline w14:w="0" w14:cap="rnd" w14:cmpd="sng" w14:algn="ctr">
              <w14:noFill/>
              <w14:prstDash w14:val="solid"/>
              <w14:bevel/>
            </w14:textOutline>
          </w:rPr>
          <w:commentReference w:id="47"/>
        </w:r>
        <w:r>
          <w:rPr>
            <w:rFonts w:ascii="Times New Roman" w:hAnsi="Times New Roman"/>
            <w:sz w:val="22"/>
            <w:szCs w:val="22"/>
          </w:rPr>
          <w:delText xml:space="preserve">. At the same time, there is mature theory that links objective measurements of psychophysical thresholds to the properties of physiologically measured neural responses </w:delText>
        </w:r>
        <w:r w:rsidR="001E7F31">
          <w:rPr>
            <w:sz w:val="22"/>
            <w:szCs w:val="22"/>
          </w:rPr>
          <w:fldChar w:fldCharType="begin">
            <w:fldData xml:space="preserve">PEVuZE5vdGU+PENpdGU+PEF1dGhvcj5QYXJrZXI8L0F1dGhvcj48WWVhcj4xOTk4PC9ZZWFyPjxS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</w:fldData>
          </w:fldChar>
        </w:r>
        <w:r w:rsidR="007E4EA9">
          <w:rPr>
            <w:rFonts w:ascii="Times New Roman" w:hAnsi="Times New Roman"/>
            <w:sz w:val="22"/>
            <w:szCs w:val="22"/>
          </w:rPr>
          <w:delInstrText xml:space="preserve"> ADDIN EN.CITE </w:delInstrText>
        </w:r>
        <w:r w:rsidR="007E4EA9">
          <w:rPr>
            <w:sz w:val="22"/>
            <w:szCs w:val="22"/>
          </w:rPr>
          <w:fldChar w:fldCharType="begin">
            <w:fldData xml:space="preserve">PEVuZE5vdGU+PENpdGU+PEF1dGhvcj5QYXJrZXI8L0F1dGhvcj48WWVhcj4xOTk4PC9ZZWFyPjxS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</w:fldData>
          </w:fldChar>
        </w:r>
        <w:r w:rsidR="007E4EA9">
          <w:rPr>
            <w:rFonts w:ascii="Times New Roman" w:hAnsi="Times New Roman"/>
            <w:sz w:val="22"/>
            <w:szCs w:val="22"/>
          </w:rPr>
          <w:delInstrText xml:space="preserve"> ADDIN EN.CITE.DATA </w:delInstrText>
        </w:r>
        <w:r w:rsidR="007E4EA9">
          <w:rPr>
            <w:sz w:val="22"/>
            <w:szCs w:val="22"/>
          </w:rPr>
        </w:r>
        <w:r w:rsidR="007E4EA9">
          <w:rPr>
            <w:sz w:val="22"/>
            <w:szCs w:val="22"/>
          </w:rPr>
          <w:fldChar w:fldCharType="end"/>
        </w:r>
        <w:r w:rsidR="001E7F31">
          <w:rPr>
            <w:sz w:val="22"/>
            <w:szCs w:val="22"/>
          </w:rPr>
        </w:r>
        <w:r w:rsidR="001E7F31">
          <w:rPr>
            <w:sz w:val="22"/>
            <w:szCs w:val="22"/>
          </w:rPr>
          <w:fldChar w:fldCharType="separate"/>
        </w:r>
        <w:r w:rsidR="007E4EA9">
          <w:rPr>
            <w:rFonts w:ascii="Times New Roman" w:hAnsi="Times New Roman"/>
            <w:noProof/>
            <w:sz w:val="22"/>
            <w:szCs w:val="22"/>
          </w:rPr>
          <w:delText>(Parker &amp; Newsome, 1998; Teller, 1984)</w:delText>
        </w:r>
        <w:r w:rsidR="001E7F31">
          <w:rPr>
            <w:sz w:val="22"/>
            <w:szCs w:val="22"/>
          </w:rPr>
          <w:fldChar w:fldCharType="end"/>
        </w:r>
        <w:r>
          <w:rPr>
            <w:rFonts w:ascii="Times New Roman" w:hAnsi="Times New Roman"/>
            <w:sz w:val="22"/>
            <w:szCs w:val="22"/>
          </w:rPr>
          <w:delText xml:space="preserve">(refs). To date, however, it has not been clear how to apply threshold measurements to questions of perceptual constancy. Indirect methods involve linking thresholds to appearance measurements, </w:delText>
        </w:r>
        <w:r w:rsidR="009C184A">
          <w:rPr>
            <w:rFonts w:ascii="Times New Roman" w:hAnsi="Times New Roman"/>
            <w:sz w:val="22"/>
            <w:szCs w:val="22"/>
          </w:rPr>
          <w:delText>which have their origin in</w:delText>
        </w:r>
        <w:r>
          <w:rPr>
            <w:rFonts w:ascii="Times New Roman" w:hAnsi="Times New Roman"/>
            <w:sz w:val="22"/>
            <w:szCs w:val="22"/>
          </w:rPr>
          <w:delText xml:space="preserve"> Fechner’s pioneering interpretation of Weber’s Law </w:delText>
        </w:r>
        <w:commentRangeStart w:id="48"/>
        <w:r>
          <w:rPr>
            <w:rFonts w:ascii="Times New Roman" w:hAnsi="Times New Roman"/>
            <w:sz w:val="22"/>
            <w:szCs w:val="22"/>
          </w:rPr>
          <w:delText xml:space="preserve">in terms of an underlying perceptual scale </w:delText>
        </w:r>
        <w:r w:rsidR="001E7F31">
          <w:rPr>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delInstrText xml:space="preserve"> ADDIN EN.CITE </w:delInstrText>
        </w:r>
        <w:r w:rsidR="008C29CC">
          <w:rPr>
            <w:sz w:val="22"/>
            <w:szCs w:val="22"/>
          </w:rPr>
          <w:fldChar w:fldCharType="begin">
            <w:fldData xml:space="preserve">PEVuZE5vdGU+PENpdGU+PEF1dGhvcj5GZWNobmVyPC9BdXRob3I+PFllYXI+MTk2NjwvWWVhcj48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</w:fldData>
          </w:fldChar>
        </w:r>
        <w:r w:rsidR="008C29CC">
          <w:rPr>
            <w:rFonts w:ascii="Times New Roman" w:hAnsi="Times New Roman"/>
            <w:sz w:val="22"/>
            <w:szCs w:val="22"/>
          </w:rPr>
          <w:delInstrText xml:space="preserve"> ADDIN EN.CITE.DATA </w:delInstrText>
        </w:r>
        <w:r w:rsidR="008C29CC">
          <w:rPr>
            <w:sz w:val="22"/>
            <w:szCs w:val="22"/>
          </w:rPr>
        </w:r>
        <w:r w:rsidR="008C29CC">
          <w:rPr>
            <w:sz w:val="22"/>
            <w:szCs w:val="22"/>
          </w:rPr>
          <w:fldChar w:fldCharType="end"/>
        </w:r>
        <w:r w:rsidR="001E7F31">
          <w:rPr>
            <w:sz w:val="22"/>
            <w:szCs w:val="22"/>
          </w:rPr>
        </w:r>
        <w:r w:rsidR="001E7F31">
          <w:rPr>
            <w:sz w:val="22"/>
            <w:szCs w:val="22"/>
          </w:rPr>
          <w:fldChar w:fldCharType="separate"/>
        </w:r>
        <w:r w:rsidR="008C29CC">
          <w:rPr>
            <w:rFonts w:ascii="Times New Roman" w:hAnsi="Times New Roman"/>
            <w:noProof/>
            <w:sz w:val="22"/>
            <w:szCs w:val="22"/>
          </w:rPr>
          <w:delText>(Fechner, 1966; Hillis &amp; Brainard, 2005, 2007; Nachmias &amp; Sansbury, 1974)</w:delText>
        </w:r>
        <w:r w:rsidR="001E7F31">
          <w:rPr>
            <w:sz w:val="22"/>
            <w:szCs w:val="22"/>
          </w:rPr>
          <w:fldChar w:fldCharType="end"/>
        </w:r>
        <w:r>
          <w:rPr>
            <w:rFonts w:ascii="Times New Roman" w:hAnsi="Times New Roman"/>
            <w:sz w:val="22"/>
            <w:szCs w:val="22"/>
          </w:rPr>
          <w:delText>(</w:delText>
        </w:r>
        <w:commentRangeStart w:id="49"/>
        <w:r>
          <w:rPr>
            <w:rFonts w:ascii="Times New Roman" w:hAnsi="Times New Roman"/>
            <w:sz w:val="22"/>
            <w:szCs w:val="22"/>
          </w:rPr>
          <w:delText>ref; also refs</w:delText>
        </w:r>
        <w:commentRangeEnd w:id="49"/>
        <w:r>
          <w:rPr>
            <w:rStyle w:val="CommentReference"/>
            <w:rFonts w:ascii="Times New Roman" w:hAnsi="Times New Roman" w:cs="Times New Roman"/>
            <w:color w:val="auto"/>
            <w14:textOutline w14:w="0" w14:cap="rnd" w14:cmpd="sng" w14:algn="ctr">
              <w14:noFill/>
              <w14:prstDash w14:val="solid"/>
              <w14:bevel/>
            </w14:textOutline>
          </w:rPr>
          <w:commentReference w:id="49"/>
        </w:r>
        <w:r>
          <w:rPr>
            <w:rFonts w:ascii="Times New Roman" w:hAnsi="Times New Roman"/>
            <w:sz w:val="22"/>
            <w:szCs w:val="22"/>
          </w:rPr>
          <w:delText>). This approach hold</w:delText>
        </w:r>
        <w:r w:rsidR="004D063B">
          <w:rPr>
            <w:rFonts w:ascii="Times New Roman" w:hAnsi="Times New Roman"/>
            <w:sz w:val="22"/>
            <w:szCs w:val="22"/>
          </w:rPr>
          <w:delText>s</w:delText>
        </w:r>
        <w:r>
          <w:rPr>
            <w:rFonts w:ascii="Times New Roman" w:hAnsi="Times New Roman"/>
            <w:sz w:val="22"/>
            <w:szCs w:val="22"/>
          </w:rPr>
          <w:delText xml:space="preserve"> promise, but there are documented cases where the threshold measurements fail to account for appearance effects related to lightness constancy</w:delText>
        </w:r>
        <w:commentRangeEnd w:id="48"/>
        <w:r w:rsidR="0007144A">
          <w:rPr>
            <w:rStyle w:val="CommentReference"/>
            <w:rFonts w:ascii="Times New Roman" w:hAnsi="Times New Roman" w:cs="Times New Roman"/>
            <w:color w:val="auto"/>
            <w14:textOutline w14:w="0" w14:cap="rnd" w14:cmpd="sng" w14:algn="ctr">
              <w14:noFill/>
              <w14:prstDash w14:val="solid"/>
              <w14:bevel/>
            </w14:textOutline>
          </w:rPr>
          <w:commentReference w:id="48"/>
        </w:r>
        <w:r>
          <w:rPr>
            <w:rFonts w:ascii="Times New Roman" w:hAnsi="Times New Roman"/>
            <w:sz w:val="22"/>
            <w:szCs w:val="22"/>
          </w:rPr>
          <w:delText xml:space="preserve"> </w:delText>
        </w:r>
        <w:r w:rsidRPr="00FA7D77">
          <w:rPr>
            <w:rFonts w:ascii="Times New Roman" w:hAnsi="Times New Roman"/>
            <w:sz w:val="22"/>
            <w:szCs w:val="22"/>
            <w:highlight w:val="yellow"/>
          </w:rPr>
          <w:delText>(ref)</w:delText>
        </w:r>
        <w:r>
          <w:rPr>
            <w:rFonts w:ascii="Times New Roman" w:hAnsi="Times New Roman"/>
            <w:sz w:val="22"/>
            <w:szCs w:val="22"/>
          </w:rPr>
          <w:delText xml:space="preserve">. Here we </w:delText>
        </w:r>
        <w:r w:rsidR="009B62D6">
          <w:rPr>
            <w:rFonts w:ascii="Times New Roman" w:hAnsi="Times New Roman"/>
            <w:sz w:val="22"/>
            <w:szCs w:val="22"/>
          </w:rPr>
          <w:delText>introduce</w:delText>
        </w:r>
        <w:r>
          <w:rPr>
            <w:rFonts w:ascii="Times New Roman" w:hAnsi="Times New Roman"/>
            <w:sz w:val="22"/>
            <w:szCs w:val="22"/>
          </w:rPr>
          <w:delText xml:space="preserve"> a</w:delText>
        </w:r>
        <w:r w:rsidR="00C811C6">
          <w:rPr>
            <w:rFonts w:ascii="Times New Roman" w:hAnsi="Times New Roman"/>
            <w:sz w:val="22"/>
            <w:szCs w:val="22"/>
          </w:rPr>
          <w:delText>n</w:delText>
        </w:r>
        <w:r>
          <w:rPr>
            <w:rFonts w:ascii="Times New Roman" w:hAnsi="Times New Roman"/>
            <w:sz w:val="22"/>
            <w:szCs w:val="22"/>
          </w:rPr>
          <w:delText xml:space="preserve"> approach to using a psychophysical threshold paradigm to draw inferences about the psychophysical mechanisms underlying </w:delText>
        </w:r>
        <w:r w:rsidR="009B62D6">
          <w:rPr>
            <w:rFonts w:ascii="Times New Roman" w:hAnsi="Times New Roman"/>
            <w:sz w:val="22"/>
            <w:szCs w:val="22"/>
          </w:rPr>
          <w:delText xml:space="preserve">perceptual constancies. </w:delText>
        </w:r>
        <w:r w:rsidR="007541BD">
          <w:rPr>
            <w:rFonts w:ascii="Times New Roman" w:hAnsi="Times New Roman"/>
            <w:sz w:val="22"/>
            <w:szCs w:val="22"/>
          </w:rPr>
          <w:delText>The approach has the feature that the results provide a behavioral basis for comparison to the precision of hypothesized neural representations of lightness.</w:delText>
        </w:r>
      </w:del>
    </w:p>
    <w:p w14:paraId="0A591632" w14:textId="77777777" w:rsidR="00222EA0" w:rsidRDefault="00222EA0">
      <w:pPr>
        <w:pStyle w:val="Default"/>
        <w:spacing w:before="0"/>
        <w:rPr>
          <w:del w:id="50" w:author="Brainard, David H" w:date="2021-04-20T19:58:00Z"/>
          <w:rFonts w:ascii="Times New Roman" w:hAnsi="Times New Roman"/>
          <w:sz w:val="22"/>
          <w:szCs w:val="22"/>
        </w:rPr>
      </w:pPr>
    </w:p>
    <w:p w14:paraId="55A5DB9B" w14:textId="16B5272D" w:rsidR="00CD6794" w:rsidRDefault="009B62D6" w:rsidP="00CD6794">
      <w:pPr>
        <w:pStyle w:val="Default"/>
        <w:spacing w:before="0"/>
        <w:rPr>
          <w:ins w:id="51" w:author="Brainard, David H" w:date="2021-04-20T19:58:00Z"/>
          <w:rFonts w:ascii="Times New Roman" w:hAnsi="Times New Roman"/>
          <w:sz w:val="22"/>
          <w:szCs w:val="22"/>
        </w:rPr>
      </w:pPr>
      <w:del w:id="52" w:author="Brainard, David H" w:date="2021-04-20T19:58:00Z">
        <w:r>
          <w:rPr>
            <w:rFonts w:ascii="Times New Roman" w:hAnsi="Times New Roman"/>
            <w:sz w:val="22"/>
            <w:szCs w:val="22"/>
          </w:rPr>
          <w:delText>Our approach begins</w:delText>
        </w:r>
      </w:del>
      <w:ins w:id="53" w:author="Brainard, David H" w:date="2021-04-20T19:58:00Z">
        <w:r w:rsidR="00CD6794">
          <w:rPr>
            <w:rFonts w:ascii="Times New Roman" w:hAnsi="Times New Roman"/>
            <w:sz w:val="22"/>
            <w:szCs w:val="22"/>
          </w:rPr>
          <w:t>Color and lightness constancy have been studied extensively using subjective psychophysical methods, in which observers report the color/lightness they perceive</w:t>
        </w:r>
        <w:r w:rsidR="00364CF3">
          <w:rPr>
            <w:rFonts w:ascii="Times New Roman" w:hAnsi="Times New Roman"/>
            <w:sz w:val="22"/>
            <w:szCs w:val="22"/>
          </w:rPr>
          <w:t>,</w:t>
        </w:r>
        <w:r w:rsidR="00CD6794">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sidR="00CD6794">
          <w:rPr>
            <w:rFonts w:ascii="Times New Roman" w:hAnsi="Times New Roman"/>
            <w:sz w:val="22"/>
            <w:szCs w:val="22"/>
          </w:rPr>
          <w:t>object’s reflectance. This literature tell</w:t>
        </w:r>
        <w:r w:rsidR="00A71EC7">
          <w:rPr>
            <w:rFonts w:ascii="Times New Roman" w:hAnsi="Times New Roman"/>
            <w:sz w:val="22"/>
            <w:szCs w:val="22"/>
          </w:rPr>
          <w:t>s</w:t>
        </w:r>
        <w:r w:rsidR="00CD6794">
          <w:rPr>
            <w:rFonts w:ascii="Times New Roman" w:hAnsi="Times New Roman"/>
            <w:sz w:val="22"/>
            <w:szCs w:val="22"/>
          </w:rPr>
          <w:t xml:space="preserve"> us that under </w:t>
        </w:r>
        <w:r w:rsidR="00E2007C">
          <w:rPr>
            <w:rFonts w:ascii="Times New Roman" w:hAnsi="Times New Roman"/>
            <w:sz w:val="22"/>
            <w:szCs w:val="22"/>
          </w:rPr>
          <w:t xml:space="preserve">some </w:t>
        </w:r>
        <w:r w:rsidR="00CD6794">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&lt;EndNote&gt;&lt;Cite&gt;&lt;Author&gt;Foster&lt;/Author&gt;&lt;Year&gt;2011&lt;/Year&gt;&lt;RecNum&gt;373&lt;/RecNum&gt;&lt;IDText&gt;20849875&lt;/IDText&gt;&lt;DisplayText&gt;(Foster, 2011)&lt;/DisplayText&gt;&lt;record&gt;&lt;rec-number&gt;373&lt;/rec-number&gt;&lt;foreign-keys&gt;&lt;key app="EN" db-id="592dpt2f590x0mezte35f5fwef0rtp2xsfrz" timestamp="1598114441"&gt;373&lt;/key&gt;&lt;/foreign-keys&gt;&lt;ref-type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Res&lt;/secondary-title&gt;&lt;/titles&gt;&lt;periodical&gt;&lt;full-title&gt;Vision Res&lt;/full-title&gt;&lt;/periodical&gt;&lt;pages&gt;674-700&lt;/pages&gt;&lt;volume&gt;51&lt;/volume&gt;&lt;number&gt;7&lt;/number&gt;&lt;edition&gt;2010/09/21&lt;/edition&gt;&lt;keywords&gt;&lt;keyword&gt;Bayes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sidRPr="00583130">
          <w:rPr>
            <w:rFonts w:ascii="Times New Roman" w:hAnsi="Times New Roman"/>
            <w:sz w:val="22"/>
            <w:szCs w:val="22"/>
          </w:rPr>
          <w:t>}</w:t>
        </w:r>
        <w:r w:rsidR="00E2007C">
          <w:rPr>
            <w:rFonts w:ascii="Times New Roman" w:hAnsi="Times New Roman"/>
            <w:sz w:val="22"/>
            <w:szCs w:val="22"/>
          </w:rPr>
          <w:t xml:space="preserve">. This constancy is </w:t>
        </w:r>
        <w:r w:rsidR="00CD6794">
          <w:rPr>
            <w:rFonts w:ascii="Times New Roman" w:hAnsi="Times New Roman"/>
            <w:sz w:val="22"/>
            <w:szCs w:val="22"/>
          </w:rPr>
          <w:t xml:space="preserve">mediated by </w:t>
        </w:r>
        <w:r w:rsidR="00A71EC7">
          <w:rPr>
            <w:rFonts w:ascii="Times New Roman" w:hAnsi="Times New Roman"/>
            <w:sz w:val="22"/>
            <w:szCs w:val="22"/>
          </w:rPr>
          <w:t xml:space="preserve">a number of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sidR="00CD6794">
          <w:rPr>
            <w:rFonts w:ascii="Times New Roman" w:hAnsi="Times New Roman"/>
            <w:sz w:val="22"/>
            <w:szCs w:val="22"/>
          </w:rPr>
          <w:t xml:space="preserve">the </w:t>
        </w:r>
        <w:r w:rsidR="00364CF3">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sidR="00CD6794">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54"/>
        <w:r w:rsidR="00F06CF5">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PERpc3BsYXlUZXh0PihTbWl0aHNvbiwgMjAwNTsgQnJhaW5hcmQgJmFtcDsgUmFkb25qacSHLCAy
MDE0OyBIdXJsYmVydCwgMjAxOSk8L0Rpc3BsYXlUZXh0PjxyZWNvcmQ+PHJlYy1udW1iZXI+MjUx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PEVuZE5vdGU+PENpdGU+PEF1dGhvcj5TbWl0aHNvbjwvQXV0aG9yPjxZZWFyPjIwMDU8L1llYXI+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==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(Smithson, 2005; Brainard &amp; Radonjić, 2014; Hurlbert, 2019)</w:t>
        </w:r>
        <w:r w:rsidR="00F06CF5">
          <w:rPr>
            <w:rFonts w:ascii="Times New Roman" w:hAnsi="Times New Roman"/>
            <w:sz w:val="22"/>
            <w:szCs w:val="22"/>
          </w:rPr>
          <w:fldChar w:fldCharType="end"/>
        </w:r>
        <w:commentRangeEnd w:id="54"/>
        <w:r w:rsidR="00E073DD">
          <w:rPr>
            <w:rStyle w:val="CommentReference"/>
            <w:rFonts w:ascii="Times New Roman" w:hAnsi="Times New Roman" w:cs="Times New Roman"/>
            <w:color w:val="auto"/>
            <w14:textOutline w14:w="0" w14:cap="rnd" w14:cmpd="sng" w14:algn="ctr">
              <w14:noFill/>
              <w14:prstDash w14:val="solid"/>
              <w14:bevel/>
            </w14:textOutline>
          </w:rPr>
          <w:commentReference w:id="54"/>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ways to approach understanding how the 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dmlld3MgY2l0ZWQgZWFybGllciBpbiB0aGlzIHBhcmFncmFwaCBhcyB3ZWxsIGFzIEdpbGNocmlz
dCwgMjAwNjsgQWRlbHNvbiwgMjAwMDsgS2luZ2RvbSwgMjAxMTsgQnJhaW5hcmQgJmFtcDsgTWFs
b25leSwgMjAxMTsgTXVycmF5LCAyMDIxKTwvRGlzcGxheVRleHQ+PHJlY29yZD48cmVjLW51bWJl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PEVuZE5vdGU+PENpdGU+PEF1dGhvcj5HaWxjaHJpc3Q8L0F1dGhvcj48WWVhcj4yMDA2PC9ZZWFy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(see reviews cited earlier in this paragraph as well as Gilchrist, 2006; Adelson, 2000; Kingdom, 2011; Brainard &amp; Maloney, 2011; Murray, 2021)</w:t>
        </w:r>
        <w:r w:rsidR="00F06CF5">
          <w:rPr>
            <w:rFonts w:ascii="Times New Roman" w:hAnsi="Times New Roman"/>
            <w:sz w:val="22"/>
            <w:szCs w:val="22"/>
          </w:rPr>
          <w:fldChar w:fldCharType="end"/>
        </w:r>
        <w:r w:rsidR="00CD6794">
          <w:rPr>
            <w:rFonts w:ascii="Times New Roman" w:hAnsi="Times New Roman"/>
            <w:sz w:val="22"/>
            <w:szCs w:val="22"/>
          </w:rPr>
          <w:t>.</w:t>
        </w:r>
      </w:ins>
    </w:p>
    <w:p w14:paraId="3374E715" w14:textId="0FA8709E" w:rsidR="00BC3F5A" w:rsidRDefault="00BC3F5A">
      <w:pPr>
        <w:pStyle w:val="Default"/>
        <w:spacing w:before="0"/>
        <w:rPr>
          <w:ins w:id="55" w:author="Brainard, David H" w:date="2021-04-20T19:58:00Z"/>
          <w:rFonts w:ascii="Times New Roman" w:hAnsi="Times New Roman"/>
          <w:sz w:val="22"/>
          <w:szCs w:val="22"/>
        </w:rPr>
      </w:pPr>
    </w:p>
    <w:p w14:paraId="13734D88" w14:textId="27CF6BD0" w:rsidR="00BA2078" w:rsidRDefault="0041406C">
      <w:pPr>
        <w:pStyle w:val="Default"/>
        <w:spacing w:before="0"/>
        <w:rPr>
          <w:ins w:id="56" w:author="Brainard, David H" w:date="2021-04-20T19:58:00Z"/>
          <w:rFonts w:ascii="Times New Roman" w:hAnsi="Times New Roman"/>
          <w:sz w:val="22"/>
          <w:szCs w:val="22"/>
        </w:rPr>
      </w:pPr>
      <w:ins w:id="57" w:author="Brainard, David H" w:date="2021-04-20T19:58:00Z">
        <w:r>
          <w:rPr>
            <w:rFonts w:ascii="Times New Roman" w:hAnsi="Times New Roman"/>
            <w:sz w:val="22"/>
            <w:szCs w:val="22"/>
          </w:rPr>
          <w:t xml:space="preserve">Objective psychophysical methods complement subjective measurements of appearance. These methods, which often involve determining threshold for making a discrimination for 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them to the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IDE5OTY7IFRlbGxlciwgMTk4NDsgUGFya2VyICZhbXA7IE5ld3NvbWUsIDE5OTgpPC9EaXNwbGF5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b3I+PFllYXI+MTk4NDwvWWVhcj48UmVjTnVtPjI1MDQ8L1JlY051bT48SURUZXh0PjYzOTU0ODA8
L0lEVGV4dD48cmVjb3JkPjxyZWMtbnVtYmVyPjI1MDQ8L3JlYy1udW1iZXI+PGZvcmVpZ24ta2V5
cz48a2V5IGFwcD0iRU4iIGRiLWlkPSI1OTJkcHQyZjU5MHgwbWV6dGUzNWY1ZndlZjBydHAyeHNm
cnoiIHRpbWVzdGFtcD0iMTYxNzEyMDk2OCI+MjUwNDwva2V5PjwvZm9yZWlnbi1rZXlzPjxyZWYt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eS10aXRsZT5WaXNpb24gUmVzPC9zZWNvbmRhcnktdGl0bGU+PGFsdC10aXRsZT5WaXNpb24gcmVz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PEVuZE5vdGU+PENpdGU+PEF1dGhvcj5CcmluZGxleTwvQXV0aG9yPjxZZWFyPjE5NjA8L1llYXI+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(Brindley, 1960; Green, 1996; Teller, 1984; Parker &amp; Newsome, 1998)</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subjects, </w:t>
        </w:r>
        <w:r w:rsidR="008312F5">
          <w:rPr>
            <w:rFonts w:ascii="Times New Roman" w:hAnsi="Times New Roman"/>
            <w:sz w:val="22"/>
            <w:szCs w:val="22"/>
          </w:rPr>
          <w:t>since</w:t>
        </w:r>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BC3F5A">
          <w:rPr>
            <w:rFonts w:ascii="Times New Roman" w:hAnsi="Times New Roman"/>
            <w:sz w:val="22"/>
            <w:szCs w:val="22"/>
          </w:rPr>
          <w:t xml:space="preserve">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&lt;EndNote&gt;&lt;Cite&gt;&lt;Author&gt;Fechner&lt;/Author&gt;&lt;Year&gt;1966&lt;/Year&gt;&lt;RecNum&gt;2505&lt;/RecNum&gt;&lt;DisplayText&gt;(Fechner, 1966)&lt;/DisplayText&gt;&lt;record&gt;&lt;rec-number&gt;2505&lt;/rec-number&gt;&lt;foreign-keys&gt;&lt;key app="EN" db-id="592dpt2f590x0mezte35f5fwef0rtp2xsfrz" timestamp="1617121315"&gt;2505&lt;/key&gt;&lt;/foreign-keys&gt;&lt;ref-type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The basic 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can change 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PERpc3BsYXlUZXh0PihOYWNobWlhcyAmYW1wOyBTYW5zYnVyeSwgMTk3NDsgSGlsbGlzICZhbXA7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PEVuZE5vdGU+PENpdGU+PEF1dGhvcj5OYWNobWlhczwvQXV0aG9yPjxZZWFyPjE5NzQ8L1llYXI+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E073DD">
          <w:rPr>
            <w:rFonts w:ascii="Times New Roman" w:hAnsi="Times New Roman"/>
            <w:noProof/>
            <w:sz w:val="22"/>
            <w:szCs w:val="22"/>
          </w:rPr>
          <w:t>(Nachmias &amp; Sansbury, 1974; Hillis &amp; Brainard, 2005; Hillis &amp; Brainard, 2007b)</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&lt;EndNote&gt;&lt;Cite&gt;&lt;Author&gt;Hillis&lt;/Author&gt;&lt;Year&gt;2007&lt;/Year&gt;&lt;RecNum&gt;286&lt;/RecNum&gt;&lt;IDText&gt;17900902&lt;/IDText&gt;&lt;DisplayText&gt;(Hillis &amp;amp; Brainard, 2007a)&lt;/DisplayText&gt;&lt;record&gt;&lt;rec-number&gt;286&lt;/rec-number&gt;&lt;foreign-keys&gt;&lt;key app="EN" db-id="592dpt2f590x0mezte35f5fwef0rtp2xsfrz" timestamp="1598111308"&gt;286&lt;/key&gt;&lt;/foreign-keys&gt;&lt;ref-type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 Biol&lt;/secondary-title&gt;&lt;/titles&gt;&lt;periodical&gt;&lt;full-title&gt;Curr Biol&lt;/full-title&gt;&lt;/periodical&gt;&lt;pages&gt;1714-9&lt;/pages&gt;&lt;volume&gt;17&lt;/volume&gt;&lt;number&gt;19&lt;/number&gt;&lt;edition&gt;2007/09/29&lt;/edition&gt;&lt;keywords&gt;&lt;keyword&gt;Contrast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A second 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the discrimination not of </w:t>
        </w:r>
        <w:r w:rsidR="000D5781">
          <w:rPr>
            <w:rFonts w:ascii="Times New Roman" w:hAnsi="Times New Roman"/>
            <w:sz w:val="22"/>
            <w:szCs w:val="22"/>
          </w:rPr>
          <w:t xml:space="preserve">the </w:t>
        </w:r>
        <w:r w:rsidR="00B603CC">
          <w:rPr>
            <w:rFonts w:ascii="Times New Roman" w:hAnsi="Times New Roman"/>
            <w:sz w:val="22"/>
            <w:szCs w:val="22"/>
          </w:rPr>
          <w:t>object propert</w:t>
        </w:r>
        <w:r w:rsidR="000D5781">
          <w:rPr>
            <w:rFonts w:ascii="Times New Roman" w:hAnsi="Times New Roman"/>
            <w:sz w:val="22"/>
            <w:szCs w:val="22"/>
          </w:rPr>
          <w:t xml:space="preserve">y (e.g. surface reflectance), </w:t>
        </w:r>
        <w:r w:rsidR="00B603CC">
          <w:rPr>
            <w:rFonts w:ascii="Times New Roman" w:hAnsi="Times New Roman"/>
            <w:sz w:val="22"/>
            <w:szCs w:val="22"/>
          </w:rPr>
          <w:t xml:space="preserve">but rather </w:t>
        </w:r>
        <w:r w:rsidR="000D5781">
          <w:rPr>
            <w:rFonts w:ascii="Times New Roman" w:hAnsi="Times New Roman"/>
            <w:sz w:val="22"/>
            <w:szCs w:val="22"/>
          </w:rPr>
          <w:t xml:space="preserve">for </w:t>
        </w:r>
        <w:r w:rsidR="000D5781">
          <w:rPr>
            <w:rFonts w:ascii="Times New Roman" w:hAnsi="Times New Roman"/>
            <w:sz w:val="22"/>
            <w:szCs w:val="22"/>
          </w:rPr>
          <w:lastRenderedPageBreak/>
          <w:t xml:space="preserve">detecting a change </w:t>
        </w:r>
        <w:r w:rsidR="00B603CC">
          <w:rPr>
            <w:rFonts w:ascii="Times New Roman" w:hAnsi="Times New Roman"/>
            <w:sz w:val="22"/>
            <w:szCs w:val="22"/>
          </w:rPr>
          <w:t xml:space="preserve">of the confounding </w:t>
        </w:r>
        <w:r w:rsidR="000D5781">
          <w:rPr>
            <w:rFonts w:ascii="Times New Roman" w:hAnsi="Times New Roman"/>
            <w:sz w:val="22"/>
            <w:szCs w:val="22"/>
          </w:rPr>
          <w:t xml:space="preserve">scene property </w:t>
        </w:r>
        <w:r w:rsidR="0027653B">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dW1pbmF0aW9uOyBQZWFyY2UsIENyaWNodG9uLCBNYWNraWV3aWN6LCBGaW5sYXlzb24sICZhbXA7
IEh1cmxiZXJ0LCAyMDE0OyBSYWRvbmppxIcgZXQgYWwuLCAyMDE2OyBSYWRvbmppxIcgZXQgYWwu
LCAyMDE4OyBBc3RvbiwgUmFkb25qacSHLCBCcmFpbmFyZCwgJmFtcDsgSHVybGJlcnQsIDIwMTk7
IEFsdmFybywgTGluaGFyZXMsIE1vcmVpcmEsIExpbGxvLCAmYW1wOyBOYXNjaW1lbnRvLCAyMDE3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E073DD">
          <w:rPr>
            <w:rFonts w:ascii="Times New Roman" w:hAnsi="Times New Roman"/>
            <w:sz w:val="22"/>
            <w:szCs w:val="22"/>
          </w:rPr>
          <w:instrText xml:space="preserve"> ADDIN EN.CITE </w:instrText>
        </w:r>
        <w:r w:rsidR="00E073DD">
          <w:rPr>
            <w:rFonts w:ascii="Times New Roman" w:hAnsi="Times New Roman"/>
            <w:sz w:val="22"/>
            <w:szCs w:val="22"/>
          </w:rPr>
          <w:fldChar w:fldCharType="begin">
            <w:fldData xml:space="preserve">PEVuZE5vdGU+PENpdGU+PEF1dGhvcj5QZWFyY2U8L0F1dGhvcj48WWVhcj4yMDE0PC9ZZWFyPjxS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</w:fldData>
          </w:fldChar>
        </w:r>
        <w:r w:rsidR="00E073DD">
          <w:rPr>
            <w:rFonts w:ascii="Times New Roman" w:hAnsi="Times New Roman"/>
            <w:sz w:val="22"/>
            <w:szCs w:val="22"/>
          </w:rPr>
          <w:instrText xml:space="preserve"> ADDIN EN.CITE.DATA </w:instrText>
        </w:r>
        <w:r w:rsidR="00E073DD">
          <w:rPr>
            <w:rFonts w:ascii="Times New Roman" w:hAnsi="Times New Roman"/>
            <w:sz w:val="22"/>
            <w:szCs w:val="22"/>
          </w:rPr>
        </w:r>
        <w:r w:rsidR="00E073DD">
          <w:rPr>
            <w:rFonts w:ascii="Times New Roman" w:hAnsi="Times New Roman"/>
            <w:sz w:val="22"/>
            <w:szCs w:val="22"/>
          </w:rPr>
          <w:fldChar w:fldCharType="end"/>
        </w:r>
        <w:r w:rsidR="0027653B">
          <w:rPr>
            <w:rFonts w:ascii="Times New Roman" w:hAnsi="Times New Roman"/>
            <w:sz w:val="22"/>
            <w:szCs w:val="22"/>
          </w:rPr>
        </w:r>
        <w:r w:rsidR="0027653B">
          <w:rPr>
            <w:rFonts w:ascii="Times New Roman" w:hAnsi="Times New Roman"/>
            <w:sz w:val="22"/>
            <w:szCs w:val="22"/>
          </w:rPr>
          <w:fldChar w:fldCharType="separate"/>
        </w:r>
        <w:r w:rsidR="00E073DD">
          <w:rPr>
            <w:rFonts w:ascii="Times New Roman" w:hAnsi="Times New Roman"/>
            <w:noProof/>
            <w:sz w:val="22"/>
            <w:szCs w:val="22"/>
          </w:rPr>
          <w:t>(e.g., the illumination; Pearce, Crichton, Mackiewicz, Finlayson, &amp; Hurlbert, 2014; Radonjić et al., 2016; Radonjić et al., 2018; Aston, Radonjić, Brainard, &amp; Hurlbert, 2019; Alvaro, Linhares, Moreira, Lillo, &amp; Nascimento, 2017)</w:t>
        </w:r>
        <w:r w:rsidR="0027653B">
          <w:rPr>
            <w:rFonts w:ascii="Times New Roman" w:hAnsi="Times New Roman"/>
            <w:sz w:val="22"/>
            <w:szCs w:val="22"/>
          </w:rPr>
          <w:fldChar w:fldCharType="end"/>
        </w:r>
        <w:r w:rsidR="000D5781">
          <w:rPr>
            <w:rFonts w:ascii="Times New Roman" w:hAnsi="Times New Roman"/>
            <w:sz w:val="22"/>
            <w:szCs w:val="22"/>
          </w:rPr>
          <w:t>.</w:t>
        </w:r>
        <w:r w:rsidR="00F0263D">
          <w:rPr>
            <w:rFonts w:ascii="Times New Roman" w:hAnsi="Times New Roman"/>
            <w:sz w:val="22"/>
            <w:szCs w:val="22"/>
          </w:rPr>
          <w:t xml:space="preserve"> The logic here is that the visual system is constant for its representation of object surface reflectance across illumination changes that cannot be discriminated.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58"/>
        <w:r w:rsidR="00CF7124">
          <w:rPr>
            <w:rFonts w:ascii="Times New Roman" w:hAnsi="Times New Roman"/>
            <w:sz w:val="22"/>
            <w:szCs w:val="22"/>
          </w:rPr>
          <w:fldChar w:fldCharType="begin"/>
        </w:r>
        <w:r w:rsidR="00CF7124">
          <w:rPr>
            <w:rFonts w:ascii="Times New Roman" w:hAnsi="Times New Roman"/>
            <w:sz w:val="22"/>
            <w:szCs w:val="22"/>
          </w:rPr>
          <w:instrText xml:space="preserve"> ADDIN EN.CITE &lt;EndNote&gt;&lt;Cite&gt;&lt;Author&gt;Weiss&lt;/Author&gt;&lt;Year&gt;2017&lt;/Year&gt;&lt;RecNum&gt;14219&lt;/RecNum&gt;&lt;IDText&gt;Weiss2017Determinantsofcolour&lt;/IDText&gt;&lt;Prefix&gt;but see &lt;/Prefix&gt;&lt;DisplayText&gt;(but see Weiss, Witzel, &amp;amp; Gegenfurtner, 2017)&lt;/DisplayText&gt;&lt;record&gt;&lt;rec-number&gt;14219&lt;/rec-number&gt;&lt;foreign-keys&gt;&lt;key app="EN" db-id="95t9p9exsa0dxpeavr6xx2a3s0pvx9pa9wff" timestamp="1515009368"&gt;14219&lt;/key&gt;&lt;/foreign-keys&gt;&lt;ref-type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58"/>
        <w:r w:rsidR="00CF7124">
          <w:rPr>
            <w:rStyle w:val="CommentReference"/>
            <w:rFonts w:ascii="Times New Roman" w:hAnsi="Times New Roman" w:cs="Times New Roman"/>
            <w:color w:val="auto"/>
            <w14:textOutline w14:w="0" w14:cap="rnd" w14:cmpd="sng" w14:algn="ctr">
              <w14:noFill/>
              <w14:prstDash w14:val="solid"/>
              <w14:bevel/>
            </w14:textOutline>
          </w:rPr>
          <w:commentReference w:id="58"/>
        </w:r>
        <w:r w:rsidR="005C09C8">
          <w:rPr>
            <w:rFonts w:ascii="Times New Roman" w:hAnsi="Times New Roman"/>
            <w:sz w:val="22"/>
            <w:szCs w:val="22"/>
          </w:rPr>
          <w:t>.</w:t>
        </w:r>
      </w:ins>
    </w:p>
    <w:p w14:paraId="78A5BBE8" w14:textId="77777777" w:rsidR="00BA2078" w:rsidRDefault="00BA2078">
      <w:pPr>
        <w:pStyle w:val="Default"/>
        <w:spacing w:before="0"/>
        <w:rPr>
          <w:ins w:id="59" w:author="Brainard, David H" w:date="2021-04-20T19:58:00Z"/>
          <w:rFonts w:ascii="Times New Roman" w:hAnsi="Times New Roman"/>
          <w:sz w:val="22"/>
          <w:szCs w:val="22"/>
        </w:rPr>
      </w:pPr>
    </w:p>
    <w:p w14:paraId="04351FC8" w14:textId="4289A01E" w:rsidR="00650716" w:rsidRDefault="00BC3F5A" w:rsidP="009636EC">
      <w:pPr>
        <w:pStyle w:val="Default"/>
        <w:spacing w:before="0"/>
        <w:rPr>
          <w:rFonts w:ascii="Times New Roman" w:hAnsi="Times New Roman"/>
          <w:sz w:val="22"/>
          <w:szCs w:val="22"/>
        </w:rPr>
      </w:pPr>
      <w:ins w:id="60" w:author="Brainard, David H" w:date="2021-04-20T19:58:00Z">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similar to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but with the noise introduced as variation in a distal scene property.</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301CA7">
          <w:rPr>
            <w:rFonts w:ascii="Times New Roman" w:hAnsi="Times New Roman"/>
            <w:sz w:val="22"/>
            <w:szCs w:val="22"/>
          </w:rPr>
          <w:t>the approach</w:t>
        </w:r>
        <w:r w:rsidR="009636EC">
          <w:rPr>
            <w:rFonts w:ascii="Times New Roman" w:hAnsi="Times New Roman"/>
            <w:sz w:val="22"/>
            <w:szCs w:val="22"/>
          </w:rPr>
          <w:t xml:space="preserve"> towards understanding lightness constancy, but the ideas are general. In the context of lightness constancy, we </w:t>
        </w:r>
        <w:r w:rsidR="009B62D6">
          <w:rPr>
            <w:rFonts w:ascii="Times New Roman" w:hAnsi="Times New Roman"/>
            <w:sz w:val="22"/>
            <w:szCs w:val="22"/>
          </w:rPr>
          <w:t>begin</w:t>
        </w:r>
      </w:ins>
      <w:r w:rsidR="009B62D6">
        <w:rPr>
          <w:rFonts w:ascii="Times New Roman" w:hAnsi="Times New Roman"/>
          <w:sz w:val="22"/>
          <w:szCs w:val="22"/>
        </w:rPr>
        <w:t xml:space="preserve"> </w:t>
      </w:r>
      <w:r w:rsidR="00D00C92">
        <w:rPr>
          <w:rFonts w:ascii="Times New Roman" w:hAnsi="Times New Roman"/>
          <w:sz w:val="22"/>
          <w:szCs w:val="22"/>
        </w:rPr>
        <w:t>with measurement</w:t>
      </w:r>
      <w:r w:rsidR="002D7BBD">
        <w:rPr>
          <w:rFonts w:ascii="Times New Roman" w:hAnsi="Times New Roman"/>
          <w:sz w:val="22"/>
          <w:szCs w:val="22"/>
        </w:rPr>
        <w:t xml:space="preserve"> of</w:t>
      </w:r>
      <w:r w:rsidR="00D949EF">
        <w:rPr>
          <w:rFonts w:ascii="Times New Roman" w:hAnsi="Times New Roman"/>
          <w:sz w:val="22"/>
          <w:szCs w:val="22"/>
        </w:rPr>
        <w:t xml:space="preserve"> the ability of human observers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D949EF">
        <w:rPr>
          <w:rFonts w:ascii="Times New Roman" w:hAnsi="Times New Roman"/>
          <w:sz w:val="22"/>
          <w:szCs w:val="22"/>
        </w:rPr>
        <w:t xml:space="preserve">study 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08660C">
        <w:rPr>
          <w:rFonts w:ascii="Times New Roman" w:hAnsi="Times New Roman"/>
          <w:sz w:val="22"/>
          <w:szCs w:val="22"/>
        </w:rPr>
        <w:t xml:space="preserve">when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08660C">
        <w:rPr>
          <w:rFonts w:ascii="Times New Roman" w:hAnsi="Times New Roman"/>
          <w:sz w:val="22"/>
          <w:szCs w:val="22"/>
        </w:rPr>
        <w:t xml:space="preserve">is introduced, </w:t>
      </w:r>
      <w:r w:rsidR="0050327E">
        <w:rPr>
          <w:rFonts w:ascii="Times New Roman" w:hAnsi="Times New Roman"/>
          <w:sz w:val="22"/>
          <w:szCs w:val="22"/>
        </w:rPr>
        <w:t xml:space="preserve">which here takes the form 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del w:id="61" w:author="Brainard, David H" w:date="2021-04-20T19:58:00Z">
        <w:r w:rsidR="007E4EA9">
          <w:rPr>
            <w:rFonts w:ascii="Times New Roman" w:hAnsi="Times New Roman"/>
            <w:sz w:val="22"/>
            <w:szCs w:val="22"/>
          </w:rPr>
          <w:fldChar w:fldCharType="begin">
            <w:fldData xml:space="preserve">PEVuZE5vdGU+PENpdGU+PEF1dGhvcj5Mb3R0bzwvQXV0aG9yPjxZZWFyPjE5OTk8L1llYXI+PFJl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</w:fldData>
          </w:fldChar>
        </w:r>
        <w:r w:rsidR="007E4EA9">
          <w:rPr>
            <w:rFonts w:ascii="Times New Roman" w:hAnsi="Times New Roman"/>
            <w:sz w:val="22"/>
            <w:szCs w:val="22"/>
          </w:rPr>
          <w:delInstrText xml:space="preserve"> ADDIN EN.CITE </w:delInstrText>
        </w:r>
        <w:r w:rsidR="007E4EA9">
          <w:rPr>
            <w:rFonts w:ascii="Times New Roman" w:hAnsi="Times New Roman"/>
            <w:sz w:val="22"/>
            <w:szCs w:val="22"/>
          </w:rPr>
          <w:fldChar w:fldCharType="begin">
            <w:fldData xml:space="preserve">PEVuZE5vdGU+PENpdGU+PEF1dGhvcj5Mb3R0bzwvQXV0aG9yPjxZZWFyPjE5OTk8L1llYXI+PFJl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</w:fldData>
          </w:fldChar>
        </w:r>
        <w:r w:rsidR="007E4EA9">
          <w:rPr>
            <w:rFonts w:ascii="Times New Roman" w:hAnsi="Times New Roman"/>
            <w:sz w:val="22"/>
            <w:szCs w:val="22"/>
          </w:rPr>
          <w:delInstrText xml:space="preserve"> ADDIN EN.CITE.DATA </w:delInstrText>
        </w:r>
        <w:r w:rsidR="007E4EA9">
          <w:rPr>
            <w:rFonts w:ascii="Times New Roman" w:hAnsi="Times New Roman"/>
            <w:sz w:val="22"/>
            <w:szCs w:val="22"/>
          </w:rPr>
        </w:r>
        <w:r w:rsidR="007E4EA9">
          <w:rPr>
            <w:rFonts w:ascii="Times New Roman" w:hAnsi="Times New Roman"/>
            <w:sz w:val="22"/>
            <w:szCs w:val="22"/>
          </w:rPr>
          <w:fldChar w:fldCharType="end"/>
        </w:r>
        <w:r w:rsidR="007E4EA9">
          <w:rPr>
            <w:rFonts w:ascii="Times New Roman" w:hAnsi="Times New Roman"/>
            <w:sz w:val="22"/>
            <w:szCs w:val="22"/>
          </w:rPr>
        </w:r>
        <w:r w:rsidR="007E4EA9">
          <w:rPr>
            <w:rFonts w:ascii="Times New Roman" w:hAnsi="Times New Roman"/>
            <w:sz w:val="22"/>
            <w:szCs w:val="22"/>
          </w:rPr>
          <w:fldChar w:fldCharType="separate"/>
        </w:r>
        <w:r w:rsidR="007E4EA9">
          <w:rPr>
            <w:rFonts w:ascii="Times New Roman" w:hAnsi="Times New Roman"/>
            <w:noProof/>
            <w:sz w:val="22"/>
            <w:szCs w:val="22"/>
          </w:rPr>
          <w:delText>(Brown &amp; MacLeod, 1997; Lotto &amp; Purves, 1999)</w:delText>
        </w:r>
        <w:r w:rsidR="007E4EA9">
          <w:rPr>
            <w:rFonts w:ascii="Times New Roman" w:hAnsi="Times New Roman"/>
            <w:sz w:val="22"/>
            <w:szCs w:val="22"/>
          </w:rPr>
          <w:fldChar w:fldCharType="end"/>
        </w:r>
        <w:r w:rsidR="0008660C">
          <w:rPr>
            <w:rFonts w:ascii="Times New Roman" w:hAnsi="Times New Roman"/>
            <w:sz w:val="22"/>
            <w:szCs w:val="22"/>
          </w:rPr>
          <w:delText>.</w:delText>
        </w:r>
      </w:del>
      <w:ins w:id="62" w:author="Brainard, David H" w:date="2021-04-20T19:58:00Z">
        <w:r w:rsidR="00F06CF5">
          <w:rPr>
            <w:rFonts w:ascii="Times New Roman" w:hAnsi="Times New Roman"/>
            <w:sz w:val="22"/>
            <w:szCs w:val="22"/>
          </w:rPr>
          <w:fldChar w:fldCharType="begin"/>
        </w:r>
        <w:r w:rsidR="00E073DD">
          <w:rPr>
            <w:rFonts w:ascii="Times New Roman" w:hAnsi="Times New Roman"/>
            <w:sz w:val="22"/>
            <w:szCs w:val="22"/>
          </w:rPr>
          <w:instrText xml:space="preserve"> ADDIN EN.CITE &lt;EndNote&gt;&lt;Cite&gt;&lt;Author&gt;Lotto&lt;/Author&gt;&lt;Year&gt;1999&lt;/Year&gt;&lt;RecNum&gt;2507&lt;/RecNum&gt;&lt;DisplayText&gt;(Lotto &amp;amp; Purves, 1999; Brown &amp;amp; MacLeod, 1997)&lt;/DisplayText&gt;&lt;record&gt;&lt;rec-number&gt;2507&lt;/rec-number&gt;&lt;foreign-keys&gt;&lt;key app="EN" db-id="592dpt2f590x0mezte35f5fwef0rtp2xsfrz" timestamp="1617122046"&gt;2507&lt;/key&gt;&lt;/foreign-keys&gt;&lt;ref-type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2508&lt;/RecNum&gt;&lt;record&gt;&lt;rec-number&gt;2508&lt;/rec-number&gt;&lt;foreign-keys&gt;&lt;key app="EN" db-id="592dpt2f590x0mezte35f5fwef0rtp2xsfrz" timestamp="1617122179"&gt;2508&lt;/key&gt;&lt;/foreign-keys&gt;&lt;ref-type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E073DD">
          <w:rPr>
            <w:rFonts w:ascii="Times New Roman" w:hAnsi="Times New Roman"/>
            <w:noProof/>
            <w:sz w:val="22"/>
            <w:szCs w:val="22"/>
          </w:rPr>
          <w:t>(Lotto &amp; Purves, 1999; Brown &amp; MacLeod, 1997)</w:t>
        </w:r>
        <w:r w:rsidR="00F06CF5">
          <w:rPr>
            <w:rFonts w:ascii="Times New Roman" w:hAnsi="Times New Roman"/>
            <w:sz w:val="22"/>
            <w:szCs w:val="22"/>
          </w:rPr>
          <w:fldChar w:fldCharType="end"/>
        </w:r>
        <w:r w:rsidR="0008660C">
          <w:rPr>
            <w:rFonts w:ascii="Times New Roman" w:hAnsi="Times New Roman"/>
            <w:sz w:val="22"/>
            <w:szCs w:val="22"/>
          </w:rPr>
          <w:t>.</w:t>
        </w:r>
      </w:ins>
      <w:r w:rsidR="0008660C">
        <w:rPr>
          <w:rFonts w:ascii="Times New Roman" w:hAnsi="Times New Roman"/>
          <w:sz w:val="22"/>
          <w:szCs w:val="22"/>
        </w:rPr>
        <w:t xml:space="preserve"> </w:t>
      </w:r>
      <w:r w:rsidR="00932BC7">
        <w:rPr>
          <w:rFonts w:ascii="Times New Roman" w:hAnsi="Times New Roman"/>
          <w:sz w:val="22"/>
          <w:szCs w:val="22"/>
        </w:rPr>
        <w:t>T</w:t>
      </w:r>
      <w:r w:rsidR="00CE23BD">
        <w:rPr>
          <w:rFonts w:ascii="Times New Roman" w:hAnsi="Times New Roman"/>
          <w:sz w:val="22"/>
          <w:szCs w:val="22"/>
        </w:rPr>
        <w:t>he color</w:t>
      </w:r>
      <w:r w:rsidR="007C158F">
        <w:rPr>
          <w:rFonts w:ascii="Times New Roman" w:hAnsi="Times New Roman"/>
          <w:sz w:val="22"/>
          <w:szCs w:val="22"/>
        </w:rPr>
        <w:t>s</w:t>
      </w:r>
      <w:r w:rsidR="00CE23BD">
        <w:rPr>
          <w:rFonts w:ascii="Times New Roman" w:hAnsi="Times New Roman"/>
          <w:sz w:val="22"/>
          <w:szCs w:val="22"/>
        </w:rPr>
        <w:t xml:space="preserve"> of background objects </w:t>
      </w:r>
      <w:r w:rsidR="007C158F">
        <w:rPr>
          <w:rFonts w:ascii="Times New Roman" w:hAnsi="Times New Roman"/>
          <w:sz w:val="22"/>
          <w:szCs w:val="22"/>
        </w:rPr>
        <w:t>were</w:t>
      </w:r>
      <w:r w:rsidR="00932BC7">
        <w:rPr>
          <w:rFonts w:ascii="Times New Roman" w:hAnsi="Times New Roman"/>
          <w:sz w:val="22"/>
          <w:szCs w:val="22"/>
        </w:rPr>
        <w:t xml:space="preserve"> randomized </w:t>
      </w:r>
      <w:r w:rsidR="00CE23BD">
        <w:rPr>
          <w:rFonts w:ascii="Times New Roman" w:hAnsi="Times New Roman"/>
          <w:sz w:val="22"/>
          <w:szCs w:val="22"/>
        </w:rPr>
        <w:t>by sampling from a statistical model based on the reflectance spectra of natural surfaces.</w:t>
      </w:r>
      <w:r w:rsidR="004D094B">
        <w:rPr>
          <w:rFonts w:ascii="Times New Roman" w:hAnsi="Times New Roman"/>
          <w:sz w:val="22"/>
          <w:szCs w:val="22"/>
        </w:rPr>
        <w:t xml:space="preserve"> The amount of background </w:t>
      </w:r>
      <w:r w:rsidR="007C158F">
        <w:rPr>
          <w:rFonts w:ascii="Times New Roman" w:hAnsi="Times New Roman"/>
          <w:sz w:val="22"/>
          <w:szCs w:val="22"/>
        </w:rPr>
        <w:t>color</w:t>
      </w:r>
      <w:r w:rsidR="004525FA">
        <w:rPr>
          <w:rFonts w:ascii="Times New Roman" w:hAnsi="Times New Roman"/>
          <w:sz w:val="22"/>
          <w:szCs w:val="22"/>
        </w:rPr>
        <w:t xml:space="preserve"> </w:t>
      </w:r>
      <w:r w:rsidR="004D094B">
        <w:rPr>
          <w:rFonts w:ascii="Times New Roman" w:hAnsi="Times New Roman"/>
          <w:sz w:val="22"/>
          <w:szCs w:val="22"/>
        </w:rPr>
        <w:t xml:space="preserve">variation </w:t>
      </w:r>
      <w:r w:rsidR="00DD0072">
        <w:rPr>
          <w:rFonts w:ascii="Times New Roman" w:hAnsi="Times New Roman"/>
          <w:sz w:val="22"/>
          <w:szCs w:val="22"/>
        </w:rPr>
        <w:t>was</w:t>
      </w:r>
      <w:r w:rsidR="004D094B">
        <w:rPr>
          <w:rFonts w:ascii="Times New Roman" w:hAnsi="Times New Roman"/>
          <w:sz w:val="22"/>
          <w:szCs w:val="22"/>
        </w:rPr>
        <w:t xml:space="preserve"> controlled by a single model parameter</w:t>
      </w:r>
      <w:r w:rsidR="00BA23C3">
        <w:rPr>
          <w:rFonts w:ascii="Times New Roman" w:hAnsi="Times New Roman"/>
          <w:sz w:val="22"/>
          <w:szCs w:val="22"/>
        </w:rPr>
        <w:t xml:space="preserve">. </w:t>
      </w:r>
      <w:r w:rsidR="000B38F7">
        <w:rPr>
          <w:rFonts w:ascii="Times New Roman" w:hAnsi="Times New Roman"/>
          <w:sz w:val="22"/>
          <w:szCs w:val="22"/>
        </w:rPr>
        <w:t xml:space="preserve">Finally, </w:t>
      </w:r>
      <w:r w:rsidR="00721815">
        <w:rPr>
          <w:rFonts w:ascii="Times New Roman" w:hAnsi="Times New Roman"/>
          <w:sz w:val="22"/>
          <w:szCs w:val="22"/>
        </w:rPr>
        <w:t>we measure discrimination thr</w:t>
      </w:r>
      <w:r w:rsidR="000D07E9">
        <w:rPr>
          <w:rFonts w:ascii="Times New Roman" w:hAnsi="Times New Roman"/>
          <w:sz w:val="22"/>
          <w:szCs w:val="22"/>
        </w:rPr>
        <w:t>e</w:t>
      </w:r>
      <w:r w:rsidR="00721815">
        <w:rPr>
          <w:rFonts w:ascii="Times New Roman" w:hAnsi="Times New Roman"/>
          <w:sz w:val="22"/>
          <w:szCs w:val="22"/>
        </w:rPr>
        <w:t>sholds as a function of the amount of background spectral variation</w:t>
      </w:r>
      <w:r w:rsidR="0017076C">
        <w:rPr>
          <w:rFonts w:ascii="Times New Roman" w:hAnsi="Times New Roman"/>
          <w:sz w:val="22"/>
          <w:szCs w:val="22"/>
        </w:rPr>
        <w:t>.</w:t>
      </w:r>
      <w:r w:rsidR="00721815">
        <w:rPr>
          <w:rFonts w:ascii="Times New Roman" w:hAnsi="Times New Roman"/>
          <w:sz w:val="22"/>
          <w:szCs w:val="22"/>
        </w:rPr>
        <w:t xml:space="preserve"> </w:t>
      </w:r>
      <w:r w:rsidR="00D949EF">
        <w:rPr>
          <w:rFonts w:ascii="Times New Roman" w:hAnsi="Times New Roman"/>
          <w:sz w:val="22"/>
          <w:szCs w:val="22"/>
        </w:rPr>
        <w:t xml:space="preserve"> </w:t>
      </w:r>
      <w:r w:rsidR="00475DA6">
        <w:rPr>
          <w:rFonts w:ascii="Times New Roman" w:hAnsi="Times New Roman"/>
          <w:sz w:val="22"/>
          <w:szCs w:val="22"/>
        </w:rPr>
        <w:t xml:space="preserve">The discrimination thresholds </w:t>
      </w:r>
      <w:r w:rsidR="00686114">
        <w:rPr>
          <w:rFonts w:ascii="Times New Roman" w:hAnsi="Times New Roman"/>
          <w:sz w:val="22"/>
          <w:szCs w:val="22"/>
        </w:rPr>
        <w:t>quantify</w:t>
      </w:r>
      <w:r w:rsidR="00475DA6">
        <w:rPr>
          <w:rFonts w:ascii="Times New Roman" w:hAnsi="Times New Roman"/>
          <w:sz w:val="22"/>
          <w:szCs w:val="22"/>
        </w:rPr>
        <w:t xml:space="preserve"> the difficulty of the lightness discrimination task. The change in thresholds from baseline (i.e.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6E7FDA12"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first remain nearly constant and then increase, with log squared threshold increasing linearly with log color variance. The minimum discrimination threshold and the color variance at which the threshold begins to rise are consistent across different observers. Moreover, a simple </w:t>
      </w:r>
      <w:del w:id="63" w:author="Brainard, David H" w:date="2021-04-20T19:58:00Z">
        <w:r w:rsidR="00D949EF">
          <w:rPr>
            <w:rFonts w:ascii="Times New Roman" w:hAnsi="Times New Roman"/>
            <w:sz w:val="22"/>
            <w:szCs w:val="22"/>
          </w:rPr>
          <w:delText xml:space="preserve">computational </w:delText>
        </w:r>
      </w:del>
      <w:ins w:id="64" w:author="Brainard, David H" w:date="2021-04-20T19:58:00Z">
        <w:r w:rsidR="007F1B18">
          <w:rPr>
            <w:rFonts w:ascii="Times New Roman" w:hAnsi="Times New Roman"/>
            <w:sz w:val="22"/>
            <w:szCs w:val="22"/>
          </w:rPr>
          <w:t>l</w:t>
        </w:r>
        <w:r w:rsidR="002A69E2">
          <w:rPr>
            <w:rFonts w:ascii="Times New Roman" w:hAnsi="Times New Roman"/>
            <w:sz w:val="22"/>
            <w:szCs w:val="22"/>
          </w:rPr>
          <w:t xml:space="preserve">inear </w:t>
        </w:r>
        <w:r w:rsidR="007F1B18">
          <w:rPr>
            <w:rFonts w:ascii="Times New Roman" w:hAnsi="Times New Roman"/>
            <w:sz w:val="22"/>
            <w:szCs w:val="22"/>
          </w:rPr>
          <w:t>r</w:t>
        </w:r>
        <w:r w:rsidR="002A69E2">
          <w:rPr>
            <w:rFonts w:ascii="Times New Roman" w:hAnsi="Times New Roman"/>
            <w:sz w:val="22"/>
            <w:szCs w:val="22"/>
          </w:rPr>
          <w:t xml:space="preserve">eceptive </w:t>
        </w:r>
        <w:r w:rsidR="007F1B18">
          <w:rPr>
            <w:rFonts w:ascii="Times New Roman" w:hAnsi="Times New Roman"/>
            <w:sz w:val="22"/>
            <w:szCs w:val="22"/>
          </w:rPr>
          <w:t>f</w:t>
        </w:r>
        <w:r w:rsidR="002A69E2">
          <w:rPr>
            <w:rFonts w:ascii="Times New Roman" w:hAnsi="Times New Roman"/>
            <w:sz w:val="22"/>
            <w:szCs w:val="22"/>
          </w:rPr>
          <w:t xml:space="preserve">ield </w:t>
        </w:r>
      </w:ins>
      <w:r w:rsidR="00D949EF">
        <w:rPr>
          <w:rFonts w:ascii="Times New Roman" w:hAnsi="Times New Roman"/>
          <w:sz w:val="22"/>
          <w:szCs w:val="22"/>
        </w:rPr>
        <w:t>model</w:t>
      </w:r>
      <w:ins w:id="65" w:author="Brainard, David H" w:date="2021-04-20T19:58:00Z">
        <w:r w:rsidR="002A69E2">
          <w:rPr>
            <w:rFonts w:ascii="Times New Roman" w:hAnsi="Times New Roman"/>
            <w:sz w:val="22"/>
            <w:szCs w:val="22"/>
          </w:rPr>
          <w:t>, derived in the context of Signal Detection Theory,</w:t>
        </w:r>
      </w:ins>
      <w:r w:rsidR="002A69E2">
        <w:rPr>
          <w:rFonts w:ascii="Times New Roman" w:hAnsi="Times New Roman"/>
          <w:sz w:val="22"/>
          <w:szCs w:val="22"/>
        </w:rPr>
        <w:t xml:space="preserve"> </w:t>
      </w:r>
      <w:r w:rsidR="00D949EF">
        <w:rPr>
          <w:rFonts w:ascii="Times New Roman" w:hAnsi="Times New Roman"/>
          <w:sz w:val="22"/>
          <w:szCs w:val="22"/>
        </w:rPr>
        <w:t xml:space="preserve">that uses a </w:t>
      </w:r>
      <w:ins w:id="66" w:author="Brainard, David H" w:date="2021-04-20T19:58:00Z">
        <w:r w:rsidR="002A69E2">
          <w:rPr>
            <w:rFonts w:ascii="Times New Roman" w:hAnsi="Times New Roman"/>
            <w:sz w:val="22"/>
            <w:szCs w:val="22"/>
          </w:rPr>
          <w:t xml:space="preserve">single </w:t>
        </w:r>
      </w:ins>
      <w:r w:rsidR="00D949EF">
        <w:rPr>
          <w:rFonts w:ascii="Times New Roman" w:hAnsi="Times New Roman"/>
          <w:sz w:val="22"/>
          <w:szCs w:val="22"/>
        </w:rPr>
        <w:t xml:space="preserve">center-surround receptive field to estimate the </w:t>
      </w:r>
      <w:del w:id="67" w:author="Brainard, David H" w:date="2021-04-20T19:58:00Z">
        <w:r w:rsidR="00D949EF">
          <w:rPr>
            <w:rFonts w:ascii="Times New Roman" w:hAnsi="Times New Roman"/>
            <w:sz w:val="22"/>
            <w:szCs w:val="22"/>
          </w:rPr>
          <w:delText>object</w:delText>
        </w:r>
      </w:del>
      <w:ins w:id="68" w:author="Brainard, David H" w:date="2021-04-20T19:58:00Z">
        <w:r w:rsidR="002A69E2">
          <w:rPr>
            <w:rFonts w:ascii="Times New Roman" w:hAnsi="Times New Roman"/>
            <w:sz w:val="22"/>
            <w:szCs w:val="22"/>
          </w:rPr>
          <w:t>observer’s internal representation of</w:t>
        </w:r>
      </w:ins>
      <w:r w:rsidR="002A69E2">
        <w:rPr>
          <w:rFonts w:ascii="Times New Roman" w:hAnsi="Times New Roman"/>
          <w:sz w:val="22"/>
          <w:szCs w:val="22"/>
        </w:rPr>
        <w:t xml:space="preserve"> </w:t>
      </w:r>
      <w:r w:rsidR="00D949EF">
        <w:rPr>
          <w:rFonts w:ascii="Times New Roman" w:hAnsi="Times New Roman"/>
          <w:sz w:val="22"/>
          <w:szCs w:val="22"/>
        </w:rPr>
        <w:t xml:space="preserve">lightness captures the essential features of </w:t>
      </w:r>
      <w:del w:id="69" w:author="Brainard, David H" w:date="2021-04-20T19:58:00Z">
        <w:r w:rsidR="00D949EF">
          <w:rPr>
            <w:rFonts w:ascii="Times New Roman" w:hAnsi="Times New Roman"/>
            <w:sz w:val="22"/>
            <w:szCs w:val="22"/>
          </w:rPr>
          <w:delText>human observers</w:delText>
        </w:r>
      </w:del>
      <w:ins w:id="70" w:author="Brainard, David H" w:date="2021-04-20T19:58:00Z">
        <w:r w:rsidR="002A69E2">
          <w:rPr>
            <w:rFonts w:ascii="Times New Roman" w:hAnsi="Times New Roman"/>
            <w:sz w:val="22"/>
            <w:szCs w:val="22"/>
          </w:rPr>
          <w:t>the psychophysical data</w:t>
        </w:r>
      </w:ins>
      <w:r w:rsidR="00AF0DC6">
        <w:rPr>
          <w:rFonts w:ascii="Times New Roman" w:hAnsi="Times New Roman"/>
          <w:sz w:val="22"/>
          <w:szCs w:val="22"/>
        </w:rPr>
        <w:t>. The model</w:t>
      </w:r>
      <w:r w:rsidR="003C42DB">
        <w:rPr>
          <w:rFonts w:ascii="Times New Roman" w:hAnsi="Times New Roman"/>
          <w:sz w:val="22"/>
          <w:szCs w:val="22"/>
        </w:rPr>
        <w:t xml:space="preserve"> allows us to quantify the effect of extrinsic variation on the observer’s representation of lightness, relative to the intrinsic precision of that variation.</w:t>
      </w:r>
    </w:p>
    <w:p w14:paraId="23E9133C" w14:textId="77777777" w:rsidR="00F9135E" w:rsidRDefault="00F9135E">
      <w:pPr>
        <w:pStyle w:val="Default"/>
        <w:spacing w:before="0"/>
        <w:rPr>
          <w:rFonts w:ascii="Times New Roman" w:hAnsi="Times New Roman"/>
          <w:b/>
          <w:bCs/>
          <w:sz w:val="22"/>
          <w:szCs w:val="22"/>
        </w:rPr>
      </w:pPr>
    </w:p>
    <w:p w14:paraId="4C624976" w14:textId="39DDD874" w:rsidR="00BA5E45" w:rsidRDefault="00E75B9E">
      <w:pPr>
        <w:pStyle w:val="Default"/>
        <w:spacing w:before="0"/>
        <w:rPr>
          <w:rFonts w:ascii="Times New Roman" w:eastAsia="Times New Roman" w:hAnsi="Times New Roman" w:cs="Times New Roman"/>
          <w:b/>
          <w:bCs/>
          <w:sz w:val="22"/>
          <w:szCs w:val="22"/>
        </w:rPr>
      </w:pPr>
      <w:r>
        <w:rPr>
          <w:rFonts w:ascii="Times New Roman" w:hAnsi="Times New Roman"/>
          <w:b/>
          <w:bCs/>
          <w:sz w:val="22"/>
          <w:szCs w:val="22"/>
        </w:rPr>
        <w:t>RESULTS</w:t>
      </w:r>
      <w:del w:id="71" w:author="Brainard, David H" w:date="2021-04-20T19:58:00Z">
        <w:r>
          <w:rPr>
            <w:rFonts w:ascii="Times New Roman" w:hAnsi="Times New Roman"/>
            <w:b/>
            <w:bCs/>
            <w:sz w:val="22"/>
            <w:szCs w:val="22"/>
          </w:rPr>
          <w:delText>:</w:delText>
        </w:r>
      </w:del>
    </w:p>
    <w:p w14:paraId="689F0110" w14:textId="77777777" w:rsidR="00B979EA" w:rsidRDefault="00B979EA" w:rsidP="00B979EA">
      <w:pPr>
        <w:pStyle w:val="Default"/>
        <w:spacing w:before="0"/>
        <w:rPr>
          <w:ins w:id="72" w:author="Brainard, David H" w:date="2021-04-20T19:58:00Z"/>
          <w:rFonts w:ascii="Times New Roman" w:hAnsi="Times New Roman"/>
          <w:b/>
          <w:bCs/>
          <w:sz w:val="22"/>
          <w:szCs w:val="22"/>
        </w:rPr>
      </w:pPr>
    </w:p>
    <w:p w14:paraId="71A900BE" w14:textId="74547F27" w:rsidR="00BA5E45" w:rsidRDefault="00554DFF" w:rsidP="000E3DCD">
      <w:pPr>
        <w:pStyle w:val="Default"/>
        <w:spacing w:before="0"/>
        <w:rPr>
          <w:ins w:id="73" w:author="Brainard, David H" w:date="2021-04-20T19:58:00Z"/>
          <w:rFonts w:ascii="Times New Roman" w:hAnsi="Times New Roman"/>
          <w:sz w:val="22"/>
          <w:szCs w:val="22"/>
        </w:rPr>
      </w:pPr>
      <w:r>
        <w:rPr>
          <w:rFonts w:ascii="Times New Roman" w:hAnsi="Times New Roman"/>
          <w:b/>
          <w:bCs/>
          <w:sz w:val="22"/>
          <w:szCs w:val="22"/>
        </w:rPr>
        <w:t>Measurement of lightness discrimination thresholds</w:t>
      </w:r>
    </w:p>
    <w:p w14:paraId="43C84038" w14:textId="77777777" w:rsidR="00B979EA" w:rsidRDefault="00B979EA">
      <w:pPr>
        <w:pStyle w:val="Default"/>
        <w:spacing w:before="0"/>
        <w:rPr>
          <w:rFonts w:ascii="Times New Roman" w:hAnsi="Times New Roman"/>
          <w:sz w:val="22"/>
          <w:szCs w:val="22"/>
        </w:rPr>
        <w:pPrChange w:id="74" w:author="Brainard, David H" w:date="2021-04-20T19:58:00Z">
          <w:pPr>
            <w:pStyle w:val="Default"/>
            <w:numPr>
              <w:numId w:val="2"/>
            </w:numPr>
            <w:spacing w:before="0"/>
            <w:ind w:left="360" w:hanging="360"/>
          </w:pPr>
        </w:pPrChange>
      </w:pPr>
    </w:p>
    <w:p w14:paraId="7F1B82FF" w14:textId="519675DB"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 (Figure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w:t>
      </w:r>
      <w:del w:id="75" w:author="Brainard, David H" w:date="2021-04-20T19:58:00Z">
        <w:r w:rsidR="009B2D9C">
          <w:rPr>
            <w:rFonts w:ascii="Times New Roman" w:hAnsi="Times New Roman"/>
            <w:sz w:val="22"/>
            <w:szCs w:val="22"/>
          </w:rPr>
          <w:delText xml:space="preserve"> </w:delText>
        </w:r>
        <w:r w:rsidR="00554DFF">
          <w:rPr>
            <w:rFonts w:ascii="Times New Roman" w:hAnsi="Times New Roman"/>
            <w:sz w:val="22"/>
            <w:szCs w:val="22"/>
          </w:rPr>
          <w:delText>(LRF,</w:delText>
        </w:r>
      </w:del>
      <w:r w:rsidR="009B2D9C">
        <w:rPr>
          <w:rFonts w:ascii="Times New Roman" w:hAnsi="Times New Roman"/>
          <w:sz w:val="22"/>
          <w:rPrChange w:id="76" w:author="Brainard, David H" w:date="2021-04-20T19:58:00Z">
            <w:rPr>
              <w:rFonts w:ascii="Times New Roman" w:hAnsi="Times New Roman"/>
              <w:color w:val="0076BA"/>
              <w:sz w:val="22"/>
            </w:rPr>
          </w:rPrChange>
        </w:rPr>
        <w:t xml:space="preserve"> </w:t>
      </w:r>
      <w:del w:id="77" w:author="Brainard, David H" w:date="2021-04-20T19:58:00Z">
        <w:r w:rsidR="001E7F31">
          <w:rPr>
            <w:rFonts w:ascii="Times New Roman" w:hAnsi="Times New Roman"/>
            <w:color w:val="0076BA"/>
            <w:sz w:val="22"/>
            <w:szCs w:val="22"/>
          </w:rPr>
          <w:fldChar w:fldCharType="begin"/>
        </w:r>
        <w:r w:rsidR="008C29CC">
          <w:rPr>
            <w:rFonts w:ascii="Times New Roman" w:hAnsi="Times New Roman"/>
            <w:color w:val="0076BA"/>
            <w:sz w:val="22"/>
            <w:szCs w:val="22"/>
          </w:rPr>
          <w:delInstrText xml:space="preserve"> ADDIN EN.CITE &lt;EndNote&gt;&lt;Cite&gt;&lt;Author&gt;American Society for Testing and Materials&lt;/Author&gt;&lt;Year&gt;2017 &lt;/Year&gt;&lt;RecNum&gt;331&lt;/RecNum&gt;&lt;DisplayText&gt;(American Society for Testing and Materials, 2017 )&lt;/DisplayText&gt;&lt;record&gt;&lt;rec-number&gt;331&lt;/rec-number&gt;&lt;foreign-keys&gt;&lt;key app="EN" db-id="592dpt2f590x0mezte35f5fwef0rtp2xsfrz" timestamp="1598113487"&gt;331&lt;/key&gt;&lt;/foreign-keys&gt;&lt;ref-type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 &lt;/year&gt;&lt;/dates&gt;&lt;urls&gt;&lt;/urls&gt;&lt;/record&gt;&lt;/Cite&gt;&lt;/EndNote&gt;</w:delInstrText>
        </w:r>
        <w:r w:rsidR="001E7F31">
          <w:rPr>
            <w:rFonts w:ascii="Times New Roman" w:hAnsi="Times New Roman"/>
            <w:color w:val="0076BA"/>
            <w:sz w:val="22"/>
            <w:szCs w:val="22"/>
          </w:rPr>
          <w:fldChar w:fldCharType="separate"/>
        </w:r>
        <w:r w:rsidR="008C29CC">
          <w:rPr>
            <w:rFonts w:ascii="Times New Roman" w:hAnsi="Times New Roman"/>
            <w:noProof/>
            <w:color w:val="0076BA"/>
            <w:sz w:val="22"/>
            <w:szCs w:val="22"/>
          </w:rPr>
          <w:delText>(American Society for Testing and Materials, 2017 )</w:delText>
        </w:r>
        <w:r w:rsidR="001E7F31">
          <w:rPr>
            <w:rFonts w:ascii="Times New Roman" w:hAnsi="Times New Roman"/>
            <w:color w:val="0076BA"/>
            <w:sz w:val="22"/>
            <w:szCs w:val="22"/>
          </w:rPr>
          <w:fldChar w:fldCharType="end"/>
        </w:r>
        <w:r w:rsidR="00554DFF">
          <w:rPr>
            <w:rFonts w:ascii="Times New Roman" w:hAnsi="Times New Roman"/>
            <w:sz w:val="22"/>
            <w:szCs w:val="22"/>
          </w:rPr>
          <w:delText>)</w:delText>
        </w:r>
      </w:del>
      <w:ins w:id="78" w:author="Brainard, David H" w:date="2021-04-20T19:58:00Z">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&lt;EndNote&gt;&lt;Cite&gt;&lt;Author&gt;American Society for Testing and Materials&lt;/Author&gt;&lt;Year&gt;2017&lt;/Year&gt;&lt;RecNum&gt;2509&lt;/RecNum&gt;&lt;IDText&gt;ASTM2017LRF&lt;/IDText&gt;&lt;Prefix&gt;LRF`; &lt;/Prefix&gt;&lt;DisplayText&gt;(LRF; American Society for Testing and Materials, 2017)&lt;/DisplayText&gt;&lt;record&gt;&lt;rec-number&gt;2509&lt;/rec-number&gt;&lt;foreign-keys&gt;&lt;key app="EN" db-id="592dpt2f590x0mezte35f5fwef0rtp2xsfrz" timestamp="1617122318"&gt;2509&lt;/key&gt;&lt;/foreign-keys&gt;&lt;ref-type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ins>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lastRenderedPageBreak/>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pPr>
        <w:pStyle w:val="Default"/>
        <w:spacing w:before="0"/>
        <w:rPr>
          <w:rFonts w:ascii="Times New Roman" w:hAnsi="Times New Roman"/>
          <w:b/>
          <w:bCs/>
          <w:sz w:val="22"/>
          <w:szCs w:val="22"/>
        </w:rPr>
        <w:pPrChange w:id="79" w:author="Brainard, David H" w:date="2021-04-20T19:58:00Z">
          <w:pPr>
            <w:pStyle w:val="Default"/>
            <w:numPr>
              <w:numId w:val="3"/>
            </w:numPr>
            <w:spacing w:before="0"/>
            <w:ind w:left="360" w:hanging="360"/>
          </w:pPr>
        </w:pPrChange>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14342BF3"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del w:id="80" w:author="Brainard, David H" w:date="2021-04-20T19:58:00Z">
        <w:r>
          <w:rPr>
            <w:rFonts w:ascii="Times New Roman" w:hAnsi="Times New Roman"/>
            <w:sz w:val="22"/>
            <w:szCs w:val="22"/>
          </w:rPr>
          <w:delText>(See Methods: Reflectance and Illumination Spectra</w:delText>
        </w:r>
        <w:r w:rsidR="00965CFE">
          <w:rPr>
            <w:rFonts w:ascii="Times New Roman" w:hAnsi="Times New Roman"/>
            <w:sz w:val="22"/>
            <w:szCs w:val="22"/>
          </w:rPr>
          <w:delText xml:space="preserve"> </w:delText>
        </w:r>
        <w:r w:rsidR="00965CFE">
          <w:rPr>
            <w:rFonts w:ascii="Times New Roman" w:hAnsi="Times New Roman"/>
            <w:sz w:val="22"/>
            <w:szCs w:val="22"/>
          </w:rPr>
          <w:fldChar w:fldCharType="begin"/>
        </w:r>
        <w:r w:rsidR="007E4EA9">
          <w:rPr>
            <w:rFonts w:ascii="Times New Roman" w:hAnsi="Times New Roman"/>
            <w:sz w:val="22"/>
            <w:szCs w:val="22"/>
          </w:rPr>
          <w:delInstrText xml:space="preserve"> ADDIN EN.CITE &lt;EndNote&gt;&lt;Cite&gt;&lt;Author&gt;Singh&lt;/Author&gt;&lt;Year&gt;2018&lt;/Year&gt;&lt;RecNum&gt;124&lt;/RecNum&gt;&lt;DisplayText&gt;(Singh,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delInstrText>
        </w:r>
        <w:r w:rsidR="00965CFE">
          <w:rPr>
            <w:rFonts w:ascii="Times New Roman" w:hAnsi="Times New Roman"/>
            <w:sz w:val="22"/>
            <w:szCs w:val="22"/>
          </w:rPr>
          <w:fldChar w:fldCharType="separate"/>
        </w:r>
        <w:r w:rsidR="007E4EA9">
          <w:rPr>
            <w:rFonts w:ascii="Times New Roman" w:hAnsi="Times New Roman"/>
            <w:noProof/>
            <w:sz w:val="22"/>
            <w:szCs w:val="22"/>
          </w:rPr>
          <w:delText>(Singh, Cottaris, Heasly, Brainard, &amp; Burge, 2018)</w:delText>
        </w:r>
        <w:r w:rsidR="00965CFE">
          <w:rPr>
            <w:rFonts w:ascii="Times New Roman" w:hAnsi="Times New Roman"/>
            <w:sz w:val="22"/>
            <w:szCs w:val="22"/>
          </w:rPr>
          <w:fldChar w:fldCharType="end"/>
        </w:r>
        <w:r w:rsidR="00965CFE">
          <w:rPr>
            <w:rFonts w:ascii="Times New Roman" w:hAnsi="Times New Roman"/>
            <w:sz w:val="22"/>
            <w:szCs w:val="22"/>
          </w:rPr>
          <w:delText>)</w:delText>
        </w:r>
        <w:r w:rsidR="009157AD">
          <w:rPr>
            <w:rFonts w:ascii="Times New Roman" w:hAnsi="Times New Roman"/>
            <w:sz w:val="22"/>
            <w:szCs w:val="22"/>
          </w:rPr>
          <w:delText>.</w:delText>
        </w:r>
      </w:del>
      <w:ins w:id="81" w:author="Brainard, David H" w:date="2021-04-20T19:58:00Z">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PEVuZE5vdGU+PENpdGU+PEF1dGhvcj5TaW5naDwvQXV0aG9yPjxZZWFyPjIwMTg8L1llYXI+PFJl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ins>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rPrChange w:id="82" w:author="Brainard, David H" w:date="2021-04-20T19:58:00Z">
            <w:rPr>
              <w:rFonts w:ascii="Times New Roman" w:hAnsi="Times New Roman"/>
              <w:color w:val="0076BA"/>
              <w:sz w:val="22"/>
            </w:rPr>
          </w:rPrChange>
        </w:rPr>
        <w:fldChar w:fldCharType="begin"/>
      </w:r>
      <w:r w:rsidR="00F06CF5">
        <w:rPr>
          <w:rFonts w:ascii="Times New Roman" w:hAnsi="Times New Roman"/>
          <w:color w:val="000000" w:themeColor="text1"/>
          <w:sz w:val="22"/>
          <w:rPrChange w:id="83" w:author="Brainard, David H" w:date="2021-04-20T19:58:00Z">
            <w:rPr>
              <w:rFonts w:ascii="Times New Roman" w:hAnsi="Times New Roman"/>
              <w:color w:val="0076BA"/>
              <w:sz w:val="22"/>
            </w:rPr>
          </w:rPrChange>
        </w:rPr>
        <w:instrText xml:space="preserve"> ADDIN EN.CITE &lt;EndNote&gt;&lt;Cite&gt;&lt;Author&gt;Kelly&lt;/Author&gt;&lt;Year&gt;1943&lt;/Year&gt;&lt;RecNum&gt;394&lt;/RecNum&gt;&lt;DisplayText&gt;(Kelly, Gibson, &amp;amp; Nickerson, 1943; Vrhel, Gershon, &amp;amp; Iwan, 1994)&lt;/DisplayText&gt;&lt;record&gt;&lt;rec-number&gt;394&lt;/rec-number&gt;&lt;foreign-keys&gt;&lt;key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805&lt;/RecNum&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rPrChange w:id="84" w:author="Brainard, David H" w:date="2021-04-20T19:58:00Z">
            <w:rPr>
              <w:rFonts w:ascii="Times New Roman" w:hAnsi="Times New Roman"/>
              <w:color w:val="0076BA"/>
              <w:sz w:val="22"/>
            </w:rPr>
          </w:rPrChange>
        </w:rPr>
        <w:fldChar w:fldCharType="separate"/>
      </w:r>
      <w:r w:rsidR="00F06CF5">
        <w:rPr>
          <w:rFonts w:ascii="Times New Roman" w:hAnsi="Times New Roman"/>
          <w:color w:val="000000" w:themeColor="text1"/>
          <w:sz w:val="22"/>
          <w:rPrChange w:id="85" w:author="Brainard, David H" w:date="2021-04-20T19:58:00Z">
            <w:rPr>
              <w:rFonts w:ascii="Times New Roman" w:hAnsi="Times New Roman"/>
              <w:color w:val="0076BA"/>
              <w:sz w:val="22"/>
            </w:rPr>
          </w:rPrChange>
        </w:rPr>
        <w:t>(Kelly, Gibson, &amp; Nickerson, 1943; Vrhel, Gershon, &amp; Iwan, 1994)</w:t>
      </w:r>
      <w:r w:rsidR="00F06CF5">
        <w:rPr>
          <w:rFonts w:ascii="Times New Roman" w:hAnsi="Times New Roman"/>
          <w:color w:val="000000" w:themeColor="text1"/>
          <w:sz w:val="22"/>
          <w:rPrChange w:id="86" w:author="Brainard, David H" w:date="2021-04-20T19:58:00Z">
            <w:rPr>
              <w:rFonts w:ascii="Times New Roman" w:hAnsi="Times New Roman"/>
              <w:color w:val="0076BA"/>
              <w:sz w:val="22"/>
            </w:rPr>
          </w:rPrChange>
        </w:rPr>
        <w:fldChar w:fldCharType="end"/>
      </w:r>
      <w:r w:rsidR="00CC11B9" w:rsidRPr="000E3DCD">
        <w:rPr>
          <w:rFonts w:ascii="Times New Roman" w:hAnsi="Times New Roman"/>
          <w:color w:val="000000" w:themeColor="text1"/>
          <w:sz w:val="22"/>
          <w:rPrChange w:id="87" w:author="Brainard, David H" w:date="2021-04-20T19:58:00Z">
            <w:rPr>
              <w:rFonts w:ascii="Times New Roman" w:hAnsi="Times New Roman"/>
              <w:color w:val="0076BA"/>
              <w:sz w:val="22"/>
            </w:rPr>
          </w:rPrChange>
        </w:rPr>
        <w:t xml:space="preserve"> </w:t>
      </w:r>
      <w:r w:rsidRPr="000E3DCD">
        <w:rPr>
          <w:rFonts w:ascii="Times New Roman" w:hAnsi="Times New Roman"/>
          <w:color w:val="000000" w:themeColor="text1"/>
          <w:sz w:val="22"/>
          <w:rPrChange w:id="88" w:author="Brainard, David H" w:date="2021-04-20T19:58:00Z">
            <w:rPr>
              <w:rFonts w:ascii="Times New Roman" w:hAnsi="Times New Roman"/>
              <w:sz w:val="22"/>
            </w:rPr>
          </w:rPrChange>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pPr>
        <w:rPr>
          <w:sz w:val="22"/>
          <w:rPrChange w:id="89" w:author="Brainard, David H" w:date="2021-04-20T19:58:00Z">
            <w:rPr>
              <w:rFonts w:ascii="Times New Roman" w:hAnsi="Times New Roman"/>
              <w:color w:val="000000" w:themeColor="text1"/>
              <w:sz w:val="22"/>
            </w:rPr>
          </w:rPrChange>
        </w:rPr>
        <w:pPrChange w:id="90" w:author="Brainard, David H" w:date="2021-04-20T19:58:00Z">
          <w:pPr>
            <w:pStyle w:val="Heading3"/>
          </w:pPr>
        </w:pPrChange>
      </w:pPr>
      <w:r w:rsidRPr="000E3DCD">
        <w:rPr>
          <w:sz w:val="22"/>
          <w:rPrChange w:id="91" w:author="Brainard, David H" w:date="2021-04-20T19:58:00Z">
            <w:rPr>
              <w:color w:val="000000" w:themeColor="text1"/>
              <w:sz w:val="22"/>
            </w:rPr>
          </w:rPrChange>
        </w:rPr>
        <w:t xml:space="preserve">Figure 4 shows </w:t>
      </w:r>
      <w:r w:rsidR="0092304B" w:rsidRPr="000E3DCD">
        <w:rPr>
          <w:sz w:val="22"/>
          <w:rPrChange w:id="92" w:author="Brainard, David H" w:date="2021-04-20T19:58:00Z">
            <w:rPr>
              <w:color w:val="000000" w:themeColor="text1"/>
              <w:sz w:val="22"/>
            </w:rPr>
          </w:rPrChange>
        </w:rPr>
        <w:t>how</w:t>
      </w:r>
      <w:r w:rsidRPr="000E3DCD">
        <w:rPr>
          <w:sz w:val="22"/>
          <w:rPrChange w:id="93" w:author="Brainard, David H" w:date="2021-04-20T19:58:00Z">
            <w:rPr>
              <w:color w:val="000000" w:themeColor="text1"/>
              <w:sz w:val="22"/>
            </w:rPr>
          </w:rPrChange>
        </w:rPr>
        <w:t xml:space="preserve"> discrimination thresholds </w:t>
      </w:r>
      <w:r w:rsidR="0092304B" w:rsidRPr="000E3DCD">
        <w:rPr>
          <w:sz w:val="22"/>
          <w:rPrChange w:id="94" w:author="Brainard, David H" w:date="2021-04-20T19:58:00Z">
            <w:rPr>
              <w:color w:val="000000" w:themeColor="text1"/>
              <w:sz w:val="22"/>
            </w:rPr>
          </w:rPrChange>
        </w:rPr>
        <w:t xml:space="preserve">change </w:t>
      </w:r>
      <w:r w:rsidRPr="000E3DCD">
        <w:rPr>
          <w:sz w:val="22"/>
          <w:rPrChange w:id="95" w:author="Brainard, David H" w:date="2021-04-20T19:58:00Z">
            <w:rPr>
              <w:color w:val="000000" w:themeColor="text1"/>
              <w:sz w:val="22"/>
            </w:rPr>
          </w:rPrChange>
        </w:rPr>
        <w:t xml:space="preserve">with the amount of variability in the </w:t>
      </w:r>
      <w:r w:rsidR="0092304B" w:rsidRPr="000E3DCD">
        <w:rPr>
          <w:sz w:val="22"/>
          <w:rPrChange w:id="96" w:author="Brainard, David H" w:date="2021-04-20T19:58:00Z">
            <w:rPr>
              <w:color w:val="000000" w:themeColor="text1"/>
              <w:sz w:val="22"/>
            </w:rPr>
          </w:rPrChange>
        </w:rPr>
        <w:t xml:space="preserve">spectra </w:t>
      </w:r>
      <w:r w:rsidRPr="000E3DCD">
        <w:rPr>
          <w:sz w:val="22"/>
          <w:rPrChange w:id="97" w:author="Brainard, David H" w:date="2021-04-20T19:58:00Z">
            <w:rPr>
              <w:color w:val="000000" w:themeColor="text1"/>
              <w:sz w:val="22"/>
            </w:rPr>
          </w:rPrChange>
        </w:rPr>
        <w:t xml:space="preserve">of the background objects. We plot </w:t>
      </w:r>
      <w:r w:rsidR="0092304B" w:rsidRPr="000E3DCD">
        <w:rPr>
          <w:sz w:val="22"/>
          <w:rPrChange w:id="98" w:author="Brainard, David H" w:date="2021-04-20T19:58:00Z">
            <w:rPr>
              <w:color w:val="000000" w:themeColor="text1"/>
              <w:sz w:val="22"/>
            </w:rPr>
          </w:rPrChange>
        </w:rPr>
        <w:t xml:space="preserve">mean (across </w:t>
      </w:r>
      <w:r w:rsidR="00A94812" w:rsidRPr="00A42D7A">
        <w:rPr>
          <w:rStyle w:val="None"/>
          <w:color w:val="000000" w:themeColor="text1"/>
          <w:sz w:val="22"/>
        </w:rPr>
        <w:t>observer</w:t>
      </w:r>
      <w:r w:rsidR="0092304B" w:rsidRPr="000E3DCD">
        <w:rPr>
          <w:sz w:val="22"/>
          <w:rPrChange w:id="99" w:author="Brainard, David H" w:date="2021-04-20T19:58:00Z">
            <w:rPr>
              <w:color w:val="000000" w:themeColor="text1"/>
              <w:sz w:val="22"/>
            </w:rPr>
          </w:rPrChange>
        </w:rPr>
        <w:t xml:space="preserve">s, N = 4) </w:t>
      </w:r>
      <w:r w:rsidRPr="000E3DCD">
        <w:rPr>
          <w:sz w:val="22"/>
          <w:rPrChange w:id="100" w:author="Brainard, David H" w:date="2021-04-20T19:58:00Z">
            <w:rPr>
              <w:color w:val="000000" w:themeColor="text1"/>
              <w:sz w:val="22"/>
            </w:rPr>
          </w:rPrChange>
        </w:rPr>
        <w:t xml:space="preserve">log threshold squared vs the log of the covariance scalar of the </w:t>
      </w:r>
      <w:r w:rsidR="00554DFF" w:rsidRPr="000E3DCD">
        <w:rPr>
          <w:sz w:val="22"/>
          <w:rPrChange w:id="101" w:author="Brainard, David H" w:date="2021-04-20T19:58:00Z">
            <w:rPr>
              <w:color w:val="000000" w:themeColor="text1"/>
              <w:sz w:val="22"/>
            </w:rPr>
          </w:rPrChange>
        </w:rPr>
        <w:t>distribution. For low values of the covariance scalar, threshold is nearly constant</w:t>
      </w:r>
      <w:r w:rsidR="0004085B" w:rsidRPr="000E3DCD">
        <w:rPr>
          <w:sz w:val="22"/>
          <w:rPrChange w:id="102" w:author="Brainard, David H" w:date="2021-04-20T19:58:00Z">
            <w:rPr>
              <w:color w:val="000000" w:themeColor="text1"/>
              <w:sz w:val="22"/>
            </w:rPr>
          </w:rPrChange>
        </w:rPr>
        <w:t>. As the covariance scalar increases, lo</w:t>
      </w:r>
      <w:r w:rsidR="001B3BDD" w:rsidRPr="000E3DCD">
        <w:rPr>
          <w:sz w:val="22"/>
          <w:rPrChange w:id="103" w:author="Brainard, David H" w:date="2021-04-20T19:58:00Z">
            <w:rPr>
              <w:color w:val="000000" w:themeColor="text1"/>
              <w:sz w:val="22"/>
            </w:rPr>
          </w:rPrChange>
        </w:rPr>
        <w:t>g</w:t>
      </w:r>
      <w:r w:rsidR="0004085B" w:rsidRPr="000E3DCD">
        <w:rPr>
          <w:sz w:val="22"/>
          <w:rPrChange w:id="104" w:author="Brainard, David H" w:date="2021-04-20T19:58:00Z">
            <w:rPr>
              <w:color w:val="000000" w:themeColor="text1"/>
              <w:sz w:val="22"/>
            </w:rPr>
          </w:rPrChange>
        </w:rPr>
        <w:t xml:space="preserve"> squared threshold </w:t>
      </w:r>
      <w:r w:rsidR="00554DFF" w:rsidRPr="000E3DCD">
        <w:rPr>
          <w:sz w:val="22"/>
          <w:rPrChange w:id="105" w:author="Brainard, David H" w:date="2021-04-20T19:58:00Z">
            <w:rPr>
              <w:color w:val="000000" w:themeColor="text1"/>
              <w:sz w:val="22"/>
            </w:rPr>
          </w:rPrChange>
        </w:rPr>
        <w:t>rise</w:t>
      </w:r>
      <w:r w:rsidR="0092304B" w:rsidRPr="000E3DCD">
        <w:rPr>
          <w:sz w:val="22"/>
          <w:rPrChange w:id="106" w:author="Brainard, David H" w:date="2021-04-20T19:58:00Z">
            <w:rPr>
              <w:color w:val="000000" w:themeColor="text1"/>
              <w:sz w:val="22"/>
            </w:rPr>
          </w:rPrChange>
        </w:rPr>
        <w:t>s</w:t>
      </w:r>
      <w:r w:rsidR="00554DFF" w:rsidRPr="000E3DCD">
        <w:rPr>
          <w:sz w:val="22"/>
          <w:rPrChange w:id="107" w:author="Brainard, David H" w:date="2021-04-20T19:58:00Z">
            <w:rPr>
              <w:color w:val="000000" w:themeColor="text1"/>
              <w:sz w:val="22"/>
            </w:rPr>
          </w:rPrChange>
        </w:rPr>
        <w:t xml:space="preserve"> approximately linearly</w:t>
      </w:r>
      <w:r w:rsidR="0004085B" w:rsidRPr="000E3DCD">
        <w:rPr>
          <w:sz w:val="22"/>
          <w:rPrChange w:id="108" w:author="Brainard, David H" w:date="2021-04-20T19:58:00Z">
            <w:rPr>
              <w:color w:val="000000" w:themeColor="text1"/>
              <w:sz w:val="22"/>
            </w:rPr>
          </w:rPrChange>
        </w:rPr>
        <w:t xml:space="preserve"> with log covariance scalar</w:t>
      </w:r>
      <w:r w:rsidR="00C6744D" w:rsidRPr="000E3DCD">
        <w:rPr>
          <w:sz w:val="22"/>
          <w:rPrChange w:id="109" w:author="Brainard, David H" w:date="2021-04-20T19:58:00Z">
            <w:rPr>
              <w:color w:val="000000" w:themeColor="text1"/>
              <w:sz w:val="22"/>
            </w:rPr>
          </w:rPrChange>
        </w:rPr>
        <w:t>, a</w:t>
      </w:r>
      <w:r w:rsidR="0004085B" w:rsidRPr="000E3DCD">
        <w:rPr>
          <w:sz w:val="22"/>
          <w:rPrChange w:id="110" w:author="Brainard, David H" w:date="2021-04-20T19:58:00Z">
            <w:rPr>
              <w:color w:val="000000" w:themeColor="text1"/>
              <w:sz w:val="22"/>
            </w:rPr>
          </w:rPrChange>
        </w:rPr>
        <w:t xml:space="preserve"> dependence </w:t>
      </w:r>
      <w:r w:rsidR="00815E09" w:rsidRPr="000E3DCD">
        <w:rPr>
          <w:sz w:val="22"/>
          <w:rPrChange w:id="111" w:author="Brainard, David H" w:date="2021-04-20T19:58:00Z">
            <w:rPr>
              <w:color w:val="000000" w:themeColor="text1"/>
              <w:sz w:val="22"/>
            </w:rPr>
          </w:rPrChange>
        </w:rPr>
        <w:t xml:space="preserve">predicted by </w:t>
      </w:r>
      <w:r w:rsidR="00D37CBF" w:rsidRPr="000E3DCD">
        <w:rPr>
          <w:sz w:val="22"/>
          <w:rPrChange w:id="112" w:author="Brainard, David H" w:date="2021-04-20T19:58:00Z">
            <w:rPr>
              <w:color w:val="000000" w:themeColor="text1"/>
              <w:sz w:val="22"/>
            </w:rPr>
          </w:rPrChange>
        </w:rPr>
        <w:t xml:space="preserve">a simple model based on </w:t>
      </w:r>
      <w:r w:rsidR="00361F39" w:rsidRPr="000E3DCD">
        <w:rPr>
          <w:sz w:val="22"/>
          <w:rPrChange w:id="113" w:author="Brainard, David H" w:date="2021-04-20T19:58:00Z">
            <w:rPr>
              <w:color w:val="000000" w:themeColor="text1"/>
              <w:sz w:val="22"/>
            </w:rPr>
          </w:rPrChange>
        </w:rPr>
        <w:t>Signal Detection Theory</w:t>
      </w:r>
      <w:r w:rsidR="00554DFF" w:rsidRPr="000E3DCD">
        <w:rPr>
          <w:sz w:val="22"/>
          <w:rPrChange w:id="114" w:author="Brainard, David H" w:date="2021-04-20T19:58:00Z">
            <w:rPr>
              <w:color w:val="000000" w:themeColor="text1"/>
              <w:sz w:val="22"/>
            </w:rPr>
          </w:rPrChange>
        </w:rPr>
        <w:t xml:space="preserve"> (</w:t>
      </w:r>
      <w:r w:rsidR="0004085B" w:rsidRPr="000E3DCD">
        <w:rPr>
          <w:sz w:val="22"/>
          <w:rPrChange w:id="115" w:author="Brainard, David H" w:date="2021-04-20T19:58:00Z">
            <w:rPr>
              <w:color w:val="000000" w:themeColor="text1"/>
              <w:sz w:val="22"/>
            </w:rPr>
          </w:rPrChange>
        </w:rPr>
        <w:t>Figure 4;</w:t>
      </w:r>
      <w:r w:rsidR="0092304B" w:rsidRPr="000E3DCD">
        <w:rPr>
          <w:sz w:val="22"/>
          <w:rPrChange w:id="116" w:author="Brainard, David H" w:date="2021-04-20T19:58:00Z">
            <w:rPr>
              <w:color w:val="000000" w:themeColor="text1"/>
              <w:sz w:val="22"/>
            </w:rPr>
          </w:rPrChange>
        </w:rPr>
        <w:t xml:space="preserve"> see</w:t>
      </w:r>
      <w:r w:rsidR="0004085B" w:rsidRPr="000E3DCD">
        <w:rPr>
          <w:sz w:val="22"/>
          <w:rPrChange w:id="117" w:author="Brainard, David H" w:date="2021-04-20T19:58:00Z">
            <w:rPr>
              <w:color w:val="000000" w:themeColor="text1"/>
              <w:sz w:val="22"/>
            </w:rPr>
          </w:rPrChange>
        </w:rPr>
        <w:t xml:space="preserve"> </w:t>
      </w:r>
      <w:r w:rsidR="00484B28" w:rsidRPr="000E3DCD">
        <w:rPr>
          <w:sz w:val="22"/>
          <w:rPrChange w:id="118" w:author="Brainard, David H" w:date="2021-04-20T19:58:00Z">
            <w:rPr>
              <w:color w:val="000000" w:themeColor="text1"/>
              <w:sz w:val="22"/>
            </w:rPr>
          </w:rPrChange>
        </w:rPr>
        <w:t xml:space="preserve">below and </w:t>
      </w:r>
      <w:r w:rsidR="00554DFF" w:rsidRPr="000E3DCD">
        <w:rPr>
          <w:sz w:val="22"/>
          <w:rPrChange w:id="119" w:author="Brainard, David H" w:date="2021-04-20T19:58:00Z">
            <w:rPr>
              <w:color w:val="000000" w:themeColor="text1"/>
              <w:sz w:val="22"/>
            </w:rPr>
          </w:rPrChange>
        </w:rPr>
        <w:t xml:space="preserve">Methods: </w:t>
      </w:r>
      <w:r w:rsidR="00CF5E53" w:rsidRPr="000E3DCD">
        <w:rPr>
          <w:sz w:val="22"/>
          <w:rPrChange w:id="120" w:author="Brainard, David H" w:date="2021-04-20T19:58:00Z">
            <w:rPr>
              <w:color w:val="000000" w:themeColor="text1"/>
              <w:sz w:val="22"/>
            </w:rPr>
          </w:rPrChange>
        </w:rPr>
        <w:t xml:space="preserve">Signal Detection </w:t>
      </w:r>
      <w:r w:rsidR="003E6D6B" w:rsidRPr="000E3DCD">
        <w:rPr>
          <w:sz w:val="22"/>
          <w:rPrChange w:id="121" w:author="Brainard, David H" w:date="2021-04-20T19:58:00Z">
            <w:rPr>
              <w:color w:val="000000" w:themeColor="text1"/>
              <w:sz w:val="22"/>
            </w:rPr>
          </w:rPrChange>
        </w:rPr>
        <w:t xml:space="preserve">Theory </w:t>
      </w:r>
      <w:r w:rsidR="00CF5E53" w:rsidRPr="000E3DCD">
        <w:rPr>
          <w:sz w:val="22"/>
          <w:rPrChange w:id="122" w:author="Brainard, David H" w:date="2021-04-20T19:58:00Z">
            <w:rPr>
              <w:color w:val="000000" w:themeColor="text1"/>
              <w:sz w:val="22"/>
            </w:rPr>
          </w:rPrChange>
        </w:rPr>
        <w:t>Model</w:t>
      </w:r>
      <w:r w:rsidR="00554DFF" w:rsidRPr="000E3DCD">
        <w:rPr>
          <w:sz w:val="22"/>
          <w:rPrChange w:id="123" w:author="Brainard, David H" w:date="2021-04-20T19:58:00Z">
            <w:rPr>
              <w:color w:val="000000" w:themeColor="text1"/>
              <w:sz w:val="22"/>
            </w:rPr>
          </w:rPrChange>
        </w:rPr>
        <w:t>).</w:t>
      </w:r>
      <w:r w:rsidR="007B4E86" w:rsidRPr="000E3DCD">
        <w:rPr>
          <w:sz w:val="22"/>
          <w:rPrChange w:id="124" w:author="Brainard, David H" w:date="2021-04-20T19:58:00Z">
            <w:rPr>
              <w:color w:val="000000" w:themeColor="text1"/>
              <w:sz w:val="22"/>
            </w:rPr>
          </w:rPrChange>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3086D781"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del w:id="125" w:author="Brainard, David H" w:date="2021-04-20T19:58:00Z">
        <w:r w:rsidR="00681A42">
          <w:rPr>
            <w:rFonts w:ascii="Times New Roman" w:hAnsi="Times New Roman"/>
            <w:sz w:val="22"/>
            <w:szCs w:val="22"/>
          </w:rPr>
          <w:fldChar w:fldCharType="begin"/>
        </w:r>
        <w:r w:rsidR="008C29CC">
          <w:rPr>
            <w:rFonts w:ascii="Times New Roman" w:hAnsi="Times New Roman"/>
            <w:sz w:val="22"/>
            <w:szCs w:val="22"/>
          </w:rPr>
          <w:delInstrText xml:space="preserve"> ADDIN EN.CITE &lt;EndNote&gt;&lt;Cite&gt;&lt;Author&gt;Pelli&lt;/Author&gt;&lt;Year&gt;1999&lt;/Year&gt;&lt;RecNum&gt;2637&lt;/RecNum&gt;&lt;DisplayText&gt;(Pelli &amp;amp; Farell, 1999)&lt;/DisplayText&gt;&lt;record&gt;&lt;rec-number&gt;2637&lt;/rec-number&gt;&lt;foreign-keys&gt;&lt;key app="EN" db-id="592dpt2f590x0mezte35f5fwef0rtp2xsfrz" timestamp="1611253198"&gt;2637&lt;/key&gt;&lt;/foreign-keys&gt;&lt;ref-type name="Journal Article"&gt;17&lt;/ref-type&gt;&lt;contributors&gt;&lt;authors&gt;&lt;author&gt;Pelli, D. G.&lt;/author&gt;&lt;author&gt;Farell, B.&lt;/author&gt;&lt;/authors&gt;&lt;/contributors&gt;&lt;titles&gt;&lt;title&gt;Why use noise?&lt;/title&gt;&lt;secondary-title&gt;Journal of the Optical Society of America A&lt;/secondary-title&gt;&lt;/titles&gt;&lt;periodical&gt;&lt;full-title&gt;Journal of the Optical Society of America A&lt;/full-title&gt;&lt;/periodical&gt;&lt;pages&gt;647-653&lt;/pages&gt;&lt;volume&gt;16&lt;/volume&gt;&lt;number&gt;3&lt;/number&gt;&lt;dates&gt;&lt;year&gt;1999&lt;/year&gt;&lt;/dates&gt;&lt;urls&gt;&lt;/urls&gt;&lt;/record&gt;&lt;/Cite&gt;&lt;/EndNote&gt;</w:delInstrText>
        </w:r>
        <w:r w:rsidR="00681A42">
          <w:rPr>
            <w:rFonts w:ascii="Times New Roman" w:hAnsi="Times New Roman"/>
            <w:sz w:val="22"/>
            <w:szCs w:val="22"/>
          </w:rPr>
          <w:fldChar w:fldCharType="separate"/>
        </w:r>
        <w:r w:rsidR="008C29CC">
          <w:rPr>
            <w:rFonts w:ascii="Times New Roman" w:hAnsi="Times New Roman"/>
            <w:noProof/>
            <w:sz w:val="22"/>
            <w:szCs w:val="22"/>
          </w:rPr>
          <w:delText>(Pelli &amp; Farell, 1999)</w:delText>
        </w:r>
        <w:r w:rsidR="00681A42">
          <w:rPr>
            <w:rFonts w:ascii="Times New Roman" w:hAnsi="Times New Roman"/>
            <w:sz w:val="22"/>
            <w:szCs w:val="22"/>
          </w:rPr>
          <w:fldChar w:fldCharType="end"/>
        </w:r>
        <w:r w:rsidR="006C5922">
          <w:rPr>
            <w:rFonts w:ascii="Times New Roman" w:hAnsi="Times New Roman"/>
            <w:sz w:val="22"/>
            <w:szCs w:val="22"/>
          </w:rPr>
          <w:delText>.</w:delText>
        </w:r>
      </w:del>
      <w:ins w:id="126" w:author="Brainard, David H" w:date="2021-04-20T19:58:00Z">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&lt;EndNote&gt;&lt;Cite&gt;&lt;Author&gt;Pelli&lt;/Author&gt;&lt;Year&gt;1999&lt;/Year&gt;&lt;RecNum&gt;2510&lt;/RecNum&gt;&lt;IDText&gt;10069051&lt;/IDText&gt;&lt;DisplayText&gt;(Pelli &amp;amp; Farell, 1999)&lt;/DisplayText&gt;&lt;record&gt;&lt;rec-number&gt;2510&lt;/rec-number&gt;&lt;foreign-keys&gt;&lt;key app="EN" db-id="592dpt2f590x0mezte35f5fwef0rtp2xsfrz" timestamp="1617122510"&gt;2510&lt;/key&gt;&lt;/foreign-keys&gt;&lt;ref-type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w:t>
        </w:r>
      </w:ins>
      <w:r w:rsidR="006C5922">
        <w:rPr>
          <w:rFonts w:ascii="Times New Roman" w:hAnsi="Times New Roman"/>
          <w:sz w:val="22"/>
          <w:szCs w:val="22"/>
        </w:rPr>
        <w:t xml:space="preserve">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1D742696"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ins w:id="127" w:author="Brainard, David H" w:date="2021-04-20T19:58:00Z">
        <w:r w:rsidR="00772AA2">
          <w:rPr>
            <w:rFonts w:ascii="Times New Roman" w:hAnsi="Times New Roman"/>
            <w:sz w:val="22"/>
            <w:szCs w:val="22"/>
          </w:rPr>
          <w:t xml:space="preserve">the </w:t>
        </w:r>
      </w:ins>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increases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 xml:space="preserve">low values of the covariance </w:t>
      </w:r>
      <w:r w:rsidR="00802B44">
        <w:rPr>
          <w:rFonts w:ascii="Times New Roman" w:hAnsi="Times New Roman"/>
          <w:sz w:val="22"/>
          <w:szCs w:val="22"/>
        </w:rPr>
        <w:lastRenderedPageBreak/>
        <w:t>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pPr>
        <w:pStyle w:val="Default"/>
        <w:spacing w:before="0"/>
        <w:rPr>
          <w:rFonts w:ascii="Times New Roman" w:hAnsi="Times New Roman"/>
          <w:b/>
          <w:bCs/>
          <w:sz w:val="22"/>
          <w:szCs w:val="22"/>
        </w:rPr>
        <w:pPrChange w:id="128" w:author="Brainard, David H" w:date="2021-04-20T19:58:00Z">
          <w:pPr>
            <w:pStyle w:val="Default"/>
            <w:numPr>
              <w:numId w:val="3"/>
            </w:numPr>
            <w:spacing w:before="0"/>
            <w:ind w:left="360" w:hanging="360"/>
          </w:pPr>
        </w:pPrChange>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ins w:id="129" w:author="Brainard, David H" w:date="2021-04-20T19:58:00Z"/>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ins w:id="130" w:author="Brainard, David H" w:date="2021-04-20T19:58:00Z"/>
          <w:rFonts w:ascii="Times New Roman" w:hAnsi="Times New Roman"/>
          <w:sz w:val="22"/>
          <w:szCs w:val="22"/>
        </w:rPr>
      </w:pPr>
    </w:p>
    <w:p w14:paraId="533DF862" w14:textId="2FC6F936" w:rsidR="009F2F8C" w:rsidRPr="009F2F8C" w:rsidRDefault="009F2F8C" w:rsidP="009F2F8C">
      <w:pPr>
        <w:rPr>
          <w:ins w:id="131" w:author="Brainard, David H" w:date="2021-04-20T19:58:00Z"/>
          <w:rFonts w:cs="Arial Unicode MS"/>
        </w:rPr>
      </w:pPr>
      <w:ins w:id="132" w:author="Brainard, David H" w:date="2021-04-20T19:58:00Z">
        <w:r>
          <w:rPr>
            <w:sz w:val="22"/>
            <w:szCs w:val="22"/>
          </w:rPr>
          <w:tab/>
        </w:r>
      </w:ins>
      <m:oMath>
        <m:sSup>
          <m:sSupPr>
            <m:ctrlPr>
              <w:rPr>
                <w:rFonts w:ascii="Cambria Math" w:hAnsi="Cambria Math"/>
                <w:i/>
              </w:rPr>
            </m:ctrlPr>
          </m:sSupPr>
          <m:e>
            <m:r>
              <w:rPr>
                <w:rFonts w:ascii="Cambria Math" w:hAnsi="Cambria Math"/>
                <w:rPrChange w:id="133" w:author="Brainard, David H" w:date="2021-04-20T19:58:00Z">
                  <w:rPr>
                    <w:rFonts w:ascii="Cambria Math" w:hAnsi="Cambria Math"/>
                    <w:sz w:val="22"/>
                  </w:rPr>
                </w:rPrChange>
              </w:rPr>
              <m:t>T</m:t>
            </m:r>
          </m:e>
          <m:sup>
            <m:r>
              <w:rPr>
                <w:rFonts w:ascii="Cambria Math" w:hAnsi="Cambria Math"/>
                <w:rPrChange w:id="134" w:author="Brainard, David H" w:date="2021-04-20T19:58:00Z">
                  <w:rPr>
                    <w:rFonts w:ascii="Cambria Math" w:hAnsi="Cambria Math"/>
                    <w:sz w:val="22"/>
                  </w:rPr>
                </w:rPrChange>
              </w:rPr>
              <m:t>2</m:t>
            </m:r>
          </m:sup>
        </m:sSup>
        <m:r>
          <w:rPr>
            <w:rFonts w:ascii="Cambria Math" w:hAnsi="Cambria Math"/>
            <w:rPrChange w:id="135" w:author="Brainard, David H" w:date="2021-04-20T19:58:00Z">
              <w:rPr>
                <w:rFonts w:ascii="Cambria Math" w:hAnsi="Cambria Math"/>
                <w:sz w:val="22"/>
              </w:rPr>
            </w:rPrChange>
          </w:rPr>
          <m:t>=</m:t>
        </m:r>
        <m:sSubSup>
          <m:sSubSupPr>
            <m:ctrlPr>
              <w:rPr>
                <w:rFonts w:ascii="Cambria Math" w:hAnsi="Cambria Math"/>
                <w:i/>
              </w:rPr>
            </m:ctrlPr>
          </m:sSubSupPr>
          <m:e>
            <m:r>
              <w:rPr>
                <w:rFonts w:ascii="Cambria Math" w:hAnsi="Cambria Math"/>
                <w:rPrChange w:id="136" w:author="Brainard, David H" w:date="2021-04-20T19:58:00Z">
                  <w:rPr>
                    <w:rFonts w:ascii="Cambria Math" w:hAnsi="Cambria Math"/>
                    <w:sz w:val="22"/>
                  </w:rPr>
                </w:rPrChange>
              </w:rPr>
              <m:t>T</m:t>
            </m:r>
          </m:e>
          <m:sub>
            <m:r>
              <w:rPr>
                <w:rFonts w:ascii="Cambria Math" w:hAnsi="Cambria Math"/>
                <w:rPrChange w:id="137" w:author="Brainard, David H" w:date="2021-04-20T19:58:00Z">
                  <w:rPr>
                    <w:rFonts w:ascii="Cambria Math" w:hAnsi="Cambria Math"/>
                    <w:sz w:val="22"/>
                  </w:rPr>
                </w:rPrChange>
              </w:rPr>
              <m:t>0</m:t>
            </m:r>
          </m:sub>
          <m:sup>
            <m:r>
              <w:rPr>
                <w:rFonts w:ascii="Cambria Math" w:hAnsi="Cambria Math"/>
                <w:rPrChange w:id="138" w:author="Brainard, David H" w:date="2021-04-20T19:58:00Z">
                  <w:rPr>
                    <w:rFonts w:ascii="Cambria Math" w:hAnsi="Cambria Math"/>
                    <w:sz w:val="22"/>
                  </w:rPr>
                </w:rPrChange>
              </w:rPr>
              <m:t>2</m:t>
            </m:r>
          </m:sup>
        </m:sSubSup>
        <m:r>
          <w:rPr>
            <w:rFonts w:ascii="Cambria Math" w:hAnsi="Cambria Math"/>
            <w:rPrChange w:id="139" w:author="Brainard, David H" w:date="2021-04-20T19:58:00Z">
              <w:rPr>
                <w:rFonts w:ascii="Cambria Math" w:hAnsi="Cambria Math"/>
                <w:sz w:val="22"/>
              </w:rPr>
            </w:rPrChange>
          </w:rPr>
          <m:t xml:space="preserve"> </m:t>
        </m:r>
        <m:d>
          <m:dPr>
            <m:ctrlPr>
              <w:rPr>
                <w:rFonts w:ascii="Cambria Math" w:hAnsi="Cambria Math"/>
                <w:i/>
              </w:rPr>
            </m:ctrlPr>
          </m:dPr>
          <m:e>
            <m:sSubSup>
              <m:sSubSupPr>
                <m:ctrlPr>
                  <w:rPr>
                    <w:rFonts w:ascii="Cambria Math" w:hAnsi="Cambria Math"/>
                    <w:i/>
                  </w:rPr>
                </m:ctrlPr>
              </m:sSubSupPr>
              <m:e>
                <m:r>
                  <w:rPr>
                    <w:rFonts w:ascii="Cambria Math" w:hAnsi="Cambria Math"/>
                    <w:rPrChange w:id="140" w:author="Brainard, David H" w:date="2021-04-20T19:58:00Z">
                      <w:rPr>
                        <w:rFonts w:ascii="Cambria Math" w:hAnsi="Cambria Math"/>
                        <w:sz w:val="22"/>
                      </w:rPr>
                    </w:rPrChange>
                  </w:rPr>
                  <m:t>σ</m:t>
                </m:r>
              </m:e>
              <m:sub>
                <m:r>
                  <w:rPr>
                    <w:rFonts w:ascii="Cambria Math" w:hAnsi="Cambria Math"/>
                    <w:rPrChange w:id="141" w:author="Brainard, David H" w:date="2021-04-20T19:58:00Z">
                      <w:rPr>
                        <w:rFonts w:ascii="Cambria Math" w:hAnsi="Cambria Math"/>
                        <w:sz w:val="22"/>
                      </w:rPr>
                    </w:rPrChange>
                  </w:rPr>
                  <m:t>i</m:t>
                </m:r>
              </m:sub>
              <m:sup>
                <m:r>
                  <w:rPr>
                    <w:rFonts w:ascii="Cambria Math" w:hAnsi="Cambria Math"/>
                    <w:rPrChange w:id="142" w:author="Brainard, David H" w:date="2021-04-20T19:58:00Z">
                      <w:rPr>
                        <w:rFonts w:ascii="Cambria Math" w:hAnsi="Cambria Math"/>
                        <w:sz w:val="22"/>
                      </w:rPr>
                    </w:rPrChange>
                  </w:rPr>
                  <m:t>2</m:t>
                </m:r>
              </m:sup>
            </m:sSubSup>
            <m:r>
              <w:rPr>
                <w:rFonts w:ascii="Cambria Math" w:hAnsi="Cambria Math"/>
                <w:rPrChange w:id="143" w:author="Brainard, David H" w:date="2021-04-20T19:58:00Z">
                  <w:rPr>
                    <w:rFonts w:ascii="Cambria Math" w:hAnsi="Cambria Math"/>
                    <w:sz w:val="22"/>
                  </w:rPr>
                </w:rPrChange>
              </w:rPr>
              <m:t>+</m:t>
            </m:r>
            <m:sSup>
              <m:sSupPr>
                <m:ctrlPr>
                  <w:rPr>
                    <w:rFonts w:ascii="Cambria Math" w:hAnsi="Cambria Math"/>
                    <w:i/>
                  </w:rPr>
                </m:ctrlPr>
              </m:sSupPr>
              <m:e>
                <m:r>
                  <w:rPr>
                    <w:rFonts w:ascii="Cambria Math" w:hAnsi="Cambria Math"/>
                    <w:rPrChange w:id="144" w:author="Brainard, David H" w:date="2021-04-20T19:58:00Z">
                      <w:rPr>
                        <w:rFonts w:ascii="Cambria Math" w:hAnsi="Cambria Math"/>
                        <w:sz w:val="22"/>
                      </w:rPr>
                    </w:rPrChange>
                  </w:rPr>
                  <m:t>σ</m:t>
                </m:r>
              </m:e>
              <m:sup>
                <m:r>
                  <w:rPr>
                    <w:rFonts w:ascii="Cambria Math" w:hAnsi="Cambria Math"/>
                    <w:rPrChange w:id="145" w:author="Brainard, David H" w:date="2021-04-20T19:58:00Z">
                      <w:rPr>
                        <w:rFonts w:ascii="Cambria Math" w:hAnsi="Cambria Math"/>
                        <w:sz w:val="22"/>
                      </w:rPr>
                    </w:rPrChange>
                  </w:rPr>
                  <m:t>2</m:t>
                </m:r>
              </m:sup>
            </m:sSup>
            <m:sSubSup>
              <m:sSubSupPr>
                <m:ctrlPr>
                  <w:rPr>
                    <w:rFonts w:ascii="Cambria Math" w:hAnsi="Cambria Math"/>
                    <w:i/>
                  </w:rPr>
                </m:ctrlPr>
              </m:sSubSupPr>
              <m:e>
                <m:r>
                  <w:rPr>
                    <w:rFonts w:ascii="Cambria Math" w:hAnsi="Cambria Math"/>
                    <w:rPrChange w:id="146" w:author="Brainard, David H" w:date="2021-04-20T19:58:00Z">
                      <w:rPr>
                        <w:rFonts w:ascii="Cambria Math" w:hAnsi="Cambria Math"/>
                        <w:sz w:val="22"/>
                      </w:rPr>
                    </w:rPrChange>
                  </w:rPr>
                  <m:t>σ</m:t>
                </m:r>
              </m:e>
              <m:sub>
                <m:r>
                  <w:rPr>
                    <w:rFonts w:ascii="Cambria Math" w:hAnsi="Cambria Math"/>
                    <w:rPrChange w:id="147" w:author="Brainard, David H" w:date="2021-04-20T19:58:00Z">
                      <w:rPr>
                        <w:rFonts w:ascii="Cambria Math" w:hAnsi="Cambria Math"/>
                        <w:sz w:val="22"/>
                      </w:rPr>
                    </w:rPrChange>
                  </w:rPr>
                  <m:t>e</m:t>
                </m:r>
              </m:sub>
              <m:sup>
                <m:r>
                  <w:rPr>
                    <w:rFonts w:ascii="Cambria Math" w:hAnsi="Cambria Math"/>
                    <w:rPrChange w:id="148" w:author="Brainard, David H" w:date="2021-04-20T19:58:00Z">
                      <w:rPr>
                        <w:rFonts w:ascii="Cambria Math" w:hAnsi="Cambria Math"/>
                        <w:sz w:val="22"/>
                      </w:rPr>
                    </w:rPrChange>
                  </w:rPr>
                  <m:t>2</m:t>
                </m:r>
              </m:sup>
            </m:sSubSup>
          </m:e>
        </m:d>
      </m:oMath>
      <w:ins w:id="149" w:author="Brainard, David H" w:date="2021-04-20T19:58:00Z">
        <w:r w:rsidR="00881650">
          <w:tab/>
        </w:r>
        <w:r w:rsidR="00881650">
          <w:tab/>
        </w:r>
        <w:r w:rsidR="00881650">
          <w:tab/>
        </w:r>
        <w:r w:rsidR="00881650">
          <w:tab/>
        </w:r>
        <w:r w:rsidR="00881650">
          <w:tab/>
        </w:r>
        <w:r w:rsidR="00881650">
          <w:tab/>
        </w:r>
        <w:r w:rsidR="00881650">
          <w:tab/>
        </w:r>
        <w:r w:rsidR="00881650">
          <w:tab/>
          <w:t>(1)</w:t>
        </w:r>
      </w:ins>
    </w:p>
    <w:p w14:paraId="1359304D" w14:textId="15DB3313" w:rsidR="009F2F8C" w:rsidRPr="009F2F8C" w:rsidRDefault="009F2F8C" w:rsidP="00E014A6">
      <w:pPr>
        <w:pStyle w:val="Default"/>
        <w:spacing w:before="0"/>
        <w:rPr>
          <w:rFonts w:ascii="Times New Roman" w:hAnsi="Times New Roman"/>
          <w:sz w:val="22"/>
          <w:szCs w:val="22"/>
        </w:rPr>
      </w:pPr>
    </w:p>
    <w:p w14:paraId="7EF35254" w14:textId="40063B9E"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r>
        <w:rPr>
          <w:rFonts w:ascii="Times New Roman" w:hAnsi="Times New Roman"/>
          <w:sz w:val="22"/>
          <w:szCs w:val="22"/>
        </w:rPr>
        <w:t xml:space="preserve">. </w:t>
      </w:r>
      <w:commentRangeStart w:id="150"/>
      <w:r w:rsidR="003474F4">
        <w:rPr>
          <w:rFonts w:ascii="Times New Roman" w:hAnsi="Times New Roman"/>
          <w:sz w:val="22"/>
          <w:szCs w:val="22"/>
        </w:rPr>
        <w:t xml:space="preserve">Intuitively, performance </w:t>
      </w:r>
      <w:commentRangeEnd w:id="150"/>
      <w:r w:rsidR="00BA35AE">
        <w:rPr>
          <w:rStyle w:val="CommentReference"/>
          <w:rFonts w:ascii="Times New Roman" w:hAnsi="Times New Roman" w:cs="Times New Roman"/>
          <w:color w:val="auto"/>
          <w14:textOutline w14:w="0" w14:cap="rnd" w14:cmpd="sng" w14:algn="ctr">
            <w14:noFill/>
            <w14:prstDash w14:val="solid"/>
            <w14:bevel/>
          </w14:textOutline>
        </w:rPr>
        <w:commentReference w:id="150"/>
      </w:r>
      <w:r w:rsidR="003474F4">
        <w:rPr>
          <w:rFonts w:ascii="Times New Roman" w:hAnsi="Times New Roman"/>
          <w:sz w:val="22"/>
          <w:szCs w:val="22"/>
        </w:rPr>
        <w:t xml:space="preserve">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is double that 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is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4999B33F"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del w:id="151" w:author="Brainard, David H" w:date="2021-04-20T19:58:00Z">
        <w:r w:rsidR="0032252C">
          <w:rPr>
            <w:rFonts w:ascii="Times New Roman" w:hAnsi="Times New Roman"/>
            <w:sz w:val="22"/>
            <w:szCs w:val="22"/>
          </w:rPr>
          <w:delText>computational observer</w:delText>
        </w:r>
      </w:del>
      <w:ins w:id="152" w:author="Brainard, David H" w:date="2021-04-20T19:58:00Z">
        <w:r w:rsidR="00655B17">
          <w:rPr>
            <w:rFonts w:ascii="Times New Roman" w:hAnsi="Times New Roman"/>
            <w:sz w:val="22"/>
            <w:szCs w:val="22"/>
          </w:rPr>
          <w:t>version of the SDT</w:t>
        </w:r>
      </w:ins>
      <w:r w:rsidR="00655B17">
        <w:rPr>
          <w:rFonts w:ascii="Times New Roman" w:hAnsi="Times New Roman"/>
          <w:sz w:val="22"/>
          <w:szCs w:val="22"/>
        </w:rPr>
        <w:t xml:space="preserve">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 xml:space="preserve">Methods: </w:t>
      </w:r>
      <w:del w:id="153" w:author="Brainard, David H" w:date="2021-04-20T19:58:00Z">
        <w:r w:rsidR="0032252C">
          <w:rPr>
            <w:rStyle w:val="None"/>
            <w:rFonts w:ascii="Times New Roman" w:hAnsi="Times New Roman"/>
            <w:sz w:val="22"/>
            <w:szCs w:val="22"/>
          </w:rPr>
          <w:delText xml:space="preserve">Computational Observer </w:delText>
        </w:r>
      </w:del>
      <w:r w:rsidR="0032252C">
        <w:rPr>
          <w:rStyle w:val="None"/>
          <w:rFonts w:ascii="Times New Roman" w:hAnsi="Times New Roman"/>
          <w:sz w:val="22"/>
          <w:szCs w:val="22"/>
        </w:rPr>
        <w:t xml:space="preserve">Linear Receptive Field </w:t>
      </w:r>
      <w:del w:id="154" w:author="Brainard, David H" w:date="2021-04-20T19:58:00Z">
        <w:r w:rsidR="0032252C">
          <w:rPr>
            <w:rStyle w:val="None"/>
            <w:rFonts w:ascii="Times New Roman" w:hAnsi="Times New Roman"/>
            <w:sz w:val="22"/>
            <w:szCs w:val="22"/>
          </w:rPr>
          <w:delText xml:space="preserve">(Lin-RF) </w:delText>
        </w:r>
      </w:del>
      <w:r w:rsidR="0032252C">
        <w:rPr>
          <w:rStyle w:val="None"/>
          <w:rFonts w:ascii="Times New Roman" w:hAnsi="Times New Roman"/>
          <w:sz w:val="22"/>
          <w:szCs w:val="22"/>
        </w:rPr>
        <w:t>Model</w:t>
      </w:r>
      <w:del w:id="155" w:author="Brainard, David H" w:date="2021-04-20T19:58:00Z">
        <w:r w:rsidR="0032252C">
          <w:rPr>
            <w:rFonts w:ascii="Times New Roman" w:hAnsi="Times New Roman"/>
            <w:sz w:val="22"/>
            <w:szCs w:val="22"/>
          </w:rPr>
          <w:delText>).</w:delText>
        </w:r>
        <w:r w:rsidR="001F76FF">
          <w:rPr>
            <w:rFonts w:ascii="Times New Roman" w:hAnsi="Times New Roman"/>
            <w:sz w:val="22"/>
            <w:szCs w:val="22"/>
          </w:rPr>
          <w:delText xml:space="preserve"> Th</w:delText>
        </w:r>
        <w:r w:rsidR="0045754F">
          <w:rPr>
            <w:rFonts w:ascii="Times New Roman" w:hAnsi="Times New Roman"/>
            <w:sz w:val="22"/>
            <w:szCs w:val="22"/>
          </w:rPr>
          <w:delText>e</w:delText>
        </w:r>
        <w:r w:rsidR="001F76FF">
          <w:rPr>
            <w:rFonts w:ascii="Times New Roman" w:hAnsi="Times New Roman"/>
            <w:sz w:val="22"/>
            <w:szCs w:val="22"/>
          </w:rPr>
          <w:delText xml:space="preserve"> </w:delText>
        </w:r>
        <w:r w:rsidR="0045754F">
          <w:rPr>
            <w:rStyle w:val="None"/>
            <w:rFonts w:ascii="Times New Roman" w:hAnsi="Times New Roman"/>
            <w:sz w:val="22"/>
            <w:szCs w:val="22"/>
          </w:rPr>
          <w:delText>Lin-RF</w:delText>
        </w:r>
        <w:r w:rsidR="0045754F">
          <w:rPr>
            <w:rFonts w:ascii="Times New Roman" w:hAnsi="Times New Roman"/>
            <w:sz w:val="22"/>
            <w:szCs w:val="22"/>
          </w:rPr>
          <w:delText xml:space="preserve"> model </w:delText>
        </w:r>
        <w:r w:rsidR="00F33072">
          <w:rPr>
            <w:rFonts w:ascii="Times New Roman" w:hAnsi="Times New Roman"/>
            <w:sz w:val="22"/>
            <w:szCs w:val="22"/>
          </w:rPr>
          <w:delText xml:space="preserve">is an image-computable model </w:delText>
        </w:r>
        <w:r w:rsidR="00811D64">
          <w:rPr>
            <w:rFonts w:ascii="Times New Roman" w:hAnsi="Times New Roman"/>
            <w:sz w:val="22"/>
            <w:szCs w:val="22"/>
          </w:rPr>
          <w:delText xml:space="preserve">that </w:delText>
        </w:r>
        <w:r w:rsidR="00387421">
          <w:rPr>
            <w:rFonts w:ascii="Times New Roman" w:hAnsi="Times New Roman"/>
            <w:sz w:val="22"/>
            <w:szCs w:val="22"/>
          </w:rPr>
          <w:delText xml:space="preserve">converts a high-dimensional input </w:delText>
        </w:r>
        <w:r w:rsidR="00F35208">
          <w:rPr>
            <w:rFonts w:ascii="Times New Roman" w:hAnsi="Times New Roman"/>
            <w:sz w:val="22"/>
            <w:szCs w:val="22"/>
          </w:rPr>
          <w:delText>stimulus</w:delText>
        </w:r>
        <w:r w:rsidR="00387421">
          <w:rPr>
            <w:rFonts w:ascii="Times New Roman" w:hAnsi="Times New Roman"/>
            <w:sz w:val="22"/>
            <w:szCs w:val="22"/>
          </w:rPr>
          <w:delText xml:space="preserve"> (</w:delText>
        </w:r>
        <w:r w:rsidR="00AB5658">
          <w:rPr>
            <w:rFonts w:ascii="Times New Roman" w:hAnsi="Times New Roman"/>
            <w:sz w:val="22"/>
            <w:szCs w:val="22"/>
          </w:rPr>
          <w:delText xml:space="preserve">i.e. the </w:delText>
        </w:r>
        <w:r w:rsidR="00387421">
          <w:rPr>
            <w:rFonts w:ascii="Times New Roman" w:hAnsi="Times New Roman"/>
            <w:sz w:val="22"/>
            <w:szCs w:val="22"/>
          </w:rPr>
          <w:delText xml:space="preserve">image) </w:delText>
        </w:r>
        <w:r w:rsidR="00F35208">
          <w:rPr>
            <w:rFonts w:ascii="Times New Roman" w:hAnsi="Times New Roman"/>
            <w:sz w:val="22"/>
            <w:szCs w:val="22"/>
          </w:rPr>
          <w:delText xml:space="preserve">into </w:delText>
        </w:r>
        <w:r w:rsidR="00811D64">
          <w:rPr>
            <w:rFonts w:ascii="Times New Roman" w:hAnsi="Times New Roman"/>
            <w:sz w:val="22"/>
            <w:szCs w:val="22"/>
          </w:rPr>
          <w:delText xml:space="preserve">a one-dimensional </w:delText>
        </w:r>
        <w:r w:rsidR="00937E3B">
          <w:rPr>
            <w:rFonts w:ascii="Times New Roman" w:hAnsi="Times New Roman"/>
            <w:sz w:val="22"/>
            <w:szCs w:val="22"/>
          </w:rPr>
          <w:delText>decision variable</w:delText>
        </w:r>
        <w:r w:rsidR="007F5A93">
          <w:rPr>
            <w:rFonts w:ascii="Times New Roman" w:hAnsi="Times New Roman"/>
            <w:sz w:val="22"/>
            <w:szCs w:val="22"/>
          </w:rPr>
          <w:delText xml:space="preserve">. </w:delText>
        </w:r>
        <w:r w:rsidR="005F26B9">
          <w:rPr>
            <w:rFonts w:ascii="Times New Roman" w:hAnsi="Times New Roman"/>
            <w:sz w:val="22"/>
            <w:szCs w:val="22"/>
          </w:rPr>
          <w:delText xml:space="preserve">The </w:delText>
        </w:r>
      </w:del>
      <w:ins w:id="156" w:author="Brainard, David H" w:date="2021-04-20T19:58:00Z">
        <w:r w:rsidR="0043230F">
          <w:rPr>
            <w:rStyle w:val="None"/>
            <w:rFonts w:ascii="Times New Roman" w:hAnsi="Times New Roman"/>
            <w:sz w:val="22"/>
            <w:szCs w:val="22"/>
          </w:rPr>
          <w:t>; LINRF</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ins>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del w:id="157" w:author="Brainard, David H" w:date="2021-04-20T19:58:00Z">
        <w:r w:rsidR="009E5C67">
          <w:rPr>
            <w:rFonts w:ascii="Times New Roman" w:hAnsi="Times New Roman"/>
            <w:sz w:val="22"/>
            <w:szCs w:val="22"/>
          </w:rPr>
          <w:delText xml:space="preserve">provide an </w:delText>
        </w:r>
        <w:r w:rsidR="008D33A8">
          <w:rPr>
            <w:rFonts w:ascii="Times New Roman" w:hAnsi="Times New Roman"/>
            <w:sz w:val="22"/>
            <w:szCs w:val="22"/>
          </w:rPr>
          <w:delText xml:space="preserve">estimate of the target LRV. </w:delText>
        </w:r>
        <w:r w:rsidR="007F5A93">
          <w:rPr>
            <w:rFonts w:ascii="Times New Roman" w:hAnsi="Times New Roman"/>
            <w:sz w:val="22"/>
            <w:szCs w:val="22"/>
          </w:rPr>
          <w:delText xml:space="preserve">The </w:delText>
        </w:r>
        <w:r w:rsidR="000E1944">
          <w:rPr>
            <w:rFonts w:ascii="Times New Roman" w:hAnsi="Times New Roman"/>
            <w:sz w:val="22"/>
            <w:szCs w:val="22"/>
          </w:rPr>
          <w:delText xml:space="preserve">LRV estimate </w:delText>
        </w:r>
        <w:r w:rsidR="00D102F0">
          <w:rPr>
            <w:rFonts w:ascii="Times New Roman" w:hAnsi="Times New Roman"/>
            <w:sz w:val="22"/>
            <w:szCs w:val="22"/>
          </w:rPr>
          <w:delText>is</w:delText>
        </w:r>
      </w:del>
      <w:ins w:id="158" w:author="Brainard, David H" w:date="2021-04-20T19:58:00Z">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then</w:t>
        </w:r>
      </w:ins>
      <w:r w:rsidR="007C190F">
        <w:rPr>
          <w:rFonts w:ascii="Times New Roman" w:hAnsi="Times New Roman"/>
          <w:sz w:val="22"/>
          <w:szCs w:val="22"/>
        </w:rPr>
        <w:t xml:space="preserve"> </w:t>
      </w:r>
      <w:r w:rsidR="00D102F0">
        <w:rPr>
          <w:rFonts w:ascii="Times New Roman" w:hAnsi="Times New Roman"/>
          <w:sz w:val="22"/>
          <w:szCs w:val="22"/>
        </w:rPr>
        <w:t xml:space="preserve">used in </w:t>
      </w:r>
      <w:ins w:id="159" w:author="Brainard, David H" w:date="2021-04-20T19:58:00Z">
        <w:r w:rsidR="007C190F">
          <w:rPr>
            <w:rFonts w:ascii="Times New Roman" w:hAnsi="Times New Roman"/>
            <w:sz w:val="22"/>
            <w:szCs w:val="22"/>
          </w:rPr>
          <w:t xml:space="preserve">a simulation of </w:t>
        </w:r>
      </w:ins>
      <w:r w:rsidR="007C190F">
        <w:rPr>
          <w:rFonts w:ascii="Times New Roman" w:hAnsi="Times New Roman"/>
          <w:sz w:val="22"/>
          <w:szCs w:val="22"/>
        </w:rPr>
        <w:t xml:space="preserve">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del w:id="160" w:author="Brainard, David H" w:date="2021-04-20T19:58:00Z">
        <w:r w:rsidR="00696F7D">
          <w:rPr>
            <w:rFonts w:ascii="Times New Roman" w:hAnsi="Times New Roman"/>
            <w:sz w:val="22"/>
            <w:szCs w:val="22"/>
          </w:rPr>
          <w:delText>the</w:delText>
        </w:r>
      </w:del>
      <w:ins w:id="161" w:author="Brainard, David H" w:date="2021-04-20T19:58:00Z">
        <w:r w:rsidR="009B4ADC">
          <w:rPr>
            <w:rFonts w:ascii="Times New Roman" w:hAnsi="Times New Roman"/>
            <w:sz w:val="22"/>
            <w:szCs w:val="22"/>
          </w:rPr>
          <w:t>model</w:t>
        </w:r>
      </w:ins>
      <w:r w:rsidR="00696F7D">
        <w:rPr>
          <w:rFonts w:ascii="Times New Roman" w:hAnsi="Times New Roman"/>
          <w:sz w:val="22"/>
          <w:szCs w:val="22"/>
        </w:rPr>
        <w:t xml:space="preserve"> threshold</w:t>
      </w:r>
      <w:del w:id="162" w:author="Brainard, David H" w:date="2021-04-20T19:58:00Z">
        <w:r w:rsidR="00696F7D">
          <w:rPr>
            <w:rFonts w:ascii="Times New Roman" w:hAnsi="Times New Roman"/>
            <w:sz w:val="22"/>
            <w:szCs w:val="22"/>
          </w:rPr>
          <w:delText xml:space="preserve"> of the </w:delText>
        </w:r>
        <w:r w:rsidR="00F14A29">
          <w:rPr>
            <w:rFonts w:ascii="Times New Roman" w:hAnsi="Times New Roman"/>
            <w:sz w:val="22"/>
            <w:szCs w:val="22"/>
          </w:rPr>
          <w:delText>computational observer</w:delText>
        </w:r>
        <w:r w:rsidR="006B3B86">
          <w:rPr>
            <w:rFonts w:ascii="Times New Roman" w:hAnsi="Times New Roman"/>
            <w:sz w:val="22"/>
            <w:szCs w:val="22"/>
          </w:rPr>
          <w:delText>, similar to the human psychophysics experiments</w:delText>
        </w:r>
        <w:r w:rsidR="00F14A29">
          <w:rPr>
            <w:rFonts w:ascii="Times New Roman" w:hAnsi="Times New Roman"/>
            <w:sz w:val="22"/>
            <w:szCs w:val="22"/>
          </w:rPr>
          <w:delText>.</w:delText>
        </w:r>
      </w:del>
      <w:ins w:id="163" w:author="Brainard, David H" w:date="2021-04-20T19:58:00Z">
        <w:r w:rsidR="009B4ADC">
          <w:rPr>
            <w:rFonts w:ascii="Times New Roman" w:hAnsi="Times New Roman"/>
            <w:sz w:val="22"/>
            <w:szCs w:val="22"/>
          </w:rPr>
          <w:t>.</w:t>
        </w:r>
      </w:ins>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del w:id="164" w:author="Brainard, David H" w:date="2021-04-20T19:58:00Z">
        <w:r w:rsidR="0006591A">
          <w:rPr>
            <w:rFonts w:ascii="Times New Roman" w:hAnsi="Times New Roman"/>
            <w:sz w:val="22"/>
            <w:szCs w:val="22"/>
          </w:rPr>
          <w:delText xml:space="preserve">be implemented </w:delText>
        </w:r>
        <w:r w:rsidR="007C20D4">
          <w:rPr>
            <w:rFonts w:ascii="Times New Roman" w:hAnsi="Times New Roman"/>
            <w:sz w:val="22"/>
            <w:szCs w:val="22"/>
          </w:rPr>
          <w:delText xml:space="preserve">computationally </w:delText>
        </w:r>
        <w:r w:rsidR="00F80A99">
          <w:rPr>
            <w:rFonts w:ascii="Times New Roman" w:hAnsi="Times New Roman"/>
            <w:sz w:val="22"/>
            <w:szCs w:val="22"/>
          </w:rPr>
          <w:delText>and can be applied to stimuli</w:delText>
        </w:r>
        <w:r w:rsidR="003C680E">
          <w:rPr>
            <w:rFonts w:ascii="Times New Roman" w:hAnsi="Times New Roman"/>
            <w:sz w:val="22"/>
            <w:szCs w:val="22"/>
          </w:rPr>
          <w:delText xml:space="preserve"> with arbitrary</w:delText>
        </w:r>
      </w:del>
      <w:ins w:id="165" w:author="Brainard, David H" w:date="2021-04-20T19:58:00Z">
        <w:r w:rsidR="009B4ADC">
          <w:rPr>
            <w:rFonts w:ascii="Times New Roman" w:hAnsi="Times New Roman"/>
            <w:sz w:val="22"/>
            <w:szCs w:val="22"/>
          </w:rPr>
          <w:t>incorporate the Poisson</w:t>
        </w:r>
      </w:ins>
      <w:r w:rsidR="009B4ADC">
        <w:rPr>
          <w:rFonts w:ascii="Times New Roman" w:hAnsi="Times New Roman"/>
          <w:sz w:val="22"/>
          <w:szCs w:val="22"/>
        </w:rPr>
        <w:t xml:space="preserve"> noise </w:t>
      </w:r>
      <w:del w:id="166" w:author="Brainard, David H" w:date="2021-04-20T19:58:00Z">
        <w:r w:rsidR="003C680E">
          <w:rPr>
            <w:rFonts w:ascii="Times New Roman" w:hAnsi="Times New Roman"/>
            <w:sz w:val="22"/>
            <w:szCs w:val="22"/>
          </w:rPr>
          <w:delText>properties</w:delText>
        </w:r>
      </w:del>
      <w:ins w:id="167" w:author="Brainard, David H" w:date="2021-04-20T19:58:00Z">
        <w:r w:rsidR="009B4ADC">
          <w:rPr>
            <w:rFonts w:ascii="Times New Roman" w:hAnsi="Times New Roman"/>
            <w:sz w:val="22"/>
            <w:szCs w:val="22"/>
          </w:rPr>
          <w:t>that perturbs cone photoreceptor isomerations as well as account for the truncation of surface reflectances to the range 0 to 1 in our model of natural surface reflectances</w:t>
        </w:r>
      </w:ins>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064A072C"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del w:id="168" w:author="Brainard, David H" w:date="2021-04-20T19:58:00Z">
        <w:r w:rsidR="00057F47">
          <w:rPr>
            <w:rFonts w:ascii="Times New Roman" w:hAnsi="Times New Roman"/>
            <w:sz w:val="22"/>
            <w:szCs w:val="22"/>
          </w:rPr>
          <w:delText xml:space="preserve">its </w:delText>
        </w:r>
        <w:r>
          <w:rPr>
            <w:rFonts w:ascii="Times New Roman" w:hAnsi="Times New Roman"/>
            <w:sz w:val="22"/>
            <w:szCs w:val="22"/>
          </w:rPr>
          <w:delText xml:space="preserve">computational </w:delText>
        </w:r>
        <w:r w:rsidR="00777E86">
          <w:rPr>
            <w:rFonts w:ascii="Times New Roman" w:hAnsi="Times New Roman"/>
            <w:sz w:val="22"/>
            <w:szCs w:val="22"/>
          </w:rPr>
          <w:delText xml:space="preserve">implementation (Lin-RF </w:delText>
        </w:r>
        <w:r>
          <w:rPr>
            <w:rFonts w:ascii="Times New Roman" w:hAnsi="Times New Roman"/>
            <w:sz w:val="22"/>
            <w:szCs w:val="22"/>
          </w:rPr>
          <w:delText>model</w:delText>
        </w:r>
        <w:r w:rsidR="00777E86">
          <w:rPr>
            <w:rFonts w:ascii="Times New Roman" w:hAnsi="Times New Roman"/>
            <w:sz w:val="22"/>
            <w:szCs w:val="22"/>
          </w:rPr>
          <w:delText>)</w:delText>
        </w:r>
      </w:del>
      <w:ins w:id="169" w:author="Brainard, David H" w:date="2021-04-20T19:58:00Z">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ins>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del w:id="170" w:author="Brainard, David H" w:date="2021-04-20T19:58:00Z">
        <w:r>
          <w:rPr>
            <w:rFonts w:ascii="Times New Roman" w:hAnsi="Times New Roman"/>
            <w:sz w:val="22"/>
            <w:szCs w:val="22"/>
          </w:rPr>
          <w:delText xml:space="preserve">computational </w:delText>
        </w:r>
        <w:r w:rsidR="007031AC">
          <w:rPr>
            <w:rFonts w:ascii="Times New Roman" w:hAnsi="Times New Roman"/>
            <w:sz w:val="22"/>
            <w:szCs w:val="22"/>
          </w:rPr>
          <w:delText>implementation</w:delText>
        </w:r>
      </w:del>
      <w:ins w:id="171" w:author="Brainard, David H" w:date="2021-04-20T19:58:00Z">
        <w:r w:rsidR="007F1B18">
          <w:rPr>
            <w:rFonts w:ascii="Times New Roman" w:hAnsi="Times New Roman"/>
            <w:sz w:val="22"/>
            <w:szCs w:val="22"/>
          </w:rPr>
          <w:t>LINRF</w:t>
        </w:r>
        <w:r w:rsidR="001A287A">
          <w:rPr>
            <w:rFonts w:ascii="Times New Roman" w:hAnsi="Times New Roman"/>
            <w:sz w:val="22"/>
            <w:szCs w:val="22"/>
          </w:rPr>
          <w:t xml:space="preserve"> model</w:t>
        </w:r>
      </w:ins>
      <w:r>
        <w:rPr>
          <w:rFonts w:ascii="Times New Roman" w:hAnsi="Times New Roman"/>
          <w:sz w:val="22"/>
          <w:szCs w:val="22"/>
        </w:rPr>
        <w:t xml:space="preserve"> provides a better fit</w:t>
      </w:r>
      <w:del w:id="172" w:author="Brainard, David H" w:date="2021-04-20T19:58:00Z">
        <w:r>
          <w:rPr>
            <w:rFonts w:ascii="Times New Roman" w:hAnsi="Times New Roman"/>
            <w:sz w:val="22"/>
            <w:szCs w:val="22"/>
          </w:rPr>
          <w:delText>. This is</w:delText>
        </w:r>
      </w:del>
      <w:ins w:id="173" w:author="Brainard, David H" w:date="2021-04-20T19:58:00Z">
        <w:r w:rsidR="001A287A">
          <w:rPr>
            <w:rFonts w:ascii="Times New Roman" w:hAnsi="Times New Roman"/>
            <w:sz w:val="22"/>
            <w:szCs w:val="22"/>
          </w:rPr>
          <w:t>,</w:t>
        </w:r>
      </w:ins>
      <w:r w:rsidR="001A287A">
        <w:rPr>
          <w:rFonts w:ascii="Times New Roman" w:hAnsi="Times New Roman"/>
          <w:sz w:val="22"/>
          <w:szCs w:val="22"/>
        </w:rPr>
        <w:t xml:space="preserve"> b</w:t>
      </w:r>
      <w:r w:rsidR="00D73A34">
        <w:rPr>
          <w:rFonts w:ascii="Times New Roman" w:hAnsi="Times New Roman"/>
          <w:sz w:val="22"/>
          <w:szCs w:val="22"/>
        </w:rPr>
        <w:t xml:space="preserve">ecause </w:t>
      </w:r>
      <w:del w:id="174" w:author="Brainard, David H" w:date="2021-04-20T19:58:00Z">
        <w:r>
          <w:rPr>
            <w:rFonts w:ascii="Times New Roman" w:hAnsi="Times New Roman"/>
            <w:sz w:val="22"/>
            <w:szCs w:val="22"/>
          </w:rPr>
          <w:delText xml:space="preserve">the computational </w:delText>
        </w:r>
        <w:r w:rsidR="00AC2FEA">
          <w:rPr>
            <w:rFonts w:ascii="Times New Roman" w:hAnsi="Times New Roman"/>
            <w:sz w:val="22"/>
            <w:szCs w:val="22"/>
          </w:rPr>
          <w:delText xml:space="preserve">implementation </w:delText>
        </w:r>
        <w:r>
          <w:rPr>
            <w:rFonts w:ascii="Times New Roman" w:hAnsi="Times New Roman"/>
            <w:sz w:val="22"/>
            <w:szCs w:val="22"/>
          </w:rPr>
          <w:delText>takes into account</w:delText>
        </w:r>
      </w:del>
      <w:ins w:id="175" w:author="Brainard, David H" w:date="2021-04-20T19:58:00Z">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ins>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del w:id="176" w:author="Brainard, David H" w:date="2021-04-20T19:58:00Z">
        <w:r>
          <w:rPr>
            <w:rFonts w:ascii="Times New Roman" w:hAnsi="Times New Roman"/>
            <w:sz w:val="22"/>
            <w:szCs w:val="22"/>
          </w:rPr>
          <w:delText xml:space="preserve"> </w:delText>
        </w:r>
        <w:r w:rsidR="00512094">
          <w:rPr>
            <w:rFonts w:ascii="Times New Roman" w:hAnsi="Times New Roman"/>
            <w:sz w:val="22"/>
            <w:szCs w:val="22"/>
          </w:rPr>
          <w:delText xml:space="preserve"> </w:delText>
        </w:r>
      </w:del>
    </w:p>
    <w:p w14:paraId="6983382C" w14:textId="6A0EE818" w:rsidR="00F80E92" w:rsidRDefault="00F80E92" w:rsidP="00CC0064">
      <w:pPr>
        <w:pStyle w:val="Default"/>
        <w:spacing w:before="0"/>
        <w:rPr>
          <w:rFonts w:ascii="Times New Roman" w:hAnsi="Times New Roman"/>
          <w:sz w:val="22"/>
          <w:szCs w:val="22"/>
        </w:rPr>
      </w:pPr>
    </w:p>
    <w:p w14:paraId="45044BEB" w14:textId="45836AD5" w:rsidR="00601AF2" w:rsidRDefault="00BB3D7A" w:rsidP="00CC0064">
      <w:pPr>
        <w:pStyle w:val="Default"/>
        <w:spacing w:before="0"/>
        <w:rPr>
          <w:ins w:id="177" w:author="Brainard, David H" w:date="2021-04-20T19:58:00Z"/>
          <w:rFonts w:ascii="Times New Roman" w:hAnsi="Times New Roman"/>
          <w:sz w:val="22"/>
          <w:szCs w:val="22"/>
        </w:rPr>
      </w:pPr>
      <w:del w:id="178" w:author="Brainard, David H" w:date="2021-04-20T19:58:00Z">
        <w:r>
          <w:rPr>
            <w:rFonts w:ascii="Times New Roman" w:hAnsi="Times New Roman"/>
            <w:sz w:val="22"/>
            <w:szCs w:val="22"/>
          </w:rPr>
          <w:delText>By fitting the models to the human data</w:delText>
        </w:r>
        <w:r w:rsidR="008B4C4F">
          <w:rPr>
            <w:rFonts w:ascii="Times New Roman" w:hAnsi="Times New Roman"/>
            <w:sz w:val="22"/>
            <w:szCs w:val="22"/>
          </w:rPr>
          <w:delText xml:space="preserve"> by minimizing the mean squared error between the </w:delText>
        </w:r>
        <w:r w:rsidR="00B1213C">
          <w:rPr>
            <w:rFonts w:ascii="Times New Roman" w:hAnsi="Times New Roman"/>
            <w:sz w:val="22"/>
            <w:szCs w:val="22"/>
          </w:rPr>
          <w:delText xml:space="preserve">mean observed threshold and the </w:delText>
        </w:r>
      </w:del>
      <w:ins w:id="179" w:author="Brainard, David H" w:date="2021-04-20T19:58:00Z">
        <w:r w:rsidR="005B30E4">
          <w:rPr>
            <w:rFonts w:ascii="Times New Roman" w:hAnsi="Times New Roman"/>
            <w:sz w:val="22"/>
            <w:szCs w:val="22"/>
          </w:rPr>
          <w:t xml:space="preserve">The </w:t>
        </w:r>
      </w:ins>
      <w:r w:rsidR="005B30E4">
        <w:rPr>
          <w:rFonts w:ascii="Times New Roman" w:hAnsi="Times New Roman"/>
          <w:sz w:val="22"/>
          <w:szCs w:val="22"/>
        </w:rPr>
        <w:t>model</w:t>
      </w:r>
      <w:del w:id="180" w:author="Brainard, David H" w:date="2021-04-20T19:58:00Z">
        <w:r w:rsidR="009846CC">
          <w:rPr>
            <w:rFonts w:ascii="Times New Roman" w:hAnsi="Times New Roman"/>
            <w:sz w:val="22"/>
            <w:szCs w:val="22"/>
          </w:rPr>
          <w:delText xml:space="preserve">, </w:delText>
        </w:r>
        <w:r w:rsidR="0004182A">
          <w:rPr>
            <w:rFonts w:ascii="Times New Roman" w:hAnsi="Times New Roman"/>
            <w:sz w:val="22"/>
            <w:szCs w:val="22"/>
          </w:rPr>
          <w:delText xml:space="preserve">we estimated the </w:delText>
        </w:r>
        <w:r w:rsidR="00A021C0">
          <w:rPr>
            <w:rFonts w:ascii="Times New Roman" w:hAnsi="Times New Roman"/>
            <w:sz w:val="22"/>
            <w:szCs w:val="22"/>
          </w:rPr>
          <w:delText>strength</w:delText>
        </w:r>
      </w:del>
      <w:ins w:id="181" w:author="Brainard, David H" w:date="2021-04-20T19:58:00Z">
        <w:r w:rsidR="005B30E4">
          <w:rPr>
            <w:rFonts w:ascii="Times New Roman" w:hAnsi="Times New Roman"/>
            <w:sz w:val="22"/>
            <w:szCs w:val="22"/>
          </w:rPr>
          <w:t xml:space="preserve"> fits provide</w:t>
        </w:r>
        <w:r w:rsidR="0004182A">
          <w:rPr>
            <w:rFonts w:ascii="Times New Roman" w:hAnsi="Times New Roman"/>
            <w:sz w:val="22"/>
            <w:szCs w:val="22"/>
          </w:rPr>
          <w:t xml:space="preserve"> estimate</w:t>
        </w:r>
        <w:r w:rsidR="005B30E4">
          <w:rPr>
            <w:rFonts w:ascii="Times New Roman" w:hAnsi="Times New Roman"/>
            <w:sz w:val="22"/>
            <w:szCs w:val="22"/>
          </w:rPr>
          <w:t>s</w:t>
        </w:r>
      </w:ins>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del w:id="182" w:author="Brainard, David H" w:date="2021-04-20T19:58:00Z">
        <w:r w:rsidR="00A021C0">
          <w:rPr>
            <w:rFonts w:ascii="Times New Roman" w:hAnsi="Times New Roman"/>
            <w:sz w:val="22"/>
            <w:szCs w:val="22"/>
          </w:rPr>
          <w:delText>variability</w:delText>
        </w:r>
      </w:del>
      <w:ins w:id="183" w:author="Brainard, David H" w:date="2021-04-20T19:58:00Z">
        <w:r w:rsidR="00012289">
          <w:rPr>
            <w:rFonts w:ascii="Times New Roman" w:hAnsi="Times New Roman"/>
            <w:sz w:val="22"/>
            <w:szCs w:val="22"/>
          </w:rPr>
          <w:t>noise for our task, in the stim</w:t>
        </w:r>
      </w:ins>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del w:id="184" w:author="Brainard, David H" w:date="2021-04-20T19:58:00Z">
        <w:r w:rsidR="00C55EF2">
          <w:rPr>
            <w:rFonts w:ascii="Times New Roman" w:hAnsi="Times New Roman"/>
            <w:sz w:val="22"/>
            <w:szCs w:val="22"/>
          </w:rPr>
          <w:delText>during</w:delText>
        </w:r>
      </w:del>
      <w:ins w:id="185" w:author="Brainard, David H" w:date="2021-04-20T19:58:00Z">
        <w:r w:rsidR="005B30E4">
          <w:rPr>
            <w:rFonts w:ascii="Times New Roman" w:hAnsi="Times New Roman"/>
            <w:sz w:val="22"/>
            <w:szCs w:val="22"/>
          </w:rPr>
          <w:t>in</w:t>
        </w:r>
      </w:ins>
      <w:r w:rsidR="00C55EF2">
        <w:rPr>
          <w:rFonts w:ascii="Times New Roman" w:hAnsi="Times New Roman"/>
          <w:sz w:val="22"/>
          <w:szCs w:val="22"/>
        </w:rPr>
        <w:t xml:space="preserve"> this task</w:t>
      </w:r>
      <w:r w:rsidR="005B30E4">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w:t>
      </w:r>
      <w:del w:id="186" w:author="Brainard, David H" w:date="2021-04-20T19:58:00Z">
        <w:r w:rsidR="00F100A5">
          <w:rPr>
            <w:rFonts w:ascii="Times New Roman" w:hAnsi="Times New Roman"/>
            <w:sz w:val="22"/>
            <w:szCs w:val="22"/>
          </w:rPr>
          <w:delText xml:space="preserve">compares the </w:delText>
        </w:r>
      </w:del>
      <w:ins w:id="187" w:author="Brainard, David H" w:date="2021-04-20T19:58:00Z">
        <w:r w:rsidR="00012289">
          <w:rPr>
            <w:rFonts w:ascii="Times New Roman" w:hAnsi="Times New Roman"/>
            <w:sz w:val="22"/>
            <w:szCs w:val="22"/>
          </w:rPr>
          <w:t>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ins>
      <w:r w:rsidR="00012289">
        <w:rPr>
          <w:rFonts w:ascii="Times New Roman" w:hAnsi="Times New Roman"/>
          <w:sz w:val="22"/>
          <w:szCs w:val="22"/>
        </w:rPr>
        <w:t xml:space="preserve">standard </w:t>
      </w:r>
      <w:del w:id="188" w:author="Brainard, David H" w:date="2021-04-20T19:58:00Z">
        <w:r w:rsidR="00F100A5">
          <w:rPr>
            <w:rFonts w:ascii="Times New Roman" w:hAnsi="Times New Roman"/>
            <w:sz w:val="22"/>
            <w:szCs w:val="22"/>
          </w:rPr>
          <w:delText>deviation of inter</w:delText>
        </w:r>
        <w:r w:rsidR="000633D6">
          <w:rPr>
            <w:rFonts w:ascii="Times New Roman" w:hAnsi="Times New Roman"/>
            <w:sz w:val="22"/>
            <w:szCs w:val="22"/>
          </w:rPr>
          <w:delText>n</w:delText>
        </w:r>
        <w:r w:rsidR="00F100A5">
          <w:rPr>
            <w:rFonts w:ascii="Times New Roman" w:hAnsi="Times New Roman"/>
            <w:sz w:val="22"/>
            <w:szCs w:val="22"/>
          </w:rPr>
          <w:delText>al</w:delText>
        </w:r>
      </w:del>
      <w:ins w:id="189" w:author="Brainard, David H" w:date="2021-04-20T19:58:00Z">
        <w:r w:rsidR="00012289">
          <w:rPr>
            <w:rFonts w:ascii="Times New Roman" w:hAnsi="Times New Roman"/>
            <w:sz w:val="22"/>
            <w:szCs w:val="22"/>
          </w:rPr>
          <w:t xml:space="preserve">deviations (quantities </w:t>
        </w:r>
      </w:ins>
      <m:oMath>
        <m:sSub>
          <m:sSubPr>
            <m:ctrlPr>
              <w:ins w:id="190" w:author="Brainard, David H" w:date="2021-04-20T19:58:00Z">
                <w:rPr>
                  <w:rFonts w:ascii="Cambria Math" w:hAnsi="Cambria Math"/>
                  <w:i/>
                  <w:sz w:val="22"/>
                  <w:szCs w:val="22"/>
                </w:rPr>
              </w:ins>
            </m:ctrlPr>
          </m:sSubPr>
          <m:e>
            <m:r>
              <w:ins w:id="191" w:author="Brainard, David H" w:date="2021-04-20T19:58:00Z">
                <w:rPr>
                  <w:rStyle w:val="None"/>
                  <w:rFonts w:ascii="Cambria Math" w:eastAsia="Times New Roman" w:hAnsi="Cambria Math" w:cs="Times New Roman"/>
                  <w:sz w:val="22"/>
                  <w:szCs w:val="22"/>
                </w:rPr>
                <m:t>σ</m:t>
              </w:ins>
            </m:r>
          </m:e>
          <m:sub>
            <m:r>
              <w:ins w:id="192" w:author="Brainard, David H" w:date="2021-04-20T19:58:00Z">
                <w:rPr>
                  <w:rFonts w:ascii="Cambria Math" w:hAnsi="Cambria Math"/>
                  <w:sz w:val="22"/>
                  <w:szCs w:val="22"/>
                </w:rPr>
                <m:t>i</m:t>
              </w:ins>
            </m:r>
          </m:sub>
        </m:sSub>
      </m:oMath>
      <w:r w:rsidR="00012289">
        <w:rPr>
          <w:rFonts w:ascii="Times New Roman" w:hAnsi="Times New Roman"/>
          <w:sz w:val="22"/>
          <w:szCs w:val="22"/>
        </w:rPr>
        <w:t xml:space="preserve"> and </w:t>
      </w:r>
      <w:del w:id="193" w:author="Brainard, David H" w:date="2021-04-20T19:58:00Z">
        <w:r w:rsidR="00F100A5">
          <w:rPr>
            <w:rFonts w:ascii="Times New Roman" w:hAnsi="Times New Roman"/>
            <w:sz w:val="22"/>
            <w:szCs w:val="22"/>
          </w:rPr>
          <w:delText>external noise</w:delText>
        </w:r>
      </w:del>
      <m:oMath>
        <m:sSub>
          <m:sSubPr>
            <m:ctrlPr>
              <w:ins w:id="194" w:author="Brainard, David H" w:date="2021-04-20T19:58:00Z">
                <w:rPr>
                  <w:rFonts w:ascii="Cambria Math" w:hAnsi="Cambria Math"/>
                  <w:i/>
                  <w:sz w:val="22"/>
                  <w:szCs w:val="22"/>
                </w:rPr>
              </w:ins>
            </m:ctrlPr>
          </m:sSubPr>
          <m:e>
            <m:r>
              <w:ins w:id="195" w:author="Brainard, David H" w:date="2021-04-20T19:58:00Z">
                <w:rPr>
                  <w:rStyle w:val="None"/>
                  <w:rFonts w:ascii="Cambria Math" w:eastAsia="Times New Roman" w:hAnsi="Cambria Math" w:cs="Times New Roman"/>
                  <w:sz w:val="22"/>
                  <w:szCs w:val="22"/>
                </w:rPr>
                <m:t>σ</m:t>
              </w:ins>
            </m:r>
          </m:e>
          <m:sub>
            <m:r>
              <w:ins w:id="196" w:author="Brainard, David H" w:date="2021-04-20T19:58:00Z">
                <w:rPr>
                  <w:rFonts w:ascii="Cambria Math" w:hAnsi="Cambria Math"/>
                  <w:sz w:val="22"/>
                  <w:szCs w:val="22"/>
                </w:rPr>
                <m:t>e0</m:t>
              </w:ins>
            </m:r>
          </m:sub>
        </m:sSub>
      </m:oMath>
      <w:ins w:id="197" w:author="Brainard, David H" w:date="2021-04-20T19:58:00Z">
        <w:r w:rsidR="00012289">
          <w:rPr>
            <w:rFonts w:ascii="Times New Roman" w:hAnsi="Times New Roman"/>
            <w:sz w:val="22"/>
            <w:szCs w:val="22"/>
          </w:rPr>
          <w:t>, see Methods)</w:t>
        </w:r>
      </w:ins>
      <w:r w:rsidR="00012289">
        <w:rPr>
          <w:rFonts w:ascii="Times New Roman" w:hAnsi="Times New Roman"/>
          <w:sz w:val="22"/>
          <w:szCs w:val="22"/>
        </w:rPr>
        <w:t xml:space="preserve"> fo</w:t>
      </w:r>
      <w:r w:rsidR="00A809C7">
        <w:rPr>
          <w:rFonts w:ascii="Times New Roman" w:hAnsi="Times New Roman"/>
          <w:sz w:val="22"/>
          <w:szCs w:val="22"/>
        </w:rPr>
        <w:t>r the</w:t>
      </w:r>
      <w:r w:rsidR="00591619">
        <w:rPr>
          <w:rFonts w:ascii="Times New Roman" w:hAnsi="Times New Roman"/>
          <w:sz w:val="22"/>
          <w:szCs w:val="22"/>
        </w:rPr>
        <w:t xml:space="preserve"> </w:t>
      </w:r>
      <w:del w:id="198" w:author="Brainard, David H" w:date="2021-04-20T19:58:00Z">
        <w:r w:rsidR="00591619">
          <w:rPr>
            <w:rFonts w:ascii="Times New Roman" w:hAnsi="Times New Roman"/>
            <w:sz w:val="22"/>
            <w:szCs w:val="22"/>
          </w:rPr>
          <w:delText>analytical</w:delText>
        </w:r>
        <w:r w:rsidR="00A809C7">
          <w:rPr>
            <w:rFonts w:ascii="Times New Roman" w:hAnsi="Times New Roman"/>
            <w:sz w:val="22"/>
            <w:szCs w:val="22"/>
          </w:rPr>
          <w:delText xml:space="preserve"> </w:delText>
        </w:r>
      </w:del>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del w:id="199" w:author="Brainard, David H" w:date="2021-04-20T19:58:00Z">
        <w:r w:rsidR="003D6B6F">
          <w:rPr>
            <w:rFonts w:ascii="Times New Roman" w:hAnsi="Times New Roman"/>
            <w:sz w:val="22"/>
            <w:szCs w:val="22"/>
          </w:rPr>
          <w:delText xml:space="preserve">computational </w:delText>
        </w:r>
        <w:r w:rsidR="00C913D6">
          <w:rPr>
            <w:rFonts w:ascii="Times New Roman" w:hAnsi="Times New Roman"/>
            <w:sz w:val="22"/>
            <w:szCs w:val="22"/>
          </w:rPr>
          <w:delText>implementation</w:delText>
        </w:r>
        <w:r w:rsidR="0041735C">
          <w:rPr>
            <w:rFonts w:ascii="Times New Roman" w:hAnsi="Times New Roman"/>
            <w:sz w:val="22"/>
            <w:szCs w:val="22"/>
          </w:rPr>
          <w:delText xml:space="preserve">. </w:delText>
        </w:r>
        <w:r w:rsidR="00521E01">
          <w:rPr>
            <w:rFonts w:ascii="Times New Roman" w:hAnsi="Times New Roman"/>
            <w:sz w:val="22"/>
            <w:szCs w:val="22"/>
          </w:rPr>
          <w:delText>T</w:delText>
        </w:r>
        <w:r w:rsidR="00AD7AB1">
          <w:rPr>
            <w:rFonts w:ascii="Times New Roman" w:hAnsi="Times New Roman"/>
            <w:sz w:val="22"/>
            <w:szCs w:val="22"/>
          </w:rPr>
          <w:delText xml:space="preserve">he </w:delText>
        </w:r>
        <w:r w:rsidR="00521E01">
          <w:rPr>
            <w:rFonts w:ascii="Times New Roman" w:hAnsi="Times New Roman"/>
            <w:sz w:val="22"/>
            <w:szCs w:val="22"/>
          </w:rPr>
          <w:delText xml:space="preserve">estimates of </w:delText>
        </w:r>
        <w:r w:rsidR="00AD7AB1">
          <w:rPr>
            <w:rFonts w:ascii="Times New Roman" w:hAnsi="Times New Roman"/>
            <w:sz w:val="22"/>
            <w:szCs w:val="22"/>
          </w:rPr>
          <w:delText xml:space="preserve">standard deviation </w:delText>
        </w:r>
      </w:del>
      <w:ins w:id="200" w:author="Brainard, David H" w:date="2021-04-20T19:58:00Z">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ins>
    </w:p>
    <w:p w14:paraId="6EB23A94" w14:textId="77777777" w:rsidR="00601AF2" w:rsidRDefault="00601AF2" w:rsidP="00CC0064">
      <w:pPr>
        <w:pStyle w:val="Default"/>
        <w:spacing w:before="0"/>
        <w:rPr>
          <w:ins w:id="201" w:author="Brainard, David H" w:date="2021-04-20T19:58:00Z"/>
          <w:rFonts w:ascii="Times New Roman" w:hAnsi="Times New Roman"/>
          <w:sz w:val="22"/>
          <w:szCs w:val="22"/>
        </w:rPr>
      </w:pPr>
    </w:p>
    <w:p w14:paraId="3F06FAF7" w14:textId="09AB0A97" w:rsidR="00601AF2" w:rsidRDefault="00521E01" w:rsidP="00CC0064">
      <w:pPr>
        <w:pStyle w:val="Default"/>
        <w:spacing w:before="0"/>
        <w:rPr>
          <w:ins w:id="202" w:author="Brainard, David H" w:date="2021-04-20T19:58:00Z"/>
          <w:rFonts w:ascii="Times New Roman" w:hAnsi="Times New Roman"/>
          <w:sz w:val="22"/>
          <w:szCs w:val="22"/>
        </w:rPr>
      </w:pPr>
      <w:ins w:id="203" w:author="Brainard, David H" w:date="2021-04-20T19:58:00Z">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 </w:instrText>
        </w:r>
        <w:r w:rsidR="00F06CF5">
          <w:rPr>
            <w:rFonts w:ascii="Times New Roman" w:hAnsi="Times New Roman"/>
            <w:sz w:val="22"/>
            <w:szCs w:val="22"/>
          </w:rPr>
          <w:fldChar w:fldCharType="begin">
            <w:fldData xml:space="preserve">PEVuZE5vdGU+PENpdGU+PEF1dGhvcj5CYW5rczwvQXV0aG9yPjxZZWFyPjE5ODc8L1llYXI+PFJl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</w:fldData>
          </w:fldChar>
        </w:r>
        <w:r w:rsidR="00F06CF5">
          <w:rPr>
            <w:rFonts w:ascii="Times New Roman" w:hAnsi="Times New Roman"/>
            <w:sz w:val="22"/>
            <w:szCs w:val="22"/>
          </w:rPr>
          <w:instrText xml:space="preserve"> ADDIN EN.CITE.DATA </w:instrText>
        </w:r>
        <w:r w:rsidR="00F06CF5">
          <w:rPr>
            <w:rFonts w:ascii="Times New Roman" w:hAnsi="Times New Roman"/>
            <w:sz w:val="22"/>
            <w:szCs w:val="22"/>
          </w:rPr>
        </w:r>
        <w:r w:rsidR="00F06CF5">
          <w:rPr>
            <w:rFonts w:ascii="Times New Roman" w:hAnsi="Times New Roman"/>
            <w:sz w:val="22"/>
            <w:szCs w:val="22"/>
          </w:rPr>
          <w:fldChar w:fldCharType="end"/>
        </w:r>
        <w:r w:rsidR="00F06CF5">
          <w:rPr>
            <w:rFonts w:ascii="Times New Roman" w:hAnsi="Times New Roman"/>
            <w:sz w:val="22"/>
            <w:szCs w:val="22"/>
          </w:rPr>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w:t>
        </w:r>
      </w:ins>
      <w:r w:rsidR="00A94B1E">
        <w:rPr>
          <w:rFonts w:ascii="Times New Roman" w:hAnsi="Times New Roman"/>
          <w:sz w:val="22"/>
          <w:szCs w:val="22"/>
        </w:rPr>
        <w:t xml:space="preserve">of the internal noise </w:t>
      </w:r>
      <w:del w:id="204" w:author="Brainard, David H" w:date="2021-04-20T19:58:00Z">
        <w:r>
          <w:rPr>
            <w:rFonts w:ascii="Times New Roman" w:hAnsi="Times New Roman"/>
            <w:sz w:val="22"/>
            <w:szCs w:val="22"/>
          </w:rPr>
          <w:delText xml:space="preserve">are </w:delText>
        </w:r>
        <w:r w:rsidR="00DC42DC">
          <w:rPr>
            <w:rFonts w:ascii="Times New Roman" w:hAnsi="Times New Roman"/>
            <w:sz w:val="22"/>
            <w:szCs w:val="22"/>
          </w:rPr>
          <w:delText xml:space="preserve">consistent over </w:delText>
        </w:r>
        <w:r w:rsidR="00E60A1A">
          <w:rPr>
            <w:rFonts w:ascii="Times New Roman" w:hAnsi="Times New Roman"/>
            <w:sz w:val="22"/>
            <w:szCs w:val="22"/>
          </w:rPr>
          <w:delText xml:space="preserve">the two </w:delText>
        </w:r>
        <w:r w:rsidR="00B30CF4">
          <w:rPr>
            <w:rFonts w:ascii="Times New Roman" w:hAnsi="Times New Roman"/>
            <w:sz w:val="22"/>
            <w:szCs w:val="22"/>
          </w:rPr>
          <w:delText xml:space="preserve">versions </w:delText>
        </w:r>
        <w:r w:rsidR="00DC42DC">
          <w:rPr>
            <w:rFonts w:ascii="Times New Roman" w:hAnsi="Times New Roman"/>
            <w:sz w:val="22"/>
            <w:szCs w:val="22"/>
          </w:rPr>
          <w:delText xml:space="preserve">and </w:delText>
        </w:r>
        <w:r w:rsidR="00C10887">
          <w:rPr>
            <w:rFonts w:ascii="Times New Roman" w:hAnsi="Times New Roman"/>
            <w:sz w:val="22"/>
            <w:szCs w:val="22"/>
          </w:rPr>
          <w:delText xml:space="preserve">different </w:delText>
        </w:r>
        <w:r w:rsidR="00DC42DC">
          <w:rPr>
            <w:rFonts w:ascii="Times New Roman" w:hAnsi="Times New Roman"/>
            <w:sz w:val="22"/>
            <w:szCs w:val="22"/>
          </w:rPr>
          <w:delText xml:space="preserve">observers </w:delText>
        </w:r>
        <w:r w:rsidR="00D6149B">
          <w:rPr>
            <w:rFonts w:ascii="Times New Roman" w:hAnsi="Times New Roman"/>
            <w:sz w:val="22"/>
            <w:szCs w:val="22"/>
          </w:rPr>
          <w:delText>(</w:delText>
        </w:r>
      </w:del>
      <w:ins w:id="205" w:author="Brainard, David H" w:date="2021-04-20T19:58:00Z">
        <w:r w:rsidR="00A94B1E">
          <w:rPr>
            <w:rFonts w:ascii="Times New Roman" w:hAnsi="Times New Roman"/>
            <w:sz w:val="22"/>
            <w:szCs w:val="22"/>
          </w:rPr>
          <w:t>standard deviation are close to the values obtained by fitting the mean data (S</w:t>
        </w:r>
        <w:r w:rsidR="00601AF2">
          <w:rPr>
            <w:rFonts w:ascii="Times New Roman" w:hAnsi="Times New Roman"/>
            <w:sz w:val="22"/>
            <w:szCs w:val="22"/>
          </w:rPr>
          <w:t>DT</w:t>
        </w:r>
        <w:r w:rsidR="00A94B1E">
          <w:rPr>
            <w:rFonts w:ascii="Times New Roman" w:hAnsi="Times New Roman"/>
            <w:sz w:val="22"/>
            <w:szCs w:val="22"/>
          </w:rPr>
          <w:t xml:space="preserve"> model: </w:t>
        </w:r>
      </w:ins>
      <w:r w:rsidR="00A94B1E">
        <w:rPr>
          <w:rFonts w:ascii="Times New Roman" w:hAnsi="Times New Roman"/>
          <w:sz w:val="22"/>
          <w:szCs w:val="22"/>
        </w:rPr>
        <w:t xml:space="preserve">mean value </w:t>
      </w:r>
      <w:r w:rsidR="00601AF2">
        <w:rPr>
          <w:rFonts w:ascii="Times New Roman" w:hAnsi="Times New Roman"/>
          <w:sz w:val="22"/>
          <w:szCs w:val="22"/>
        </w:rPr>
        <w:t xml:space="preserve">of internal noise standard deviation </w:t>
      </w:r>
      <w:del w:id="206" w:author="Brainard, David H" w:date="2021-04-20T19:58:00Z">
        <w:r w:rsidR="00D6149B">
          <w:rPr>
            <w:rFonts w:ascii="Times New Roman" w:hAnsi="Times New Roman"/>
            <w:sz w:val="22"/>
            <w:szCs w:val="22"/>
          </w:rPr>
          <w:delText>= 0.0253, st</w:delText>
        </w:r>
        <w:r w:rsidR="00573D18">
          <w:rPr>
            <w:rFonts w:ascii="Times New Roman" w:hAnsi="Times New Roman"/>
            <w:sz w:val="22"/>
            <w:szCs w:val="22"/>
          </w:rPr>
          <w:delText>andard</w:delText>
        </w:r>
        <w:r w:rsidR="00D6149B">
          <w:rPr>
            <w:rFonts w:ascii="Times New Roman" w:hAnsi="Times New Roman"/>
            <w:sz w:val="22"/>
            <w:szCs w:val="22"/>
          </w:rPr>
          <w:delText xml:space="preserve"> dev</w:delText>
        </w:r>
        <w:r w:rsidR="00573D18">
          <w:rPr>
            <w:rFonts w:ascii="Times New Roman" w:hAnsi="Times New Roman"/>
            <w:sz w:val="22"/>
            <w:szCs w:val="22"/>
          </w:rPr>
          <w:delText>iation</w:delText>
        </w:r>
        <w:r w:rsidR="00D6149B">
          <w:rPr>
            <w:rFonts w:ascii="Times New Roman" w:hAnsi="Times New Roman"/>
            <w:sz w:val="22"/>
            <w:szCs w:val="22"/>
          </w:rPr>
          <w:delText xml:space="preserve"> = 0.0012 &lt; 5% of mean, maximum deviation </w:delText>
        </w:r>
      </w:del>
      <w:commentRangeStart w:id="207"/>
      <w:ins w:id="208" w:author="Brainard, David H" w:date="2021-04-20T19:58:00Z">
        <w:r w:rsidR="00A94B1E">
          <w:rPr>
            <w:rFonts w:ascii="Times New Roman" w:hAnsi="Times New Roman"/>
            <w:sz w:val="22"/>
            <w:szCs w:val="22"/>
          </w:rPr>
          <w:t>0.0XX</w:t>
        </w:r>
        <w:commentRangeEnd w:id="207"/>
        <w:r w:rsidR="00A94B1E">
          <w:rPr>
            <w:rStyle w:val="CommentReference"/>
            <w:rFonts w:ascii="Times New Roman" w:hAnsi="Times New Roman" w:cs="Times New Roman"/>
            <w:color w:val="auto"/>
            <w14:textOutline w14:w="0" w14:cap="rnd" w14:cmpd="sng" w14:algn="ctr">
              <w14:noFill/>
              <w14:prstDash w14:val="solid"/>
              <w14:bevel/>
            </w14:textOutline>
          </w:rPr>
          <w:commentReference w:id="207"/>
        </w:r>
        <w:r w:rsidR="00A94B1E">
          <w:rPr>
            <w:rFonts w:ascii="Times New Roman" w:hAnsi="Times New Roman"/>
            <w:sz w:val="22"/>
            <w:szCs w:val="22"/>
          </w:rPr>
          <w:t xml:space="preserve">, value </w:t>
        </w:r>
      </w:ins>
      <w:r w:rsidR="00A94B1E">
        <w:rPr>
          <w:rFonts w:ascii="Times New Roman" w:hAnsi="Times New Roman"/>
          <w:sz w:val="22"/>
          <w:szCs w:val="22"/>
        </w:rPr>
        <w:t xml:space="preserve">from </w:t>
      </w:r>
      <w:ins w:id="209" w:author="Brainard, David H" w:date="2021-04-20T19:58:00Z">
        <w:r w:rsidR="00A94B1E">
          <w:rPr>
            <w:rFonts w:ascii="Times New Roman" w:hAnsi="Times New Roman"/>
            <w:sz w:val="22"/>
            <w:szCs w:val="22"/>
          </w:rPr>
          <w:t xml:space="preserve">fit to mean </w:t>
        </w:r>
        <w:r w:rsidR="00601AF2">
          <w:rPr>
            <w:rFonts w:ascii="Times New Roman" w:hAnsi="Times New Roman"/>
            <w:sz w:val="22"/>
            <w:szCs w:val="22"/>
          </w:rPr>
          <w:t xml:space="preserve">data </w:t>
        </w:r>
        <w:r w:rsidR="00A94B1E" w:rsidRPr="005B1F9A">
          <w:rPr>
            <w:rFonts w:ascii="Times New Roman" w:hAnsi="Times New Roman"/>
            <w:sz w:val="22"/>
            <w:szCs w:val="22"/>
            <w:highlight w:val="yellow"/>
          </w:rPr>
          <w:t>0.0YY</w:t>
        </w:r>
        <w:r w:rsidR="00A94B1E">
          <w:rPr>
            <w:rFonts w:ascii="Times New Roman" w:hAnsi="Times New Roman"/>
            <w:sz w:val="22"/>
            <w:szCs w:val="22"/>
          </w:rPr>
          <w:t xml:space="preserve">; LINRF model: </w:t>
        </w:r>
      </w:ins>
      <w:r w:rsidR="00A94B1E">
        <w:rPr>
          <w:rFonts w:ascii="Times New Roman" w:hAnsi="Times New Roman"/>
          <w:sz w:val="22"/>
          <w:szCs w:val="22"/>
        </w:rPr>
        <w:t xml:space="preserve">mean </w:t>
      </w:r>
      <w:del w:id="210" w:author="Brainard, David H" w:date="2021-04-20T19:58:00Z">
        <w:r w:rsidR="00D6149B">
          <w:rPr>
            <w:rFonts w:ascii="Times New Roman" w:hAnsi="Times New Roman"/>
            <w:sz w:val="22"/>
            <w:szCs w:val="22"/>
          </w:rPr>
          <w:delText xml:space="preserve">= 0.0018 &lt; </w:delText>
        </w:r>
        <w:r w:rsidR="00F953D4">
          <w:rPr>
            <w:rFonts w:ascii="Times New Roman" w:hAnsi="Times New Roman"/>
            <w:sz w:val="22"/>
            <w:szCs w:val="22"/>
          </w:rPr>
          <w:delText>8</w:delText>
        </w:r>
        <w:r w:rsidR="00D6149B">
          <w:rPr>
            <w:rFonts w:ascii="Times New Roman" w:hAnsi="Times New Roman"/>
            <w:sz w:val="22"/>
            <w:szCs w:val="22"/>
          </w:rPr>
          <w:delText xml:space="preserve">% of </w:delText>
        </w:r>
      </w:del>
      <w:ins w:id="211" w:author="Brainard, David H" w:date="2021-04-20T19:58:00Z">
        <w:r w:rsidR="00A94B1E">
          <w:rPr>
            <w:rFonts w:ascii="Times New Roman" w:hAnsi="Times New Roman"/>
            <w:sz w:val="22"/>
            <w:szCs w:val="22"/>
          </w:rPr>
          <w:t xml:space="preserve">value </w:t>
        </w:r>
        <w:r w:rsidR="00601AF2">
          <w:rPr>
            <w:rFonts w:ascii="Times New Roman" w:hAnsi="Times New Roman"/>
            <w:sz w:val="22"/>
            <w:szCs w:val="22"/>
          </w:rPr>
          <w:t xml:space="preserve">of internal noise standard deviation </w:t>
        </w:r>
        <w:r w:rsidR="00A94B1E" w:rsidRPr="005B1F9A">
          <w:rPr>
            <w:rFonts w:ascii="Times New Roman" w:hAnsi="Times New Roman"/>
            <w:sz w:val="22"/>
            <w:szCs w:val="22"/>
            <w:highlight w:val="yellow"/>
          </w:rPr>
          <w:t>0.0XX</w:t>
        </w:r>
        <w:r w:rsidR="00A94B1E">
          <w:rPr>
            <w:rFonts w:ascii="Times New Roman" w:hAnsi="Times New Roman"/>
            <w:sz w:val="22"/>
            <w:szCs w:val="22"/>
          </w:rPr>
          <w:t xml:space="preserve">, value from fit to </w:t>
        </w:r>
      </w:ins>
      <w:r w:rsidR="00A94B1E">
        <w:rPr>
          <w:rFonts w:ascii="Times New Roman" w:hAnsi="Times New Roman"/>
          <w:sz w:val="22"/>
          <w:szCs w:val="22"/>
        </w:rPr>
        <w:t>mean</w:t>
      </w:r>
      <w:del w:id="212" w:author="Brainard, David H" w:date="2021-04-20T19:58:00Z">
        <w:r w:rsidR="00D6149B">
          <w:rPr>
            <w:rFonts w:ascii="Times New Roman" w:hAnsi="Times New Roman"/>
            <w:sz w:val="22"/>
            <w:szCs w:val="22"/>
          </w:rPr>
          <w:delText>)</w:delText>
        </w:r>
        <w:r w:rsidR="00DC42DC">
          <w:rPr>
            <w:rFonts w:ascii="Times New Roman" w:hAnsi="Times New Roman"/>
            <w:sz w:val="22"/>
            <w:szCs w:val="22"/>
          </w:rPr>
          <w:delText>.</w:delText>
        </w:r>
        <w:r w:rsidR="00521A04">
          <w:rPr>
            <w:rFonts w:ascii="Times New Roman" w:hAnsi="Times New Roman"/>
            <w:sz w:val="22"/>
            <w:szCs w:val="22"/>
          </w:rPr>
          <w:delText xml:space="preserve"> </w:delText>
        </w:r>
        <w:r w:rsidR="00403B3A">
          <w:rPr>
            <w:rFonts w:ascii="Times New Roman" w:hAnsi="Times New Roman"/>
            <w:sz w:val="22"/>
            <w:szCs w:val="22"/>
          </w:rPr>
          <w:delText xml:space="preserve">Both </w:delText>
        </w:r>
        <w:r w:rsidR="00146E79">
          <w:rPr>
            <w:rFonts w:ascii="Times New Roman" w:hAnsi="Times New Roman"/>
            <w:sz w:val="22"/>
            <w:szCs w:val="22"/>
          </w:rPr>
          <w:delText xml:space="preserve">model </w:delText>
        </w:r>
        <w:r w:rsidR="00403B3A">
          <w:rPr>
            <w:rFonts w:ascii="Times New Roman" w:hAnsi="Times New Roman"/>
            <w:sz w:val="22"/>
            <w:szCs w:val="22"/>
          </w:rPr>
          <w:delText xml:space="preserve">versions </w:delText>
        </w:r>
        <w:r w:rsidR="00803148">
          <w:rPr>
            <w:rFonts w:ascii="Times New Roman" w:hAnsi="Times New Roman"/>
            <w:sz w:val="22"/>
            <w:szCs w:val="22"/>
          </w:rPr>
          <w:delText xml:space="preserve">show individual </w:delText>
        </w:r>
        <w:r w:rsidR="00AB43F4">
          <w:rPr>
            <w:rFonts w:ascii="Times New Roman" w:hAnsi="Times New Roman"/>
            <w:sz w:val="22"/>
            <w:szCs w:val="22"/>
          </w:rPr>
          <w:delText>differences in the estimate</w:delText>
        </w:r>
      </w:del>
      <w:ins w:id="213" w:author="Brainard, David H" w:date="2021-04-20T19:58:00Z">
        <w:r w:rsidR="00A94B1E">
          <w:rPr>
            <w:rFonts w:ascii="Times New Roman" w:hAnsi="Times New Roman"/>
            <w:sz w:val="22"/>
            <w:szCs w:val="22"/>
          </w:rPr>
          <w:t xml:space="preserve"> data, </w:t>
        </w:r>
        <w:r w:rsidR="00A94B1E" w:rsidRPr="005B1F9A">
          <w:rPr>
            <w:rFonts w:ascii="Times New Roman" w:hAnsi="Times New Roman"/>
            <w:sz w:val="22"/>
            <w:szCs w:val="22"/>
            <w:highlight w:val="yellow"/>
          </w:rPr>
          <w:t>0.0YY</w:t>
        </w:r>
        <w:r w:rsidR="00A94B1E">
          <w:rPr>
            <w:rFonts w:ascii="Times New Roman" w:hAnsi="Times New Roman"/>
            <w:sz w:val="22"/>
            <w:szCs w:val="22"/>
          </w:rPr>
          <w:t>).</w:t>
        </w:r>
      </w:ins>
    </w:p>
    <w:p w14:paraId="0B904BEC" w14:textId="77777777" w:rsidR="00601AF2" w:rsidRDefault="00601AF2" w:rsidP="00CC0064">
      <w:pPr>
        <w:pStyle w:val="Default"/>
        <w:spacing w:before="0"/>
        <w:rPr>
          <w:ins w:id="214" w:author="Brainard, David H" w:date="2021-04-20T19:58:00Z"/>
          <w:rFonts w:ascii="Times New Roman" w:hAnsi="Times New Roman"/>
          <w:sz w:val="22"/>
          <w:szCs w:val="22"/>
        </w:rPr>
      </w:pPr>
    </w:p>
    <w:p w14:paraId="58EAC113" w14:textId="4459C711" w:rsidR="00F80E92" w:rsidRDefault="00A94B1E" w:rsidP="00CC0064">
      <w:pPr>
        <w:pStyle w:val="Default"/>
        <w:spacing w:before="0"/>
        <w:rPr>
          <w:rFonts w:ascii="Times New Roman" w:hAnsi="Times New Roman"/>
          <w:sz w:val="22"/>
          <w:szCs w:val="22"/>
        </w:rPr>
      </w:pPr>
      <w:ins w:id="215" w:author="Brainard, David H" w:date="2021-04-20T19:58:00Z">
        <w:r>
          <w:rPr>
            <w:rFonts w:ascii="Times New Roman" w:hAnsi="Times New Roman"/>
            <w:sz w:val="22"/>
            <w:szCs w:val="22"/>
          </w:rPr>
          <w:t>The estimates</w:t>
        </w:r>
      </w:ins>
      <w:r>
        <w:rPr>
          <w:rFonts w:ascii="Times New Roman" w:hAnsi="Times New Roman"/>
          <w:sz w:val="22"/>
          <w:szCs w:val="22"/>
        </w:rPr>
        <w:t xml:space="preserve"> of external noise </w:t>
      </w:r>
      <w:del w:id="216" w:author="Brainard, David H" w:date="2021-04-20T19:58:00Z">
        <w:r w:rsidR="00215C27">
          <w:rPr>
            <w:rFonts w:ascii="Times New Roman" w:hAnsi="Times New Roman"/>
            <w:sz w:val="22"/>
            <w:szCs w:val="22"/>
          </w:rPr>
          <w:delText xml:space="preserve">among the observers. </w:delText>
        </w:r>
        <w:r w:rsidR="00A224C0">
          <w:rPr>
            <w:rFonts w:ascii="Times New Roman" w:hAnsi="Times New Roman"/>
            <w:sz w:val="22"/>
            <w:szCs w:val="22"/>
          </w:rPr>
          <w:delText>Across all observers,</w:delText>
        </w:r>
      </w:del>
      <w:ins w:id="217" w:author="Brainard, David H" w:date="2021-04-20T19:58:00Z">
        <w:r>
          <w:rPr>
            <w:rFonts w:ascii="Times New Roman" w:hAnsi="Times New Roman"/>
            <w:sz w:val="22"/>
            <w:szCs w:val="22"/>
          </w:rPr>
          <w:t>are higher for the LINRF model than for</w:t>
        </w:r>
      </w:ins>
      <w:r>
        <w:rPr>
          <w:rFonts w:ascii="Times New Roman" w:hAnsi="Times New Roman"/>
          <w:sz w:val="22"/>
          <w:szCs w:val="22"/>
        </w:rPr>
        <w:t xml:space="preserve"> the </w:t>
      </w:r>
      <w:del w:id="218" w:author="Brainard, David H" w:date="2021-04-20T19:58:00Z">
        <w:r w:rsidR="00A6411B">
          <w:rPr>
            <w:rFonts w:ascii="Times New Roman" w:hAnsi="Times New Roman"/>
            <w:sz w:val="22"/>
            <w:szCs w:val="22"/>
          </w:rPr>
          <w:delText>estimate</w:delText>
        </w:r>
      </w:del>
      <w:ins w:id="219" w:author="Brainard, David H" w:date="2021-04-20T19:58:00Z">
        <w:r>
          <w:rPr>
            <w:rFonts w:ascii="Times New Roman" w:hAnsi="Times New Roman"/>
            <w:sz w:val="22"/>
            <w:szCs w:val="22"/>
          </w:rPr>
          <w:t>S</w:t>
        </w:r>
        <w:r w:rsidR="00601AF2">
          <w:rPr>
            <w:rFonts w:ascii="Times New Roman" w:hAnsi="Times New Roman"/>
            <w:sz w:val="22"/>
            <w:szCs w:val="22"/>
          </w:rPr>
          <w:t>DT</w:t>
        </w:r>
        <w:r>
          <w:rPr>
            <w:rFonts w:ascii="Times New Roman" w:hAnsi="Times New Roman"/>
            <w:sz w:val="22"/>
            <w:szCs w:val="22"/>
          </w:rPr>
          <w:t xml:space="preserve"> model</w:t>
        </w:r>
        <w:r w:rsidR="00601AF2">
          <w:rPr>
            <w:rFonts w:ascii="Times New Roman" w:hAnsi="Times New Roman"/>
            <w:sz w:val="22"/>
            <w:szCs w:val="22"/>
          </w:rPr>
          <w:t xml:space="preserve"> (SDT model: mean value</w:t>
        </w:r>
      </w:ins>
      <w:r w:rsidR="00601AF2">
        <w:rPr>
          <w:rFonts w:ascii="Times New Roman" w:hAnsi="Times New Roman"/>
          <w:sz w:val="22"/>
          <w:szCs w:val="22"/>
        </w:rPr>
        <w:t xml:space="preserve"> of external noise standard deviation </w:t>
      </w:r>
      <w:del w:id="220" w:author="Brainard, David H" w:date="2021-04-20T19:58:00Z">
        <w:r w:rsidR="00A6411B">
          <w:rPr>
            <w:rFonts w:ascii="Times New Roman" w:hAnsi="Times New Roman"/>
            <w:sz w:val="22"/>
            <w:szCs w:val="22"/>
          </w:rPr>
          <w:delText xml:space="preserve">is higher for the computational </w:delText>
        </w:r>
        <w:r w:rsidR="00F45FE9">
          <w:rPr>
            <w:rFonts w:ascii="Times New Roman" w:hAnsi="Times New Roman"/>
            <w:sz w:val="22"/>
            <w:szCs w:val="22"/>
          </w:rPr>
          <w:delText xml:space="preserve">implementation </w:delText>
        </w:r>
        <w:r w:rsidR="00A6411B">
          <w:rPr>
            <w:rFonts w:ascii="Times New Roman" w:hAnsi="Times New Roman"/>
            <w:sz w:val="22"/>
            <w:szCs w:val="22"/>
          </w:rPr>
          <w:delText xml:space="preserve">observer model </w:delText>
        </w:r>
      </w:del>
      <w:ins w:id="221" w:author="Brainard, David H" w:date="2021-04-20T19:58:00Z">
        <w:r w:rsidR="00601AF2" w:rsidRPr="005B1F9A">
          <w:rPr>
            <w:rFonts w:ascii="Times New Roman" w:hAnsi="Times New Roman"/>
            <w:sz w:val="22"/>
            <w:szCs w:val="22"/>
            <w:highlight w:val="yellow"/>
          </w:rPr>
          <w:t>0.0XX</w:t>
        </w:r>
        <w:r w:rsidR="00601AF2">
          <w:rPr>
            <w:rFonts w:ascii="Times New Roman" w:hAnsi="Times New Roman"/>
            <w:sz w:val="22"/>
            <w:szCs w:val="22"/>
          </w:rPr>
          <w:t xml:space="preserve">, value from fit to mean data </w:t>
        </w:r>
        <w:r w:rsidR="00601AF2" w:rsidRPr="005B1F9A">
          <w:rPr>
            <w:rFonts w:ascii="Times New Roman" w:hAnsi="Times New Roman"/>
            <w:sz w:val="22"/>
            <w:szCs w:val="22"/>
            <w:highlight w:val="yellow"/>
          </w:rPr>
          <w:t>0.0YY</w:t>
        </w:r>
        <w:r w:rsidR="00601AF2">
          <w:rPr>
            <w:rFonts w:ascii="Times New Roman" w:hAnsi="Times New Roman"/>
            <w:sz w:val="22"/>
            <w:szCs w:val="22"/>
          </w:rPr>
          <w:t xml:space="preserve">; LINRF model: mean value of external noise standard deviation </w:t>
        </w:r>
        <w:r w:rsidR="00601AF2" w:rsidRPr="005B1F9A">
          <w:rPr>
            <w:rFonts w:ascii="Times New Roman" w:hAnsi="Times New Roman"/>
            <w:sz w:val="22"/>
            <w:szCs w:val="22"/>
            <w:highlight w:val="yellow"/>
          </w:rPr>
          <w:t>0.0XX</w:t>
        </w:r>
        <w:r w:rsidR="00601AF2">
          <w:rPr>
            <w:rFonts w:ascii="Times New Roman" w:hAnsi="Times New Roman"/>
            <w:sz w:val="22"/>
            <w:szCs w:val="22"/>
          </w:rPr>
          <w:t xml:space="preserve">, value from fit to mean data, </w:t>
        </w:r>
        <w:r w:rsidR="00601AF2" w:rsidRPr="005B1F9A">
          <w:rPr>
            <w:rFonts w:ascii="Times New Roman" w:hAnsi="Times New Roman"/>
            <w:sz w:val="22"/>
            <w:szCs w:val="22"/>
            <w:highlight w:val="yellow"/>
          </w:rPr>
          <w:t>0.0YY</w:t>
        </w:r>
        <w:r w:rsidR="00601AF2">
          <w:rPr>
            <w:rFonts w:ascii="Times New Roman" w:hAnsi="Times New Roman"/>
            <w:sz w:val="22"/>
            <w:szCs w:val="22"/>
          </w:rPr>
          <w:t>). The estimates of external noise are higher for the LINRF model than for the SDT model</w:t>
        </w:r>
        <w:r>
          <w:rPr>
            <w:rFonts w:ascii="Times New Roman" w:hAnsi="Times New Roman"/>
            <w:sz w:val="22"/>
            <w:szCs w:val="22"/>
          </w:rPr>
          <w:t>. Th</w:t>
        </w:r>
        <w:r w:rsidR="00601AF2">
          <w:rPr>
            <w:rFonts w:ascii="Times New Roman" w:hAnsi="Times New Roman"/>
            <w:sz w:val="22"/>
            <w:szCs w:val="22"/>
          </w:rPr>
          <w:t xml:space="preserve">is is consistent with the observation that the SDT model underestimates the rise in thresholds with </w:t>
        </w:r>
        <w:r w:rsidR="00833769">
          <w:rPr>
            <w:rFonts w:ascii="Times New Roman" w:hAnsi="Times New Roman"/>
            <w:sz w:val="22"/>
            <w:szCs w:val="22"/>
          </w:rPr>
          <w:t>increasing covariance scalar, while this rise is captured accurately by the LINRF model, presumably because the latter takes into account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w:ins>
      <m:oMath>
        <m:sSub>
          <m:sSubPr>
            <m:ctrlPr>
              <w:ins w:id="222" w:author="Brainard, David H" w:date="2021-04-20T19:58:00Z">
                <w:rPr>
                  <w:rFonts w:ascii="Cambria Math" w:hAnsi="Cambria Math"/>
                  <w:i/>
                  <w:sz w:val="22"/>
                  <w:szCs w:val="22"/>
                </w:rPr>
              </w:ins>
            </m:ctrlPr>
          </m:sSubPr>
          <m:e>
            <m:r>
              <w:ins w:id="223" w:author="Brainard, David H" w:date="2021-04-20T19:58:00Z">
                <w:rPr>
                  <w:rStyle w:val="None"/>
                  <w:rFonts w:ascii="Cambria Math" w:eastAsia="Times New Roman" w:hAnsi="Cambria Math" w:cs="Times New Roman"/>
                  <w:sz w:val="22"/>
                  <w:szCs w:val="22"/>
                </w:rPr>
                <m:t>σ</m:t>
              </w:ins>
            </m:r>
          </m:e>
          <m:sub>
            <m:r>
              <w:ins w:id="224" w:author="Brainard, David H" w:date="2021-04-20T19:58:00Z">
                <w:rPr>
                  <w:rFonts w:ascii="Cambria Math" w:hAnsi="Cambria Math"/>
                  <w:sz w:val="22"/>
                  <w:szCs w:val="22"/>
                </w:rPr>
                <m:t>e0</m:t>
              </w:ins>
            </m:r>
          </m:sub>
        </m:sSub>
      </m:oMath>
      <w:ins w:id="225" w:author="Brainard, David H" w:date="2021-04-20T19:58:00Z">
        <w:r w:rsidR="00833769">
          <w:rPr>
            <w:rFonts w:ascii="Times New Roman" w:hAnsi="Times New Roman"/>
            <w:sz w:val="22"/>
            <w:szCs w:val="22"/>
          </w:rPr>
          <w:t xml:space="preserve"> is larger by a factor of ~1.7 than </w:t>
        </w:r>
      </w:ins>
      <m:oMath>
        <m:sSub>
          <m:sSubPr>
            <m:ctrlPr>
              <w:ins w:id="226" w:author="Brainard, David H" w:date="2021-04-20T19:58:00Z">
                <w:rPr>
                  <w:rFonts w:ascii="Cambria Math" w:hAnsi="Cambria Math"/>
                  <w:i/>
                  <w:sz w:val="22"/>
                  <w:szCs w:val="22"/>
                </w:rPr>
              </w:ins>
            </m:ctrlPr>
          </m:sSubPr>
          <m:e>
            <m:r>
              <w:ins w:id="227" w:author="Brainard, David H" w:date="2021-04-20T19:58:00Z">
                <w:rPr>
                  <w:rStyle w:val="None"/>
                  <w:rFonts w:ascii="Cambria Math" w:eastAsia="Times New Roman" w:hAnsi="Cambria Math" w:cs="Times New Roman"/>
                  <w:sz w:val="22"/>
                  <w:szCs w:val="22"/>
                </w:rPr>
                <m:t>σ</m:t>
              </w:ins>
            </m:r>
          </m:e>
          <m:sub>
            <m:r>
              <w:ins w:id="228" w:author="Brainard, David H" w:date="2021-04-20T19:58:00Z">
                <w:rPr>
                  <w:rFonts w:ascii="Cambria Math" w:hAnsi="Cambria Math"/>
                  <w:sz w:val="22"/>
                  <w:szCs w:val="22"/>
                </w:rPr>
                <m:t>i</m:t>
              </w:ins>
            </m:r>
          </m:sub>
        </m:sSub>
      </m:oMath>
      <w:ins w:id="229" w:author="Brainard, David H" w:date="2021-04-20T19:58:00Z">
        <w:r w:rsidR="00833769">
          <w:rPr>
            <w:rFonts w:ascii="Times New Roman" w:hAnsi="Times New Roman"/>
            <w:sz w:val="22"/>
            <w:szCs w:val="22"/>
          </w:rPr>
          <w:t xml:space="preserve">. To the extent that our model of natural surface reflectance is accurate, this tells us that </w:t>
        </w:r>
      </w:ins>
      <w:r w:rsidR="00F949EA">
        <w:rPr>
          <w:rFonts w:ascii="Times New Roman" w:hAnsi="Times New Roman"/>
          <w:sz w:val="22"/>
          <w:szCs w:val="22"/>
        </w:rPr>
        <w:t xml:space="preserve">as </w:t>
      </w:r>
      <w:del w:id="230" w:author="Brainard, David H" w:date="2021-04-20T19:58:00Z">
        <w:r w:rsidR="00A6411B">
          <w:rPr>
            <w:rFonts w:ascii="Times New Roman" w:hAnsi="Times New Roman"/>
            <w:sz w:val="22"/>
            <w:szCs w:val="22"/>
          </w:rPr>
          <w:delText>compared to the TSD model.</w:delText>
        </w:r>
      </w:del>
      <w:ins w:id="231" w:author="Brainard, David H" w:date="2021-04-20T19:58:00Z">
        <w:r w:rsidR="00F949EA">
          <w:rPr>
            <w:rFonts w:ascii="Times New Roman" w:hAnsi="Times New Roman"/>
            <w:sz w:val="22"/>
            <w:szCs w:val="22"/>
          </w:rPr>
          <w:t xml:space="preserve">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to within a factor of two of the limits imposed by the intrinsic precision of that representation. </w:t>
        </w:r>
        <w:r w:rsidR="00833769">
          <w:rPr>
            <w:rFonts w:ascii="Times New Roman" w:hAnsi="Times New Roman"/>
            <w:sz w:val="22"/>
            <w:szCs w:val="22"/>
          </w:rPr>
          <w:t xml:space="preserve"> </w:t>
        </w:r>
      </w:ins>
    </w:p>
    <w:p w14:paraId="22401F33" w14:textId="7CE975F2" w:rsidR="009C0A24" w:rsidRDefault="009C0A24" w:rsidP="00CC0064">
      <w:pPr>
        <w:pStyle w:val="Default"/>
        <w:spacing w:before="0"/>
        <w:rPr>
          <w:rFonts w:ascii="Times New Roman" w:hAnsi="Times New Roman"/>
          <w:sz w:val="22"/>
          <w:szCs w:val="22"/>
        </w:rPr>
      </w:pPr>
    </w:p>
    <w:p w14:paraId="4336A5F7" w14:textId="77777777" w:rsidR="009C0A24" w:rsidRDefault="009C0A24" w:rsidP="00CC0064">
      <w:pPr>
        <w:pStyle w:val="Default"/>
        <w:spacing w:before="0"/>
        <w:rPr>
          <w:del w:id="232" w:author="Brainard, David H" w:date="2021-04-20T19:58:00Z"/>
          <w:rFonts w:ascii="Times New Roman" w:hAnsi="Times New Roman"/>
          <w:sz w:val="22"/>
          <w:szCs w:val="22"/>
        </w:rPr>
      </w:pPr>
    </w:p>
    <w:p w14:paraId="2289BB2A" w14:textId="77777777" w:rsidR="005C0EFF" w:rsidRDefault="00E6746C" w:rsidP="005C0EFF">
      <w:pPr>
        <w:pStyle w:val="Default"/>
        <w:spacing w:before="0"/>
        <w:rPr>
          <w:del w:id="233" w:author="Brainard, David H" w:date="2021-04-20T19:58:00Z"/>
          <w:rFonts w:ascii="Times New Roman" w:hAnsi="Times New Roman"/>
          <w:sz w:val="22"/>
          <w:szCs w:val="22"/>
        </w:rPr>
      </w:pPr>
      <w:del w:id="234" w:author="Brainard, David H" w:date="2021-04-20T19:58:00Z">
        <w:r>
          <w:rPr>
            <w:rFonts w:ascii="Times New Roman" w:hAnsi="Times New Roman"/>
            <w:b/>
            <w:bCs/>
            <w:sz w:val="22"/>
            <w:szCs w:val="22"/>
          </w:rPr>
          <w:delText>DISCUSSION:</w:delText>
        </w:r>
        <w:r w:rsidR="00C815DA">
          <w:rPr>
            <w:rFonts w:ascii="Times New Roman" w:hAnsi="Times New Roman"/>
            <w:b/>
            <w:bCs/>
            <w:sz w:val="22"/>
            <w:szCs w:val="22"/>
          </w:rPr>
          <w:delText xml:space="preserve"> </w:delText>
        </w:r>
        <w:r w:rsidR="001E77B3">
          <w:rPr>
            <w:rFonts w:ascii="Times New Roman" w:hAnsi="Times New Roman"/>
            <w:sz w:val="22"/>
            <w:szCs w:val="22"/>
          </w:rPr>
          <w:delText>T</w:delText>
        </w:r>
        <w:r w:rsidR="001E77B3" w:rsidRPr="00EF71E7">
          <w:rPr>
            <w:rFonts w:ascii="Times New Roman" w:hAnsi="Times New Roman"/>
            <w:sz w:val="22"/>
            <w:szCs w:val="22"/>
          </w:rPr>
          <w:delText>he</w:delText>
        </w:r>
        <w:r w:rsidR="001E77B3">
          <w:rPr>
            <w:rFonts w:ascii="Times New Roman" w:hAnsi="Times New Roman"/>
            <w:b/>
            <w:bCs/>
            <w:sz w:val="22"/>
            <w:szCs w:val="22"/>
          </w:rPr>
          <w:delText xml:space="preserve"> </w:delText>
        </w:r>
        <w:r w:rsidR="001E77B3" w:rsidRPr="00EF71E7">
          <w:rPr>
            <w:rFonts w:ascii="Times New Roman" w:hAnsi="Times New Roman"/>
            <w:sz w:val="22"/>
            <w:szCs w:val="22"/>
          </w:rPr>
          <w:delText>lightness</w:delText>
        </w:r>
        <w:r w:rsidR="001E77B3">
          <w:rPr>
            <w:rFonts w:ascii="Times New Roman" w:hAnsi="Times New Roman"/>
            <w:b/>
            <w:bCs/>
            <w:sz w:val="22"/>
            <w:szCs w:val="22"/>
          </w:rPr>
          <w:delText xml:space="preserve"> </w:delText>
        </w:r>
        <w:r w:rsidR="001E77B3" w:rsidRPr="00EF71E7">
          <w:rPr>
            <w:rFonts w:ascii="Times New Roman" w:hAnsi="Times New Roman"/>
            <w:sz w:val="22"/>
            <w:szCs w:val="22"/>
          </w:rPr>
          <w:delText>of an</w:delText>
        </w:r>
        <w:r w:rsidR="001E77B3">
          <w:rPr>
            <w:rFonts w:ascii="Times New Roman" w:hAnsi="Times New Roman"/>
            <w:sz w:val="22"/>
            <w:szCs w:val="22"/>
          </w:rPr>
          <w:delText xml:space="preserve"> object depends on the scene in which it lies. </w:delText>
        </w:r>
        <w:r w:rsidR="00C815DA" w:rsidRPr="00061BFE">
          <w:rPr>
            <w:rFonts w:ascii="Times New Roman" w:hAnsi="Times New Roman"/>
            <w:sz w:val="22"/>
            <w:szCs w:val="22"/>
          </w:rPr>
          <w:delText>In this paper</w:delText>
        </w:r>
        <w:r w:rsidR="00524783">
          <w:rPr>
            <w:rFonts w:ascii="Times New Roman" w:hAnsi="Times New Roman"/>
            <w:sz w:val="22"/>
            <w:szCs w:val="22"/>
          </w:rPr>
          <w:delText xml:space="preserve">, our aim was to characterize the effect of </w:delText>
        </w:r>
        <w:r w:rsidR="007A60B8">
          <w:rPr>
            <w:rFonts w:ascii="Times New Roman" w:hAnsi="Times New Roman"/>
            <w:sz w:val="22"/>
            <w:szCs w:val="22"/>
          </w:rPr>
          <w:delText xml:space="preserve">color of background objects in a scene on </w:delText>
        </w:r>
        <w:r w:rsidR="00947AA0">
          <w:rPr>
            <w:rFonts w:ascii="Times New Roman" w:hAnsi="Times New Roman"/>
            <w:sz w:val="22"/>
            <w:szCs w:val="22"/>
          </w:rPr>
          <w:delText xml:space="preserve">object </w:delText>
        </w:r>
        <w:r w:rsidR="007A60B8">
          <w:rPr>
            <w:rFonts w:ascii="Times New Roman" w:hAnsi="Times New Roman"/>
            <w:sz w:val="22"/>
            <w:szCs w:val="22"/>
          </w:rPr>
          <w:delText xml:space="preserve">lightness. </w:delText>
        </w:r>
        <w:r w:rsidR="00E8082A">
          <w:rPr>
            <w:rFonts w:ascii="Times New Roman" w:hAnsi="Times New Roman"/>
            <w:sz w:val="22"/>
            <w:szCs w:val="22"/>
          </w:rPr>
          <w:delText xml:space="preserve">We used an equivalent noise approach </w:delText>
        </w:r>
        <w:r w:rsidR="00085F66">
          <w:rPr>
            <w:rFonts w:ascii="Times New Roman" w:hAnsi="Times New Roman"/>
            <w:sz w:val="22"/>
            <w:szCs w:val="22"/>
          </w:rPr>
          <w:delText xml:space="preserve">for such characterization, an approach previously </w:delText>
        </w:r>
        <w:r w:rsidR="00C8591C">
          <w:rPr>
            <w:rFonts w:ascii="Times New Roman" w:hAnsi="Times New Roman"/>
            <w:sz w:val="22"/>
            <w:szCs w:val="22"/>
          </w:rPr>
          <w:delText xml:space="preserve">used </w:delText>
        </w:r>
        <w:r w:rsidR="00085F66">
          <w:rPr>
            <w:rFonts w:ascii="Times New Roman" w:hAnsi="Times New Roman"/>
            <w:sz w:val="22"/>
            <w:szCs w:val="22"/>
          </w:rPr>
          <w:delText xml:space="preserve">to study </w:delText>
        </w:r>
        <w:r w:rsidR="00BD7C7A">
          <w:rPr>
            <w:rFonts w:ascii="Times New Roman" w:hAnsi="Times New Roman"/>
            <w:sz w:val="22"/>
            <w:szCs w:val="22"/>
          </w:rPr>
          <w:delText xml:space="preserve">the effect of noise in </w:delText>
        </w:r>
        <w:r w:rsidR="00085F66">
          <w:rPr>
            <w:rFonts w:ascii="Times New Roman" w:hAnsi="Times New Roman"/>
            <w:sz w:val="22"/>
            <w:szCs w:val="22"/>
          </w:rPr>
          <w:delText xml:space="preserve">contrast </w:delText>
        </w:r>
        <w:r w:rsidR="00BD7C7A">
          <w:rPr>
            <w:rFonts w:ascii="Times New Roman" w:hAnsi="Times New Roman"/>
            <w:sz w:val="22"/>
            <w:szCs w:val="22"/>
          </w:rPr>
          <w:delText>detection</w:delText>
        </w:r>
        <w:r w:rsidR="00BD6B48">
          <w:rPr>
            <w:rFonts w:ascii="Times New Roman" w:hAnsi="Times New Roman"/>
            <w:sz w:val="22"/>
            <w:szCs w:val="22"/>
          </w:rPr>
          <w:delText>.</w:delText>
        </w:r>
        <w:r w:rsidR="00BD7C7A">
          <w:rPr>
            <w:rFonts w:ascii="Times New Roman" w:hAnsi="Times New Roman"/>
            <w:sz w:val="22"/>
            <w:szCs w:val="22"/>
          </w:rPr>
          <w:delText xml:space="preserve"> </w:delText>
        </w:r>
        <w:r w:rsidR="00297B7C">
          <w:rPr>
            <w:rFonts w:ascii="Times New Roman" w:hAnsi="Times New Roman"/>
            <w:sz w:val="22"/>
            <w:szCs w:val="22"/>
          </w:rPr>
          <w:delText xml:space="preserve">This approach allows </w:delText>
        </w:r>
        <w:r w:rsidR="000E39CD">
          <w:rPr>
            <w:rFonts w:ascii="Times New Roman" w:hAnsi="Times New Roman"/>
            <w:sz w:val="22"/>
            <w:szCs w:val="22"/>
          </w:rPr>
          <w:delText xml:space="preserve">one to relate </w:delText>
        </w:r>
        <w:r w:rsidR="0074576E">
          <w:rPr>
            <w:rFonts w:ascii="Times New Roman" w:hAnsi="Times New Roman"/>
            <w:sz w:val="22"/>
            <w:szCs w:val="22"/>
          </w:rPr>
          <w:delText xml:space="preserve">the </w:delText>
        </w:r>
        <w:r w:rsidR="000E39CD">
          <w:rPr>
            <w:rFonts w:ascii="Times New Roman" w:hAnsi="Times New Roman"/>
            <w:sz w:val="22"/>
            <w:szCs w:val="22"/>
          </w:rPr>
          <w:delText xml:space="preserve">external noise </w:delText>
        </w:r>
        <w:r w:rsidR="0074576E">
          <w:rPr>
            <w:rFonts w:ascii="Times New Roman" w:hAnsi="Times New Roman"/>
            <w:sz w:val="22"/>
            <w:szCs w:val="22"/>
          </w:rPr>
          <w:delText xml:space="preserve">power </w:delText>
        </w:r>
        <w:r w:rsidR="000E39CD">
          <w:rPr>
            <w:rFonts w:ascii="Times New Roman" w:hAnsi="Times New Roman"/>
            <w:sz w:val="22"/>
            <w:szCs w:val="22"/>
          </w:rPr>
          <w:delText xml:space="preserve">with the internal </w:delText>
        </w:r>
        <w:r w:rsidR="001825B8">
          <w:rPr>
            <w:rFonts w:ascii="Times New Roman" w:hAnsi="Times New Roman"/>
            <w:sz w:val="22"/>
            <w:szCs w:val="22"/>
          </w:rPr>
          <w:delText xml:space="preserve">noise of the observer. </w:delText>
        </w:r>
        <w:r w:rsidR="005B74FA">
          <w:rPr>
            <w:rFonts w:ascii="Times New Roman" w:hAnsi="Times New Roman"/>
            <w:sz w:val="22"/>
            <w:szCs w:val="22"/>
          </w:rPr>
          <w:delText xml:space="preserve">We used this approach to develop a novel paradigm that relate the </w:delText>
        </w:r>
        <w:r w:rsidR="00650F07">
          <w:rPr>
            <w:rFonts w:ascii="Times New Roman" w:hAnsi="Times New Roman"/>
            <w:sz w:val="22"/>
            <w:szCs w:val="22"/>
          </w:rPr>
          <w:delText>effects of variation in task-irrelevant scene properties on the perception of task-relevant properties. I</w:delText>
        </w:r>
        <w:r w:rsidR="00C87D75">
          <w:rPr>
            <w:rFonts w:ascii="Times New Roman" w:hAnsi="Times New Roman"/>
            <w:sz w:val="22"/>
            <w:szCs w:val="22"/>
          </w:rPr>
          <w:delText>n</w:delText>
        </w:r>
        <w:r w:rsidR="00650F07">
          <w:rPr>
            <w:rFonts w:ascii="Times New Roman" w:hAnsi="Times New Roman"/>
            <w:sz w:val="22"/>
            <w:szCs w:val="22"/>
          </w:rPr>
          <w:delText xml:space="preserve"> our experiments, we</w:delText>
        </w:r>
        <w:r w:rsidR="00927D0E">
          <w:rPr>
            <w:rFonts w:ascii="Times New Roman" w:hAnsi="Times New Roman"/>
            <w:sz w:val="22"/>
            <w:szCs w:val="22"/>
          </w:rPr>
          <w:delText xml:space="preserve"> </w:delText>
        </w:r>
        <w:r w:rsidR="009F2638">
          <w:rPr>
            <w:rFonts w:ascii="Times New Roman" w:hAnsi="Times New Roman"/>
            <w:sz w:val="22"/>
            <w:szCs w:val="22"/>
          </w:rPr>
          <w:delText xml:space="preserve">measured </w:delText>
        </w:r>
        <w:r w:rsidR="008A2E9B">
          <w:rPr>
            <w:rFonts w:ascii="Times New Roman" w:hAnsi="Times New Roman"/>
            <w:sz w:val="22"/>
            <w:szCs w:val="22"/>
          </w:rPr>
          <w:delText xml:space="preserve">human observers’ </w:delText>
        </w:r>
        <w:r w:rsidR="00F27555">
          <w:rPr>
            <w:rFonts w:ascii="Times New Roman" w:hAnsi="Times New Roman"/>
            <w:sz w:val="22"/>
            <w:szCs w:val="22"/>
          </w:rPr>
          <w:delText xml:space="preserve">thresholds </w:delText>
        </w:r>
        <w:r w:rsidR="00F5509C">
          <w:rPr>
            <w:rFonts w:ascii="Times New Roman" w:hAnsi="Times New Roman"/>
            <w:sz w:val="22"/>
            <w:szCs w:val="22"/>
          </w:rPr>
          <w:delText xml:space="preserve">of discriminating two objects </w:delText>
        </w:r>
        <w:r w:rsidR="0074544C">
          <w:rPr>
            <w:rFonts w:ascii="Times New Roman" w:hAnsi="Times New Roman"/>
            <w:sz w:val="22"/>
            <w:szCs w:val="22"/>
          </w:rPr>
          <w:delText xml:space="preserve">based </w:delText>
        </w:r>
        <w:r w:rsidR="004027B6">
          <w:rPr>
            <w:rFonts w:ascii="Times New Roman" w:hAnsi="Times New Roman"/>
            <w:sz w:val="22"/>
            <w:szCs w:val="22"/>
          </w:rPr>
          <w:delText xml:space="preserve">on their lightness </w:delText>
        </w:r>
        <w:r w:rsidR="00866835">
          <w:rPr>
            <w:rFonts w:ascii="Times New Roman" w:hAnsi="Times New Roman"/>
            <w:sz w:val="22"/>
            <w:szCs w:val="22"/>
          </w:rPr>
          <w:delText xml:space="preserve">and </w:delText>
        </w:r>
        <w:r w:rsidR="001C5FAC">
          <w:rPr>
            <w:rFonts w:ascii="Times New Roman" w:hAnsi="Times New Roman"/>
            <w:sz w:val="22"/>
            <w:szCs w:val="22"/>
          </w:rPr>
          <w:delText xml:space="preserve">determined how these thresholds change as the </w:delText>
        </w:r>
        <w:r w:rsidR="00FD4385">
          <w:rPr>
            <w:rFonts w:ascii="Times New Roman" w:hAnsi="Times New Roman"/>
            <w:sz w:val="22"/>
            <w:szCs w:val="22"/>
          </w:rPr>
          <w:delText>amount of variation in the color of background objects increases.</w:delText>
        </w:r>
        <w:r w:rsidR="0011332E">
          <w:rPr>
            <w:rFonts w:ascii="Times New Roman" w:hAnsi="Times New Roman"/>
            <w:sz w:val="22"/>
            <w:szCs w:val="22"/>
          </w:rPr>
          <w:delText xml:space="preserve"> The experimentally introduced variation was independent of the target object</w:delText>
        </w:r>
        <w:r w:rsidR="001D72D2">
          <w:rPr>
            <w:rFonts w:ascii="Times New Roman" w:hAnsi="Times New Roman"/>
            <w:sz w:val="22"/>
            <w:szCs w:val="22"/>
          </w:rPr>
          <w:delText xml:space="preserve"> surface reflectance</w:delText>
        </w:r>
        <w:r w:rsidR="0011332E">
          <w:rPr>
            <w:rFonts w:ascii="Times New Roman" w:hAnsi="Times New Roman"/>
            <w:sz w:val="22"/>
            <w:szCs w:val="22"/>
          </w:rPr>
          <w:delText>,</w:delText>
        </w:r>
        <w:r w:rsidR="001D72D2">
          <w:rPr>
            <w:rFonts w:ascii="Times New Roman" w:hAnsi="Times New Roman"/>
            <w:sz w:val="22"/>
            <w:szCs w:val="22"/>
          </w:rPr>
          <w:delText xml:space="preserve"> </w:delText>
        </w:r>
        <w:r w:rsidR="003A1571">
          <w:rPr>
            <w:rFonts w:ascii="Times New Roman" w:hAnsi="Times New Roman"/>
            <w:sz w:val="22"/>
            <w:szCs w:val="22"/>
          </w:rPr>
          <w:delText>the task relevant object property.</w:delText>
        </w:r>
      </w:del>
    </w:p>
    <w:p w14:paraId="18DE0A36" w14:textId="77777777" w:rsidR="00D97656" w:rsidRDefault="00D97656" w:rsidP="005C0EFF">
      <w:pPr>
        <w:pStyle w:val="Default"/>
        <w:spacing w:before="0"/>
        <w:rPr>
          <w:del w:id="235" w:author="Brainard, David H" w:date="2021-04-20T19:58:00Z"/>
          <w:rFonts w:ascii="Times New Roman" w:hAnsi="Times New Roman"/>
          <w:sz w:val="22"/>
          <w:szCs w:val="22"/>
        </w:rPr>
      </w:pPr>
    </w:p>
    <w:p w14:paraId="137028F4" w14:textId="193A65D4" w:rsidR="00151AF7" w:rsidRDefault="00D97656" w:rsidP="005C0EFF">
      <w:pPr>
        <w:pStyle w:val="Default"/>
        <w:spacing w:before="0"/>
        <w:rPr>
          <w:ins w:id="236" w:author="Brainard, David H" w:date="2021-04-20T19:58:00Z"/>
          <w:rFonts w:ascii="Times New Roman" w:hAnsi="Times New Roman"/>
          <w:b/>
          <w:bCs/>
          <w:sz w:val="22"/>
          <w:szCs w:val="22"/>
        </w:rPr>
      </w:pPr>
      <w:del w:id="237" w:author="Brainard, David H" w:date="2021-04-20T19:58:00Z">
        <w:r w:rsidRPr="00EF71E7">
          <w:rPr>
            <w:rFonts w:ascii="Times New Roman" w:hAnsi="Times New Roman"/>
            <w:color w:val="000000" w:themeColor="text1"/>
            <w:sz w:val="22"/>
            <w:szCs w:val="22"/>
          </w:rPr>
          <w:delText>Our result</w:delText>
        </w:r>
        <w:r w:rsidR="000A44AD" w:rsidRPr="00EF71E7">
          <w:rPr>
            <w:rFonts w:ascii="Times New Roman" w:hAnsi="Times New Roman"/>
            <w:color w:val="000000" w:themeColor="text1"/>
            <w:sz w:val="22"/>
            <w:szCs w:val="22"/>
          </w:rPr>
          <w:delText>s</w:delText>
        </w:r>
        <w:r w:rsidRPr="00EF71E7">
          <w:rPr>
            <w:rFonts w:ascii="Times New Roman" w:hAnsi="Times New Roman"/>
            <w:color w:val="000000" w:themeColor="text1"/>
            <w:sz w:val="22"/>
            <w:szCs w:val="22"/>
          </w:rPr>
          <w:delText xml:space="preserve"> (Figure 4</w:delText>
        </w:r>
      </w:del>
      <w:commentRangeStart w:id="238"/>
      <w:ins w:id="239" w:author="Brainard, David H" w:date="2021-04-20T19:58:00Z">
        <w:r w:rsidR="00E6746C">
          <w:rPr>
            <w:rFonts w:ascii="Times New Roman" w:hAnsi="Times New Roman"/>
            <w:b/>
            <w:bCs/>
            <w:sz w:val="22"/>
            <w:szCs w:val="22"/>
          </w:rPr>
          <w:t>DISCUSSION</w:t>
        </w:r>
        <w:commentRangeEnd w:id="238"/>
        <w:r w:rsidR="000273B1">
          <w:rPr>
            <w:rStyle w:val="CommentReference"/>
            <w:rFonts w:ascii="Times New Roman" w:hAnsi="Times New Roman" w:cs="Times New Roman"/>
            <w:color w:val="auto"/>
            <w14:textOutline w14:w="0" w14:cap="rnd" w14:cmpd="sng" w14:algn="ctr">
              <w14:noFill/>
              <w14:prstDash w14:val="solid"/>
              <w14:bevel/>
            </w14:textOutline>
          </w:rPr>
          <w:commentReference w:id="238"/>
        </w:r>
      </w:ins>
    </w:p>
    <w:p w14:paraId="522BBE95" w14:textId="4F586D20" w:rsidR="00F733D6" w:rsidRDefault="00F733D6" w:rsidP="005C0EFF">
      <w:pPr>
        <w:pStyle w:val="Default"/>
        <w:spacing w:before="0"/>
        <w:rPr>
          <w:ins w:id="240" w:author="Brainard, David H" w:date="2021-04-20T19:58:00Z"/>
          <w:rFonts w:ascii="Times New Roman" w:hAnsi="Times New Roman"/>
          <w:b/>
          <w:bCs/>
          <w:sz w:val="22"/>
          <w:szCs w:val="22"/>
        </w:rPr>
      </w:pPr>
    </w:p>
    <w:p w14:paraId="596C9304" w14:textId="742B5F47" w:rsidR="00E0112B" w:rsidRDefault="001E77B3">
      <w:pPr>
        <w:rPr>
          <w:sz w:val="22"/>
          <w:rPrChange w:id="241" w:author="Brainard, David H" w:date="2021-04-20T19:58:00Z">
            <w:rPr>
              <w:rFonts w:ascii="Times New Roman" w:hAnsi="Times New Roman"/>
              <w:color w:val="000000" w:themeColor="text1"/>
              <w:sz w:val="22"/>
            </w:rPr>
          </w:rPrChange>
        </w:rPr>
        <w:pPrChange w:id="242" w:author="Brainard, David H" w:date="2021-04-20T19:58:00Z">
          <w:pPr>
            <w:pStyle w:val="Heading2"/>
          </w:pPr>
        </w:pPrChange>
      </w:pPr>
      <w:ins w:id="243" w:author="Brainard, David H" w:date="2021-04-20T19:58:00Z">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943998">
          <w:rPr>
            <w:sz w:val="22"/>
            <w:szCs w:val="22"/>
          </w:rPr>
          <w:t>, and stabilization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In particular, we studied the effect of 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943998">
          <w:rPr>
            <w:sz w:val="22"/>
            <w:szCs w:val="22"/>
          </w:rPr>
          <w:t>the</w:t>
        </w:r>
        <w:r w:rsidR="007A60B8" w:rsidRPr="000E3DCD">
          <w:rPr>
            <w:sz w:val="22"/>
            <w:szCs w:val="22"/>
          </w:rPr>
          <w:t xml:space="preserve"> scene.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ins>
      <w:r w:rsidR="008E1078" w:rsidRPr="000E3DCD">
        <w:rPr>
          <w:sz w:val="22"/>
          <w:rPrChange w:id="244" w:author="Brainard, David H" w:date="2021-04-20T19:58:00Z">
            <w:rPr>
              <w:color w:val="000000" w:themeColor="text1"/>
              <w:sz w:val="22"/>
            </w:rPr>
          </w:rPrChange>
        </w:rPr>
        <w:t xml:space="preserve">) show that when the variation in the color of background objects is small, the discrimination thresholds are nearly constant. In this regime, performance depends primarily on the internal noise of the observers’ decision-making process. As the amount of background color variation increases, the effect of external variation in the stimuli on observers’ representation of object lightness starts dominating </w:t>
      </w:r>
      <w:ins w:id="245" w:author="Brainard, David H" w:date="2021-04-20T19:58:00Z">
        <w:r w:rsidR="00FE371A">
          <w:rPr>
            <w:sz w:val="22"/>
            <w:szCs w:val="22"/>
          </w:rPr>
          <w:t xml:space="preserve">that of the internal noise, </w:t>
        </w:r>
      </w:ins>
      <w:r w:rsidR="008E1078" w:rsidRPr="000E3DCD">
        <w:rPr>
          <w:sz w:val="22"/>
          <w:rPrChange w:id="246" w:author="Brainard, David H" w:date="2021-04-20T19:58:00Z">
            <w:rPr>
              <w:color w:val="000000" w:themeColor="text1"/>
              <w:sz w:val="22"/>
            </w:rPr>
          </w:rPrChange>
        </w:rPr>
        <w:t>and discrimination threshold</w:t>
      </w:r>
      <w:r w:rsidR="00FE371A">
        <w:rPr>
          <w:sz w:val="22"/>
          <w:rPrChange w:id="247" w:author="Brainard, David H" w:date="2021-04-20T19:58:00Z">
            <w:rPr>
              <w:color w:val="000000" w:themeColor="text1"/>
              <w:sz w:val="22"/>
            </w:rPr>
          </w:rPrChange>
        </w:rPr>
        <w:t>s</w:t>
      </w:r>
      <w:r w:rsidR="008E1078">
        <w:rPr>
          <w:sz w:val="22"/>
          <w:rPrChange w:id="248" w:author="Brainard, David H" w:date="2021-04-20T19:58:00Z">
            <w:rPr>
              <w:color w:val="000000" w:themeColor="text1"/>
              <w:sz w:val="22"/>
            </w:rPr>
          </w:rPrChange>
        </w:rPr>
        <w:t xml:space="preserve"> </w:t>
      </w:r>
      <w:del w:id="249" w:author="Brainard, David H" w:date="2021-04-20T19:58:00Z">
        <w:r w:rsidR="006B391A" w:rsidRPr="00EF71E7">
          <w:rPr>
            <w:color w:val="000000" w:themeColor="text1"/>
            <w:sz w:val="22"/>
            <w:szCs w:val="22"/>
          </w:rPr>
          <w:delText xml:space="preserve">starts to </w:delText>
        </w:r>
      </w:del>
      <w:r w:rsidR="008E1078">
        <w:rPr>
          <w:sz w:val="22"/>
          <w:rPrChange w:id="250" w:author="Brainard, David H" w:date="2021-04-20T19:58:00Z">
            <w:rPr>
              <w:color w:val="000000" w:themeColor="text1"/>
              <w:sz w:val="22"/>
            </w:rPr>
          </w:rPrChange>
        </w:rPr>
        <w:t>increase</w:t>
      </w:r>
      <w:r w:rsidR="008E1078" w:rsidRPr="000E3DCD">
        <w:rPr>
          <w:sz w:val="22"/>
          <w:rPrChange w:id="251" w:author="Brainard, David H" w:date="2021-04-20T19:58:00Z">
            <w:rPr>
              <w:color w:val="000000" w:themeColor="text1"/>
              <w:sz w:val="22"/>
            </w:rPr>
          </w:rPrChange>
        </w:rPr>
        <w:t xml:space="preserve">. </w:t>
      </w:r>
      <w:del w:id="252" w:author="Brainard, David H" w:date="2021-04-20T19:58:00Z">
        <w:r w:rsidR="00317E0A" w:rsidRPr="00EF71E7">
          <w:rPr>
            <w:color w:val="000000" w:themeColor="text1"/>
            <w:sz w:val="22"/>
            <w:szCs w:val="22"/>
          </w:rPr>
          <w:delText>Using a computational model based o</w:delText>
        </w:r>
        <w:r w:rsidR="00A701C5">
          <w:rPr>
            <w:color w:val="000000" w:themeColor="text1"/>
            <w:sz w:val="22"/>
            <w:szCs w:val="22"/>
          </w:rPr>
          <w:delText>n</w:delText>
        </w:r>
        <w:r w:rsidR="00317E0A" w:rsidRPr="00EF71E7">
          <w:rPr>
            <w:color w:val="000000" w:themeColor="text1"/>
            <w:sz w:val="22"/>
            <w:szCs w:val="22"/>
          </w:rPr>
          <w:delText xml:space="preserve"> </w:delText>
        </w:r>
        <w:r w:rsidR="00A421C4">
          <w:rPr>
            <w:color w:val="000000" w:themeColor="text1"/>
            <w:sz w:val="22"/>
            <w:szCs w:val="22"/>
          </w:rPr>
          <w:delText>signal</w:delText>
        </w:r>
      </w:del>
      <w:ins w:id="253" w:author="Brainard, David H" w:date="2021-04-20T19:58:00Z">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r w:rsidR="00943998">
          <w:rPr>
            <w:sz w:val="22"/>
            <w:szCs w:val="22"/>
          </w:rPr>
          <w:t>similar to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contrast</w:t>
        </w:r>
      </w:ins>
      <w:r w:rsidR="00085F66" w:rsidRPr="000E3DCD">
        <w:rPr>
          <w:sz w:val="22"/>
          <w:rPrChange w:id="254" w:author="Brainard, David H" w:date="2021-04-20T19:58:00Z">
            <w:rPr>
              <w:color w:val="000000" w:themeColor="text1"/>
              <w:sz w:val="22"/>
            </w:rPr>
          </w:rPrChange>
        </w:rPr>
        <w:t xml:space="preserve"> </w:t>
      </w:r>
      <w:r w:rsidR="00BD7C7A" w:rsidRPr="000E3DCD">
        <w:rPr>
          <w:sz w:val="22"/>
          <w:rPrChange w:id="255" w:author="Brainard, David H" w:date="2021-04-20T19:58:00Z">
            <w:rPr>
              <w:color w:val="000000" w:themeColor="text1"/>
              <w:sz w:val="22"/>
            </w:rPr>
          </w:rPrChange>
        </w:rPr>
        <w:t>detection</w:t>
      </w:r>
      <w:r w:rsidR="00943998">
        <w:rPr>
          <w:sz w:val="22"/>
          <w:rPrChange w:id="256" w:author="Brainard, David H" w:date="2021-04-20T19:58:00Z">
            <w:rPr>
              <w:color w:val="000000" w:themeColor="text1"/>
              <w:sz w:val="22"/>
            </w:rPr>
          </w:rPrChange>
        </w:rPr>
        <w:t xml:space="preserve"> </w:t>
      </w:r>
      <w:del w:id="257" w:author="Brainard, David H" w:date="2021-04-20T19:58:00Z">
        <w:r w:rsidR="00A421C4">
          <w:rPr>
            <w:color w:val="000000" w:themeColor="text1"/>
            <w:sz w:val="22"/>
            <w:szCs w:val="22"/>
          </w:rPr>
          <w:delText>theory (</w:delText>
        </w:r>
        <w:r w:rsidR="00317E0A" w:rsidRPr="00EF71E7">
          <w:rPr>
            <w:color w:val="000000" w:themeColor="text1"/>
            <w:sz w:val="22"/>
            <w:szCs w:val="22"/>
          </w:rPr>
          <w:delText>SDT</w:delText>
        </w:r>
        <w:r w:rsidR="00A421C4">
          <w:rPr>
            <w:color w:val="000000" w:themeColor="text1"/>
            <w:sz w:val="22"/>
            <w:szCs w:val="22"/>
          </w:rPr>
          <w:delText>)</w:delText>
        </w:r>
        <w:r w:rsidR="00317E0A" w:rsidRPr="00EF71E7">
          <w:rPr>
            <w:color w:val="000000" w:themeColor="text1"/>
            <w:sz w:val="22"/>
            <w:szCs w:val="22"/>
          </w:rPr>
          <w:delText xml:space="preserve"> framework, w</w:delText>
        </w:r>
        <w:r w:rsidR="00D650C2" w:rsidRPr="00EF71E7">
          <w:rPr>
            <w:color w:val="000000" w:themeColor="text1"/>
            <w:sz w:val="22"/>
            <w:szCs w:val="22"/>
          </w:rPr>
          <w:delText xml:space="preserve">e </w:delText>
        </w:r>
        <w:r w:rsidR="008B5BB5" w:rsidRPr="00EF71E7">
          <w:rPr>
            <w:color w:val="000000" w:themeColor="text1"/>
            <w:sz w:val="22"/>
            <w:szCs w:val="22"/>
          </w:rPr>
          <w:delText xml:space="preserve">related the </w:delText>
        </w:r>
        <w:r w:rsidR="009D4E1A" w:rsidRPr="00EF71E7">
          <w:rPr>
            <w:color w:val="000000" w:themeColor="text1"/>
            <w:sz w:val="22"/>
            <w:szCs w:val="22"/>
          </w:rPr>
          <w:delText>threshold</w:delText>
        </w:r>
        <w:r w:rsidR="00CF3FEE" w:rsidRPr="00EF71E7">
          <w:rPr>
            <w:color w:val="000000" w:themeColor="text1"/>
            <w:sz w:val="22"/>
            <w:szCs w:val="22"/>
          </w:rPr>
          <w:delText>s</w:delText>
        </w:r>
      </w:del>
      <w:ins w:id="258" w:author="Brainard, David H" w:date="2021-04-20T19:58:00Z">
        <w:r w:rsidR="00F06CF5">
          <w:rPr>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E073DD">
          <w:rPr>
            <w:sz w:val="22"/>
            <w:szCs w:val="22"/>
          </w:rPr>
          <w:instrText xml:space="preserve"> ADDIN EN.CITE </w:instrText>
        </w:r>
        <w:r w:rsidR="00E073DD">
          <w:rPr>
            <w:sz w:val="22"/>
            <w:szCs w:val="22"/>
          </w:rPr>
          <w:fldChar w:fldCharType="begin">
            <w:fldData xml:space="preserve">PEVuZE5vdGU+PENpdGU+PEF1dGhvcj5MZWdnZTwvQXV0aG9yPjxZZWFyPjE5ODc8L1llYXI+PFJl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(Legge, Kersten, &amp; Burgess,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ins>
      <w:r w:rsidR="000E39CD" w:rsidRPr="000E3DCD">
        <w:rPr>
          <w:sz w:val="22"/>
          <w:rPrChange w:id="259" w:author="Brainard, David H" w:date="2021-04-20T19:58:00Z">
            <w:rPr>
              <w:color w:val="000000" w:themeColor="text1"/>
              <w:sz w:val="22"/>
            </w:rPr>
          </w:rPrChange>
        </w:rPr>
        <w:t xml:space="preserve"> to </w:t>
      </w:r>
      <w:del w:id="260" w:author="Brainard, David H" w:date="2021-04-20T19:58:00Z">
        <w:r w:rsidR="00D650C2" w:rsidRPr="00EF71E7">
          <w:rPr>
            <w:color w:val="000000" w:themeColor="text1"/>
            <w:sz w:val="22"/>
            <w:szCs w:val="22"/>
          </w:rPr>
          <w:delText xml:space="preserve">the variance </w:delText>
        </w:r>
        <w:r w:rsidR="000A06EB" w:rsidRPr="00EF71E7">
          <w:rPr>
            <w:color w:val="000000" w:themeColor="text1"/>
            <w:sz w:val="22"/>
            <w:szCs w:val="22"/>
          </w:rPr>
          <w:delText>of the</w:delText>
        </w:r>
        <w:r w:rsidR="00D650C2" w:rsidRPr="00EF71E7">
          <w:rPr>
            <w:color w:val="000000" w:themeColor="text1"/>
            <w:sz w:val="22"/>
            <w:szCs w:val="22"/>
          </w:rPr>
          <w:delText xml:space="preserve"> </w:delText>
        </w:r>
        <w:r w:rsidR="00664B03" w:rsidRPr="00EF71E7">
          <w:rPr>
            <w:color w:val="000000" w:themeColor="text1"/>
            <w:sz w:val="22"/>
            <w:szCs w:val="22"/>
          </w:rPr>
          <w:delText xml:space="preserve">internal </w:delText>
        </w:r>
        <w:r w:rsidR="001A62FD" w:rsidRPr="00EF71E7">
          <w:rPr>
            <w:color w:val="000000" w:themeColor="text1"/>
            <w:sz w:val="22"/>
            <w:szCs w:val="22"/>
          </w:rPr>
          <w:delText>and ext</w:delText>
        </w:r>
        <w:r w:rsidR="00664B03" w:rsidRPr="00EF71E7">
          <w:rPr>
            <w:color w:val="000000" w:themeColor="text1"/>
            <w:sz w:val="22"/>
            <w:szCs w:val="22"/>
          </w:rPr>
          <w:delText>e</w:delText>
        </w:r>
        <w:r w:rsidR="001A62FD" w:rsidRPr="00EF71E7">
          <w:rPr>
            <w:color w:val="000000" w:themeColor="text1"/>
            <w:sz w:val="22"/>
            <w:szCs w:val="22"/>
          </w:rPr>
          <w:delText>r</w:delText>
        </w:r>
        <w:r w:rsidR="000A06EB" w:rsidRPr="00EF71E7">
          <w:rPr>
            <w:color w:val="000000" w:themeColor="text1"/>
            <w:sz w:val="22"/>
            <w:szCs w:val="22"/>
          </w:rPr>
          <w:delText>n</w:delText>
        </w:r>
        <w:r w:rsidR="00664B03" w:rsidRPr="00EF71E7">
          <w:rPr>
            <w:color w:val="000000" w:themeColor="text1"/>
            <w:sz w:val="22"/>
            <w:szCs w:val="22"/>
          </w:rPr>
          <w:delText>al</w:delText>
        </w:r>
        <w:r w:rsidR="000A06EB" w:rsidRPr="00EF71E7">
          <w:rPr>
            <w:color w:val="000000" w:themeColor="text1"/>
            <w:sz w:val="22"/>
            <w:szCs w:val="22"/>
          </w:rPr>
          <w:delText xml:space="preserve"> </w:delText>
        </w:r>
        <w:r w:rsidR="00DD1EB6" w:rsidRPr="00EF71E7">
          <w:rPr>
            <w:color w:val="000000" w:themeColor="text1"/>
            <w:sz w:val="22"/>
            <w:szCs w:val="22"/>
          </w:rPr>
          <w:delText xml:space="preserve">variations </w:delText>
        </w:r>
        <w:r w:rsidR="000A06EB" w:rsidRPr="00EF71E7">
          <w:rPr>
            <w:color w:val="000000" w:themeColor="text1"/>
            <w:sz w:val="22"/>
            <w:szCs w:val="22"/>
          </w:rPr>
          <w:delText xml:space="preserve">associated with </w:delText>
        </w:r>
        <w:r w:rsidR="00C11417" w:rsidRPr="00EF71E7">
          <w:rPr>
            <w:color w:val="000000" w:themeColor="text1"/>
            <w:sz w:val="22"/>
            <w:szCs w:val="22"/>
          </w:rPr>
          <w:delText xml:space="preserve">the </w:delText>
        </w:r>
        <w:r w:rsidR="008E45B3" w:rsidRPr="00EF71E7">
          <w:rPr>
            <w:color w:val="000000" w:themeColor="text1"/>
            <w:sz w:val="22"/>
            <w:szCs w:val="22"/>
          </w:rPr>
          <w:delText>task</w:delText>
        </w:r>
        <w:r w:rsidR="000A06EB" w:rsidRPr="00EF71E7">
          <w:rPr>
            <w:color w:val="000000" w:themeColor="text1"/>
            <w:sz w:val="22"/>
            <w:szCs w:val="22"/>
          </w:rPr>
          <w:delText xml:space="preserve">. </w:delText>
        </w:r>
        <w:r w:rsidR="007066D0" w:rsidRPr="00EF71E7">
          <w:rPr>
            <w:color w:val="000000" w:themeColor="text1"/>
            <w:sz w:val="22"/>
            <w:szCs w:val="22"/>
          </w:rPr>
          <w:delText xml:space="preserve">Our model predicts that </w:delText>
        </w:r>
        <w:r w:rsidR="00AB4FA6" w:rsidRPr="00EF71E7">
          <w:rPr>
            <w:color w:val="000000" w:themeColor="text1"/>
            <w:sz w:val="22"/>
            <w:szCs w:val="22"/>
          </w:rPr>
          <w:delText>t</w:delText>
        </w:r>
        <w:r w:rsidR="0006324C" w:rsidRPr="00EF71E7">
          <w:rPr>
            <w:color w:val="000000" w:themeColor="text1"/>
            <w:sz w:val="22"/>
            <w:szCs w:val="22"/>
          </w:rPr>
          <w:delText xml:space="preserve">he </w:delText>
        </w:r>
        <w:r w:rsidR="00F621B7" w:rsidRPr="00EF71E7">
          <w:rPr>
            <w:color w:val="000000" w:themeColor="text1"/>
            <w:sz w:val="22"/>
            <w:szCs w:val="22"/>
          </w:rPr>
          <w:delText>amount</w:delText>
        </w:r>
        <w:r w:rsidR="000E209A" w:rsidRPr="00EF71E7">
          <w:rPr>
            <w:color w:val="000000" w:themeColor="text1"/>
            <w:sz w:val="22"/>
            <w:szCs w:val="22"/>
          </w:rPr>
          <w:delText xml:space="preserve"> </w:delText>
        </w:r>
        <w:r w:rsidR="006B29FD" w:rsidRPr="00EF71E7">
          <w:rPr>
            <w:color w:val="000000" w:themeColor="text1"/>
            <w:sz w:val="22"/>
            <w:szCs w:val="22"/>
          </w:rPr>
          <w:delText xml:space="preserve">of </w:delText>
        </w:r>
        <w:r w:rsidR="0006324C" w:rsidRPr="00EF71E7">
          <w:rPr>
            <w:color w:val="000000" w:themeColor="text1"/>
            <w:sz w:val="22"/>
            <w:szCs w:val="22"/>
          </w:rPr>
          <w:delText xml:space="preserve">internal variation is consistent </w:delText>
        </w:r>
        <w:r w:rsidR="008E47FC" w:rsidRPr="00EF71E7">
          <w:rPr>
            <w:color w:val="000000" w:themeColor="text1"/>
            <w:sz w:val="22"/>
            <w:szCs w:val="22"/>
          </w:rPr>
          <w:delText xml:space="preserve">across observers, </w:delText>
        </w:r>
        <w:r w:rsidR="009478BC" w:rsidRPr="00EF71E7">
          <w:rPr>
            <w:color w:val="000000" w:themeColor="text1"/>
            <w:sz w:val="22"/>
            <w:szCs w:val="22"/>
          </w:rPr>
          <w:delText>while</w:delText>
        </w:r>
      </w:del>
      <w:ins w:id="261" w:author="Brainard, David H" w:date="2021-04-20T19:58:00Z">
        <w:r w:rsidR="000E39CD" w:rsidRPr="000E3DCD">
          <w:rPr>
            <w:sz w:val="22"/>
            <w:szCs w:val="22"/>
          </w:rPr>
          <w:t>relate</w:t>
        </w:r>
      </w:ins>
      <w:r w:rsidR="000E39CD" w:rsidRPr="000E3DCD">
        <w:rPr>
          <w:sz w:val="22"/>
          <w:rPrChange w:id="262" w:author="Brainard, David H" w:date="2021-04-20T19:58:00Z">
            <w:rPr>
              <w:color w:val="000000" w:themeColor="text1"/>
              <w:sz w:val="22"/>
            </w:rPr>
          </w:rPrChange>
        </w:rPr>
        <w:t xml:space="preserve"> </w:t>
      </w:r>
      <w:r w:rsidR="00F733D6">
        <w:rPr>
          <w:sz w:val="22"/>
          <w:rPrChange w:id="263" w:author="Brainard, David H" w:date="2021-04-20T19:58:00Z">
            <w:rPr>
              <w:color w:val="000000" w:themeColor="text1"/>
              <w:sz w:val="22"/>
            </w:rPr>
          </w:rPrChange>
        </w:rPr>
        <w:t xml:space="preserve">the effect of </w:t>
      </w:r>
      <w:del w:id="264" w:author="Brainard, David H" w:date="2021-04-20T19:58:00Z">
        <w:r w:rsidR="00BE236B" w:rsidRPr="00EF71E7">
          <w:rPr>
            <w:color w:val="000000" w:themeColor="text1"/>
            <w:sz w:val="22"/>
            <w:szCs w:val="22"/>
          </w:rPr>
          <w:delText>external</w:delText>
        </w:r>
      </w:del>
      <w:ins w:id="265" w:author="Brainard, David H" w:date="2021-04-20T19:58:00Z">
        <w:r w:rsidR="00F733D6">
          <w:rPr>
            <w:sz w:val="22"/>
            <w:szCs w:val="22"/>
          </w:rPr>
          <w:t xml:space="preserve">background surface variation to the intrinsic precision of the lightness representation. </w:t>
        </w:r>
        <w:r w:rsidR="00E0112B">
          <w:rPr>
            <w:sz w:val="22"/>
            <w:szCs w:val="22"/>
          </w:rPr>
          <w:t xml:space="preserve">We find </w:t>
        </w:r>
        <w:r w:rsidR="00E0112B">
          <w:t>that the effect of the external variability introduced by</w:t>
        </w:r>
      </w:ins>
      <w:r w:rsidR="00E0112B">
        <w:rPr>
          <w:rPrChange w:id="266" w:author="Brainard, David H" w:date="2021-04-20T19:58:00Z">
            <w:rPr>
              <w:color w:val="000000" w:themeColor="text1"/>
              <w:sz w:val="22"/>
            </w:rPr>
          </w:rPrChange>
        </w:rPr>
        <w:t xml:space="preserve"> variation </w:t>
      </w:r>
      <w:del w:id="267" w:author="Brainard, David H" w:date="2021-04-20T19:58:00Z">
        <w:r w:rsidR="00762CC0" w:rsidRPr="00EF71E7">
          <w:rPr>
            <w:color w:val="000000" w:themeColor="text1"/>
            <w:sz w:val="22"/>
            <w:szCs w:val="22"/>
          </w:rPr>
          <w:delText>is observer depe</w:delText>
        </w:r>
        <w:r w:rsidR="00DA42E2" w:rsidRPr="00EF71E7">
          <w:rPr>
            <w:color w:val="000000" w:themeColor="text1"/>
            <w:sz w:val="22"/>
            <w:szCs w:val="22"/>
          </w:rPr>
          <w:delText>n</w:delText>
        </w:r>
        <w:r w:rsidR="00762CC0" w:rsidRPr="00EF71E7">
          <w:rPr>
            <w:color w:val="000000" w:themeColor="text1"/>
            <w:sz w:val="22"/>
            <w:szCs w:val="22"/>
          </w:rPr>
          <w:delText xml:space="preserve">dent. </w:delText>
        </w:r>
        <w:r w:rsidR="003B0F5F" w:rsidRPr="00EF71E7">
          <w:rPr>
            <w:color w:val="000000" w:themeColor="text1"/>
            <w:sz w:val="22"/>
            <w:szCs w:val="22"/>
          </w:rPr>
          <w:delText>The external variation makes the task difficult, leading to increase in discrimination thresholds, but the rate of increase</w:delText>
        </w:r>
      </w:del>
      <w:ins w:id="268" w:author="Brainard, David H" w:date="2021-04-20T19:58:00Z">
        <w:r w:rsidR="00E0112B">
          <w:t>of background surface reflectan</w:t>
        </w:r>
        <w:r w:rsidR="004A28F2">
          <w:t>c</w:t>
        </w:r>
        <w:r w:rsidR="00E0112B">
          <w:t>es</w:t>
        </w:r>
      </w:ins>
      <w:r w:rsidR="00E0112B">
        <w:rPr>
          <w:rPrChange w:id="269" w:author="Brainard, David H" w:date="2021-04-20T19:58:00Z">
            <w:rPr>
              <w:color w:val="000000" w:themeColor="text1"/>
              <w:sz w:val="22"/>
            </w:rPr>
          </w:rPrChange>
        </w:rPr>
        <w:t xml:space="preserve"> in </w:t>
      </w:r>
      <w:del w:id="270" w:author="Brainard, David H" w:date="2021-04-20T19:58:00Z">
        <w:r w:rsidR="00B4777D">
          <w:rPr>
            <w:color w:val="000000" w:themeColor="text1"/>
            <w:sz w:val="22"/>
            <w:szCs w:val="22"/>
          </w:rPr>
          <w:delText xml:space="preserve">threshold is </w:delText>
        </w:r>
        <w:r w:rsidR="003B0F5F" w:rsidRPr="00EF71E7">
          <w:rPr>
            <w:color w:val="000000" w:themeColor="text1"/>
            <w:sz w:val="22"/>
            <w:szCs w:val="22"/>
          </w:rPr>
          <w:delText>observer dependent.</w:delText>
        </w:r>
        <w:r w:rsidR="003205A6" w:rsidRPr="00EF71E7">
          <w:rPr>
            <w:color w:val="000000" w:themeColor="text1"/>
            <w:sz w:val="22"/>
            <w:szCs w:val="22"/>
          </w:rPr>
          <w:delText xml:space="preserve"> </w:delText>
        </w:r>
        <w:r w:rsidR="005867E6" w:rsidRPr="00EF71E7">
          <w:rPr>
            <w:color w:val="000000" w:themeColor="text1"/>
            <w:sz w:val="22"/>
            <w:szCs w:val="22"/>
          </w:rPr>
          <w:delText xml:space="preserve">Figure 6 </w:delText>
        </w:r>
        <w:r w:rsidR="007A5B3D" w:rsidRPr="00EF71E7">
          <w:rPr>
            <w:color w:val="000000" w:themeColor="text1"/>
            <w:sz w:val="22"/>
            <w:szCs w:val="22"/>
          </w:rPr>
          <w:delText xml:space="preserve">summarizes </w:delText>
        </w:r>
        <w:r w:rsidR="00BC5EAA" w:rsidRPr="00EF71E7">
          <w:rPr>
            <w:color w:val="000000" w:themeColor="text1"/>
            <w:sz w:val="22"/>
            <w:szCs w:val="22"/>
          </w:rPr>
          <w:delText>model predictions</w:delText>
        </w:r>
      </w:del>
      <w:ins w:id="271" w:author="Brainard, David H" w:date="2021-04-20T19:58:00Z">
        <w:r w:rsidR="00E0112B">
          <w:t>natural images is within a factor of two</w:t>
        </w:r>
      </w:ins>
      <w:r w:rsidR="00E0112B">
        <w:rPr>
          <w:rPrChange w:id="272" w:author="Brainard, David H" w:date="2021-04-20T19:58:00Z">
            <w:rPr>
              <w:color w:val="000000" w:themeColor="text1"/>
              <w:sz w:val="22"/>
            </w:rPr>
          </w:rPrChange>
        </w:rPr>
        <w:t xml:space="preserve"> of the </w:t>
      </w:r>
      <w:del w:id="273" w:author="Brainard, David H" w:date="2021-04-20T19:58:00Z">
        <w:r w:rsidR="00E27BE3" w:rsidRPr="00EF71E7">
          <w:rPr>
            <w:color w:val="000000" w:themeColor="text1"/>
            <w:sz w:val="22"/>
            <w:szCs w:val="22"/>
          </w:rPr>
          <w:delText xml:space="preserve">standard deviation in </w:delText>
        </w:r>
        <w:r w:rsidR="00BC5EAA" w:rsidRPr="00EF71E7">
          <w:rPr>
            <w:color w:val="000000" w:themeColor="text1"/>
            <w:sz w:val="22"/>
            <w:szCs w:val="22"/>
          </w:rPr>
          <w:delText>internal and external variations</w:delText>
        </w:r>
        <w:r w:rsidR="00DC7280" w:rsidRPr="00EF71E7">
          <w:rPr>
            <w:color w:val="000000" w:themeColor="text1"/>
            <w:sz w:val="22"/>
            <w:szCs w:val="22"/>
          </w:rPr>
          <w:delText xml:space="preserve"> for human observers. </w:delText>
        </w:r>
        <w:r w:rsidR="00E36294" w:rsidRPr="00EF71E7">
          <w:rPr>
            <w:color w:val="000000" w:themeColor="text1"/>
            <w:sz w:val="22"/>
            <w:szCs w:val="22"/>
          </w:rPr>
          <w:delText>Our</w:delText>
        </w:r>
      </w:del>
      <w:ins w:id="274" w:author="Brainard, David H" w:date="2021-04-20T19:58:00Z">
        <w:r w:rsidR="00E0112B">
          <w:t xml:space="preserve">intrinsic precision of the lightness representation. </w:t>
        </w:r>
        <w:r w:rsidR="004A28F2">
          <w:t xml:space="preserve">More generally, </w:t>
        </w:r>
        <w:r w:rsidR="004A28F2">
          <w:rPr>
            <w:sz w:val="22"/>
            <w:szCs w:val="22"/>
          </w:rPr>
          <w:t>o</w:t>
        </w:r>
        <w:r w:rsidR="004A28F2" w:rsidRPr="000E3DCD">
          <w:rPr>
            <w:sz w:val="22"/>
            <w:szCs w:val="22"/>
          </w:rPr>
          <w:t>ur</w:t>
        </w:r>
      </w:ins>
      <w:r w:rsidR="004A28F2" w:rsidRPr="000E3DCD">
        <w:rPr>
          <w:sz w:val="22"/>
          <w:rPrChange w:id="275" w:author="Brainard, David H" w:date="2021-04-20T19:58:00Z">
            <w:rPr>
              <w:color w:val="000000" w:themeColor="text1"/>
              <w:sz w:val="22"/>
            </w:rPr>
          </w:rPrChange>
        </w:rPr>
        <w:t xml:space="preserve"> work provides a</w:t>
      </w:r>
      <w:del w:id="276" w:author="Brainard, David H" w:date="2021-04-20T19:58:00Z">
        <w:r w:rsidR="00B65523" w:rsidRPr="00EF71E7">
          <w:rPr>
            <w:color w:val="000000" w:themeColor="text1"/>
            <w:sz w:val="22"/>
            <w:szCs w:val="22"/>
          </w:rPr>
          <w:delText xml:space="preserve"> systematic</w:delText>
        </w:r>
      </w:del>
      <w:r w:rsidR="004A28F2" w:rsidRPr="000E3DCD">
        <w:rPr>
          <w:sz w:val="22"/>
          <w:rPrChange w:id="277" w:author="Brainard, David H" w:date="2021-04-20T19:58:00Z">
            <w:rPr>
              <w:color w:val="000000" w:themeColor="text1"/>
              <w:sz w:val="22"/>
            </w:rPr>
          </w:rPrChange>
        </w:rPr>
        <w:t xml:space="preserve"> method to quantify the effect of variations in task-irrelevant properties on the perception of task-relevant property</w:t>
      </w:r>
      <w:r w:rsidR="004A28F2" w:rsidRPr="004A28F2">
        <w:rPr>
          <w:sz w:val="22"/>
          <w:rPrChange w:id="278" w:author="Brainard, David H" w:date="2021-04-20T19:58:00Z">
            <w:rPr>
              <w:color w:val="000000" w:themeColor="text1"/>
              <w:sz w:val="22"/>
            </w:rPr>
          </w:rPrChange>
        </w:rPr>
        <w:t xml:space="preserve">. </w:t>
      </w:r>
      <w:ins w:id="279" w:author="Brainard, David H" w:date="2021-04-20T19:58:00Z">
        <w:r w:rsidR="00E0112B" w:rsidRPr="004A28F2">
          <w:rPr>
            <w:sz w:val="22"/>
            <w:szCs w:val="22"/>
          </w:rPr>
          <w:t>Below we discuss some aspects of our approach and findings.</w:t>
        </w:r>
      </w:ins>
    </w:p>
    <w:p w14:paraId="18BFD12A" w14:textId="7B7535A1" w:rsidR="00DE7F41" w:rsidRPr="00A42D7A" w:rsidRDefault="00DE7F41">
      <w:pPr>
        <w:rPr>
          <w:sz w:val="22"/>
        </w:rPr>
        <w:pPrChange w:id="280" w:author="Brainard, David H" w:date="2021-04-20T19:58:00Z">
          <w:pPr>
            <w:pStyle w:val="Default"/>
            <w:spacing w:before="0"/>
          </w:pPr>
        </w:pPrChange>
      </w:pPr>
    </w:p>
    <w:p w14:paraId="3EF31816" w14:textId="77777777" w:rsidR="00F04A0A" w:rsidRDefault="007D334C" w:rsidP="005C0EFF">
      <w:pPr>
        <w:pStyle w:val="Default"/>
        <w:spacing w:before="0"/>
        <w:rPr>
          <w:del w:id="281" w:author="Brainard, David H" w:date="2021-04-20T19:58:00Z"/>
          <w:rFonts w:ascii="Times New Roman" w:hAnsi="Times New Roman"/>
          <w:sz w:val="22"/>
          <w:szCs w:val="22"/>
        </w:rPr>
      </w:pPr>
      <w:del w:id="282" w:author="Brainard, David H" w:date="2021-04-20T19:58:00Z">
        <w:r>
          <w:rPr>
            <w:rFonts w:ascii="Times New Roman" w:hAnsi="Times New Roman"/>
            <w:sz w:val="22"/>
            <w:szCs w:val="22"/>
          </w:rPr>
          <w:delText xml:space="preserve">It is well known that a gray patch appears lighter against a </w:delText>
        </w:r>
        <w:r w:rsidR="0015247A">
          <w:rPr>
            <w:rFonts w:ascii="Times New Roman" w:hAnsi="Times New Roman"/>
            <w:sz w:val="22"/>
            <w:szCs w:val="22"/>
          </w:rPr>
          <w:delText xml:space="preserve">uniform </w:delText>
        </w:r>
        <w:r>
          <w:rPr>
            <w:rFonts w:ascii="Times New Roman" w:hAnsi="Times New Roman"/>
            <w:sz w:val="22"/>
            <w:szCs w:val="22"/>
          </w:rPr>
          <w:delText xml:space="preserve">dark background as compared to the appearance of the same patch against a </w:delText>
        </w:r>
        <w:r w:rsidR="0015247A">
          <w:rPr>
            <w:rFonts w:ascii="Times New Roman" w:hAnsi="Times New Roman"/>
            <w:sz w:val="22"/>
            <w:szCs w:val="22"/>
          </w:rPr>
          <w:delText xml:space="preserve">uniform </w:delText>
        </w:r>
        <w:r>
          <w:rPr>
            <w:rFonts w:ascii="Times New Roman" w:hAnsi="Times New Roman"/>
            <w:sz w:val="22"/>
            <w:szCs w:val="22"/>
          </w:rPr>
          <w:delText>white background.</w:delText>
        </w:r>
        <w:r w:rsidR="0015247A">
          <w:rPr>
            <w:rFonts w:ascii="Times New Roman" w:hAnsi="Times New Roman"/>
            <w:sz w:val="22"/>
            <w:szCs w:val="22"/>
          </w:rPr>
          <w:delText xml:space="preserve"> </w:delText>
        </w:r>
        <w:r w:rsidR="00F138BA">
          <w:rPr>
            <w:rFonts w:ascii="Times New Roman" w:hAnsi="Times New Roman"/>
            <w:sz w:val="22"/>
            <w:szCs w:val="22"/>
          </w:rPr>
          <w:delText xml:space="preserve">This failure of lightness constancy </w:delText>
        </w:r>
        <w:r w:rsidR="00EC417F">
          <w:rPr>
            <w:rFonts w:ascii="Times New Roman" w:hAnsi="Times New Roman"/>
            <w:sz w:val="22"/>
            <w:szCs w:val="22"/>
          </w:rPr>
          <w:delText xml:space="preserve">is </w:delText>
        </w:r>
        <w:r w:rsidR="008E06EA">
          <w:rPr>
            <w:rFonts w:ascii="Times New Roman" w:hAnsi="Times New Roman"/>
            <w:sz w:val="22"/>
            <w:szCs w:val="22"/>
          </w:rPr>
          <w:delText xml:space="preserve">generally </w:delText>
        </w:r>
        <w:r w:rsidR="00EC417F">
          <w:rPr>
            <w:rFonts w:ascii="Times New Roman" w:hAnsi="Times New Roman"/>
            <w:sz w:val="22"/>
            <w:szCs w:val="22"/>
          </w:rPr>
          <w:delText xml:space="preserve">associated with </w:delText>
        </w:r>
        <w:r w:rsidR="008E06EA">
          <w:rPr>
            <w:rFonts w:ascii="Times New Roman" w:hAnsi="Times New Roman"/>
            <w:sz w:val="22"/>
            <w:szCs w:val="22"/>
          </w:rPr>
          <w:delText xml:space="preserve">a center-surround </w:delText>
        </w:r>
        <w:r w:rsidR="0089057C">
          <w:rPr>
            <w:rFonts w:ascii="Times New Roman" w:hAnsi="Times New Roman"/>
            <w:sz w:val="22"/>
            <w:szCs w:val="22"/>
          </w:rPr>
          <w:delText>structure of the visual receptive fields</w:delText>
        </w:r>
        <w:r w:rsidR="005C350F">
          <w:rPr>
            <w:rFonts w:ascii="Times New Roman" w:hAnsi="Times New Roman"/>
            <w:sz w:val="22"/>
            <w:szCs w:val="22"/>
          </w:rPr>
          <w:delText xml:space="preserve">, which perform local comparison of the center with surround. </w:delText>
        </w:r>
        <w:r w:rsidR="00065FE8">
          <w:rPr>
            <w:rFonts w:ascii="Times New Roman" w:hAnsi="Times New Roman"/>
            <w:sz w:val="22"/>
            <w:szCs w:val="22"/>
          </w:rPr>
          <w:delText xml:space="preserve">As uniform color backgrounds are not common, visual receptive fields fail to estimate correct lightness. Our </w:delText>
        </w:r>
        <w:r w:rsidR="00E74D90">
          <w:rPr>
            <w:rFonts w:ascii="Times New Roman" w:hAnsi="Times New Roman"/>
            <w:sz w:val="22"/>
            <w:szCs w:val="22"/>
          </w:rPr>
          <w:delText xml:space="preserve">findings suggest that human observers find it hard to estimate object lightness </w:delText>
        </w:r>
        <w:r w:rsidR="00E069C4">
          <w:rPr>
            <w:rFonts w:ascii="Times New Roman" w:hAnsi="Times New Roman"/>
            <w:sz w:val="22"/>
            <w:szCs w:val="22"/>
          </w:rPr>
          <w:delText xml:space="preserve">even </w:delText>
        </w:r>
        <w:r w:rsidR="00E74D90">
          <w:rPr>
            <w:rFonts w:ascii="Times New Roman" w:hAnsi="Times New Roman"/>
            <w:sz w:val="22"/>
            <w:szCs w:val="22"/>
          </w:rPr>
          <w:delText xml:space="preserve">when the </w:delText>
        </w:r>
        <w:r w:rsidR="007D3670">
          <w:rPr>
            <w:rFonts w:ascii="Times New Roman" w:hAnsi="Times New Roman"/>
            <w:sz w:val="22"/>
            <w:szCs w:val="22"/>
          </w:rPr>
          <w:delText xml:space="preserve">comparison is made against non-uniform </w:delText>
        </w:r>
        <w:r w:rsidR="00E74D90">
          <w:rPr>
            <w:rFonts w:ascii="Times New Roman" w:hAnsi="Times New Roman"/>
            <w:sz w:val="22"/>
            <w:szCs w:val="22"/>
          </w:rPr>
          <w:delText>background</w:delText>
        </w:r>
        <w:r w:rsidR="007D3670">
          <w:rPr>
            <w:rFonts w:ascii="Times New Roman" w:hAnsi="Times New Roman"/>
            <w:sz w:val="22"/>
            <w:szCs w:val="22"/>
          </w:rPr>
          <w:delText xml:space="preserve">s. </w:delText>
        </w:r>
        <w:r w:rsidR="00F04A0A">
          <w:rPr>
            <w:rFonts w:ascii="Times New Roman" w:hAnsi="Times New Roman"/>
            <w:sz w:val="22"/>
            <w:szCs w:val="22"/>
          </w:rPr>
          <w:delText xml:space="preserve">The computational model </w:delText>
        </w:r>
        <w:r w:rsidR="0089627D">
          <w:rPr>
            <w:rFonts w:ascii="Times New Roman" w:hAnsi="Times New Roman"/>
            <w:sz w:val="22"/>
            <w:szCs w:val="22"/>
          </w:rPr>
          <w:delText xml:space="preserve">captures the essential features of the human behavior and </w:delText>
        </w:r>
        <w:r w:rsidR="00F04A0A">
          <w:rPr>
            <w:rFonts w:ascii="Times New Roman" w:hAnsi="Times New Roman"/>
            <w:sz w:val="22"/>
            <w:szCs w:val="22"/>
          </w:rPr>
          <w:delText>supports the center-surround receptive field idea</w:delText>
        </w:r>
        <w:r w:rsidR="00E5423F">
          <w:rPr>
            <w:rFonts w:ascii="Times New Roman" w:hAnsi="Times New Roman"/>
            <w:sz w:val="22"/>
            <w:szCs w:val="22"/>
          </w:rPr>
          <w:delText>.</w:delText>
        </w:r>
      </w:del>
    </w:p>
    <w:p w14:paraId="0EEFD00C" w14:textId="77777777" w:rsidR="002B165C" w:rsidRDefault="002B165C" w:rsidP="005C0EFF">
      <w:pPr>
        <w:pStyle w:val="Default"/>
        <w:spacing w:before="0"/>
        <w:rPr>
          <w:del w:id="283" w:author="Brainard, David H" w:date="2021-04-20T19:58:00Z"/>
          <w:rFonts w:ascii="Times New Roman" w:hAnsi="Times New Roman"/>
          <w:sz w:val="22"/>
          <w:szCs w:val="22"/>
        </w:rPr>
      </w:pPr>
    </w:p>
    <w:p w14:paraId="210D1DD9" w14:textId="77777777" w:rsidR="00BA5E45" w:rsidRDefault="00883F44">
      <w:pPr>
        <w:pStyle w:val="Default"/>
        <w:spacing w:before="0"/>
        <w:rPr>
          <w:del w:id="284" w:author="Brainard, David H" w:date="2021-04-20T19:58:00Z"/>
          <w:rFonts w:ascii="Times New Roman" w:eastAsia="Times New Roman" w:hAnsi="Times New Roman" w:cs="Times New Roman"/>
          <w:sz w:val="22"/>
          <w:szCs w:val="22"/>
        </w:rPr>
      </w:pPr>
      <w:del w:id="285" w:author="Brainard, David H" w:date="2021-04-20T19:58:00Z">
        <w:r>
          <w:rPr>
            <w:rFonts w:ascii="Times New Roman" w:hAnsi="Times New Roman"/>
            <w:sz w:val="22"/>
            <w:szCs w:val="22"/>
          </w:rPr>
          <w:delText xml:space="preserve">Constancy (lightness/color ???) should improve </w:delText>
        </w:r>
        <w:r w:rsidR="006B1AEC">
          <w:rPr>
            <w:rFonts w:ascii="Times New Roman" w:hAnsi="Times New Roman"/>
            <w:sz w:val="22"/>
            <w:szCs w:val="22"/>
          </w:rPr>
          <w:delText>in non-uniform background with multiple surfaces, as the brain can extract more information about the light source from the luminance from multiple surfaces. So, why do we observe an opposite effect</w:delText>
        </w:r>
        <w:r w:rsidR="00A565B7">
          <w:rPr>
            <w:rFonts w:ascii="Times New Roman" w:hAnsi="Times New Roman"/>
            <w:sz w:val="22"/>
            <w:szCs w:val="22"/>
          </w:rPr>
          <w:delText>?</w:delText>
        </w:r>
        <w:r w:rsidR="006B1AEC">
          <w:rPr>
            <w:rFonts w:ascii="Times New Roman" w:hAnsi="Times New Roman"/>
            <w:sz w:val="22"/>
            <w:szCs w:val="22"/>
          </w:rPr>
          <w:delText xml:space="preserve"> Perhaps the reason is that in our experiment we have fixed the light source. </w:delText>
        </w:r>
        <w:r w:rsidR="001740D5">
          <w:rPr>
            <w:rFonts w:ascii="Times New Roman" w:hAnsi="Times New Roman"/>
            <w:sz w:val="22"/>
            <w:szCs w:val="22"/>
          </w:rPr>
          <w:delText xml:space="preserve">Thus, the luminance from the target object </w:delText>
        </w:r>
        <w:r w:rsidR="004E7BA0">
          <w:rPr>
            <w:rFonts w:ascii="Times New Roman" w:hAnsi="Times New Roman"/>
            <w:sz w:val="22"/>
            <w:szCs w:val="22"/>
          </w:rPr>
          <w:delText xml:space="preserve">is </w:delText>
        </w:r>
        <w:r w:rsidR="00CC06F1">
          <w:rPr>
            <w:rFonts w:ascii="Times New Roman" w:hAnsi="Times New Roman"/>
            <w:sz w:val="22"/>
            <w:szCs w:val="22"/>
          </w:rPr>
          <w:delText xml:space="preserve">linearly related to its </w:delText>
        </w:r>
        <w:r w:rsidR="004732AC">
          <w:rPr>
            <w:rFonts w:ascii="Times New Roman" w:hAnsi="Times New Roman"/>
            <w:sz w:val="22"/>
            <w:szCs w:val="22"/>
          </w:rPr>
          <w:delText xml:space="preserve">reflectance. </w:delText>
        </w:r>
        <w:r w:rsidR="00E74170">
          <w:rPr>
            <w:rFonts w:ascii="Times New Roman" w:hAnsi="Times New Roman"/>
            <w:sz w:val="22"/>
            <w:szCs w:val="22"/>
          </w:rPr>
          <w:delText xml:space="preserve">Background color variation corrupts the overall proximal stimulus, making lightness judgements difficult. </w:delText>
        </w:r>
        <w:r w:rsidR="00A40EBD">
          <w:rPr>
            <w:rFonts w:ascii="Times New Roman" w:hAnsi="Times New Roman"/>
            <w:sz w:val="22"/>
            <w:szCs w:val="22"/>
          </w:rPr>
          <w:delText xml:space="preserve">The follow-up question would be to also include variation in light source to </w:delText>
        </w:r>
        <w:r w:rsidR="00A405D4">
          <w:rPr>
            <w:rFonts w:ascii="Times New Roman" w:hAnsi="Times New Roman"/>
            <w:sz w:val="22"/>
            <w:szCs w:val="22"/>
          </w:rPr>
          <w:delText>find out whether and by how much non-uniform backgrounds affect lightness perception in such conditions.</w:delText>
        </w:r>
      </w:del>
    </w:p>
    <w:p w14:paraId="0F3EDE3C" w14:textId="77777777" w:rsidR="00C06C01" w:rsidRDefault="00C06C01">
      <w:pPr>
        <w:pStyle w:val="Default"/>
        <w:spacing w:before="0"/>
        <w:rPr>
          <w:del w:id="286" w:author="Brainard, David H" w:date="2021-04-20T19:58:00Z"/>
          <w:rFonts w:ascii="Times New Roman" w:eastAsia="Times New Roman" w:hAnsi="Times New Roman" w:cs="Times New Roman"/>
          <w:sz w:val="22"/>
          <w:szCs w:val="22"/>
        </w:rPr>
      </w:pPr>
    </w:p>
    <w:p w14:paraId="79E05373" w14:textId="77777777" w:rsidR="002F5675" w:rsidRPr="00464B28" w:rsidRDefault="00464B28">
      <w:pPr>
        <w:rPr>
          <w:del w:id="287" w:author="Brainard, David H" w:date="2021-04-20T19:58:00Z"/>
          <w:rStyle w:val="None"/>
          <w:b/>
          <w:bCs/>
          <w:sz w:val="22"/>
          <w:szCs w:val="22"/>
        </w:rPr>
      </w:pPr>
      <w:del w:id="288" w:author="Brainard, David H" w:date="2021-04-20T19:58:00Z">
        <w:r w:rsidRPr="0048339D">
          <w:rPr>
            <w:b/>
            <w:bCs/>
          </w:rPr>
          <w:delText>CONCLUSIONS:</w:delText>
        </w:r>
        <w:r w:rsidR="0007755E" w:rsidRPr="00061BFE">
          <w:delText xml:space="preserve"> Our </w:delText>
        </w:r>
        <w:r w:rsidR="0007755E">
          <w:delText xml:space="preserve">experiments show that variation in the color of background objects affects human observers’ </w:delText>
        </w:r>
        <w:r w:rsidR="0052183E">
          <w:delText>perception of object lightness.</w:delText>
        </w:r>
        <w:r w:rsidR="00A46988">
          <w:delText xml:space="preserve"> </w:delText>
        </w:r>
        <w:r w:rsidR="00CC15AC">
          <w:delText>L</w:delText>
        </w:r>
        <w:r w:rsidR="00F4593C">
          <w:delText xml:space="preserve">ightness </w:delText>
        </w:r>
        <w:r w:rsidR="00150CEF">
          <w:delText xml:space="preserve">estimates </w:delText>
        </w:r>
        <w:r w:rsidR="00D27278">
          <w:delText xml:space="preserve">worsen as the amount of variation increases, as </w:delText>
        </w:r>
        <w:r w:rsidR="00DA0023">
          <w:delText xml:space="preserve">shown by the increase in </w:delText>
        </w:r>
        <w:r w:rsidR="00E805B0">
          <w:delText xml:space="preserve">lightness discrimination </w:delText>
        </w:r>
        <w:r w:rsidR="00DA0023">
          <w:delText>thr</w:delText>
        </w:r>
        <w:r w:rsidR="000E6CFF">
          <w:delText>e</w:delText>
        </w:r>
        <w:r w:rsidR="00DA0023">
          <w:delText>sholds</w:delText>
        </w:r>
        <w:r w:rsidR="000B2EE6">
          <w:delText xml:space="preserve"> </w:delText>
        </w:r>
        <w:r w:rsidR="002561C0">
          <w:delText xml:space="preserve">with increase in variance of </w:delText>
        </w:r>
        <w:r w:rsidR="005622C6">
          <w:delText xml:space="preserve">background </w:delText>
        </w:r>
        <w:r w:rsidR="002561C0">
          <w:delText xml:space="preserve">color </w:delText>
        </w:r>
        <w:r w:rsidR="00D13DC7">
          <w:delText>variation.</w:delText>
        </w:r>
        <w:r w:rsidR="003D6E3A">
          <w:delText xml:space="preserve"> </w:delText>
        </w:r>
        <w:r w:rsidR="00F20E10">
          <w:delText xml:space="preserve">A computational </w:delText>
        </w:r>
        <w:r w:rsidR="00A361D8">
          <w:delText xml:space="preserve">linear receptive field </w:delText>
        </w:r>
        <w:r w:rsidR="00F20E10">
          <w:delText xml:space="preserve">model that </w:delText>
        </w:r>
        <w:r w:rsidR="00B81B5E">
          <w:delText xml:space="preserve">estimates </w:delText>
        </w:r>
        <w:r w:rsidR="008A2349">
          <w:delText>object</w:delText>
        </w:r>
        <w:r w:rsidR="00B81B5E">
          <w:delText xml:space="preserve"> lightness </w:delText>
        </w:r>
        <w:r w:rsidR="00885125">
          <w:delText xml:space="preserve">by projecting </w:delText>
        </w:r>
        <w:r w:rsidR="006505B4">
          <w:delText xml:space="preserve">images over a </w:delText>
        </w:r>
        <w:r w:rsidR="00FB350B">
          <w:delText xml:space="preserve">center-surround </w:delText>
        </w:r>
        <w:r w:rsidR="002C2B0F">
          <w:delText xml:space="preserve">receptive field and passing the </w:delText>
        </w:r>
        <w:r w:rsidR="009926D1">
          <w:delText xml:space="preserve">response of the receptive field through a noisy </w:delText>
        </w:r>
        <w:r w:rsidR="004B4413">
          <w:delText>decision-making</w:delText>
        </w:r>
        <w:r w:rsidR="009926D1">
          <w:delText xml:space="preserve"> process</w:delText>
        </w:r>
        <w:r w:rsidR="003251F6">
          <w:delText xml:space="preserve"> captures the essential </w:delText>
        </w:r>
        <w:r w:rsidR="0060402D">
          <w:delText xml:space="preserve">features of </w:delText>
        </w:r>
        <w:r w:rsidR="00BB215F">
          <w:delText xml:space="preserve">observed </w:delText>
        </w:r>
        <w:r w:rsidR="0060402D">
          <w:delText>human behavior</w:delText>
        </w:r>
        <w:r w:rsidR="00B766C3">
          <w:delText xml:space="preserve"> at the </w:delText>
        </w:r>
        <w:r w:rsidR="002F75F0">
          <w:delText>discrimination task</w:delText>
        </w:r>
        <w:r w:rsidR="0060402D">
          <w:delText>.</w:delText>
        </w:r>
        <w:r w:rsidR="003D699D">
          <w:delText xml:space="preserve"> </w:delText>
        </w:r>
        <w:r w:rsidR="000833C7">
          <w:delText xml:space="preserve">The model </w:delText>
        </w:r>
        <w:r w:rsidR="00C41A99">
          <w:delText xml:space="preserve">relates the external scene variation </w:delText>
        </w:r>
        <w:r w:rsidR="002F0BA5">
          <w:delText xml:space="preserve">to observers’ internal noise </w:delText>
        </w:r>
        <w:r w:rsidR="004C2ECD">
          <w:delText>quantitatively.</w:delText>
        </w:r>
      </w:del>
    </w:p>
    <w:p w14:paraId="5A9755A0" w14:textId="28BDCD2C" w:rsidR="009D1C3D" w:rsidRPr="00FE371A" w:rsidRDefault="005321FA" w:rsidP="000E3DCD">
      <w:pPr>
        <w:rPr>
          <w:ins w:id="289" w:author="Brainard, David H" w:date="2021-04-20T19:58:00Z"/>
          <w:sz w:val="22"/>
          <w:szCs w:val="22"/>
        </w:rPr>
      </w:pPr>
      <w:ins w:id="290" w:author="Brainard, David H" w:date="2021-04-20T19:58:00Z">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The use of small image patches is not a necessary requirement of our paradigm, and extending the work to larger patches is natural direction.</w:t>
        </w:r>
        <w:r w:rsidR="00FE371A">
          <w:rPr>
            <w:sz w:val="22"/>
            <w:szCs w:val="22"/>
          </w:rPr>
          <w:t xml:space="preserve"> </w:t>
        </w:r>
        <w:r w:rsidR="00251AB2">
          <w:rPr>
            <w:sz w:val="22"/>
            <w:szCs w:val="22"/>
          </w:rPr>
          <w:t>In addition to using small patches, we did not vary the geometry of the objects in the rendered scene, nor i</w:t>
        </w:r>
        <w:r w:rsidR="002F7DDB">
          <w:rPr>
            <w:sz w:val="22"/>
            <w:szCs w:val="22"/>
          </w:rPr>
          <w:t>vary the</w:t>
        </w:r>
        <w:r w:rsidR="00251AB2">
          <w:rPr>
            <w:sz w:val="22"/>
            <w:szCs w:val="22"/>
          </w:rPr>
          <w:t xml:space="preserve"> spatial </w:t>
        </w:r>
        <w:r w:rsidR="002F7DDB">
          <w:rPr>
            <w:sz w:val="22"/>
            <w:szCs w:val="22"/>
          </w:rPr>
          <w:t xml:space="preserve">and temporal </w:t>
        </w:r>
        <w:r w:rsidR="00251AB2">
          <w:rPr>
            <w:sz w:val="22"/>
            <w:szCs w:val="22"/>
          </w:rPr>
          <w:t xml:space="preserve">structure on the variation of background surface reflectances. Manipulating spatial </w:t>
        </w:r>
        <w:r w:rsidR="002F7DDB">
          <w:rPr>
            <w:sz w:val="22"/>
            <w:szCs w:val="22"/>
          </w:rPr>
          <w:t xml:space="preserve">and temporal </w:t>
        </w:r>
        <w:r w:rsidR="00251AB2">
          <w:rPr>
            <w:sz w:val="22"/>
            <w:szCs w:val="22"/>
          </w:rPr>
          <w:t xml:space="preserve">parameters </w:t>
        </w:r>
        <w:r w:rsidR="002F7DDB">
          <w:rPr>
            <w:sz w:val="22"/>
            <w:szCs w:val="22"/>
          </w:rPr>
          <w:t xml:space="preserve">and temporal parameters </w:t>
        </w:r>
        <w:r w:rsidR="00251AB2">
          <w:rPr>
            <w:sz w:val="22"/>
            <w:szCs w:val="22"/>
          </w:rPr>
          <w:t xml:space="preserve">would provide a way to use our paradigm to measure the spatial </w:t>
        </w:r>
        <w:r w:rsidR="00B06F65">
          <w:rPr>
            <w:sz w:val="22"/>
            <w:szCs w:val="22"/>
          </w:rPr>
          <w:t xml:space="preserve">and temporal </w:t>
        </w:r>
        <w:r w:rsidR="00251AB2">
          <w:rPr>
            <w:sz w:val="22"/>
            <w:szCs w:val="22"/>
          </w:rPr>
          <w:t>tuning of the</w:t>
        </w:r>
        <w:r w:rsidR="00B06F65">
          <w:rPr>
            <w:sz w:val="22"/>
            <w:szCs w:val="22"/>
          </w:rPr>
          <w:t xml:space="preserve"> mechanism(s) mediating the</w:t>
        </w:r>
        <w:r w:rsidR="00251AB2">
          <w:rPr>
            <w:sz w:val="22"/>
            <w:szCs w:val="22"/>
          </w:rPr>
          <w:t xml:space="preserve"> background effect, in the same way that manipulating the spatial </w:t>
        </w:r>
        <w:r w:rsidR="00B06F65">
          <w:rPr>
            <w:sz w:val="22"/>
            <w:szCs w:val="22"/>
          </w:rPr>
          <w:t xml:space="preserve">and temporal </w:t>
        </w:r>
        <w:r w:rsidR="00251AB2">
          <w:rPr>
            <w:sz w:val="22"/>
            <w:szCs w:val="22"/>
          </w:rPr>
          <w:t xml:space="preserve">properties of </w:t>
        </w:r>
        <w:r w:rsidR="00B06F65">
          <w:rPr>
            <w:sz w:val="22"/>
            <w:szCs w:val="22"/>
          </w:rPr>
          <w:t xml:space="preserve">noise added to simpler stimuli </w:t>
        </w:r>
        <w:r w:rsidR="00251AB2">
          <w:rPr>
            <w:sz w:val="22"/>
            <w:szCs w:val="22"/>
          </w:rPr>
          <w:t xml:space="preserve"> may be used to examine the tuning of the underly</w:t>
        </w:r>
        <w:r w:rsidR="0060148A">
          <w:rPr>
            <w:sz w:val="22"/>
            <w:szCs w:val="22"/>
          </w:rPr>
          <w:t>i</w:t>
        </w:r>
        <w:r w:rsidR="00251AB2">
          <w:rPr>
            <w:sz w:val="22"/>
            <w:szCs w:val="22"/>
          </w:rPr>
          <w:t>ng mechanisms</w:t>
        </w:r>
        <w:r w:rsidR="00C8238B">
          <w:rPr>
            <w:sz w:val="22"/>
            <w:szCs w:val="22"/>
          </w:rPr>
          <w:t xml:space="preserve"> </w:t>
        </w:r>
        <w:commentRangeStart w:id="291"/>
        <w:r w:rsidR="00F06CF5">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KEhlbm5pbmcsIEhlcnR6LCAmYW1wOyBIaW50b24sIDE5ODE7IFJvdmFtbywgRnJhbnNzaWxhLCAm
YW1wOyBOYXNhbmVuLCAxOTkyOyBMb3NhZGEgJmFtcDsgTXVsbGVuLCAxOTk1OyBOYWNobWlhcywg
MTk5OTsgUm92YW1vLCBSYW5pbmVuLCAmYW1wOyBEb25uZXIsIDE5OTkpPC9EaXNwbGF5VGV4dD48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E073DD">
          <w:rPr>
            <w:sz w:val="22"/>
            <w:szCs w:val="22"/>
          </w:rPr>
          <w:instrText xml:space="preserve"> ADDIN EN.CITE </w:instrText>
        </w:r>
        <w:r w:rsidR="00E073DD">
          <w:rPr>
            <w:sz w:val="22"/>
            <w:szCs w:val="22"/>
          </w:rPr>
          <w:fldChar w:fldCharType="begin">
            <w:fldData xml:space="preserve">PEVuZE5vdGU+PENpdGU+PEF1dGhvcj5IZW5uaW5nPC9BdXRob3I+PFllYXI+MTk4MTwvWWVhcj48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(Henning, Hertz, &amp; Hinton, 1981; Rovamo, Franssila, &amp; Nasanen, 1992; Losada &amp; Mullen, 1995; Nachmias, 1999; Rovamo, Raninen, &amp; Donner, 1999)</w:t>
        </w:r>
        <w:r w:rsidR="00F06CF5">
          <w:rPr>
            <w:sz w:val="22"/>
            <w:szCs w:val="22"/>
          </w:rPr>
          <w:fldChar w:fldCharType="end"/>
        </w:r>
        <w:r w:rsidR="00362FC2">
          <w:rPr>
            <w:sz w:val="22"/>
            <w:szCs w:val="22"/>
          </w:rPr>
          <w:t>.</w:t>
        </w:r>
        <w:commentRangeEnd w:id="291"/>
        <w:r w:rsidR="008C668E">
          <w:rPr>
            <w:rStyle w:val="CommentReference"/>
          </w:rPr>
          <w:commentReference w:id="291"/>
        </w:r>
        <w:r w:rsidR="00362FC2">
          <w:rPr>
            <w:sz w:val="22"/>
            <w:szCs w:val="22"/>
          </w:rPr>
          <w:t xml:space="preserve"> In addition</w:t>
        </w:r>
        <w:r w:rsidR="0060148A">
          <w:rPr>
            <w:sz w:val="22"/>
            <w:szCs w:val="22"/>
          </w:rPr>
          <w:t xml:space="preserve">, it would be possible to manipulate the chromatic structure of the variation in background surface reflectances with the goal of understanding the chromatic tuning of the background effect. This would again be similar to </w:t>
        </w:r>
        <w:r w:rsidR="0060148A">
          <w:rPr>
            <w:sz w:val="22"/>
            <w:szCs w:val="22"/>
          </w:rPr>
          <w:lastRenderedPageBreak/>
          <w:t>noise-based approaches used to characterize chromatic tuning of mechanisms that detect spatially-simple stimuli</w:t>
        </w:r>
        <w:r w:rsidR="00B030EC">
          <w:rPr>
            <w:sz w:val="22"/>
            <w:szCs w:val="22"/>
          </w:rPr>
          <w:t xml:space="preserve"> </w:t>
        </w:r>
        <w:r w:rsidR="00F06CF5">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VGV4dD4oR2VnZW5mdXJ0bmVyICZhbXA7IEtpcGVyLCAxOTkyOyBTYW5rZXJhbGxpICZhbXA7IE11
bGxlbiwgMTk5NzsgR2l1bGlhbmluaSAmYW1wOyBFc2tldywgMTk5ODsgTW9uYWNpLCBNZW5lZ2F6
LCBTw7xzc3RydW5rLCAmYW1wOyBLbm9ibGF1Y2gsIDIwMDQpPC9EaXNwbGF5VGV4dD48cmVjb3Jk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E073DD">
          <w:rPr>
            <w:sz w:val="22"/>
            <w:szCs w:val="22"/>
          </w:rPr>
          <w:instrText xml:space="preserve"> ADDIN EN.CITE </w:instrText>
        </w:r>
        <w:r w:rsidR="00E073DD">
          <w:rPr>
            <w:sz w:val="22"/>
            <w:szCs w:val="22"/>
          </w:rPr>
          <w:fldChar w:fldCharType="begin">
            <w:fldData xml:space="preserve">PEVuZE5vdGU+PENpdGU+PEF1dGhvcj5HZWdlbmZ1cnRuZXI8L0F1dGhvcj48WWVhcj4xOTkyPC9Z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</w:fldData>
          </w:fldChar>
        </w:r>
        <w:r w:rsidR="00E073DD">
          <w:rPr>
            <w:sz w:val="22"/>
            <w:szCs w:val="22"/>
          </w:rPr>
          <w:instrText xml:space="preserve"> ADDIN EN.CITE.DATA </w:instrText>
        </w:r>
        <w:r w:rsidR="00E073DD">
          <w:rPr>
            <w:sz w:val="22"/>
            <w:szCs w:val="22"/>
          </w:rPr>
        </w:r>
        <w:r w:rsidR="00E073DD">
          <w:rPr>
            <w:sz w:val="22"/>
            <w:szCs w:val="22"/>
          </w:rPr>
          <w:fldChar w:fldCharType="end"/>
        </w:r>
        <w:r w:rsidR="00F06CF5">
          <w:rPr>
            <w:sz w:val="22"/>
            <w:szCs w:val="22"/>
          </w:rPr>
        </w:r>
        <w:r w:rsidR="00F06CF5">
          <w:rPr>
            <w:sz w:val="22"/>
            <w:szCs w:val="22"/>
          </w:rPr>
          <w:fldChar w:fldCharType="separate"/>
        </w:r>
        <w:r w:rsidR="00E073DD">
          <w:rPr>
            <w:noProof/>
            <w:sz w:val="22"/>
            <w:szCs w:val="22"/>
          </w:rPr>
          <w:t>(Gegenfurtner &amp; Kiper, 1992; Sankeralli &amp; Mullen, 1997; Giulianini &amp; Eskew, 1998; Monaci, Menegaz, Süsstrunk, &amp; Knoblauch, 2004)</w:t>
        </w:r>
        <w:r w:rsidR="00F06CF5">
          <w:rPr>
            <w:sz w:val="22"/>
            <w:szCs w:val="22"/>
          </w:rPr>
          <w:fldChar w:fldCharType="end"/>
        </w:r>
        <w:r w:rsidR="0060148A">
          <w:rPr>
            <w:sz w:val="22"/>
            <w:szCs w:val="22"/>
          </w:rPr>
          <w:t>.</w:t>
        </w:r>
      </w:ins>
    </w:p>
    <w:p w14:paraId="6AA7CDE4" w14:textId="07CD01A2" w:rsidR="00AA44FE" w:rsidRDefault="00AA44FE" w:rsidP="005C0EFF">
      <w:pPr>
        <w:pStyle w:val="Default"/>
        <w:spacing w:before="0"/>
        <w:rPr>
          <w:ins w:id="292" w:author="Brainard, David H" w:date="2021-04-20T19:58:00Z"/>
          <w:rFonts w:ascii="Times New Roman" w:hAnsi="Times New Roman"/>
          <w:sz w:val="22"/>
          <w:szCs w:val="22"/>
        </w:rPr>
      </w:pPr>
    </w:p>
    <w:p w14:paraId="5EC46B68" w14:textId="4196F395" w:rsidR="00E530A3" w:rsidRPr="006005A9" w:rsidRDefault="00E530A3" w:rsidP="005C0EFF">
      <w:pPr>
        <w:pStyle w:val="Default"/>
        <w:spacing w:before="0"/>
        <w:rPr>
          <w:ins w:id="293" w:author="Brainard, David H" w:date="2021-04-20T19:58:00Z"/>
          <w:rFonts w:ascii="Times New Roman" w:hAnsi="Times New Roman"/>
          <w:sz w:val="22"/>
          <w:szCs w:val="22"/>
        </w:rPr>
      </w:pPr>
      <w:ins w:id="294" w:author="Brainard, David H" w:date="2021-04-20T19:58:00Z">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ins>
    </w:p>
    <w:p w14:paraId="2D882D36" w14:textId="570B7079" w:rsidR="00E530A3" w:rsidRDefault="00E530A3" w:rsidP="005C0EFF">
      <w:pPr>
        <w:pStyle w:val="Default"/>
        <w:spacing w:before="0"/>
        <w:rPr>
          <w:ins w:id="295" w:author="Brainard, David H" w:date="2021-04-20T19:58:00Z"/>
          <w:rFonts w:ascii="Times New Roman" w:hAnsi="Times New Roman"/>
          <w:sz w:val="22"/>
          <w:szCs w:val="22"/>
        </w:rPr>
      </w:pPr>
    </w:p>
    <w:p w14:paraId="6CE6A786" w14:textId="7187730E" w:rsidR="00EC6BA0" w:rsidRDefault="00EC6BA0" w:rsidP="005C0EFF">
      <w:pPr>
        <w:pStyle w:val="Default"/>
        <w:spacing w:before="0"/>
        <w:rPr>
          <w:ins w:id="296" w:author="Brainard, David H" w:date="2021-04-20T19:58:00Z"/>
          <w:rFonts w:ascii="Times New Roman" w:hAnsi="Times New Roman"/>
          <w:sz w:val="22"/>
          <w:szCs w:val="22"/>
        </w:rPr>
      </w:pPr>
      <w:ins w:id="297" w:author="Brainard, David H" w:date="2021-04-20T19:58:00Z">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feature that there is a well-defined correct answer on each trial, so that for studies with animal subjects it is possible to provide </w:t>
        </w:r>
        <w:r w:rsidR="00A241E1">
          <w:rPr>
            <w:rFonts w:ascii="Times New Roman" w:hAnsi="Times New Roman"/>
            <w:sz w:val="22"/>
            <w:szCs w:val="22"/>
          </w:rPr>
          <w:t xml:space="preserve">performance-contingent reward. In addition, there are well-worked out methods for predicting psychophysical discrimination performance from recordings of the responses of neural populations </w:t>
        </w:r>
        <w:commentRangeStart w:id="298"/>
        <w:r w:rsidR="00994F21">
          <w:rPr>
            <w:rFonts w:ascii="Times New Roman" w:hAnsi="Times New Roman"/>
            <w:sz w:val="22"/>
            <w:szCs w:val="22"/>
          </w:rPr>
          <w:fldChar w:fldCharType="begin">
            <w:fldData xml:space="preserve">PEVuZE5vdGU+PENpdGU+PEF1dGhvcj5TYWx6bWFuPC9BdXRob3I+PFllYXI+MTk5NDwvWWVhcj48
UmVjTnVtPjI1NDQ8L1JlY051bT48RGlzcGxheVRleHQ+KFNhbHptYW4gJmFtcDsgTmV3c29tZSwg
MTk5NDsgU2hhZGxlbiwgQnJpdHRlbiwgTmV3c29tZSwgJmFtcDsgTW92c2hvbiwgMTk5NjsgQ29o
ZW4gJmFtcDsgTWF1bnNlbGwsIDIwMTE7IFJ1ZmYgJmFtcDsgQ29oZW4sIDIwMTkpPC9EaXNwbGF5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994F21">
          <w:rPr>
            <w:rFonts w:ascii="Times New Roman" w:hAnsi="Times New Roman"/>
            <w:sz w:val="22"/>
            <w:szCs w:val="22"/>
          </w:rPr>
          <w:instrText xml:space="preserve"> ADDIN EN.CITE </w:instrText>
        </w:r>
        <w:r w:rsidR="00994F21">
          <w:rPr>
            <w:rFonts w:ascii="Times New Roman" w:hAnsi="Times New Roman"/>
            <w:sz w:val="22"/>
            <w:szCs w:val="22"/>
          </w:rPr>
          <w:fldChar w:fldCharType="begin">
            <w:fldData xml:space="preserve">PEVuZE5vdGU+PENpdGU+PEF1dGhvcj5TYWx6bWFuPC9BdXRob3I+PFllYXI+MTk5NDwvWWVhcj48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=
</w:fldData>
          </w:fldChar>
        </w:r>
        <w:r w:rsidR="00994F21">
          <w:rPr>
            <w:rFonts w:ascii="Times New Roman" w:hAnsi="Times New Roman"/>
            <w:sz w:val="22"/>
            <w:szCs w:val="22"/>
          </w:rPr>
          <w:instrText xml:space="preserve"> ADDIN EN.CITE.DATA </w:instrText>
        </w:r>
        <w:r w:rsidR="00994F21">
          <w:rPr>
            <w:rFonts w:ascii="Times New Roman" w:hAnsi="Times New Roman"/>
            <w:sz w:val="22"/>
            <w:szCs w:val="22"/>
          </w:rPr>
        </w:r>
        <w:r w:rsidR="00994F21">
          <w:rPr>
            <w:rFonts w:ascii="Times New Roman" w:hAnsi="Times New Roman"/>
            <w:sz w:val="22"/>
            <w:szCs w:val="22"/>
          </w:rPr>
          <w:fldChar w:fldCharType="end"/>
        </w:r>
        <w:r w:rsidR="00994F21">
          <w:rPr>
            <w:rFonts w:ascii="Times New Roman" w:hAnsi="Times New Roman"/>
            <w:sz w:val="22"/>
            <w:szCs w:val="22"/>
          </w:rPr>
        </w:r>
        <w:r w:rsidR="00994F21">
          <w:rPr>
            <w:rFonts w:ascii="Times New Roman" w:hAnsi="Times New Roman"/>
            <w:sz w:val="22"/>
            <w:szCs w:val="22"/>
          </w:rPr>
          <w:fldChar w:fldCharType="separate"/>
        </w:r>
        <w:r w:rsidR="00994F21">
          <w:rPr>
            <w:rFonts w:ascii="Times New Roman" w:hAnsi="Times New Roman"/>
            <w:noProof/>
            <w:sz w:val="22"/>
            <w:szCs w:val="22"/>
          </w:rPr>
          <w:t>(Salzman &amp; Newsome, 1994; Shadlen, Britten, Newsome, &amp; Movshon, 1996; Cohen &amp; Maunsell, 2011; Ruff &amp; Cohen, 2019)</w:t>
        </w:r>
        <w:r w:rsidR="00994F21">
          <w:rPr>
            <w:rFonts w:ascii="Times New Roman" w:hAnsi="Times New Roman"/>
            <w:sz w:val="22"/>
            <w:szCs w:val="22"/>
          </w:rPr>
          <w:fldChar w:fldCharType="end"/>
        </w:r>
      </w:ins>
      <w:commentRangeEnd w:id="298"/>
      <w:r w:rsidR="00494F22">
        <w:rPr>
          <w:rStyle w:val="CommentReference"/>
          <w:rFonts w:ascii="Times New Roman" w:hAnsi="Times New Roman" w:cs="Times New Roman"/>
          <w:color w:val="auto"/>
          <w14:textOutline w14:w="0" w14:cap="rnd" w14:cmpd="sng" w14:algn="ctr">
            <w14:noFill/>
            <w14:prstDash w14:val="solid"/>
            <w14:bevel/>
          </w14:textOutline>
        </w:rPr>
        <w:commentReference w:id="298"/>
      </w:r>
      <w:ins w:id="299" w:author="Brainard, David H" w:date="2021-04-20T19:58:00Z">
        <w:r w:rsidR="00A241E1">
          <w:rPr>
            <w:rFonts w:ascii="Times New Roman" w:hAnsi="Times New Roman"/>
            <w:sz w:val="22"/>
            <w:szCs w:val="22"/>
          </w:rPr>
          <w:t xml:space="preserve">, and theoretical link between such analysis and performance continues to hold when task-irrelevant variation is added to the paradigm, as we do here. Thus we are excited about the potential of our paradigm to be adopted to provide rigorous </w:t>
        </w:r>
        <w:r w:rsidR="00864576">
          <w:rPr>
            <w:rFonts w:ascii="Times New Roman" w:hAnsi="Times New Roman"/>
            <w:sz w:val="22"/>
            <w:szCs w:val="22"/>
          </w:rPr>
          <w:t>quantitative insights into the neural mechanisms underlying perceptual constancy.</w:t>
        </w:r>
      </w:ins>
    </w:p>
    <w:p w14:paraId="34262082" w14:textId="77777777" w:rsidR="00EC6BA0" w:rsidRDefault="00EC6BA0" w:rsidP="005C0EFF">
      <w:pPr>
        <w:pStyle w:val="Default"/>
        <w:spacing w:before="0"/>
        <w:rPr>
          <w:ins w:id="300" w:author="Brainard, David H" w:date="2021-04-20T19:58:00Z"/>
          <w:rFonts w:ascii="Times New Roman" w:hAnsi="Times New Roman"/>
          <w:sz w:val="22"/>
          <w:szCs w:val="22"/>
        </w:rPr>
      </w:pPr>
    </w:p>
    <w:p w14:paraId="18D7F5E9" w14:textId="527FFA39" w:rsidR="00164548" w:rsidRPr="003518E5" w:rsidRDefault="00164548" w:rsidP="005C0EFF">
      <w:pPr>
        <w:pStyle w:val="Default"/>
        <w:spacing w:before="0"/>
        <w:rPr>
          <w:ins w:id="301" w:author="Brainard, David H" w:date="2021-04-20T19:58:00Z"/>
          <w:rFonts w:ascii="Times New Roman" w:hAnsi="Times New Roman"/>
          <w:sz w:val="22"/>
          <w:szCs w:val="22"/>
        </w:rPr>
      </w:pPr>
      <w:ins w:id="302" w:author="Brainard, David H" w:date="2021-04-20T19:58:00Z">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naturally-occuring surface reflectances to determine the distribution from which we drew 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Y051bT4xMjQ8L1JlY051bT48SURUZXh0PjMwNTkzMDYxPC9JRFRleHQ+PERpc3BsYXlUZXh0PihT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</w:fldData>
          </w:fldChar>
        </w:r>
        <w:r w:rsidR="00CB4A8C">
          <w:rPr>
            <w:rFonts w:ascii="Times New Roman" w:hAnsi="Times New Roman"/>
            <w:sz w:val="22"/>
            <w:szCs w:val="22"/>
          </w:rPr>
          <w:instrText xml:space="preserve"> ADDIN EN.CITE </w:instrText>
        </w:r>
        <w:r w:rsidR="00CB4A8C">
          <w:rPr>
            <w:rFonts w:ascii="Times New Roman" w:hAnsi="Times New Roman"/>
            <w:sz w:val="22"/>
            <w:szCs w:val="22"/>
          </w:rPr>
          <w:fldChar w:fldCharType="begin">
            <w:fldData xml:space="preserve">PEVuZE5vdGU+PENpdGU+PEF1dGhvcj5TaW5naDwvQXV0aG9yPjxZZWFyPjIwMTg8L1llYXI+PFJl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</w:fldData>
          </w:fldChar>
        </w:r>
        <w:r w:rsidR="00CB4A8C">
          <w:rPr>
            <w:rFonts w:ascii="Times New Roman" w:hAnsi="Times New Roman"/>
            <w:sz w:val="22"/>
            <w:szCs w:val="22"/>
          </w:rPr>
          <w:instrText xml:space="preserve"> ADDIN EN.CITE.DATA </w:instrText>
        </w:r>
        <w:r w:rsidR="00CB4A8C">
          <w:rPr>
            <w:rFonts w:ascii="Times New Roman" w:hAnsi="Times New Roman"/>
            <w:sz w:val="22"/>
            <w:szCs w:val="22"/>
          </w:rPr>
        </w:r>
        <w:r w:rsidR="00CB4A8C">
          <w:rPr>
            <w:rFonts w:ascii="Times New Roman" w:hAnsi="Times New Roman"/>
            <w:sz w:val="22"/>
            <w:szCs w:val="22"/>
          </w:rPr>
          <w:fldChar w:fldCharType="end"/>
        </w:r>
        <w:r w:rsidR="00CB4A8C">
          <w:rPr>
            <w:rFonts w:ascii="Times New Roman" w:hAnsi="Times New Roman"/>
            <w:sz w:val="22"/>
            <w:szCs w:val="22"/>
          </w:rPr>
        </w:r>
        <w:r w:rsidR="00CB4A8C">
          <w:rPr>
            <w:rFonts w:ascii="Times New Roman" w:hAnsi="Times New Roman"/>
            <w:sz w:val="22"/>
            <w:szCs w:val="22"/>
          </w:rPr>
          <w:fldChar w:fldCharType="separate"/>
        </w:r>
        <w:r w:rsidR="00CB4A8C">
          <w:rPr>
            <w:rFonts w:ascii="Times New Roman" w:hAnsi="Times New Roman"/>
            <w:noProof/>
            <w:sz w:val="22"/>
            <w:szCs w:val="22"/>
          </w:rPr>
          <w:t>(Singh, Cottaris, Heasly, Brainard, &amp; Burge, 2018; see also Brainard &amp; Freeman, 1997;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&lt;EndNote&gt;&lt;Cite&gt;&lt;Author&gt;Kelly&lt;/Author&gt;&lt;Year&gt;1943&lt;/Year&gt;&lt;RecNum&gt;394&lt;/RecNum&gt;&lt;DisplayText&gt;(Kelly, Gibson, &amp;amp; Nickerson, 1943)&lt;/DisplayText&gt;&lt;record&gt;&lt;rec-number&gt;394&lt;/rec-number&gt;&lt;foreign-keys&gt;&lt;key app="EN" db-id="592dpt2f590x0mezte35f5fwef0rtp2xsfrz" timestamp="1598114951"&gt;394&lt;/key&gt;&lt;/foreign-keys&gt;&lt;ref-type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(Kelly, Gibson, &amp; Nickerson,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Vrhel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 ExcludeAuth="1"&gt;&lt;Author&gt;Vrhel&lt;/Author&gt;&lt;Year&gt;1994&lt;/Year&gt;&lt;RecNum&gt;805&lt;/RecNum&gt;&lt;DisplayText&gt;(1994)&lt;/DisplayText&gt;&lt;record&gt;&lt;rec-number&gt;805&lt;/rec-number&gt;&lt;foreign-keys&gt;&lt;key app="EN" db-id="592dpt2f590x0mezte35f5fwef0rtp2xsfrz" timestamp="1598120933"&gt;805&lt;/key&gt;&lt;/foreign-keys&gt;&lt;ref-type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CB4A8C">
          <w:rPr>
            <w:rFonts w:ascii="Times New Roman" w:hAnsi="Times New Roman"/>
            <w:sz w:val="22"/>
            <w:szCs w:val="22"/>
          </w:rPr>
          <w:instrText xml:space="preserve"> ADDIN EN.CITE &lt;EndNote&gt;&lt;Cite&gt;&lt;Author&gt;Singh&lt;/Author&gt;&lt;Year&gt;2018&lt;/Year&gt;&lt;RecNum&gt;124&lt;/RecNum&gt;&lt;IDText&gt;30593061&lt;/IDText&gt;&lt;DisplayText&gt;(Singh,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(Singh, Cottaris, Heasly, Brainard, &amp; Burge,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ins>
    </w:p>
    <w:p w14:paraId="696FB55C" w14:textId="77777777" w:rsidR="009D1C3D" w:rsidRDefault="009D1C3D" w:rsidP="009D1C3D">
      <w:pPr>
        <w:rPr>
          <w:ins w:id="303" w:author="Brainard, David H" w:date="2021-04-20T19:58:00Z"/>
          <w:i/>
          <w:iCs/>
          <w:sz w:val="22"/>
          <w:szCs w:val="22"/>
        </w:rPr>
      </w:pPr>
    </w:p>
    <w:p w14:paraId="7D8D690E" w14:textId="74C1BE42" w:rsidR="009D1C3D" w:rsidRPr="006E711D" w:rsidRDefault="009D1C3D" w:rsidP="009D1C3D">
      <w:pPr>
        <w:rPr>
          <w:ins w:id="304" w:author="Brainard, David H" w:date="2021-04-20T19:58:00Z"/>
          <w:sz w:val="22"/>
          <w:szCs w:val="22"/>
        </w:rPr>
      </w:pPr>
      <w:ins w:id="305" w:author="Brainard, David H" w:date="2021-04-20T19:58:00Z">
        <w:r>
          <w:rPr>
            <w:i/>
            <w:iCs/>
            <w:sz w:val="22"/>
            <w:szCs w:val="22"/>
          </w:rPr>
          <w:t>Rule of combination.</w:t>
        </w:r>
        <w:r w:rsidR="006E711D">
          <w:rPr>
            <w:i/>
            <w:iCs/>
            <w:sz w:val="22"/>
            <w:szCs w:val="22"/>
          </w:rPr>
          <w:t xml:space="preserve"> </w:t>
        </w:r>
        <w:r w:rsidR="006E711D">
          <w:rPr>
            <w:sz w:val="22"/>
            <w:szCs w:val="22"/>
          </w:rPr>
          <w:t xml:space="preserve">In the present work, we considered variation in only a single task-irrelevant variable. In natural scenes, there are many task-irrelevant variables that could be varied. In the case of judging object lightness, these include object-extrinsic factors such as the scene illumination and the position of the object in the scene, as well as object-intrinsic factors such as its shape.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variables, and quantifies that effect for each such variable in the same internal-noise referred units. This latter fact then would allow us to study the combined effect of simultaneous variation of multiple task-irrelevant variables, and from there to test hypotheses about the rule of combination. The linear receptive field model we used here motivates a </w:t>
        </w:r>
        <w:r w:rsidR="00FE351D">
          <w:rPr>
            <w:sz w:val="22"/>
            <w:szCs w:val="22"/>
          </w:rPr>
          <w:lastRenderedPageBreak/>
          <w:t>straightforward such hypothesis to test, namely that the measured external noise variances of the individual task-irrelevant variables add to predict the external noise induced by combined variation.</w:t>
        </w:r>
      </w:ins>
    </w:p>
    <w:p w14:paraId="2B6A76C2" w14:textId="77777777" w:rsidR="009D1C3D" w:rsidRDefault="009D1C3D" w:rsidP="005C0EFF">
      <w:pPr>
        <w:pStyle w:val="Default"/>
        <w:spacing w:before="0"/>
        <w:rPr>
          <w:ins w:id="306" w:author="Brainard, David H" w:date="2021-04-20T19:58:00Z"/>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2DEE50B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del w:id="307" w:author="Brainard, David H" w:date="2021-04-20T19:58:00Z">
        <w:r>
          <w:rPr>
            <w:rFonts w:ascii="Times New Roman" w:hAnsi="Times New Roman"/>
            <w:b/>
            <w:bCs/>
            <w:sz w:val="22"/>
            <w:szCs w:val="22"/>
          </w:rPr>
          <w:delText>:</w:delText>
        </w:r>
      </w:del>
    </w:p>
    <w:p w14:paraId="08CD93F8" w14:textId="77777777" w:rsidR="00151AF7" w:rsidRDefault="00151AF7" w:rsidP="00F9135E">
      <w:pPr>
        <w:pStyle w:val="Default"/>
        <w:spacing w:before="0"/>
        <w:rPr>
          <w:ins w:id="308" w:author="Brainard, David H" w:date="2021-04-20T19:58:00Z"/>
          <w:rFonts w:ascii="Times New Roman" w:eastAsia="Times New Roman" w:hAnsi="Times New Roman" w:cs="Times New Roman"/>
          <w:b/>
          <w:bCs/>
          <w:sz w:val="22"/>
          <w:szCs w:val="22"/>
        </w:rPr>
      </w:pPr>
    </w:p>
    <w:p w14:paraId="419B2894" w14:textId="2A9AA87D" w:rsidR="00151AF7" w:rsidRDefault="00F9135E" w:rsidP="00F9135E">
      <w:pPr>
        <w:pStyle w:val="Default"/>
        <w:spacing w:before="0" w:after="270"/>
        <w:rPr>
          <w:ins w:id="309" w:author="Brainard, David H" w:date="2021-04-20T19:58:00Z"/>
          <w:rFonts w:ascii="Times New Roman" w:hAnsi="Times New Roman"/>
          <w:sz w:val="22"/>
          <w:szCs w:val="22"/>
        </w:rPr>
      </w:pPr>
      <w:r>
        <w:rPr>
          <w:rFonts w:ascii="Times New Roman" w:hAnsi="Times New Roman"/>
          <w:b/>
          <w:bCs/>
          <w:sz w:val="22"/>
          <w:szCs w:val="22"/>
        </w:rPr>
        <w:t>Ethics statement</w:t>
      </w:r>
      <w:del w:id="310" w:author="Brainard, David H" w:date="2021-04-20T19:58:00Z">
        <w:r>
          <w:rPr>
            <w:rFonts w:ascii="Times New Roman" w:hAnsi="Times New Roman"/>
            <w:b/>
            <w:bCs/>
            <w:sz w:val="22"/>
            <w:szCs w:val="22"/>
          </w:rPr>
          <w:delText>.</w:delText>
        </w:r>
        <w:r>
          <w:rPr>
            <w:rFonts w:ascii="Times New Roman" w:hAnsi="Times New Roman"/>
            <w:sz w:val="22"/>
            <w:szCs w:val="22"/>
          </w:rPr>
          <w:delText xml:space="preserve"> </w:delText>
        </w:r>
      </w:del>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0A3E8580" w:rsidR="00151AF7" w:rsidRDefault="00F9135E" w:rsidP="00F9135E">
      <w:pPr>
        <w:pStyle w:val="Default"/>
        <w:spacing w:before="0" w:after="270"/>
        <w:rPr>
          <w:ins w:id="311" w:author="Brainard, David H" w:date="2021-04-20T19:58:00Z"/>
          <w:rFonts w:ascii="Times New Roman" w:hAnsi="Times New Roman"/>
          <w:sz w:val="22"/>
          <w:szCs w:val="22"/>
        </w:rPr>
      </w:pPr>
      <w:r>
        <w:rPr>
          <w:rFonts w:ascii="Times New Roman" w:hAnsi="Times New Roman"/>
          <w:b/>
          <w:bCs/>
          <w:sz w:val="22"/>
          <w:szCs w:val="22"/>
          <w:lang w:val="de-DE"/>
        </w:rPr>
        <w:t>Preregistration</w:t>
      </w:r>
      <w:del w:id="312" w:author="Brainard, David H" w:date="2021-04-20T19:58:00Z">
        <w:r>
          <w:rPr>
            <w:rFonts w:ascii="Times New Roman" w:hAnsi="Times New Roman"/>
            <w:sz w:val="22"/>
            <w:szCs w:val="22"/>
          </w:rPr>
          <w:delText xml:space="preserve">. </w:delText>
        </w:r>
      </w:del>
    </w:p>
    <w:p w14:paraId="2F4084FB" w14:textId="20A524C9"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ins w:id="313" w:author="Brainard, David H" w:date="2021-04-20T19:58:00Z">
        <w:r w:rsidR="00CB5962">
          <w:rPr>
            <w:rFonts w:ascii="Times New Roman" w:hAnsi="Times New Roman"/>
            <w:sz w:val="22"/>
            <w:szCs w:val="22"/>
          </w:rPr>
          <w:t xml:space="preserve">method for extracting threshold from the </w:t>
        </w:r>
      </w:ins>
      <w:r>
        <w:rPr>
          <w:rFonts w:ascii="Times New Roman" w:hAnsi="Times New Roman"/>
          <w:sz w:val="22"/>
          <w:szCs w:val="22"/>
        </w:rPr>
        <w:t xml:space="preserve">data </w:t>
      </w:r>
      <w:del w:id="314" w:author="Brainard, David H" w:date="2021-04-20T19:58:00Z">
        <w:r>
          <w:rPr>
            <w:rFonts w:ascii="Times New Roman" w:hAnsi="Times New Roman"/>
            <w:sz w:val="22"/>
            <w:szCs w:val="22"/>
          </w:rPr>
          <w:delText xml:space="preserve">analysis procedures for this study </w:delText>
        </w:r>
      </w:del>
      <w:r>
        <w:rPr>
          <w:rFonts w:ascii="Times New Roman" w:hAnsi="Times New Roman"/>
          <w:sz w:val="22"/>
          <w:szCs w:val="22"/>
        </w:rPr>
        <w:t xml:space="preserve">were preregistered before </w:t>
      </w:r>
      <w:del w:id="315" w:author="Brainard, David H" w:date="2021-04-20T19:58:00Z">
        <w:r>
          <w:rPr>
            <w:rFonts w:ascii="Times New Roman" w:hAnsi="Times New Roman"/>
            <w:sz w:val="22"/>
            <w:szCs w:val="22"/>
          </w:rPr>
          <w:delText>that</w:delText>
        </w:r>
      </w:del>
      <w:ins w:id="316" w:author="Brainard, David H" w:date="2021-04-20T19:58:00Z">
        <w:r w:rsidR="00CB5962">
          <w:rPr>
            <w:rFonts w:ascii="Times New Roman" w:hAnsi="Times New Roman"/>
            <w:sz w:val="22"/>
            <w:szCs w:val="22"/>
          </w:rPr>
          <w:t>the</w:t>
        </w:r>
      </w:ins>
      <w:r w:rsidR="00CB5962">
        <w:rPr>
          <w:rFonts w:ascii="Times New Roman" w:hAnsi="Times New Roman"/>
          <w:sz w:val="22"/>
          <w:szCs w:val="22"/>
        </w:rPr>
        <w:t xml:space="preserv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005F6AB"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A</w:t>
      </w:r>
      <w:del w:id="317" w:author="Brainard, David H" w:date="2021-04-20T19:58:00Z">
        <w:r>
          <w:rPr>
            <w:rFonts w:ascii="Times New Roman" w:hAnsi="Times New Roman"/>
            <w:sz w:val="22"/>
            <w:szCs w:val="22"/>
          </w:rPr>
          <w:delText xml:space="preserve"> notable</w:delText>
        </w:r>
      </w:del>
      <w:r>
        <w:rPr>
          <w:rFonts w:ascii="Times New Roman" w:hAnsi="Times New Roman"/>
          <w:sz w:val="22"/>
          <w:szCs w:val="22"/>
        </w:rPr>
        <w:t xml:space="preserve"> deviation from the pre-registered plan for</w:t>
      </w:r>
      <w:ins w:id="318" w:author="Brainard, David H" w:date="2021-04-20T19:58:00Z">
        <w:r>
          <w:rPr>
            <w:rFonts w:ascii="Times New Roman" w:hAnsi="Times New Roman"/>
            <w:sz w:val="22"/>
            <w:szCs w:val="22"/>
          </w:rPr>
          <w:t xml:space="preserve"> </w:t>
        </w:r>
        <w:r w:rsidR="00E62910">
          <w:rPr>
            <w:rFonts w:ascii="Times New Roman" w:hAnsi="Times New Roman"/>
            <w:sz w:val="22"/>
            <w:szCs w:val="22"/>
          </w:rPr>
          <w:t>pre-registered</w:t>
        </w:r>
      </w:ins>
      <w:r w:rsidR="00E62910">
        <w:rPr>
          <w:rFonts w:ascii="Times New Roman" w:hAnsi="Times New Roman"/>
          <w:sz w:val="22"/>
          <w:szCs w:val="22"/>
        </w:rPr>
        <w:t xml:space="preserve"> </w:t>
      </w:r>
      <w:r>
        <w:rPr>
          <w:rFonts w:ascii="Times New Roman" w:hAnsi="Times New Roman"/>
          <w:sz w:val="22"/>
          <w:szCs w:val="22"/>
        </w:rPr>
        <w:t xml:space="preserve">Experiment 2 was the change in the criteria to select observers for the experiment. The pre-registered criterion for selecting an observer for </w:t>
      </w:r>
      <w:del w:id="319" w:author="Brainard, David H" w:date="2021-04-20T19:58:00Z">
        <w:r>
          <w:rPr>
            <w:rFonts w:ascii="Times New Roman" w:hAnsi="Times New Roman"/>
            <w:sz w:val="22"/>
            <w:szCs w:val="22"/>
          </w:rPr>
          <w:delText>experiment</w:delText>
        </w:r>
      </w:del>
      <w:ins w:id="320" w:author="Brainard, David H" w:date="2021-04-20T19:58:00Z">
        <w:r w:rsidR="005F752D">
          <w:rPr>
            <w:rFonts w:ascii="Times New Roman" w:hAnsi="Times New Roman"/>
            <w:sz w:val="22"/>
            <w:szCs w:val="22"/>
          </w:rPr>
          <w:t>E</w:t>
        </w:r>
        <w:r>
          <w:rPr>
            <w:rFonts w:ascii="Times New Roman" w:hAnsi="Times New Roman"/>
            <w:sz w:val="22"/>
            <w:szCs w:val="22"/>
          </w:rPr>
          <w:t>xperiment</w:t>
        </w:r>
      </w:ins>
      <w:r>
        <w:rPr>
          <w:rFonts w:ascii="Times New Roman" w:hAnsi="Times New Roman"/>
          <w:sz w:val="22"/>
          <w:szCs w:val="22"/>
        </w:rPr>
        <w:t xml:space="preserve"> 2 was that </w:t>
      </w:r>
      <w:r w:rsidR="00C3295A">
        <w:rPr>
          <w:rFonts w:ascii="Times New Roman" w:hAnsi="Times New Roman"/>
          <w:sz w:val="22"/>
          <w:szCs w:val="22"/>
        </w:rPr>
        <w:t xml:space="preserve">an </w:t>
      </w:r>
      <w:r>
        <w:rPr>
          <w:rFonts w:ascii="Times New Roman" w:hAnsi="Times New Roman"/>
          <w:sz w:val="22"/>
          <w:szCs w:val="22"/>
        </w:rPr>
        <w:t xml:space="preserve">observer </w:t>
      </w:r>
      <w:del w:id="321" w:author="Brainard, David H" w:date="2021-04-20T19:58:00Z">
        <w:r w:rsidRPr="00CF63FF">
          <w:rPr>
            <w:rFonts w:ascii="Times New Roman" w:hAnsi="Times New Roman"/>
            <w:sz w:val="22"/>
            <w:szCs w:val="22"/>
          </w:rPr>
          <w:delText>“will</w:delText>
        </w:r>
      </w:del>
      <w:ins w:id="322" w:author="Brainard, David H" w:date="2021-04-20T19:58:00Z">
        <w:r w:rsidR="005F752D">
          <w:rPr>
            <w:rFonts w:ascii="Times New Roman" w:hAnsi="Times New Roman"/>
            <w:sz w:val="22"/>
            <w:szCs w:val="22"/>
          </w:rPr>
          <w:t>would</w:t>
        </w:r>
      </w:ins>
      <w:r w:rsidR="005F752D">
        <w:rPr>
          <w:rFonts w:ascii="Times New Roman" w:hAnsi="Times New Roman"/>
          <w:sz w:val="22"/>
          <w:szCs w:val="22"/>
        </w:rPr>
        <w:t xml:space="preserve"> be</w:t>
      </w:r>
      <w:r w:rsidRPr="00CF63FF">
        <w:rPr>
          <w:rFonts w:ascii="Times New Roman" w:hAnsi="Times New Roman"/>
          <w:sz w:val="22"/>
          <w:szCs w:val="22"/>
        </w:rPr>
        <w:t xml:space="preserve"> excluded if their mean threshold for the last two acquisitions run in the practice session </w:t>
      </w:r>
      <w:del w:id="323" w:author="Brainard, David H" w:date="2021-04-20T19:58:00Z">
        <w:r w:rsidRPr="00CF63FF">
          <w:rPr>
            <w:rFonts w:ascii="Times New Roman" w:hAnsi="Times New Roman"/>
            <w:sz w:val="22"/>
            <w:szCs w:val="22"/>
          </w:rPr>
          <w:delText>exceed</w:delText>
        </w:r>
      </w:del>
      <w:ins w:id="324" w:author="Brainard, David H" w:date="2021-04-20T19:58:00Z">
        <w:r w:rsidRPr="00CF63FF">
          <w:rPr>
            <w:rFonts w:ascii="Times New Roman" w:hAnsi="Times New Roman"/>
            <w:sz w:val="22"/>
            <w:szCs w:val="22"/>
          </w:rPr>
          <w:t>exceed</w:t>
        </w:r>
        <w:r w:rsidR="005F752D">
          <w:rPr>
            <w:rFonts w:ascii="Times New Roman" w:hAnsi="Times New Roman"/>
            <w:sz w:val="22"/>
            <w:szCs w:val="22"/>
          </w:rPr>
          <w:t>ed</w:t>
        </w:r>
      </w:ins>
      <w:r w:rsidRPr="00CF63FF">
        <w:rPr>
          <w:rFonts w:ascii="Times New Roman" w:hAnsi="Times New Roman"/>
          <w:sz w:val="22"/>
          <w:szCs w:val="22"/>
        </w:rPr>
        <w:t xml:space="preserve"> 0.025</w:t>
      </w:r>
      <w:del w:id="325" w:author="Brainard, David H" w:date="2021-04-20T19:58:00Z">
        <w:r>
          <w:rPr>
            <w:rFonts w:ascii="Times New Roman" w:hAnsi="Times New Roman"/>
            <w:sz w:val="22"/>
            <w:szCs w:val="22"/>
          </w:rPr>
          <w:delText>”</w:delText>
        </w:r>
        <w:r w:rsidRPr="00CF63FF">
          <w:rPr>
            <w:rFonts w:ascii="Times New Roman" w:hAnsi="Times New Roman"/>
            <w:sz w:val="22"/>
            <w:szCs w:val="22"/>
          </w:rPr>
          <w:delText>.</w:delText>
        </w:r>
      </w:del>
      <w:ins w:id="326" w:author="Brainard, David H" w:date="2021-04-20T19:58:00Z">
        <w:r w:rsidRPr="00CF63FF">
          <w:rPr>
            <w:rFonts w:ascii="Times New Roman" w:hAnsi="Times New Roman"/>
            <w:sz w:val="22"/>
            <w:szCs w:val="22"/>
          </w:rPr>
          <w:t>.</w:t>
        </w:r>
      </w:ins>
      <w:r>
        <w:rPr>
          <w:rFonts w:ascii="Times New Roman" w:hAnsi="Times New Roman"/>
          <w:sz w:val="22"/>
          <w:szCs w:val="22"/>
        </w:rPr>
        <w:t xml:space="preserve"> </w:t>
      </w:r>
      <w:r w:rsidRPr="00CF63FF">
        <w:rPr>
          <w:rFonts w:ascii="Times New Roman" w:hAnsi="Times New Roman"/>
          <w:sz w:val="22"/>
          <w:szCs w:val="22"/>
        </w:rPr>
        <w:t>After</w:t>
      </w:r>
      <w:del w:id="327" w:author="Brainard, David H" w:date="2021-04-20T19:58:00Z">
        <w:r w:rsidRPr="00CF63FF">
          <w:rPr>
            <w:rFonts w:ascii="Times New Roman" w:hAnsi="Times New Roman"/>
            <w:sz w:val="22"/>
            <w:szCs w:val="22"/>
          </w:rPr>
          <w:delText>,</w:delText>
        </w:r>
      </w:del>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del w:id="328" w:author="Brainard, David H" w:date="2021-04-20T19:58:00Z">
        <w:r w:rsidRPr="00CF63FF">
          <w:rPr>
            <w:rFonts w:ascii="Times New Roman" w:hAnsi="Times New Roman"/>
            <w:sz w:val="22"/>
            <w:szCs w:val="22"/>
          </w:rPr>
          <w:delText>. Only</w:delText>
        </w:r>
      </w:del>
      <w:ins w:id="329" w:author="Brainard, David H" w:date="2021-04-20T19:58:00Z">
        <w:r w:rsidR="009F436C">
          <w:rPr>
            <w:rFonts w:ascii="Times New Roman" w:hAnsi="Times New Roman"/>
            <w:sz w:val="22"/>
            <w:szCs w:val="22"/>
          </w:rPr>
          <w:t xml:space="preserve"> as only</w:t>
        </w:r>
      </w:ins>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met the criterion. Hence</w:t>
      </w:r>
      <w:del w:id="330" w:author="Brainard, David H" w:date="2021-04-20T19:58:00Z">
        <w:r w:rsidRPr="00CF63FF">
          <w:rPr>
            <w:rFonts w:ascii="Times New Roman" w:hAnsi="Times New Roman"/>
            <w:sz w:val="22"/>
            <w:szCs w:val="22"/>
          </w:rPr>
          <w:delText>,</w:delText>
        </w:r>
      </w:del>
      <w:r w:rsidRPr="00CF63FF">
        <w:rPr>
          <w:rFonts w:ascii="Times New Roman" w:hAnsi="Times New Roman"/>
          <w:sz w:val="22"/>
          <w:szCs w:val="22"/>
        </w:rPr>
        <w:t xml:space="preserve"> we </w:t>
      </w:r>
      <w:del w:id="331" w:author="Brainard, David H" w:date="2021-04-20T19:58:00Z">
        <w:r w:rsidRPr="00CF63FF">
          <w:rPr>
            <w:rFonts w:ascii="Times New Roman" w:hAnsi="Times New Roman"/>
            <w:sz w:val="22"/>
            <w:szCs w:val="22"/>
          </w:rPr>
          <w:delText>modif</w:delText>
        </w:r>
        <w:r>
          <w:rPr>
            <w:rFonts w:ascii="Times New Roman" w:hAnsi="Times New Roman"/>
            <w:sz w:val="22"/>
            <w:szCs w:val="22"/>
          </w:rPr>
          <w:delText>ied</w:delText>
        </w:r>
        <w:r w:rsidRPr="00CF63FF">
          <w:rPr>
            <w:rFonts w:ascii="Times New Roman" w:hAnsi="Times New Roman"/>
            <w:sz w:val="22"/>
            <w:szCs w:val="22"/>
          </w:rPr>
          <w:delText xml:space="preserve"> the</w:delText>
        </w:r>
      </w:del>
      <w:ins w:id="332" w:author="Brainard, David H" w:date="2021-04-20T19:58:00Z">
        <w:r w:rsidR="0037722A">
          <w:rPr>
            <w:rFonts w:ascii="Times New Roman" w:hAnsi="Times New Roman"/>
            <w:sz w:val="22"/>
            <w:szCs w:val="22"/>
          </w:rPr>
          <w:t>increasted</w:t>
        </w:r>
      </w:ins>
      <w:r w:rsidRPr="00CF63FF">
        <w:rPr>
          <w:rFonts w:ascii="Times New Roman" w:hAnsi="Times New Roman"/>
          <w:sz w:val="22"/>
          <w:szCs w:val="22"/>
        </w:rPr>
        <w:t xml:space="preserve"> exclusion </w:t>
      </w:r>
      <w:del w:id="333" w:author="Brainard, David H" w:date="2021-04-20T19:58:00Z">
        <w:r w:rsidRPr="00CF63FF">
          <w:rPr>
            <w:rFonts w:ascii="Times New Roman" w:hAnsi="Times New Roman"/>
            <w:sz w:val="22"/>
            <w:szCs w:val="22"/>
          </w:rPr>
          <w:delText>criteria as:</w:delText>
        </w:r>
        <w:r>
          <w:rPr>
            <w:rFonts w:ascii="Times New Roman" w:hAnsi="Times New Roman"/>
            <w:sz w:val="22"/>
            <w:szCs w:val="22"/>
          </w:rPr>
          <w:delText xml:space="preserve"> “Observers </w:delText>
        </w:r>
        <w:r w:rsidRPr="00CF63FF">
          <w:rPr>
            <w:rFonts w:ascii="Times New Roman" w:hAnsi="Times New Roman"/>
            <w:sz w:val="22"/>
            <w:szCs w:val="22"/>
          </w:rPr>
          <w:delText xml:space="preserve">will be excluded if their mean </w:delText>
        </w:r>
      </w:del>
      <w:r w:rsidR="0037722A">
        <w:rPr>
          <w:rFonts w:ascii="Times New Roman" w:hAnsi="Times New Roman"/>
          <w:sz w:val="22"/>
          <w:szCs w:val="22"/>
        </w:rPr>
        <w:t xml:space="preserve">threshold </w:t>
      </w:r>
      <w:del w:id="334" w:author="Brainard, David H" w:date="2021-04-20T19:58:00Z">
        <w:r w:rsidRPr="00CF63FF">
          <w:rPr>
            <w:rFonts w:ascii="Times New Roman" w:hAnsi="Times New Roman"/>
            <w:sz w:val="22"/>
            <w:szCs w:val="22"/>
          </w:rPr>
          <w:delText>for the last two acquisitions in the practice session exceeds</w:delText>
        </w:r>
      </w:del>
      <w:ins w:id="335" w:author="Brainard, David H" w:date="2021-04-20T19:58:00Z">
        <w:r w:rsidR="0037722A">
          <w:rPr>
            <w:rFonts w:ascii="Times New Roman" w:hAnsi="Times New Roman"/>
            <w:sz w:val="22"/>
            <w:szCs w:val="22"/>
          </w:rPr>
          <w:t>from 0.025 to</w:t>
        </w:r>
      </w:ins>
      <w:r w:rsidR="0037722A">
        <w:rPr>
          <w:rFonts w:ascii="Times New Roman" w:hAnsi="Times New Roman"/>
          <w:sz w:val="22"/>
          <w:szCs w:val="22"/>
        </w:rPr>
        <w:t xml:space="preserve"> </w:t>
      </w:r>
      <w:r w:rsidRPr="00CF63FF">
        <w:rPr>
          <w:rFonts w:ascii="Times New Roman" w:hAnsi="Times New Roman"/>
          <w:sz w:val="22"/>
          <w:szCs w:val="22"/>
        </w:rPr>
        <w:t>0.030</w:t>
      </w:r>
      <w:del w:id="336" w:author="Brainard, David H" w:date="2021-04-20T19:58:00Z">
        <w:r>
          <w:rPr>
            <w:rFonts w:ascii="Times New Roman" w:hAnsi="Times New Roman"/>
            <w:sz w:val="22"/>
            <w:szCs w:val="22"/>
          </w:rPr>
          <w:delText>.”</w:delText>
        </w:r>
      </w:del>
      <w:ins w:id="337" w:author="Brainard, David H" w:date="2021-04-20T19:58:00Z">
        <w:r>
          <w:rPr>
            <w:rFonts w:ascii="Times New Roman" w:hAnsi="Times New Roman"/>
            <w:sz w:val="22"/>
            <w:szCs w:val="22"/>
          </w:rPr>
          <w:t>.</w:t>
        </w:r>
      </w:ins>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w:t>
      </w:r>
      <w:del w:id="338" w:author="Brainard, David H" w:date="2021-04-20T19:58:00Z">
        <w:r>
          <w:rPr>
            <w:rFonts w:ascii="Times New Roman" w:hAnsi="Times New Roman"/>
            <w:sz w:val="22"/>
            <w:szCs w:val="22"/>
          </w:rPr>
          <w:delText>incorrectly mentioned</w:delText>
        </w:r>
      </w:del>
      <w:ins w:id="339" w:author="Brainard, David H" w:date="2021-04-20T19:58:00Z">
        <w:r>
          <w:rPr>
            <w:rFonts w:ascii="Times New Roman" w:hAnsi="Times New Roman"/>
            <w:sz w:val="22"/>
            <w:szCs w:val="22"/>
          </w:rPr>
          <w:t>i</w:t>
        </w:r>
        <w:r w:rsidR="0037722A">
          <w:rPr>
            <w:rFonts w:ascii="Times New Roman" w:hAnsi="Times New Roman"/>
            <w:sz w:val="22"/>
            <w:szCs w:val="22"/>
          </w:rPr>
          <w:t>indicated</w:t>
        </w:r>
      </w:ins>
      <w:r>
        <w:rPr>
          <w:rFonts w:ascii="Times New Roman" w:hAnsi="Times New Roman"/>
          <w:sz w:val="22"/>
          <w:szCs w:val="22"/>
        </w:rPr>
        <w:t xml:space="preserve"> that e</w:t>
      </w:r>
      <w:r w:rsidRPr="009827E2">
        <w:rPr>
          <w:rFonts w:ascii="Times New Roman" w:hAnsi="Times New Roman"/>
          <w:sz w:val="22"/>
          <w:szCs w:val="22"/>
        </w:rPr>
        <w:t xml:space="preserve">ach image </w:t>
      </w:r>
      <w:del w:id="340" w:author="Brainard, David H" w:date="2021-04-20T19:58:00Z">
        <w:r w:rsidRPr="009827E2">
          <w:rPr>
            <w:rFonts w:ascii="Times New Roman" w:hAnsi="Times New Roman"/>
            <w:sz w:val="22"/>
            <w:szCs w:val="22"/>
          </w:rPr>
          <w:delText>will</w:delText>
        </w:r>
      </w:del>
      <w:ins w:id="341" w:author="Brainard, David H" w:date="2021-04-20T19:58:00Z">
        <w:r w:rsidRPr="009827E2">
          <w:rPr>
            <w:rFonts w:ascii="Times New Roman" w:hAnsi="Times New Roman"/>
            <w:sz w:val="22"/>
            <w:szCs w:val="22"/>
          </w:rPr>
          <w:t>w</w:t>
        </w:r>
        <w:r w:rsidR="0037722A">
          <w:rPr>
            <w:rFonts w:ascii="Times New Roman" w:hAnsi="Times New Roman"/>
            <w:sz w:val="22"/>
            <w:szCs w:val="22"/>
          </w:rPr>
          <w:t>ould</w:t>
        </w:r>
      </w:ins>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del w:id="342" w:author="Brainard, David H" w:date="2021-04-20T19:58:00Z">
        <w:r>
          <w:rPr>
            <w:rFonts w:ascii="Times New Roman" w:hAnsi="Times New Roman"/>
            <w:sz w:val="22"/>
            <w:szCs w:val="22"/>
          </w:rPr>
          <w:delText xml:space="preserve"> instead of</w:delText>
        </w:r>
      </w:del>
      <w:ins w:id="343" w:author="Brainard, David H" w:date="2021-04-20T19:58:00Z">
        <w:r w:rsidR="0037722A">
          <w:rPr>
            <w:rFonts w:ascii="Times New Roman" w:hAnsi="Times New Roman"/>
            <w:sz w:val="22"/>
            <w:szCs w:val="22"/>
          </w:rPr>
          <w:t>, but in the event we shortened this to</w:t>
        </w:r>
      </w:ins>
      <w:r w:rsidR="0037722A">
        <w:rPr>
          <w:rFonts w:ascii="Times New Roman" w:hAnsi="Times New Roman"/>
          <w:sz w:val="22"/>
          <w:szCs w:val="22"/>
        </w:rPr>
        <w:t xml:space="preserve"> </w:t>
      </w:r>
      <w:r>
        <w:rPr>
          <w:rFonts w:ascii="Times New Roman" w:hAnsi="Times New Roman"/>
          <w:sz w:val="22"/>
          <w:szCs w:val="22"/>
        </w:rPr>
        <w:t>250ms.</w:t>
      </w:r>
    </w:p>
    <w:p w14:paraId="513B29C4" w14:textId="697A9E10" w:rsidR="00F9135E" w:rsidRPr="00723CC7" w:rsidRDefault="00F9135E" w:rsidP="00F9135E">
      <w:pPr>
        <w:pStyle w:val="Default"/>
        <w:spacing w:after="270"/>
        <w:rPr>
          <w:sz w:val="22"/>
          <w:szCs w:val="22"/>
        </w:rPr>
      </w:pPr>
      <w:del w:id="344" w:author="Brainard, David H" w:date="2021-04-20T19:58:00Z">
        <w:r>
          <w:rPr>
            <w:rFonts w:ascii="Times New Roman" w:hAnsi="Times New Roman"/>
            <w:sz w:val="22"/>
            <w:szCs w:val="22"/>
          </w:rPr>
          <w:delText xml:space="preserve">The pre-registration document also specifies the primary methods to analyze the data. It specified that the data </w:delText>
        </w:r>
        <w:r w:rsidR="005467C9" w:rsidRPr="00537C43">
          <w:rPr>
            <w:rFonts w:ascii="Times New Roman" w:hAnsi="Times New Roman" w:cs="Times New Roman"/>
            <w:sz w:val="22"/>
            <w:szCs w:val="22"/>
          </w:rPr>
          <w:delText>w</w:delText>
        </w:r>
        <w:r w:rsidR="005467C9">
          <w:rPr>
            <w:rFonts w:ascii="Times New Roman" w:hAnsi="Times New Roman" w:cs="Times New Roman"/>
            <w:sz w:val="22"/>
            <w:szCs w:val="22"/>
          </w:rPr>
          <w:delText>ould</w:delText>
        </w:r>
        <w:r w:rsidR="005467C9" w:rsidRPr="00537C43">
          <w:rPr>
            <w:rFonts w:ascii="Times New Roman" w:hAnsi="Times New Roman" w:cs="Times New Roman"/>
            <w:sz w:val="22"/>
            <w:szCs w:val="22"/>
          </w:rPr>
          <w:delText xml:space="preserve"> </w:delText>
        </w:r>
        <w:r w:rsidRPr="00537C43">
          <w:rPr>
            <w:rFonts w:ascii="Times New Roman" w:hAnsi="Times New Roman" w:cs="Times New Roman"/>
            <w:sz w:val="22"/>
            <w:szCs w:val="22"/>
          </w:rPr>
          <w:delText xml:space="preserve">be analyzed separately for each </w:delText>
        </w:r>
        <w:r>
          <w:rPr>
            <w:rFonts w:ascii="Times New Roman" w:hAnsi="Times New Roman" w:cs="Times New Roman"/>
            <w:sz w:val="22"/>
            <w:szCs w:val="22"/>
          </w:rPr>
          <w:delText xml:space="preserve">observer by </w:delText>
        </w:r>
        <w:r w:rsidRPr="00537C43">
          <w:rPr>
            <w:rFonts w:ascii="Times New Roman" w:hAnsi="Times New Roman" w:cs="Times New Roman"/>
            <w:sz w:val="22"/>
            <w:szCs w:val="22"/>
          </w:rPr>
          <w:delText>fit</w:delText>
        </w:r>
        <w:r>
          <w:rPr>
            <w:rFonts w:ascii="Times New Roman" w:hAnsi="Times New Roman" w:cs="Times New Roman"/>
            <w:sz w:val="22"/>
            <w:szCs w:val="22"/>
          </w:rPr>
          <w:delText>ting</w:delText>
        </w:r>
        <w:r w:rsidRPr="00537C43">
          <w:rPr>
            <w:rFonts w:ascii="Times New Roman" w:hAnsi="Times New Roman" w:cs="Times New Roman"/>
            <w:sz w:val="22"/>
            <w:szCs w:val="22"/>
          </w:rPr>
          <w:delText xml:space="preserve"> a cumulative normal to the </w:delText>
        </w:r>
        <w:r>
          <w:rPr>
            <w:rFonts w:ascii="Times New Roman" w:hAnsi="Times New Roman" w:cs="Times New Roman"/>
            <w:sz w:val="22"/>
            <w:szCs w:val="22"/>
          </w:rPr>
          <w:delText>proportion</w:delText>
        </w:r>
        <w:r w:rsidRPr="00537C43">
          <w:rPr>
            <w:rFonts w:ascii="Times New Roman" w:hAnsi="Times New Roman" w:cs="Times New Roman"/>
            <w:sz w:val="22"/>
            <w:szCs w:val="22"/>
          </w:rPr>
          <w:delText xml:space="preserve"> comparison chosen data using the maximum likelihood method</w:delText>
        </w:r>
        <w:r w:rsidR="005467C9">
          <w:rPr>
            <w:rFonts w:ascii="Times New Roman" w:hAnsi="Times New Roman" w:cs="Times New Roman"/>
            <w:sz w:val="22"/>
            <w:szCs w:val="22"/>
          </w:rPr>
          <w:delText xml:space="preserve"> and that </w:delText>
        </w:r>
        <w:r w:rsidRPr="00537C43">
          <w:rPr>
            <w:rFonts w:ascii="Times New Roman" w:hAnsi="Times New Roman" w:cs="Times New Roman"/>
            <w:sz w:val="22"/>
            <w:szCs w:val="22"/>
          </w:rPr>
          <w:delText xml:space="preserve">thresholds </w:delText>
        </w:r>
        <w:r>
          <w:rPr>
            <w:rFonts w:ascii="Times New Roman" w:hAnsi="Times New Roman" w:cs="Times New Roman"/>
            <w:sz w:val="22"/>
            <w:szCs w:val="22"/>
          </w:rPr>
          <w:delText xml:space="preserve">were to be extracted from the fit as </w:delText>
        </w:r>
        <w:r w:rsidRPr="00537C43">
          <w:rPr>
            <w:rFonts w:ascii="Times New Roman" w:hAnsi="Times New Roman" w:cs="Times New Roman"/>
            <w:sz w:val="22"/>
            <w:szCs w:val="22"/>
          </w:rPr>
          <w:delText xml:space="preserve">the difference between object </w:delText>
        </w:r>
        <w:r w:rsidR="00BF76F5">
          <w:rPr>
            <w:rFonts w:ascii="Times New Roman" w:hAnsi="Times New Roman" w:cs="Times New Roman"/>
            <w:sz w:val="22"/>
            <w:szCs w:val="22"/>
          </w:rPr>
          <w:delText>LRF</w:delText>
        </w:r>
        <w:r w:rsidRPr="00537C43">
          <w:rPr>
            <w:rFonts w:ascii="Times New Roman" w:hAnsi="Times New Roman" w:cs="Times New Roman"/>
            <w:sz w:val="22"/>
            <w:szCs w:val="22"/>
          </w:rPr>
          <w:delText xml:space="preserve"> at</w:delText>
        </w:r>
        <w:r>
          <w:rPr>
            <w:rFonts w:ascii="Times New Roman" w:hAnsi="Times New Roman" w:cs="Times New Roman"/>
            <w:sz w:val="22"/>
            <w:szCs w:val="22"/>
          </w:rPr>
          <w:delText xml:space="preserve"> proportion</w:delText>
        </w:r>
        <w:r w:rsidRPr="00537C43">
          <w:rPr>
            <w:rFonts w:ascii="Times New Roman" w:hAnsi="Times New Roman" w:cs="Times New Roman"/>
            <w:sz w:val="22"/>
            <w:szCs w:val="22"/>
          </w:rPr>
          <w:delText xml:space="preserve"> comparison chosen</w:delText>
        </w:r>
        <w:r>
          <w:rPr>
            <w:rFonts w:ascii="Times New Roman" w:hAnsi="Times New Roman" w:cs="Times New Roman"/>
            <w:sz w:val="22"/>
            <w:szCs w:val="22"/>
          </w:rPr>
          <w:delText xml:space="preserve"> </w:delText>
        </w:r>
        <w:r w:rsidR="00EA38F0">
          <w:rPr>
            <w:rStyle w:val="None"/>
            <w:rFonts w:ascii="Times New Roman" w:hAnsi="Times New Roman"/>
            <w:sz w:val="22"/>
            <w:szCs w:val="22"/>
          </w:rPr>
          <w:delText>0.76</w:delText>
        </w:r>
        <w:r>
          <w:rPr>
            <w:rStyle w:val="None"/>
            <w:rFonts w:ascii="Times New Roman" w:hAnsi="Times New Roman"/>
            <w:sz w:val="22"/>
            <w:szCs w:val="22"/>
          </w:rPr>
          <w:delText xml:space="preserve"> and 0.50</w:delText>
        </w:r>
        <w:r w:rsidRPr="00537C43">
          <w:rPr>
            <w:rFonts w:ascii="Times New Roman" w:hAnsi="Times New Roman" w:cs="Times New Roman"/>
            <w:sz w:val="22"/>
            <w:szCs w:val="22"/>
          </w:rPr>
          <w:delText xml:space="preserve">. </w:delText>
        </w:r>
        <w:r>
          <w:rPr>
            <w:rFonts w:ascii="Times New Roman" w:hAnsi="Times New Roman" w:cs="Times New Roman"/>
            <w:sz w:val="22"/>
            <w:szCs w:val="22"/>
          </w:rPr>
          <w:delText xml:space="preserve">The </w:delText>
        </w:r>
        <w:r w:rsidRPr="001C0EF5">
          <w:rPr>
            <w:rFonts w:ascii="Times New Roman" w:hAnsi="Times New Roman" w:cs="Times New Roman"/>
            <w:sz w:val="22"/>
            <w:szCs w:val="22"/>
          </w:rPr>
          <w:delText>observer</w:delText>
        </w:r>
        <w:r>
          <w:rPr>
            <w:rFonts w:ascii="Times New Roman" w:hAnsi="Times New Roman" w:cs="Times New Roman"/>
            <w:sz w:val="22"/>
            <w:szCs w:val="22"/>
          </w:rPr>
          <w:delText xml:space="preserve"> thresholds at each level of background variability were to be measured three times and averaged. </w:delText>
        </w:r>
        <w:r w:rsidRPr="00537C43">
          <w:rPr>
            <w:rFonts w:ascii="Times New Roman" w:hAnsi="Times New Roman" w:cs="Times New Roman"/>
            <w:sz w:val="22"/>
            <w:szCs w:val="22"/>
          </w:rPr>
          <w:delText>We</w:delText>
        </w:r>
      </w:del>
      <w:commentRangeStart w:id="345"/>
      <w:ins w:id="346" w:author="Brainard, David H" w:date="2021-04-20T19:58:00Z">
        <w:r w:rsidR="00487655">
          <w:rPr>
            <w:rFonts w:ascii="Times New Roman" w:hAnsi="Times New Roman"/>
            <w:sz w:val="22"/>
            <w:szCs w:val="22"/>
          </w:rPr>
          <w:t xml:space="preserve">We followed the procedure described in the pre-registration document to extract threshold from the data. </w:t>
        </w:r>
        <w:commentRangeEnd w:id="345"/>
        <w:r w:rsidR="009E24D1">
          <w:rPr>
            <w:rStyle w:val="CommentReference"/>
            <w:rFonts w:ascii="Times New Roman" w:hAnsi="Times New Roman" w:cs="Times New Roman"/>
            <w:color w:val="auto"/>
            <w14:textOutline w14:w="0" w14:cap="rnd" w14:cmpd="sng" w14:algn="ctr">
              <w14:noFill/>
              <w14:prstDash w14:val="solid"/>
              <w14:bevel/>
            </w14:textOutline>
          </w:rPr>
          <w:commentReference w:id="345"/>
        </w:r>
        <w:r>
          <w:rPr>
            <w:rFonts w:ascii="Times New Roman" w:hAnsi="Times New Roman"/>
            <w:sz w:val="22"/>
            <w:szCs w:val="22"/>
          </w:rPr>
          <w:t>The document also</w:t>
        </w:r>
      </w:ins>
      <w:r>
        <w:rPr>
          <w:rFonts w:ascii="Times New Roman" w:hAnsi="Times New Roman"/>
          <w:sz w:val="22"/>
          <w:szCs w:val="22"/>
        </w:rPr>
        <w:t xml:space="preserve"> </w:t>
      </w:r>
      <w:r w:rsidR="005467C9">
        <w:rPr>
          <w:rFonts w:ascii="Times New Roman" w:hAnsi="Times New Roman" w:cs="Times New Roman"/>
          <w:sz w:val="22"/>
          <w:szCs w:val="22"/>
        </w:rPr>
        <w:t xml:space="preserve">indicated that the primary data feature of interest was the dependence of threshold on the covariance scalar, and </w:t>
      </w:r>
      <w:r w:rsidRPr="00537C43">
        <w:rPr>
          <w:rFonts w:ascii="Times New Roman" w:hAnsi="Times New Roman" w:cs="Times New Roman"/>
          <w:sz w:val="22"/>
          <w:szCs w:val="22"/>
        </w:rPr>
        <w:t>predict</w:t>
      </w:r>
      <w:r>
        <w:rPr>
          <w:rFonts w:ascii="Times New Roman" w:hAnsi="Times New Roman" w:cs="Times New Roman"/>
          <w:sz w:val="22"/>
          <w:szCs w:val="22"/>
        </w:rPr>
        <w:t>ed</w:t>
      </w:r>
      <w:r w:rsidRPr="00537C43">
        <w:rPr>
          <w:rFonts w:ascii="Times New Roman" w:hAnsi="Times New Roman" w:cs="Times New Roman"/>
          <w:sz w:val="22"/>
          <w:szCs w:val="22"/>
        </w:rPr>
        <w:t xml:space="preserve"> that thresholds </w:t>
      </w:r>
      <w:r w:rsidRPr="004B3427">
        <w:rPr>
          <w:rFonts w:ascii="Times New Roman" w:hAnsi="Times New Roman" w:cs="Times New Roman"/>
          <w:sz w:val="22"/>
          <w:szCs w:val="22"/>
        </w:rPr>
        <w:t>would</w:t>
      </w:r>
      <w:r w:rsidRPr="00537C43">
        <w:rPr>
          <w:rFonts w:ascii="Times New Roman" w:hAnsi="Times New Roman" w:cs="Times New Roman"/>
          <w:sz w:val="22"/>
          <w:szCs w:val="22"/>
        </w:rPr>
        <w:t xml:space="preserve"> increase </w:t>
      </w:r>
      <w:del w:id="347" w:author="Brainard, David H" w:date="2021-04-20T19:58:00Z">
        <w:r w:rsidRPr="00537C43">
          <w:rPr>
            <w:rFonts w:ascii="Times New Roman" w:hAnsi="Times New Roman" w:cs="Times New Roman"/>
            <w:sz w:val="22"/>
            <w:szCs w:val="22"/>
          </w:rPr>
          <w:delText>as the</w:delText>
        </w:r>
      </w:del>
      <w:ins w:id="348" w:author="Brainard, David H" w:date="2021-04-20T19:58:00Z">
        <w:r w:rsidR="00487655">
          <w:rPr>
            <w:rFonts w:ascii="Times New Roman" w:hAnsi="Times New Roman" w:cs="Times New Roman"/>
            <w:sz w:val="22"/>
            <w:szCs w:val="22"/>
          </w:rPr>
          <w:t>with increasing</w:t>
        </w:r>
      </w:ins>
      <w:r w:rsidRPr="00537C43">
        <w:rPr>
          <w:rFonts w:ascii="Times New Roman" w:hAnsi="Times New Roman" w:cs="Times New Roman"/>
          <w:sz w:val="22"/>
          <w:szCs w:val="22"/>
        </w:rPr>
        <w:t xml:space="preserve"> </w:t>
      </w:r>
      <w:r>
        <w:rPr>
          <w:rFonts w:ascii="Times New Roman" w:hAnsi="Times New Roman" w:cs="Times New Roman"/>
          <w:sz w:val="22"/>
          <w:szCs w:val="22"/>
        </w:rPr>
        <w:t>background variability</w:t>
      </w:r>
      <w:del w:id="349" w:author="Brainard, David H" w:date="2021-04-20T19:58:00Z">
        <w:r>
          <w:rPr>
            <w:rFonts w:ascii="Times New Roman" w:hAnsi="Times New Roman" w:cs="Times New Roman"/>
            <w:sz w:val="22"/>
            <w:szCs w:val="22"/>
          </w:rPr>
          <w:delText xml:space="preserve"> </w:delText>
        </w:r>
        <w:r w:rsidRPr="00537C43">
          <w:rPr>
            <w:rFonts w:ascii="Times New Roman" w:hAnsi="Times New Roman" w:cs="Times New Roman"/>
            <w:sz w:val="22"/>
            <w:szCs w:val="22"/>
          </w:rPr>
          <w:delText>increases</w:delText>
        </w:r>
      </w:del>
      <w:r>
        <w:rPr>
          <w:rFonts w:ascii="Times New Roman" w:hAnsi="Times New Roman" w:cs="Times New Roman"/>
          <w:sz w:val="22"/>
          <w:szCs w:val="22"/>
        </w:rPr>
        <w:t>.</w:t>
      </w:r>
      <w:r w:rsidR="005467C9">
        <w:rPr>
          <w:rFonts w:ascii="Times New Roman" w:hAnsi="Times New Roman" w:cs="Times New Roman"/>
          <w:sz w:val="22"/>
          <w:szCs w:val="22"/>
        </w:rPr>
        <w:t xml:space="preserve"> The </w:t>
      </w:r>
      <w:del w:id="350" w:author="Brainard, David H" w:date="2021-04-20T19:58:00Z">
        <w:r w:rsidR="005467C9">
          <w:rPr>
            <w:rFonts w:ascii="Times New Roman" w:hAnsi="Times New Roman" w:cs="Times New Roman"/>
            <w:sz w:val="22"/>
            <w:szCs w:val="22"/>
          </w:rPr>
          <w:delText>modeling</w:delText>
        </w:r>
      </w:del>
      <w:ins w:id="351" w:author="Brainard, David H" w:date="2021-04-20T19:58:00Z">
        <w:r w:rsidR="00487655">
          <w:rPr>
            <w:rFonts w:ascii="Times New Roman" w:hAnsi="Times New Roman" w:cs="Times New Roman"/>
            <w:sz w:val="22"/>
            <w:szCs w:val="22"/>
          </w:rPr>
          <w:t>quantitative models</w:t>
        </w:r>
      </w:ins>
      <w:r w:rsidR="00487655">
        <w:rPr>
          <w:rFonts w:ascii="Times New Roman" w:hAnsi="Times New Roman" w:cs="Times New Roman"/>
          <w:sz w:val="22"/>
          <w:szCs w:val="22"/>
        </w:rPr>
        <w:t xml:space="preserve"> of the data, </w:t>
      </w:r>
      <w:r w:rsidR="005467C9">
        <w:rPr>
          <w:rFonts w:ascii="Times New Roman" w:hAnsi="Times New Roman" w:cs="Times New Roman"/>
          <w:sz w:val="22"/>
          <w:szCs w:val="22"/>
        </w:rPr>
        <w:t xml:space="preserve">however, </w:t>
      </w:r>
      <w:del w:id="352" w:author="Brainard, David H" w:date="2021-04-20T19:58:00Z">
        <w:r w:rsidR="005467C9">
          <w:rPr>
            <w:rFonts w:ascii="Times New Roman" w:hAnsi="Times New Roman" w:cs="Times New Roman"/>
            <w:sz w:val="22"/>
            <w:szCs w:val="22"/>
          </w:rPr>
          <w:delText>was</w:delText>
        </w:r>
      </w:del>
      <w:ins w:id="353" w:author="Brainard, David H" w:date="2021-04-20T19:58:00Z">
        <w:r w:rsidR="00487655">
          <w:rPr>
            <w:rFonts w:ascii="Times New Roman" w:hAnsi="Times New Roman" w:cs="Times New Roman"/>
            <w:sz w:val="22"/>
            <w:szCs w:val="22"/>
          </w:rPr>
          <w:t>were</w:t>
        </w:r>
      </w:ins>
      <w:r w:rsidR="00487655">
        <w:rPr>
          <w:rFonts w:ascii="Times New Roman" w:hAnsi="Times New Roman" w:cs="Times New Roman"/>
          <w:sz w:val="22"/>
          <w:szCs w:val="22"/>
        </w:rPr>
        <w:t xml:space="preserve"> </w:t>
      </w:r>
      <w:r w:rsidR="005467C9">
        <w:rPr>
          <w:rFonts w:ascii="Times New Roman" w:hAnsi="Times New Roman" w:cs="Times New Roman"/>
          <w:sz w:val="22"/>
          <w:szCs w:val="22"/>
        </w:rPr>
        <w:t>developed post-hoc.</w:t>
      </w:r>
    </w:p>
    <w:p w14:paraId="7C126D3D" w14:textId="200EAD99" w:rsidR="00151AF7" w:rsidRDefault="00F9135E" w:rsidP="00F9135E">
      <w:pPr>
        <w:pStyle w:val="Default"/>
        <w:spacing w:before="0" w:after="270"/>
        <w:rPr>
          <w:ins w:id="354" w:author="Brainard, David H" w:date="2021-04-20T19:58:00Z"/>
          <w:rFonts w:ascii="Times New Roman" w:hAnsi="Times New Roman"/>
          <w:sz w:val="22"/>
          <w:szCs w:val="22"/>
        </w:rPr>
      </w:pPr>
      <w:r>
        <w:rPr>
          <w:rFonts w:ascii="Times New Roman" w:hAnsi="Times New Roman"/>
          <w:b/>
          <w:bCs/>
          <w:sz w:val="22"/>
          <w:szCs w:val="22"/>
          <w:lang w:val="it-IT"/>
        </w:rPr>
        <w:t>Apparatus</w:t>
      </w:r>
      <w:del w:id="355" w:author="Brainard, David H" w:date="2021-04-20T19:58:00Z">
        <w:r w:rsidR="00136C8B">
          <w:rPr>
            <w:rFonts w:ascii="Times New Roman" w:hAnsi="Times New Roman"/>
            <w:b/>
            <w:bCs/>
            <w:sz w:val="22"/>
            <w:szCs w:val="22"/>
            <w:lang w:val="it-IT"/>
          </w:rPr>
          <w:delText>:</w:delText>
        </w:r>
        <w:r w:rsidR="00136C8B">
          <w:rPr>
            <w:rFonts w:ascii="Times New Roman" w:hAnsi="Times New Roman"/>
            <w:sz w:val="22"/>
            <w:szCs w:val="22"/>
          </w:rPr>
          <w:delText xml:space="preserve"> </w:delText>
        </w:r>
      </w:del>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The stimuli were presented on a calibrated LCD color monitor (27-in. NEC MultiSync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and mgl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lastRenderedPageBreak/>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 xml:space="preserve">chin cup and forehead rest (Headspot, UHCOTech,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6E267BA1" w:rsidR="00151AF7" w:rsidRDefault="00F9135E" w:rsidP="00F9135E">
      <w:pPr>
        <w:pStyle w:val="Default"/>
        <w:spacing w:before="0" w:after="270"/>
        <w:rPr>
          <w:ins w:id="356" w:author="Brainard, David H" w:date="2021-04-20T19:58:00Z"/>
          <w:rStyle w:val="None"/>
          <w:rFonts w:ascii="Times New Roman" w:hAnsi="Times New Roman"/>
          <w:b/>
          <w:bCs/>
          <w:sz w:val="22"/>
          <w:szCs w:val="22"/>
        </w:rPr>
      </w:pPr>
      <w:r>
        <w:rPr>
          <w:rStyle w:val="None"/>
          <w:rFonts w:ascii="Times New Roman" w:hAnsi="Times New Roman"/>
          <w:b/>
          <w:bCs/>
          <w:sz w:val="22"/>
          <w:szCs w:val="22"/>
        </w:rPr>
        <w:t>Monitor Calibration</w:t>
      </w:r>
      <w:del w:id="357" w:author="Brainard, David H" w:date="2021-04-20T19:58:00Z">
        <w:r>
          <w:rPr>
            <w:rStyle w:val="None"/>
            <w:rFonts w:ascii="Times New Roman" w:hAnsi="Times New Roman"/>
            <w:b/>
            <w:bCs/>
            <w:sz w:val="22"/>
            <w:szCs w:val="22"/>
          </w:rPr>
          <w:delText xml:space="preserve">: </w:delText>
        </w:r>
      </w:del>
    </w:p>
    <w:p w14:paraId="1F551C9D" w14:textId="2DE0BE53"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monitor was calibrated using a spectroradiometer (PhotoResearch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commentRangeStart w:id="358"/>
      <w:commentRangeStart w:id="359"/>
      <w:commentRangeStart w:id="360"/>
      <w:commentRangeStart w:id="361"/>
      <w:commentRangeStart w:id="362"/>
      <w:r>
        <w:rPr>
          <w:rFonts w:ascii="Times New Roman" w:hAnsi="Times New Roman"/>
          <w:sz w:val="22"/>
          <w:szCs w:val="22"/>
        </w:rPr>
        <w:t>4.8cm x 4.6cm</w:t>
      </w:r>
      <w:commentRangeEnd w:id="358"/>
      <w:r>
        <w:rPr>
          <w:rStyle w:val="CommentReference"/>
          <w:rFonts w:ascii="Times New Roman" w:hAnsi="Times New Roman" w:cs="Times New Roman"/>
          <w:color w:val="auto"/>
          <w14:textOutline w14:w="0" w14:cap="rnd" w14:cmpd="sng" w14:algn="ctr">
            <w14:noFill/>
            <w14:prstDash w14:val="solid"/>
            <w14:bevel/>
          </w14:textOutline>
        </w:rPr>
        <w:commentReference w:id="358"/>
      </w:r>
      <w:commentRangeEnd w:id="359"/>
      <w:r>
        <w:rPr>
          <w:rStyle w:val="CommentReference"/>
          <w:rFonts w:ascii="Times New Roman" w:hAnsi="Times New Roman" w:cs="Times New Roman"/>
          <w:color w:val="auto"/>
          <w14:textOutline w14:w="0" w14:cap="rnd" w14:cmpd="sng" w14:algn="ctr">
            <w14:noFill/>
            <w14:prstDash w14:val="solid"/>
            <w14:bevel/>
          </w14:textOutline>
        </w:rPr>
        <w:commentReference w:id="359"/>
      </w:r>
      <w:commentRangeEnd w:id="360"/>
      <w:r w:rsidR="006125FA">
        <w:rPr>
          <w:rStyle w:val="CommentReference"/>
          <w:rFonts w:ascii="Times New Roman" w:hAnsi="Times New Roman" w:cs="Times New Roman"/>
          <w:color w:val="auto"/>
          <w14:textOutline w14:w="0" w14:cap="rnd" w14:cmpd="sng" w14:algn="ctr">
            <w14:noFill/>
            <w14:prstDash w14:val="solid"/>
            <w14:bevel/>
          </w14:textOutline>
        </w:rPr>
        <w:commentReference w:id="360"/>
      </w:r>
      <w:commentRangeEnd w:id="361"/>
      <w:r w:rsidR="001F5679">
        <w:rPr>
          <w:rStyle w:val="CommentReference"/>
          <w:rFonts w:ascii="Times New Roman" w:hAnsi="Times New Roman" w:cs="Times New Roman"/>
          <w:color w:val="auto"/>
          <w14:textOutline w14:w="0" w14:cap="rnd" w14:cmpd="sng" w14:algn="ctr">
            <w14:noFill/>
            <w14:prstDash w14:val="solid"/>
            <w14:bevel/>
          </w14:textOutline>
        </w:rPr>
        <w:commentReference w:id="361"/>
      </w:r>
      <w:commentRangeEnd w:id="362"/>
      <w:r w:rsidR="00021EA0">
        <w:rPr>
          <w:rStyle w:val="CommentReference"/>
          <w:rFonts w:ascii="Times New Roman" w:hAnsi="Times New Roman" w:cs="Times New Roman"/>
          <w:color w:val="auto"/>
          <w14:textOutline w14:w="0" w14:cap="rnd" w14:cmpd="sng" w14:algn="ctr">
            <w14:noFill/>
            <w14:prstDash w14:val="solid"/>
            <w14:bevel/>
          </w14:textOutline>
        </w:rPr>
        <w:commentReference w:id="362"/>
      </w:r>
      <w:r>
        <w:rPr>
          <w:rFonts w:ascii="Times New Roman" w:hAnsi="Times New Roman"/>
          <w:sz w:val="22"/>
          <w:szCs w:val="22"/>
        </w:rPr>
        <w:t xml:space="preserve"> (3.67° </w:t>
      </w:r>
      <w:r w:rsidR="00015722">
        <w:rPr>
          <w:rFonts w:ascii="Times New Roman" w:hAnsi="Times New Roman"/>
          <w:sz w:val="22"/>
          <w:szCs w:val="22"/>
        </w:rPr>
        <w:t xml:space="preserve">x </w:t>
      </w:r>
      <w:r>
        <w:rPr>
          <w:rFonts w:ascii="Times New Roman" w:hAnsi="Times New Roman"/>
          <w:sz w:val="22"/>
          <w:szCs w:val="22"/>
        </w:rPr>
        <w:t>3.51°)</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commentRangeStart w:id="363"/>
      <w:del w:id="364" w:author="Brainard, David H" w:date="2021-04-20T19:58:00Z">
        <w:r w:rsidRPr="00723CC7">
          <w:rPr>
            <w:rFonts w:ascii="Times New Roman" w:hAnsi="Times New Roman" w:cs="Times New Roman"/>
            <w:sz w:val="22"/>
            <w:szCs w:val="22"/>
          </w:rPr>
          <w:delText>T</w:delText>
        </w:r>
        <w:r w:rsidRPr="00E41F87">
          <w:rPr>
            <w:rFonts w:ascii="Times New Roman" w:hAnsi="Times New Roman" w:cs="Times New Roman"/>
            <w:sz w:val="22"/>
            <w:szCs w:val="22"/>
          </w:rPr>
          <w:delText>he spectral power distributi</w:delText>
        </w:r>
        <w:r w:rsidRPr="00EC6A85">
          <w:rPr>
            <w:rFonts w:ascii="Times New Roman" w:hAnsi="Times New Roman" w:cs="Times New Roman"/>
            <w:sz w:val="22"/>
            <w:szCs w:val="22"/>
          </w:rPr>
          <w:delText xml:space="preserve">on </w:delText>
        </w:r>
        <w:r w:rsidR="00545D93">
          <w:rPr>
            <w:rFonts w:ascii="Times New Roman" w:hAnsi="Times New Roman" w:cs="Times New Roman"/>
            <w:sz w:val="22"/>
            <w:szCs w:val="22"/>
          </w:rPr>
          <w:delText>was</w:delText>
        </w:r>
        <w:r w:rsidR="00166F16" w:rsidRPr="00723CC7">
          <w:rPr>
            <w:rFonts w:ascii="Times New Roman" w:hAnsi="Times New Roman" w:cs="Times New Roman"/>
            <w:sz w:val="22"/>
            <w:szCs w:val="22"/>
          </w:rPr>
          <w:delText xml:space="preserve"> </w:delText>
        </w:r>
        <w:r w:rsidRPr="00723CC7">
          <w:rPr>
            <w:rFonts w:ascii="Times New Roman" w:hAnsi="Times New Roman" w:cs="Times New Roman"/>
            <w:sz w:val="22"/>
            <w:szCs w:val="22"/>
          </w:rPr>
          <w:delText xml:space="preserve">measured </w:delText>
        </w:r>
        <w:r w:rsidR="00426878">
          <w:rPr>
            <w:rFonts w:ascii="Times New Roman" w:hAnsi="Times New Roman" w:cs="Times New Roman"/>
            <w:sz w:val="22"/>
            <w:szCs w:val="22"/>
          </w:rPr>
          <w:delText>for</w:delText>
        </w:r>
        <w:r w:rsidR="00426878" w:rsidRPr="00E41F87">
          <w:rPr>
            <w:rFonts w:ascii="Times New Roman" w:hAnsi="Times New Roman" w:cs="Times New Roman"/>
            <w:sz w:val="22"/>
            <w:szCs w:val="22"/>
          </w:rPr>
          <w:delText xml:space="preserve"> </w:delText>
        </w:r>
        <w:r w:rsidRPr="00E41F87">
          <w:rPr>
            <w:rFonts w:ascii="Times New Roman" w:hAnsi="Times New Roman" w:cs="Times New Roman"/>
            <w:sz w:val="22"/>
            <w:szCs w:val="22"/>
          </w:rPr>
          <w:delText xml:space="preserve">26 values of the input </w:delText>
        </w:r>
        <w:r w:rsidR="002D40C5">
          <w:rPr>
            <w:rFonts w:ascii="Times New Roman" w:hAnsi="Times New Roman" w:cs="Times New Roman"/>
            <w:sz w:val="22"/>
            <w:szCs w:val="22"/>
          </w:rPr>
          <w:delText>applied to the primaries</w:delText>
        </w:r>
        <w:r w:rsidR="00A91E8E">
          <w:rPr>
            <w:rFonts w:ascii="Times New Roman" w:hAnsi="Times New Roman" w:cs="Times New Roman"/>
            <w:sz w:val="22"/>
            <w:szCs w:val="22"/>
          </w:rPr>
          <w:delText>. The applied values were</w:delText>
        </w:r>
        <w:r w:rsidR="002D40C5">
          <w:rPr>
            <w:rFonts w:ascii="Times New Roman" w:hAnsi="Times New Roman" w:cs="Times New Roman"/>
            <w:sz w:val="22"/>
            <w:szCs w:val="22"/>
          </w:rPr>
          <w:delText xml:space="preserve"> </w:delText>
        </w:r>
        <w:r w:rsidRPr="00E41F87">
          <w:rPr>
            <w:rFonts w:ascii="Times New Roman" w:hAnsi="Times New Roman" w:cs="Times New Roman"/>
            <w:sz w:val="22"/>
            <w:szCs w:val="22"/>
          </w:rPr>
          <w:delText xml:space="preserve">in the range [0, 1] spaced 0.04 apart, where 1 corresponds to the maximum value of the allowed input and 0 corresponds to no input. </w:delText>
        </w:r>
        <w:commentRangeEnd w:id="363"/>
        <w:r w:rsidR="000774C0">
          <w:rPr>
            <w:rStyle w:val="CommentReference"/>
            <w:rFonts w:ascii="Times New Roman" w:hAnsi="Times New Roman" w:cs="Times New Roman"/>
            <w:color w:val="auto"/>
            <w14:textOutline w14:w="0" w14:cap="rnd" w14:cmpd="sng" w14:algn="ctr">
              <w14:noFill/>
              <w14:prstDash w14:val="solid"/>
              <w14:bevel/>
            </w14:textOutline>
          </w:rPr>
          <w:commentReference w:id="363"/>
        </w:r>
        <w:r w:rsidRPr="00723CC7">
          <w:rPr>
            <w:rFonts w:ascii="Times New Roman" w:hAnsi="Times New Roman" w:cs="Times New Roman"/>
            <w:sz w:val="22"/>
            <w:szCs w:val="22"/>
          </w:rPr>
          <w:delText>T</w:delText>
        </w:r>
        <w:r>
          <w:rPr>
            <w:rFonts w:ascii="Times New Roman" w:hAnsi="Times New Roman" w:cs="Times New Roman"/>
            <w:sz w:val="22"/>
            <w:szCs w:val="22"/>
          </w:rPr>
          <w:delText>he</w:delText>
        </w:r>
      </w:del>
      <w:ins w:id="365" w:author="Brainard, David H" w:date="2021-04-20T19:58:00Z">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F06CF5">
          <w:rPr>
            <w:rFonts w:ascii="Times New Roman" w:hAnsi="Times New Roman" w:cs="Times New Roman"/>
            <w:sz w:val="22"/>
            <w:szCs w:val="22"/>
          </w:rPr>
          <w:instrText xml:space="preserve"> ADDIN EN.CITE &lt;EndNote&gt;&lt;Cite&gt;&lt;Author&gt;Brainard&lt;/Author&gt;&lt;Year&gt;2002&lt;/Year&gt;&lt;RecNum&gt;2523&lt;/RecNum&gt;&lt;IDText&gt;Brainard2002Displaycharacterization&lt;/IDText&gt;&lt;DisplayText&gt;(Brainard, Pelli, &amp;amp; Robson, 2002)&lt;/DisplayText&gt;&lt;record&gt;&lt;rec-number&gt;2523&lt;/rec-number&gt;&lt;foreign-keys&gt;&lt;key app="EN" db-id="592dpt2f590x0mezte35f5fwef0rtp2xsfrz" timestamp="1617970931"&gt;2523&lt;/key&gt;&lt;/foreign-keys&gt;&lt;ref-type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spectral</w:t>
        </w:r>
      </w:ins>
      <w:r w:rsidR="00223C96">
        <w:rPr>
          <w:rFonts w:ascii="Times New Roman" w:hAnsi="Times New Roman" w:cs="Times New Roman"/>
          <w:sz w:val="22"/>
          <w:szCs w:val="22"/>
        </w:rPr>
        <w:t xml:space="preserve">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del w:id="366" w:author="Brainard, David H" w:date="2021-04-20T19:58:00Z">
        <w:r w:rsidRPr="00723CC7">
          <w:rPr>
            <w:rFonts w:ascii="Times New Roman" w:hAnsi="Times New Roman" w:cs="Times New Roman"/>
            <w:sz w:val="22"/>
            <w:szCs w:val="22"/>
          </w:rPr>
          <w:delText xml:space="preserve">compared to </w:delText>
        </w:r>
        <w:r w:rsidRPr="00E41F87">
          <w:rPr>
            <w:rFonts w:ascii="Times New Roman" w:hAnsi="Times New Roman" w:cs="Times New Roman"/>
            <w:sz w:val="22"/>
            <w:szCs w:val="22"/>
          </w:rPr>
          <w:delText>the applied input settings</w:delText>
        </w:r>
        <w:r>
          <w:rPr>
            <w:rFonts w:ascii="Times New Roman" w:hAnsi="Times New Roman" w:cs="Times New Roman"/>
            <w:sz w:val="22"/>
            <w:szCs w:val="22"/>
          </w:rPr>
          <w:delText xml:space="preserve"> to</w:delText>
        </w:r>
      </w:del>
      <w:ins w:id="367" w:author="Brainard, David H" w:date="2021-04-20T19:58:00Z">
        <w:r w:rsidR="00021EA0">
          <w:rPr>
            <w:rFonts w:ascii="Times New Roman" w:hAnsi="Times New Roman" w:cs="Times New Roman"/>
            <w:sz w:val="22"/>
            <w:szCs w:val="22"/>
          </w:rPr>
          <w:t>used</w:t>
        </w:r>
      </w:ins>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del w:id="368" w:author="Brainard, David H" w:date="2021-04-20T19:58:00Z">
        <w:r w:rsidRPr="00E41F87">
          <w:rPr>
            <w:rFonts w:ascii="Times New Roman" w:hAnsi="Times New Roman" w:cs="Times New Roman"/>
            <w:sz w:val="22"/>
            <w:szCs w:val="22"/>
          </w:rPr>
          <w:delText>primaries</w:delText>
        </w:r>
      </w:del>
      <w:ins w:id="369" w:author="Brainard, David H" w:date="2021-04-20T19:58:00Z">
        <w:r w:rsidR="00021EA0">
          <w:rPr>
            <w:rFonts w:ascii="Times New Roman" w:hAnsi="Times New Roman" w:cs="Times New Roman"/>
            <w:sz w:val="22"/>
            <w:szCs w:val="22"/>
          </w:rPr>
          <w:t>display</w:t>
        </w:r>
      </w:ins>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del w:id="370" w:author="Brainard, David H" w:date="2021-04-20T19:58:00Z">
        <w:r w:rsidR="004D2E42" w:rsidRPr="00EC6A85">
          <w:rPr>
            <w:rFonts w:ascii="Times New Roman" w:hAnsi="Times New Roman" w:cs="Times New Roman"/>
            <w:sz w:val="22"/>
            <w:szCs w:val="22"/>
          </w:rPr>
          <w:delText xml:space="preserve">applied and </w:delText>
        </w:r>
      </w:del>
      <w:r w:rsidR="008972FE">
        <w:rPr>
          <w:rFonts w:ascii="Times New Roman" w:hAnsi="Times New Roman" w:cs="Times New Roman"/>
          <w:sz w:val="22"/>
          <w:szCs w:val="22"/>
        </w:rPr>
        <w:t xml:space="preserve">measured values </w:t>
      </w:r>
      <w:del w:id="371" w:author="Brainard, David H" w:date="2021-04-20T19:58:00Z">
        <w:r w:rsidR="004D2E42">
          <w:rPr>
            <w:rFonts w:ascii="Times New Roman" w:hAnsi="Times New Roman" w:cs="Times New Roman"/>
            <w:sz w:val="22"/>
            <w:szCs w:val="22"/>
          </w:rPr>
          <w:delText>were less than</w:delText>
        </w:r>
      </w:del>
      <w:ins w:id="372" w:author="Brainard, David H" w:date="2021-04-20T19:58:00Z">
        <w:r w:rsidR="008972FE">
          <w:rPr>
            <w:rFonts w:ascii="Times New Roman" w:hAnsi="Times New Roman" w:cs="Times New Roman"/>
            <w:sz w:val="22"/>
            <w:szCs w:val="22"/>
          </w:rPr>
          <w:t>and those predicted on the basis of linearity was</w:t>
        </w:r>
      </w:ins>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21F243EE" w:rsidR="00151AF7" w:rsidRDefault="00F9135E" w:rsidP="00F9135E">
      <w:pPr>
        <w:pStyle w:val="Default"/>
        <w:spacing w:before="0"/>
        <w:rPr>
          <w:ins w:id="373" w:author="Brainard, David H" w:date="2021-04-20T19:58:00Z"/>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Recruitment and Exclusion</w:t>
      </w:r>
      <w:del w:id="374" w:author="Brainard, David H" w:date="2021-04-20T19:58:00Z">
        <w:r>
          <w:rPr>
            <w:rStyle w:val="None"/>
            <w:rFonts w:ascii="Times New Roman" w:hAnsi="Times New Roman"/>
            <w:b/>
            <w:bCs/>
            <w:sz w:val="22"/>
            <w:szCs w:val="22"/>
            <w:shd w:val="clear" w:color="auto" w:fill="FFFFFF"/>
            <w:lang w:val="de-DE"/>
          </w:rPr>
          <w:delText>:</w:delText>
        </w:r>
        <w:r>
          <w:rPr>
            <w:rFonts w:ascii="Times New Roman" w:hAnsi="Times New Roman"/>
            <w:sz w:val="22"/>
            <w:szCs w:val="22"/>
            <w:shd w:val="clear" w:color="auto" w:fill="FFFFFF"/>
          </w:rPr>
          <w:delText xml:space="preserve"> </w:delText>
        </w:r>
      </w:del>
    </w:p>
    <w:p w14:paraId="15ED198B" w14:textId="77777777" w:rsidR="00151AF7" w:rsidRDefault="00151AF7" w:rsidP="00F9135E">
      <w:pPr>
        <w:pStyle w:val="Default"/>
        <w:spacing w:before="0"/>
        <w:rPr>
          <w:ins w:id="375" w:author="Brainard, David H" w:date="2021-04-20T19:58:00Z"/>
          <w:rFonts w:ascii="Times New Roman" w:hAnsi="Times New Roman"/>
          <w:sz w:val="22"/>
          <w:szCs w:val="22"/>
          <w:shd w:val="clear" w:color="auto" w:fill="FFFFFF"/>
        </w:rPr>
      </w:pPr>
    </w:p>
    <w:p w14:paraId="2EF3C60A" w14:textId="6624C9C4"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del w:id="376" w:author="Brainard, David H" w:date="2021-04-20T19:58:00Z">
        <w:r w:rsidR="001E7F31">
          <w:rPr>
            <w:rFonts w:ascii="Times New Roman" w:hAnsi="Times New Roman"/>
            <w:sz w:val="22"/>
            <w:szCs w:val="22"/>
          </w:rPr>
          <w:fldChar w:fldCharType="begin"/>
        </w:r>
        <w:r w:rsidR="008C29CC">
          <w:rPr>
            <w:rFonts w:ascii="Times New Roman" w:hAnsi="Times New Roman"/>
            <w:sz w:val="22"/>
            <w:szCs w:val="22"/>
          </w:rPr>
          <w:delInstrText xml:space="preserve"> ADDIN EN.CITE &lt;EndNote&gt;&lt;Cite&gt;&lt;Author&gt;S&lt;/Author&gt;&lt;Year&gt;1977&lt;/Year&gt;&lt;RecNum&gt;2497&lt;/RecNum&gt;&lt;DisplayText&gt;(S,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delInstrText>
        </w:r>
        <w:r w:rsidR="001E7F31">
          <w:rPr>
            <w:rFonts w:ascii="Times New Roman" w:hAnsi="Times New Roman"/>
            <w:sz w:val="22"/>
            <w:szCs w:val="22"/>
          </w:rPr>
          <w:fldChar w:fldCharType="separate"/>
        </w:r>
        <w:r w:rsidR="008C29CC">
          <w:rPr>
            <w:rFonts w:ascii="Times New Roman" w:hAnsi="Times New Roman"/>
            <w:noProof/>
            <w:sz w:val="22"/>
            <w:szCs w:val="22"/>
          </w:rPr>
          <w:delText>(S, 1977)</w:delText>
        </w:r>
        <w:r w:rsidR="001E7F31">
          <w:rPr>
            <w:rFonts w:ascii="Times New Roman" w:hAnsi="Times New Roman"/>
            <w:sz w:val="22"/>
            <w:szCs w:val="22"/>
          </w:rPr>
          <w:fldChar w:fldCharType="end"/>
        </w:r>
        <w:r w:rsidR="00F9135E">
          <w:rPr>
            <w:rFonts w:ascii="Times New Roman" w:hAnsi="Times New Roman"/>
            <w:sz w:val="22"/>
            <w:szCs w:val="22"/>
            <w:shd w:val="clear" w:color="auto" w:fill="FFFFFF"/>
          </w:rPr>
          <w:delText>.</w:delText>
        </w:r>
      </w:del>
      <w:ins w:id="377" w:author="Brainard, David H" w:date="2021-04-20T19:58:00Z">
        <w:r w:rsidR="00F06CF5">
          <w:rPr>
            <w:rFonts w:ascii="Times New Roman" w:hAnsi="Times New Roman"/>
            <w:sz w:val="22"/>
            <w:szCs w:val="22"/>
          </w:rPr>
          <w:fldChar w:fldCharType="begin"/>
        </w:r>
        <w:r w:rsidR="00F06CF5">
          <w:rPr>
            <w:rFonts w:ascii="Times New Roman" w:hAnsi="Times New Roman"/>
            <w:sz w:val="22"/>
            <w:szCs w:val="22"/>
          </w:rPr>
          <w:instrText xml:space="preserve"> ADDIN EN.CITE &lt;EndNote&gt;&lt;Cite&gt;&lt;Author&gt;Ishihara&lt;/Author&gt;&lt;Year&gt;1977&lt;/Year&gt;&lt;RecNum&gt;2497&lt;/RecNum&gt;&lt;DisplayText&gt;(Ishihara, 1977)&lt;/DisplayText&gt;&lt;record&gt;&lt;rec-number&gt;2497&lt;/rec-number&gt;&lt;foreign-keys&gt;&lt;key app="EN" db-id="592dpt2f590x0mezte35f5fwef0rtp2xsfrz" timestamp="1608349675"&gt;2497&lt;/key&gt;&lt;/foreign-keys&gt;&lt;ref-type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ins>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20FF3D78"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 xml:space="preserve">who passed the vision screening then participated in a practice session. This session also served to </w:t>
      </w:r>
      <w:r>
        <w:rPr>
          <w:rFonts w:ascii="Times New Roman" w:hAnsi="Times New Roman"/>
          <w:sz w:val="22"/>
          <w:szCs w:val="22"/>
          <w:shd w:val="clear" w:color="auto" w:fill="FFFFFF"/>
        </w:rPr>
        <w:t xml:space="preserve">were </w:t>
      </w:r>
      <w:r w:rsidR="003637C9">
        <w:rPr>
          <w:rFonts w:ascii="Times New Roman" w:hAnsi="Times New Roman"/>
          <w:sz w:val="22"/>
          <w:szCs w:val="22"/>
          <w:shd w:val="clear" w:color="auto" w:fill="FFFFFF"/>
        </w:rPr>
        <w:t>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3614D646"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participated in the rest of the experiment. O</w:t>
      </w:r>
      <w:r>
        <w:rPr>
          <w:rFonts w:ascii="Times New Roman" w:hAnsi="Times New Roman"/>
          <w:sz w:val="22"/>
          <w:szCs w:val="22"/>
          <w:shd w:val="clear" w:color="auto" w:fill="FFFFFF"/>
          <w:lang w:val="pt-PT"/>
        </w:rPr>
        <w:t>bservers</w:t>
      </w:r>
      <w:r>
        <w:rPr>
          <w:rFonts w:ascii="Times New Roman" w:hAnsi="Times New Roman"/>
          <w:sz w:val="22"/>
          <w:szCs w:val="22"/>
          <w:shd w:val="clear" w:color="auto" w:fill="FFFFFF"/>
        </w:rPr>
        <w:t xml:space="preserve"> 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2C5D48E9" w:rsidR="00F9135E" w:rsidRDefault="00F9135E" w:rsidP="001A4955">
      <w:pPr>
        <w:pStyle w:val="Default"/>
        <w:spacing w:before="0"/>
        <w:rPr>
          <w:rFonts w:ascii="Times New Roman" w:hAnsi="Times New Roman"/>
          <w:sz w:val="22"/>
          <w:szCs w:val="22"/>
        </w:rPr>
      </w:pPr>
      <w:r>
        <w:rPr>
          <w:rFonts w:ascii="Times New Roman" w:hAnsi="Times New Roman"/>
          <w:sz w:val="22"/>
          <w:szCs w:val="22"/>
        </w:rPr>
        <w:lastRenderedPageBreak/>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8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 xml:space="preserve">set for screening (2 Female, 2 Male; age 23-56; mean age 38.25). </w:t>
      </w:r>
      <w:commentRangeStart w:id="378"/>
      <w:commentRangeStart w:id="379"/>
      <w:r>
        <w:rPr>
          <w:rFonts w:ascii="Times New Roman" w:hAnsi="Times New Roman"/>
          <w:sz w:val="22"/>
          <w:szCs w:val="22"/>
        </w:rPr>
        <w:t xml:space="preserve">All observers had normal or corrected-to-normal vision (20/40 or better in both eyes, assessed using Snellen chart) and normal color vision (0 Ishihara plates read incorrectly). </w:t>
      </w:r>
      <w:commentRangeEnd w:id="378"/>
      <w:r w:rsidR="00FB5BA7">
        <w:rPr>
          <w:rStyle w:val="CommentReference"/>
          <w:rFonts w:ascii="Times New Roman" w:hAnsi="Times New Roman" w:cs="Times New Roman"/>
          <w:color w:val="auto"/>
          <w14:textOutline w14:w="0" w14:cap="rnd" w14:cmpd="sng" w14:algn="ctr">
            <w14:noFill/>
            <w14:prstDash w14:val="solid"/>
            <w14:bevel/>
          </w14:textOutline>
        </w:rPr>
        <w:commentReference w:id="378"/>
      </w:r>
      <w:commentRangeEnd w:id="379"/>
      <w:r w:rsidR="003F5C2B">
        <w:rPr>
          <w:rStyle w:val="CommentReference"/>
          <w:rFonts w:ascii="Times New Roman" w:hAnsi="Times New Roman" w:cs="Times New Roman"/>
          <w:color w:val="auto"/>
          <w14:textOutline w14:w="0" w14:cap="rnd" w14:cmpd="sng" w14:algn="ctr">
            <w14:noFill/>
            <w14:prstDash w14:val="solid"/>
            <w14:bevel/>
          </w14:textOutline>
        </w:rPr>
        <w:commentReference w:id="379"/>
      </w:r>
      <w:r>
        <w:rPr>
          <w:rFonts w:ascii="Times New Roman" w:hAnsi="Times New Roman"/>
          <w:sz w:val="22"/>
          <w:szCs w:val="22"/>
        </w:rPr>
        <w:t>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11C27738" w:rsidR="00151AF7" w:rsidRDefault="00F9135E" w:rsidP="00F9135E">
      <w:pPr>
        <w:pStyle w:val="Default"/>
        <w:spacing w:before="0" w:after="270"/>
        <w:rPr>
          <w:ins w:id="380" w:author="Brainard, David H" w:date="2021-04-20T19:58:00Z"/>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del w:id="381" w:author="Brainard, David H" w:date="2021-04-20T19:58:00Z">
        <w:r>
          <w:rPr>
            <w:rFonts w:ascii="Times New Roman" w:hAnsi="Times New Roman"/>
            <w:b/>
            <w:bCs/>
            <w:sz w:val="22"/>
            <w:szCs w:val="22"/>
            <w:shd w:val="clear" w:color="auto" w:fill="FFFFFF"/>
          </w:rPr>
          <w:delText>:</w:delText>
        </w:r>
        <w:r>
          <w:rPr>
            <w:rStyle w:val="None"/>
            <w:rFonts w:ascii="Times New Roman" w:hAnsi="Times New Roman"/>
            <w:sz w:val="22"/>
            <w:szCs w:val="22"/>
            <w:shd w:val="clear" w:color="auto" w:fill="FFFFFF"/>
          </w:rPr>
          <w:delText xml:space="preserve"> </w:delText>
        </w:r>
      </w:del>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6C645F41" w:rsidR="00151AF7" w:rsidRDefault="00F9135E" w:rsidP="00F9135E">
      <w:pPr>
        <w:pStyle w:val="Default"/>
        <w:spacing w:before="0"/>
        <w:rPr>
          <w:ins w:id="382" w:author="Brainard, David H" w:date="2021-04-20T19:58:00Z"/>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del w:id="383" w:author="Brainard, David H" w:date="2021-04-20T19:58:00Z">
        <w:r>
          <w:rPr>
            <w:rStyle w:val="None"/>
            <w:rFonts w:ascii="Times New Roman" w:hAnsi="Times New Roman"/>
            <w:b/>
            <w:bCs/>
            <w:sz w:val="22"/>
            <w:szCs w:val="22"/>
            <w:shd w:val="clear" w:color="auto" w:fill="FFFFFF"/>
          </w:rPr>
          <w:delText>:</w:delText>
        </w:r>
        <w:r>
          <w:rPr>
            <w:rFonts w:ascii="Times New Roman" w:hAnsi="Times New Roman"/>
            <w:sz w:val="22"/>
            <w:szCs w:val="22"/>
            <w:shd w:val="clear" w:color="auto" w:fill="FFFFFF"/>
          </w:rPr>
          <w:delText xml:space="preserve"> </w:delText>
        </w:r>
      </w:del>
    </w:p>
    <w:p w14:paraId="6697A20F" w14:textId="77777777" w:rsidR="00151AF7" w:rsidRDefault="00151AF7" w:rsidP="00F9135E">
      <w:pPr>
        <w:pStyle w:val="Default"/>
        <w:spacing w:before="0"/>
        <w:rPr>
          <w:ins w:id="384" w:author="Brainard, David H" w:date="2021-04-20T19:58:00Z"/>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Recruitment and Exclusion</w:t>
      </w:r>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61A73E7E" w:rsidR="00151AF7" w:rsidRDefault="00F9135E" w:rsidP="00F9135E">
      <w:pPr>
        <w:pStyle w:val="Default"/>
        <w:spacing w:before="0"/>
        <w:rPr>
          <w:ins w:id="385" w:author="Brainard, David H" w:date="2021-04-20T19:58:00Z"/>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del w:id="386" w:author="Brainard, David H" w:date="2021-04-20T19:58:00Z">
        <w:r>
          <w:rPr>
            <w:rStyle w:val="None"/>
            <w:rFonts w:ascii="Times New Roman" w:hAnsi="Times New Roman"/>
            <w:b/>
            <w:bCs/>
            <w:sz w:val="22"/>
            <w:szCs w:val="22"/>
            <w:shd w:val="clear" w:color="auto" w:fill="FFFFFF"/>
          </w:rPr>
          <w:delText>:</w:delText>
        </w:r>
        <w:r>
          <w:rPr>
            <w:rStyle w:val="None"/>
            <w:rFonts w:ascii="Times New Roman" w:hAnsi="Times New Roman"/>
            <w:sz w:val="22"/>
            <w:szCs w:val="22"/>
            <w:shd w:val="clear" w:color="auto" w:fill="FFFFFF"/>
          </w:rPr>
          <w:delText xml:space="preserve"> </w:delText>
        </w:r>
      </w:del>
    </w:p>
    <w:p w14:paraId="7739638B" w14:textId="77777777" w:rsidR="00151AF7" w:rsidRDefault="00151AF7" w:rsidP="00F9135E">
      <w:pPr>
        <w:pStyle w:val="Default"/>
        <w:spacing w:before="0"/>
        <w:rPr>
          <w:ins w:id="387" w:author="Brainard, David H" w:date="2021-04-20T19:58:00Z"/>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6815479B" w:rsidR="00151AF7" w:rsidRDefault="00F9135E" w:rsidP="000E3DCD">
      <w:pPr>
        <w:rPr>
          <w:ins w:id="388" w:author="Brainard, David H" w:date="2021-04-20T19:58:00Z"/>
        </w:rPr>
      </w:pPr>
      <w:r w:rsidRPr="00A42D7A">
        <w:rPr>
          <w:rStyle w:val="None"/>
          <w:b/>
          <w:sz w:val="22"/>
        </w:rPr>
        <w:t>Image Gen</w:t>
      </w:r>
      <w:r>
        <w:rPr>
          <w:rStyle w:val="None"/>
          <w:b/>
          <w:sz w:val="22"/>
        </w:rPr>
        <w:t>eration</w:t>
      </w:r>
      <w:del w:id="389" w:author="Brainard, David H" w:date="2021-04-20T19:58:00Z">
        <w:r>
          <w:rPr>
            <w:rStyle w:val="None"/>
            <w:b/>
            <w:bCs/>
            <w:sz w:val="22"/>
            <w:szCs w:val="22"/>
          </w:rPr>
          <w:delText>:</w:delText>
        </w:r>
        <w:r>
          <w:rPr>
            <w:sz w:val="22"/>
            <w:szCs w:val="22"/>
          </w:rPr>
          <w:delText xml:space="preserve"> </w:delText>
        </w:r>
      </w:del>
    </w:p>
    <w:p w14:paraId="4CE19098" w14:textId="77777777" w:rsidR="00151AF7" w:rsidRPr="000E3DCD" w:rsidRDefault="00151AF7" w:rsidP="000E3DCD">
      <w:pPr>
        <w:rPr>
          <w:ins w:id="390" w:author="Brainard, David H" w:date="2021-04-20T19:58:00Z"/>
          <w:sz w:val="22"/>
          <w:szCs w:val="22"/>
        </w:rPr>
      </w:pPr>
    </w:p>
    <w:p w14:paraId="7B7EA5F4" w14:textId="73785864" w:rsidR="00F9135E" w:rsidRDefault="00F9135E">
      <w:pPr>
        <w:rPr>
          <w:rStyle w:val="None"/>
          <w:sz w:val="22"/>
        </w:rPr>
        <w:pPrChange w:id="391" w:author="Brainard, David H" w:date="2021-04-20T19:58:00Z">
          <w:pPr>
            <w:pStyle w:val="Default"/>
            <w:spacing w:before="0" w:after="270"/>
          </w:pPr>
        </w:pPrChange>
      </w:pPr>
      <w:r w:rsidRPr="00A42D7A">
        <w:rPr>
          <w:rStyle w:val="None"/>
          <w:sz w:val="22"/>
        </w:rPr>
        <w:t>The images were generated using software we refer to as Virtual World Color Constancy (VWCC) (</w:t>
      </w:r>
      <w:r w:rsidR="00FE371A">
        <w:fldChar w:fldCharType="begin"/>
      </w:r>
      <w:r w:rsidR="00FE371A">
        <w:instrText xml:space="preserve"> HYPERLINK "https://github.com/BrainardLab/VirtualWorldColorConstancy" </w:instrText>
      </w:r>
      <w:r w:rsidR="00FE371A">
        <w:fldChar w:fldCharType="separate"/>
      </w:r>
      <w:del w:id="392" w:author="Brainard, David H" w:date="2021-04-20T19:58:00Z">
        <w:r>
          <w:rPr>
            <w:rStyle w:val="Hyperlink1"/>
            <w:sz w:val="22"/>
            <w:szCs w:val="22"/>
          </w:rPr>
          <w:delText>https://</w:delText>
        </w:r>
      </w:del>
      <w:r w:rsidRPr="00A42D7A">
        <w:rPr>
          <w:rStyle w:val="Hyperlink1"/>
          <w:sz w:val="22"/>
        </w:rPr>
        <w:t>github.com/BrainardLab/VirtualWorldColorConstancy</w:t>
      </w:r>
      <w:r w:rsidR="00FE371A" w:rsidRPr="00494F22">
        <w:rPr>
          <w:rStyle w:val="Hyperlink1"/>
          <w:sz w:val="22"/>
        </w:rPr>
        <w:fldChar w:fldCharType="end"/>
      </w:r>
      <w:r w:rsidRPr="00494F22">
        <w:rPr>
          <w:rStyle w:val="None"/>
          <w:sz w:val="22"/>
        </w:rPr>
        <w:t>). VWCC is written using MATLAB. It harnesses the Mitsuba renderer to render simulated images from scene descriptions, and also takes adv</w:t>
      </w:r>
      <w:r>
        <w:rPr>
          <w:rStyle w:val="None"/>
          <w:sz w:val="22"/>
          <w:rPrChange w:id="393" w:author="Brainard, David H" w:date="2021-04-20T19:58:00Z">
            <w:rPr>
              <w:rStyle w:val="None"/>
              <w:sz w:val="22"/>
            </w:rPr>
          </w:rPrChange>
        </w:rPr>
        <w:t xml:space="preserve">antage of our RenderToolbox package </w:t>
      </w:r>
      <w:del w:id="394" w:author="Brainard, David H" w:date="2021-04-20T19:58:00Z">
        <w:r>
          <w:rPr>
            <w:rStyle w:val="None"/>
            <w:sz w:val="22"/>
            <w:szCs w:val="22"/>
          </w:rPr>
          <w:delText>(rendertoolbox.org;</w:delText>
        </w:r>
        <w:r w:rsidRPr="00EC6A85">
          <w:rPr>
            <w:rStyle w:val="None"/>
            <w:sz w:val="22"/>
            <w:szCs w:val="22"/>
          </w:rPr>
          <w:delText xml:space="preserve"> </w:delText>
        </w:r>
        <w:r w:rsidR="001E7F31">
          <w:rPr>
            <w:rStyle w:val="None"/>
            <w:sz w:val="22"/>
            <w:szCs w:val="22"/>
          </w:rPr>
          <w:fldChar w:fldCharType="begin"/>
        </w:r>
        <w:r w:rsidR="007E4EA9">
          <w:rPr>
            <w:rStyle w:val="None"/>
            <w:sz w:val="22"/>
            <w:szCs w:val="22"/>
          </w:rPr>
          <w:delInstrText xml:space="preserve"> ADDIN EN.CITE &lt;EndNote&gt;&lt;Cite&gt;&lt;Author&gt;Heasly&lt;/Author&gt;&lt;Year&gt;2014&lt;/Year&gt;&lt;RecNum&gt;154&lt;/RecNum&gt;&lt;DisplayText&gt;(Heasly, Cottaris, Lichtman, Xiao, &amp;amp; Brainard, 2014)&lt;/DisplayText&gt;&lt;record&gt;&lt;rec-number&gt;154&lt;/rec-number&gt;&lt;foreign-keys&gt;&lt;key app="EN" db-id="592dpt2f590x0mezte35f5fwef0rtp2xsfrz" timestamp="1598111302"&gt;154&lt;/key&gt;&lt;/foreign-keys&gt;&lt;ref-type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delInstrText>
        </w:r>
        <w:r w:rsidR="001E7F31">
          <w:rPr>
            <w:rStyle w:val="None"/>
            <w:sz w:val="22"/>
            <w:szCs w:val="22"/>
          </w:rPr>
          <w:fldChar w:fldCharType="separate"/>
        </w:r>
        <w:r w:rsidR="007E4EA9">
          <w:rPr>
            <w:rStyle w:val="None"/>
            <w:noProof/>
            <w:sz w:val="22"/>
            <w:szCs w:val="22"/>
          </w:rPr>
          <w:delText>(Heasly, Cottaris, Lichtman, Xiao, &amp; Brainard, 2014)</w:delText>
        </w:r>
        <w:r w:rsidR="001E7F31">
          <w:rPr>
            <w:rStyle w:val="None"/>
            <w:sz w:val="22"/>
            <w:szCs w:val="22"/>
          </w:rPr>
          <w:fldChar w:fldCharType="end"/>
        </w:r>
        <w:r>
          <w:rPr>
            <w:rStyle w:val="None"/>
            <w:sz w:val="22"/>
            <w:szCs w:val="22"/>
          </w:rPr>
          <w:delText>).</w:delText>
        </w:r>
      </w:del>
      <w:ins w:id="395" w:author="Brainard, David H" w:date="2021-04-20T19:58:00Z">
        <w:r w:rsidR="00F06CF5">
          <w:rPr>
            <w:rStyle w:val="None"/>
            <w:sz w:val="22"/>
            <w:szCs w:val="22"/>
          </w:rPr>
          <w:fldChar w:fldCharType="begin"/>
        </w:r>
        <w:r w:rsidR="00F06CF5">
          <w:rPr>
            <w:rStyle w:val="None"/>
            <w:sz w:val="22"/>
            <w:szCs w:val="22"/>
          </w:rPr>
          <w:instrText xml:space="preserve"> ADDIN EN.CITE &lt;EndNote&gt;&lt;Cite&gt;&lt;Author&gt;Heasly&lt;/Author&gt;&lt;Year&gt;2014&lt;/Year&gt;&lt;RecNum&gt;262&lt;/RecNum&gt;&lt;IDText&gt;24511145&lt;/IDText&gt;&lt;Prefix&gt;rendertoolbox.org`; &lt;/Prefix&gt;&lt;DisplayText&gt;(rendertoolbox.org; Heasly, Cottaris, Lichtman, Xiao, &amp;amp; Brainard, 2014)&lt;/DisplayText&gt;&lt;record&gt;&lt;rec-number&gt;262&lt;/rec-number&gt;&lt;foreign-keys&gt;&lt;key app="EN" db-id="592dpt2f590x0mezte35f5fwef0rtp2xsfrz" timestamp="1598111308"&gt;262&lt;/key&gt;&lt;/foreign-keys&gt;&lt;ref-type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 Vis&lt;/secondary-title&gt;&lt;/titles&gt;&lt;periodical&gt;&lt;full-title&gt;J Vis&lt;/full-title&gt;&lt;/periodical&gt;&lt;volume&gt;14&lt;/volume&gt;&lt;number&gt;2&lt;/number&gt;&lt;edition&gt;2014/02/11&lt;/edition&gt;&lt;keywords&gt;&lt;keyword&gt;Algorithms&lt;/keyword&gt;&lt;keyword&gt;Cognition/*physiology&lt;/keyword&gt;&lt;keyword&gt;Color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commentRangeStart w:id="396"/>
        <w:commentRangeEnd w:id="396"/>
        <w:r w:rsidR="00D629CC">
          <w:rPr>
            <w:rStyle w:val="CommentReference"/>
          </w:rPr>
          <w:commentReference w:id="396"/>
        </w:r>
        <w:r>
          <w:rPr>
            <w:rStyle w:val="None"/>
            <w:sz w:val="22"/>
            <w:szCs w:val="22"/>
          </w:rPr>
          <w:t>.</w:t>
        </w:r>
      </w:ins>
      <w:r w:rsidRPr="00A42D7A">
        <w:rPr>
          <w:rStyle w:val="None"/>
          <w:sz w:val="22"/>
        </w:rPr>
        <w:t xml:space="preserve"> To render an image, we first create a 3D model that specifies the base scene. Objects and </w:t>
      </w:r>
      <w:r w:rsidRPr="00494F22">
        <w:rPr>
          <w:rStyle w:val="None"/>
          <w:sz w:val="22"/>
        </w:rPr>
        <w:t xml:space="preserve">light sources can be inserted in the base scene at user specified locations. The 3D models were based on a base scene provided as part of RenderToolbox and modified using Blender, </w:t>
      </w:r>
      <w:r>
        <w:rPr>
          <w:rPrChange w:id="397" w:author="Brainard, David H" w:date="2021-04-20T19:58:00Z">
            <w:rPr>
              <w:sz w:val="22"/>
            </w:rPr>
          </w:rPrChange>
        </w:rPr>
        <w:t xml:space="preserve">an open-source 3-D modeling and animation </w:t>
      </w:r>
      <w:r w:rsidRPr="00A42D7A">
        <w:rPr>
          <w:sz w:val="22"/>
        </w:rPr>
        <w:t xml:space="preserve">package </w:t>
      </w:r>
      <w:del w:id="398" w:author="Brainard, David H" w:date="2021-04-20T19:58:00Z">
        <w:r>
          <w:rPr>
            <w:sz w:val="22"/>
            <w:szCs w:val="22"/>
          </w:rPr>
          <w:delText>(</w:delText>
        </w:r>
        <w:r w:rsidR="00497973">
          <w:fldChar w:fldCharType="begin"/>
        </w:r>
        <w:r w:rsidR="00497973">
          <w:delInstrText xml:space="preserve"> HYPERLINK "https://www.blender.org/" </w:delInstrText>
        </w:r>
        <w:r w:rsidR="00497973">
          <w:fldChar w:fldCharType="separate"/>
        </w:r>
        <w:r>
          <w:rPr>
            <w:rStyle w:val="Hyperlink0"/>
            <w:sz w:val="22"/>
            <w:szCs w:val="22"/>
          </w:rPr>
          <w:delText>https://www.blender.org/</w:delText>
        </w:r>
        <w:r w:rsidR="00497973">
          <w:rPr>
            <w:rStyle w:val="Hyperlink0"/>
            <w:sz w:val="22"/>
            <w:szCs w:val="22"/>
          </w:rPr>
          <w:fldChar w:fldCharType="end"/>
        </w:r>
        <w:r>
          <w:rPr>
            <w:sz w:val="22"/>
            <w:szCs w:val="22"/>
          </w:rPr>
          <w:delText>)</w:delText>
        </w:r>
        <w:r>
          <w:rPr>
            <w:rStyle w:val="None"/>
            <w:sz w:val="22"/>
            <w:szCs w:val="22"/>
          </w:rPr>
          <w:delText>.</w:delText>
        </w:r>
      </w:del>
      <w:ins w:id="399" w:author="Brainard, David H" w:date="2021-04-20T19:58:00Z">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w:t>
        </w:r>
      </w:ins>
      <w:r w:rsidRPr="006E1FD3">
        <w:rPr>
          <w:rStyle w:val="None"/>
          <w:color w:val="000000" w:themeColor="text1"/>
          <w:sz w:val="22"/>
          <w:rPrChange w:id="400" w:author="Brainard, David H" w:date="2021-04-20T19:58:00Z">
            <w:rPr>
              <w:rStyle w:val="None"/>
              <w:sz w:val="22"/>
            </w:rPr>
          </w:rPrChange>
        </w:rPr>
        <w:t xml:space="preserve"> </w:t>
      </w:r>
      <w:r w:rsidRPr="00A42D7A">
        <w:rPr>
          <w:rStyle w:val="None"/>
          <w:sz w:val="22"/>
        </w:rPr>
        <w:t>Next,</w:t>
      </w:r>
      <w:r w:rsidRPr="00494F22">
        <w:rPr>
          <w:rStyle w:val="None"/>
          <w:sz w:val="22"/>
        </w:rPr>
        <w:t xml:space="preserve"> we assigned reflectance spectra and spectral power distribution functions to </w:t>
      </w:r>
      <w:r w:rsidRPr="00494F22">
        <w:rPr>
          <w:rStyle w:val="None"/>
          <w:sz w:val="22"/>
        </w:rPr>
        <w:lastRenderedPageBreak/>
        <w:t xml:space="preserve">the objects and light sources in the scene (see </w:t>
      </w:r>
      <w:r>
        <w:rPr>
          <w:rPrChange w:id="401" w:author="Brainard, David H" w:date="2021-04-20T19:58:00Z">
            <w:rPr>
              <w:sz w:val="22"/>
            </w:rPr>
          </w:rPrChange>
        </w:rPr>
        <w:t>Reflectance and Illumination Spectra Generation</w:t>
      </w:r>
      <w:r w:rsidRPr="00A42D7A">
        <w:rPr>
          <w:rStyle w:val="None"/>
          <w:sz w:val="22"/>
        </w:rPr>
        <w:t xml:space="preserve"> for how these spectra were generated). Once the geometrical and spectral features were s</w:t>
      </w:r>
      <w:r w:rsidRPr="00494F22">
        <w:rPr>
          <w:rStyle w:val="None"/>
          <w:sz w:val="22"/>
        </w:rPr>
        <w:t xml:space="preserve">pecified, we render a 2D multispectral image of the scene using Mitsuba, </w:t>
      </w:r>
      <w:r>
        <w:rPr>
          <w:rPrChange w:id="402" w:author="Brainard, David H" w:date="2021-04-20T19:58:00Z">
            <w:rPr>
              <w:sz w:val="22"/>
            </w:rPr>
          </w:rPrChange>
        </w:rPr>
        <w:t xml:space="preserve">a physically-realistic open-source rendering system </w:t>
      </w:r>
      <w:del w:id="403" w:author="Brainard, David H" w:date="2021-04-20T19:58:00Z">
        <w:r>
          <w:rPr>
            <w:sz w:val="22"/>
            <w:szCs w:val="22"/>
          </w:rPr>
          <w:delText>(</w:delText>
        </w:r>
        <w:r w:rsidR="00497973">
          <w:fldChar w:fldCharType="begin"/>
        </w:r>
        <w:r w:rsidR="00497973">
          <w:delInstrText xml:space="preserve"> HYPERLINK "https://www.mitsuba-renderer.org/" </w:delInstrText>
        </w:r>
        <w:r w:rsidR="00497973">
          <w:fldChar w:fldCharType="separate"/>
        </w:r>
        <w:r>
          <w:rPr>
            <w:rStyle w:val="Hyperlink0"/>
            <w:sz w:val="22"/>
            <w:szCs w:val="22"/>
          </w:rPr>
          <w:delText>https://www.mitsuba-renderer.org</w:delText>
        </w:r>
        <w:r w:rsidR="00497973">
          <w:rPr>
            <w:rStyle w:val="Hyperlink0"/>
            <w:sz w:val="22"/>
            <w:szCs w:val="22"/>
          </w:rPr>
          <w:fldChar w:fldCharType="end"/>
        </w:r>
        <w:r>
          <w:rPr>
            <w:rStyle w:val="Hyperlink0"/>
            <w:sz w:val="22"/>
            <w:szCs w:val="22"/>
          </w:rPr>
          <w:delText xml:space="preserve">, </w:delText>
        </w:r>
        <w:r w:rsidR="001E7F31">
          <w:rPr>
            <w:rStyle w:val="Hyperlink0"/>
            <w:color w:val="000000"/>
            <w:sz w:val="22"/>
            <w:szCs w:val="22"/>
            <w:u w:val="none"/>
          </w:rPr>
          <w:fldChar w:fldCharType="begin"/>
        </w:r>
        <w:r w:rsidR="008C29CC">
          <w:rPr>
            <w:rStyle w:val="Hyperlink0"/>
            <w:color w:val="000000"/>
            <w:sz w:val="22"/>
            <w:szCs w:val="22"/>
            <w:u w:val="none"/>
          </w:rPr>
          <w:delInstrText xml:space="preserve"> ADDIN EN.CITE &lt;EndNote&gt;&lt;Cite&gt;&lt;Author&gt;Jakob&lt;/Author&gt;&lt;Year&gt;2010&lt;/Year&gt;&lt;RecNum&gt;391&lt;/RecNum&gt;&lt;DisplayText&gt;(Jakob,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delInstrText>
        </w:r>
        <w:r w:rsidR="001E7F31">
          <w:rPr>
            <w:rStyle w:val="Hyperlink0"/>
            <w:color w:val="000000"/>
            <w:sz w:val="22"/>
            <w:szCs w:val="22"/>
            <w:u w:val="none"/>
          </w:rPr>
          <w:fldChar w:fldCharType="separate"/>
        </w:r>
        <w:r w:rsidR="008C29CC">
          <w:rPr>
            <w:rStyle w:val="Hyperlink0"/>
            <w:noProof/>
            <w:color w:val="000000"/>
            <w:sz w:val="22"/>
            <w:szCs w:val="22"/>
            <w:u w:val="none"/>
          </w:rPr>
          <w:delText>(Jakob, 2010)</w:delText>
        </w:r>
        <w:r w:rsidR="001E7F31">
          <w:rPr>
            <w:rStyle w:val="Hyperlink0"/>
            <w:color w:val="000000"/>
            <w:sz w:val="22"/>
            <w:szCs w:val="22"/>
            <w:u w:val="none"/>
          </w:rPr>
          <w:fldChar w:fldCharType="end"/>
        </w:r>
        <w:r>
          <w:rPr>
            <w:sz w:val="22"/>
            <w:szCs w:val="22"/>
          </w:rPr>
          <w:delText>).</w:delText>
        </w:r>
      </w:del>
      <w:ins w:id="404" w:author="Brainard, David H" w:date="2021-04-20T19:58:00Z">
        <w:r w:rsidR="00F06CF5">
          <w:rPr>
            <w:rStyle w:val="Hyperlink0"/>
            <w:color w:val="000000"/>
            <w:sz w:val="22"/>
            <w:szCs w:val="22"/>
            <w:u w:val="none"/>
          </w:rPr>
          <w:fldChar w:fldCharType="begin"/>
        </w:r>
        <w:r w:rsidR="00F06CF5">
          <w:rPr>
            <w:rStyle w:val="Hyperlink0"/>
            <w:color w:val="000000"/>
            <w:sz w:val="22"/>
            <w:szCs w:val="22"/>
            <w:u w:val="none"/>
          </w:rPr>
          <w:instrText xml:space="preserve"> ADDIN EN.CITE &lt;EndNote&gt;&lt;Cite&gt;&lt;Author&gt;Jakob&lt;/Author&gt;&lt;Year&gt;2010&lt;/Year&gt;&lt;RecNum&gt;391&lt;/RecNum&gt;&lt;Prefix&gt;mitsuba-renderer.org`; &lt;/Prefix&gt;&lt;DisplayText&gt;(mitsuba-renderer.org; Jakob, 2010)&lt;/DisplayText&gt;&lt;record&gt;&lt;rec-number&gt;391&lt;/rec-number&gt;&lt;foreign-keys&gt;&lt;key app="EN" db-id="592dpt2f590x0mezte35f5fwef0rtp2xsfrz" timestamp="1598114816"&gt;391&lt;/key&gt;&lt;/foreign-keys&gt;&lt;ref-type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w:t>
        </w:r>
      </w:ins>
      <w:r>
        <w:rPr>
          <w:rPrChange w:id="405" w:author="Brainard, David H" w:date="2021-04-20T19:58:00Z">
            <w:rPr>
              <w:sz w:val="22"/>
            </w:rPr>
          </w:rPrChange>
        </w:rPr>
        <w:t xml:space="preserve"> The images were rendered</w:t>
      </w:r>
      <w:r w:rsidRPr="00A42D7A">
        <w:rPr>
          <w:rStyle w:val="None"/>
          <w:sz w:val="22"/>
        </w:rPr>
        <w:t xml:space="preserve"> at 31 wavelengths equally spaced between 400nm and 700nm. The images were rendered with the camera field of view of 17</w:t>
      </w:r>
      <w:r w:rsidRPr="00494F22">
        <w:rPr>
          <w:rStyle w:val="None"/>
          <w:sz w:val="22"/>
          <w:shd w:val="clear" w:color="auto" w:fill="FFFFFF"/>
        </w:rPr>
        <w:t>°</w:t>
      </w:r>
      <w:r>
        <w:rPr>
          <w:shd w:val="clear" w:color="auto" w:fill="FFFFFF"/>
          <w:rPrChange w:id="406" w:author="Brainard, David H" w:date="2021-04-20T19:58:00Z">
            <w:rPr>
              <w:sz w:val="22"/>
              <w:shd w:val="clear" w:color="auto" w:fill="FFFFFF"/>
            </w:rPr>
          </w:rPrChange>
        </w:rPr>
        <w:t xml:space="preserve"> </w:t>
      </w:r>
      <w:r w:rsidRPr="00A42D7A">
        <w:rPr>
          <w:rStyle w:val="None"/>
          <w:sz w:val="22"/>
        </w:rPr>
        <w:t>with an image resolution of 320-pixel by 240-p</w:t>
      </w:r>
      <w:r w:rsidRPr="00494F22">
        <w:rPr>
          <w:rStyle w:val="None"/>
          <w:sz w:val="22"/>
        </w:rPr>
        <w:t xml:space="preserve">ixels with the target object at the center. A 201-pixel by 201-pixel area, centered around the spherical target object, was cropped for display on the monitor. </w:t>
      </w:r>
    </w:p>
    <w:p w14:paraId="173F07E1" w14:textId="77777777" w:rsidR="00151AF7" w:rsidRDefault="00151AF7" w:rsidP="000E3DCD">
      <w:pPr>
        <w:rPr>
          <w:ins w:id="407" w:author="Brainard, David H" w:date="2021-04-20T19:58:00Z"/>
          <w:rStyle w:val="None"/>
          <w:rFonts w:eastAsia="Times New Roman"/>
          <w:sz w:val="22"/>
          <w:szCs w:val="22"/>
        </w:rPr>
      </w:pPr>
    </w:p>
    <w:p w14:paraId="44B172C8" w14:textId="16A5EC0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To present the multispectral images on the monitor, they were first converted to LMS images using the </w:t>
      </w:r>
      <w:r>
        <w:rPr>
          <w:rStyle w:val="None"/>
          <w:rFonts w:ascii="Times New Roman" w:hAnsi="Times New Roman"/>
          <w:sz w:val="22"/>
          <w:szCs w:val="22"/>
          <w:lang w:val="de-DE"/>
        </w:rPr>
        <w:t xml:space="preserve">Stockman-Sharpe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&lt;EndNote&gt;&lt;Cite&gt;&lt;Author&gt;Brainard&lt;/Author&gt;&lt;Year&gt;1989&lt;/Year&gt;&lt;RecNum&gt;808&lt;/RecNum&gt;&lt;DisplayText&gt;(Brainard, 1989)&lt;/DisplayText&gt;&lt;record&gt;&lt;rec-number&gt;808&lt;/rec-number&gt;&lt;foreign-keys&gt;&lt;key app="EN" db-id="592dpt2f590x0mezte35f5fwef0rtp2xsfrz" timestamp="1598122907"&gt;808&lt;/key&gt;&lt;/foreign-keys&gt;&lt;ref-type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all of the images to bring them into the display gamut of the monitor. The gamma corrected RGB images was presented on the monitor during the experiment.</w:t>
      </w:r>
    </w:p>
    <w:p w14:paraId="636C8BC4" w14:textId="6AE3E7F1" w:rsidR="00151AF7" w:rsidRDefault="00F9135E" w:rsidP="00F9135E">
      <w:pPr>
        <w:pStyle w:val="Default"/>
        <w:spacing w:before="0" w:after="270"/>
        <w:rPr>
          <w:ins w:id="408" w:author="Brainard, David H" w:date="2021-04-20T19:58:00Z"/>
          <w:rStyle w:val="None"/>
          <w:rFonts w:ascii="Times New Roman" w:hAnsi="Times New Roman"/>
          <w:sz w:val="22"/>
          <w:szCs w:val="22"/>
        </w:rPr>
      </w:pPr>
      <w:r>
        <w:rPr>
          <w:rStyle w:val="None"/>
          <w:rFonts w:ascii="Times New Roman" w:hAnsi="Times New Roman"/>
          <w:b/>
          <w:bCs/>
          <w:sz w:val="22"/>
          <w:szCs w:val="22"/>
        </w:rPr>
        <w:t>Reflectance and Illumination Spectra</w:t>
      </w:r>
      <w:del w:id="409" w:author="Brainard, David H" w:date="2021-04-20T19:58:00Z">
        <w:r>
          <w:rPr>
            <w:rStyle w:val="None"/>
            <w:rFonts w:ascii="Times New Roman" w:hAnsi="Times New Roman"/>
            <w:b/>
            <w:bCs/>
            <w:sz w:val="22"/>
            <w:szCs w:val="22"/>
          </w:rPr>
          <w:delText>:</w:delText>
        </w:r>
        <w:r>
          <w:rPr>
            <w:rStyle w:val="None"/>
            <w:rFonts w:ascii="Times New Roman" w:hAnsi="Times New Roman"/>
            <w:sz w:val="22"/>
            <w:szCs w:val="22"/>
          </w:rPr>
          <w:delText xml:space="preserve"> </w:delText>
        </w:r>
      </w:del>
    </w:p>
    <w:p w14:paraId="668D4748" w14:textId="4445ECE1"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w:t>
      </w:r>
      <w:del w:id="410" w:author="Brainard, David H" w:date="2021-04-20T19:58:00Z">
        <w:r>
          <w:rPr>
            <w:rStyle w:val="None"/>
            <w:rFonts w:ascii="Times New Roman" w:hAnsi="Times New Roman"/>
            <w:sz w:val="22"/>
            <w:szCs w:val="22"/>
          </w:rPr>
          <w:delText>al (</w:delText>
        </w:r>
        <w:r w:rsidR="001E7F31">
          <w:rPr>
            <w:rStyle w:val="None"/>
            <w:rFonts w:ascii="Times New Roman" w:hAnsi="Times New Roman"/>
            <w:sz w:val="22"/>
            <w:szCs w:val="22"/>
          </w:rPr>
          <w:fldChar w:fldCharType="begin"/>
        </w:r>
        <w:r w:rsidR="008C29CC">
          <w:rPr>
            <w:rStyle w:val="None"/>
            <w:rFonts w:ascii="Times New Roman" w:hAnsi="Times New Roman"/>
            <w:sz w:val="22"/>
            <w:szCs w:val="22"/>
          </w:rPr>
          <w:del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delInstrText>
        </w:r>
        <w:r w:rsidR="001E7F31">
          <w:rPr>
            <w:rStyle w:val="None"/>
            <w:rFonts w:ascii="Times New Roman" w:hAnsi="Times New Roman"/>
            <w:sz w:val="22"/>
            <w:szCs w:val="22"/>
          </w:rPr>
          <w:fldChar w:fldCharType="separate"/>
        </w:r>
        <w:r w:rsidR="008C29CC">
          <w:rPr>
            <w:rStyle w:val="None"/>
            <w:rFonts w:ascii="Times New Roman" w:hAnsi="Times New Roman"/>
            <w:noProof/>
            <w:sz w:val="22"/>
            <w:szCs w:val="22"/>
          </w:rPr>
          <w:delText>(Singh et al., 2018)</w:delText>
        </w:r>
        <w:r w:rsidR="001E7F31">
          <w:rPr>
            <w:rStyle w:val="None"/>
            <w:rFonts w:ascii="Times New Roman" w:hAnsi="Times New Roman"/>
            <w:sz w:val="22"/>
            <w:szCs w:val="22"/>
          </w:rPr>
          <w:fldChar w:fldCharType="end"/>
        </w:r>
        <w:r>
          <w:rPr>
            <w:rStyle w:val="None"/>
            <w:rFonts w:ascii="Times New Roman" w:hAnsi="Times New Roman"/>
            <w:sz w:val="22"/>
            <w:szCs w:val="22"/>
          </w:rPr>
          <w:delText>).</w:delText>
        </w:r>
      </w:del>
      <w:ins w:id="411" w:author="Brainard, David H" w:date="2021-04-20T19:58:00Z">
        <w:r>
          <w:rPr>
            <w:rStyle w:val="None"/>
            <w:rFonts w:ascii="Times New Roman" w:hAnsi="Times New Roman"/>
            <w:sz w:val="22"/>
            <w:szCs w:val="22"/>
          </w:rPr>
          <w:t>al (</w:t>
        </w:r>
        <w:r w:rsidR="00F06CF5">
          <w:rPr>
            <w:rStyle w:val="None"/>
            <w:rFonts w:ascii="Times New Roman" w:hAnsi="Times New Roman"/>
            <w:sz w:val="22"/>
            <w:szCs w:val="22"/>
          </w:rPr>
          <w:fldChar w:fldCharType="begin"/>
        </w:r>
        <w:r w:rsidR="00E073DD">
          <w:rPr>
            <w:rStyle w:val="None"/>
            <w:rFonts w:ascii="Times New Roman" w:hAnsi="Times New Roman"/>
            <w:sz w:val="22"/>
            <w:szCs w:val="22"/>
          </w:rPr>
          <w:instrText xml:space="preserve"> ADDIN EN.CITE &lt;EndNote&gt;&lt;Cite&gt;&lt;Author&gt;Singh&lt;/Author&gt;&lt;Year&gt;2018&lt;/Year&gt;&lt;RecNum&gt;124&lt;/RecNum&gt;&lt;IDText&gt;30593061&lt;/IDText&gt;&lt;DisplayText&gt;(Singh, Cottaris, Heasly, Brainard, &amp;amp; Burge,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E073DD">
          <w:rPr>
            <w:rStyle w:val="None"/>
            <w:rFonts w:ascii="Times New Roman" w:hAnsi="Times New Roman"/>
            <w:noProof/>
            <w:sz w:val="22"/>
            <w:szCs w:val="22"/>
          </w:rPr>
          <w:t>(Singh, Cottaris, Heasly, Brainard, &amp; Burge, 2018)</w:t>
        </w:r>
        <w:r w:rsidR="00F06CF5">
          <w:rPr>
            <w:rStyle w:val="None"/>
            <w:rFonts w:ascii="Times New Roman" w:hAnsi="Times New Roman"/>
            <w:sz w:val="22"/>
            <w:szCs w:val="22"/>
          </w:rPr>
          <w:fldChar w:fldCharType="end"/>
        </w:r>
        <w:r>
          <w:rPr>
            <w:rStyle w:val="None"/>
            <w:rFonts w:ascii="Times New Roman" w:hAnsi="Times New Roman"/>
            <w:sz w:val="22"/>
            <w:szCs w:val="22"/>
          </w:rPr>
          <w:t>).</w:t>
        </w:r>
      </w:ins>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multi-normal distribution. Reflectance spectra for the objects in the scene were generated using random sampling from this multi-normal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2988CC23" w:rsidR="0016741F" w:rsidRPr="0095296C" w:rsidRDefault="00F9135E" w:rsidP="00F9135E">
      <w:pPr>
        <w:pStyle w:val="Default"/>
        <w:spacing w:before="0" w:after="270"/>
        <w:rPr>
          <w:rStyle w:val="None"/>
          <w:rFonts w:ascii="Times New Roman" w:hAnsi="Times New Roman"/>
          <w:sz w:val="22"/>
          <w:szCs w:val="22"/>
        </w:rPr>
      </w:pPr>
      <w:commentRangeStart w:id="412"/>
      <w:r>
        <w:rPr>
          <w:rStyle w:val="None"/>
          <w:rFonts w:ascii="Times New Roman" w:hAnsi="Times New Roman"/>
          <w:sz w:val="22"/>
          <w:szCs w:val="22"/>
        </w:rPr>
        <w:t xml:space="preserve">The power spectrum </w:t>
      </w:r>
      <w:commentRangeEnd w:id="412"/>
      <w:r w:rsidR="00616A56">
        <w:rPr>
          <w:rStyle w:val="CommentReference"/>
          <w:rFonts w:ascii="Times New Roman" w:hAnsi="Times New Roman" w:cs="Times New Roman"/>
          <w:color w:val="auto"/>
          <w14:textOutline w14:w="0" w14:cap="rnd" w14:cmpd="sng" w14:algn="ctr">
            <w14:noFill/>
            <w14:prstDash w14:val="solid"/>
            <w14:bevel/>
          </w14:textOutline>
        </w:rPr>
        <w:commentReference w:id="412"/>
      </w:r>
      <w:r>
        <w:rPr>
          <w:rStyle w:val="None"/>
          <w:rFonts w:ascii="Times New Roman" w:hAnsi="Times New Roman"/>
          <w:sz w:val="22"/>
          <w:szCs w:val="22"/>
        </w:rPr>
        <w:t xml:space="preserve">of the light sources was chosen as standard daylight D65 spectrum. We normalized the D65 spectrum by its mean power to get the relative spectral shape. This </w:t>
      </w:r>
      <w:del w:id="413" w:author="Brainard, David H" w:date="2021-04-20T19:58:00Z">
        <w:r>
          <w:rPr>
            <w:rStyle w:val="None"/>
            <w:rFonts w:ascii="Times New Roman" w:hAnsi="Times New Roman"/>
            <w:sz w:val="22"/>
            <w:szCs w:val="22"/>
          </w:rPr>
          <w:delText xml:space="preserve">spectral shape </w:delText>
        </w:r>
      </w:del>
      <w:r>
        <w:rPr>
          <w:rStyle w:val="None"/>
          <w:rFonts w:ascii="Times New Roman" w:hAnsi="Times New Roman"/>
          <w:sz w:val="22"/>
          <w:szCs w:val="22"/>
        </w:rPr>
        <w:t xml:space="preserve">was </w:t>
      </w:r>
      <w:del w:id="414" w:author="Brainard, David H" w:date="2021-04-20T19:58:00Z">
        <w:r>
          <w:rPr>
            <w:rStyle w:val="None"/>
            <w:rFonts w:ascii="Times New Roman" w:hAnsi="Times New Roman"/>
            <w:sz w:val="22"/>
            <w:szCs w:val="22"/>
          </w:rPr>
          <w:delText>scaled</w:delText>
        </w:r>
      </w:del>
      <w:ins w:id="415" w:author="Brainard, David H" w:date="2021-04-20T19:58:00Z">
        <w:r w:rsidR="00616A56">
          <w:rPr>
            <w:rStyle w:val="None"/>
            <w:rFonts w:ascii="Times New Roman" w:hAnsi="Times New Roman"/>
            <w:sz w:val="22"/>
            <w:szCs w:val="22"/>
          </w:rPr>
          <w:t>multiplied</w:t>
        </w:r>
      </w:ins>
      <w:r w:rsidR="00616A56">
        <w:rPr>
          <w:rStyle w:val="None"/>
          <w:rFonts w:ascii="Times New Roman" w:hAnsi="Times New Roman"/>
          <w:sz w:val="22"/>
          <w:szCs w:val="22"/>
        </w:rPr>
        <w:t xml:space="preserve"> </w:t>
      </w:r>
      <w:r>
        <w:rPr>
          <w:rStyle w:val="None"/>
          <w:rFonts w:ascii="Times New Roman" w:hAnsi="Times New Roman"/>
          <w:sz w:val="22"/>
          <w:szCs w:val="22"/>
        </w:rPr>
        <w:t xml:space="preserve">by a fixed scalar </w:t>
      </w:r>
      <w:ins w:id="416" w:author="Brainard, David H" w:date="2021-04-20T19:58:00Z">
        <w:r w:rsidR="00616A56">
          <w:rPr>
            <w:rStyle w:val="None"/>
            <w:rFonts w:ascii="Times New Roman" w:hAnsi="Times New Roman"/>
            <w:sz w:val="22"/>
            <w:szCs w:val="22"/>
          </w:rPr>
          <w:t xml:space="preserve">with an arbitrarily chosen value of 5 </w:t>
        </w:r>
      </w:ins>
      <w:r>
        <w:rPr>
          <w:rStyle w:val="None"/>
          <w:rFonts w:ascii="Times New Roman" w:hAnsi="Times New Roman"/>
          <w:sz w:val="22"/>
          <w:szCs w:val="22"/>
        </w:rPr>
        <w:t xml:space="preserve">to get the </w:t>
      </w:r>
      <w:del w:id="417" w:author="Brainard, David H" w:date="2021-04-20T19:58:00Z">
        <w:r>
          <w:rPr>
            <w:rStyle w:val="None"/>
            <w:rFonts w:ascii="Times New Roman" w:hAnsi="Times New Roman"/>
            <w:sz w:val="22"/>
            <w:szCs w:val="22"/>
          </w:rPr>
          <w:delText>power</w:delText>
        </w:r>
      </w:del>
      <w:ins w:id="418" w:author="Brainard, David H" w:date="2021-04-20T19:58:00Z">
        <w:r w:rsidR="00616A56">
          <w:rPr>
            <w:rStyle w:val="None"/>
            <w:rFonts w:ascii="Times New Roman" w:hAnsi="Times New Roman"/>
            <w:sz w:val="22"/>
            <w:szCs w:val="22"/>
          </w:rPr>
          <w:t>illuminant</w:t>
        </w:r>
      </w:ins>
      <w:r w:rsidR="00616A56">
        <w:rPr>
          <w:rStyle w:val="None"/>
          <w:rFonts w:ascii="Times New Roman" w:hAnsi="Times New Roman"/>
          <w:sz w:val="22"/>
          <w:szCs w:val="22"/>
        </w:rPr>
        <w:t xml:space="preserve"> </w:t>
      </w:r>
      <w:r>
        <w:rPr>
          <w:rStyle w:val="None"/>
          <w:rFonts w:ascii="Times New Roman" w:hAnsi="Times New Roman"/>
          <w:sz w:val="22"/>
          <w:szCs w:val="22"/>
        </w:rPr>
        <w:t xml:space="preserve">spectrum. </w:t>
      </w:r>
      <w:del w:id="419" w:author="Brainard, David H" w:date="2021-04-20T19:58:00Z">
        <w:r>
          <w:rPr>
            <w:rStyle w:val="None"/>
            <w:rFonts w:ascii="Times New Roman" w:hAnsi="Times New Roman"/>
            <w:sz w:val="22"/>
            <w:szCs w:val="22"/>
          </w:rPr>
          <w:delText xml:space="preserve">The same relative spectral shape and </w:delText>
        </w:r>
        <w:r w:rsidR="005007FE">
          <w:rPr>
            <w:rStyle w:val="None"/>
            <w:rFonts w:ascii="Times New Roman" w:hAnsi="Times New Roman"/>
            <w:sz w:val="22"/>
            <w:szCs w:val="22"/>
          </w:rPr>
          <w:delText xml:space="preserve">scalar </w:delText>
        </w:r>
        <w:r>
          <w:rPr>
            <w:rStyle w:val="None"/>
            <w:rFonts w:ascii="Times New Roman" w:hAnsi="Times New Roman"/>
            <w:sz w:val="22"/>
            <w:szCs w:val="22"/>
          </w:rPr>
          <w:delText>was applied to the power</w:delText>
        </w:r>
      </w:del>
      <w:ins w:id="420" w:author="Brainard, David H" w:date="2021-04-20T19:58:00Z">
        <w:r w:rsidR="00616A56">
          <w:rPr>
            <w:rStyle w:val="None"/>
            <w:rFonts w:ascii="Times New Roman" w:hAnsi="Times New Roman"/>
            <w:sz w:val="22"/>
            <w:szCs w:val="22"/>
          </w:rPr>
          <w:t>This</w:t>
        </w:r>
      </w:ins>
      <w:r w:rsidR="00616A56">
        <w:rPr>
          <w:rStyle w:val="None"/>
          <w:rFonts w:ascii="Times New Roman" w:hAnsi="Times New Roman"/>
          <w:sz w:val="22"/>
          <w:szCs w:val="22"/>
        </w:rPr>
        <w:t xml:space="preserve"> spectrum </w:t>
      </w:r>
      <w:del w:id="421" w:author="Brainard, David H" w:date="2021-04-20T19:58:00Z">
        <w:r>
          <w:rPr>
            <w:rStyle w:val="None"/>
            <w:rFonts w:ascii="Times New Roman" w:hAnsi="Times New Roman"/>
            <w:sz w:val="22"/>
            <w:szCs w:val="22"/>
          </w:rPr>
          <w:delText>of</w:delText>
        </w:r>
      </w:del>
      <w:ins w:id="422" w:author="Brainard, David H" w:date="2021-04-20T19:58:00Z">
        <w:r w:rsidR="00616A56">
          <w:rPr>
            <w:rStyle w:val="None"/>
            <w:rFonts w:ascii="Times New Roman" w:hAnsi="Times New Roman"/>
            <w:sz w:val="22"/>
            <w:szCs w:val="22"/>
          </w:rPr>
          <w:t>was used for</w:t>
        </w:r>
      </w:ins>
      <w:r w:rsidR="00616A56">
        <w:rPr>
          <w:rStyle w:val="None"/>
          <w:rFonts w:ascii="Times New Roman" w:hAnsi="Times New Roman"/>
          <w:sz w:val="22"/>
          <w:szCs w:val="22"/>
        </w:rPr>
        <w:t xml:space="preserve">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del w:id="423" w:author="Brainard, David H" w:date="2021-04-20T19:58:00Z">
        <w:r w:rsidR="0016741F">
          <w:rPr>
            <w:rStyle w:val="None"/>
            <w:rFonts w:ascii="Times New Roman" w:hAnsi="Times New Roman"/>
            <w:sz w:val="22"/>
            <w:szCs w:val="22"/>
          </w:rPr>
          <w:delText>To find</w:delText>
        </w:r>
      </w:del>
      <w:ins w:id="424" w:author="Brainard, David H" w:date="2021-04-20T19:58:00Z">
        <w:r w:rsidR="00616A56">
          <w:rPr>
            <w:rStyle w:val="None"/>
            <w:rFonts w:ascii="Times New Roman" w:hAnsi="Times New Roman"/>
            <w:sz w:val="22"/>
            <w:szCs w:val="22"/>
          </w:rPr>
          <w:t>We then scaled</w:t>
        </w:r>
      </w:ins>
      <w:r w:rsidR="00616A56">
        <w:rPr>
          <w:rStyle w:val="None"/>
          <w:rFonts w:ascii="Times New Roman" w:hAnsi="Times New Roman"/>
          <w:sz w:val="22"/>
          <w:szCs w:val="22"/>
        </w:rPr>
        <w:t xml:space="preserve"> the </w:t>
      </w:r>
      <w:del w:id="425" w:author="Brainard, David H" w:date="2021-04-20T19:58:00Z">
        <w:r w:rsidR="0016741F">
          <w:rPr>
            <w:rStyle w:val="None"/>
            <w:rFonts w:ascii="Times New Roman" w:hAnsi="Times New Roman"/>
            <w:sz w:val="22"/>
            <w:szCs w:val="22"/>
          </w:rPr>
          <w:delText xml:space="preserve">scalar we first </w:delText>
        </w:r>
      </w:del>
      <w:r w:rsidR="00616A56">
        <w:rPr>
          <w:rStyle w:val="None"/>
          <w:rFonts w:ascii="Times New Roman" w:hAnsi="Times New Roman"/>
          <w:sz w:val="22"/>
          <w:szCs w:val="22"/>
        </w:rPr>
        <w:t xml:space="preserve">rendered </w:t>
      </w:r>
      <w:ins w:id="426" w:author="Brainard, David H" w:date="2021-04-20T19:58:00Z">
        <w:r w:rsidR="00616A56">
          <w:rPr>
            <w:rStyle w:val="None"/>
            <w:rFonts w:ascii="Times New Roman" w:hAnsi="Times New Roman"/>
            <w:sz w:val="22"/>
            <w:szCs w:val="22"/>
          </w:rPr>
          <w:t xml:space="preserve">image dataset so that the maximum linear monitor input value (across </w:t>
        </w:r>
      </w:ins>
      <w:r w:rsidR="00616A56">
        <w:rPr>
          <w:rStyle w:val="None"/>
          <w:rFonts w:ascii="Times New Roman" w:hAnsi="Times New Roman"/>
          <w:sz w:val="22"/>
          <w:szCs w:val="22"/>
        </w:rPr>
        <w:t xml:space="preserve">the entire </w:t>
      </w:r>
      <w:del w:id="427" w:author="Brainard, David H" w:date="2021-04-20T19:58:00Z">
        <w:r w:rsidR="0016741F">
          <w:rPr>
            <w:rStyle w:val="None"/>
            <w:rFonts w:ascii="Times New Roman" w:hAnsi="Times New Roman"/>
            <w:sz w:val="22"/>
            <w:szCs w:val="22"/>
          </w:rPr>
          <w:delText xml:space="preserve">image database by setting it equal to 5 (chosen arbitrarily to </w:delText>
        </w:r>
      </w:del>
      <w:ins w:id="428" w:author="Brainard, David H" w:date="2021-04-20T19:58:00Z">
        <w:r w:rsidR="00616A56">
          <w:rPr>
            <w:rStyle w:val="None"/>
            <w:rFonts w:ascii="Times New Roman" w:hAnsi="Times New Roman"/>
            <w:sz w:val="22"/>
            <w:szCs w:val="22"/>
          </w:rPr>
          <w:t xml:space="preserve">dataset) needed to </w:t>
        </w:r>
      </w:ins>
      <w:r w:rsidR="00616A56">
        <w:rPr>
          <w:rStyle w:val="None"/>
          <w:rFonts w:ascii="Times New Roman" w:hAnsi="Times New Roman"/>
          <w:sz w:val="22"/>
          <w:szCs w:val="22"/>
        </w:rPr>
        <w:t xml:space="preserve">render </w:t>
      </w:r>
      <w:ins w:id="429" w:author="Brainard, David H" w:date="2021-04-20T19:58:00Z">
        <w:r w:rsidR="00616A56">
          <w:rPr>
            <w:rStyle w:val="None"/>
            <w:rFonts w:ascii="Times New Roman" w:hAnsi="Times New Roman"/>
            <w:sz w:val="22"/>
            <w:szCs w:val="22"/>
          </w:rPr>
          <w:t xml:space="preserve">the </w:t>
        </w:r>
      </w:ins>
      <w:r w:rsidR="00616A56">
        <w:rPr>
          <w:rStyle w:val="None"/>
          <w:rFonts w:ascii="Times New Roman" w:hAnsi="Times New Roman"/>
          <w:sz w:val="22"/>
          <w:szCs w:val="22"/>
        </w:rPr>
        <w:t xml:space="preserve">images </w:t>
      </w:r>
      <w:del w:id="430" w:author="Brainard, David H" w:date="2021-04-20T19:58:00Z">
        <w:r w:rsidR="0016741F">
          <w:rPr>
            <w:rStyle w:val="None"/>
            <w:rFonts w:ascii="Times New Roman" w:hAnsi="Times New Roman"/>
            <w:sz w:val="22"/>
            <w:szCs w:val="22"/>
          </w:rPr>
          <w:delText xml:space="preserve">using Virtual World Color Constancy pipeline). Then, we used monitor calibration </w:delText>
        </w:r>
        <w:r w:rsidR="00C7195B">
          <w:rPr>
            <w:rStyle w:val="None"/>
            <w:rFonts w:ascii="Times New Roman" w:hAnsi="Times New Roman"/>
            <w:sz w:val="22"/>
            <w:szCs w:val="22"/>
          </w:rPr>
          <w:delText xml:space="preserve">data </w:delText>
        </w:r>
        <w:r w:rsidR="0016741F">
          <w:rPr>
            <w:rStyle w:val="None"/>
            <w:rFonts w:ascii="Times New Roman" w:hAnsi="Times New Roman"/>
            <w:sz w:val="22"/>
            <w:szCs w:val="22"/>
          </w:rPr>
          <w:delText xml:space="preserve">and </w:delText>
        </w:r>
        <w:r w:rsidR="002038F5">
          <w:rPr>
            <w:rStyle w:val="None"/>
            <w:rFonts w:ascii="Times New Roman" w:hAnsi="Times New Roman"/>
            <w:sz w:val="22"/>
            <w:szCs w:val="22"/>
          </w:rPr>
          <w:delText xml:space="preserve">the </w:delText>
        </w:r>
        <w:r w:rsidR="0016741F">
          <w:rPr>
            <w:rStyle w:val="None"/>
            <w:rFonts w:ascii="Times New Roman" w:hAnsi="Times New Roman"/>
            <w:sz w:val="22"/>
            <w:szCs w:val="22"/>
          </w:rPr>
          <w:delText xml:space="preserve">image dataset to find out the maximum pixel value that needed to be displayed </w:delText>
        </w:r>
      </w:del>
      <w:r w:rsidR="00616A56">
        <w:rPr>
          <w:rStyle w:val="None"/>
          <w:rFonts w:ascii="Times New Roman" w:hAnsi="Times New Roman"/>
          <w:sz w:val="22"/>
          <w:szCs w:val="22"/>
        </w:rPr>
        <w:t xml:space="preserve">on the </w:t>
      </w:r>
      <w:del w:id="431" w:author="Brainard, David H" w:date="2021-04-20T19:58:00Z">
        <w:r w:rsidR="0016741F">
          <w:rPr>
            <w:rStyle w:val="None"/>
            <w:rFonts w:ascii="Times New Roman" w:hAnsi="Times New Roman"/>
            <w:sz w:val="22"/>
            <w:szCs w:val="22"/>
          </w:rPr>
          <w:delText>monitor during the experiments. We chose the scalar such that the maximum value to be displayed would be 0.9 of the range allowed by the monitor gamut. The entire image dataset</w:delText>
        </w:r>
      </w:del>
      <w:ins w:id="432" w:author="Brainard, David H" w:date="2021-04-20T19:58:00Z">
        <w:r w:rsidR="00616A56">
          <w:rPr>
            <w:rStyle w:val="None"/>
            <w:rFonts w:ascii="Times New Roman" w:hAnsi="Times New Roman"/>
            <w:sz w:val="22"/>
            <w:szCs w:val="22"/>
          </w:rPr>
          <w:t>display</w:t>
        </w:r>
      </w:ins>
      <w:r w:rsidR="00616A56">
        <w:rPr>
          <w:rStyle w:val="None"/>
          <w:rFonts w:ascii="Times New Roman" w:hAnsi="Times New Roman"/>
          <w:sz w:val="22"/>
          <w:szCs w:val="22"/>
        </w:rPr>
        <w:t xml:space="preserve"> was </w:t>
      </w:r>
      <w:del w:id="433" w:author="Brainard, David H" w:date="2021-04-20T19:58:00Z">
        <w:r w:rsidR="0016741F">
          <w:rPr>
            <w:rStyle w:val="None"/>
            <w:rFonts w:ascii="Times New Roman" w:hAnsi="Times New Roman"/>
            <w:sz w:val="22"/>
            <w:szCs w:val="22"/>
          </w:rPr>
          <w:delText>scaled by the same scalar.</w:delText>
        </w:r>
      </w:del>
      <w:ins w:id="434" w:author="Brainard, David H" w:date="2021-04-20T19:58:00Z">
        <w:r w:rsidR="00616A56">
          <w:rPr>
            <w:rStyle w:val="None"/>
            <w:rFonts w:ascii="Times New Roman" w:hAnsi="Times New Roman"/>
            <w:sz w:val="22"/>
            <w:szCs w:val="22"/>
          </w:rPr>
          <w:t xml:space="preserve">0.9. </w:t>
        </w:r>
      </w:ins>
    </w:p>
    <w:p w14:paraId="2A8D17CD" w14:textId="000C196F" w:rsidR="00151AF7" w:rsidRDefault="00F9135E" w:rsidP="00F9135E">
      <w:pPr>
        <w:pStyle w:val="Default"/>
        <w:spacing w:before="0" w:after="270"/>
        <w:rPr>
          <w:ins w:id="435" w:author="Brainard, David H" w:date="2021-04-20T19:58:00Z"/>
          <w:rStyle w:val="None"/>
          <w:rFonts w:ascii="Times New Roman" w:hAnsi="Times New Roman"/>
          <w:sz w:val="22"/>
          <w:szCs w:val="22"/>
        </w:rPr>
      </w:pPr>
      <w:r>
        <w:rPr>
          <w:rFonts w:ascii="Times New Roman" w:hAnsi="Times New Roman"/>
          <w:b/>
          <w:bCs/>
          <w:sz w:val="22"/>
          <w:szCs w:val="22"/>
        </w:rPr>
        <w:t>Psychometric Function</w:t>
      </w:r>
      <w:del w:id="436" w:author="Brainard, David H" w:date="2021-04-20T19:58:00Z">
        <w:r>
          <w:rPr>
            <w:rFonts w:ascii="Times New Roman" w:hAnsi="Times New Roman"/>
            <w:b/>
            <w:bCs/>
            <w:sz w:val="22"/>
            <w:szCs w:val="22"/>
          </w:rPr>
          <w:delText>:</w:delText>
        </w:r>
        <w:r>
          <w:rPr>
            <w:rStyle w:val="None"/>
            <w:rFonts w:ascii="Times New Roman" w:hAnsi="Times New Roman"/>
            <w:sz w:val="22"/>
            <w:szCs w:val="22"/>
          </w:rPr>
          <w:delText xml:space="preserve"> </w:delText>
        </w:r>
      </w:del>
    </w:p>
    <w:p w14:paraId="7206B388" w14:textId="7C34C802"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&lt;EndNote&gt;&lt;Cite&gt;&lt;Author&gt;Prins&lt;/Author&gt;&lt;Year&gt;2018&lt;/Year&gt;&lt;RecNum&gt;809&lt;/RecNum&gt;&lt;DisplayText&gt;(Prins &amp;amp; Kingdom, 2018)&lt;/DisplayText&gt;&lt;record&gt;&lt;rec-number&gt;809&lt;/rec-number&gt;&lt;foreign-keys&gt;&lt;key app="EN" db-id="592dpt2f590x0mezte35f5fwef0rtp2xsfrz" timestamp="1598123093"&gt;809&lt;/key&gt;&lt;/foreign-keys&gt;&lt;ref-type name="Journal Article"&gt;17&lt;/ref-type&gt;&lt;contributors&gt;&lt;authors&gt;&lt;author&gt;Prins, N&lt;/author&gt;&lt;author&gt;Kingdom, F. A. A.&lt;/author&gt;&lt;/authors&gt;&lt;/contributors&gt;&lt;titles&gt;&lt;title&gt;Applying the Model-Comparison Approach to Test Specific Research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data was fit to obtain all four parameters of the psychometric function: threshold, slope, lapse rate and guess rate. While estimating the parameters, the lapse rate was set equal to the guess rate and was forced to be in the range [0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6B386C12" w:rsidR="00151AF7" w:rsidRDefault="00F9135E" w:rsidP="00F9135E">
      <w:pPr>
        <w:pStyle w:val="Default"/>
        <w:spacing w:before="0" w:after="270"/>
        <w:rPr>
          <w:ins w:id="437" w:author="Brainard, David H" w:date="2021-04-20T19:58:00Z"/>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del w:id="438" w:author="Brainard, David H" w:date="2021-04-20T19:58:00Z">
        <w:r w:rsidRPr="00374B95">
          <w:rPr>
            <w:rFonts w:ascii="Times New Roman" w:hAnsi="Times New Roman" w:cs="Times New Roman"/>
            <w:b/>
            <w:bCs/>
            <w:sz w:val="22"/>
            <w:szCs w:val="22"/>
          </w:rPr>
          <w:delText>:</w:delText>
        </w:r>
        <w:r w:rsidRPr="00374B95">
          <w:rPr>
            <w:rFonts w:ascii="Times New Roman" w:hAnsi="Times New Roman" w:cs="Times New Roman"/>
            <w:sz w:val="22"/>
            <w:szCs w:val="22"/>
          </w:rPr>
          <w:delText xml:space="preserve"> </w:delText>
        </w:r>
      </w:del>
    </w:p>
    <w:p w14:paraId="026C9006" w14:textId="6E96E9F2"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lastRenderedPageBreak/>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the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del w:id="439" w:author="Brainard, David H" w:date="2021-04-20T19:58:00Z">
        <w:r w:rsidR="001E7F31">
          <w:rPr>
            <w:rStyle w:val="None"/>
            <w:rFonts w:ascii="Times New Roman" w:eastAsia="Times New Roman" w:hAnsi="Times New Roman" w:cs="Times New Roman"/>
            <w:sz w:val="22"/>
            <w:szCs w:val="22"/>
          </w:rPr>
          <w:fldChar w:fldCharType="begin"/>
        </w:r>
        <w:r w:rsidR="008C29CC">
          <w:rPr>
            <w:rStyle w:val="None"/>
            <w:rFonts w:ascii="Times New Roman" w:eastAsia="Times New Roman" w:hAnsi="Times New Roman" w:cs="Times New Roman"/>
            <w:sz w:val="22"/>
            <w:szCs w:val="22"/>
          </w:rPr>
          <w:del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delInstrText>
        </w:r>
        <w:r w:rsidR="001E7F31">
          <w:rPr>
            <w:rStyle w:val="None"/>
            <w:rFonts w:ascii="Times New Roman" w:eastAsia="Times New Roman" w:hAnsi="Times New Roman" w:cs="Times New Roman"/>
            <w:sz w:val="22"/>
            <w:szCs w:val="22"/>
          </w:rPr>
          <w:fldChar w:fldCharType="separate"/>
        </w:r>
        <w:r w:rsidR="008C29CC">
          <w:rPr>
            <w:rStyle w:val="None"/>
            <w:rFonts w:ascii="Times New Roman" w:eastAsia="Times New Roman" w:hAnsi="Times New Roman" w:cs="Times New Roman"/>
            <w:noProof/>
            <w:sz w:val="22"/>
            <w:szCs w:val="22"/>
          </w:rPr>
          <w:delText>(Green, 1996)</w:delText>
        </w:r>
        <w:r w:rsidR="001E7F31">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delText xml:space="preserve">. We model the </w:delText>
        </w:r>
        <w:r w:rsidR="005C5833">
          <w:rPr>
            <w:rStyle w:val="None"/>
            <w:rFonts w:ascii="Times New Roman" w:eastAsia="Times New Roman" w:hAnsi="Times New Roman" w:cs="Times New Roman"/>
            <w:sz w:val="22"/>
            <w:szCs w:val="22"/>
          </w:rPr>
          <w:delText>visual response</w:delText>
        </w:r>
        <w:r w:rsidR="00F9135E">
          <w:rPr>
            <w:rStyle w:val="None"/>
            <w:rFonts w:ascii="Times New Roman" w:eastAsia="Times New Roman" w:hAnsi="Times New Roman" w:cs="Times New Roman"/>
            <w:sz w:val="22"/>
            <w:szCs w:val="22"/>
          </w:rPr>
          <w:delText xml:space="preserve"> </w:delText>
        </w:r>
        <w:r w:rsidR="00BF76F5">
          <w:rPr>
            <w:rStyle w:val="None"/>
            <w:rFonts w:ascii="Times New Roman" w:eastAsia="Times New Roman" w:hAnsi="Times New Roman" w:cs="Times New Roman"/>
            <w:sz w:val="22"/>
            <w:szCs w:val="22"/>
          </w:rPr>
          <w:delText>to</w:delText>
        </w:r>
      </w:del>
      <w:ins w:id="440" w:author="Brainard, David H" w:date="2021-04-20T19:58:00Z">
        <w:r w:rsidR="00F06CF5">
          <w:rPr>
            <w:rStyle w:val="None"/>
            <w:rFonts w:ascii="Times New Roman" w:eastAsia="Times New Roman" w:hAnsi="Times New Roman" w:cs="Times New Roman"/>
            <w:sz w:val="22"/>
            <w:szCs w:val="22"/>
          </w:rPr>
          <w:fldChar w:fldCharType="begin"/>
        </w:r>
        <w:r w:rsidR="00F06CF5">
          <w:rPr>
            <w:rStyle w:val="None"/>
            <w:rFonts w:ascii="Times New Roman" w:eastAsia="Times New Roman" w:hAnsi="Times New Roman" w:cs="Times New Roman"/>
            <w:sz w:val="22"/>
            <w:szCs w:val="22"/>
          </w:rPr>
          <w:instrText xml:space="preserve"> ADDIN EN.CITE &lt;EndNote&gt;&lt;Cite&gt;&lt;Author&gt;Green&lt;/Author&gt;&lt;Year&gt;1996&lt;/Year&gt;&lt;RecNum&gt;2500&lt;/RecNum&gt;&lt;DisplayText&gt;(Green, 1996)&lt;/DisplayText&gt;&lt;record&gt;&lt;rec-number&gt;2500&lt;/rec-number&gt;&lt;foreign-keys&gt;&lt;key app="EN" db-id="592dpt2f590x0mezte35f5fwef0rtp2xsfrz" timestamp="1609187851"&gt;2500&lt;/key&gt;&lt;/foreign-keys&gt;&lt;ref-type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the target object in</w:t>
        </w:r>
      </w:ins>
      <w:r w:rsidR="00616A56">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4D4EC916"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w:del w:id="441" w:author="Brainard, David H" w:date="2021-04-20T19:58:00Z">
        <w:r w:rsidR="00FE7CC3">
          <w:rPr>
            <w:rStyle w:val="None"/>
            <w:rFonts w:ascii="Times New Roman" w:eastAsia="Times New Roman" w:hAnsi="Times New Roman" w:cs="Times New Roman"/>
            <w:sz w:val="22"/>
            <w:szCs w:val="22"/>
          </w:rPr>
          <w:delText xml:space="preserve"> </w:delText>
        </w:r>
      </w:del>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del w:id="442" w:author="Brainard, David H" w:date="2021-04-20T19:58:00Z">
        <w:r w:rsidR="00F6169F">
          <w:rPr>
            <w:rStyle w:val="None"/>
            <w:rFonts w:ascii="Times New Roman" w:eastAsia="Times New Roman" w:hAnsi="Times New Roman" w:cs="Times New Roman"/>
            <w:sz w:val="22"/>
            <w:szCs w:val="22"/>
          </w:rPr>
          <w:delText xml:space="preserve"> respectively</w:delText>
        </w:r>
      </w:del>
      <w:ins w:id="443" w:author="Brainard, David H" w:date="2021-04-20T19:58:00Z">
        <w:r w:rsidR="00616A56">
          <w:rPr>
            <w:rStyle w:val="None"/>
            <w:rFonts w:ascii="Times New Roman" w:eastAsia="Times New Roman" w:hAnsi="Times New Roman" w:cs="Times New Roman"/>
            <w:sz w:val="22"/>
            <w:szCs w:val="22"/>
          </w:rPr>
          <w:t>,</w:t>
        </w:r>
      </w:ins>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w:t>
      </w:r>
      <w:commentRangeStart w:id="444"/>
      <w:r w:rsidR="006116DF">
        <w:rPr>
          <w:rStyle w:val="None"/>
          <w:rFonts w:ascii="Times New Roman" w:eastAsia="Times New Roman" w:hAnsi="Times New Roman" w:cs="Times New Roman"/>
          <w:sz w:val="22"/>
          <w:szCs w:val="22"/>
        </w:rPr>
        <w:t>but not on the target sphere LRF</w:t>
      </w:r>
      <w:commentRangeEnd w:id="444"/>
      <w:r w:rsidR="008A2584">
        <w:rPr>
          <w:rStyle w:val="CommentReference"/>
          <w:rFonts w:ascii="Times New Roman" w:hAnsi="Times New Roman" w:cs="Times New Roman"/>
          <w:color w:val="auto"/>
          <w14:textOutline w14:w="0" w14:cap="rnd" w14:cmpd="sng" w14:algn="ctr">
            <w14:noFill/>
            <w14:prstDash w14:val="solid"/>
            <w14:bevel/>
          </w14:textOutline>
        </w:rPr>
        <w:commentReference w:id="445"/>
      </w:r>
      <w:r w:rsidR="008A2584">
        <w:rPr>
          <w:rStyle w:val="CommentReference"/>
          <w:rFonts w:ascii="Times New Roman" w:hAnsi="Times New Roman" w:cs="Times New Roman"/>
          <w:color w:val="auto"/>
          <w14:textOutline w14:w="0" w14:cap="rnd" w14:cmpd="sng" w14:algn="ctr">
            <w14:noFill/>
            <w14:prstDash w14:val="solid"/>
            <w14:bevel/>
          </w14:textOutline>
        </w:rPr>
        <w:commentReference w:id="444"/>
      </w:r>
      <w:r w:rsidR="006116DF">
        <w:rPr>
          <w:rStyle w:val="None"/>
          <w:rFonts w:ascii="Times New Roman" w:eastAsia="Times New Roman" w:hAnsi="Times New Roman" w:cs="Times New Roman"/>
          <w:sz w:val="22"/>
          <w:szCs w:val="22"/>
        </w:rPr>
        <w:t>.</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w:t>
      </w:r>
      <m:oMath>
        <m:sSub>
          <m:sSubPr>
            <m:ctrlPr>
              <w:del w:id="446" w:author="Brainard, David H" w:date="2021-04-20T19:58:00Z">
                <w:rPr>
                  <w:rStyle w:val="None"/>
                  <w:rFonts w:ascii="Cambria Math" w:eastAsia="Times New Roman" w:hAnsi="Cambria Math" w:cs="Times New Roman"/>
                  <w:i/>
                  <w:sz w:val="22"/>
                  <w:szCs w:val="22"/>
                </w:rPr>
              </w:del>
            </m:ctrlPr>
          </m:sSubPr>
          <m:e>
            <m:r>
              <w:del w:id="447" w:author="Brainard, David H" w:date="2021-04-20T19:58:00Z">
                <w:rPr>
                  <w:rStyle w:val="None"/>
                  <w:rFonts w:ascii="Cambria Math" w:eastAsia="Times New Roman" w:hAnsi="Cambria Math" w:cs="Times New Roman"/>
                  <w:sz w:val="22"/>
                  <w:szCs w:val="22"/>
                </w:rPr>
                <m:t>σ</m:t>
              </w:del>
            </m:r>
          </m:e>
          <m:sub>
            <m:r>
              <w:del w:id="448" w:author="Brainard, David H" w:date="2021-04-20T19:58:00Z">
                <w:rPr>
                  <w:rStyle w:val="None"/>
                  <w:rFonts w:ascii="Cambria Math" w:eastAsia="Times New Roman" w:hAnsi="Cambria Math" w:cs="Times New Roman"/>
                  <w:sz w:val="22"/>
                  <w:szCs w:val="22"/>
                </w:rPr>
                <m:t>t</m:t>
              </w:del>
            </m:r>
          </m:sub>
        </m:sSub>
      </m:oMath>
      <w:del w:id="449" w:author="Brainard, David H" w:date="2021-04-20T19:58:00Z">
        <w:r w:rsidR="00F9135E">
          <w:rPr>
            <w:rStyle w:val="None"/>
            <w:rFonts w:ascii="Times New Roman" w:eastAsia="Times New Roman" w:hAnsi="Times New Roman" w:cs="Times New Roman"/>
            <w:sz w:val="22"/>
            <w:szCs w:val="22"/>
          </w:rPr>
          <w:delText xml:space="preserve"> is the</w:delText>
        </w:r>
      </w:del>
      <w:ins w:id="450" w:author="Brainard, David H" w:date="2021-04-20T19:58:00Z">
        <w:r w:rsidR="00160AC7">
          <w:rPr>
            <w:rStyle w:val="None"/>
            <w:rFonts w:ascii="Times New Roman" w:eastAsia="Times New Roman" w:hAnsi="Times New Roman" w:cs="Times New Roman"/>
            <w:sz w:val="22"/>
            <w:szCs w:val="22"/>
          </w:rPr>
          <w:t>The</w:t>
        </w:r>
      </w:ins>
      <w:r w:rsidR="00160AC7">
        <w:rPr>
          <w:rStyle w:val="None"/>
          <w:rFonts w:ascii="Times New Roman" w:eastAsia="Times New Roman" w:hAnsi="Times New Roman" w:cs="Times New Roman"/>
          <w:sz w:val="22"/>
          <w:szCs w:val="22"/>
        </w:rPr>
        <w:t xml:space="preserve"> total variance</w:t>
      </w:r>
      <w:del w:id="451" w:author="Brainard, David H" w:date="2021-04-20T19:58:00Z">
        <w:r w:rsidR="00F9135E">
          <w:rPr>
            <w:rStyle w:val="None"/>
            <w:rFonts w:ascii="Times New Roman" w:eastAsia="Times New Roman" w:hAnsi="Times New Roman" w:cs="Times New Roman"/>
            <w:sz w:val="22"/>
            <w:szCs w:val="22"/>
          </w:rPr>
          <w:delText>,</w:delText>
        </w:r>
      </w:del>
      <w:ins w:id="452" w:author="Brainard, David H" w:date="2021-04-20T19:58:00Z">
        <w:r w:rsidR="00160AC7">
          <w:rPr>
            <w:rStyle w:val="None"/>
            <w:rFonts w:ascii="Times New Roman" w:eastAsia="Times New Roman" w:hAnsi="Times New Roman" w:cs="Times New Roman"/>
            <w:sz w:val="22"/>
            <w:szCs w:val="22"/>
          </w:rPr>
          <w:t xml:space="preserve"> </w:t>
        </w:r>
      </w:ins>
      <m:oMath>
        <m:sSub>
          <m:sSubPr>
            <m:ctrlPr>
              <w:ins w:id="453" w:author="Brainard, David H" w:date="2021-04-20T19:58:00Z">
                <w:rPr>
                  <w:rStyle w:val="None"/>
                  <w:rFonts w:ascii="Cambria Math" w:eastAsia="Times New Roman" w:hAnsi="Cambria Math" w:cs="Times New Roman"/>
                  <w:i/>
                  <w:sz w:val="22"/>
                  <w:szCs w:val="22"/>
                </w:rPr>
              </w:ins>
            </m:ctrlPr>
          </m:sSubPr>
          <m:e>
            <m:r>
              <w:ins w:id="454" w:author="Brainard, David H" w:date="2021-04-20T19:58:00Z">
                <w:rPr>
                  <w:rStyle w:val="None"/>
                  <w:rFonts w:ascii="Cambria Math" w:eastAsia="Times New Roman" w:hAnsi="Cambria Math" w:cs="Times New Roman"/>
                  <w:sz w:val="22"/>
                  <w:szCs w:val="22"/>
                </w:rPr>
                <m:t>σ</m:t>
              </w:ins>
            </m:r>
          </m:e>
          <m:sub>
            <m:r>
              <w:ins w:id="455" w:author="Brainard, David H" w:date="2021-04-20T19:58:00Z">
                <w:rPr>
                  <w:rStyle w:val="None"/>
                  <w:rFonts w:ascii="Cambria Math" w:eastAsia="Times New Roman" w:hAnsi="Cambria Math" w:cs="Times New Roman"/>
                  <w:sz w:val="22"/>
                  <w:szCs w:val="22"/>
                </w:rPr>
                <m:t>t</m:t>
              </w:ins>
            </m:r>
          </m:sub>
        </m:sSub>
      </m:oMath>
      <w:ins w:id="456" w:author="Brainard, David H" w:date="2021-04-20T19:58:00Z">
        <w:r w:rsidR="00F9135E">
          <w:rPr>
            <w:rStyle w:val="None"/>
            <w:rFonts w:ascii="Times New Roman" w:eastAsia="Times New Roman" w:hAnsi="Times New Roman" w:cs="Times New Roman"/>
            <w:sz w:val="22"/>
            <w:szCs w:val="22"/>
          </w:rPr>
          <w:t xml:space="preserve"> is</w:t>
        </w:r>
      </w:ins>
      <w:r w:rsidR="00F9135E">
        <w:rPr>
          <w:rStyle w:val="None"/>
          <w:rFonts w:ascii="Times New Roman" w:eastAsia="Times New Roman" w:hAnsi="Times New Roman" w:cs="Times New Roman"/>
          <w:sz w:val="22"/>
          <w:szCs w:val="22"/>
        </w:rPr>
        <w:t xml:space="preserve">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del w:id="457" w:author="Brainard, David H" w:date="2021-04-20T19:58:00Z">
        <w:r w:rsidR="00F9135E">
          <w:rPr>
            <w:rStyle w:val="None"/>
            <w:rFonts w:ascii="Times New Roman" w:eastAsia="Times New Roman" w:hAnsi="Times New Roman" w:cs="Times New Roman"/>
            <w:sz w:val="22"/>
            <w:szCs w:val="22"/>
          </w:rPr>
          <w:delText>, respectively</w:delText>
        </w:r>
      </w:del>
      <w:r w:rsidR="00F9135E">
        <w:rPr>
          <w:rStyle w:val="None"/>
          <w:rFonts w:ascii="Times New Roman" w:eastAsia="Times New Roman" w:hAnsi="Times New Roman" w:cs="Times New Roman"/>
          <w:sz w:val="22"/>
          <w:szCs w:val="22"/>
        </w:rPr>
        <w:t>.</w:t>
      </w:r>
    </w:p>
    <w:p w14:paraId="0B3BE98B" w14:textId="7D9F612B"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xml:space="preserve">, choosing the interval with the higher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del w:id="458" w:author="Brainard, David H" w:date="2021-04-20T19:58:00Z">
        <w:r w:rsidR="00A30508">
          <w:rPr>
            <w:rStyle w:val="None"/>
            <w:rFonts w:ascii="Times New Roman" w:eastAsia="Times New Roman" w:hAnsi="Times New Roman" w:cs="Times New Roman"/>
            <w:sz w:val="22"/>
            <w:szCs w:val="22"/>
          </w:rPr>
          <w:delText>by number of</w:delText>
        </w:r>
      </w:del>
      <w:ins w:id="459" w:author="Brainard, David H" w:date="2021-04-20T19:58:00Z">
        <w:r w:rsidR="00160AC7">
          <w:rPr>
            <w:rStyle w:val="None"/>
            <w:rFonts w:ascii="Times New Roman" w:eastAsia="Times New Roman" w:hAnsi="Times New Roman" w:cs="Times New Roman"/>
            <w:sz w:val="22"/>
            <w:szCs w:val="22"/>
          </w:rPr>
          <w:t>in</w:t>
        </w:r>
      </w:ins>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ins w:id="460" w:author="Brainard, David H" w:date="2021-04-20T19:58:00Z">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w:ins>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del w:id="461" w:author="Brainard, David H" w:date="2021-04-20T19:58:00Z">
        <w:r>
          <w:rPr>
            <w:rStyle w:val="None"/>
            <w:rFonts w:ascii="Times New Roman" w:eastAsia="Times New Roman" w:hAnsi="Times New Roman" w:cs="Times New Roman"/>
            <w:sz w:val="22"/>
            <w:szCs w:val="22"/>
          </w:rPr>
          <w:delText>indicates the</w:delText>
        </w:r>
      </w:del>
      <w:ins w:id="462" w:author="Brainard, David H" w:date="2021-04-20T19:58:00Z">
        <w:r w:rsidR="007E3803">
          <w:rPr>
            <w:rStyle w:val="None"/>
            <w:rFonts w:ascii="Times New Roman" w:eastAsia="Times New Roman" w:hAnsi="Times New Roman" w:cs="Times New Roman"/>
            <w:sz w:val="22"/>
            <w:szCs w:val="22"/>
          </w:rPr>
          <w:t>corresponds to an</w:t>
        </w:r>
      </w:ins>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w:t>
      </w:r>
      <w:del w:id="463" w:author="Brainard, David H" w:date="2021-04-20T19:58:00Z">
        <w:r>
          <w:rPr>
            <w:rStyle w:val="None"/>
            <w:rFonts w:ascii="Times New Roman" w:eastAsia="Times New Roman" w:hAnsi="Times New Roman" w:cs="Times New Roman"/>
            <w:sz w:val="22"/>
            <w:szCs w:val="22"/>
          </w:rPr>
          <w:delText xml:space="preserve">indicates better ability to distinguish between the standard and the comparison image. </w:delText>
        </w:r>
      </w:del>
      <w:ins w:id="464" w:author="Brainard, David H" w:date="2021-04-20T19:58:00Z">
        <w:r>
          <w:rPr>
            <w:rStyle w:val="None"/>
            <w:rFonts w:ascii="Times New Roman" w:eastAsia="Times New Roman" w:hAnsi="Times New Roman" w:cs="Times New Roman"/>
            <w:sz w:val="22"/>
            <w:szCs w:val="22"/>
          </w:rPr>
          <w:t>indicate</w:t>
        </w:r>
        <w:r w:rsidR="007E3803">
          <w:rPr>
            <w:rStyle w:val="None"/>
            <w:rFonts w:ascii="Times New Roman" w:eastAsia="Times New Roman" w:hAnsi="Times New Roman" w:cs="Times New Roman"/>
            <w:sz w:val="22"/>
            <w:szCs w:val="22"/>
          </w:rPr>
          <w:t xml:space="preserve"> increasing discriminability.</w:t>
        </w:r>
      </w:ins>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hAnsi="Times New Roman"/>
          <w:color w:val="auto"/>
          <w:sz w:val="22"/>
          <w14:textOutline w14:w="0" w14:cap="rnd" w14:cmpd="sng" w14:algn="ctr">
            <w14:noFill/>
            <w14:prstDash w14:val="solid"/>
            <w14:bevel/>
          </w14:textOutline>
          <w:rPrChange w:id="465" w:author="Brainard, David H" w:date="2021-04-20T19:58:00Z">
            <w:rPr>
              <w:rStyle w:val="None"/>
              <w:rFonts w:ascii="Times New Roman" w:hAnsi="Times New Roman"/>
              <w:sz w:val="22"/>
            </w:rPr>
          </w:rPrChange>
        </w:rPr>
      </w:pPr>
      <w:ins w:id="466" w:author="Brainard, David H" w:date="2021-04-20T19:58:00Z">
        <w:r>
          <w:rPr>
            <w:rStyle w:val="None"/>
            <w:rFonts w:ascii="Times New Roman" w:eastAsia="Times New Roman" w:hAnsi="Times New Roman" w:cs="Times New Roman"/>
            <w:sz w:val="22"/>
            <w:szCs w:val="22"/>
          </w:rPr>
          <w:tab/>
        </w:r>
      </w:ins>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ins w:id="467" w:author="Brainard, David H" w:date="2021-04-20T19:58:00Z">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ins>
    </w:p>
    <w:p w14:paraId="1D5C66A9" w14:textId="48ECB47D" w:rsidR="00B11DBB" w:rsidRDefault="000D0367">
      <w:pPr>
        <w:rPr>
          <w:rStyle w:val="None"/>
          <w:sz w:val="22"/>
          <w:rPrChange w:id="468" w:author="Brainard, David H" w:date="2021-04-20T19:58:00Z">
            <w:rPr>
              <w:rStyle w:val="None"/>
              <w:rFonts w:ascii="Times New Roman" w:hAnsi="Times New Roman"/>
              <w:sz w:val="22"/>
            </w:rPr>
          </w:rPrChange>
        </w:rPr>
        <w:pPrChange w:id="469" w:author="Brainard, David H" w:date="2021-04-20T19:58:00Z">
          <w:pPr>
            <w:pStyle w:val="Default"/>
            <w:spacing w:before="0" w:after="270"/>
          </w:pPr>
        </w:pPrChange>
      </w:pPr>
      <w:r w:rsidRPr="00A42D7A">
        <w:rPr>
          <w:rStyle w:val="None"/>
          <w:sz w:val="22"/>
        </w:rPr>
        <w:t xml:space="preserve">We further </w:t>
      </w:r>
      <w:r w:rsidR="00F9135E" w:rsidRPr="00494F22">
        <w:rPr>
          <w:rStyle w:val="None"/>
          <w:sz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sidRPr="00A42D7A">
        <w:rPr>
          <w:rStyle w:val="None"/>
          <w:sz w:val="22"/>
        </w:rPr>
        <w:t xml:space="preserve"> is proportional to the differen</w:t>
      </w:r>
      <w:r w:rsidR="00F9135E" w:rsidRPr="00494F22">
        <w:rPr>
          <w:rStyle w:val="None"/>
          <w:sz w:val="22"/>
        </w:rPr>
        <w:t xml:space="preserve">ce in the </w:t>
      </w:r>
      <w:r w:rsidR="00BF76F5" w:rsidRPr="00494F22">
        <w:rPr>
          <w:rStyle w:val="None"/>
          <w:sz w:val="22"/>
        </w:rPr>
        <w:t>LRF</w:t>
      </w:r>
      <w:r w:rsidR="00F9135E">
        <w:rPr>
          <w:rStyle w:val="None"/>
          <w:sz w:val="22"/>
          <w:rPrChange w:id="470" w:author="Brainard, David H" w:date="2021-04-20T19:58:00Z">
            <w:rPr>
              <w:rStyle w:val="None"/>
              <w:sz w:val="22"/>
            </w:rPr>
          </w:rPrChange>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Pr="00A42D7A">
        <w:rPr>
          <w:rStyle w:val="None"/>
          <w:sz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sidRPr="00A42D7A">
        <w:rPr>
          <w:rStyle w:val="None"/>
          <w:sz w:val="22"/>
        </w:rPr>
        <w:t xml:space="preserve">, </w:t>
      </w:r>
      <w:r w:rsidR="00F9135E" w:rsidRPr="00494F22">
        <w:rPr>
          <w:rStyle w:val="None"/>
          <w:sz w:val="22"/>
        </w:rPr>
        <w:t xml:space="preserve">where </w:t>
      </w:r>
      <m:oMath>
        <m:r>
          <w:rPr>
            <w:rStyle w:val="None"/>
            <w:rFonts w:ascii="Cambria Math" w:eastAsia="Times New Roman" w:hAnsi="Cambria Math"/>
            <w:sz w:val="22"/>
            <w:szCs w:val="22"/>
          </w:rPr>
          <m:t>C</m:t>
        </m:r>
      </m:oMath>
      <w:r w:rsidR="00F9135E" w:rsidRPr="00A42D7A">
        <w:rPr>
          <w:rStyle w:val="None"/>
          <w:sz w:val="22"/>
        </w:rPr>
        <w:t xml:space="preserve"> is the</w:t>
      </w:r>
      <w:r w:rsidRPr="00494F22">
        <w:rPr>
          <w:rStyle w:val="None"/>
          <w:sz w:val="22"/>
        </w:rPr>
        <w:t xml:space="preserve"> </w:t>
      </w:r>
      <w:r w:rsidR="00F9135E" w:rsidRPr="00494F22">
        <w:rPr>
          <w:rStyle w:val="None"/>
          <w:sz w:val="22"/>
        </w:rPr>
        <w:t>proportionality constant. Then</w:t>
      </w:r>
      <w:r>
        <w:rPr>
          <w:rStyle w:val="None"/>
          <w:sz w:val="22"/>
          <w:rPrChange w:id="471" w:author="Brainard, David H" w:date="2021-04-20T19:58:00Z">
            <w:rPr>
              <w:rStyle w:val="None"/>
              <w:sz w:val="22"/>
            </w:rPr>
          </w:rPrChange>
        </w:rPr>
        <w:t xml:space="preserve"> we have</w:t>
      </w:r>
      <w:r w:rsidR="00F9135E">
        <w:rPr>
          <w:rStyle w:val="None"/>
          <w:sz w:val="22"/>
          <w:rPrChange w:id="472" w:author="Brainard, David H" w:date="2021-04-20T19:58:00Z">
            <w:rPr>
              <w:rStyle w:val="None"/>
              <w:sz w:val="22"/>
            </w:rPr>
          </w:rPrChange>
        </w:rPr>
        <w:t>,</w:t>
      </w:r>
    </w:p>
    <w:p w14:paraId="6CE8070E" w14:textId="77777777" w:rsidR="003F44BB" w:rsidRPr="00B11DBB" w:rsidRDefault="003F44BB" w:rsidP="000E3DCD">
      <w:pPr>
        <w:rPr>
          <w:ins w:id="473" w:author="Brainard, David H" w:date="2021-04-20T19:58:00Z"/>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ins w:id="474" w:author="Brainard, David H" w:date="2021-04-20T19:58:00Z">
        <w:r>
          <w:rPr>
            <w:rStyle w:val="None"/>
            <w:rFonts w:ascii="Times New Roman" w:eastAsia="Times New Roman" w:hAnsi="Times New Roman" w:cs="Times New Roman"/>
            <w:sz w:val="22"/>
            <w:szCs w:val="22"/>
          </w:rPr>
          <w:tab/>
        </w:r>
      </w:ins>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ins w:id="475" w:author="Brainard, David H" w:date="2021-04-20T19:58:00Z">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ins>
    </w:p>
    <w:p w14:paraId="375D59E0" w14:textId="665FA71B"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del w:id="476" w:author="Brainard, David H" w:date="2021-04-20T19:58:00Z">
        <w:r w:rsidR="00D337F3" w:rsidRPr="00D337F3">
          <w:rPr>
            <w:rStyle w:val="None"/>
            <w:rFonts w:ascii="Times New Roman" w:eastAsia="Times New Roman" w:hAnsi="Times New Roman" w:cs="Times New Roman"/>
            <w:iCs/>
            <w:sz w:val="22"/>
            <w:szCs w:val="22"/>
          </w:rPr>
          <w:delText>be</w:delText>
        </w:r>
      </w:del>
      <w:ins w:id="477" w:author="Brainard, David H" w:date="2021-04-20T19:58:00Z">
        <w:r w:rsidR="00BA7E69">
          <w:rPr>
            <w:rStyle w:val="None"/>
            <w:rFonts w:ascii="Times New Roman" w:eastAsia="Times New Roman" w:hAnsi="Times New Roman" w:cs="Times New Roman"/>
            <w:iCs/>
            <w:sz w:val="22"/>
            <w:szCs w:val="22"/>
          </w:rPr>
          <w:t>match</w:t>
        </w:r>
      </w:ins>
      <w:r w:rsidR="00BA7E69">
        <w:rPr>
          <w:rStyle w:val="None"/>
          <w:rFonts w:ascii="Times New Roman" w:eastAsia="Times New Roman" w:hAnsi="Times New Roman" w:cs="Times New Roman"/>
          <w:iCs/>
          <w:sz w:val="22"/>
          <w:szCs w:val="22"/>
        </w:rPr>
        <w:t xml:space="preserve">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552FBD5F"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In our experiment, the external variability was induced by changing the surface reflectance of the objects in the background. We used a </w:t>
      </w:r>
      <w:del w:id="478" w:author="Brainard, David H" w:date="2021-04-20T19:58:00Z">
        <w:r>
          <w:rPr>
            <w:rStyle w:val="None"/>
            <w:rFonts w:ascii="Times New Roman" w:hAnsi="Times New Roman"/>
            <w:sz w:val="22"/>
            <w:szCs w:val="22"/>
          </w:rPr>
          <w:delText>multinormal</w:delText>
        </w:r>
      </w:del>
      <w:ins w:id="479" w:author="Brainard, David H" w:date="2021-04-20T19:58:00Z">
        <w:r>
          <w:rPr>
            <w:rStyle w:val="None"/>
            <w:rFonts w:ascii="Times New Roman" w:hAnsi="Times New Roman"/>
            <w:sz w:val="22"/>
            <w:szCs w:val="22"/>
          </w:rPr>
          <w:t>multi</w:t>
        </w:r>
        <w:r w:rsidR="00BA7E69">
          <w:rPr>
            <w:rStyle w:val="None"/>
            <w:rFonts w:ascii="Times New Roman" w:hAnsi="Times New Roman"/>
            <w:sz w:val="22"/>
            <w:szCs w:val="22"/>
          </w:rPr>
          <w:t xml:space="preserve">variate </w:t>
        </w:r>
        <w:r>
          <w:rPr>
            <w:rStyle w:val="None"/>
            <w:rFonts w:ascii="Times New Roman" w:hAnsi="Times New Roman"/>
            <w:sz w:val="22"/>
            <w:szCs w:val="22"/>
          </w:rPr>
          <w:t>normal</w:t>
        </w:r>
      </w:ins>
      <w:r>
        <w:rPr>
          <w:rStyle w:val="None"/>
          <w:rFonts w:ascii="Times New Roman" w:hAnsi="Times New Roman"/>
          <w:sz w:val="22"/>
          <w:szCs w:val="22"/>
        </w:rPr>
        <w:t xml:space="preserve"> distribution to generate </w:t>
      </w:r>
      <w:ins w:id="480" w:author="Brainard, David H" w:date="2021-04-20T19:58:00Z">
        <w:r w:rsidR="00BA7E69">
          <w:rPr>
            <w:rStyle w:val="None"/>
            <w:rFonts w:ascii="Times New Roman" w:hAnsi="Times New Roman"/>
            <w:sz w:val="22"/>
            <w:szCs w:val="22"/>
          </w:rPr>
          <w:t xml:space="preserve">the </w:t>
        </w:r>
      </w:ins>
      <w:r>
        <w:rPr>
          <w:rStyle w:val="None"/>
          <w:rFonts w:ascii="Times New Roman" w:hAnsi="Times New Roman"/>
          <w:sz w:val="22"/>
          <w:szCs w:val="22"/>
        </w:rPr>
        <w:t xml:space="preserve">surface reflectance </w:t>
      </w:r>
      <w:del w:id="481" w:author="Brainard, David H" w:date="2021-04-20T19:58:00Z">
        <w:r>
          <w:rPr>
            <w:rStyle w:val="None"/>
            <w:rFonts w:ascii="Times New Roman" w:hAnsi="Times New Roman"/>
            <w:sz w:val="22"/>
            <w:szCs w:val="22"/>
          </w:rPr>
          <w:lastRenderedPageBreak/>
          <w:delText>function</w:delText>
        </w:r>
      </w:del>
      <w:ins w:id="482" w:author="Brainard, David H" w:date="2021-04-20T19:58:00Z">
        <w:r>
          <w:rPr>
            <w:rStyle w:val="None"/>
            <w:rFonts w:ascii="Times New Roman" w:hAnsi="Times New Roman"/>
            <w:sz w:val="22"/>
            <w:szCs w:val="22"/>
          </w:rPr>
          <w:t>function</w:t>
        </w:r>
        <w:r w:rsidR="00BA7E69">
          <w:rPr>
            <w:rStyle w:val="None"/>
            <w:rFonts w:ascii="Times New Roman" w:hAnsi="Times New Roman"/>
            <w:sz w:val="22"/>
            <w:szCs w:val="22"/>
          </w:rPr>
          <w:t>s</w:t>
        </w:r>
      </w:ins>
      <w:r>
        <w:rPr>
          <w:rStyle w:val="None"/>
          <w:rFonts w:ascii="Times New Roman" w:hAnsi="Times New Roman"/>
          <w:sz w:val="22"/>
          <w:szCs w:val="22"/>
        </w:rPr>
        <w:t xml:space="preserve"> of the background objects.</w:t>
      </w:r>
      <w:ins w:id="483" w:author="Brainard, David H" w:date="2021-04-20T19:58:00Z">
        <w:r w:rsidR="00BA7E69">
          <w:rPr>
            <w:rStyle w:val="FootnoteReference"/>
            <w:rFonts w:ascii="Times New Roman" w:hAnsi="Times New Roman"/>
            <w:sz w:val="22"/>
            <w:szCs w:val="22"/>
          </w:rPr>
          <w:footnoteReference w:id="2"/>
        </w:r>
      </w:ins>
      <w:r>
        <w:rPr>
          <w:rStyle w:val="None"/>
          <w:rFonts w:ascii="Times New Roman" w:hAnsi="Times New Roman"/>
          <w:sz w:val="22"/>
          <w:szCs w:val="22"/>
        </w:rPr>
        <w:t xml:space="preserve"> To change the amount of external noise, we scaled the variance of the multinormal distribution by multiplying </w:t>
      </w:r>
      <w:del w:id="486" w:author="Brainard, David H" w:date="2021-04-20T19:58:00Z">
        <w:r>
          <w:rPr>
            <w:rStyle w:val="None"/>
            <w:rFonts w:ascii="Times New Roman" w:hAnsi="Times New Roman"/>
            <w:sz w:val="22"/>
            <w:szCs w:val="22"/>
          </w:rPr>
          <w:delText>the</w:delText>
        </w:r>
      </w:del>
      <w:ins w:id="487" w:author="Brainard, David H" w:date="2021-04-20T19:58:00Z">
        <w:r w:rsidR="00BA7E69">
          <w:rPr>
            <w:rStyle w:val="None"/>
            <w:rFonts w:ascii="Times New Roman" w:hAnsi="Times New Roman"/>
            <w:sz w:val="22"/>
            <w:szCs w:val="22"/>
          </w:rPr>
          <w:t>its</w:t>
        </w:r>
      </w:ins>
      <w:r w:rsidR="00BA7E69">
        <w:rPr>
          <w:rStyle w:val="None"/>
          <w:rFonts w:ascii="Times New Roman" w:hAnsi="Times New Roman"/>
          <w:sz w:val="22"/>
          <w:szCs w:val="22"/>
        </w:rPr>
        <w:t xml:space="preserve"> </w:t>
      </w:r>
      <w:r>
        <w:rPr>
          <w:rStyle w:val="None"/>
          <w:rFonts w:ascii="Times New Roman" w:hAnsi="Times New Roman"/>
          <w:sz w:val="22"/>
          <w:szCs w:val="22"/>
        </w:rPr>
        <w:t>covariance matrix with a scalar. Thus</w:t>
      </w:r>
      <w:del w:id="488" w:author="Brainard, David H" w:date="2021-04-20T19:58:00Z">
        <w:r>
          <w:rPr>
            <w:rStyle w:val="None"/>
            <w:rFonts w:ascii="Times New Roman" w:hAnsi="Times New Roman"/>
            <w:sz w:val="22"/>
            <w:szCs w:val="22"/>
          </w:rPr>
          <w:delText>, to use the above relationship</w:delText>
        </w:r>
      </w:del>
      <w:r w:rsidR="00BA7E69">
        <w:rPr>
          <w:rStyle w:val="None"/>
          <w:rFonts w:ascii="Times New Roman" w:hAnsi="Times New Roman"/>
          <w:sz w:val="22"/>
          <w:szCs w:val="22"/>
        </w:rPr>
        <w:t xml:space="preserve"> for </w:t>
      </w:r>
      <w:del w:id="489" w:author="Brainard, David H" w:date="2021-04-20T19:58:00Z">
        <w:r>
          <w:rPr>
            <w:rStyle w:val="None"/>
            <w:rFonts w:ascii="Times New Roman" w:hAnsi="Times New Roman"/>
            <w:sz w:val="22"/>
            <w:szCs w:val="22"/>
          </w:rPr>
          <w:delText xml:space="preserve">the data collected in </w:delText>
        </w:r>
      </w:del>
      <w:r w:rsidR="00BA7E69">
        <w:rPr>
          <w:rStyle w:val="None"/>
          <w:rFonts w:ascii="Times New Roman" w:hAnsi="Times New Roman"/>
          <w:sz w:val="22"/>
          <w:szCs w:val="22"/>
        </w:rPr>
        <w:t>our experiments</w:t>
      </w:r>
      <w:del w:id="490" w:author="Brainard, David H" w:date="2021-04-20T19:58:00Z">
        <w:r>
          <w:rPr>
            <w:rStyle w:val="None"/>
            <w:rFonts w:ascii="Times New Roman" w:hAnsi="Times New Roman"/>
            <w:sz w:val="22"/>
            <w:szCs w:val="22"/>
          </w:rPr>
          <w:delText>,</w:delText>
        </w:r>
      </w:del>
      <w:r w:rsidR="00BA7E69">
        <w:rPr>
          <w:rStyle w:val="None"/>
          <w:rFonts w:ascii="Times New Roman" w:hAnsi="Times New Roman"/>
          <w:sz w:val="22"/>
          <w:szCs w:val="22"/>
        </w:rPr>
        <w:t xml:space="preserve"> we </w:t>
      </w:r>
      <w:del w:id="491" w:author="Brainard, David H" w:date="2021-04-20T19:58:00Z">
        <w:r>
          <w:rPr>
            <w:rStyle w:val="None"/>
            <w:rFonts w:ascii="Times New Roman" w:hAnsi="Times New Roman"/>
            <w:sz w:val="22"/>
            <w:szCs w:val="22"/>
          </w:rPr>
          <w:delText>need to modify it as follows</w:delText>
        </w:r>
      </w:del>
      <w:ins w:id="492" w:author="Brainard, David H" w:date="2021-04-20T19:58:00Z">
        <w:r w:rsidR="00BA7E69">
          <w:rPr>
            <w:rStyle w:val="None"/>
            <w:rFonts w:ascii="Times New Roman" w:hAnsi="Times New Roman"/>
            <w:sz w:val="22"/>
            <w:szCs w:val="22"/>
          </w:rPr>
          <w:t>can write</w:t>
        </w:r>
      </w:ins>
      <w:r w:rsidR="00BA7E69">
        <w:rPr>
          <w:rStyle w:val="None"/>
          <w:rFonts w:ascii="Times New Roman" w:hAnsi="Times New Roman"/>
          <w:sz w:val="22"/>
          <w:szCs w:val="22"/>
        </w:rPr>
        <w:t>:</w:t>
      </w:r>
    </w:p>
    <w:p w14:paraId="7C014292" w14:textId="25E1AC86" w:rsidR="00844158" w:rsidRDefault="00B11DBB" w:rsidP="00844158">
      <w:pPr>
        <w:pStyle w:val="Default"/>
        <w:spacing w:before="0" w:after="270"/>
        <w:rPr>
          <w:rStyle w:val="None"/>
          <w:rFonts w:ascii="Times New Roman" w:hAnsi="Times New Roman"/>
          <w:sz w:val="22"/>
          <w:szCs w:val="22"/>
        </w:rPr>
      </w:pPr>
      <w:ins w:id="493" w:author="Brainard, David H" w:date="2021-04-20T19:58:00Z">
        <w:r>
          <w:rPr>
            <w:rStyle w:val="None"/>
            <w:rFonts w:ascii="Times New Roman" w:hAnsi="Times New Roman"/>
            <w:sz w:val="22"/>
            <w:szCs w:val="22"/>
          </w:rPr>
          <w:tab/>
        </w:r>
      </w:ins>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ins w:id="494" w:author="Brainard, David H" w:date="2021-04-20T19:58:00Z">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ins>
    </w:p>
    <w:p w14:paraId="7AAA1CD3" w14:textId="1BA1A996" w:rsidR="00F9135E" w:rsidRDefault="00F9135E">
      <w:pPr>
        <w:rPr>
          <w:rStyle w:val="None"/>
          <w:sz w:val="22"/>
          <w:rPrChange w:id="495" w:author="Brainard, David H" w:date="2021-04-20T19:58:00Z">
            <w:rPr>
              <w:rStyle w:val="None"/>
              <w:rFonts w:ascii="Times New Roman" w:hAnsi="Times New Roman"/>
              <w:sz w:val="22"/>
            </w:rPr>
          </w:rPrChange>
        </w:rPr>
        <w:pPrChange w:id="496" w:author="Brainard, David H" w:date="2021-04-20T19:58:00Z">
          <w:pPr>
            <w:pStyle w:val="Default"/>
            <w:spacing w:before="0" w:after="270"/>
          </w:pPr>
        </w:pPrChange>
      </w:pPr>
      <w:r w:rsidRPr="00A42D7A">
        <w:rPr>
          <w:rStyle w:val="None"/>
          <w:sz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sidRPr="00A42D7A">
        <w:rPr>
          <w:rStyle w:val="None"/>
          <w:sz w:val="22"/>
        </w:rPr>
        <w:t xml:space="preserve"> is the covariance scalar</w:t>
      </w:r>
      <w:r w:rsidR="00C94CCE" w:rsidRPr="00494F22">
        <w:rPr>
          <w:rStyle w:val="None"/>
          <w:sz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sidRPr="00A42D7A">
        <w:rPr>
          <w:rStyle w:val="None"/>
          <w:sz w:val="22"/>
        </w:rPr>
        <w:t xml:space="preserve"> is the external noise introduced when the ensemble of images for each value of target LRF has the reflectance of the background surfaces drawn from our mo</w:t>
      </w:r>
      <w:r w:rsidR="00C94CCE" w:rsidRPr="00494F22">
        <w:rPr>
          <w:rStyle w:val="None"/>
          <w:sz w:val="22"/>
        </w:rPr>
        <w:t>del of natural surface reflectances.</w:t>
      </w: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PrChange w:id="497" w:author="Brainard, David H" w:date="2021-04-20T19:58:00Z">
            <w:rPr>
              <w:rFonts w:ascii="Times New Roman" w:hAnsi="Times New Roman"/>
              <w:b/>
              <w:sz w:val="22"/>
            </w:rPr>
          </w:rPrChange>
        </w:rPr>
      </w:pPr>
      <w:ins w:id="498" w:author="Brainard, David H" w:date="2021-04-20T19:58:00Z">
        <w:r>
          <w:rPr>
            <w:rStyle w:val="None"/>
            <w:rFonts w:ascii="Times New Roman" w:eastAsia="Times New Roman" w:hAnsi="Times New Roman" w:cs="Times New Roman"/>
            <w:sz w:val="22"/>
            <w:szCs w:val="22"/>
          </w:rPr>
          <w:tab/>
        </w:r>
      </w:ins>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ins w:id="499" w:author="Brainard, David H" w:date="2021-04-20T19:58:00Z">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ins>
    </w:p>
    <w:p w14:paraId="396922E2" w14:textId="1F92D298"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ins w:id="500" w:author="Brainard, David H" w:date="2021-04-20T19:58:00Z">
        <w:r w:rsidR="00844158">
          <w:rPr>
            <w:rFonts w:ascii="Times New Roman" w:hAnsi="Times New Roman"/>
            <w:sz w:val="22"/>
            <w:szCs w:val="22"/>
          </w:rPr>
          <w:t xml:space="preserve">the </w:t>
        </w:r>
      </w:ins>
      <w:r>
        <w:rPr>
          <w:rFonts w:ascii="Times New Roman" w:hAnsi="Times New Roman"/>
          <w:sz w:val="22"/>
          <w:szCs w:val="22"/>
        </w:rPr>
        <w:t>form of</w:t>
      </w:r>
      <w:del w:id="501" w:author="Brainard, David H" w:date="2021-04-20T19:58:00Z">
        <w:r>
          <w:rPr>
            <w:rFonts w:ascii="Times New Roman" w:hAnsi="Times New Roman"/>
            <w:sz w:val="22"/>
            <w:szCs w:val="22"/>
          </w:rPr>
          <w:delText xml:space="preserve"> the</w:delText>
        </w:r>
      </w:del>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del w:id="502" w:author="Brainard, David H" w:date="2021-04-20T19:58:00Z">
        <w:r w:rsidR="006131F9">
          <w:rPr>
            <w:rStyle w:val="None"/>
            <w:rFonts w:ascii="Times New Roman" w:hAnsi="Times New Roman"/>
            <w:sz w:val="22"/>
            <w:szCs w:val="22"/>
          </w:rPr>
          <w:delText>of</w:delText>
        </w:r>
      </w:del>
      <w:ins w:id="503" w:author="Brainard, David H" w:date="2021-04-20T19:58:00Z">
        <w:r w:rsidR="00BA7E69">
          <w:rPr>
            <w:rStyle w:val="None"/>
            <w:rFonts w:ascii="Times New Roman" w:hAnsi="Times New Roman"/>
            <w:sz w:val="22"/>
            <w:szCs w:val="22"/>
          </w:rPr>
          <w:t>with</w:t>
        </w:r>
      </w:ins>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ins w:id="504" w:author="Brainard, David H" w:date="2021-04-20T19:58:00Z">
                <w:rPr>
                  <w:rStyle w:val="None"/>
                  <w:rFonts w:ascii="Cambria Math" w:eastAsia="Times New Roman" w:hAnsi="Cambria Math" w:cs="Times New Roman"/>
                  <w:i/>
                  <w:sz w:val="22"/>
                  <w:szCs w:val="22"/>
                </w:rPr>
              </w:ins>
            </m:ctrlPr>
          </m:funcPr>
          <m:fName>
            <m:r>
              <w:ins w:id="505" w:author="Brainard, David H" w:date="2021-04-20T19:58:00Z">
                <m:rPr>
                  <m:sty m:val="p"/>
                </m:rPr>
                <w:rPr>
                  <w:rStyle w:val="None"/>
                  <w:rFonts w:ascii="Cambria Math" w:eastAsia="Times New Roman" w:hAnsi="Cambria Math" w:cs="Times New Roman"/>
                  <w:sz w:val="22"/>
                  <w:szCs w:val="22"/>
                </w:rPr>
                <m:t>log</m:t>
              </w:ins>
            </m:r>
          </m:fName>
          <m:e>
            <m:d>
              <m:dPr>
                <m:ctrlPr>
                  <w:ins w:id="506" w:author="Brainard, David H" w:date="2021-04-20T19:58:00Z">
                    <w:rPr>
                      <w:rStyle w:val="None"/>
                      <w:rFonts w:ascii="Cambria Math" w:eastAsia="Times New Roman" w:hAnsi="Cambria Math" w:cs="Times New Roman"/>
                      <w:i/>
                      <w:sz w:val="22"/>
                      <w:szCs w:val="22"/>
                    </w:rPr>
                  </w:ins>
                </m:ctrlPr>
              </m:dPr>
              <m:e>
                <m:sSubSup>
                  <m:sSubSupPr>
                    <m:ctrlPr>
                      <w:ins w:id="507" w:author="Brainard, David H" w:date="2021-04-20T19:58:00Z">
                        <w:rPr>
                          <w:rStyle w:val="None"/>
                          <w:rFonts w:ascii="Cambria Math" w:eastAsia="Times New Roman" w:hAnsi="Cambria Math" w:cs="Times New Roman"/>
                          <w:i/>
                          <w:sz w:val="22"/>
                          <w:szCs w:val="22"/>
                        </w:rPr>
                      </w:ins>
                    </m:ctrlPr>
                  </m:sSubSupPr>
                  <m:e>
                    <m:r>
                      <w:ins w:id="508" w:author="Brainard, David H" w:date="2021-04-20T19:58:00Z">
                        <m:rPr>
                          <m:sty m:val="p"/>
                        </m:rPr>
                        <w:rPr>
                          <w:rStyle w:val="None"/>
                          <w:rFonts w:ascii="Cambria Math" w:eastAsia="Times New Roman" w:hAnsi="Cambria Math" w:cs="Times New Roman"/>
                          <w:sz w:val="22"/>
                          <w:szCs w:val="22"/>
                        </w:rPr>
                        <m:t>Δ</m:t>
                      </w:ins>
                    </m:r>
                  </m:e>
                  <m:sub>
                    <m:r>
                      <w:ins w:id="509" w:author="Brainard, David H" w:date="2021-04-20T19:58:00Z">
                        <m:rPr>
                          <m:sty m:val="p"/>
                        </m:rPr>
                        <w:rPr>
                          <w:rStyle w:val="None"/>
                          <w:rFonts w:ascii="Cambria Math" w:eastAsia="Times New Roman" w:hAnsi="Cambria Math" w:cs="Times New Roman"/>
                          <w:sz w:val="22"/>
                          <w:szCs w:val="22"/>
                        </w:rPr>
                        <m:t>LRF</m:t>
                      </w:ins>
                    </m:r>
                  </m:sub>
                  <m:sup>
                    <m:r>
                      <w:ins w:id="510" w:author="Brainard, David H" w:date="2021-04-20T19:58:00Z">
                        <w:rPr>
                          <w:rStyle w:val="None"/>
                          <w:rFonts w:ascii="Cambria Math" w:eastAsia="Times New Roman" w:hAnsi="Cambria Math" w:cs="Times New Roman"/>
                          <w:sz w:val="22"/>
                          <w:szCs w:val="22"/>
                        </w:rPr>
                        <m:t>2</m:t>
                      </w:ins>
                    </m:r>
                  </m:sup>
                </m:sSubSup>
              </m:e>
            </m:d>
          </m:e>
        </m:func>
      </m:oMath>
      <w:ins w:id="511" w:author="Brainard, David H" w:date="2021-04-20T19:58:00Z">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w:ins>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del w:id="512" w:author="Brainard, David H" w:date="2021-04-20T19:58:00Z">
        <w:r>
          <w:rPr>
            <w:rStyle w:val="None"/>
            <w:rFonts w:ascii="Times New Roman" w:hAnsi="Times New Roman"/>
            <w:sz w:val="22"/>
            <w:szCs w:val="22"/>
          </w:rPr>
          <w:delText>such</w:delText>
        </w:r>
      </w:del>
      <w:ins w:id="513" w:author="Brainard, David H" w:date="2021-04-20T19:58:00Z">
        <w:r w:rsidR="00B11DBB">
          <w:rPr>
            <w:rStyle w:val="None"/>
            <w:rFonts w:ascii="Times New Roman" w:hAnsi="Times New Roman"/>
            <w:sz w:val="22"/>
            <w:szCs w:val="22"/>
          </w:rPr>
          <w:t>the</w:t>
        </w:r>
      </w:ins>
      <w:r w:rsidR="00B11DBB">
        <w:rPr>
          <w:rStyle w:val="None"/>
          <w:rFonts w:ascii="Times New Roman" w:hAnsi="Times New Roman"/>
          <w:sz w:val="22"/>
          <w:szCs w:val="22"/>
        </w:rPr>
        <w:t xml:space="preserve"> </w:t>
      </w:r>
      <w:r>
        <w:rPr>
          <w:rStyle w:val="None"/>
          <w:rFonts w:ascii="Times New Roman" w:hAnsi="Times New Roman"/>
          <w:sz w:val="22"/>
          <w:szCs w:val="22"/>
        </w:rPr>
        <w:t>measurements</w:t>
      </w:r>
      <w:ins w:id="514" w:author="Brainard, David H" w:date="2021-04-20T19:58:00Z">
        <w:r>
          <w:rPr>
            <w:rStyle w:val="None"/>
            <w:rFonts w:ascii="Times New Roman" w:hAnsi="Times New Roman"/>
            <w:sz w:val="22"/>
            <w:szCs w:val="22"/>
          </w:rPr>
          <w:t xml:space="preserve">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ins>
      <w:r w:rsidR="00B11DBB">
        <w:rPr>
          <w:rStyle w:val="None"/>
          <w:rFonts w:ascii="Times New Roman" w:hAnsi="Times New Roman"/>
          <w:sz w:val="22"/>
          <w:szCs w:val="22"/>
        </w:rPr>
        <w:t xml:space="preserve"> allows </w:t>
      </w:r>
      <w:r>
        <w:rPr>
          <w:rStyle w:val="None"/>
          <w:rFonts w:ascii="Times New Roman" w:hAnsi="Times New Roman"/>
          <w:sz w:val="22"/>
          <w:szCs w:val="22"/>
        </w:rPr>
        <w:t xml:space="preserve">us to check whether the model describes the data as well as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In particular, we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reflectance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1D45FAFD" w:rsidR="00151AF7" w:rsidRDefault="004B49FC" w:rsidP="00F9135E">
      <w:pPr>
        <w:pStyle w:val="Default"/>
        <w:spacing w:before="0" w:after="270"/>
        <w:rPr>
          <w:ins w:id="515" w:author="Brainard, David H" w:date="2021-04-20T19:58:00Z"/>
          <w:rStyle w:val="None"/>
          <w:rFonts w:ascii="Times New Roman" w:hAnsi="Times New Roman"/>
          <w:sz w:val="22"/>
          <w:szCs w:val="22"/>
        </w:rPr>
      </w:pPr>
      <w:del w:id="516" w:author="Brainard, David H" w:date="2021-04-20T19:58:00Z">
        <w:r>
          <w:rPr>
            <w:rFonts w:ascii="Times New Roman" w:hAnsi="Times New Roman"/>
            <w:b/>
            <w:bCs/>
            <w:sz w:val="22"/>
            <w:szCs w:val="22"/>
          </w:rPr>
          <w:delText xml:space="preserve">Computational Observer </w:delText>
        </w:r>
      </w:del>
      <w:r w:rsidR="00B91EBD">
        <w:rPr>
          <w:rFonts w:ascii="Times New Roman" w:hAnsi="Times New Roman"/>
          <w:b/>
          <w:bCs/>
          <w:sz w:val="22"/>
          <w:szCs w:val="22"/>
        </w:rPr>
        <w:t>Linear Receptive Field Model</w:t>
      </w:r>
      <w:del w:id="517" w:author="Brainard, David H" w:date="2021-04-20T19:58:00Z">
        <w:r w:rsidR="00F9135E">
          <w:rPr>
            <w:rFonts w:ascii="Times New Roman" w:hAnsi="Times New Roman"/>
            <w:b/>
            <w:bCs/>
            <w:sz w:val="22"/>
            <w:szCs w:val="22"/>
          </w:rPr>
          <w:delText>:</w:delText>
        </w:r>
        <w:r w:rsidR="00F9135E">
          <w:rPr>
            <w:rStyle w:val="None"/>
            <w:rFonts w:ascii="Times New Roman" w:hAnsi="Times New Roman"/>
            <w:sz w:val="22"/>
            <w:szCs w:val="22"/>
          </w:rPr>
          <w:delText xml:space="preserve"> </w:delText>
        </w:r>
      </w:del>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ins w:id="518" w:author="Brainard, David H" w:date="2021-04-20T19:58:00Z">
        <w:r w:rsidR="007F1B18">
          <w:rPr>
            <w:rStyle w:val="None"/>
            <w:rFonts w:ascii="Times New Roman" w:hAnsi="Times New Roman"/>
            <w:sz w:val="22"/>
            <w:szCs w:val="22"/>
          </w:rPr>
          <w:t xml:space="preserve">(LINRF) </w:t>
        </w:r>
      </w:ins>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6139DD"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del w:id="519" w:author="Brainard, David H" w:date="2021-04-20T19:58:00Z">
        <w:r w:rsidR="00F9135E" w:rsidRPr="00B87D7E">
          <w:rPr>
            <w:rFonts w:ascii="Times New Roman" w:hAnsi="Times New Roman" w:cs="Times New Roman"/>
            <w:sz w:val="22"/>
            <w:szCs w:val="22"/>
          </w:rPr>
          <w:delText>the</w:delText>
        </w:r>
      </w:del>
      <w:ins w:id="520" w:author="Brainard, David H" w:date="2021-04-20T19:58:00Z">
        <w:r w:rsidR="004063F3">
          <w:rPr>
            <w:rFonts w:ascii="Times New Roman" w:hAnsi="Times New Roman" w:cs="Times New Roman"/>
            <w:sz w:val="22"/>
            <w:szCs w:val="22"/>
          </w:rPr>
          <w:t>zero mean</w:t>
        </w:r>
      </w:ins>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ins w:id="521" w:author="Brainard, David H" w:date="2021-04-20T19:58:00Z">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w:ins>
      <m:oMath>
        <m:sSubSup>
          <m:sSubSupPr>
            <m:ctrlPr>
              <w:ins w:id="522" w:author="Brainard, David H" w:date="2021-04-20T19:58:00Z">
                <w:rPr>
                  <w:rStyle w:val="None"/>
                  <w:rFonts w:ascii="Cambria Math" w:hAnsi="Cambria Math" w:cs="Times New Roman"/>
                  <w:i/>
                  <w:sz w:val="22"/>
                  <w:szCs w:val="22"/>
                </w:rPr>
              </w:ins>
            </m:ctrlPr>
          </m:sSubSupPr>
          <m:e>
            <m:r>
              <w:ins w:id="523" w:author="Brainard, David H" w:date="2021-04-20T19:58:00Z">
                <w:rPr>
                  <w:rStyle w:val="None"/>
                  <w:rFonts w:ascii="Cambria Math" w:hAnsi="Cambria Math" w:cs="Times New Roman"/>
                  <w:sz w:val="22"/>
                  <w:szCs w:val="22"/>
                </w:rPr>
                <m:t>σ</m:t>
              </w:ins>
            </m:r>
          </m:e>
          <m:sub>
            <m:r>
              <w:ins w:id="524" w:author="Brainard, David H" w:date="2021-04-20T19:58:00Z">
                <w:rPr>
                  <w:rStyle w:val="None"/>
                  <w:rFonts w:ascii="Cambria Math" w:hAnsi="Cambria Math" w:cs="Times New Roman"/>
                  <w:sz w:val="22"/>
                  <w:szCs w:val="22"/>
                </w:rPr>
                <m:t>ri</m:t>
              </w:ins>
            </m:r>
          </m:sub>
          <m:sup>
            <m:r>
              <w:ins w:id="525" w:author="Brainard, David H" w:date="2021-04-20T19:58:00Z">
                <w:rPr>
                  <w:rStyle w:val="None"/>
                  <w:rFonts w:ascii="Cambria Math" w:hAnsi="Cambria Math" w:cs="Times New Roman"/>
                  <w:sz w:val="22"/>
                  <w:szCs w:val="22"/>
                </w:rPr>
                <m:t>2</m:t>
              </w:ins>
            </m:r>
          </m:sup>
        </m:sSubSup>
      </m:oMath>
      <w:ins w:id="526" w:author="Brainard, David H" w:date="2021-04-20T19:58:00Z">
        <w:r w:rsidR="004063F3">
          <w:rPr>
            <w:rStyle w:val="None"/>
            <w:rFonts w:ascii="Times New Roman" w:hAnsi="Times New Roman" w:cs="Times New Roman"/>
            <w:sz w:val="22"/>
            <w:szCs w:val="22"/>
          </w:rPr>
          <w:t xml:space="preserve"> is independent </w:t>
        </w:r>
      </w:ins>
      <w:r w:rsidR="004063F3">
        <w:rPr>
          <w:rStyle w:val="None"/>
          <w:rFonts w:ascii="Times New Roman" w:hAnsi="Times New Roman" w:cs="Times New Roman"/>
          <w:sz w:val="22"/>
          <w:szCs w:val="22"/>
        </w:rPr>
        <w:t xml:space="preserve">of </w:t>
      </w:r>
      <w:del w:id="527" w:author="Brainard, David H" w:date="2021-04-20T19:58:00Z">
        <w:r w:rsidR="00F9135E">
          <w:rPr>
            <w:rStyle w:val="None"/>
            <w:rFonts w:ascii="Times New Roman" w:hAnsi="Times New Roman" w:cs="Times New Roman"/>
            <w:sz w:val="22"/>
            <w:szCs w:val="22"/>
          </w:rPr>
          <w:delText>the visual system</w:delText>
        </w:r>
      </w:del>
      <m:oMath>
        <m:r>
          <w:ins w:id="528" w:author="Brainard, David H" w:date="2021-04-20T19:58:00Z">
            <w:rPr>
              <w:rStyle w:val="None"/>
              <w:rFonts w:ascii="Cambria Math" w:hAnsi="Cambria Math" w:cs="Times New Roman"/>
              <w:sz w:val="22"/>
              <w:szCs w:val="22"/>
            </w:rPr>
            <m:t>I</m:t>
          </w:ins>
        </m:r>
      </m:oMath>
      <w:r w:rsidR="004063F3">
        <w:rPr>
          <w:rStyle w:val="None"/>
          <w:rPrChange w:id="529" w:author="Brainard, David H" w:date="2021-04-20T19:58:00Z">
            <w:rPr>
              <w:rFonts w:ascii="Times New Roman" w:hAnsi="Times New Roman"/>
              <w:sz w:val="22"/>
            </w:rPr>
          </w:rPrChange>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lastRenderedPageBreak/>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ins w:id="530" w:author="Brainard, David H" w:date="2021-04-20T19:58:00Z">
        <w:r>
          <w:rPr>
            <w:rFonts w:ascii="Times New Roman" w:hAnsi="Times New Roman" w:cs="Times New Roman"/>
            <w:sz w:val="22"/>
            <w:szCs w:val="22"/>
          </w:rPr>
          <w:tab/>
        </w:r>
      </w:ins>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ins w:id="531" w:author="Brainard, David H" w:date="2021-04-20T19:58:00Z">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ins>
    </w:p>
    <w:p w14:paraId="5AC07B4C" w14:textId="4770A9ED" w:rsidR="004063F3" w:rsidRDefault="004063F3" w:rsidP="004063F3">
      <w:pPr>
        <w:pStyle w:val="Default"/>
        <w:spacing w:after="270"/>
        <w:rPr>
          <w:rFonts w:ascii="Times New Roman" w:hAnsi="Times New Roman" w:cs="Times New Roman"/>
          <w:sz w:val="22"/>
          <w:szCs w:val="22"/>
        </w:rPr>
      </w:pPr>
      <w:ins w:id="532" w:author="Brainard, David H" w:date="2021-04-20T19:58:00Z">
        <w:r>
          <w:rPr>
            <w:rFonts w:ascii="Times New Roman" w:hAnsi="Times New Roman" w:cs="Times New Roman"/>
            <w:sz w:val="22"/>
            <w:szCs w:val="22"/>
          </w:rPr>
          <w:tab/>
        </w:r>
      </w:ins>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ins w:id="533" w:author="Brainard, David H" w:date="2021-04-20T19:58:00Z">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ins>
    </w:p>
    <w:p w14:paraId="5941CF85" w14:textId="4BF593F3"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w:t>
      </w:r>
      <w:del w:id="534" w:author="Brainard, David H" w:date="2021-04-20T19:58:00Z">
        <w:r w:rsidR="00F9135E" w:rsidRPr="00B87D7E">
          <w:rPr>
            <w:rFonts w:ascii="Times New Roman" w:hAnsi="Times New Roman" w:cs="Times New Roman"/>
            <w:sz w:val="22"/>
            <w:szCs w:val="22"/>
          </w:rPr>
          <w:delText xml:space="preserve"> in the image space, while</w:delText>
        </w:r>
      </w:del>
      <w:ins w:id="535" w:author="Brainard, David H" w:date="2021-04-20T19:58:00Z">
        <w:r w:rsidR="00F9135E" w:rsidRPr="00B87D7E">
          <w:rPr>
            <w:rFonts w:ascii="Times New Roman" w:hAnsi="Times New Roman" w:cs="Times New Roman"/>
            <w:sz w:val="22"/>
            <w:szCs w:val="22"/>
          </w:rPr>
          <w:t>,</w:t>
        </w:r>
      </w:ins>
      <w:r w:rsidR="00F9135E"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pPr>
        <w:pStyle w:val="Default"/>
        <w:spacing w:after="270"/>
        <w:rPr>
          <w:rFonts w:ascii="Times New Roman" w:hAnsi="Times New Roman" w:cs="Times New Roman"/>
          <w:sz w:val="22"/>
          <w:szCs w:val="22"/>
        </w:rPr>
        <w:pPrChange w:id="536" w:author="Brainard, David H" w:date="2021-04-20T19:58:00Z">
          <w:pPr>
            <w:pStyle w:val="Default"/>
            <w:spacing w:after="270"/>
            <w:jc w:val="center"/>
          </w:pPr>
        </w:pPrChange>
      </w:pPr>
      <w:ins w:id="537" w:author="Brainard, David H" w:date="2021-04-20T19:58:00Z">
        <w:r>
          <w:rPr>
            <w:rFonts w:ascii="Times New Roman" w:hAnsi="Times New Roman" w:cs="Times New Roman"/>
            <w:sz w:val="22"/>
            <w:szCs w:val="22"/>
          </w:rPr>
          <w:tab/>
        </w:r>
      </w:ins>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ins w:id="538" w:author="Brainard, David H" w:date="2021-04-20T19:58:00Z">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ins>
    </w:p>
    <w:p w14:paraId="1F64E177" w14:textId="2739A1C1" w:rsidR="002E733A" w:rsidRDefault="009F5627" w:rsidP="002E733A">
      <w:pPr>
        <w:pStyle w:val="Default"/>
        <w:spacing w:after="270"/>
        <w:rPr>
          <w:rFonts w:ascii="Times New Roman" w:hAnsi="Times New Roman" w:cs="Times New Roman"/>
          <w:sz w:val="22"/>
          <w:szCs w:val="22"/>
        </w:rPr>
      </w:pPr>
      <w:r>
        <w:rPr>
          <w:rStyle w:val="None"/>
          <w:rPrChange w:id="539" w:author="Brainard, David H" w:date="2021-04-20T19:58:00Z">
            <w:rPr>
              <w:rFonts w:ascii="Times New Roman" w:hAnsi="Times New Roman"/>
              <w:sz w:val="22"/>
            </w:rPr>
          </w:rPrChange>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w:del w:id="540" w:author="Brainard, David H" w:date="2021-04-20T19:58:00Z">
        <w:r w:rsidR="002C2027">
          <w:rPr>
            <w:rFonts w:ascii="Times New Roman" w:hAnsi="Times New Roman" w:cs="Times New Roman"/>
            <w:sz w:val="22"/>
            <w:szCs w:val="22"/>
          </w:rPr>
          <w:delText xml:space="preserve"> and </w:delText>
        </w:r>
      </w:del>
      <m:oMath>
        <m:r>
          <w:ins w:id="541" w:author="Brainard, David H" w:date="2021-04-20T19:58:00Z">
            <w:rPr>
              <w:rFonts w:ascii="Cambria Math" w:hAnsi="Cambria Math" w:cs="Times New Roman"/>
              <w:sz w:val="22"/>
              <w:szCs w:val="22"/>
            </w:rPr>
            <m:t xml:space="preserve">, </m:t>
          </w:ins>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ins w:id="542" w:author="Brainard, David H" w:date="2021-04-20T19:58:00Z">
        <w:r w:rsidR="00105860">
          <w:rPr>
            <w:rFonts w:ascii="Times New Roman" w:hAnsi="Times New Roman" w:cs="Times New Roman"/>
            <w:sz w:val="22"/>
            <w:szCs w:val="22"/>
          </w:rPr>
          <w:t xml:space="preserve">, and  </w:t>
        </w:r>
      </w:ins>
      <m:oMath>
        <m:sSub>
          <m:sSubPr>
            <m:ctrlPr>
              <w:ins w:id="543" w:author="Brainard, David H" w:date="2021-04-20T19:58:00Z">
                <w:rPr>
                  <w:rStyle w:val="None"/>
                  <w:rFonts w:ascii="Cambria Math" w:hAnsi="Cambria Math" w:cs="Times New Roman"/>
                  <w:i/>
                  <w:sz w:val="22"/>
                  <w:szCs w:val="22"/>
                </w:rPr>
              </w:ins>
            </m:ctrlPr>
          </m:sSubPr>
          <m:e>
            <m:r>
              <w:ins w:id="544" w:author="Brainard, David H" w:date="2021-04-20T19:58:00Z">
                <m:rPr>
                  <m:sty m:val="p"/>
                </m:rPr>
                <w:rPr>
                  <w:rStyle w:val="None"/>
                  <w:rFonts w:ascii="Cambria Math" w:hAnsi="Cambria Math" w:cs="Times New Roman"/>
                  <w:sz w:val="22"/>
                  <w:szCs w:val="22"/>
                </w:rPr>
                <m:t>Δ</m:t>
              </w:ins>
            </m:r>
          </m:e>
          <m:sub>
            <m:r>
              <w:ins w:id="545" w:author="Brainard, David H" w:date="2021-04-20T19:58:00Z">
                <m:rPr>
                  <m:sty m:val="p"/>
                </m:rPr>
                <w:rPr>
                  <w:rStyle w:val="None"/>
                  <w:rFonts w:ascii="Cambria Math" w:hAnsi="Cambria Math" w:cs="Times New Roman"/>
                  <w:sz w:val="22"/>
                  <w:szCs w:val="22"/>
                </w:rPr>
                <m:t>LRF</m:t>
              </w:ins>
            </m:r>
          </m:sub>
        </m:sSub>
      </m:oMath>
      <w:ins w:id="546" w:author="Brainard, David H" w:date="2021-04-20T19:58:00Z">
        <w:r w:rsidR="00105860">
          <w:rPr>
            <w:rFonts w:ascii="Times New Roman" w:hAnsi="Times New Roman" w:cs="Times New Roman"/>
            <w:sz w:val="22"/>
            <w:szCs w:val="22"/>
          </w:rPr>
          <w:t xml:space="preserve"> is as defined is the SDT section above</w:t>
        </w:r>
      </w:ins>
      <w:r w:rsidR="00105860">
        <w:rPr>
          <w:rFonts w:ascii="Times New Roman" w:hAnsi="Times New Roman" w:cs="Times New Roman"/>
          <w:sz w:val="22"/>
          <w:szCs w:val="22"/>
        </w:rPr>
        <w:t>.</w:t>
      </w:r>
    </w:p>
    <w:p w14:paraId="25C80E02" w14:textId="7D73D9D6"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del w:id="547" w:author="Brainard, David H" w:date="2021-04-20T19:58:00Z">
        <w:r w:rsidR="00625E2F">
          <w:rPr>
            <w:rStyle w:val="None"/>
            <w:rFonts w:ascii="Times New Roman" w:hAnsi="Times New Roman" w:cs="Times New Roman"/>
            <w:sz w:val="22"/>
            <w:szCs w:val="22"/>
          </w:rPr>
          <w:delText>in</w:delText>
        </w:r>
      </w:del>
      <w:ins w:id="548" w:author="Brainard, David H" w:date="2021-04-20T19:58:00Z">
        <w:r w:rsidR="00105860">
          <w:rPr>
            <w:rStyle w:val="None"/>
            <w:rFonts w:ascii="Times New Roman" w:hAnsi="Times New Roman" w:cs="Times New Roman"/>
            <w:sz w:val="22"/>
            <w:szCs w:val="22"/>
          </w:rPr>
          <w:t>of</w:t>
        </w:r>
      </w:ins>
      <w:r w:rsidR="00105860">
        <w:rPr>
          <w:rStyle w:val="None"/>
          <w:rFonts w:ascii="Times New Roman" w:hAnsi="Times New Roman" w:cs="Times New Roman"/>
          <w:sz w:val="22"/>
          <w:szCs w:val="22"/>
        </w:rPr>
        <w:t xml:space="preserve">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del w:id="549" w:author="Brainard, David H" w:date="2021-04-20T19:58:00Z">
        <w:r w:rsidR="00625E2F">
          <w:rPr>
            <w:rStyle w:val="None"/>
            <w:rFonts w:ascii="Times New Roman" w:hAnsi="Times New Roman" w:cs="Times New Roman"/>
            <w:sz w:val="22"/>
            <w:szCs w:val="22"/>
          </w:rPr>
          <w:delText xml:space="preserve"> section above</w:delText>
        </w:r>
      </w:del>
      <w:r w:rsidR="00F9135E">
        <w:rPr>
          <w:rFonts w:ascii="Times New Roman" w:hAnsi="Times New Roman"/>
          <w:sz w:val="22"/>
          <w:szCs w:val="22"/>
        </w:rPr>
        <w:t>, we have</w:t>
      </w:r>
      <w:del w:id="550" w:author="Brainard, David H" w:date="2021-04-20T19:58:00Z">
        <w:r w:rsidR="00F9135E">
          <w:rPr>
            <w:rFonts w:ascii="Times New Roman" w:hAnsi="Times New Roman"/>
            <w:sz w:val="22"/>
            <w:szCs w:val="22"/>
          </w:rPr>
          <w:delText xml:space="preserve"> </w:delText>
        </w:r>
      </w:del>
    </w:p>
    <w:p w14:paraId="7DEF54C6" w14:textId="517BACA0" w:rsidR="009F5627" w:rsidRDefault="00B564B4">
      <w:pPr>
        <w:pStyle w:val="Default"/>
        <w:rPr>
          <w:rFonts w:ascii="Times New Roman" w:hAnsi="Times New Roman"/>
          <w:sz w:val="22"/>
          <w:szCs w:val="22"/>
        </w:rPr>
        <w:pPrChange w:id="551" w:author="Brainard, David H" w:date="2021-04-20T19:58:00Z">
          <w:pPr>
            <w:pStyle w:val="Default"/>
            <w:spacing w:before="0" w:after="270"/>
          </w:pPr>
        </w:pPrChange>
      </w:pPr>
      <w:ins w:id="552" w:author="Brainard, David H" w:date="2021-04-20T19:58:00Z">
        <w:r>
          <w:rPr>
            <w:rFonts w:ascii="Times New Roman" w:hAnsi="Times New Roman"/>
            <w:sz w:val="22"/>
            <w:szCs w:val="22"/>
          </w:rPr>
          <w:tab/>
        </w:r>
      </w:ins>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ins w:id="553" w:author="Brainard, David H" w:date="2021-04-20T19:58:00Z">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ins>
    </w:p>
    <w:p w14:paraId="4AA2A9BE" w14:textId="10F70A9D" w:rsidR="001C051F" w:rsidRDefault="00F9135E">
      <w:pPr>
        <w:pStyle w:val="Default"/>
        <w:rPr>
          <w:rStyle w:val="None"/>
          <w:rFonts w:ascii="Times New Roman" w:hAnsi="Times New Roman"/>
          <w:sz w:val="22"/>
          <w:szCs w:val="22"/>
        </w:rPr>
        <w:pPrChange w:id="554" w:author="Brainard, David H" w:date="2021-04-20T19:58:00Z">
          <w:pPr>
            <w:pStyle w:val="Default"/>
            <w:spacing w:after="270"/>
          </w:pPr>
        </w:pPrChange>
      </w:pPr>
      <w:del w:id="555" w:author="Brainard, David H" w:date="2021-04-20T19:58:00Z">
        <w:r>
          <w:rPr>
            <w:rFonts w:ascii="Times New Roman" w:hAnsi="Times New Roman" w:cs="Times New Roman"/>
            <w:sz w:val="22"/>
            <w:szCs w:val="22"/>
          </w:rPr>
          <w:delText xml:space="preserve">where </w:delText>
        </w:r>
      </w:del>
      <w:ins w:id="556" w:author="Brainard, David H" w:date="2021-04-20T19:58:00Z">
        <w:r w:rsidR="009F5627">
          <w:rPr>
            <w:rFonts w:ascii="Times New Roman" w:hAnsi="Times New Roman"/>
            <w:sz w:val="22"/>
            <w:szCs w:val="22"/>
          </w:rPr>
          <w:t>w</w:t>
        </w:r>
      </w:ins>
      <m:oMath>
        <m:r>
          <w:ins w:id="557" w:author="Brainard, David H" w:date="2021-04-20T19:58:00Z">
            <m:rPr>
              <m:sty m:val="p"/>
            </m:rPr>
            <w:rPr>
              <w:rStyle w:val="None"/>
              <w:rFonts w:ascii="Cambria Math" w:eastAsia="Times New Roman" w:hAnsi="Cambria Math" w:cs="Times New Roman"/>
              <w:sz w:val="22"/>
              <w:szCs w:val="22"/>
            </w:rPr>
            <m:t xml:space="preserve">here </m:t>
          </w:ins>
        </m:r>
      </m:oMath>
      <w:r>
        <w:rPr>
          <w:rFonts w:ascii="Times New Roman" w:hAnsi="Times New Roman"/>
          <w:rPrChange w:id="558" w:author="Brainard, David H" w:date="2021-04-20T19:58:00Z">
            <w:rPr>
              <w:rFonts w:ascii="Times New Roman" w:hAnsi="Times New Roman"/>
              <w:sz w:val="22"/>
            </w:rPr>
          </w:rPrChange>
        </w:rPr>
        <w:t xml:space="preserve">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Pr>
          <w:rStyle w:val="None"/>
          <w:rFonts w:ascii="Times New Roman" w:hAnsi="Times New Roman" w:cs="Times New Roman"/>
          <w:sz w:val="22"/>
          <w:szCs w:val="22"/>
        </w:rPr>
        <w:t xml:space="preserve"> in the term corresponding to the variance </w:t>
      </w:r>
      <w:del w:id="559" w:author="Brainard, David H" w:date="2021-04-20T19:58:00Z">
        <w:r>
          <w:rPr>
            <w:rStyle w:val="None"/>
            <w:rFonts w:ascii="Times New Roman" w:hAnsi="Times New Roman" w:cs="Times New Roman"/>
            <w:sz w:val="22"/>
            <w:szCs w:val="22"/>
          </w:rPr>
          <w:delText>in</w:delText>
        </w:r>
      </w:del>
      <w:ins w:id="560" w:author="Brainard, David H" w:date="2021-04-20T19:58:00Z">
        <w:r w:rsidR="00B564B4">
          <w:rPr>
            <w:rStyle w:val="None"/>
            <w:rFonts w:ascii="Times New Roman" w:hAnsi="Times New Roman" w:cs="Times New Roman"/>
            <w:sz w:val="22"/>
            <w:szCs w:val="22"/>
          </w:rPr>
          <w:t>of</w:t>
        </w:r>
      </w:ins>
      <w:r w:rsidR="00B564B4">
        <w:rPr>
          <w:rStyle w:val="None"/>
          <w:rFonts w:ascii="Times New Roman" w:hAnsi="Times New Roman" w:cs="Times New Roman"/>
          <w:sz w:val="22"/>
          <w:szCs w:val="22"/>
        </w:rPr>
        <w:t xml:space="preserve"> </w:t>
      </w:r>
      <w:r>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Pr>
          <w:rFonts w:ascii="Times New Roman" w:hAnsi="Times New Roman"/>
          <w:rPrChange w:id="561" w:author="Brainard, David H" w:date="2021-04-20T19:58:00Z">
            <w:rPr>
              <w:rFonts w:ascii="Times New Roman" w:hAnsi="Times New Roman"/>
              <w:sz w:val="22"/>
            </w:rPr>
          </w:rPrChange>
        </w:rPr>
        <w:t xml:space="preserve">Comparing to relation derived in the </w:t>
      </w:r>
      <w:del w:id="562" w:author="Brainard, David H" w:date="2021-04-20T19:58:00Z">
        <w:r>
          <w:rPr>
            <w:rFonts w:ascii="Times New Roman" w:hAnsi="Times New Roman" w:cs="Times New Roman"/>
            <w:sz w:val="22"/>
            <w:szCs w:val="22"/>
          </w:rPr>
          <w:delText xml:space="preserve">section </w:delText>
        </w:r>
        <w:r w:rsidRPr="00B87D7E">
          <w:rPr>
            <w:rFonts w:ascii="Times New Roman" w:hAnsi="Times New Roman"/>
            <w:sz w:val="22"/>
            <w:szCs w:val="22"/>
          </w:rPr>
          <w:delText>Theory of Signal Detection</w:delText>
        </w:r>
        <w:r>
          <w:rPr>
            <w:rFonts w:ascii="Times New Roman" w:hAnsi="Times New Roman"/>
            <w:sz w:val="22"/>
            <w:szCs w:val="22"/>
          </w:rPr>
          <w:delText>,</w:delText>
        </w:r>
      </w:del>
      <w:ins w:id="563" w:author="Brainard, David H" w:date="2021-04-20T19:58:00Z">
        <w:r w:rsidR="00B564B4">
          <w:rPr>
            <w:rFonts w:ascii="Times New Roman" w:hAnsi="Times New Roman"/>
          </w:rPr>
          <w:t xml:space="preserve">SDT model (Equation </w:t>
        </w:r>
        <w:r w:rsidR="00D3311A">
          <w:rPr>
            <w:rFonts w:ascii="Times New Roman" w:hAnsi="Times New Roman"/>
          </w:rPr>
          <w:t>4</w:t>
        </w:r>
        <w:r w:rsidR="00B564B4">
          <w:rPr>
            <w:rFonts w:ascii="Times New Roman" w:hAnsi="Times New Roman"/>
          </w:rPr>
          <w:t>)</w:t>
        </w:r>
        <w:r>
          <w:rPr>
            <w:rFonts w:ascii="Times New Roman" w:hAnsi="Times New Roman"/>
          </w:rPr>
          <w:t>,</w:t>
        </w:r>
      </w:ins>
      <w:r>
        <w:rPr>
          <w:rFonts w:ascii="Times New Roman" w:hAnsi="Times New Roman"/>
          <w:rPrChange w:id="564" w:author="Brainard, David H" w:date="2021-04-20T19:58:00Z">
            <w:rPr>
              <w:rFonts w:ascii="Times New Roman" w:hAnsi="Times New Roman"/>
              <w:sz w:val="22"/>
            </w:rPr>
          </w:rPrChange>
        </w:rPr>
        <w:t xml:space="preserve"> we </w:t>
      </w:r>
      <w:r w:rsidR="00A13647">
        <w:rPr>
          <w:rFonts w:ascii="Times New Roman" w:hAnsi="Times New Roman"/>
          <w:rPrChange w:id="565" w:author="Brainard, David H" w:date="2021-04-20T19:58:00Z">
            <w:rPr>
              <w:rFonts w:ascii="Times New Roman" w:hAnsi="Times New Roman"/>
              <w:sz w:val="22"/>
            </w:rPr>
          </w:rPrChange>
        </w:rPr>
        <w:t xml:space="preserve">see that this is the same functional form for the relation between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ins w:id="566" w:author="Brainard, David H" w:date="2021-04-20T19:58:00Z">
        <w:r w:rsidR="005F0F68">
          <w:rPr>
            <w:rStyle w:val="None"/>
            <w:rFonts w:ascii="Times New Roman" w:hAnsi="Times New Roman"/>
            <w:sz w:val="22"/>
            <w:szCs w:val="22"/>
          </w:rPr>
          <w:t xml:space="preserve">This procedure is described in more detail below. </w:t>
        </w:r>
      </w:ins>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05EDD42" w:rsidR="00151AF7" w:rsidRDefault="004A4DD9" w:rsidP="00F9135E">
      <w:pPr>
        <w:pStyle w:val="Default"/>
        <w:spacing w:before="0" w:after="270"/>
        <w:rPr>
          <w:ins w:id="567" w:author="Brainard, David H" w:date="2021-04-20T19:58:00Z"/>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del w:id="568" w:author="Brainard, David H" w:date="2021-04-20T19:58:00Z">
        <w:r w:rsidR="00F9135E">
          <w:rPr>
            <w:rFonts w:ascii="Times New Roman" w:hAnsi="Times New Roman"/>
            <w:b/>
            <w:bCs/>
            <w:sz w:val="22"/>
            <w:szCs w:val="22"/>
          </w:rPr>
          <w:delText>:</w:delText>
        </w:r>
        <w:r w:rsidR="00F9135E" w:rsidRPr="00A86910">
          <w:rPr>
            <w:rFonts w:ascii="Times New Roman" w:hAnsi="Times New Roman"/>
            <w:b/>
            <w:bCs/>
            <w:sz w:val="22"/>
            <w:szCs w:val="22"/>
          </w:rPr>
          <w:delText xml:space="preserve"> </w:delText>
        </w:r>
      </w:del>
    </w:p>
    <w:p w14:paraId="4EC61496" w14:textId="7C9989A2"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w:t>
      </w:r>
      <w:del w:id="569" w:author="Brainard, David H" w:date="2021-04-20T19:58:00Z">
        <w:r>
          <w:rPr>
            <w:rFonts w:ascii="Times New Roman" w:hAnsi="Times New Roman"/>
            <w:sz w:val="22"/>
            <w:szCs w:val="22"/>
          </w:rPr>
          <w:delText xml:space="preserve">built-in </w:delText>
        </w:r>
      </w:del>
      <w:r>
        <w:rPr>
          <w:rFonts w:ascii="Times New Roman" w:hAnsi="Times New Roman"/>
          <w:sz w:val="22"/>
          <w:szCs w:val="22"/>
        </w:rPr>
        <w:t xml:space="preserve">function </w:t>
      </w:r>
      <w:r w:rsidRPr="00A86910">
        <w:rPr>
          <w:rFonts w:ascii="Times New Roman" w:hAnsi="Times New Roman"/>
          <w:i/>
          <w:iCs/>
          <w:sz w:val="22"/>
          <w:szCs w:val="22"/>
        </w:rPr>
        <w:t>fmincon</w:t>
      </w:r>
      <w:r>
        <w:rPr>
          <w:rFonts w:ascii="Times New Roman" w:hAnsi="Times New Roman"/>
          <w:sz w:val="22"/>
          <w:szCs w:val="22"/>
        </w:rPr>
        <w:t>.</w:t>
      </w:r>
      <w:del w:id="570" w:author="Brainard, David H" w:date="2021-04-20T19:58:00Z">
        <w:r>
          <w:rPr>
            <w:rFonts w:ascii="Times New Roman" w:hAnsi="Times New Roman"/>
            <w:sz w:val="22"/>
            <w:szCs w:val="22"/>
          </w:rPr>
          <w:delText xml:space="preserve"> </w:delText>
        </w:r>
        <w:r w:rsidRPr="00D60FFE">
          <w:rPr>
            <w:rFonts w:ascii="Times New Roman" w:hAnsi="Times New Roman"/>
            <w:sz w:val="22"/>
            <w:szCs w:val="22"/>
            <w:highlight w:val="yellow"/>
          </w:rPr>
          <w:delText>(MATLAB scripts are provided as supplementary documents.)</w:delText>
        </w:r>
      </w:del>
    </w:p>
    <w:p w14:paraId="7F950DB4" w14:textId="29420431" w:rsidR="00151AF7" w:rsidRDefault="007F1B18" w:rsidP="00F9135E">
      <w:pPr>
        <w:pStyle w:val="Default"/>
        <w:spacing w:before="0" w:after="270"/>
        <w:rPr>
          <w:ins w:id="571" w:author="Brainard, David H" w:date="2021-04-20T19:58:00Z"/>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del w:id="572" w:author="Brainard, David H" w:date="2021-04-20T19:58:00Z">
        <w:r w:rsidR="00F9135E" w:rsidRPr="00723CC7">
          <w:rPr>
            <w:rStyle w:val="None"/>
            <w:rFonts w:ascii="Times New Roman" w:hAnsi="Times New Roman"/>
            <w:b/>
            <w:bCs/>
            <w:sz w:val="22"/>
            <w:szCs w:val="22"/>
          </w:rPr>
          <w:delText>:</w:delText>
        </w:r>
        <w:r w:rsidR="005B61DE">
          <w:rPr>
            <w:rStyle w:val="None"/>
            <w:rFonts w:ascii="Times New Roman" w:hAnsi="Times New Roman"/>
            <w:b/>
            <w:bCs/>
            <w:sz w:val="22"/>
            <w:szCs w:val="22"/>
          </w:rPr>
          <w:delText xml:space="preserve"> </w:delText>
        </w:r>
      </w:del>
    </w:p>
    <w:p w14:paraId="6533B8FB" w14:textId="7AB1F0D5"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del w:id="573" w:author="Brainard, David H" w:date="2021-04-20T19:58:00Z">
        <w:r w:rsidRPr="009705A8">
          <w:rPr>
            <w:rStyle w:val="None"/>
            <w:rFonts w:ascii="Times New Roman" w:hAnsi="Times New Roman"/>
            <w:sz w:val="22"/>
            <w:szCs w:val="22"/>
          </w:rPr>
          <w:delText>linear receptive field</w:delText>
        </w:r>
      </w:del>
      <w:ins w:id="574" w:author="Brainard, David H" w:date="2021-04-20T19:58:00Z">
        <w:r w:rsidR="007F1B18">
          <w:rPr>
            <w:rStyle w:val="None"/>
            <w:rFonts w:ascii="Times New Roman" w:hAnsi="Times New Roman"/>
            <w:sz w:val="22"/>
            <w:szCs w:val="22"/>
          </w:rPr>
          <w:t>LINRF</w:t>
        </w:r>
      </w:ins>
      <w:r w:rsidRPr="009705A8">
        <w:rPr>
          <w:rStyle w:val="None"/>
          <w:rFonts w:ascii="Times New Roman" w:hAnsi="Times New Roman"/>
          <w:sz w:val="22"/>
          <w:szCs w:val="22"/>
        </w:rPr>
        <w:t xml:space="preserve"> model using a simulation approach</w:t>
      </w:r>
      <w:del w:id="575" w:author="Brainard, David H" w:date="2021-04-20T19:58:00Z">
        <w:r w:rsidRPr="009705A8">
          <w:rPr>
            <w:rStyle w:val="None"/>
            <w:rFonts w:ascii="Times New Roman" w:hAnsi="Times New Roman"/>
            <w:sz w:val="22"/>
            <w:szCs w:val="22"/>
          </w:rPr>
          <w:delText xml:space="preserve">, </w:delText>
        </w:r>
        <w:r>
          <w:rPr>
            <w:rStyle w:val="None"/>
            <w:rFonts w:ascii="Times New Roman" w:hAnsi="Times New Roman"/>
            <w:sz w:val="22"/>
            <w:szCs w:val="22"/>
          </w:rPr>
          <w:delText>so that we can</w:delText>
        </w:r>
      </w:del>
      <w:ins w:id="576" w:author="Brainard, David H" w:date="2021-04-20T19:58:00Z">
        <w:r w:rsidR="00F4602D">
          <w:rPr>
            <w:rStyle w:val="None"/>
            <w:rFonts w:ascii="Times New Roman" w:hAnsi="Times New Roman"/>
            <w:sz w:val="22"/>
            <w:szCs w:val="22"/>
          </w:rPr>
          <w:t>. We used simulation for two reasons. First, it allowed us to</w:t>
        </w:r>
      </w:ins>
      <w:r w:rsidR="00F4602D">
        <w:rPr>
          <w:rStyle w:val="None"/>
          <w:rFonts w:ascii="Times New Roman" w:hAnsi="Times New Roman"/>
          <w:sz w:val="22"/>
          <w:szCs w:val="22"/>
        </w:rPr>
        <w:t xml:space="preserve"> </w:t>
      </w:r>
      <w:r>
        <w:rPr>
          <w:rStyle w:val="None"/>
          <w:rFonts w:ascii="Times New Roman" w:hAnsi="Times New Roman"/>
          <w:sz w:val="22"/>
          <w:szCs w:val="22"/>
        </w:rPr>
        <w:t>incorporate a model of the early visual system into the computations</w:t>
      </w:r>
      <w:del w:id="577" w:author="Brainard, David H" w:date="2021-04-20T19:58:00Z">
        <w:r>
          <w:rPr>
            <w:rStyle w:val="None"/>
            <w:rFonts w:ascii="Times New Roman" w:hAnsi="Times New Roman"/>
            <w:sz w:val="22"/>
            <w:szCs w:val="22"/>
          </w:rPr>
          <w:delText>, and so that we handle accurately the</w:delText>
        </w:r>
      </w:del>
      <w:ins w:id="578" w:author="Brainard, David H" w:date="2021-04-20T19:58:00Z">
        <w:r w:rsidR="00F4602D">
          <w:rPr>
            <w:rStyle w:val="None"/>
            <w:rFonts w:ascii="Times New Roman" w:hAnsi="Times New Roman"/>
            <w:sz w:val="22"/>
            <w:szCs w:val="22"/>
          </w:rPr>
          <w:t>. Second, it provides a way to account for</w:t>
        </w:r>
      </w:ins>
      <w:r w:rsidR="00F4602D">
        <w:rPr>
          <w:rStyle w:val="None"/>
          <w:rFonts w:ascii="Times New Roman" w:hAnsi="Times New Roman"/>
          <w:sz w:val="22"/>
          <w:szCs w:val="22"/>
        </w:rPr>
        <w:t xml:space="preserve"> </w:t>
      </w:r>
      <w:r>
        <w:rPr>
          <w:rStyle w:val="None"/>
          <w:rFonts w:ascii="Times New Roman" w:hAnsi="Times New Roman"/>
          <w:sz w:val="22"/>
          <w:szCs w:val="22"/>
        </w:rPr>
        <w:t xml:space="preserve">truncation </w:t>
      </w:r>
      <w:del w:id="579" w:author="Brainard, David H" w:date="2021-04-20T19:58:00Z">
        <w:r>
          <w:rPr>
            <w:rStyle w:val="None"/>
            <w:rFonts w:ascii="Times New Roman" w:hAnsi="Times New Roman"/>
            <w:sz w:val="22"/>
            <w:szCs w:val="22"/>
          </w:rPr>
          <w:delText>of</w:delText>
        </w:r>
      </w:del>
      <w:ins w:id="580" w:author="Brainard, David H" w:date="2021-04-20T19:58:00Z">
        <w:r w:rsidR="00F4602D">
          <w:rPr>
            <w:rStyle w:val="None"/>
            <w:rFonts w:ascii="Times New Roman" w:hAnsi="Times New Roman"/>
            <w:sz w:val="22"/>
            <w:szCs w:val="22"/>
          </w:rPr>
          <w:t>in</w:t>
        </w:r>
      </w:ins>
      <w:r w:rsidR="00F4602D">
        <w:rPr>
          <w:rStyle w:val="None"/>
          <w:rFonts w:ascii="Times New Roman" w:hAnsi="Times New Roman"/>
          <w:sz w:val="22"/>
          <w:szCs w:val="22"/>
        </w:rPr>
        <w:t xml:space="preserve"> </w:t>
      </w:r>
      <w:r>
        <w:rPr>
          <w:rStyle w:val="None"/>
          <w:rFonts w:ascii="Times New Roman" w:hAnsi="Times New Roman"/>
          <w:sz w:val="22"/>
          <w:szCs w:val="22"/>
        </w:rPr>
        <w:t>the Gaussian model of natural surface reflectances.</w:t>
      </w:r>
      <w:ins w:id="581" w:author="Brainard, David H" w:date="2021-04-20T19:58:00Z">
        <w:r w:rsidR="005F0F68">
          <w:rPr>
            <w:rStyle w:val="None"/>
            <w:rFonts w:ascii="Times New Roman" w:hAnsi="Times New Roman"/>
            <w:sz w:val="22"/>
            <w:szCs w:val="22"/>
          </w:rPr>
          <w:t xml:space="preserve"> The trunctation occurs because we require that surface reflectance at each wavelength lie between 0 and 1.</w:t>
        </w:r>
      </w:ins>
    </w:p>
    <w:p w14:paraId="17711271" w14:textId="77777777" w:rsidR="00F9135E" w:rsidRDefault="00F9135E" w:rsidP="00F9135E">
      <w:pPr>
        <w:pStyle w:val="Default"/>
        <w:spacing w:before="0" w:after="270"/>
        <w:rPr>
          <w:del w:id="582" w:author="Brainard, David H" w:date="2021-04-20T19:58:00Z"/>
          <w:rStyle w:val="None"/>
          <w:rFonts w:ascii="Times New Roman" w:eastAsia="Times New Roman" w:hAnsi="Times New Roman" w:cs="Times New Roman"/>
          <w:sz w:val="22"/>
          <w:szCs w:val="22"/>
        </w:rPr>
      </w:pPr>
      <w:del w:id="583" w:author="Brainard, David H" w:date="2021-04-20T19:58:00Z">
        <w:r>
          <w:rPr>
            <w:rStyle w:val="None"/>
            <w:rFonts w:ascii="Times New Roman" w:hAnsi="Times New Roman"/>
            <w:sz w:val="22"/>
            <w:szCs w:val="22"/>
          </w:rPr>
          <w:lastRenderedPageBreak/>
          <w:delText xml:space="preserve">The </w:delText>
        </w:r>
        <w:r w:rsidR="005B61DE">
          <w:rPr>
            <w:rStyle w:val="None"/>
            <w:rFonts w:ascii="Times New Roman" w:hAnsi="Times New Roman"/>
            <w:sz w:val="22"/>
            <w:szCs w:val="22"/>
          </w:rPr>
          <w:delText>model of</w:delText>
        </w:r>
        <w:r>
          <w:rPr>
            <w:rStyle w:val="None"/>
            <w:rFonts w:ascii="Times New Roman" w:hAnsi="Times New Roman"/>
            <w:sz w:val="22"/>
            <w:szCs w:val="22"/>
          </w:rPr>
          <w:delText xml:space="preserve"> early visual system to the image database was estimated as described in </w:delText>
        </w:r>
        <w:r w:rsidR="001E7F31">
          <w:rPr>
            <w:rStyle w:val="None"/>
            <w:sz w:val="22"/>
            <w:szCs w:val="22"/>
          </w:rPr>
          <w:fldChar w:fldCharType="begin"/>
        </w:r>
        <w:r w:rsidR="008C29CC">
          <w:rPr>
            <w:rStyle w:val="None"/>
            <w:rFonts w:ascii="Times New Roman" w:hAnsi="Times New Roman"/>
            <w:sz w:val="22"/>
            <w:szCs w:val="22"/>
          </w:rPr>
          <w:delInstrText xml:space="preserve"> ADDIN EN.CITE &lt;EndNote&gt;&lt;Cite&gt;&lt;Author&gt;Singh&lt;/Author&gt;&lt;Year&gt;2018&lt;/Year&gt;&lt;RecNum&gt;124&lt;/RecNum&gt;&lt;DisplayText&gt;(Singh et al., 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delInstrText>
        </w:r>
        <w:r w:rsidR="001E7F31">
          <w:rPr>
            <w:rStyle w:val="None"/>
            <w:sz w:val="22"/>
            <w:szCs w:val="22"/>
          </w:rPr>
          <w:fldChar w:fldCharType="separate"/>
        </w:r>
        <w:r w:rsidR="008C29CC">
          <w:rPr>
            <w:rStyle w:val="None"/>
            <w:rFonts w:ascii="Times New Roman" w:hAnsi="Times New Roman"/>
            <w:noProof/>
            <w:sz w:val="22"/>
            <w:szCs w:val="22"/>
          </w:rPr>
          <w:delText>(Singh et al., 2018)</w:delText>
        </w:r>
        <w:r w:rsidR="001E7F31">
          <w:rPr>
            <w:rStyle w:val="None"/>
            <w:sz w:val="22"/>
            <w:szCs w:val="22"/>
          </w:rPr>
          <w:fldChar w:fldCharType="end"/>
        </w:r>
        <w:r>
          <w:rPr>
            <w:rStyle w:val="None"/>
            <w:rFonts w:ascii="Times New Roman" w:hAnsi="Times New Roman"/>
            <w:sz w:val="22"/>
            <w:szCs w:val="22"/>
          </w:rPr>
          <w:delText xml:space="preserve">. The model incorporated typical optical blurring, axial chromatic aberration </w:delText>
        </w:r>
        <w:r w:rsidR="001E7F31">
          <w:rPr>
            <w:rStyle w:val="None"/>
            <w:sz w:val="22"/>
            <w:szCs w:val="22"/>
          </w:rPr>
          <w:fldChar w:fldCharType="begin"/>
        </w:r>
        <w:r w:rsidR="008C29CC">
          <w:rPr>
            <w:rStyle w:val="None"/>
            <w:rFonts w:ascii="Times New Roman" w:hAnsi="Times New Roman"/>
            <w:sz w:val="22"/>
            <w:szCs w:val="22"/>
          </w:rPr>
          <w:del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delInstrText>
        </w:r>
        <w:r w:rsidR="001E7F31">
          <w:rPr>
            <w:rStyle w:val="None"/>
            <w:sz w:val="22"/>
            <w:szCs w:val="22"/>
          </w:rPr>
          <w:fldChar w:fldCharType="separate"/>
        </w:r>
        <w:r w:rsidR="008C29CC">
          <w:rPr>
            <w:rStyle w:val="None"/>
            <w:rFonts w:ascii="Times New Roman" w:hAnsi="Times New Roman"/>
            <w:noProof/>
            <w:sz w:val="22"/>
            <w:szCs w:val="22"/>
          </w:rPr>
          <w:delText>(Marimont &amp; Wandell, 1994)</w:delText>
        </w:r>
        <w:r w:rsidR="001E7F31">
          <w:rPr>
            <w:rStyle w:val="None"/>
            <w:sz w:val="22"/>
            <w:szCs w:val="22"/>
          </w:rPr>
          <w:fldChar w:fldCharType="end"/>
        </w:r>
        <w:r>
          <w:rPr>
            <w:rStyle w:val="None"/>
            <w:rFonts w:ascii="Times New Roman" w:hAnsi="Times New Roman"/>
            <w:sz w:val="22"/>
            <w:szCs w:val="22"/>
          </w:rPr>
          <w:delText xml:space="preserve">, and spatial sampling of the long (L), middle (M) and short (S) wavelength- sensitive cones </w:delText>
        </w:r>
        <w:r w:rsidR="001E7F31">
          <w:rPr>
            <w:rStyle w:val="None"/>
            <w:sz w:val="22"/>
            <w:szCs w:val="22"/>
          </w:rPr>
          <w:fldChar w:fldCharType="begin"/>
        </w:r>
        <w:r w:rsidR="008C29CC">
          <w:rPr>
            <w:rStyle w:val="None"/>
            <w:rFonts w:ascii="Times New Roman" w:hAnsi="Times New Roman"/>
            <w:sz w:val="22"/>
            <w:szCs w:val="22"/>
          </w:rPr>
          <w:delInstrText xml:space="preserve"> ADDIN EN.CITE &lt;EndNote&gt;&lt;Cite&gt;&lt;Author&gt;Brainard&lt;/Author&gt;&lt;Year&gt;2015&lt;/Year&gt;&lt;RecNum&gt;142&lt;/RecNum&gt;&lt;DisplayText&gt;(Brainard, 2015)&lt;/DisplayText&gt;&lt;record&gt;&lt;rec-number&gt;142&lt;/rec-number&gt;&lt;foreign-keys&gt;&lt;key app="EN" db-id="592dpt2f590x0mezte35f5fwef0rtp2xsfrz" timestamp="1598111302"&gt;142&lt;/key&gt;&lt;/foreign-keys&gt;&lt;ref-type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delInstrText>
        </w:r>
        <w:r w:rsidR="001E7F31">
          <w:rPr>
            <w:rStyle w:val="None"/>
            <w:sz w:val="22"/>
            <w:szCs w:val="22"/>
          </w:rPr>
          <w:fldChar w:fldCharType="separate"/>
        </w:r>
        <w:r w:rsidR="008C29CC">
          <w:rPr>
            <w:rStyle w:val="None"/>
            <w:rFonts w:ascii="Times New Roman" w:hAnsi="Times New Roman"/>
            <w:noProof/>
            <w:sz w:val="22"/>
            <w:szCs w:val="22"/>
          </w:rPr>
          <w:delText>(Brainard, 2015)</w:delText>
        </w:r>
        <w:r w:rsidR="001E7F31">
          <w:rPr>
            <w:rStyle w:val="None"/>
            <w:sz w:val="22"/>
            <w:szCs w:val="22"/>
          </w:rPr>
          <w:fldChar w:fldCharType="end"/>
        </w:r>
        <w:r>
          <w:rPr>
            <w:rStyle w:val="None"/>
            <w:rFonts w:ascii="Times New Roman" w:hAnsi="Times New Roman"/>
            <w:sz w:val="22"/>
            <w:szCs w:val="22"/>
          </w:rPr>
          <w:delText xml:space="preserve">. The L:M:S cone ratio in the </w:delText>
        </w:r>
        <w:r>
          <w:rPr>
            <w:rStyle w:val="None"/>
            <w:rFonts w:ascii="Times New Roman" w:hAnsi="Times New Roman"/>
            <w:sz w:val="22"/>
            <w:szCs w:val="22"/>
            <w:lang w:val="it-IT"/>
          </w:rPr>
          <w:delText xml:space="preserve">cone mosaic </w:delText>
        </w:r>
        <w:r>
          <w:rPr>
            <w:rStyle w:val="None"/>
            <w:rFonts w:ascii="Times New Roman" w:hAnsi="Times New Roman"/>
            <w:sz w:val="22"/>
            <w:szCs w:val="22"/>
          </w:rPr>
          <w:delText xml:space="preserve">was chosen to be </w:delText>
        </w:r>
        <w:r>
          <w:rPr>
            <w:rStyle w:val="None"/>
            <w:rFonts w:ascii="Times New Roman" w:hAnsi="Times New Roman"/>
            <w:sz w:val="22"/>
            <w:szCs w:val="22"/>
            <w:lang w:val="es-ES_tradnl"/>
          </w:rPr>
          <w:delText>0.6:0.3:0.1 (1523 L cones, 801 M cones, 277 S cones)</w:delText>
        </w:r>
        <w:r>
          <w:rPr>
            <w:rStyle w:val="None"/>
            <w:rFonts w:ascii="Times New Roman" w:hAnsi="Times New Roman"/>
            <w:sz w:val="22"/>
            <w:szCs w:val="22"/>
          </w:rPr>
          <w:delText xml:space="preserve">. The CIE physiological standard </w:delText>
        </w:r>
        <w:r w:rsidR="007E0C0C" w:rsidRPr="00A90752">
          <w:rPr>
            <w:rStyle w:val="None"/>
            <w:rFonts w:ascii="Times New Roman" w:hAnsi="Times New Roman"/>
            <w:sz w:val="22"/>
            <w:szCs w:val="22"/>
            <w:highlight w:val="yellow"/>
          </w:rPr>
          <w:delText>[ref]</w:delText>
        </w:r>
        <w:r w:rsidR="007E0C0C">
          <w:rPr>
            <w:rStyle w:val="None"/>
            <w:rFonts w:ascii="Times New Roman" w:hAnsi="Times New Roman"/>
            <w:sz w:val="22"/>
            <w:szCs w:val="22"/>
          </w:rPr>
          <w:delText xml:space="preserve"> </w:delText>
        </w:r>
        <w:r>
          <w:rPr>
            <w:rStyle w:val="None"/>
            <w:rFonts w:ascii="Times New Roman" w:hAnsi="Times New Roman"/>
            <w:sz w:val="22"/>
            <w:szCs w:val="22"/>
          </w:rPr>
          <w:delText>was used to get the spectral sensitivities of the cones. The response of the c</w:delText>
        </w:r>
        <w:r>
          <w:rPr>
            <w:rStyle w:val="None"/>
            <w:rFonts w:ascii="Times New Roman" w:hAnsi="Times New Roman"/>
            <w:sz w:val="22"/>
            <w:szCs w:val="22"/>
            <w:lang w:val="it-IT"/>
          </w:rPr>
          <w:delText>one</w:delText>
        </w:r>
        <w:r>
          <w:rPr>
            <w:rStyle w:val="None"/>
            <w:rFonts w:ascii="Times New Roman" w:hAnsi="Times New Roman"/>
            <w:sz w:val="22"/>
            <w:szCs w:val="22"/>
          </w:rPr>
          <w:delText xml:space="preserve">s was calculated as the number of photopigment isomerizations in 100ms, including the Poisson nature of the isomerization </w:delText>
        </w:r>
        <w:r w:rsidR="001E7F31">
          <w:rPr>
            <w:rStyle w:val="None"/>
            <w:sz w:val="22"/>
            <w:szCs w:val="22"/>
          </w:rPr>
          <w:fldChar w:fldCharType="begin"/>
        </w:r>
        <w:r w:rsidR="007E4EA9">
          <w:rPr>
            <w:rStyle w:val="None"/>
            <w:rFonts w:ascii="Times New Roman" w:hAnsi="Times New Roman"/>
            <w:sz w:val="22"/>
            <w:szCs w:val="22"/>
          </w:rPr>
          <w:delInstrText xml:space="preserve"> ADDIN EN.CITE &lt;EndNote&gt;&lt;Cite&gt;&lt;Author&gt;Hecht&lt;/Author&gt;&lt;Year&gt;1942&lt;/Year&gt;&lt;RecNum&gt;388&lt;/RecNum&gt;&lt;DisplayText&gt;(Hecht, Shlaer, &amp;amp; Pirenne, 1942)&lt;/DisplayText&gt;&lt;record&gt;&lt;rec-number&gt;388&lt;/rec-number&gt;&lt;foreign-keys&gt;&lt;key app="EN" db-id="592dpt2f590x0mezte35f5fwef0rtp2xsfrz" timestamp="1598114624"&gt;388&lt;/key&gt;&lt;/foreign-keys&gt;&lt;ref-type name="Journal Article"&gt;17&lt;/ref-type&gt;&lt;contributors&gt;&lt;authors&gt;&lt;author&gt;Hecht, S.&lt;/author&gt;&lt;author&gt;Shlaer, S.&lt;/author&gt;&lt;author&gt;Pirenne, M. H.&lt;/author&gt;&lt;/authors&gt;&lt;/contributors&gt;&lt;auth-address&gt;Laboratory of Biophysics, Columbia University, New York.&lt;/auth-address&gt;&lt;titles&gt;&lt;title&gt;Energy, Quanta, and Vision&lt;/title&gt;&lt;secondary-title&gt;J Gen Physiol&lt;/secondary-title&gt;&lt;/titles&gt;&lt;periodical&gt;&lt;full-title&gt;J Gen Physiol&lt;/full-title&gt;&lt;/periodical&gt;&lt;pages&gt;819-40&lt;/pages&gt;&lt;volume&gt;25&lt;/volume&gt;&lt;number&gt;6&lt;/number&gt;&lt;edition&gt;1942/07/20&lt;/edition&gt;&lt;dates&gt;&lt;year&gt;1942&lt;/year&gt;&lt;pub-dates&gt;&lt;date&gt;Jul 20&lt;/date&gt;&lt;/pub-dates&gt;&lt;/dates&gt;&lt;isbn&gt;0022-1295 (Print)&amp;#xD;0022-1295 (Linking)&lt;/isbn&gt;&lt;accession-num&gt;19873316&lt;/accession-num&gt;&lt;urls&gt;&lt;related-urls&gt;&lt;url&gt;https://www.ncbi.nlm.nih.gov/pubmed/19873316&lt;/url&gt;&lt;/related-urls&gt;&lt;/urls&gt;&lt;custom2&gt;PMC2142545&lt;/custom2&gt;&lt;electronic-resource-num&gt;10.1085/jgp.25.6.819&lt;/electronic-resource-num&gt;&lt;/record&gt;&lt;/Cite&gt;&lt;/EndNote&gt;</w:delInstrText>
        </w:r>
        <w:r w:rsidR="001E7F31">
          <w:rPr>
            <w:rStyle w:val="None"/>
            <w:sz w:val="22"/>
            <w:szCs w:val="22"/>
          </w:rPr>
          <w:fldChar w:fldCharType="separate"/>
        </w:r>
        <w:r w:rsidR="007E4EA9">
          <w:rPr>
            <w:rStyle w:val="None"/>
            <w:rFonts w:ascii="Times New Roman" w:hAnsi="Times New Roman"/>
            <w:noProof/>
            <w:sz w:val="22"/>
            <w:szCs w:val="22"/>
          </w:rPr>
          <w:delText>(Hecht, Shlaer, &amp; Pirenne, 1942)</w:delText>
        </w:r>
        <w:r w:rsidR="001E7F31">
          <w:rPr>
            <w:rStyle w:val="None"/>
            <w:sz w:val="22"/>
            <w:szCs w:val="22"/>
          </w:rPr>
          <w:fldChar w:fldCharType="end"/>
        </w:r>
        <w:r>
          <w:rPr>
            <w:rStyle w:val="None"/>
            <w:rFonts w:ascii="Times New Roman" w:hAnsi="Times New Roman"/>
            <w:sz w:val="22"/>
            <w:szCs w:val="22"/>
          </w:rPr>
          <w:delText>. The model was implemented using the software infrastructure provided by ISETBio (</w:delText>
        </w:r>
        <w:r>
          <w:rPr>
            <w:rStyle w:val="None"/>
            <w:rFonts w:ascii="Times New Roman" w:hAnsi="Times New Roman"/>
            <w:color w:val="0000FF"/>
            <w:sz w:val="22"/>
            <w:szCs w:val="22"/>
          </w:rPr>
          <w:delText>https://isetbio.org</w:delText>
        </w:r>
        <w:r>
          <w:rPr>
            <w:rStyle w:val="None"/>
            <w:rFonts w:ascii="Times New Roman" w:hAnsi="Times New Roman"/>
            <w:sz w:val="22"/>
            <w:szCs w:val="22"/>
          </w:rPr>
          <w:delText xml:space="preserve">). The </w:delText>
        </w:r>
        <w:r>
          <w:rPr>
            <w:rStyle w:val="None"/>
            <w:rFonts w:ascii="Times New Roman" w:hAnsi="Times New Roman"/>
            <w:sz w:val="22"/>
            <w:szCs w:val="22"/>
            <w:lang w:val="it-IT"/>
          </w:rPr>
          <w:delText xml:space="preserve">cone </w:delText>
        </w:r>
        <w:r>
          <w:rPr>
            <w:rStyle w:val="None"/>
            <w:rFonts w:ascii="Times New Roman" w:hAnsi="Times New Roman"/>
            <w:sz w:val="22"/>
            <w:szCs w:val="22"/>
          </w:rPr>
          <w:delText>responses were demosaiced using linear interpolation to get the response of each cone class over the entire image. Further, the response of each cone class was normalized by the summed (over wavelength) quantal efficiency of the corresponding cone class to make the magnitude of the three cone classes similar to each other.</w:delText>
        </w:r>
      </w:del>
    </w:p>
    <w:p w14:paraId="305D59BD" w14:textId="3B9C2B2F" w:rsidR="00F9135E" w:rsidRDefault="00F9135E" w:rsidP="00F9135E">
      <w:pPr>
        <w:pStyle w:val="Default"/>
        <w:spacing w:before="0" w:after="270"/>
        <w:rPr>
          <w:ins w:id="584" w:author="Brainard, David H" w:date="2021-04-20T19:58:00Z"/>
          <w:rStyle w:val="None"/>
          <w:rFonts w:ascii="Times New Roman" w:eastAsia="Times New Roman" w:hAnsi="Times New Roman" w:cs="Times New Roman"/>
          <w:sz w:val="22"/>
          <w:szCs w:val="22"/>
        </w:rPr>
      </w:pPr>
      <w:ins w:id="585" w:author="Brainard, David H" w:date="2021-04-20T19:58:00Z">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 ExcludeAuth="1"&gt;&lt;Author&gt;Singh&lt;/Author&gt;&lt;Year&gt;2018&lt;/Year&gt;&lt;RecNum&gt;124&lt;/RecNum&gt;&lt;IDText&gt;30593061&lt;/IDText&gt;&lt;DisplayText&gt;(2018)&lt;/DisplayText&gt;&lt;record&gt;&lt;rec-number&gt;124&lt;/rec-number&gt;&lt;foreign-keys&gt;&lt;key app="EN" db-id="592dpt2f590x0mezte35f5fwef0rtp2xsfrz" timestamp="1598111302"&gt;124&lt;/key&gt;&lt;/foreign-keys&gt;&lt;ref-type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 Vis&lt;/secondary-title&gt;&lt;/titles&gt;&lt;periodical&gt;&lt;full-title&gt;J Vis&lt;/full-title&gt;&lt;/periodical&gt;&lt;pages&gt;19&lt;/pages&gt;&lt;volume&gt;18&lt;/volume&gt;&lt;number&gt;13&lt;/number&gt;&lt;edition&gt;2018/12/29&lt;/edition&gt;&lt;keywords&gt;&lt;keyword&gt;Color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ISETBio </w:t>
        </w:r>
        <w:r w:rsidR="00F06CF5">
          <w:rPr>
            <w:rStyle w:val="None"/>
            <w:rFonts w:ascii="Times New Roman" w:hAnsi="Times New Roman"/>
            <w:sz w:val="22"/>
            <w:szCs w:val="22"/>
          </w:rPr>
          <w:fldChar w:fldCharType="begin"/>
        </w:r>
        <w:r w:rsidR="00E073DD">
          <w:rPr>
            <w:rStyle w:val="None"/>
            <w:rFonts w:ascii="Times New Roman" w:hAnsi="Times New Roman"/>
            <w:sz w:val="22"/>
            <w:szCs w:val="22"/>
          </w:rPr>
          <w:instrText xml:space="preserve"> ADDIN EN.CITE &lt;EndNote&gt;&lt;Cite&gt;&lt;Author&gt;Cottaris&lt;/Author&gt;&lt;Year&gt;2019&lt;/Year&gt;&lt;RecNum&gt;229&lt;/RecNum&gt;&lt;IDText&gt;30943530&lt;/IDText&gt;&lt;Prefix&gt;ISETBio`; isetbio.org`; &lt;/Prefix&gt;&lt;DisplayText&gt;(ISETBio; isetbio.org; Cottaris, Jiang, Ding, Wandell, &amp;amp; Brainard, 2019)&lt;/DisplayText&gt;&lt;record&gt;&lt;rec-number&gt;229&lt;/rec-number&gt;&lt;foreign-keys&gt;&lt;key app="EN" db-id="592dpt2f590x0mezte35f5fwef0rtp2xsfrz" timestamp="1598111308"&gt;229&lt;/key&gt;&lt;/foreign-keys&gt;&lt;ref-type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 Vis&lt;/secondary-title&gt;&lt;/titles&gt;&lt;periodical&gt;&lt;full-title&gt;J Vis&lt;/full-title&gt;&lt;/periodical&gt;&lt;pages&gt;8&lt;/pages&gt;&lt;volume&gt;19&lt;/volume&gt;&lt;number&gt;4&lt;/number&gt;&lt;edition&gt;2019/04/04&lt;/edition&gt;&lt;keywords&gt;&lt;keyword&gt;*Computer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E073DD">
          <w:rPr>
            <w:rStyle w:val="None"/>
            <w:rFonts w:ascii="Times New Roman" w:hAnsi="Times New Roman"/>
            <w:noProof/>
            <w:sz w:val="22"/>
            <w:szCs w:val="22"/>
          </w:rPr>
          <w:t>(ISETBio; isetbio.org; Cottaris, Jiang, Ding, Wandell, &amp; Brainard,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&lt;EndNote&gt;&lt;Cite&gt;&lt;Author&gt;Marimont&lt;/Author&gt;&lt;Year&gt;1994&lt;/Year&gt;&lt;RecNum&gt;409&lt;/RecNum&gt;&lt;DisplayText&gt;(Marimont &amp;amp; Wandell, 1994)&lt;/DisplayText&gt;&lt;record&gt;&lt;rec-number&gt;409&lt;/rec-number&gt;&lt;foreign-keys&gt;&lt;key app="EN" db-id="592dpt2f590x0mezte35f5fwef0rtp2xsfrz" timestamp="1598120443"&gt;409&lt;/key&gt;&lt;/foreign-keys&gt;&lt;ref-type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&lt;EndNote&gt;&lt;Cite&gt;&lt;Author&gt;Brainard&lt;/Author&gt;&lt;Year&gt;2015&lt;/Year&gt;&lt;RecNum&gt;250&lt;/RecNum&gt;&lt;IDText&gt;28532367&lt;/IDText&gt;&lt;DisplayText&gt;(Brainard, 2015)&lt;/DisplayText&gt;&lt;record&gt;&lt;rec-number&gt;250&lt;/rec-number&gt;&lt;foreign-keys&gt;&lt;key app="EN" db-id="592dpt2f590x0mezte35f5fwef0rtp2xsfrz" timestamp="1598111308"&gt;250&lt;/key&gt;&lt;/foreign-keys&gt;&lt;ref-type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 Rev Vis Sci&lt;/secondary-title&gt;&lt;/titles&gt;&lt;periodical&gt;&lt;full-title&gt;Annu Rev Vis Sci&lt;/full-title&gt;&lt;/periodical&gt;&lt;pages&gt;519-546&lt;/pages&gt;&lt;volume&gt;1&lt;/volume&gt;&lt;edition&gt;2015/11/24&lt;/edition&gt;&lt;keywords&gt;&lt;keyword&gt;color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&lt;EndNote&gt;&lt;Cite&gt;&lt;Author&gt;CIE&lt;/Author&gt;&lt;Year&gt;2007&lt;/Year&gt;&lt;RecNum&gt;2522&lt;/RecNum&gt;&lt;IDText&gt;CIE2007Physiological&lt;/IDText&gt;&lt;DisplayText&gt;(CIE, 2007)&lt;/DisplayText&gt;&lt;record&gt;&lt;rec-number&gt;2522&lt;/rec-number&gt;&lt;foreign-keys&gt;&lt;key app="EN" db-id="592dpt2f590x0mezte35f5fwef0rtp2xsfrz" timestamp="1617801897"&gt;2522&lt;/key&gt;&lt;/foreign-keys&gt;&lt;ref-type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r w:rsidR="006C5F7D">
          <w:rPr>
            <w:rStyle w:val="None"/>
            <w:rFonts w:ascii="Times New Roman" w:hAnsi="Times New Roman"/>
            <w:sz w:val="22"/>
            <w:szCs w:val="22"/>
          </w:rPr>
          <w:t xml:space="preserve">ISETBio </w:t>
        </w:r>
        <w:r>
          <w:rPr>
            <w:rStyle w:val="None"/>
            <w:rFonts w:ascii="Times New Roman" w:hAnsi="Times New Roman"/>
            <w:sz w:val="22"/>
            <w:szCs w:val="22"/>
          </w:rPr>
          <w:t xml:space="preserve">was used to </w:t>
        </w:r>
        <w:r w:rsidR="00BE7F0A">
          <w:rPr>
            <w:rStyle w:val="None"/>
            <w:rFonts w:ascii="Times New Roman" w:hAnsi="Times New Roman"/>
            <w:sz w:val="22"/>
            <w:szCs w:val="22"/>
          </w:rPr>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intergration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F06CF5">
          <w:rPr>
            <w:rStyle w:val="None"/>
            <w:rFonts w:ascii="Times New Roman" w:hAnsi="Times New Roman"/>
            <w:sz w:val="22"/>
            <w:szCs w:val="22"/>
          </w:rPr>
          <w:instrText xml:space="preserve"> ADDIN EN.CITE &lt;EndNote&gt;&lt;Cite&gt;&lt;Author&gt;Rodieck&lt;/Author&gt;&lt;Year&gt;1998&lt;/Year&gt;&lt;RecNum&gt;2524&lt;/RecNum&gt;&lt;DisplayText&gt;(Rodieck, 1998)&lt;/DisplayText&gt;&lt;record&gt;&lt;rec-number&gt;2524&lt;/rec-number&gt;&lt;foreign-keys&gt;&lt;key app="EN" db-id="592dpt2f590x0mezte35f5fwef0rtp2xsfrz" timestamp="1617976261"&gt;2524&lt;/key&gt;&lt;/foreign-keys&gt;&lt;ref-type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28571C">
          <w:rPr>
            <w:rStyle w:val="None"/>
            <w:rFonts w:ascii="Times New Roman" w:hAnsi="Times New Roman"/>
            <w:sz w:val="22"/>
            <w:szCs w:val="22"/>
          </w:rPr>
          <w:t xml:space="preserve">isomerizations </w:t>
        </w:r>
        <w:r>
          <w:rPr>
            <w:rStyle w:val="None"/>
            <w:rFonts w:ascii="Times New Roman" w:hAnsi="Times New Roman"/>
            <w:sz w:val="22"/>
            <w:szCs w:val="22"/>
          </w:rPr>
          <w:t xml:space="preserve">were demosaiced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three cone classes similar to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ins>
    </w:p>
    <w:p w14:paraId="0848839A" w14:textId="29417D1B"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del w:id="586" w:author="Brainard, David H" w:date="2021-04-20T19:58:00Z">
        <w:r>
          <w:rPr>
            <w:rStyle w:val="None"/>
            <w:rFonts w:ascii="Times New Roman" w:hAnsi="Times New Roman"/>
            <w:sz w:val="22"/>
            <w:szCs w:val="22"/>
          </w:rPr>
          <w:delText>cone response image</w:delText>
        </w:r>
      </w:del>
      <w:ins w:id="587" w:author="Brainard, David H" w:date="2021-04-20T19:58:00Z">
        <w:r w:rsidR="00195039">
          <w:rPr>
            <w:rStyle w:val="None"/>
            <w:rFonts w:ascii="Times New Roman" w:hAnsi="Times New Roman"/>
            <w:sz w:val="22"/>
            <w:szCs w:val="22"/>
          </w:rPr>
          <w:t>LMS isomerization images</w:t>
        </w:r>
      </w:ins>
      <w:r>
        <w:rPr>
          <w:rStyle w:val="None"/>
          <w:rFonts w:ascii="Times New Roman" w:hAnsi="Times New Roman"/>
          <w:sz w:val="22"/>
          <w:szCs w:val="22"/>
        </w:rPr>
        <w:t xml:space="preserve"> was taken with a </w:t>
      </w:r>
      <w:ins w:id="588" w:author="Brainard, David H" w:date="2021-04-20T19:58:00Z">
        <w:r w:rsidR="00195039">
          <w:rPr>
            <w:rStyle w:val="None"/>
            <w:rFonts w:ascii="Times New Roman" w:hAnsi="Times New Roman"/>
            <w:sz w:val="22"/>
            <w:szCs w:val="22"/>
          </w:rPr>
          <w:t xml:space="preserve">simple </w:t>
        </w:r>
      </w:ins>
      <w:r>
        <w:rPr>
          <w:rStyle w:val="None"/>
          <w:rFonts w:ascii="Times New Roman" w:hAnsi="Times New Roman"/>
          <w:sz w:val="22"/>
          <w:szCs w:val="22"/>
        </w:rPr>
        <w:t xml:space="preserve">center-surround linear receptive field. The receptive field was square in shape </w:t>
      </w:r>
      <w:del w:id="589" w:author="Brainard, David H" w:date="2021-04-20T19:58:00Z">
        <w:r>
          <w:rPr>
            <w:rStyle w:val="None"/>
            <w:rFonts w:ascii="Times New Roman" w:hAnsi="Times New Roman"/>
            <w:sz w:val="22"/>
            <w:szCs w:val="22"/>
          </w:rPr>
          <w:delText xml:space="preserve">and its </w:delText>
        </w:r>
      </w:del>
      <w:ins w:id="590" w:author="Brainard, David H" w:date="2021-04-20T19:58:00Z">
        <w:r w:rsidR="00195039">
          <w:rPr>
            <w:rStyle w:val="None"/>
            <w:rFonts w:ascii="Times New Roman" w:hAnsi="Times New Roman"/>
            <w:sz w:val="22"/>
            <w:szCs w:val="22"/>
          </w:rPr>
          <w:t xml:space="preserve">to match the image </w:t>
        </w:r>
      </w:ins>
      <w:r w:rsidR="00195039">
        <w:rPr>
          <w:rStyle w:val="None"/>
          <w:rFonts w:ascii="Times New Roman" w:hAnsi="Times New Roman"/>
          <w:sz w:val="22"/>
          <w:szCs w:val="22"/>
        </w:rPr>
        <w:t>size</w:t>
      </w:r>
      <w:del w:id="591" w:author="Brainard, David H" w:date="2021-04-20T19:58:00Z">
        <w:r>
          <w:rPr>
            <w:rStyle w:val="None"/>
            <w:rFonts w:ascii="Times New Roman" w:hAnsi="Times New Roman"/>
            <w:sz w:val="22"/>
            <w:szCs w:val="22"/>
          </w:rPr>
          <w:delText xml:space="preserve"> was equal to the size of cone response images. The</w:delText>
        </w:r>
      </w:del>
      <w:ins w:id="592" w:author="Brainard, David H" w:date="2021-04-20T19:58:00Z">
        <w:r w:rsidR="00195039">
          <w:rPr>
            <w:rStyle w:val="None"/>
            <w:rFonts w:ascii="Times New Roman" w:hAnsi="Times New Roman"/>
            <w:sz w:val="22"/>
            <w:szCs w:val="22"/>
          </w:rPr>
          <w:t>. Its</w:t>
        </w:r>
      </w:ins>
      <w:r w:rsidR="00195039">
        <w:rPr>
          <w:rStyle w:val="None"/>
          <w:rFonts w:ascii="Times New Roman" w:hAnsi="Times New Roman"/>
          <w:sz w:val="22"/>
          <w:szCs w:val="22"/>
        </w:rPr>
        <w:t xml:space="preserve"> center </w:t>
      </w:r>
      <w:del w:id="593" w:author="Brainard, David H" w:date="2021-04-20T19:58:00Z">
        <w:r>
          <w:rPr>
            <w:rStyle w:val="None"/>
            <w:rFonts w:ascii="Times New Roman" w:hAnsi="Times New Roman"/>
            <w:sz w:val="22"/>
            <w:szCs w:val="22"/>
          </w:rPr>
          <w:delText xml:space="preserve">of the receptive </w:delText>
        </w:r>
      </w:del>
      <w:r>
        <w:rPr>
          <w:rStyle w:val="None"/>
          <w:rFonts w:ascii="Times New Roman" w:hAnsi="Times New Roman"/>
          <w:sz w:val="22"/>
          <w:szCs w:val="22"/>
        </w:rPr>
        <w:t xml:space="preserve">was a circle of radius </w:t>
      </w:r>
      <w:ins w:id="594" w:author="Brainard, David H" w:date="2021-04-20T19:58:00Z">
        <w:r w:rsidR="00195039">
          <w:rPr>
            <w:rStyle w:val="None"/>
            <w:rFonts w:ascii="Times New Roman" w:hAnsi="Times New Roman"/>
            <w:sz w:val="22"/>
            <w:szCs w:val="22"/>
          </w:rPr>
          <w:t xml:space="preserve">equal to </w:t>
        </w:r>
      </w:ins>
      <w:r>
        <w:rPr>
          <w:rStyle w:val="None"/>
          <w:rFonts w:ascii="Times New Roman" w:hAnsi="Times New Roman"/>
          <w:sz w:val="22"/>
          <w:szCs w:val="22"/>
        </w:rPr>
        <w:t xml:space="preserve">the size </w:t>
      </w:r>
      <w:del w:id="595" w:author="Brainard, David H" w:date="2021-04-20T19:58:00Z">
        <w:r>
          <w:rPr>
            <w:rStyle w:val="None"/>
            <w:rFonts w:ascii="Times New Roman" w:hAnsi="Times New Roman"/>
            <w:sz w:val="22"/>
            <w:szCs w:val="22"/>
          </w:rPr>
          <w:delText>of</w:delText>
        </w:r>
      </w:del>
      <w:ins w:id="596" w:author="Brainard, David H" w:date="2021-04-20T19:58:00Z">
        <w:r w:rsidR="00195039">
          <w:rPr>
            <w:rStyle w:val="None"/>
            <w:rFonts w:ascii="Times New Roman" w:hAnsi="Times New Roman"/>
            <w:sz w:val="22"/>
            <w:szCs w:val="22"/>
          </w:rPr>
          <w:t>and at</w:t>
        </w:r>
      </w:ins>
      <w:r w:rsidR="00195039">
        <w:rPr>
          <w:rStyle w:val="None"/>
          <w:rFonts w:ascii="Times New Roman" w:hAnsi="Times New Roman"/>
          <w:sz w:val="22"/>
          <w:szCs w:val="22"/>
        </w:rPr>
        <w:t xml:space="preserve"> the </w:t>
      </w:r>
      <w:del w:id="597" w:author="Brainard, David H" w:date="2021-04-20T19:58:00Z">
        <w:r w:rsidR="005B61DE">
          <w:rPr>
            <w:rStyle w:val="None"/>
            <w:rFonts w:ascii="Times New Roman" w:hAnsi="Times New Roman"/>
            <w:sz w:val="22"/>
            <w:szCs w:val="22"/>
          </w:rPr>
          <w:delText>image</w:delText>
        </w:r>
      </w:del>
      <w:ins w:id="598" w:author="Brainard, David H" w:date="2021-04-20T19:58:00Z">
        <w:r w:rsidR="00195039">
          <w:rPr>
            <w:rStyle w:val="None"/>
            <w:rFonts w:ascii="Times New Roman" w:hAnsi="Times New Roman"/>
            <w:sz w:val="22"/>
            <w:szCs w:val="22"/>
          </w:rPr>
          <w:t>location</w:t>
        </w:r>
      </w:ins>
      <w:r w:rsidR="00195039">
        <w:rPr>
          <w:rStyle w:val="None"/>
          <w:rFonts w:ascii="Times New Roman" w:hAnsi="Times New Roman"/>
          <w:sz w:val="22"/>
          <w:szCs w:val="22"/>
        </w:rPr>
        <w:t xml:space="preserve"> of the target object</w:t>
      </w:r>
      <w:del w:id="599" w:author="Brainard, David H" w:date="2021-04-20T19:58:00Z">
        <w:r>
          <w:rPr>
            <w:rStyle w:val="None"/>
            <w:rFonts w:ascii="Times New Roman" w:hAnsi="Times New Roman"/>
            <w:sz w:val="22"/>
            <w:szCs w:val="22"/>
          </w:rPr>
          <w:delText>.</w:delText>
        </w:r>
      </w:del>
      <w:ins w:id="600" w:author="Brainard, David H" w:date="2021-04-20T19:58:00Z">
        <w:r w:rsidR="00195039">
          <w:rPr>
            <w:rStyle w:val="None"/>
            <w:rFonts w:ascii="Times New Roman" w:hAnsi="Times New Roman"/>
            <w:sz w:val="22"/>
            <w:szCs w:val="22"/>
          </w:rPr>
          <w:t xml:space="preserve">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w:t>
        </w:r>
      </w:ins>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w:t>
      </w:r>
      <w:ins w:id="601" w:author="Brainard, David H" w:date="2021-04-20T19:58:00Z">
        <w:r w:rsidR="00195039">
          <w:rPr>
            <w:rStyle w:val="None"/>
            <w:rFonts w:ascii="Times New Roman" w:hAnsi="Times New Roman"/>
            <w:sz w:val="22"/>
            <w:szCs w:val="22"/>
          </w:rPr>
          <w:t>denoted by</w:t>
        </w:r>
        <w:r w:rsidR="005B61DE">
          <w:rPr>
            <w:rStyle w:val="None"/>
            <w:rFonts w:ascii="Times New Roman" w:hAnsi="Times New Roman"/>
            <w:sz w:val="22"/>
            <w:szCs w:val="22"/>
          </w:rPr>
          <w:t xml:space="preserve"> </w:t>
        </w:r>
      </w:ins>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del w:id="602" w:author="Brainard, David H" w:date="2021-04-20T19:58:00Z">
        <w:r w:rsidR="005B61DE">
          <w:rPr>
            <w:rStyle w:val="None"/>
            <w:rFonts w:ascii="Times New Roman" w:hAnsi="Times New Roman"/>
            <w:sz w:val="22"/>
            <w:szCs w:val="22"/>
          </w:rPr>
          <w:delText>, which was a parameter of the model</w:delText>
        </w:r>
        <w:r>
          <w:rPr>
            <w:rStyle w:val="None"/>
            <w:rFonts w:ascii="Times New Roman" w:hAnsi="Times New Roman"/>
            <w:sz w:val="22"/>
            <w:szCs w:val="22"/>
          </w:rPr>
          <w:delText>.</w:delText>
        </w:r>
      </w:del>
      <w:ins w:id="603" w:author="Brainard, David H" w:date="2021-04-20T19:58:00Z">
        <w:r>
          <w:rPr>
            <w:rStyle w:val="None"/>
            <w:rFonts w:ascii="Times New Roman" w:hAnsi="Times New Roman"/>
            <w:sz w:val="22"/>
            <w:szCs w:val="22"/>
          </w:rPr>
          <w:t>.</w:t>
        </w:r>
      </w:ins>
      <w:r>
        <w:rPr>
          <w:rStyle w:val="None"/>
          <w:rFonts w:ascii="Times New Roman" w:hAnsi="Times New Roman"/>
          <w:sz w:val="22"/>
          <w:szCs w:val="22"/>
        </w:rPr>
        <w:t xml:space="preserve"> The RF was </w:t>
      </w:r>
      <w:del w:id="604" w:author="Brainard, David H" w:date="2021-04-20T19:58:00Z">
        <w:r>
          <w:rPr>
            <w:rStyle w:val="None"/>
            <w:rFonts w:ascii="Times New Roman" w:hAnsi="Times New Roman"/>
            <w:sz w:val="22"/>
            <w:szCs w:val="22"/>
          </w:rPr>
          <w:delText xml:space="preserve">copied </w:delText>
        </w:r>
      </w:del>
      <w:ins w:id="605" w:author="Brainard, David H" w:date="2021-04-20T19:58:00Z">
        <w:r w:rsidR="00195039">
          <w:rPr>
            <w:rStyle w:val="None"/>
            <w:rFonts w:ascii="Times New Roman" w:hAnsi="Times New Roman"/>
            <w:sz w:val="22"/>
            <w:szCs w:val="22"/>
          </w:rPr>
          <w:t xml:space="preserve">the same for each of the </w:t>
        </w:r>
      </w:ins>
      <w:r w:rsidR="00195039">
        <w:rPr>
          <w:rStyle w:val="None"/>
          <w:rFonts w:ascii="Times New Roman" w:hAnsi="Times New Roman"/>
          <w:sz w:val="22"/>
          <w:szCs w:val="22"/>
        </w:rPr>
        <w:t xml:space="preserve">three </w:t>
      </w:r>
      <w:del w:id="606" w:author="Brainard, David H" w:date="2021-04-20T19:58:00Z">
        <w:r>
          <w:rPr>
            <w:rStyle w:val="None"/>
            <w:rFonts w:ascii="Times New Roman" w:hAnsi="Times New Roman"/>
            <w:sz w:val="22"/>
            <w:szCs w:val="22"/>
          </w:rPr>
          <w:delText xml:space="preserve">times; one each for the L, M and S </w:delText>
        </w:r>
      </w:del>
      <w:r w:rsidR="00195039">
        <w:rPr>
          <w:rStyle w:val="None"/>
          <w:rFonts w:ascii="Times New Roman" w:hAnsi="Times New Roman"/>
          <w:sz w:val="22"/>
          <w:szCs w:val="22"/>
        </w:rPr>
        <w:t xml:space="preserve">cone </w:t>
      </w:r>
      <w:del w:id="607" w:author="Brainard, David H" w:date="2021-04-20T19:58:00Z">
        <w:r>
          <w:rPr>
            <w:rStyle w:val="None"/>
            <w:rFonts w:ascii="Times New Roman" w:hAnsi="Times New Roman"/>
            <w:sz w:val="22"/>
            <w:szCs w:val="22"/>
          </w:rPr>
          <w:delText>response images.</w:delText>
        </w:r>
      </w:del>
      <w:ins w:id="608" w:author="Brainard, David H" w:date="2021-04-20T19:58:00Z">
        <w:r w:rsidR="00195039">
          <w:rPr>
            <w:rStyle w:val="None"/>
            <w:rFonts w:ascii="Times New Roman" w:hAnsi="Times New Roman"/>
            <w:sz w:val="22"/>
            <w:szCs w:val="22"/>
          </w:rPr>
          <w:t>classes;</w:t>
        </w:r>
      </w:ins>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w:t>
      </w:r>
      <w:del w:id="609" w:author="Brainard, David H" w:date="2021-04-20T19:58:00Z">
        <w:r>
          <w:rPr>
            <w:rStyle w:val="None"/>
            <w:rFonts w:ascii="Times New Roman" w:hAnsi="Times New Roman"/>
            <w:sz w:val="22"/>
            <w:szCs w:val="22"/>
          </w:rPr>
          <w:delText xml:space="preserve">mean </w:delText>
        </w:r>
      </w:del>
      <w:r>
        <w:rPr>
          <w:rStyle w:val="None"/>
          <w:rFonts w:ascii="Times New Roman" w:hAnsi="Times New Roman"/>
          <w:sz w:val="22"/>
          <w:szCs w:val="22"/>
        </w:rPr>
        <w:t xml:space="preserve">RF response was </w:t>
      </w:r>
      <w:del w:id="610" w:author="Brainard, David H" w:date="2021-04-20T19:58:00Z">
        <w:r>
          <w:rPr>
            <w:rStyle w:val="None"/>
            <w:rFonts w:ascii="Times New Roman" w:hAnsi="Times New Roman"/>
            <w:sz w:val="22"/>
            <w:szCs w:val="22"/>
          </w:rPr>
          <w:delText>estimated</w:delText>
        </w:r>
      </w:del>
      <w:ins w:id="611" w:author="Brainard, David H" w:date="2021-04-20T19:58:00Z">
        <w:r w:rsidR="00195039">
          <w:rPr>
            <w:rStyle w:val="None"/>
            <w:rFonts w:ascii="Times New Roman" w:hAnsi="Times New Roman"/>
            <w:sz w:val="22"/>
            <w:szCs w:val="22"/>
          </w:rPr>
          <w:t>taken</w:t>
        </w:r>
      </w:ins>
      <w:r w:rsidR="00195039">
        <w:rPr>
          <w:rStyle w:val="None"/>
          <w:rFonts w:ascii="Times New Roman" w:hAnsi="Times New Roman"/>
          <w:sz w:val="22"/>
          <w:szCs w:val="22"/>
        </w:rPr>
        <w:t xml:space="preserve"> </w:t>
      </w:r>
      <w:r>
        <w:rPr>
          <w:rStyle w:val="None"/>
          <w:rFonts w:ascii="Times New Roman" w:hAnsi="Times New Roman"/>
          <w:sz w:val="22"/>
          <w:szCs w:val="22"/>
        </w:rPr>
        <w:t xml:space="preserve">as the sum </w:t>
      </w:r>
      <w:del w:id="612" w:author="Brainard, David H" w:date="2021-04-20T19:58:00Z">
        <w:r>
          <w:rPr>
            <w:rStyle w:val="None"/>
            <w:rFonts w:ascii="Times New Roman" w:hAnsi="Times New Roman"/>
            <w:sz w:val="22"/>
            <w:szCs w:val="22"/>
          </w:rPr>
          <w:delText xml:space="preserve">total of </w:delText>
        </w:r>
      </w:del>
      <w:r>
        <w:rPr>
          <w:rStyle w:val="None"/>
          <w:rFonts w:ascii="Times New Roman" w:hAnsi="Times New Roman"/>
          <w:sz w:val="22"/>
          <w:szCs w:val="22"/>
        </w:rPr>
        <w:t xml:space="preserve">the </w:t>
      </w:r>
      <w:del w:id="613" w:author="Brainard, David H" w:date="2021-04-20T19:58:00Z">
        <w:r>
          <w:rPr>
            <w:rStyle w:val="None"/>
            <w:rFonts w:ascii="Times New Roman" w:hAnsi="Times New Roman"/>
            <w:sz w:val="22"/>
            <w:szCs w:val="22"/>
          </w:rPr>
          <w:delText xml:space="preserve">dot product of </w:delText>
        </w:r>
      </w:del>
      <w:r>
        <w:rPr>
          <w:rStyle w:val="None"/>
          <w:rFonts w:ascii="Times New Roman" w:hAnsi="Times New Roman"/>
          <w:sz w:val="22"/>
          <w:szCs w:val="22"/>
        </w:rPr>
        <w:t xml:space="preserve">the </w:t>
      </w:r>
      <w:ins w:id="614" w:author="Brainard, David H" w:date="2021-04-20T19:58:00Z">
        <w:r>
          <w:rPr>
            <w:rStyle w:val="None"/>
            <w:rFonts w:ascii="Times New Roman" w:hAnsi="Times New Roman"/>
            <w:sz w:val="22"/>
            <w:szCs w:val="22"/>
          </w:rPr>
          <w:t xml:space="preserve">L, M and S </w:t>
        </w:r>
      </w:ins>
      <w:r w:rsidR="00195039">
        <w:rPr>
          <w:rStyle w:val="None"/>
          <w:rFonts w:ascii="Times New Roman" w:hAnsi="Times New Roman"/>
          <w:sz w:val="22"/>
          <w:szCs w:val="22"/>
        </w:rPr>
        <w:t xml:space="preserve">RF </w:t>
      </w:r>
      <w:del w:id="615" w:author="Brainard, David H" w:date="2021-04-20T19:58:00Z">
        <w:r>
          <w:rPr>
            <w:rStyle w:val="None"/>
            <w:rFonts w:ascii="Times New Roman" w:hAnsi="Times New Roman"/>
            <w:sz w:val="22"/>
            <w:szCs w:val="22"/>
          </w:rPr>
          <w:delText>with the L, M and S cone response images.</w:delText>
        </w:r>
      </w:del>
      <w:ins w:id="616" w:author="Brainard, David H" w:date="2021-04-20T19:58:00Z">
        <w:r w:rsidR="00195039">
          <w:rPr>
            <w:rStyle w:val="None"/>
            <w:rFonts w:ascii="Times New Roman" w:hAnsi="Times New Roman"/>
            <w:sz w:val="22"/>
            <w:szCs w:val="22"/>
          </w:rPr>
          <w:t>component responses</w:t>
        </w:r>
        <w:r>
          <w:rPr>
            <w:rStyle w:val="None"/>
            <w:rFonts w:ascii="Times New Roman" w:hAnsi="Times New Roman"/>
            <w:sz w:val="22"/>
            <w:szCs w:val="22"/>
          </w:rPr>
          <w:t>.</w:t>
        </w:r>
      </w:ins>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ins w:id="617" w:author="Brainard, David H" w:date="2021-04-20T19:58:00Z">
        <w:r w:rsidR="00195039">
          <w:rPr>
            <w:rStyle w:val="None"/>
            <w:rFonts w:ascii="Times New Roman" w:hAnsi="Times New Roman"/>
            <w:sz w:val="22"/>
            <w:szCs w:val="22"/>
          </w:rPr>
          <w:t xml:space="preserve">internal </w:t>
        </w:r>
      </w:ins>
      <w:r>
        <w:rPr>
          <w:rStyle w:val="None"/>
          <w:rFonts w:ascii="Times New Roman" w:hAnsi="Times New Roman"/>
          <w:sz w:val="22"/>
          <w:szCs w:val="22"/>
        </w:rPr>
        <w:t xml:space="preserve">noise </w:t>
      </w:r>
      <w:del w:id="618" w:author="Brainard, David H" w:date="2021-04-20T19:58:00Z">
        <w:r>
          <w:rPr>
            <w:rStyle w:val="None"/>
            <w:rFonts w:ascii="Times New Roman" w:hAnsi="Times New Roman"/>
            <w:sz w:val="22"/>
            <w:szCs w:val="22"/>
          </w:rPr>
          <w:delText xml:space="preserve">(representing noise in the decision-making process) </w:delText>
        </w:r>
      </w:del>
      <w:r>
        <w:rPr>
          <w:rStyle w:val="None"/>
          <w:rFonts w:ascii="Times New Roman" w:hAnsi="Times New Roman"/>
          <w:sz w:val="22"/>
          <w:szCs w:val="22"/>
        </w:rPr>
        <w:t xml:space="preserve">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 xml:space="preserve">variance of the </w:t>
      </w:r>
      <w:del w:id="619" w:author="Brainard, David H" w:date="2021-04-20T19:58:00Z">
        <w:r w:rsidR="00837F8E">
          <w:rPr>
            <w:rStyle w:val="None"/>
            <w:rFonts w:ascii="Times New Roman" w:hAnsi="Times New Roman"/>
            <w:sz w:val="22"/>
            <w:szCs w:val="22"/>
          </w:rPr>
          <w:delText>decision</w:delText>
        </w:r>
      </w:del>
      <w:ins w:id="620" w:author="Brainard, David H" w:date="2021-04-20T19:58:00Z">
        <w:r w:rsidR="00195039">
          <w:rPr>
            <w:rStyle w:val="None"/>
            <w:rFonts w:ascii="Times New Roman" w:hAnsi="Times New Roman"/>
            <w:sz w:val="22"/>
            <w:szCs w:val="22"/>
          </w:rPr>
          <w:t>internal</w:t>
        </w:r>
      </w:ins>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4597193A" w:rsidR="009F5627" w:rsidRDefault="00A503B4" w:rsidP="00F9135E">
      <w:pPr>
        <w:pStyle w:val="Default"/>
        <w:spacing w:before="0" w:after="270"/>
        <w:rPr>
          <w:ins w:id="621" w:author="Brainard, David H" w:date="2021-04-20T19:58:00Z"/>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ins w:id="622" w:author="Brainard, David H" w:date="2021-04-20T19:58:00Z">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ins>
      <w:r w:rsidR="00F9135E">
        <w:rPr>
          <w:rStyle w:val="None"/>
          <w:rFonts w:ascii="Times New Roman" w:hAnsi="Times New Roman"/>
          <w:sz w:val="22"/>
          <w:szCs w:val="22"/>
        </w:rPr>
        <w:t xml:space="preserve">of the </w:t>
      </w:r>
      <w:del w:id="623" w:author="Brainard, David H" w:date="2021-04-20T19:58:00Z">
        <w:r w:rsidR="00F9135E">
          <w:rPr>
            <w:rStyle w:val="None"/>
            <w:rFonts w:ascii="Times New Roman" w:hAnsi="Times New Roman"/>
            <w:sz w:val="22"/>
            <w:szCs w:val="22"/>
          </w:rPr>
          <w:delText>computational</w:delText>
        </w:r>
      </w:del>
      <w:ins w:id="624" w:author="Brainard, David H" w:date="2021-04-20T19:58:00Z">
        <w:r w:rsidR="007F1B18">
          <w:rPr>
            <w:rStyle w:val="None"/>
            <w:rFonts w:ascii="Times New Roman" w:hAnsi="Times New Roman"/>
            <w:sz w:val="22"/>
            <w:szCs w:val="22"/>
          </w:rPr>
          <w:t>LINRF</w:t>
        </w:r>
      </w:ins>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del w:id="625" w:author="Brainard, David H" w:date="2021-04-20T19:58:00Z">
        <w:r>
          <w:rPr>
            <w:rStyle w:val="None"/>
            <w:rFonts w:ascii="Times New Roman" w:hAnsi="Times New Roman"/>
            <w:sz w:val="22"/>
            <w:szCs w:val="22"/>
          </w:rPr>
          <w:delText>was</w:delText>
        </w:r>
      </w:del>
      <w:ins w:id="626" w:author="Brainard, David H" w:date="2021-04-20T19:58:00Z">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were</w:t>
        </w:r>
      </w:ins>
      <w:r w:rsidR="00195039">
        <w:rPr>
          <w:rStyle w:val="None"/>
          <w:rFonts w:ascii="Times New Roman" w:hAnsi="Times New Roman"/>
          <w:sz w:val="22"/>
          <w:szCs w:val="22"/>
        </w:rPr>
        <w:t xml:space="preserve"> </w:t>
      </w:r>
      <w:r>
        <w:rPr>
          <w:rStyle w:val="None"/>
          <w:rFonts w:ascii="Times New Roman" w:hAnsi="Times New Roman"/>
          <w:sz w:val="22"/>
          <w:szCs w:val="22"/>
        </w:rPr>
        <w:t xml:space="preserve">obtained using </w:t>
      </w:r>
      <w:ins w:id="627" w:author="Brainard, David H" w:date="2021-04-20T19:58:00Z">
        <w:r w:rsidR="00195039">
          <w:rPr>
            <w:rStyle w:val="None"/>
            <w:rFonts w:ascii="Times New Roman" w:hAnsi="Times New Roman"/>
            <w:sz w:val="22"/>
            <w:szCs w:val="22"/>
          </w:rPr>
          <w:t xml:space="preserve">simulation of </w:t>
        </w:r>
      </w:ins>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similar to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ins w:id="628" w:author="Brainard, David H" w:date="2021-04-20T19:58:00Z">
        <w:r w:rsidR="009F5627">
          <w:rPr>
            <w:rStyle w:val="None"/>
            <w:rFonts w:ascii="Times New Roman" w:hAnsi="Times New Roman"/>
            <w:sz w:val="22"/>
            <w:szCs w:val="22"/>
          </w:rPr>
          <w:t xml:space="preserve">randomly </w:t>
        </w:r>
      </w:ins>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comparison image from our dataset</w:t>
      </w:r>
      <w:del w:id="629" w:author="Brainard, David H" w:date="2021-04-20T19:58:00Z">
        <w:r w:rsidR="00B1655B">
          <w:rPr>
            <w:rStyle w:val="None"/>
            <w:rFonts w:ascii="Times New Roman" w:hAnsi="Times New Roman"/>
            <w:sz w:val="22"/>
            <w:szCs w:val="22"/>
          </w:rPr>
          <w:delText xml:space="preserve"> at random</w:delText>
        </w:r>
      </w:del>
      <w:r w:rsidR="00F9135E">
        <w:rPr>
          <w:rStyle w:val="None"/>
          <w:rFonts w:ascii="Times New Roman" w:hAnsi="Times New Roman"/>
          <w:sz w:val="22"/>
          <w:szCs w:val="22"/>
        </w:rPr>
        <w:t xml:space="preserve">.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 xml:space="preserve">them to </w:t>
      </w:r>
      <w:del w:id="630" w:author="Brainard, David H" w:date="2021-04-20T19:58:00Z">
        <w:r w:rsidR="00F9135E">
          <w:rPr>
            <w:rStyle w:val="None"/>
            <w:rFonts w:ascii="Times New Roman" w:hAnsi="Times New Roman"/>
            <w:sz w:val="22"/>
            <w:szCs w:val="22"/>
          </w:rPr>
          <w:delText>predict</w:delText>
        </w:r>
      </w:del>
      <w:ins w:id="631" w:author="Brainard, David H" w:date="2021-04-20T19:58:00Z">
        <w:r w:rsidR="009F5627">
          <w:rPr>
            <w:rStyle w:val="None"/>
            <w:rFonts w:ascii="Times New Roman" w:hAnsi="Times New Roman"/>
            <w:sz w:val="22"/>
            <w:szCs w:val="22"/>
          </w:rPr>
          <w:t>determine</w:t>
        </w:r>
      </w:ins>
      <w:r w:rsidR="009F5627">
        <w:rPr>
          <w:rStyle w:val="None"/>
          <w:rFonts w:ascii="Times New Roman" w:hAnsi="Times New Roman"/>
          <w:sz w:val="22"/>
          <w:szCs w:val="22"/>
        </w:rPr>
        <w:t xml:space="preserve"> the </w:t>
      </w:r>
      <w:del w:id="632" w:author="Brainard, David H" w:date="2021-04-20T19:58:00Z">
        <w:r w:rsidR="00F9135E">
          <w:rPr>
            <w:rStyle w:val="None"/>
            <w:rFonts w:ascii="Times New Roman" w:hAnsi="Times New Roman"/>
            <w:sz w:val="22"/>
            <w:szCs w:val="22"/>
          </w:rPr>
          <w:delText>image with lighter target object.</w:delText>
        </w:r>
      </w:del>
      <w:ins w:id="633" w:author="Brainard, David H" w:date="2021-04-20T19:58:00Z">
        <w:r w:rsidR="009F5627">
          <w:rPr>
            <w:rStyle w:val="None"/>
            <w:rFonts w:ascii="Times New Roman" w:hAnsi="Times New Roman"/>
            <w:sz w:val="22"/>
            <w:szCs w:val="22"/>
          </w:rPr>
          <w:t>simulated choice on that trial</w:t>
        </w:r>
        <w:r w:rsidR="00F9135E">
          <w:rPr>
            <w:rStyle w:val="None"/>
            <w:rFonts w:ascii="Times New Roman" w:hAnsi="Times New Roman"/>
            <w:sz w:val="22"/>
            <w:szCs w:val="22"/>
          </w:rPr>
          <w:t>.</w:t>
        </w:r>
      </w:ins>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del w:id="634" w:author="Brainard, David H" w:date="2021-04-20T19:58:00Z">
        <w:r w:rsidR="00DA440A">
          <w:rPr>
            <w:rStyle w:val="None"/>
            <w:rFonts w:ascii="Times New Roman" w:hAnsi="Times New Roman"/>
            <w:sz w:val="22"/>
            <w:szCs w:val="22"/>
          </w:rPr>
          <w:delText>level</w:delText>
        </w:r>
      </w:del>
      <w:ins w:id="635" w:author="Brainard, David H" w:date="2021-04-20T19:58:00Z">
        <w:r w:rsidR="00DA440A">
          <w:rPr>
            <w:rStyle w:val="None"/>
            <w:rFonts w:ascii="Times New Roman" w:hAnsi="Times New Roman"/>
            <w:sz w:val="22"/>
            <w:szCs w:val="22"/>
          </w:rPr>
          <w:t>level</w:t>
        </w:r>
        <w:r w:rsidR="009F5627">
          <w:rPr>
            <w:rStyle w:val="None"/>
            <w:rFonts w:ascii="Times New Roman" w:hAnsi="Times New Roman"/>
            <w:sz w:val="22"/>
            <w:szCs w:val="22"/>
          </w:rPr>
          <w:t>s</w:t>
        </w:r>
      </w:ins>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similar to the method used for human </w:t>
      </w:r>
      <w:del w:id="636" w:author="Brainard, David H" w:date="2021-04-20T19:58:00Z">
        <w:r w:rsidR="00F41047">
          <w:rPr>
            <w:rStyle w:val="None"/>
            <w:rFonts w:ascii="Times New Roman" w:hAnsi="Times New Roman"/>
            <w:sz w:val="22"/>
            <w:szCs w:val="22"/>
          </w:rPr>
          <w:delText xml:space="preserve">observer </w:delText>
        </w:r>
      </w:del>
      <w:r w:rsidR="009F3D91">
        <w:rPr>
          <w:rStyle w:val="None"/>
          <w:rFonts w:ascii="Times New Roman" w:hAnsi="Times New Roman"/>
          <w:sz w:val="22"/>
          <w:szCs w:val="22"/>
        </w:rPr>
        <w:t>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del w:id="637" w:author="Brainard, David H" w:date="2021-04-20T19:58:00Z">
        <w:r w:rsidR="00F9135E">
          <w:rPr>
            <w:rStyle w:val="None"/>
            <w:rFonts w:ascii="Times New Roman" w:hAnsi="Times New Roman"/>
            <w:sz w:val="22"/>
            <w:szCs w:val="22"/>
          </w:rPr>
          <w:delText xml:space="preserve"> </w:delText>
        </w:r>
      </w:del>
    </w:p>
    <w:p w14:paraId="06EF5354" w14:textId="6E8F72CF" w:rsidR="0032696D" w:rsidRDefault="00F9135E" w:rsidP="00F9135E">
      <w:pPr>
        <w:pStyle w:val="Default"/>
        <w:spacing w:before="0" w:after="270"/>
        <w:rPr>
          <w:ins w:id="638" w:author="Brainard, David H" w:date="2021-04-20T19:58:00Z"/>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del w:id="639" w:author="Brainard, David H" w:date="2021-04-20T19:58:00Z">
        <w:r>
          <w:rPr>
            <w:rStyle w:val="None"/>
            <w:rFonts w:ascii="Times New Roman" w:hAnsi="Times New Roman"/>
            <w:sz w:val="22"/>
            <w:szCs w:val="22"/>
          </w:rPr>
          <w:delText>observer</w:delText>
        </w:r>
      </w:del>
      <w:ins w:id="640" w:author="Brainard, David H" w:date="2021-04-20T19:58:00Z">
        <w:r w:rsidR="009F5627">
          <w:rPr>
            <w:rStyle w:val="None"/>
            <w:rFonts w:ascii="Times New Roman" w:hAnsi="Times New Roman"/>
            <w:sz w:val="22"/>
            <w:szCs w:val="22"/>
          </w:rPr>
          <w:t>data being fit</w:t>
        </w:r>
      </w:ins>
      <w:r w:rsidR="009F5627">
        <w:rPr>
          <w:rStyle w:val="None"/>
          <w:rFonts w:ascii="Times New Roman" w:hAnsi="Times New Roman"/>
          <w:sz w:val="22"/>
          <w:szCs w:val="22"/>
        </w:rPr>
        <w:t xml:space="preserve">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del w:id="641" w:author="Brainard, David H" w:date="2021-04-20T19:58:00Z">
        <w:r>
          <w:rPr>
            <w:rStyle w:val="None"/>
            <w:rFonts w:ascii="Times New Roman" w:hAnsi="Times New Roman"/>
            <w:sz w:val="22"/>
            <w:szCs w:val="22"/>
          </w:rPr>
          <w:delText>get</w:delText>
        </w:r>
      </w:del>
      <w:ins w:id="642" w:author="Brainard, David H" w:date="2021-04-20T19:58:00Z">
        <w:r w:rsidR="009F5627">
          <w:rPr>
            <w:rStyle w:val="None"/>
            <w:rFonts w:ascii="Times New Roman" w:hAnsi="Times New Roman"/>
            <w:sz w:val="22"/>
            <w:szCs w:val="22"/>
          </w:rPr>
          <w:t>estimate</w:t>
        </w:r>
      </w:ins>
      <w:r w:rsidR="009F5627">
        <w:rPr>
          <w:rStyle w:val="None"/>
          <w:rFonts w:ascii="Times New Roman" w:hAnsi="Times New Roman"/>
          <w:sz w:val="22"/>
          <w:szCs w:val="22"/>
        </w:rPr>
        <w:t xml:space="preserv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ins w:id="643" w:author="Brainard, David H" w:date="2021-04-20T19:58:00Z">
        <w:r w:rsidR="009F5627">
          <w:rPr>
            <w:rStyle w:val="None"/>
            <w:rFonts w:ascii="Times New Roman" w:hAnsi="Times New Roman"/>
            <w:sz w:val="22"/>
            <w:szCs w:val="22"/>
          </w:rPr>
          <w:t xml:space="preserve">then </w:t>
        </w:r>
      </w:ins>
      <w:r w:rsidR="00DE32FA">
        <w:rPr>
          <w:rStyle w:val="None"/>
          <w:rFonts w:ascii="Times New Roman" w:hAnsi="Times New Roman"/>
          <w:sz w:val="22"/>
          <w:szCs w:val="22"/>
        </w:rPr>
        <w:t xml:space="preserve">used to estimate the internal and external noise standard deviation </w:t>
      </w:r>
      <w:del w:id="644" w:author="Brainard, David H" w:date="2021-04-20T19:58:00Z">
        <w:r w:rsidR="00DE32FA">
          <w:rPr>
            <w:rStyle w:val="None"/>
            <w:rFonts w:ascii="Times New Roman" w:hAnsi="Times New Roman"/>
            <w:sz w:val="22"/>
            <w:szCs w:val="22"/>
          </w:rPr>
          <w:delText>for</w:delText>
        </w:r>
      </w:del>
      <w:ins w:id="645" w:author="Brainard, David H" w:date="2021-04-20T19:58:00Z">
        <w:r w:rsidR="00417174">
          <w:rPr>
            <w:rStyle w:val="None"/>
            <w:rFonts w:ascii="Times New Roman" w:hAnsi="Times New Roman"/>
            <w:sz w:val="22"/>
            <w:szCs w:val="22"/>
          </w:rPr>
          <w:t>of</w:t>
        </w:r>
      </w:ins>
      <w:r w:rsidR="00417174">
        <w:rPr>
          <w:rStyle w:val="None"/>
          <w:rFonts w:ascii="Times New Roman" w:hAnsi="Times New Roman"/>
          <w:sz w:val="22"/>
          <w:szCs w:val="22"/>
        </w:rPr>
        <w:t xml:space="preserve"> the </w:t>
      </w:r>
      <w:del w:id="646" w:author="Brainard, David H" w:date="2021-04-20T19:58:00Z">
        <w:r w:rsidR="00DE32FA">
          <w:rPr>
            <w:rStyle w:val="None"/>
            <w:rFonts w:ascii="Times New Roman" w:hAnsi="Times New Roman"/>
            <w:sz w:val="22"/>
            <w:szCs w:val="22"/>
          </w:rPr>
          <w:delText>computational observer</w:delText>
        </w:r>
      </w:del>
      <w:ins w:id="647" w:author="Brainard, David H" w:date="2021-04-20T19:58:00Z">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ins>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del w:id="648" w:author="Brainard, David H" w:date="2021-04-20T19:58:00Z">
        <w:r w:rsidR="00576D74">
          <w:rPr>
            <w:rStyle w:val="None"/>
            <w:rFonts w:ascii="Times New Roman" w:hAnsi="Times New Roman"/>
            <w:sz w:val="22"/>
            <w:szCs w:val="22"/>
          </w:rPr>
          <w:delText xml:space="preserve"> </w:delText>
        </w:r>
      </w:del>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1034740D" w14:textId="77777777" w:rsidR="00F9135E" w:rsidRDefault="00F9135E" w:rsidP="00F9135E">
      <w:pPr>
        <w:pStyle w:val="Default"/>
        <w:spacing w:before="0" w:after="270"/>
        <w:rPr>
          <w:del w:id="649" w:author="Brainard, David H" w:date="2021-04-20T19:58:00Z"/>
          <w:rStyle w:val="None"/>
          <w:rFonts w:ascii="Times New Roman" w:hAnsi="Times New Roman"/>
          <w:sz w:val="22"/>
          <w:szCs w:val="22"/>
        </w:rPr>
      </w:pPr>
      <w:del w:id="650" w:author="Brainard, David H" w:date="2021-04-20T19:58:00Z">
        <w:r w:rsidRPr="00BE1F27">
          <w:rPr>
            <w:rStyle w:val="None"/>
            <w:rFonts w:ascii="Times New Roman" w:hAnsi="Times New Roman"/>
            <w:sz w:val="22"/>
            <w:szCs w:val="22"/>
            <w:highlight w:val="yellow"/>
          </w:rPr>
          <w:delText xml:space="preserve">The retinal images and the MATLAB function to get the model thresholds are provided as supplementary </w:delText>
        </w:r>
        <w:r w:rsidRPr="00BE1F27">
          <w:rPr>
            <w:rFonts w:ascii="Times New Roman" w:hAnsi="Times New Roman"/>
            <w:sz w:val="22"/>
            <w:szCs w:val="22"/>
            <w:highlight w:val="yellow"/>
          </w:rPr>
          <w:delText>documents</w:delText>
        </w:r>
        <w:r w:rsidRPr="00BE1F27">
          <w:rPr>
            <w:rStyle w:val="None"/>
            <w:rFonts w:ascii="Times New Roman" w:hAnsi="Times New Roman"/>
            <w:sz w:val="22"/>
            <w:szCs w:val="22"/>
            <w:highlight w:val="yellow"/>
          </w:rPr>
          <w:delText>.</w:delText>
        </w:r>
      </w:del>
    </w:p>
    <w:p w14:paraId="4F8D366B" w14:textId="4754CC25" w:rsidR="00151AF7" w:rsidRDefault="00F9135E" w:rsidP="00C96C07">
      <w:pPr>
        <w:pStyle w:val="Default"/>
        <w:spacing w:before="0" w:after="270"/>
        <w:rPr>
          <w:ins w:id="651" w:author="Brainard, David H" w:date="2021-04-20T19:58:00Z"/>
          <w:rFonts w:ascii="Times New Roman" w:hAnsi="Times New Roman"/>
          <w:sz w:val="22"/>
          <w:szCs w:val="22"/>
        </w:rPr>
      </w:pPr>
      <w:commentRangeStart w:id="652"/>
      <w:r>
        <w:rPr>
          <w:rStyle w:val="None"/>
          <w:rFonts w:ascii="Times New Roman" w:hAnsi="Times New Roman"/>
          <w:b/>
          <w:bCs/>
          <w:sz w:val="22"/>
          <w:szCs w:val="22"/>
        </w:rPr>
        <w:t>Code and Data Availability</w:t>
      </w:r>
      <w:commentRangeEnd w:id="652"/>
      <w:del w:id="653" w:author="Brainard, David H" w:date="2021-04-20T19:58:00Z">
        <w:r>
          <w:rPr>
            <w:rStyle w:val="None"/>
            <w:rFonts w:ascii="Times New Roman" w:hAnsi="Times New Roman"/>
            <w:b/>
            <w:bCs/>
            <w:sz w:val="22"/>
            <w:szCs w:val="22"/>
          </w:rPr>
          <w:delText>:</w:delText>
        </w:r>
        <w:r>
          <w:rPr>
            <w:rFonts w:ascii="Times New Roman" w:hAnsi="Times New Roman"/>
            <w:sz w:val="22"/>
            <w:szCs w:val="22"/>
          </w:rPr>
          <w:delText xml:space="preserve"> </w:delText>
        </w:r>
      </w:del>
      <w:ins w:id="654" w:author="Brainard, David H" w:date="2021-04-20T19:58:00Z">
        <w:r w:rsidR="00BD5C52">
          <w:rPr>
            <w:rStyle w:val="CommentReference"/>
            <w:rFonts w:ascii="Times New Roman" w:hAnsi="Times New Roman" w:cs="Times New Roman"/>
            <w:color w:val="auto"/>
            <w14:textOutline w14:w="0" w14:cap="rnd" w14:cmpd="sng" w14:algn="ctr">
              <w14:noFill/>
              <w14:prstDash w14:val="solid"/>
              <w14:bevel/>
            </w14:textOutline>
          </w:rPr>
          <w:commentReference w:id="652"/>
        </w:r>
      </w:ins>
    </w:p>
    <w:p w14:paraId="7D049213" w14:textId="08C8C248" w:rsidR="00F9135E" w:rsidRPr="00C96C07" w:rsidRDefault="00F9135E"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lastRenderedPageBreak/>
        <w:t xml:space="preserve">Observers response in the psychophysics task and their thresholds are provided in the supplementary documents. </w:t>
      </w:r>
      <w:r w:rsidRPr="00F75761">
        <w:rPr>
          <w:rFonts w:ascii="Times New Roman" w:hAnsi="Times New Roman"/>
          <w:sz w:val="22"/>
          <w:szCs w:val="22"/>
          <w:highlight w:val="yellow"/>
        </w:rPr>
        <w:t>The SI also provides the MATLAB scripts to generate Figures 2, 4, 5 and 6 and the scripts to get model thresholds.</w:t>
      </w:r>
      <w:r>
        <w:rPr>
          <w:rFonts w:ascii="Times New Roman" w:hAnsi="Times New Roman"/>
          <w:sz w:val="22"/>
          <w:szCs w:val="22"/>
        </w:rPr>
        <w:t xml:space="preserve"> The retinal images are provided as .mat files in a zip folder.</w:t>
      </w:r>
    </w:p>
    <w:p w14:paraId="0985A9E5" w14:textId="67D35D27" w:rsidR="00F9135E" w:rsidRDefault="00F9135E">
      <w:pPr>
        <w:rPr>
          <w:rStyle w:val="None"/>
          <w:b/>
          <w:bCs/>
          <w:sz w:val="22"/>
          <w:szCs w:val="22"/>
        </w:rPr>
      </w:pPr>
    </w:p>
    <w:p w14:paraId="5680712E" w14:textId="77777777" w:rsidR="00FA0DF8" w:rsidRDefault="00FA0DF8" w:rsidP="00FA0DF8">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538BAABE" w14:textId="36B4019C" w:rsidR="00FA0DF8" w:rsidRDefault="00FA0DF8" w:rsidP="00FA0DF8">
      <w:pPr>
        <w:rPr>
          <w:sz w:val="22"/>
          <w:szCs w:val="22"/>
        </w:rPr>
      </w:pPr>
      <w:r w:rsidRPr="00CC4509">
        <w:rPr>
          <w:b/>
          <w:bCs/>
          <w:sz w:val="22"/>
          <w:szCs w:val="22"/>
        </w:rPr>
        <w:t>(b)</w:t>
      </w:r>
      <w:r>
        <w:rPr>
          <w:sz w:val="22"/>
          <w:szCs w:val="22"/>
        </w:rPr>
        <w:t xml:space="preserve"> Trial sequence. R</w:t>
      </w:r>
      <w:r w:rsidRPr="00CC4509">
        <w:rPr>
          <w:sz w:val="22"/>
          <w:szCs w:val="22"/>
          <w:vertAlign w:val="subscript"/>
        </w:rPr>
        <w:t>N-1</w:t>
      </w:r>
      <w:r>
        <w:rPr>
          <w:sz w:val="22"/>
          <w:szCs w:val="22"/>
        </w:rPr>
        <w:t xml:space="preserve"> indicates the time of the observer’s response for the (N-1)</w:t>
      </w:r>
      <w:r w:rsidRPr="00CC4509">
        <w:rPr>
          <w:sz w:val="22"/>
          <w:szCs w:val="22"/>
          <w:vertAlign w:val="superscript"/>
        </w:rPr>
        <w:t>th</w:t>
      </w:r>
      <w:r>
        <w:rPr>
          <w:sz w:val="22"/>
          <w:szCs w:val="22"/>
        </w:rPr>
        <w:t xml:space="preserve"> trial. The N</w:t>
      </w:r>
      <w:r w:rsidRPr="00CC4509">
        <w:rPr>
          <w:sz w:val="22"/>
          <w:szCs w:val="22"/>
          <w:vertAlign w:val="superscript"/>
        </w:rPr>
        <w:t>th</w:t>
      </w:r>
      <w:r>
        <w:rPr>
          <w:sz w:val="22"/>
          <w:szCs w:val="22"/>
        </w:rPr>
        <w:t xml:space="preserve"> trial begins 250ms after that response (Inter Trial Interval, ITI). The N</w:t>
      </w:r>
      <w:r w:rsidRPr="00CC4509">
        <w:rPr>
          <w:sz w:val="22"/>
          <w:szCs w:val="22"/>
          <w:vertAlign w:val="superscript"/>
        </w:rPr>
        <w:t>th</w:t>
      </w:r>
      <w:r>
        <w:rPr>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sz w:val="22"/>
          <w:szCs w:val="22"/>
          <w:vertAlign w:val="subscript"/>
        </w:rPr>
        <w:t>N</w:t>
      </w:r>
      <w:r>
        <w:rPr>
          <w:sz w:val="22"/>
          <w:szCs w:val="22"/>
          <w:vertAlign w:val="subscript"/>
        </w:rPr>
        <w:t xml:space="preserve"> </w:t>
      </w:r>
      <w:r w:rsidRPr="00CC4509">
        <w:rPr>
          <w:sz w:val="22"/>
          <w:szCs w:val="22"/>
        </w:rPr>
        <w:t xml:space="preserve">in </w:t>
      </w:r>
      <w:r>
        <w:rPr>
          <w:sz w:val="22"/>
          <w:szCs w:val="22"/>
        </w:rPr>
        <w:t>the figure. The next trial begins 250ms after the response.</w:t>
      </w:r>
    </w:p>
    <w:p w14:paraId="279B278B" w14:textId="77777777" w:rsidR="00FA0DF8" w:rsidRPr="00AC2026" w:rsidRDefault="00FA0DF8" w:rsidP="00FA0DF8">
      <w:pPr>
        <w:rPr>
          <w:sz w:val="22"/>
          <w:szCs w:val="22"/>
        </w:rPr>
      </w:pPr>
    </w:p>
    <w:p w14:paraId="1B2894D7" w14:textId="77777777" w:rsidR="002F5675" w:rsidRDefault="002F5675" w:rsidP="00AC2026">
      <w:pPr>
        <w:rPr>
          <w:del w:id="655" w:author="Brainard, David H" w:date="2021-04-20T19:58:00Z"/>
          <w:rFonts w:eastAsia="Times New Roman"/>
        </w:rPr>
      </w:pPr>
    </w:p>
    <w:p w14:paraId="427BDF2A" w14:textId="35CA4A42" w:rsidR="00FA0DF8" w:rsidRDefault="00FA0DF8"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w:t>
      </w:r>
      <w:r w:rsidR="00671AC9">
        <w:rPr>
          <w:rStyle w:val="None"/>
          <w:rFonts w:ascii="Times New Roman" w:hAnsi="Times New Roman"/>
          <w:sz w:val="22"/>
          <w:szCs w:val="22"/>
        </w:rPr>
        <w:t>Observer 2</w:t>
      </w:r>
      <w:r>
        <w:rPr>
          <w:rStyle w:val="None"/>
          <w:rFonts w:ascii="Times New Roman" w:hAnsi="Times New Roman"/>
          <w:sz w:val="22"/>
          <w:szCs w:val="22"/>
        </w:rPr>
        <w:t xml:space="preserve">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03C3B033" w:rsidR="00FA0DF8" w:rsidRDefault="00FA0DF8"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495BDD25" w14:textId="5A962BDE" w:rsidR="00FA0DF8" w:rsidRPr="006D7ABE" w:rsidRDefault="00FA0DF8" w:rsidP="00FA0DF8">
      <w:pPr>
        <w:pStyle w:val="Default"/>
        <w:spacing w:before="0" w:after="270"/>
        <w:rPr>
          <w:rFonts w:ascii="Times New Roman" w:eastAsia="Times New Roman" w:hAnsi="Times New Roman" w:cs="Times New Roman"/>
          <w:sz w:val="22"/>
          <w:szCs w:val="22"/>
        </w:rPr>
      </w:pPr>
      <w:commentRangeStart w:id="656"/>
      <w:r w:rsidRPr="009579D6">
        <w:rPr>
          <w:rFonts w:ascii="Times New Roman" w:hAnsi="Times New Roman" w:cs="Times New Roman"/>
          <w:b/>
          <w:bCs/>
          <w:sz w:val="22"/>
          <w:szCs w:val="22"/>
        </w:rPr>
        <w:t>Figure 4</w:t>
      </w:r>
      <w:commentRangeEnd w:id="656"/>
      <w:r w:rsidR="000D6491">
        <w:rPr>
          <w:rStyle w:val="CommentReference"/>
          <w:rFonts w:ascii="Times New Roman" w:hAnsi="Times New Roman" w:cs="Times New Roman"/>
          <w:color w:val="auto"/>
          <w14:textOutline w14:w="0" w14:cap="rnd" w14:cmpd="sng" w14:algn="ctr">
            <w14:noFill/>
            <w14:prstDash w14:val="solid"/>
            <w14:bevel/>
          </w14:textOutline>
        </w:rPr>
        <w:commentReference w:id="656"/>
      </w:r>
      <w:r w:rsidRPr="009579D6">
        <w:rPr>
          <w:rFonts w:ascii="Times New Roman" w:hAnsi="Times New Roman" w:cs="Times New Roman"/>
          <w:b/>
          <w:bCs/>
          <w:sz w:val="22"/>
          <w:szCs w:val="22"/>
        </w:rPr>
        <w:t xml:space="preserve">: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the function</w:t>
      </w:r>
      <w:r w:rsidR="008422EA">
        <w:rPr>
          <w:rStyle w:val="None"/>
          <w:rFonts w:ascii="Times New Roman" w:hAnsi="Times New Roman" w:cs="Times New Roman"/>
          <w:sz w:val="22"/>
          <w:szCs w:val="22"/>
        </w:rPr>
        <w:t xml:space="preserve"> (</w:t>
      </w:r>
      <w:r w:rsidR="004A4DD9">
        <w:rPr>
          <w:rStyle w:val="None"/>
          <w:rFonts w:ascii="Times New Roman" w:hAnsi="Times New Roman" w:cs="Times New Roman"/>
          <w:sz w:val="22"/>
          <w:szCs w:val="22"/>
        </w:rPr>
        <w:t>SDT</w:t>
      </w:r>
      <w:r w:rsidR="008422EA">
        <w:rPr>
          <w:rStyle w:val="None"/>
          <w:rFonts w:ascii="Times New Roman" w:hAnsi="Times New Roman" w:cs="Times New Roman"/>
          <w:sz w:val="22"/>
          <w:szCs w:val="22"/>
        </w:rPr>
        <w:t xml:space="preserve"> Model)</w:t>
      </w:r>
      <w:r>
        <w:rPr>
          <w:rStyle w:val="None"/>
          <w:rFonts w:ascii="Times New Roman" w:hAnsi="Times New Roman" w:cs="Times New Roman"/>
          <w:sz w:val="22"/>
          <w:szCs w:val="22"/>
        </w:rPr>
        <w:t xml:space="preserve">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lastRenderedPageBreak/>
        <w:t xml:space="preserve">threshold of the </w:t>
      </w:r>
      <w:del w:id="657" w:author="Brainard, David H" w:date="2021-04-20T19:58:00Z">
        <w:r>
          <w:rPr>
            <w:rStyle w:val="None"/>
            <w:rFonts w:ascii="Times New Roman" w:hAnsi="Times New Roman" w:cs="Times New Roman"/>
            <w:sz w:val="22"/>
            <w:szCs w:val="22"/>
          </w:rPr>
          <w:delText>linear receptive field (Lin-RF)</w:delText>
        </w:r>
      </w:del>
      <w:ins w:id="658" w:author="Brainard, David H" w:date="2021-04-20T19:58:00Z">
        <w:r w:rsidR="007F1B18">
          <w:rPr>
            <w:rStyle w:val="None"/>
            <w:rFonts w:ascii="Times New Roman" w:hAnsi="Times New Roman" w:cs="Times New Roman"/>
            <w:sz w:val="22"/>
            <w:szCs w:val="22"/>
          </w:rPr>
          <w:t>LINRF</w:t>
        </w:r>
      </w:ins>
      <w:r>
        <w:rPr>
          <w:rStyle w:val="None"/>
          <w:rFonts w:ascii="Times New Roman" w:hAnsi="Times New Roman" w:cs="Times New Roman"/>
          <w:sz w:val="22"/>
          <w:szCs w:val="22"/>
        </w:rPr>
        <w:t xml:space="preserve">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w:t>
      </w:r>
      <w:del w:id="659" w:author="Brainard, David H" w:date="2021-04-20T19:58:00Z">
        <w:r>
          <w:rPr>
            <w:rStyle w:val="None"/>
            <w:rFonts w:ascii="Times New Roman" w:hAnsi="Times New Roman" w:cs="Times New Roman"/>
            <w:sz w:val="22"/>
            <w:szCs w:val="22"/>
          </w:rPr>
          <w:delText>an approximation</w:delText>
        </w:r>
      </w:del>
      <w:ins w:id="660" w:author="Brainard, David H" w:date="2021-04-20T19:58:00Z">
        <w:r w:rsidR="007D3CF8">
          <w:rPr>
            <w:rStyle w:val="None"/>
            <w:rFonts w:ascii="Times New Roman" w:hAnsi="Times New Roman" w:cs="Times New Roman"/>
            <w:sz w:val="22"/>
            <w:szCs w:val="22"/>
          </w:rPr>
          <w:t>a smooth fit</w:t>
        </w:r>
      </w:ins>
      <w:r>
        <w:rPr>
          <w:rStyle w:val="None"/>
          <w:rFonts w:ascii="Times New Roman" w:hAnsi="Times New Roman" w:cs="Times New Roman"/>
          <w:sz w:val="22"/>
          <w:szCs w:val="22"/>
        </w:rPr>
        <w:t xml:space="preserve"> to these points of the 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w:t>
      </w:r>
      <w:ins w:id="661" w:author="Brainard, David H" w:date="2021-04-20T19:58:00Z">
        <w:r w:rsidR="007D3CF8">
          <w:rPr>
            <w:rStyle w:val="None"/>
            <w:rFonts w:ascii="Times New Roman" w:hAnsi="Times New Roman" w:cs="Times New Roman"/>
            <w:sz w:val="22"/>
            <w:szCs w:val="22"/>
          </w:rPr>
          <w:t xml:space="preserve"> adjusted in the fit</w:t>
        </w:r>
      </w:ins>
      <w:r>
        <w:rPr>
          <w:rStyle w:val="None"/>
          <w:rFonts w:ascii="Times New Roman" w:hAnsi="Times New Roman" w:cs="Times New Roman"/>
          <w:sz w:val="22"/>
          <w:szCs w:val="22"/>
        </w:rPr>
        <w:t>.</w:t>
      </w:r>
    </w:p>
    <w:p w14:paraId="44D833EF" w14:textId="4E1DC714" w:rsidR="00FA0DF8" w:rsidRDefault="00FA0DF8" w:rsidP="00FA0DF8">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 xml:space="preserve">The parameters of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the </w:t>
      </w:r>
      <w:del w:id="662" w:author="Brainard, David H" w:date="2021-04-20T19:58:00Z">
        <w:r>
          <w:rPr>
            <w:rStyle w:val="None"/>
            <w:rFonts w:ascii="Times New Roman" w:hAnsi="Times New Roman" w:cs="Times New Roman"/>
            <w:sz w:val="22"/>
            <w:szCs w:val="22"/>
          </w:rPr>
          <w:delText>Lin-RF</w:delText>
        </w:r>
      </w:del>
      <w:ins w:id="663" w:author="Brainard, David H" w:date="2021-04-20T19:58:00Z">
        <w:r w:rsidR="00A4146E">
          <w:rPr>
            <w:rStyle w:val="None"/>
            <w:rFonts w:ascii="Times New Roman" w:hAnsi="Times New Roman" w:cs="Times New Roman"/>
            <w:sz w:val="22"/>
            <w:szCs w:val="22"/>
          </w:rPr>
          <w:t>LINRF</w:t>
        </w:r>
      </w:ins>
      <w:r>
        <w:rPr>
          <w:rStyle w:val="None"/>
          <w:rFonts w:ascii="Times New Roman" w:hAnsi="Times New Roman" w:cs="Times New Roman"/>
          <w:sz w:val="22"/>
          <w:szCs w:val="22"/>
        </w:rPr>
        <w:t xml:space="preserve"> models were obtained separately for each observer.</w:t>
      </w:r>
    </w:p>
    <w:p w14:paraId="425983B3" w14:textId="48FAB0FF" w:rsidR="00FA0DF8" w:rsidRPr="006D7ABE" w:rsidRDefault="00FA0DF8" w:rsidP="00FA0DF8">
      <w:pPr>
        <w:pStyle w:val="Default"/>
        <w:spacing w:before="0" w:after="270"/>
        <w:rPr>
          <w:rStyle w:val="None"/>
          <w:rFonts w:ascii="Times New Roman" w:eastAsia="Times New Roman" w:hAnsi="Times New Roman" w:cs="Times New Roman"/>
          <w:sz w:val="22"/>
          <w:szCs w:val="22"/>
        </w:rPr>
      </w:pPr>
      <w:commentRangeStart w:id="664"/>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commentRangeEnd w:id="664"/>
      <w:r w:rsidR="00A4146E">
        <w:rPr>
          <w:rStyle w:val="CommentReference"/>
          <w:rFonts w:ascii="Times New Roman" w:hAnsi="Times New Roman" w:cs="Times New Roman"/>
          <w:color w:val="auto"/>
          <w14:textOutline w14:w="0" w14:cap="rnd" w14:cmpd="sng" w14:algn="ctr">
            <w14:noFill/>
            <w14:prstDash w14:val="solid"/>
            <w14:bevel/>
          </w14:textOutline>
        </w:rPr>
        <w:commentReference w:id="664"/>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and </w:t>
      </w:r>
      <w:r w:rsidR="0098051C">
        <w:rPr>
          <w:rStyle w:val="None"/>
          <w:rFonts w:ascii="Times New Roman" w:hAnsi="Times New Roman" w:cs="Times New Roman"/>
          <w:sz w:val="22"/>
          <w:szCs w:val="22"/>
        </w:rPr>
        <w:t xml:space="preserve">the </w:t>
      </w:r>
      <w:del w:id="665" w:author="Brainard, David H" w:date="2021-04-20T19:58:00Z">
        <w:r w:rsidR="0098051C">
          <w:rPr>
            <w:rStyle w:val="None"/>
            <w:rFonts w:ascii="Times New Roman" w:hAnsi="Times New Roman" w:cs="Times New Roman"/>
            <w:sz w:val="22"/>
            <w:szCs w:val="22"/>
          </w:rPr>
          <w:delText xml:space="preserve">computational </w:delText>
        </w:r>
      </w:del>
      <w:r w:rsidR="0098051C">
        <w:rPr>
          <w:rStyle w:val="None"/>
          <w:rFonts w:ascii="Times New Roman" w:hAnsi="Times New Roman" w:cs="Times New Roman"/>
          <w:sz w:val="22"/>
          <w:szCs w:val="22"/>
        </w:rPr>
        <w:t>linear receptive model (</w:t>
      </w:r>
      <w:del w:id="666" w:author="Brainard, David H" w:date="2021-04-20T19:58:00Z">
        <w:r>
          <w:rPr>
            <w:rStyle w:val="None"/>
            <w:rFonts w:ascii="Times New Roman" w:hAnsi="Times New Roman" w:cs="Times New Roman"/>
            <w:sz w:val="22"/>
            <w:szCs w:val="22"/>
          </w:rPr>
          <w:delText>Lin-RF</w:delText>
        </w:r>
      </w:del>
      <w:ins w:id="667" w:author="Brainard, David H" w:date="2021-04-20T19:58:00Z">
        <w:r w:rsidR="00A4146E">
          <w:rPr>
            <w:rStyle w:val="None"/>
            <w:rFonts w:ascii="Times New Roman" w:hAnsi="Times New Roman" w:cs="Times New Roman"/>
            <w:sz w:val="22"/>
            <w:szCs w:val="22"/>
          </w:rPr>
          <w:t>LINRF</w:t>
        </w:r>
      </w:ins>
      <w:r w:rsidR="0098051C">
        <w:rPr>
          <w:rStyle w:val="None"/>
          <w:rFonts w:ascii="Times New Roman" w:hAnsi="Times New Roman" w:cs="Times New Roman"/>
          <w:sz w:val="22"/>
          <w:szCs w:val="22"/>
        </w:rPr>
        <w:t>)</w:t>
      </w:r>
      <w:r>
        <w:rPr>
          <w:rStyle w:val="None"/>
          <w:rFonts w:ascii="Times New Roman" w:hAnsi="Times New Roman" w:cs="Times New Roman"/>
          <w:sz w:val="22"/>
          <w:szCs w:val="22"/>
        </w:rPr>
        <w:t xml:space="preserve"> model. While the internal noise estimates are consistent over the two models, the external noise estimated by the </w:t>
      </w:r>
      <w:del w:id="668" w:author="Brainard, David H" w:date="2021-04-20T19:58:00Z">
        <w:r>
          <w:rPr>
            <w:rStyle w:val="None"/>
            <w:rFonts w:ascii="Times New Roman" w:hAnsi="Times New Roman" w:cs="Times New Roman"/>
            <w:sz w:val="22"/>
            <w:szCs w:val="22"/>
          </w:rPr>
          <w:delText>Lin-RF</w:delText>
        </w:r>
      </w:del>
      <w:ins w:id="669" w:author="Brainard, David H" w:date="2021-04-20T19:58:00Z">
        <w:r w:rsidR="00A4146E">
          <w:rPr>
            <w:rStyle w:val="None"/>
            <w:rFonts w:ascii="Times New Roman" w:hAnsi="Times New Roman" w:cs="Times New Roman"/>
            <w:sz w:val="22"/>
            <w:szCs w:val="22"/>
          </w:rPr>
          <w:t>LINRF</w:t>
        </w:r>
      </w:ins>
      <w:r>
        <w:rPr>
          <w:rStyle w:val="None"/>
          <w:rFonts w:ascii="Times New Roman" w:hAnsi="Times New Roman" w:cs="Times New Roman"/>
          <w:sz w:val="22"/>
          <w:szCs w:val="22"/>
        </w:rPr>
        <w:t xml:space="preserve"> model is higher compared to the </w:t>
      </w:r>
      <w:r w:rsidR="004A4DD9">
        <w:rPr>
          <w:rStyle w:val="None"/>
          <w:rFonts w:ascii="Times New Roman" w:hAnsi="Times New Roman" w:cs="Times New Roman"/>
          <w:sz w:val="22"/>
          <w:szCs w:val="22"/>
        </w:rPr>
        <w:t>SDT</w:t>
      </w:r>
      <w:r>
        <w:rPr>
          <w:rStyle w:val="None"/>
          <w:rFonts w:ascii="Times New Roman" w:hAnsi="Times New Roman" w:cs="Times New Roman"/>
          <w:sz w:val="22"/>
          <w:szCs w:val="22"/>
        </w:rPr>
        <w:t xml:space="preserve"> model. </w:t>
      </w:r>
    </w:p>
    <w:p w14:paraId="5464FBFB" w14:textId="77777777" w:rsidR="00C661B9" w:rsidRPr="00723CC7" w:rsidRDefault="00C661B9" w:rsidP="00723CC7">
      <w:pPr>
        <w:pStyle w:val="Default"/>
        <w:spacing w:before="0" w:after="270"/>
        <w:rPr>
          <w:del w:id="670" w:author="Brainard, David H" w:date="2021-04-20T19:58:00Z"/>
          <w:rStyle w:val="None"/>
          <w:rFonts w:ascii="Times New Roman" w:eastAsia="Times New Roman" w:hAnsi="Times New Roman" w:cs="Times New Roman"/>
          <w:sz w:val="22"/>
          <w:szCs w:val="22"/>
        </w:rPr>
      </w:pPr>
    </w:p>
    <w:p w14:paraId="4FBE107B" w14:textId="4123A1C1"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del w:id="671" w:author="Brainard, David H" w:date="2021-04-20T19:58:00Z">
        <w:r w:rsidR="00EF2452">
          <w:rPr>
            <w:rFonts w:ascii="Times New Roman" w:hAnsi="Times New Roman"/>
            <w:b/>
            <w:bCs/>
            <w:sz w:val="22"/>
            <w:szCs w:val="22"/>
          </w:rPr>
          <w:delText>:</w:delText>
        </w:r>
      </w:del>
    </w:p>
    <w:p w14:paraId="200D3C27" w14:textId="0F012D3A" w:rsidR="00151AF7" w:rsidRDefault="00EF2452" w:rsidP="00EF2452">
      <w:pPr>
        <w:pStyle w:val="Default"/>
        <w:spacing w:before="0" w:after="270"/>
        <w:rPr>
          <w:ins w:id="672" w:author="Brainard, David H" w:date="2021-04-20T19:58:00Z"/>
          <w:rFonts w:ascii="Times New Roman" w:hAnsi="Times New Roman"/>
          <w:b/>
          <w:bCs/>
          <w:sz w:val="22"/>
          <w:szCs w:val="22"/>
        </w:rPr>
      </w:pPr>
      <w:r>
        <w:rPr>
          <w:rFonts w:ascii="Times New Roman" w:hAnsi="Times New Roman"/>
          <w:b/>
          <w:bCs/>
          <w:sz w:val="22"/>
          <w:szCs w:val="22"/>
        </w:rPr>
        <w:t xml:space="preserve">Measurement of human </w:t>
      </w:r>
      <w:r>
        <w:rPr>
          <w:rFonts w:ascii="Times New Roman" w:hAnsi="Times New Roman"/>
          <w:b/>
          <w:bCs/>
          <w:sz w:val="22"/>
          <w:szCs w:val="22"/>
          <w:lang w:val="fr-FR"/>
        </w:rPr>
        <w:t xml:space="preserve">object </w:t>
      </w:r>
      <w:r w:rsidR="001842DD">
        <w:rPr>
          <w:rFonts w:ascii="Times New Roman" w:hAnsi="Times New Roman"/>
          <w:b/>
          <w:bCs/>
          <w:sz w:val="22"/>
          <w:szCs w:val="22"/>
          <w:lang w:val="fr-FR"/>
        </w:rPr>
        <w:t>lightness</w:t>
      </w:r>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del w:id="673" w:author="Brainard, David H" w:date="2021-04-20T19:58:00Z">
        <w:r>
          <w:rPr>
            <w:rFonts w:ascii="Times New Roman" w:hAnsi="Times New Roman"/>
            <w:b/>
            <w:bCs/>
            <w:sz w:val="22"/>
            <w:szCs w:val="22"/>
          </w:rPr>
          <w:delText xml:space="preserve">: </w:delText>
        </w:r>
      </w:del>
    </w:p>
    <w:p w14:paraId="7E3B5D32" w14:textId="4B5AA4E9"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3B30C1D1"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del w:id="674" w:author="Brainard, David H" w:date="2021-04-20T19:58:00Z">
        <w:r w:rsidR="00542154">
          <w:rPr>
            <w:rStyle w:val="None"/>
            <w:rFonts w:ascii="Times New Roman" w:hAnsi="Times New Roman"/>
            <w:sz w:val="22"/>
            <w:szCs w:val="22"/>
          </w:rPr>
          <w:delText xml:space="preserve"> </w:delText>
        </w:r>
      </w:del>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58884E29" w:rsidR="00151AF7" w:rsidRDefault="00EF2452">
      <w:pPr>
        <w:pStyle w:val="Body"/>
        <w:spacing w:after="160"/>
        <w:rPr>
          <w:ins w:id="675" w:author="Brainard, David H" w:date="2021-04-20T19:58:00Z"/>
          <w:rStyle w:val="None"/>
          <w:rFonts w:ascii="Times New Roman" w:hAnsi="Times New Roman"/>
          <w:b/>
          <w:bCs/>
          <w:sz w:val="22"/>
          <w:szCs w:val="22"/>
        </w:rPr>
      </w:pPr>
      <w:r w:rsidRPr="004B096D">
        <w:rPr>
          <w:rStyle w:val="None"/>
          <w:rFonts w:ascii="Times New Roman" w:hAnsi="Times New Roman"/>
          <w:b/>
          <w:bCs/>
          <w:sz w:val="22"/>
          <w:szCs w:val="22"/>
        </w:rPr>
        <w:t>Results</w:t>
      </w:r>
      <w:del w:id="676" w:author="Brainard, David H" w:date="2021-04-20T19:58:00Z">
        <w:r w:rsidRPr="004B096D">
          <w:rPr>
            <w:rStyle w:val="None"/>
            <w:rFonts w:ascii="Times New Roman" w:hAnsi="Times New Roman"/>
            <w:b/>
            <w:bCs/>
            <w:sz w:val="22"/>
            <w:szCs w:val="22"/>
          </w:rPr>
          <w:delText>:</w:delText>
        </w:r>
        <w:r>
          <w:rPr>
            <w:rStyle w:val="None"/>
            <w:rFonts w:ascii="Times New Roman" w:hAnsi="Times New Roman"/>
            <w:b/>
            <w:bCs/>
            <w:sz w:val="22"/>
            <w:szCs w:val="22"/>
          </w:rPr>
          <w:delText xml:space="preserve"> </w:delText>
        </w:r>
      </w:del>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b/>
          <w:sz w:val="22"/>
          <w:rPrChange w:id="677" w:author="Brainard, David H" w:date="2021-04-20T19:58:00Z">
            <w:rPr>
              <w:rFonts w:ascii="Times New Roman" w:hAnsi="Times New Roman"/>
              <w:sz w:val="22"/>
            </w:rPr>
          </w:rPrChange>
        </w:rPr>
      </w:pPr>
      <w:r w:rsidRPr="000E3DCD">
        <w:rPr>
          <w:rFonts w:ascii="Times New Roman" w:hAnsi="Times New Roman"/>
          <w:b/>
          <w:sz w:val="22"/>
          <w:rPrChange w:id="678" w:author="Brainard, David H" w:date="2021-04-20T19:58:00Z">
            <w:rPr>
              <w:rFonts w:ascii="Times New Roman" w:hAnsi="Times New Roman"/>
            </w:rPr>
          </w:rPrChange>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002B4F91" w14:textId="77777777" w:rsidR="000F7CE6" w:rsidRPr="009F434F" w:rsidRDefault="000F7CE6" w:rsidP="000F7CE6">
      <w:pPr>
        <w:pStyle w:val="Default"/>
        <w:spacing w:before="0"/>
        <w:rPr>
          <w:del w:id="679" w:author="Brainard, David H" w:date="2021-04-20T19:58:00Z"/>
          <w:rFonts w:ascii="Times New Roman" w:hAnsi="Times New Roman"/>
          <w:b/>
          <w:bCs/>
          <w:sz w:val="22"/>
          <w:szCs w:val="22"/>
        </w:rPr>
      </w:pPr>
    </w:p>
    <w:p w14:paraId="18982AE5" w14:textId="77777777" w:rsidR="00EF2452" w:rsidRPr="00A16544" w:rsidRDefault="00EF2452" w:rsidP="00EF2452">
      <w:pPr>
        <w:pStyle w:val="Body"/>
        <w:spacing w:after="160"/>
        <w:rPr>
          <w:del w:id="680" w:author="Brainard, David H" w:date="2021-04-20T19:58:00Z"/>
          <w:rStyle w:val="None"/>
          <w:rFonts w:ascii="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similar to condition 2 and 3 respectively, but without secondary reflections.</w:t>
      </w:r>
    </w:p>
    <w:p w14:paraId="0DEE5E37" w14:textId="3B95C04F" w:rsidR="00EF2452" w:rsidRDefault="00EF2452" w:rsidP="006E367E">
      <w:pPr>
        <w:rPr>
          <w:rStyle w:val="None"/>
          <w:sz w:val="22"/>
          <w:szCs w:val="22"/>
        </w:rPr>
      </w:pPr>
    </w:p>
    <w:p w14:paraId="1DEF6371" w14:textId="20B25608" w:rsidR="00343981" w:rsidRPr="00547386" w:rsidRDefault="001B3B40">
      <w:pPr>
        <w:rPr>
          <w:rStyle w:val="None"/>
          <w:b/>
          <w:rPrChange w:id="681" w:author="Brainard, David H" w:date="2021-04-20T19:58:00Z">
            <w:rPr>
              <w:rFonts w:ascii="Times New Roman" w:hAnsi="Times New Roman"/>
              <w:sz w:val="22"/>
            </w:rPr>
          </w:rPrChange>
        </w:rPr>
        <w:pPrChange w:id="682" w:author="Brainard, David H" w:date="2021-04-20T19:58:00Z">
          <w:pPr>
            <w:pStyle w:val="Body"/>
          </w:pPr>
        </w:pPrChange>
      </w:pPr>
      <w:r w:rsidRPr="00A42D7A">
        <w:rPr>
          <w:rStyle w:val="None"/>
          <w:b/>
          <w:sz w:val="22"/>
        </w:rPr>
        <w:t>Figure S2:</w:t>
      </w:r>
      <w:r w:rsidRPr="00494F22">
        <w:rPr>
          <w:rStyle w:val="None"/>
          <w:sz w:val="22"/>
        </w:rPr>
        <w:t xml:space="preserve"> Lightness discrimination threshold of four h</w:t>
      </w:r>
      <w:r>
        <w:rPr>
          <w:rStyle w:val="None"/>
          <w:sz w:val="22"/>
          <w:rPrChange w:id="683" w:author="Brainard, David H" w:date="2021-04-20T19:58:00Z">
            <w:rPr>
              <w:rStyle w:val="None"/>
              <w:sz w:val="22"/>
            </w:rPr>
          </w:rPrChange>
        </w:rPr>
        <w:t xml:space="preserve">uman </w:t>
      </w:r>
      <w:r w:rsidRPr="009C2152">
        <w:rPr>
          <w:rStyle w:val="None"/>
          <w:sz w:val="22"/>
          <w:rPrChange w:id="684" w:author="Brainard, David H" w:date="2021-04-20T19:58:00Z">
            <w:rPr>
              <w:rStyle w:val="None"/>
              <w:sz w:val="22"/>
            </w:rPr>
          </w:rPrChange>
        </w:rPr>
        <w:t>observers in</w:t>
      </w:r>
      <w:r>
        <w:rPr>
          <w:rStyle w:val="None"/>
          <w:sz w:val="22"/>
          <w:rPrChange w:id="685" w:author="Brainard, David H" w:date="2021-04-20T19:58:00Z">
            <w:rPr>
              <w:rStyle w:val="None"/>
              <w:sz w:val="22"/>
            </w:rPr>
          </w:rPrChange>
        </w:rPr>
        <w:t xml:space="preserve"> the five conditions in </w:t>
      </w:r>
      <w:r w:rsidRPr="009C2152">
        <w:rPr>
          <w:rStyle w:val="None"/>
          <w:sz w:val="22"/>
          <w:rPrChange w:id="686" w:author="Brainard, David H" w:date="2021-04-20T19:58:00Z">
            <w:rPr>
              <w:rStyle w:val="None"/>
              <w:sz w:val="22"/>
            </w:rPr>
          </w:rPrChange>
        </w:rPr>
        <w:t>Experiment 2</w:t>
      </w:r>
      <w:r>
        <w:rPr>
          <w:rStyle w:val="None"/>
          <w:sz w:val="22"/>
          <w:rPrChange w:id="687" w:author="Brainard, David H" w:date="2021-04-20T19:58:00Z">
            <w:rPr>
              <w:rStyle w:val="None"/>
              <w:sz w:val="22"/>
            </w:rPr>
          </w:rPrChange>
        </w:rPr>
        <w:t xml:space="preserve"> </w:t>
      </w:r>
      <w:r>
        <w:rPr>
          <w:rPrChange w:id="688" w:author="Brainard, David H" w:date="2021-04-20T19:58:00Z">
            <w:rPr>
              <w:sz w:val="22"/>
            </w:rPr>
          </w:rPrChange>
        </w:rPr>
        <w:t>(The data points have been jittered to avoid marker overlaps).</w:t>
      </w:r>
      <w:r w:rsidRPr="00A42D7A">
        <w:rPr>
          <w:rStyle w:val="None"/>
          <w:sz w:val="22"/>
        </w:rPr>
        <w:t xml:space="preserve"> </w:t>
      </w:r>
      <w:r>
        <w:rPr>
          <w:rPrChange w:id="689" w:author="Brainard, David H" w:date="2021-04-20T19:58:00Z">
            <w:rPr>
              <w:sz w:val="22"/>
            </w:rPr>
          </w:rPrChange>
        </w:rPr>
        <w:t xml:space="preserve">The thresholds are </w:t>
      </w:r>
      <w:r w:rsidRPr="009C2152">
        <w:rPr>
          <w:rPrChange w:id="690" w:author="Brainard, David H" w:date="2021-04-20T19:58:00Z">
            <w:rPr>
              <w:sz w:val="22"/>
            </w:rPr>
          </w:rPrChange>
        </w:rPr>
        <w:t>higher for the condition where the objects are compared against different backgrounds (Condition 3 and 3a) as compared to the same background (Condition 1, 2, 2a). Secondary reflections do not have any significant effect on thresholds (Condition 2a and 3a).</w:t>
      </w:r>
      <w:r w:rsidRPr="00A42D7A">
        <w:rPr>
          <w:rStyle w:val="None"/>
          <w:sz w:val="22"/>
        </w:rPr>
        <w:t xml:space="preserve"> </w:t>
      </w:r>
      <w:r w:rsidRPr="00494F22">
        <w:rPr>
          <w:rStyle w:val="None"/>
          <w:sz w:val="22"/>
        </w:rPr>
        <w:t xml:space="preserve">Condition 3a of Experiment 2 is </w:t>
      </w:r>
      <w:r>
        <w:rPr>
          <w:rPrChange w:id="691" w:author="Brainard, David H" w:date="2021-04-20T19:58:00Z">
            <w:rPr>
              <w:sz w:val="22"/>
            </w:rPr>
          </w:rPrChange>
        </w:rPr>
        <w:t>equivalent to the condition with covariance scalar equal to 1 (</w:t>
      </w:r>
      <m:oMath>
        <m:sSup>
          <m:sSupPr>
            <m:ctrlPr>
              <w:rPr>
                <w:rFonts w:ascii="Cambria Math" w:hAnsi="Cambria Math"/>
                <w:i/>
              </w:rPr>
            </m:ctrlPr>
          </m:sSupPr>
          <m:e>
            <m:r>
              <w:rPr>
                <w:rFonts w:ascii="Cambria Math" w:hAnsi="Cambria Math"/>
                <w:rPrChange w:id="692" w:author="Brainard, David H" w:date="2021-04-20T19:58:00Z">
                  <w:rPr>
                    <w:rFonts w:ascii="Cambria Math" w:hAnsi="Cambria Math"/>
                    <w:sz w:val="22"/>
                  </w:rPr>
                </w:rPrChange>
              </w:rPr>
              <m:t>σ</m:t>
            </m:r>
          </m:e>
          <m:sup>
            <m:r>
              <w:rPr>
                <w:rFonts w:ascii="Cambria Math" w:hAnsi="Cambria Math"/>
                <w:rPrChange w:id="693" w:author="Brainard, David H" w:date="2021-04-20T19:58:00Z">
                  <w:rPr>
                    <w:rFonts w:ascii="Cambria Math" w:hAnsi="Cambria Math"/>
                    <w:sz w:val="22"/>
                  </w:rPr>
                </w:rPrChange>
              </w:rPr>
              <m:t>2</m:t>
            </m:r>
          </m:sup>
        </m:sSup>
        <m:r>
          <w:rPr>
            <w:rFonts w:ascii="Cambria Math" w:hAnsi="Cambria Math"/>
            <w:rPrChange w:id="694" w:author="Brainard, David H" w:date="2021-04-20T19:58:00Z">
              <w:rPr>
                <w:rFonts w:ascii="Cambria Math" w:hAnsi="Cambria Math"/>
                <w:sz w:val="22"/>
              </w:rPr>
            </w:rPrChange>
          </w:rPr>
          <m:t>=1</m:t>
        </m:r>
      </m:oMath>
      <w:r>
        <w:rPr>
          <w:rPrChange w:id="695" w:author="Brainard, David H" w:date="2021-04-20T19:58:00Z">
            <w:rPr>
              <w:sz w:val="22"/>
            </w:rPr>
          </w:rPrChange>
        </w:rPr>
        <w:t>). The thresholds for this condition are also provided for comparison. Two observers from Experiment 2 also participated in Experiment 3.</w:t>
      </w:r>
      <w:del w:id="696" w:author="Brainard, David H" w:date="2021-04-20T19:58:00Z">
        <w:r>
          <w:rPr>
            <w:sz w:val="22"/>
            <w:szCs w:val="22"/>
          </w:rPr>
          <w:delText xml:space="preserve"> </w:delText>
        </w:r>
        <w:r w:rsidRPr="009C2152">
          <w:rPr>
            <w:rStyle w:val="None"/>
            <w:b/>
            <w:bCs/>
            <w:sz w:val="22"/>
            <w:szCs w:val="22"/>
          </w:rPr>
          <w:delText xml:space="preserve"> </w:delText>
        </w:r>
        <w:r w:rsidRPr="009C2152">
          <w:rPr>
            <w:sz w:val="22"/>
            <w:szCs w:val="22"/>
          </w:rPr>
          <w:fldChar w:fldCharType="begin"/>
        </w:r>
        <w:r w:rsidRPr="009C2152">
          <w:rPr>
            <w:sz w:val="22"/>
            <w:szCs w:val="22"/>
          </w:rPr>
          <w:delInstrText xml:space="preserve"> ADDIN EN.REFLIST </w:delInstrText>
        </w:r>
        <w:r w:rsidRPr="009C2152">
          <w:rPr>
            <w:sz w:val="22"/>
            <w:szCs w:val="22"/>
          </w:rPr>
          <w:fldChar w:fldCharType="end"/>
        </w:r>
      </w:del>
    </w:p>
    <w:p w14:paraId="749B33A5" w14:textId="77777777" w:rsidR="00EF2452" w:rsidRPr="002F6574" w:rsidRDefault="00EF2452" w:rsidP="00EF2452">
      <w:pPr>
        <w:rPr>
          <w:del w:id="697" w:author="Brainard, David H" w:date="2021-04-20T19:58:00Z"/>
          <w:rStyle w:val="None"/>
          <w:b/>
          <w:bCs/>
          <w:color w:val="000000"/>
          <w:sz w:val="22"/>
          <w:szCs w:val="22"/>
          <w14:textOutline w14:w="0" w14:cap="flat" w14:cmpd="sng" w14:algn="ctr">
            <w14:noFill/>
            <w14:prstDash w14:val="solid"/>
            <w14:bevel/>
          </w14:textOutline>
        </w:rPr>
      </w:pPr>
      <w:del w:id="698" w:author="Brainard, David H" w:date="2021-04-20T19:58:00Z">
        <w:r w:rsidRPr="002F6574">
          <w:rPr>
            <w:rStyle w:val="None"/>
            <w:b/>
            <w:bCs/>
            <w:sz w:val="22"/>
            <w:szCs w:val="22"/>
          </w:rPr>
          <w:br w:type="page"/>
        </w:r>
      </w:del>
    </w:p>
    <w:p w14:paraId="011942F2" w14:textId="77777777" w:rsidR="00720897" w:rsidRDefault="00720897" w:rsidP="00720897">
      <w:pPr>
        <w:rPr>
          <w:del w:id="699" w:author="Brainard, David H" w:date="2021-04-20T19:58:00Z"/>
          <w:color w:val="000000"/>
          <w:sz w:val="22"/>
          <w:szCs w:val="22"/>
          <w14:textOutline w14:w="0" w14:cap="flat" w14:cmpd="sng" w14:algn="ctr">
            <w14:noFill/>
            <w14:prstDash w14:val="solid"/>
            <w14:bevel/>
          </w14:textOutline>
        </w:rPr>
      </w:pPr>
    </w:p>
    <w:p w14:paraId="4A9CF0F1" w14:textId="03C6B361" w:rsidR="00151AF7" w:rsidRDefault="00151AF7" w:rsidP="00E846BC">
      <w:pPr>
        <w:pStyle w:val="EndNoteBibliography"/>
        <w:ind w:left="720" w:hanging="720"/>
        <w:rPr>
          <w:ins w:id="700" w:author="Brainard, David H" w:date="2021-04-20T19:58:00Z"/>
        </w:rPr>
      </w:pPr>
    </w:p>
    <w:p w14:paraId="2A051FE9" w14:textId="77777777" w:rsidR="00F06CF5" w:rsidRDefault="00151AF7" w:rsidP="00E846BC">
      <w:pPr>
        <w:pStyle w:val="EndNoteBibliography"/>
        <w:ind w:left="720" w:hanging="720"/>
        <w:rPr>
          <w:ins w:id="701" w:author="Brainard, David H" w:date="2021-04-20T19:58:00Z"/>
          <w:b/>
          <w:bCs/>
        </w:rPr>
      </w:pPr>
      <w:ins w:id="702" w:author="Brainard, David H" w:date="2021-04-20T19:58:00Z">
        <w:r w:rsidRPr="000E3DCD">
          <w:rPr>
            <w:b/>
            <w:bCs/>
          </w:rPr>
          <w:t>REFERENCES</w:t>
        </w:r>
      </w:ins>
    </w:p>
    <w:p w14:paraId="760D3929" w14:textId="77777777" w:rsidR="00F06CF5" w:rsidRDefault="00F06CF5">
      <w:pPr>
        <w:pStyle w:val="EndNoteBibliography"/>
        <w:ind w:left="720" w:hanging="720"/>
        <w:rPr>
          <w:b/>
          <w:rPrChange w:id="703" w:author="Brainard, David H" w:date="2021-04-20T19:58:00Z">
            <w:rPr>
              <w:rStyle w:val="None"/>
              <w:rFonts w:ascii="Times New Roman" w:hAnsi="Times New Roman" w:cs="Times New Roman"/>
              <w:color w:val="auto"/>
              <w:sz w:val="22"/>
              <w14:textOutline w14:w="0" w14:cap="rnd" w14:cmpd="sng" w14:algn="ctr">
                <w14:noFill/>
                <w14:prstDash w14:val="solid"/>
                <w14:bevel/>
              </w14:textOutline>
            </w:rPr>
          </w:rPrChange>
        </w:rPr>
        <w:pPrChange w:id="704" w:author="Brainard, David H" w:date="2021-04-20T19:58:00Z">
          <w:pPr>
            <w:pStyle w:val="Body"/>
            <w:spacing w:before="0" w:after="160"/>
          </w:pPr>
        </w:pPrChange>
      </w:pPr>
    </w:p>
    <w:p w14:paraId="5D4F6322" w14:textId="77777777" w:rsidR="00994F21" w:rsidRPr="00994F21" w:rsidRDefault="00F06CF5" w:rsidP="00994F21">
      <w:pPr>
        <w:pStyle w:val="EndNoteBibliography"/>
        <w:ind w:left="720" w:hanging="720"/>
        <w:rPr>
          <w:noProof/>
        </w:rPr>
      </w:pPr>
      <w:r>
        <w:rPr>
          <w:b/>
          <w:rPrChange w:id="705" w:author="Brainard, David H" w:date="2021-04-20T19:58:00Z">
            <w:rPr/>
          </w:rPrChange>
        </w:rPr>
        <w:fldChar w:fldCharType="begin"/>
      </w:r>
      <w:r>
        <w:rPr>
          <w:b/>
          <w:bCs/>
        </w:rPr>
        <w:instrText xml:space="preserve"> ADDIN EN.REFLIST </w:instrText>
      </w:r>
      <w:r>
        <w:rPr>
          <w:b/>
          <w:rPrChange w:id="706" w:author="Brainard, David H" w:date="2021-04-20T19:58:00Z">
            <w:rPr>
              <w:rFonts w:ascii="Helvetica Neue" w:hAnsi="Helvetica Neue" w:cs="Arial Unicode MS"/>
              <w:color w:val="000000"/>
              <w14:textOutline w14:w="0" w14:cap="flat" w14:cmpd="sng" w14:algn="ctr">
                <w14:noFill/>
                <w14:prstDash w14:val="solid"/>
                <w14:bevel/>
              </w14:textOutline>
            </w:rPr>
          </w:rPrChange>
        </w:rPr>
        <w:fldChar w:fldCharType="separate"/>
      </w:r>
      <w:r w:rsidR="00994F21" w:rsidRPr="00994F21">
        <w:rPr>
          <w:noProof/>
        </w:rPr>
        <w:t xml:space="preserve">Adelson, E. H. (2000). Lightness Perception and Lightness Illusions. In M. Gazzaniga (Ed.), </w:t>
      </w:r>
      <w:r w:rsidR="00994F21" w:rsidRPr="00994F21">
        <w:rPr>
          <w:i/>
          <w:noProof/>
        </w:rPr>
        <w:t>The New Cognitive Neurosciences, 2nd edition</w:t>
      </w:r>
      <w:r w:rsidR="00994F21" w:rsidRPr="00994F21">
        <w:rPr>
          <w:noProof/>
        </w:rPr>
        <w:t xml:space="preserve"> (pp. 339-351). Cambridge, MA: MIT Press.</w:t>
      </w:r>
    </w:p>
    <w:p w14:paraId="23DE1F40" w14:textId="77777777" w:rsidR="00994F21" w:rsidRPr="00994F21" w:rsidRDefault="00994F21" w:rsidP="00994F21">
      <w:pPr>
        <w:pStyle w:val="EndNoteBibliography"/>
        <w:ind w:left="720" w:hanging="720"/>
        <w:rPr>
          <w:ins w:id="707" w:author="Brainard, David H" w:date="2021-04-20T19:58:00Z"/>
          <w:noProof/>
        </w:rPr>
      </w:pPr>
      <w:ins w:id="708" w:author="Brainard, David H" w:date="2021-04-20T19:58:00Z">
        <w:r w:rsidRPr="00994F21">
          <w:rPr>
            <w:noProof/>
          </w:rPr>
          <w:lastRenderedPageBreak/>
          <w:t xml:space="preserve">Alvaro, L., Linhares, J. M. M., Moreira, H., Lillo, J., &amp; Nascimento, S. M. C. (2017). Robust colour constancy in red-green dichromats. </w:t>
        </w:r>
        <w:r w:rsidRPr="00994F21">
          <w:rPr>
            <w:i/>
            <w:noProof/>
          </w:rPr>
          <w:t>PLoS One, 12(6)</w:t>
        </w:r>
        <w:r w:rsidRPr="00994F21">
          <w:rPr>
            <w:noProof/>
          </w:rPr>
          <w:t>, e0180310.</w:t>
        </w:r>
      </w:ins>
    </w:p>
    <w:p w14:paraId="63FCFE52" w14:textId="01F8D12D" w:rsidR="00994F21" w:rsidRPr="00994F21" w:rsidRDefault="00994F21" w:rsidP="00994F21">
      <w:pPr>
        <w:pStyle w:val="EndNoteBibliography"/>
        <w:ind w:left="720" w:hanging="720"/>
        <w:rPr>
          <w:noProof/>
        </w:rPr>
      </w:pPr>
      <w:r w:rsidRPr="00994F21">
        <w:rPr>
          <w:noProof/>
        </w:rPr>
        <w:t>American Society for Testing and Materials. (2017</w:t>
      </w:r>
      <w:del w:id="709" w:author="Brainard, David H" w:date="2021-04-20T19:58:00Z">
        <w:r w:rsidR="007E4EA9" w:rsidRPr="007E4EA9">
          <w:rPr>
            <w:noProof/>
          </w:rPr>
          <w:delText xml:space="preserve"> </w:delText>
        </w:r>
      </w:del>
      <w:r w:rsidRPr="00994F21">
        <w:rPr>
          <w:noProof/>
        </w:rPr>
        <w:t xml:space="preserve">). Standard test method for luminous reflectance factor of acoustical materials by use of integrating-sphere reflectometers. </w:t>
      </w:r>
      <w:r w:rsidRPr="00994F21">
        <w:rPr>
          <w:i/>
          <w:noProof/>
        </w:rPr>
        <w:t>Renovations of Center for Historic Preservation, 98(A)</w:t>
      </w:r>
      <w:r w:rsidRPr="00994F21">
        <w:rPr>
          <w:noProof/>
        </w:rPr>
        <w:t>, E1477.</w:t>
      </w:r>
      <w:del w:id="710" w:author="Brainard, David H" w:date="2021-04-20T19:58:00Z">
        <w:r w:rsidR="007E4EA9" w:rsidRPr="007E4EA9">
          <w:rPr>
            <w:noProof/>
          </w:rPr>
          <w:delText xml:space="preserve"> </w:delText>
        </w:r>
      </w:del>
    </w:p>
    <w:p w14:paraId="417D638B" w14:textId="77777777" w:rsidR="007E4EA9" w:rsidRPr="007E4EA9" w:rsidRDefault="007E4EA9" w:rsidP="007E4EA9">
      <w:pPr>
        <w:pStyle w:val="EndNoteBibliography"/>
        <w:ind w:left="720" w:hanging="720"/>
        <w:rPr>
          <w:del w:id="711" w:author="Brainard, David H" w:date="2021-04-20T19:58:00Z"/>
          <w:noProof/>
        </w:rPr>
      </w:pPr>
      <w:del w:id="712" w:author="Brainard, David H" w:date="2021-04-20T19:58:00Z">
        <w:r w:rsidRPr="007E4EA9">
          <w:rPr>
            <w:noProof/>
          </w:rPr>
          <w:delText xml:space="preserve">Arend, L. E., &amp; Goldstein, R. (1987). Simultaneous constancy, lightness, and brightness. </w:delText>
        </w:r>
        <w:r w:rsidRPr="007E4EA9">
          <w:rPr>
            <w:i/>
            <w:noProof/>
          </w:rPr>
          <w:delText>J Opt Soc Am A, 4</w:delText>
        </w:r>
        <w:r w:rsidRPr="007E4EA9">
          <w:rPr>
            <w:noProof/>
          </w:rPr>
          <w:delText>(12), 2281-2285. doi:10.1364/josaa.4.002281</w:delText>
        </w:r>
      </w:del>
    </w:p>
    <w:p w14:paraId="0260AE2F" w14:textId="77777777" w:rsidR="007E4EA9" w:rsidRPr="007E4EA9" w:rsidRDefault="007E4EA9" w:rsidP="007E4EA9">
      <w:pPr>
        <w:pStyle w:val="EndNoteBibliography"/>
        <w:ind w:left="720" w:hanging="720"/>
        <w:rPr>
          <w:del w:id="713" w:author="Brainard, David H" w:date="2021-04-20T19:58:00Z"/>
          <w:noProof/>
        </w:rPr>
      </w:pPr>
      <w:del w:id="714" w:author="Brainard, David H" w:date="2021-04-20T19:58:00Z">
        <w:r w:rsidRPr="007E4EA9">
          <w:rPr>
            <w:noProof/>
          </w:rPr>
          <w:delText xml:space="preserve">Arend, L. E., &amp; Spehar, B. (1993a). Lightness, brightness, and brightness contrast: 1. Illuminance variation. </w:delText>
        </w:r>
        <w:r w:rsidRPr="007E4EA9">
          <w:rPr>
            <w:i/>
            <w:noProof/>
          </w:rPr>
          <w:delText>Percept Psychophys, 54</w:delText>
        </w:r>
        <w:r w:rsidRPr="007E4EA9">
          <w:rPr>
            <w:noProof/>
          </w:rPr>
          <w:delText>(4), 446-456. doi:10.3758/bf03211767</w:delText>
        </w:r>
      </w:del>
    </w:p>
    <w:p w14:paraId="5206EDA8" w14:textId="77777777" w:rsidR="007E4EA9" w:rsidRPr="007E4EA9" w:rsidRDefault="007E4EA9" w:rsidP="007E4EA9">
      <w:pPr>
        <w:pStyle w:val="EndNoteBibliography"/>
        <w:ind w:left="720" w:hanging="720"/>
        <w:rPr>
          <w:del w:id="715" w:author="Brainard, David H" w:date="2021-04-20T19:58:00Z"/>
          <w:noProof/>
        </w:rPr>
      </w:pPr>
      <w:del w:id="716" w:author="Brainard, David H" w:date="2021-04-20T19:58:00Z">
        <w:r w:rsidRPr="007E4EA9">
          <w:rPr>
            <w:noProof/>
          </w:rPr>
          <w:delText xml:space="preserve">Arend, L. E., &amp; Spehar, B. (1993b). Lightness, brightness, and brightness contrast: 2. Reflectance variation. </w:delText>
        </w:r>
        <w:r w:rsidRPr="007E4EA9">
          <w:rPr>
            <w:i/>
            <w:noProof/>
          </w:rPr>
          <w:delText>Percept Psychophys, 54</w:delText>
        </w:r>
        <w:r w:rsidRPr="007E4EA9">
          <w:rPr>
            <w:noProof/>
          </w:rPr>
          <w:delText>(4), 457-468. doi:10.3758/bf03211768</w:delText>
        </w:r>
      </w:del>
    </w:p>
    <w:p w14:paraId="6384765B" w14:textId="77777777" w:rsidR="00994F21" w:rsidRPr="00994F21" w:rsidRDefault="00994F21" w:rsidP="00994F21">
      <w:pPr>
        <w:pStyle w:val="EndNoteBibliography"/>
        <w:ind w:left="720" w:hanging="720"/>
        <w:rPr>
          <w:ins w:id="717" w:author="Brainard, David H" w:date="2021-04-20T19:58:00Z"/>
          <w:i/>
          <w:noProof/>
        </w:rPr>
      </w:pPr>
      <w:ins w:id="718" w:author="Brainard, David H" w:date="2021-04-20T19:58:00Z">
        <w:r w:rsidRPr="00994F21">
          <w:rPr>
            <w:noProof/>
          </w:rPr>
          <w:t xml:space="preserve">Aston, S., Radonjić, A., Brainard, D. H., &amp; Hurlbert, A. C. (2019). Illumination discrimination for chromatically biased illuminations: implications for colour constancy. </w:t>
        </w:r>
        <w:r w:rsidRPr="00994F21">
          <w:rPr>
            <w:i/>
            <w:noProof/>
          </w:rPr>
          <w:t>Journal of Vision, 19(30:15)</w:t>
        </w:r>
      </w:ins>
    </w:p>
    <w:p w14:paraId="5D741746" w14:textId="77777777" w:rsidR="00994F21" w:rsidRPr="00994F21" w:rsidRDefault="00994F21" w:rsidP="00994F21">
      <w:pPr>
        <w:pStyle w:val="EndNoteBibliography"/>
        <w:ind w:left="720" w:hanging="720"/>
        <w:rPr>
          <w:ins w:id="719" w:author="Brainard, David H" w:date="2021-04-20T19:58:00Z"/>
          <w:noProof/>
        </w:rPr>
      </w:pPr>
      <w:ins w:id="720" w:author="Brainard, David H" w:date="2021-04-20T19:58:00Z">
        <w:r w:rsidRPr="00994F21">
          <w:rPr>
            <w:noProof/>
          </w:rPr>
          <w:t xml:space="preserve">Banks, M. S., Geisler, W. S., &amp; Bennett, P. J. (1987). The physical limits of grating visibility. </w:t>
        </w:r>
        <w:r w:rsidRPr="00994F21">
          <w:rPr>
            <w:i/>
            <w:noProof/>
          </w:rPr>
          <w:t>Vision Research, 27(11)</w:t>
        </w:r>
        <w:r w:rsidRPr="00994F21">
          <w:rPr>
            <w:noProof/>
          </w:rPr>
          <w:t>, 1915-1924.</w:t>
        </w:r>
      </w:ins>
    </w:p>
    <w:p w14:paraId="57E7EF0D" w14:textId="6ED822CB" w:rsidR="00994F21" w:rsidRPr="00994F21" w:rsidRDefault="00994F21" w:rsidP="00994F21">
      <w:pPr>
        <w:pStyle w:val="EndNoteBibliography"/>
        <w:ind w:left="720" w:hanging="720"/>
        <w:rPr>
          <w:noProof/>
        </w:rPr>
      </w:pPr>
      <w:r w:rsidRPr="00994F21">
        <w:rPr>
          <w:noProof/>
        </w:rPr>
        <w:t xml:space="preserve">Brainard, D. H. (1989). Calibration of a computer controlled color monitor. </w:t>
      </w:r>
      <w:r w:rsidRPr="00994F21">
        <w:rPr>
          <w:i/>
          <w:noProof/>
        </w:rPr>
        <w:t>Color Research &amp; Application, 14</w:t>
      </w:r>
      <w:r w:rsidRPr="00994F21">
        <w:rPr>
          <w:i/>
          <w:rPrChange w:id="721" w:author="Brainard, David H" w:date="2021-04-20T19:58:00Z">
            <w:rPr/>
          </w:rPrChange>
        </w:rPr>
        <w:t>(1)</w:t>
      </w:r>
      <w:r w:rsidRPr="00994F21">
        <w:rPr>
          <w:noProof/>
        </w:rPr>
        <w:t>, 23-34.</w:t>
      </w:r>
      <w:del w:id="722" w:author="Brainard, David H" w:date="2021-04-20T19:58:00Z">
        <w:r w:rsidR="007E4EA9" w:rsidRPr="007E4EA9">
          <w:rPr>
            <w:noProof/>
          </w:rPr>
          <w:delText xml:space="preserve"> </w:delText>
        </w:r>
      </w:del>
    </w:p>
    <w:p w14:paraId="353273A6" w14:textId="74BBB1A4" w:rsidR="00994F21" w:rsidRPr="00994F21" w:rsidRDefault="00994F21" w:rsidP="00994F21">
      <w:pPr>
        <w:pStyle w:val="EndNoteBibliography"/>
        <w:ind w:left="720" w:hanging="720"/>
        <w:rPr>
          <w:noProof/>
        </w:rPr>
      </w:pPr>
      <w:r w:rsidRPr="00994F21">
        <w:rPr>
          <w:noProof/>
        </w:rPr>
        <w:t xml:space="preserve">Brainard, D. H. (2015). Color and the Cone Mosaic. </w:t>
      </w:r>
      <w:r w:rsidRPr="00994F21">
        <w:rPr>
          <w:i/>
          <w:noProof/>
        </w:rPr>
        <w:t>Annu Rev Vis Sci, 1</w:t>
      </w:r>
      <w:r w:rsidRPr="00994F21">
        <w:rPr>
          <w:noProof/>
        </w:rPr>
        <w:t>, 519-546.</w:t>
      </w:r>
      <w:del w:id="723" w:author="Brainard, David H" w:date="2021-04-20T19:58:00Z">
        <w:r w:rsidR="007E4EA9" w:rsidRPr="007E4EA9">
          <w:rPr>
            <w:noProof/>
          </w:rPr>
          <w:delText xml:space="preserve"> doi:10.1146/annurev-vision-082114-035341</w:delText>
        </w:r>
      </w:del>
    </w:p>
    <w:p w14:paraId="5DAD6ABD" w14:textId="77777777" w:rsidR="00994F21" w:rsidRPr="00994F21" w:rsidRDefault="00994F21" w:rsidP="00994F21">
      <w:pPr>
        <w:pStyle w:val="EndNoteBibliography"/>
        <w:ind w:left="720" w:hanging="720"/>
        <w:rPr>
          <w:ins w:id="724" w:author="Brainard, David H" w:date="2021-04-20T19:58:00Z"/>
          <w:noProof/>
        </w:rPr>
      </w:pPr>
      <w:ins w:id="725" w:author="Brainard, David H" w:date="2021-04-20T19:58:00Z">
        <w:r w:rsidRPr="00994F21">
          <w:rPr>
            <w:noProof/>
          </w:rPr>
          <w:t xml:space="preserve">Brainard, D. H., &amp; Freeman, W. T. (1997). Bayesian color constancy. </w:t>
        </w:r>
        <w:r w:rsidRPr="00994F21">
          <w:rPr>
            <w:i/>
            <w:noProof/>
          </w:rPr>
          <w:t>J Opt Soc Am A Opt Image Sci Vis, 14(7)</w:t>
        </w:r>
        <w:r w:rsidRPr="00994F21">
          <w:rPr>
            <w:noProof/>
          </w:rPr>
          <w:t>, 1393-1411.</w:t>
        </w:r>
      </w:ins>
    </w:p>
    <w:p w14:paraId="5D9F21F1" w14:textId="77777777" w:rsidR="00994F21" w:rsidRPr="00994F21" w:rsidRDefault="00994F21" w:rsidP="00994F21">
      <w:pPr>
        <w:pStyle w:val="EndNoteBibliography"/>
        <w:ind w:left="720" w:hanging="720"/>
        <w:rPr>
          <w:ins w:id="726" w:author="Brainard, David H" w:date="2021-04-20T19:58:00Z"/>
          <w:i/>
          <w:noProof/>
        </w:rPr>
      </w:pPr>
      <w:ins w:id="727" w:author="Brainard, David H" w:date="2021-04-20T19:58:00Z">
        <w:r w:rsidRPr="00994F21">
          <w:rPr>
            <w:noProof/>
          </w:rPr>
          <w:t xml:space="preserve">Brainard, D. H., &amp; Maloney, L. T. (2011). Surface color perception and equivalent illumination models. </w:t>
        </w:r>
        <w:r w:rsidRPr="00994F21">
          <w:rPr>
            <w:i/>
            <w:noProof/>
          </w:rPr>
          <w:t>J Vis, 11(5)</w:t>
        </w:r>
      </w:ins>
    </w:p>
    <w:p w14:paraId="60612985" w14:textId="77777777" w:rsidR="00994F21" w:rsidRPr="00994F21" w:rsidRDefault="00994F21" w:rsidP="00994F21">
      <w:pPr>
        <w:pStyle w:val="EndNoteBibliography"/>
        <w:ind w:left="720" w:hanging="720"/>
        <w:rPr>
          <w:ins w:id="728" w:author="Brainard, David H" w:date="2021-04-20T19:58:00Z"/>
          <w:noProof/>
        </w:rPr>
      </w:pPr>
      <w:ins w:id="729" w:author="Brainard, David H" w:date="2021-04-20T19:58:00Z">
        <w:r w:rsidRPr="00994F21">
          <w:rPr>
            <w:noProof/>
          </w:rPr>
          <w:t xml:space="preserve">Brainard, D. H., Pelli, D. G., &amp; Robson, T. (2002). Display characterization. In J. P. Hornak (Ed.), </w:t>
        </w:r>
        <w:r w:rsidRPr="00994F21">
          <w:rPr>
            <w:i/>
            <w:noProof/>
          </w:rPr>
          <w:t>Encylopedia of Imaging Science and Technology</w:t>
        </w:r>
        <w:r w:rsidRPr="00994F21">
          <w:rPr>
            <w:noProof/>
          </w:rPr>
          <w:t xml:space="preserve"> (pp. 172-188). New York: Wiley.</w:t>
        </w:r>
      </w:ins>
    </w:p>
    <w:p w14:paraId="168C62D6" w14:textId="77777777" w:rsidR="00994F21" w:rsidRPr="00994F21" w:rsidRDefault="00994F21" w:rsidP="00994F21">
      <w:pPr>
        <w:pStyle w:val="EndNoteBibliography"/>
        <w:ind w:left="720" w:hanging="720"/>
        <w:rPr>
          <w:ins w:id="730" w:author="Brainard, David H" w:date="2021-04-20T19:58:00Z"/>
          <w:noProof/>
        </w:rPr>
      </w:pPr>
      <w:ins w:id="731" w:author="Brainard, David H" w:date="2021-04-20T19:58:00Z">
        <w:r w:rsidRPr="00994F21">
          <w:rPr>
            <w:noProof/>
          </w:rPr>
          <w:t xml:space="preserve">Brainard, D. H., &amp; Radonjić, A. (2014). Color constancy. </w:t>
        </w:r>
        <w:r w:rsidRPr="00994F21">
          <w:rPr>
            <w:i/>
            <w:noProof/>
          </w:rPr>
          <w:t>The New Visual Neurosciences, 1</w:t>
        </w:r>
        <w:r w:rsidRPr="00994F21">
          <w:rPr>
            <w:noProof/>
          </w:rPr>
          <w:t>, 545–556.</w:t>
        </w:r>
      </w:ins>
    </w:p>
    <w:p w14:paraId="192C165C" w14:textId="77777777" w:rsidR="00994F21" w:rsidRPr="00994F21" w:rsidRDefault="00994F21" w:rsidP="00994F21">
      <w:pPr>
        <w:pStyle w:val="EndNoteBibliography"/>
        <w:ind w:left="720" w:hanging="720"/>
        <w:rPr>
          <w:ins w:id="732" w:author="Brainard, David H" w:date="2021-04-20T19:58:00Z"/>
          <w:i/>
          <w:noProof/>
        </w:rPr>
      </w:pPr>
      <w:ins w:id="733" w:author="Brainard, David H" w:date="2021-04-20T19:58:00Z">
        <w:r w:rsidRPr="00994F21">
          <w:rPr>
            <w:noProof/>
          </w:rPr>
          <w:t xml:space="preserve">Brascamp, J. W., &amp; Shevell, S. K. (2021). The certainty of ambiguity in visual neural representations. </w:t>
        </w:r>
        <w:r w:rsidRPr="00994F21">
          <w:rPr>
            <w:i/>
            <w:noProof/>
          </w:rPr>
          <w:t>Annual Review of Vision Science, in press</w:t>
        </w:r>
      </w:ins>
    </w:p>
    <w:p w14:paraId="5A8B0A4E" w14:textId="77777777" w:rsidR="00994F21" w:rsidRPr="00994F21" w:rsidRDefault="00994F21" w:rsidP="00994F21">
      <w:pPr>
        <w:pStyle w:val="EndNoteBibliography"/>
        <w:ind w:left="720" w:hanging="720"/>
        <w:rPr>
          <w:ins w:id="734" w:author="Brainard, David H" w:date="2021-04-20T19:58:00Z"/>
          <w:noProof/>
        </w:rPr>
      </w:pPr>
      <w:ins w:id="735" w:author="Brainard, David H" w:date="2021-04-20T19:58:00Z">
        <w:r w:rsidRPr="00994F21">
          <w:rPr>
            <w:noProof/>
          </w:rPr>
          <w:t xml:space="preserve">Brindley, G. S. (1960). </w:t>
        </w:r>
        <w:r w:rsidRPr="00994F21">
          <w:rPr>
            <w:i/>
            <w:noProof/>
          </w:rPr>
          <w:t>Physiology of the Retina and the Visual Pathway</w:t>
        </w:r>
        <w:r w:rsidRPr="00994F21">
          <w:rPr>
            <w:noProof/>
          </w:rPr>
          <w:t>. London: Arnold.</w:t>
        </w:r>
      </w:ins>
    </w:p>
    <w:p w14:paraId="4F02FE1C" w14:textId="5E00EA44" w:rsidR="00994F21" w:rsidRPr="00994F21" w:rsidRDefault="00994F21" w:rsidP="00994F21">
      <w:pPr>
        <w:pStyle w:val="EndNoteBibliography"/>
        <w:ind w:left="720" w:hanging="720"/>
        <w:rPr>
          <w:noProof/>
        </w:rPr>
      </w:pPr>
      <w:r w:rsidRPr="00994F21">
        <w:rPr>
          <w:noProof/>
        </w:rPr>
        <w:t xml:space="preserve">Brown, R. O., &amp; MacLeod, D. I. </w:t>
      </w:r>
      <w:ins w:id="736" w:author="Brainard, David H" w:date="2021-04-20T19:58:00Z">
        <w:r w:rsidRPr="00994F21">
          <w:rPr>
            <w:noProof/>
          </w:rPr>
          <w:t xml:space="preserve">A. </w:t>
        </w:r>
      </w:ins>
      <w:r w:rsidRPr="00994F21">
        <w:rPr>
          <w:noProof/>
        </w:rPr>
        <w:t xml:space="preserve">(1997). Color appearance depends on the variance of surround colors. </w:t>
      </w:r>
      <w:del w:id="737" w:author="Brainard, David H" w:date="2021-04-20T19:58:00Z">
        <w:r w:rsidR="007E4EA9" w:rsidRPr="007E4EA9">
          <w:rPr>
            <w:i/>
            <w:noProof/>
          </w:rPr>
          <w:delText>Curr Biol</w:delText>
        </w:r>
      </w:del>
      <w:ins w:id="738" w:author="Brainard, David H" w:date="2021-04-20T19:58:00Z">
        <w:r w:rsidRPr="00994F21">
          <w:rPr>
            <w:i/>
            <w:noProof/>
          </w:rPr>
          <w:t>Current Biology</w:t>
        </w:r>
      </w:ins>
      <w:r w:rsidRPr="00994F21">
        <w:rPr>
          <w:i/>
          <w:noProof/>
        </w:rPr>
        <w:t>, 7</w:t>
      </w:r>
      <w:del w:id="739" w:author="Brainard, David H" w:date="2021-04-20T19:58:00Z">
        <w:r w:rsidR="007E4EA9" w:rsidRPr="007E4EA9">
          <w:rPr>
            <w:noProof/>
          </w:rPr>
          <w:delText>(11),</w:delText>
        </w:r>
      </w:del>
      <w:ins w:id="740" w:author="Brainard, David H" w:date="2021-04-20T19:58:00Z">
        <w:r w:rsidRPr="00994F21">
          <w:rPr>
            <w:noProof/>
          </w:rPr>
          <w:t>,</w:t>
        </w:r>
      </w:ins>
      <w:r w:rsidRPr="00994F21">
        <w:rPr>
          <w:noProof/>
        </w:rPr>
        <w:t xml:space="preserve"> 844-849.</w:t>
      </w:r>
      <w:del w:id="741" w:author="Brainard, David H" w:date="2021-04-20T19:58:00Z">
        <w:r w:rsidR="007E4EA9" w:rsidRPr="007E4EA9">
          <w:rPr>
            <w:noProof/>
          </w:rPr>
          <w:delText xml:space="preserve"> doi:10.1016/s0960-9822(06)00372-1</w:delText>
        </w:r>
      </w:del>
    </w:p>
    <w:p w14:paraId="1E30226F" w14:textId="77777777" w:rsidR="00994F21" w:rsidRPr="00994F21" w:rsidRDefault="00994F21" w:rsidP="00994F21">
      <w:pPr>
        <w:pStyle w:val="EndNoteBibliography"/>
        <w:ind w:left="720" w:hanging="720"/>
        <w:rPr>
          <w:ins w:id="742" w:author="Brainard, David H" w:date="2021-04-20T19:58:00Z"/>
          <w:noProof/>
        </w:rPr>
      </w:pPr>
      <w:ins w:id="743" w:author="Brainard, David H" w:date="2021-04-20T19:58:00Z">
        <w:r w:rsidRPr="00994F21">
          <w:rPr>
            <w:noProof/>
          </w:rPr>
          <w:t xml:space="preserve">CIE. (2007). </w:t>
        </w:r>
        <w:r w:rsidRPr="00994F21">
          <w:rPr>
            <w:i/>
            <w:noProof/>
          </w:rPr>
          <w:t>Fundamental chromaticity diagram with physiological axes – Parts 1 and 2. Technical Report 170-1</w:t>
        </w:r>
        <w:r w:rsidRPr="00994F21">
          <w:rPr>
            <w:noProof/>
          </w:rPr>
          <w:t>. Vienna: Central Bureau of the Commission Internationale de l' Éclairage.</w:t>
        </w:r>
      </w:ins>
    </w:p>
    <w:p w14:paraId="43B57BCD" w14:textId="77777777" w:rsidR="00994F21" w:rsidRPr="00994F21" w:rsidRDefault="00994F21" w:rsidP="00994F21">
      <w:pPr>
        <w:pStyle w:val="EndNoteBibliography"/>
        <w:ind w:left="720" w:hanging="720"/>
        <w:rPr>
          <w:ins w:id="744" w:author="Brainard, David H" w:date="2021-04-20T19:58:00Z"/>
          <w:noProof/>
        </w:rPr>
      </w:pPr>
      <w:ins w:id="745" w:author="Brainard, David H" w:date="2021-04-20T19:58:00Z">
        <w:r w:rsidRPr="00994F21">
          <w:rPr>
            <w:noProof/>
          </w:rPr>
          <w:t xml:space="preserve">Cohen, M. R., &amp; Maunsell, J. H. (2011). Using neuronal populations to study the mechanisms underlying spatial and feature attention. </w:t>
        </w:r>
        <w:r w:rsidRPr="00994F21">
          <w:rPr>
            <w:i/>
            <w:noProof/>
          </w:rPr>
          <w:t>Neuron, 70(6)</w:t>
        </w:r>
        <w:r w:rsidRPr="00994F21">
          <w:rPr>
            <w:noProof/>
          </w:rPr>
          <w:t>, 1192-1204.</w:t>
        </w:r>
      </w:ins>
    </w:p>
    <w:p w14:paraId="01FF8D7A" w14:textId="77777777" w:rsidR="00994F21" w:rsidRPr="00994F21" w:rsidRDefault="00994F21" w:rsidP="00994F21">
      <w:pPr>
        <w:pStyle w:val="EndNoteBibliography"/>
        <w:ind w:left="720" w:hanging="720"/>
        <w:rPr>
          <w:ins w:id="746" w:author="Brainard, David H" w:date="2021-04-20T19:58:00Z"/>
          <w:noProof/>
        </w:rPr>
      </w:pPr>
      <w:ins w:id="747" w:author="Brainard, David H" w:date="2021-04-20T19:58:00Z">
        <w:r w:rsidRPr="00994F21">
          <w:rPr>
            <w:noProof/>
          </w:rPr>
          <w:t xml:space="preserve">Cottaris, N. P., Jiang, H., Ding, X., Wandell, B. A., &amp; Brainard, D. H. (2019). A computational-observer model of spatial contrast sensitivity: Effects of wave-front-based optics, cone-mosaic structure, and inference engine. </w:t>
        </w:r>
        <w:r w:rsidRPr="00994F21">
          <w:rPr>
            <w:i/>
            <w:noProof/>
          </w:rPr>
          <w:t>J Vis, 19(4)</w:t>
        </w:r>
        <w:r w:rsidRPr="00994F21">
          <w:rPr>
            <w:noProof/>
          </w:rPr>
          <w:t>, 8.</w:t>
        </w:r>
      </w:ins>
    </w:p>
    <w:p w14:paraId="002DB39D" w14:textId="64281BFA" w:rsidR="00994F21" w:rsidRPr="00994F21" w:rsidRDefault="00994F21" w:rsidP="00994F21">
      <w:pPr>
        <w:pStyle w:val="EndNoteBibliography"/>
        <w:ind w:left="720" w:hanging="720"/>
        <w:rPr>
          <w:noProof/>
        </w:rPr>
      </w:pPr>
      <w:r w:rsidRPr="00994F21">
        <w:rPr>
          <w:noProof/>
        </w:rPr>
        <w:t xml:space="preserve">Fechner, G. T. (1966). </w:t>
      </w:r>
      <w:r w:rsidRPr="00994F21">
        <w:rPr>
          <w:i/>
          <w:noProof/>
        </w:rPr>
        <w:t>Elements of psychophysics</w:t>
      </w:r>
      <w:del w:id="748" w:author="Brainard, David H" w:date="2021-04-20T19:58:00Z">
        <w:r w:rsidR="007E4EA9" w:rsidRPr="007E4EA9">
          <w:rPr>
            <w:noProof/>
          </w:rPr>
          <w:delText xml:space="preserve"> (Vol. 1).</w:delText>
        </w:r>
      </w:del>
      <w:ins w:id="749" w:author="Brainard, David H" w:date="2021-04-20T19:58:00Z">
        <w:r w:rsidRPr="00994F21">
          <w:rPr>
            <w:noProof/>
          </w:rPr>
          <w:t>.</w:t>
        </w:r>
      </w:ins>
      <w:r w:rsidRPr="00994F21">
        <w:rPr>
          <w:noProof/>
        </w:rPr>
        <w:t xml:space="preserve"> New York: Holt, Rinehart and Winston.</w:t>
      </w:r>
    </w:p>
    <w:p w14:paraId="71C62786" w14:textId="77777777" w:rsidR="007E4EA9" w:rsidRPr="007E4EA9" w:rsidRDefault="007E4EA9" w:rsidP="007E4EA9">
      <w:pPr>
        <w:pStyle w:val="EndNoteBibliography"/>
        <w:ind w:left="720" w:hanging="720"/>
        <w:rPr>
          <w:del w:id="750" w:author="Brainard, David H" w:date="2021-04-20T19:58:00Z"/>
          <w:noProof/>
        </w:rPr>
      </w:pPr>
      <w:del w:id="751" w:author="Brainard, David H" w:date="2021-04-20T19:58:00Z">
        <w:r w:rsidRPr="007E4EA9">
          <w:rPr>
            <w:noProof/>
          </w:rPr>
          <w:delText xml:space="preserve">Gilchrist, A. L. (1977). Perceived lightness depends on perceived spatial arrangement. </w:delText>
        </w:r>
        <w:r w:rsidRPr="007E4EA9">
          <w:rPr>
            <w:i/>
            <w:noProof/>
          </w:rPr>
          <w:delText>Science, 195</w:delText>
        </w:r>
        <w:r w:rsidRPr="007E4EA9">
          <w:rPr>
            <w:noProof/>
          </w:rPr>
          <w:delText>(4274), 185-187. doi:10.1126/science.831266</w:delText>
        </w:r>
      </w:del>
    </w:p>
    <w:p w14:paraId="44F3FB84" w14:textId="77777777" w:rsidR="00994F21" w:rsidRPr="00994F21" w:rsidRDefault="00994F21" w:rsidP="00994F21">
      <w:pPr>
        <w:pStyle w:val="EndNoteBibliography"/>
        <w:ind w:left="720" w:hanging="720"/>
        <w:rPr>
          <w:ins w:id="752" w:author="Brainard, David H" w:date="2021-04-20T19:58:00Z"/>
          <w:noProof/>
        </w:rPr>
      </w:pPr>
      <w:ins w:id="753" w:author="Brainard, David H" w:date="2021-04-20T19:58:00Z">
        <w:r w:rsidRPr="00994F21">
          <w:rPr>
            <w:noProof/>
          </w:rPr>
          <w:t xml:space="preserve">Foster, D. H. (2011). Color constancy. </w:t>
        </w:r>
        <w:r w:rsidRPr="00994F21">
          <w:rPr>
            <w:i/>
            <w:noProof/>
          </w:rPr>
          <w:t>Vision Res, 51(7)</w:t>
        </w:r>
        <w:r w:rsidRPr="00994F21">
          <w:rPr>
            <w:noProof/>
          </w:rPr>
          <w:t>, 674-700.</w:t>
        </w:r>
      </w:ins>
    </w:p>
    <w:p w14:paraId="7C822370" w14:textId="77777777" w:rsidR="00994F21" w:rsidRPr="00994F21" w:rsidRDefault="00994F21" w:rsidP="00994F21">
      <w:pPr>
        <w:pStyle w:val="EndNoteBibliography"/>
        <w:ind w:left="720" w:hanging="720"/>
        <w:rPr>
          <w:ins w:id="754" w:author="Brainard, David H" w:date="2021-04-20T19:58:00Z"/>
          <w:noProof/>
        </w:rPr>
      </w:pPr>
      <w:ins w:id="755" w:author="Brainard, David H" w:date="2021-04-20T19:58:00Z">
        <w:r w:rsidRPr="00994F21">
          <w:rPr>
            <w:noProof/>
          </w:rPr>
          <w:t xml:space="preserve">Gegenfurtner, K., &amp; Kiper, D. C. (1992). Contrast detection in luminance and chromatic noise. </w:t>
        </w:r>
        <w:r w:rsidRPr="00994F21">
          <w:rPr>
            <w:i/>
            <w:noProof/>
          </w:rPr>
          <w:t>Journal of the Optical Society of America A, 9(11)</w:t>
        </w:r>
        <w:r w:rsidRPr="00994F21">
          <w:rPr>
            <w:noProof/>
          </w:rPr>
          <w:t>, 1880-1888.</w:t>
        </w:r>
      </w:ins>
    </w:p>
    <w:p w14:paraId="5527EED1" w14:textId="77777777" w:rsidR="00994F21" w:rsidRPr="00994F21" w:rsidRDefault="00994F21" w:rsidP="00994F21">
      <w:pPr>
        <w:pStyle w:val="EndNoteBibliography"/>
        <w:ind w:left="720" w:hanging="720"/>
        <w:rPr>
          <w:ins w:id="756" w:author="Brainard, David H" w:date="2021-04-20T19:58:00Z"/>
          <w:noProof/>
        </w:rPr>
      </w:pPr>
      <w:ins w:id="757" w:author="Brainard, David H" w:date="2021-04-20T19:58:00Z">
        <w:r w:rsidRPr="00994F21">
          <w:rPr>
            <w:noProof/>
          </w:rPr>
          <w:t xml:space="preserve">Gilchrist, A. L. (2006). </w:t>
        </w:r>
        <w:r w:rsidRPr="00994F21">
          <w:rPr>
            <w:i/>
            <w:noProof/>
          </w:rPr>
          <w:t>Seeing Black and White</w:t>
        </w:r>
        <w:r w:rsidRPr="00994F21">
          <w:rPr>
            <w:noProof/>
          </w:rPr>
          <w:t>. Oxford: Oxford University Press.</w:t>
        </w:r>
      </w:ins>
    </w:p>
    <w:p w14:paraId="2533FA84" w14:textId="77777777" w:rsidR="00994F21" w:rsidRPr="00994F21" w:rsidRDefault="00994F21" w:rsidP="00994F21">
      <w:pPr>
        <w:pStyle w:val="EndNoteBibliography"/>
        <w:ind w:left="720" w:hanging="720"/>
        <w:rPr>
          <w:ins w:id="758" w:author="Brainard, David H" w:date="2021-04-20T19:58:00Z"/>
          <w:noProof/>
        </w:rPr>
      </w:pPr>
      <w:ins w:id="759" w:author="Brainard, David H" w:date="2021-04-20T19:58:00Z">
        <w:r w:rsidRPr="00994F21">
          <w:rPr>
            <w:noProof/>
          </w:rPr>
          <w:t xml:space="preserve">Giulianini, F., &amp; Eskew, R. T., Jr. (1998). Chromatic masking in the (DL/L, DM/M) plane of cone-contrast space reveals only two detection mechanisms. </w:t>
        </w:r>
        <w:r w:rsidRPr="00994F21">
          <w:rPr>
            <w:i/>
            <w:noProof/>
          </w:rPr>
          <w:t>Vision Research, 38</w:t>
        </w:r>
        <w:r w:rsidRPr="00994F21">
          <w:rPr>
            <w:noProof/>
          </w:rPr>
          <w:t>, 3913-3926.</w:t>
        </w:r>
      </w:ins>
    </w:p>
    <w:p w14:paraId="66A0E332" w14:textId="16BB9C2A" w:rsidR="00994F21" w:rsidRPr="00994F21" w:rsidRDefault="00994F21" w:rsidP="00994F21">
      <w:pPr>
        <w:pStyle w:val="EndNoteBibliography"/>
        <w:ind w:left="720" w:hanging="720"/>
        <w:rPr>
          <w:noProof/>
        </w:rPr>
      </w:pPr>
      <w:r w:rsidRPr="00994F21">
        <w:rPr>
          <w:noProof/>
        </w:rPr>
        <w:t xml:space="preserve">Green, D. M., &amp; Swets, J. A. (1996). </w:t>
      </w:r>
      <w:r w:rsidRPr="00994F21">
        <w:rPr>
          <w:i/>
          <w:noProof/>
        </w:rPr>
        <w:t xml:space="preserve">Signal </w:t>
      </w:r>
      <w:del w:id="760" w:author="Brainard, David H" w:date="2021-04-20T19:58:00Z">
        <w:r w:rsidR="007E4EA9" w:rsidRPr="007E4EA9">
          <w:rPr>
            <w:i/>
            <w:noProof/>
          </w:rPr>
          <w:delText>detection theory</w:delText>
        </w:r>
      </w:del>
      <w:ins w:id="761" w:author="Brainard, David H" w:date="2021-04-20T19:58:00Z">
        <w:r w:rsidRPr="00994F21">
          <w:rPr>
            <w:i/>
            <w:noProof/>
          </w:rPr>
          <w:t>Detection Theory</w:t>
        </w:r>
      </w:ins>
      <w:r w:rsidRPr="00994F21">
        <w:rPr>
          <w:i/>
          <w:noProof/>
        </w:rPr>
        <w:t xml:space="preserve"> and </w:t>
      </w:r>
      <w:del w:id="762" w:author="Brainard, David H" w:date="2021-04-20T19:58:00Z">
        <w:r w:rsidR="007E4EA9" w:rsidRPr="007E4EA9">
          <w:rPr>
            <w:i/>
            <w:noProof/>
          </w:rPr>
          <w:delText>psychophysics</w:delText>
        </w:r>
      </w:del>
      <w:ins w:id="763" w:author="Brainard, David H" w:date="2021-04-20T19:58:00Z">
        <w:r w:rsidRPr="00994F21">
          <w:rPr>
            <w:i/>
            <w:noProof/>
          </w:rPr>
          <w:t>Psychophysics</w:t>
        </w:r>
      </w:ins>
      <w:r w:rsidRPr="00994F21">
        <w:rPr>
          <w:noProof/>
        </w:rPr>
        <w:t xml:space="preserve"> (Vol. 1). New York: Wiley.</w:t>
      </w:r>
    </w:p>
    <w:p w14:paraId="6D1F4A9B" w14:textId="3662A710" w:rsidR="00994F21" w:rsidRPr="00994F21" w:rsidRDefault="00994F21" w:rsidP="00994F21">
      <w:pPr>
        <w:pStyle w:val="EndNoteBibliography"/>
        <w:ind w:left="720" w:hanging="720"/>
        <w:rPr>
          <w:i/>
          <w:rPrChange w:id="764" w:author="Brainard, David H" w:date="2021-04-20T19:58:00Z">
            <w:rPr/>
          </w:rPrChange>
        </w:rPr>
      </w:pPr>
      <w:r w:rsidRPr="00994F21">
        <w:rPr>
          <w:noProof/>
        </w:rPr>
        <w:lastRenderedPageBreak/>
        <w:t xml:space="preserve">Heasly, B. S., Cottaris, N. P., Lichtman, D. P., Xiao, B., &amp; Brainard, D. H. (2014). RenderToolbox3: MATLAB tools that facilitate physically based stimulus rendering for vision research. </w:t>
      </w:r>
      <w:r w:rsidRPr="00994F21">
        <w:rPr>
          <w:i/>
          <w:noProof/>
        </w:rPr>
        <w:t>J Vis, 14</w:t>
      </w:r>
      <w:r w:rsidRPr="00994F21">
        <w:rPr>
          <w:i/>
          <w:rPrChange w:id="765" w:author="Brainard, David H" w:date="2021-04-20T19:58:00Z">
            <w:rPr/>
          </w:rPrChange>
        </w:rPr>
        <w:t>(2</w:t>
      </w:r>
      <w:del w:id="766" w:author="Brainard, David H" w:date="2021-04-20T19:58:00Z">
        <w:r w:rsidR="007E4EA9" w:rsidRPr="007E4EA9">
          <w:rPr>
            <w:noProof/>
          </w:rPr>
          <w:delText>). doi:10.1167/14.2.6</w:delText>
        </w:r>
      </w:del>
      <w:ins w:id="767" w:author="Brainard, David H" w:date="2021-04-20T19:58:00Z">
        <w:r w:rsidRPr="00994F21">
          <w:rPr>
            <w:i/>
            <w:noProof/>
          </w:rPr>
          <w:t>)</w:t>
        </w:r>
      </w:ins>
    </w:p>
    <w:p w14:paraId="01AFE64F" w14:textId="77777777" w:rsidR="007E4EA9" w:rsidRPr="007E4EA9" w:rsidRDefault="007E4EA9" w:rsidP="007E4EA9">
      <w:pPr>
        <w:pStyle w:val="EndNoteBibliography"/>
        <w:ind w:left="720" w:hanging="720"/>
        <w:rPr>
          <w:del w:id="768" w:author="Brainard, David H" w:date="2021-04-20T19:58:00Z"/>
          <w:noProof/>
        </w:rPr>
      </w:pPr>
      <w:del w:id="769" w:author="Brainard, David H" w:date="2021-04-20T19:58:00Z">
        <w:r w:rsidRPr="007E4EA9">
          <w:rPr>
            <w:noProof/>
          </w:rPr>
          <w:delText xml:space="preserve">Hecht, S., Shlaer, S., &amp; Pirenne, M. H. (1942). Energy, Quanta, and Vision. </w:delText>
        </w:r>
        <w:r w:rsidRPr="007E4EA9">
          <w:rPr>
            <w:i/>
            <w:noProof/>
          </w:rPr>
          <w:delText>J Gen Physiol, 25</w:delText>
        </w:r>
        <w:r w:rsidRPr="007E4EA9">
          <w:rPr>
            <w:noProof/>
          </w:rPr>
          <w:delText>(6), 819-840. doi:10.1085/jgp.25.6.819</w:delText>
        </w:r>
      </w:del>
    </w:p>
    <w:p w14:paraId="520DA24F" w14:textId="77777777" w:rsidR="00994F21" w:rsidRPr="00994F21" w:rsidRDefault="00994F21" w:rsidP="00994F21">
      <w:pPr>
        <w:pStyle w:val="EndNoteBibliography"/>
        <w:ind w:left="720" w:hanging="720"/>
        <w:rPr>
          <w:ins w:id="770" w:author="Brainard, David H" w:date="2021-04-20T19:58:00Z"/>
          <w:noProof/>
        </w:rPr>
      </w:pPr>
      <w:ins w:id="771" w:author="Brainard, David H" w:date="2021-04-20T19:58:00Z">
        <w:r w:rsidRPr="00994F21">
          <w:rPr>
            <w:noProof/>
          </w:rPr>
          <w:t xml:space="preserve">Helmholtz, H. (1896). </w:t>
        </w:r>
        <w:r w:rsidRPr="00994F21">
          <w:rPr>
            <w:i/>
            <w:noProof/>
          </w:rPr>
          <w:t>Physiological Optics</w:t>
        </w:r>
        <w:r w:rsidRPr="00994F21">
          <w:rPr>
            <w:noProof/>
          </w:rPr>
          <w:t>. New York: Dover Publications, Inc.</w:t>
        </w:r>
      </w:ins>
    </w:p>
    <w:p w14:paraId="7E5E4DB8" w14:textId="77777777" w:rsidR="00994F21" w:rsidRPr="00994F21" w:rsidRDefault="00994F21" w:rsidP="00994F21">
      <w:pPr>
        <w:pStyle w:val="EndNoteBibliography"/>
        <w:ind w:left="720" w:hanging="720"/>
        <w:rPr>
          <w:ins w:id="772" w:author="Brainard, David H" w:date="2021-04-20T19:58:00Z"/>
          <w:noProof/>
        </w:rPr>
      </w:pPr>
      <w:ins w:id="773" w:author="Brainard, David H" w:date="2021-04-20T19:58:00Z">
        <w:r w:rsidRPr="00994F21">
          <w:rPr>
            <w:noProof/>
          </w:rPr>
          <w:t xml:space="preserve">Henning, G. B., Hertz, B. G., &amp; Hinton, J. L. (1981). Effects of different hypothetical detection mechanisms on the shape of spatial-frequency filters inferred from masking experiments: I. Noise masks. </w:t>
        </w:r>
        <w:r w:rsidRPr="00994F21">
          <w:rPr>
            <w:i/>
            <w:noProof/>
          </w:rPr>
          <w:t>Journal of the Optical Society of America, 71(5)</w:t>
        </w:r>
        <w:r w:rsidRPr="00994F21">
          <w:rPr>
            <w:noProof/>
          </w:rPr>
          <w:t>, 574-581.</w:t>
        </w:r>
      </w:ins>
    </w:p>
    <w:p w14:paraId="3B927CF5" w14:textId="542321D7" w:rsidR="00994F21" w:rsidRPr="00994F21" w:rsidRDefault="00994F21" w:rsidP="00994F21">
      <w:pPr>
        <w:pStyle w:val="EndNoteBibliography"/>
        <w:ind w:left="720" w:hanging="720"/>
        <w:rPr>
          <w:noProof/>
        </w:rPr>
      </w:pPr>
      <w:r w:rsidRPr="00994F21">
        <w:rPr>
          <w:noProof/>
        </w:rPr>
        <w:t xml:space="preserve">Hillis, J. M., &amp; Brainard, D. H. (2005). Do common mechanisms of adaptation mediate color discrimination and appearance? Uniform backgrounds. </w:t>
      </w:r>
      <w:r w:rsidRPr="00994F21">
        <w:rPr>
          <w:i/>
          <w:noProof/>
        </w:rPr>
        <w:t>J Opt Soc Am A Opt Image Sci Vis, 22</w:t>
      </w:r>
      <w:r w:rsidRPr="00994F21">
        <w:rPr>
          <w:i/>
          <w:rPrChange w:id="774" w:author="Brainard, David H" w:date="2021-04-20T19:58:00Z">
            <w:rPr/>
          </w:rPrChange>
        </w:rPr>
        <w:t>(10)</w:t>
      </w:r>
      <w:r w:rsidRPr="00994F21">
        <w:rPr>
          <w:noProof/>
        </w:rPr>
        <w:t>, 2090-2106.</w:t>
      </w:r>
      <w:del w:id="775" w:author="Brainard, David H" w:date="2021-04-20T19:58:00Z">
        <w:r w:rsidR="007E4EA9" w:rsidRPr="007E4EA9">
          <w:rPr>
            <w:noProof/>
          </w:rPr>
          <w:delText xml:space="preserve"> doi:10.1364/josaa.22.002090</w:delText>
        </w:r>
      </w:del>
    </w:p>
    <w:p w14:paraId="6566F3D7" w14:textId="62D61756" w:rsidR="00994F21" w:rsidRPr="00994F21" w:rsidRDefault="00994F21" w:rsidP="00994F21">
      <w:pPr>
        <w:pStyle w:val="EndNoteBibliography"/>
        <w:ind w:left="720" w:hanging="720"/>
        <w:rPr>
          <w:ins w:id="776" w:author="Brainard, David H" w:date="2021-04-20T19:58:00Z"/>
          <w:noProof/>
        </w:rPr>
      </w:pPr>
      <w:r w:rsidRPr="00994F21">
        <w:rPr>
          <w:noProof/>
        </w:rPr>
        <w:t>Hillis, J. M., &amp; Brainard, D. H. (</w:t>
      </w:r>
      <w:del w:id="777" w:author="Brainard, David H" w:date="2021-04-20T19:58:00Z">
        <w:r w:rsidR="007E4EA9" w:rsidRPr="007E4EA9">
          <w:rPr>
            <w:noProof/>
          </w:rPr>
          <w:delText>2007</w:delText>
        </w:r>
      </w:del>
      <w:ins w:id="778" w:author="Brainard, David H" w:date="2021-04-20T19:58:00Z">
        <w:r w:rsidRPr="00994F21">
          <w:rPr>
            <w:noProof/>
          </w:rPr>
          <w:t xml:space="preserve">2007a). Distinct mechanisms mediate visual detection and identification. </w:t>
        </w:r>
        <w:r w:rsidRPr="00994F21">
          <w:rPr>
            <w:i/>
            <w:noProof/>
          </w:rPr>
          <w:t>Curr Biol, 17(19)</w:t>
        </w:r>
        <w:r w:rsidRPr="00994F21">
          <w:rPr>
            <w:noProof/>
          </w:rPr>
          <w:t>, 1714-1719.</w:t>
        </w:r>
      </w:ins>
    </w:p>
    <w:p w14:paraId="1909D9CD" w14:textId="4A4A341B" w:rsidR="00994F21" w:rsidRPr="00994F21" w:rsidRDefault="00994F21" w:rsidP="00994F21">
      <w:pPr>
        <w:pStyle w:val="EndNoteBibliography"/>
        <w:ind w:left="720" w:hanging="720"/>
        <w:rPr>
          <w:noProof/>
        </w:rPr>
      </w:pPr>
      <w:ins w:id="779" w:author="Brainard, David H" w:date="2021-04-20T19:58:00Z">
        <w:r w:rsidRPr="00994F21">
          <w:rPr>
            <w:noProof/>
          </w:rPr>
          <w:t>Hillis, J. M., &amp; Brainard, D. H. (2007b</w:t>
        </w:r>
      </w:ins>
      <w:r w:rsidRPr="00994F21">
        <w:rPr>
          <w:noProof/>
        </w:rPr>
        <w:t xml:space="preserve">). Do common mechanisms of adaptation mediate color discrimination and appearance? Contrast adaptation. </w:t>
      </w:r>
      <w:r w:rsidRPr="00994F21">
        <w:rPr>
          <w:i/>
          <w:noProof/>
        </w:rPr>
        <w:t>J Opt Soc Am A Opt Image Sci Vis, 24</w:t>
      </w:r>
      <w:r w:rsidRPr="00994F21">
        <w:rPr>
          <w:i/>
          <w:rPrChange w:id="780" w:author="Brainard, David H" w:date="2021-04-20T19:58:00Z">
            <w:rPr/>
          </w:rPrChange>
        </w:rPr>
        <w:t>(8)</w:t>
      </w:r>
      <w:r w:rsidRPr="00994F21">
        <w:rPr>
          <w:noProof/>
        </w:rPr>
        <w:t>, 2122-2133.</w:t>
      </w:r>
      <w:del w:id="781" w:author="Brainard, David H" w:date="2021-04-20T19:58:00Z">
        <w:r w:rsidR="007E4EA9" w:rsidRPr="007E4EA9">
          <w:rPr>
            <w:noProof/>
          </w:rPr>
          <w:delText xml:space="preserve"> doi:10.1364/josaa.24.002122</w:delText>
        </w:r>
      </w:del>
    </w:p>
    <w:p w14:paraId="747C01B9" w14:textId="77777777" w:rsidR="00994F21" w:rsidRPr="00994F21" w:rsidRDefault="00994F21" w:rsidP="00994F21">
      <w:pPr>
        <w:pStyle w:val="EndNoteBibliography"/>
        <w:ind w:left="720" w:hanging="720"/>
        <w:rPr>
          <w:ins w:id="782" w:author="Brainard, David H" w:date="2021-04-20T19:58:00Z"/>
          <w:noProof/>
        </w:rPr>
      </w:pPr>
      <w:ins w:id="783" w:author="Brainard, David H" w:date="2021-04-20T19:58:00Z">
        <w:r w:rsidRPr="00994F21">
          <w:rPr>
            <w:noProof/>
          </w:rPr>
          <w:t xml:space="preserve">Hurlbert, A. (2019). Challenges to color constancy in a contemporary light. </w:t>
        </w:r>
        <w:r w:rsidRPr="00994F21">
          <w:rPr>
            <w:i/>
            <w:noProof/>
          </w:rPr>
          <w:t>Current Opinion in Behavioral Sciences, 30</w:t>
        </w:r>
        <w:r w:rsidRPr="00994F21">
          <w:rPr>
            <w:noProof/>
          </w:rPr>
          <w:t>:186, 186-193.</w:t>
        </w:r>
      </w:ins>
    </w:p>
    <w:p w14:paraId="425E2F96" w14:textId="77777777" w:rsidR="00994F21" w:rsidRPr="00994F21" w:rsidRDefault="00994F21" w:rsidP="00994F21">
      <w:pPr>
        <w:pStyle w:val="EndNoteBibliography"/>
        <w:ind w:left="720" w:hanging="720"/>
        <w:rPr>
          <w:ins w:id="784" w:author="Brainard, David H" w:date="2021-04-20T19:58:00Z"/>
          <w:i/>
          <w:noProof/>
        </w:rPr>
      </w:pPr>
      <w:ins w:id="785" w:author="Brainard, David H" w:date="2021-04-20T19:58:00Z">
        <w:r w:rsidRPr="00994F21">
          <w:rPr>
            <w:noProof/>
          </w:rPr>
          <w:t xml:space="preserve">Ishihara, S. (1977). Tests for Colour-Blindness. </w:t>
        </w:r>
        <w:r w:rsidRPr="00994F21">
          <w:rPr>
            <w:i/>
            <w:noProof/>
          </w:rPr>
          <w:t>Tokyo: Kanehara Shuppen Company, Ltd.</w:t>
        </w:r>
      </w:ins>
    </w:p>
    <w:p w14:paraId="6A01A593" w14:textId="1BBDBEEF" w:rsidR="00994F21" w:rsidRPr="00994F21" w:rsidRDefault="00994F21" w:rsidP="00994F21">
      <w:pPr>
        <w:pStyle w:val="EndNoteBibliography"/>
        <w:ind w:left="720" w:hanging="720"/>
        <w:rPr>
          <w:noProof/>
        </w:rPr>
      </w:pPr>
      <w:r w:rsidRPr="00994F21">
        <w:rPr>
          <w:noProof/>
        </w:rPr>
        <w:t xml:space="preserve">Jakob, W. (2010). Mitsuba renderer. </w:t>
      </w:r>
      <w:del w:id="786" w:author="Brainard, David H" w:date="2021-04-20T19:58:00Z">
        <w:r w:rsidR="007E4EA9" w:rsidRPr="007E4EA9">
          <w:rPr>
            <w:noProof/>
          </w:rPr>
          <w:delText>doi:</w:delText>
        </w:r>
        <w:r w:rsidR="00497973">
          <w:fldChar w:fldCharType="begin"/>
        </w:r>
        <w:r w:rsidR="00497973">
          <w:delInstrText xml:space="preserve"> HYPERLINK "http://www.mitsuba-renderer.org" </w:delInstrText>
        </w:r>
        <w:r w:rsidR="00497973">
          <w:fldChar w:fldCharType="separate"/>
        </w:r>
        <w:r w:rsidR="007E4EA9" w:rsidRPr="007E4EA9">
          <w:rPr>
            <w:rStyle w:val="Hyperlink"/>
            <w:noProof/>
          </w:rPr>
          <w:delText>http://www.mitsuba-renderer.org</w:delText>
        </w:r>
        <w:r w:rsidR="00497973">
          <w:rPr>
            <w:rStyle w:val="Hyperlink"/>
            <w:noProof/>
          </w:rPr>
          <w:fldChar w:fldCharType="end"/>
        </w:r>
      </w:del>
    </w:p>
    <w:p w14:paraId="5181A0C6" w14:textId="5952A978" w:rsidR="00994F21" w:rsidRPr="00994F21" w:rsidRDefault="00994F21" w:rsidP="00994F21">
      <w:pPr>
        <w:pStyle w:val="EndNoteBibliography"/>
        <w:ind w:left="720" w:hanging="720"/>
        <w:rPr>
          <w:noProof/>
        </w:rPr>
      </w:pPr>
      <w:r w:rsidRPr="00994F21">
        <w:rPr>
          <w:noProof/>
        </w:rPr>
        <w:t xml:space="preserve">Kelly, K. L., Gibson, K. S., &amp; Nickerson, D. (1943). Tristimulus specification of the Munsell book of color from spectrophoto-metric measurements. </w:t>
      </w:r>
      <w:r w:rsidRPr="00994F21">
        <w:rPr>
          <w:i/>
          <w:noProof/>
        </w:rPr>
        <w:t>Journal of the Optical Society of America, 33</w:t>
      </w:r>
      <w:r w:rsidRPr="00994F21">
        <w:rPr>
          <w:i/>
          <w:rPrChange w:id="787" w:author="Brainard, David H" w:date="2021-04-20T19:58:00Z">
            <w:rPr/>
          </w:rPrChange>
        </w:rPr>
        <w:t>(7)</w:t>
      </w:r>
      <w:r w:rsidRPr="00994F21">
        <w:rPr>
          <w:noProof/>
        </w:rPr>
        <w:t>, 355-376.</w:t>
      </w:r>
      <w:del w:id="788" w:author="Brainard, David H" w:date="2021-04-20T19:58:00Z">
        <w:r w:rsidR="007E4EA9" w:rsidRPr="007E4EA9">
          <w:rPr>
            <w:noProof/>
          </w:rPr>
          <w:delText xml:space="preserve"> </w:delText>
        </w:r>
      </w:del>
    </w:p>
    <w:p w14:paraId="098E1089" w14:textId="533C47D8" w:rsidR="00994F21" w:rsidRPr="00994F21" w:rsidRDefault="00994F21" w:rsidP="00994F21">
      <w:pPr>
        <w:pStyle w:val="EndNoteBibliography"/>
        <w:ind w:left="720" w:hanging="720"/>
        <w:rPr>
          <w:noProof/>
        </w:rPr>
      </w:pPr>
      <w:r w:rsidRPr="00994F21">
        <w:rPr>
          <w:noProof/>
        </w:rPr>
        <w:t xml:space="preserve">Kingdom, F. A. (2011). Lightness, brightness and transparency: a quarter century of new ideas, captivating demonstrations and unrelenting controversy. </w:t>
      </w:r>
      <w:r w:rsidRPr="00994F21">
        <w:rPr>
          <w:i/>
          <w:noProof/>
        </w:rPr>
        <w:t>Vision Res, 51</w:t>
      </w:r>
      <w:r w:rsidRPr="00994F21">
        <w:rPr>
          <w:i/>
          <w:rPrChange w:id="789" w:author="Brainard, David H" w:date="2021-04-20T19:58:00Z">
            <w:rPr/>
          </w:rPrChange>
        </w:rPr>
        <w:t>(7)</w:t>
      </w:r>
      <w:r w:rsidRPr="00994F21">
        <w:rPr>
          <w:noProof/>
        </w:rPr>
        <w:t>, 652-673.</w:t>
      </w:r>
      <w:del w:id="790" w:author="Brainard, David H" w:date="2021-04-20T19:58:00Z">
        <w:r w:rsidR="007E4EA9" w:rsidRPr="007E4EA9">
          <w:rPr>
            <w:noProof/>
          </w:rPr>
          <w:delText xml:space="preserve"> doi:10.1016/j.visres.2010.09.012</w:delText>
        </w:r>
      </w:del>
    </w:p>
    <w:p w14:paraId="353CF8F8" w14:textId="77777777" w:rsidR="00994F21" w:rsidRPr="00994F21" w:rsidRDefault="00994F21" w:rsidP="00994F21">
      <w:pPr>
        <w:pStyle w:val="EndNoteBibliography"/>
        <w:ind w:left="720" w:hanging="720"/>
        <w:rPr>
          <w:ins w:id="791" w:author="Brainard, David H" w:date="2021-04-20T19:58:00Z"/>
          <w:noProof/>
        </w:rPr>
      </w:pPr>
      <w:ins w:id="792" w:author="Brainard, David H" w:date="2021-04-20T19:58:00Z">
        <w:r w:rsidRPr="00994F21">
          <w:rPr>
            <w:noProof/>
          </w:rPr>
          <w:t xml:space="preserve">Knill, D. C., &amp; Richards, W. (1996). </w:t>
        </w:r>
        <w:r w:rsidRPr="00994F21">
          <w:rPr>
            <w:i/>
            <w:noProof/>
          </w:rPr>
          <w:t>Perception as Bayesian Inference</w:t>
        </w:r>
        <w:r w:rsidRPr="00994F21">
          <w:rPr>
            <w:noProof/>
          </w:rPr>
          <w:t>. Cambridge: Cambridge University Press.</w:t>
        </w:r>
      </w:ins>
    </w:p>
    <w:p w14:paraId="7138906A" w14:textId="77777777" w:rsidR="00994F21" w:rsidRPr="00994F21" w:rsidRDefault="00994F21" w:rsidP="00994F21">
      <w:pPr>
        <w:pStyle w:val="EndNoteBibliography"/>
        <w:ind w:left="720" w:hanging="720"/>
        <w:rPr>
          <w:ins w:id="793" w:author="Brainard, David H" w:date="2021-04-20T19:58:00Z"/>
          <w:noProof/>
        </w:rPr>
      </w:pPr>
      <w:ins w:id="794" w:author="Brainard, David H" w:date="2021-04-20T19:58:00Z">
        <w:r w:rsidRPr="00994F21">
          <w:rPr>
            <w:noProof/>
          </w:rPr>
          <w:t xml:space="preserve">Legge, G. E., Kersten, D., &amp; Burgess, A. E. (1987). Contrast discrimination in noise. </w:t>
        </w:r>
        <w:r w:rsidRPr="00994F21">
          <w:rPr>
            <w:i/>
            <w:noProof/>
          </w:rPr>
          <w:t>Journal of the Optical Society A, 4(2)</w:t>
        </w:r>
        <w:r w:rsidRPr="00994F21">
          <w:rPr>
            <w:noProof/>
          </w:rPr>
          <w:t>, 391-404.</w:t>
        </w:r>
      </w:ins>
    </w:p>
    <w:p w14:paraId="6C87576F" w14:textId="77777777" w:rsidR="00994F21" w:rsidRPr="00994F21" w:rsidRDefault="00994F21" w:rsidP="00994F21">
      <w:pPr>
        <w:pStyle w:val="EndNoteBibliography"/>
        <w:ind w:left="720" w:hanging="720"/>
        <w:rPr>
          <w:ins w:id="795" w:author="Brainard, David H" w:date="2021-04-20T19:58:00Z"/>
          <w:noProof/>
        </w:rPr>
      </w:pPr>
      <w:ins w:id="796" w:author="Brainard, David H" w:date="2021-04-20T19:58:00Z">
        <w:r w:rsidRPr="00994F21">
          <w:rPr>
            <w:noProof/>
          </w:rPr>
          <w:t xml:space="preserve">Losada, M. A., &amp; Mullen, K. T. (1995). Color and luminance spatial tuning estimated by noise masking in the absence of off-frequency looking. </w:t>
        </w:r>
        <w:r w:rsidRPr="00994F21">
          <w:rPr>
            <w:i/>
            <w:noProof/>
          </w:rPr>
          <w:t>Journal of the Optical Society of America A, 12(2)</w:t>
        </w:r>
        <w:r w:rsidRPr="00994F21">
          <w:rPr>
            <w:noProof/>
          </w:rPr>
          <w:t>, 250-260.</w:t>
        </w:r>
      </w:ins>
    </w:p>
    <w:p w14:paraId="63868BC6" w14:textId="064F6B75" w:rsidR="00994F21" w:rsidRPr="00994F21" w:rsidRDefault="00994F21" w:rsidP="00994F21">
      <w:pPr>
        <w:pStyle w:val="EndNoteBibliography"/>
        <w:ind w:left="720" w:hanging="720"/>
        <w:rPr>
          <w:noProof/>
        </w:rPr>
      </w:pPr>
      <w:r w:rsidRPr="00994F21">
        <w:rPr>
          <w:noProof/>
        </w:rPr>
        <w:t xml:space="preserve">Lotto, R. B., &amp; Purves, D. (1999). The effects of color on brightness. </w:t>
      </w:r>
      <w:del w:id="797" w:author="Brainard, David H" w:date="2021-04-20T19:58:00Z">
        <w:r w:rsidR="007E4EA9" w:rsidRPr="007E4EA9">
          <w:rPr>
            <w:i/>
            <w:noProof/>
          </w:rPr>
          <w:delText>Nat Neurosci</w:delText>
        </w:r>
      </w:del>
      <w:ins w:id="798" w:author="Brainard, David H" w:date="2021-04-20T19:58:00Z">
        <w:r w:rsidRPr="00994F21">
          <w:rPr>
            <w:i/>
            <w:noProof/>
          </w:rPr>
          <w:t>Nature neuroscience</w:t>
        </w:r>
      </w:ins>
      <w:r w:rsidRPr="00994F21">
        <w:rPr>
          <w:i/>
          <w:noProof/>
        </w:rPr>
        <w:t>, 2</w:t>
      </w:r>
      <w:r w:rsidRPr="00994F21">
        <w:rPr>
          <w:i/>
          <w:rPrChange w:id="799" w:author="Brainard, David H" w:date="2021-04-20T19:58:00Z">
            <w:rPr/>
          </w:rPrChange>
        </w:rPr>
        <w:t>(11)</w:t>
      </w:r>
      <w:r w:rsidRPr="00994F21">
        <w:rPr>
          <w:noProof/>
        </w:rPr>
        <w:t>, 1010-1014.</w:t>
      </w:r>
      <w:del w:id="800" w:author="Brainard, David H" w:date="2021-04-20T19:58:00Z">
        <w:r w:rsidR="007E4EA9" w:rsidRPr="007E4EA9">
          <w:rPr>
            <w:noProof/>
          </w:rPr>
          <w:delText xml:space="preserve"> doi:10.1038/14808</w:delText>
        </w:r>
      </w:del>
    </w:p>
    <w:p w14:paraId="07F72664" w14:textId="2FDA2C11" w:rsidR="00994F21" w:rsidRPr="00994F21" w:rsidRDefault="00994F21" w:rsidP="00994F21">
      <w:pPr>
        <w:pStyle w:val="EndNoteBibliography"/>
        <w:ind w:left="720" w:hanging="720"/>
        <w:rPr>
          <w:noProof/>
        </w:rPr>
      </w:pPr>
      <w:r w:rsidRPr="00994F21">
        <w:rPr>
          <w:noProof/>
        </w:rPr>
        <w:t xml:space="preserve">Marimont, D. H., &amp; Wandell, B. A. (1994). Matching color images: the effects of axial chromatic aberration. </w:t>
      </w:r>
      <w:r w:rsidRPr="00994F21">
        <w:rPr>
          <w:i/>
          <w:noProof/>
        </w:rPr>
        <w:t>Journal of the Optical Society of America A, 11</w:t>
      </w:r>
      <w:r w:rsidRPr="00994F21">
        <w:rPr>
          <w:i/>
          <w:rPrChange w:id="801" w:author="Brainard, David H" w:date="2021-04-20T19:58:00Z">
            <w:rPr/>
          </w:rPrChange>
        </w:rPr>
        <w:t>(12)</w:t>
      </w:r>
      <w:r w:rsidRPr="00994F21">
        <w:rPr>
          <w:noProof/>
        </w:rPr>
        <w:t>, 3113-3122.</w:t>
      </w:r>
      <w:del w:id="802" w:author="Brainard, David H" w:date="2021-04-20T19:58:00Z">
        <w:r w:rsidR="007E4EA9" w:rsidRPr="007E4EA9">
          <w:rPr>
            <w:noProof/>
          </w:rPr>
          <w:delText xml:space="preserve"> </w:delText>
        </w:r>
      </w:del>
    </w:p>
    <w:p w14:paraId="218022D2" w14:textId="77777777" w:rsidR="00994F21" w:rsidRPr="00994F21" w:rsidRDefault="00994F21" w:rsidP="00994F21">
      <w:pPr>
        <w:pStyle w:val="EndNoteBibliography"/>
        <w:ind w:left="720" w:hanging="720"/>
        <w:rPr>
          <w:ins w:id="803" w:author="Brainard, David H" w:date="2021-04-20T19:58:00Z"/>
          <w:noProof/>
        </w:rPr>
      </w:pPr>
      <w:ins w:id="804" w:author="Brainard, David H" w:date="2021-04-20T19:58:00Z">
        <w:r w:rsidRPr="00994F21">
          <w:rPr>
            <w:noProof/>
          </w:rPr>
          <w:t xml:space="preserve">Monaci, G., Menegaz, G., Süsstrunk, S., &amp; Knoblauch, K. (2004). Chromatic contrast detection in spatial chromatic noise. </w:t>
        </w:r>
        <w:r w:rsidRPr="00994F21">
          <w:rPr>
            <w:i/>
            <w:noProof/>
          </w:rPr>
          <w:t>Visual Neuroscience, 21</w:t>
        </w:r>
        <w:r w:rsidRPr="00994F21">
          <w:rPr>
            <w:noProof/>
          </w:rPr>
          <w:t>, 291-294.</w:t>
        </w:r>
      </w:ins>
    </w:p>
    <w:p w14:paraId="6CE4534F" w14:textId="77777777" w:rsidR="00994F21" w:rsidRPr="00994F21" w:rsidRDefault="00994F21" w:rsidP="00994F21">
      <w:pPr>
        <w:pStyle w:val="EndNoteBibliography"/>
        <w:ind w:left="720" w:hanging="720"/>
        <w:rPr>
          <w:ins w:id="805" w:author="Brainard, David H" w:date="2021-04-20T19:58:00Z"/>
          <w:i/>
          <w:noProof/>
        </w:rPr>
      </w:pPr>
      <w:ins w:id="806" w:author="Brainard, David H" w:date="2021-04-20T19:58:00Z">
        <w:r w:rsidRPr="00994F21">
          <w:rPr>
            <w:noProof/>
          </w:rPr>
          <w:t xml:space="preserve">Murray, R. F. (2021). Lightness perception in complex scenes. </w:t>
        </w:r>
        <w:r w:rsidRPr="00994F21">
          <w:rPr>
            <w:i/>
            <w:noProof/>
          </w:rPr>
          <w:t>Annual Review of Vision Science, in press</w:t>
        </w:r>
      </w:ins>
    </w:p>
    <w:p w14:paraId="1C8EA665" w14:textId="77777777" w:rsidR="00994F21" w:rsidRPr="00994F21" w:rsidRDefault="00994F21" w:rsidP="00994F21">
      <w:pPr>
        <w:pStyle w:val="EndNoteBibliography"/>
        <w:ind w:left="720" w:hanging="720"/>
        <w:rPr>
          <w:ins w:id="807" w:author="Brainard, David H" w:date="2021-04-20T19:58:00Z"/>
          <w:noProof/>
        </w:rPr>
      </w:pPr>
      <w:ins w:id="808" w:author="Brainard, David H" w:date="2021-04-20T19:58:00Z">
        <w:r w:rsidRPr="00994F21">
          <w:rPr>
            <w:noProof/>
          </w:rPr>
          <w:t xml:space="preserve">Nachmias, J. (1999). How is a grating detected on a narrowband noise masker? </w:t>
        </w:r>
        <w:r w:rsidRPr="00994F21">
          <w:rPr>
            <w:i/>
            <w:noProof/>
          </w:rPr>
          <w:t>Vision Research, 39(6)</w:t>
        </w:r>
        <w:r w:rsidRPr="00994F21">
          <w:rPr>
            <w:noProof/>
          </w:rPr>
          <w:t>, 1133-1142.</w:t>
        </w:r>
      </w:ins>
    </w:p>
    <w:p w14:paraId="7F97306F" w14:textId="3E5F22BF" w:rsidR="00994F21" w:rsidRPr="00994F21" w:rsidRDefault="00994F21" w:rsidP="00994F21">
      <w:pPr>
        <w:pStyle w:val="EndNoteBibliography"/>
        <w:ind w:left="720" w:hanging="720"/>
        <w:rPr>
          <w:noProof/>
        </w:rPr>
      </w:pPr>
      <w:r w:rsidRPr="00994F21">
        <w:rPr>
          <w:noProof/>
        </w:rPr>
        <w:t xml:space="preserve">Nachmias, J., &amp; Sansbury, R. V. (1974). </w:t>
      </w:r>
      <w:del w:id="809" w:author="Brainard, David H" w:date="2021-04-20T19:58:00Z">
        <w:r w:rsidR="007E4EA9" w:rsidRPr="007E4EA9">
          <w:rPr>
            <w:noProof/>
          </w:rPr>
          <w:delText xml:space="preserve">Letter: </w:delText>
        </w:r>
      </w:del>
      <w:r w:rsidRPr="00994F21">
        <w:rPr>
          <w:noProof/>
        </w:rPr>
        <w:t xml:space="preserve">Grating contrast: discrimination may be better than detection. </w:t>
      </w:r>
      <w:r w:rsidRPr="00994F21">
        <w:rPr>
          <w:i/>
          <w:noProof/>
        </w:rPr>
        <w:t xml:space="preserve">Vision </w:t>
      </w:r>
      <w:del w:id="810" w:author="Brainard, David H" w:date="2021-04-20T19:58:00Z">
        <w:r w:rsidR="007E4EA9" w:rsidRPr="007E4EA9">
          <w:rPr>
            <w:i/>
            <w:noProof/>
          </w:rPr>
          <w:delText>Res</w:delText>
        </w:r>
      </w:del>
      <w:ins w:id="811" w:author="Brainard, David H" w:date="2021-04-20T19:58:00Z">
        <w:r w:rsidRPr="00994F21">
          <w:rPr>
            <w:i/>
            <w:noProof/>
          </w:rPr>
          <w:t>Research</w:t>
        </w:r>
      </w:ins>
      <w:r w:rsidRPr="00994F21">
        <w:rPr>
          <w:i/>
          <w:noProof/>
        </w:rPr>
        <w:t>, 14</w:t>
      </w:r>
      <w:r w:rsidRPr="00994F21">
        <w:rPr>
          <w:i/>
          <w:rPrChange w:id="812" w:author="Brainard, David H" w:date="2021-04-20T19:58:00Z">
            <w:rPr/>
          </w:rPrChange>
        </w:rPr>
        <w:t>(10)</w:t>
      </w:r>
      <w:r w:rsidRPr="00994F21">
        <w:rPr>
          <w:noProof/>
        </w:rPr>
        <w:t>, 1039</w:t>
      </w:r>
      <w:del w:id="813" w:author="Brainard, David H" w:date="2021-04-20T19:58:00Z">
        <w:r w:rsidR="007E4EA9" w:rsidRPr="007E4EA9">
          <w:rPr>
            <w:noProof/>
          </w:rPr>
          <w:delText>-</w:delText>
        </w:r>
      </w:del>
      <w:ins w:id="814" w:author="Brainard, David H" w:date="2021-04-20T19:58:00Z">
        <w:r w:rsidRPr="00994F21">
          <w:rPr>
            <w:noProof/>
          </w:rPr>
          <w:t>–</w:t>
        </w:r>
      </w:ins>
      <w:r w:rsidRPr="00994F21">
        <w:rPr>
          <w:noProof/>
        </w:rPr>
        <w:t>1042.</w:t>
      </w:r>
      <w:del w:id="815" w:author="Brainard, David H" w:date="2021-04-20T19:58:00Z">
        <w:r w:rsidR="007E4EA9" w:rsidRPr="007E4EA9">
          <w:rPr>
            <w:noProof/>
          </w:rPr>
          <w:delText xml:space="preserve"> doi:10.1016/0042-6989(74)90175-8</w:delText>
        </w:r>
      </w:del>
    </w:p>
    <w:p w14:paraId="7766132A" w14:textId="1F9DDB77" w:rsidR="00994F21" w:rsidRPr="00994F21" w:rsidRDefault="00994F21" w:rsidP="00994F21">
      <w:pPr>
        <w:pStyle w:val="EndNoteBibliography"/>
        <w:ind w:left="720" w:hanging="720"/>
        <w:rPr>
          <w:noProof/>
        </w:rPr>
      </w:pPr>
      <w:r w:rsidRPr="00994F21">
        <w:rPr>
          <w:noProof/>
        </w:rPr>
        <w:t xml:space="preserve">Parker, A. J., &amp; Newsome, W. T. (1998). Sense and the single neuron: probing the physiology of perception. </w:t>
      </w:r>
      <w:del w:id="816" w:author="Brainard, David H" w:date="2021-04-20T19:58:00Z">
        <w:r w:rsidR="007E4EA9" w:rsidRPr="007E4EA9">
          <w:rPr>
            <w:i/>
            <w:noProof/>
          </w:rPr>
          <w:delText>Annu Rev Neurosci</w:delText>
        </w:r>
      </w:del>
      <w:ins w:id="817" w:author="Brainard, David H" w:date="2021-04-20T19:58:00Z">
        <w:r w:rsidRPr="00994F21">
          <w:rPr>
            <w:i/>
            <w:noProof/>
          </w:rPr>
          <w:t>Annual Review of Neuroscience</w:t>
        </w:r>
      </w:ins>
      <w:r w:rsidRPr="00994F21">
        <w:rPr>
          <w:i/>
          <w:noProof/>
        </w:rPr>
        <w:t>, 21</w:t>
      </w:r>
      <w:del w:id="818" w:author="Brainard, David H" w:date="2021-04-20T19:58:00Z">
        <w:r w:rsidR="007E4EA9" w:rsidRPr="007E4EA9">
          <w:rPr>
            <w:noProof/>
          </w:rPr>
          <w:delText>,</w:delText>
        </w:r>
      </w:del>
      <w:ins w:id="819" w:author="Brainard, David H" w:date="2021-04-20T19:58:00Z">
        <w:r w:rsidRPr="00994F21">
          <w:rPr>
            <w:i/>
            <w:noProof/>
          </w:rPr>
          <w:t>(1)</w:t>
        </w:r>
        <w:r w:rsidRPr="00994F21">
          <w:rPr>
            <w:noProof/>
          </w:rPr>
          <w:t>,</w:t>
        </w:r>
      </w:ins>
      <w:r w:rsidRPr="00994F21">
        <w:rPr>
          <w:noProof/>
        </w:rPr>
        <w:t xml:space="preserve"> 227-277.</w:t>
      </w:r>
      <w:del w:id="820" w:author="Brainard, David H" w:date="2021-04-20T19:58:00Z">
        <w:r w:rsidR="007E4EA9" w:rsidRPr="007E4EA9">
          <w:rPr>
            <w:noProof/>
          </w:rPr>
          <w:delText xml:space="preserve"> doi:10.1146/annurev.neuro.21.1.227</w:delText>
        </w:r>
      </w:del>
    </w:p>
    <w:p w14:paraId="6F6B5E30" w14:textId="77777777" w:rsidR="00994F21" w:rsidRPr="00994F21" w:rsidRDefault="00994F21" w:rsidP="00994F21">
      <w:pPr>
        <w:pStyle w:val="EndNoteBibliography"/>
        <w:ind w:left="720" w:hanging="720"/>
        <w:rPr>
          <w:ins w:id="821" w:author="Brainard, David H" w:date="2021-04-20T19:58:00Z"/>
          <w:noProof/>
        </w:rPr>
      </w:pPr>
      <w:ins w:id="822" w:author="Brainard, David H" w:date="2021-04-20T19:58:00Z">
        <w:r w:rsidRPr="00994F21">
          <w:rPr>
            <w:noProof/>
          </w:rPr>
          <w:lastRenderedPageBreak/>
          <w:t xml:space="preserve">Pearce, B., Crichton, S., Mackiewicz, M., Finlayson, G. D., &amp; Hurlbert, A. (2014). Chromatic illumination discrimination ability reveals that human colour constancy is optimised for blue daylight illuminations. </w:t>
        </w:r>
        <w:r w:rsidRPr="00994F21">
          <w:rPr>
            <w:i/>
            <w:noProof/>
          </w:rPr>
          <w:t>PLoS ONE 9(2:e87989)</w:t>
        </w:r>
        <w:r w:rsidRPr="00994F21">
          <w:rPr>
            <w:noProof/>
          </w:rPr>
          <w:t>, e87989.</w:t>
        </w:r>
      </w:ins>
    </w:p>
    <w:p w14:paraId="57AB9417" w14:textId="77777777" w:rsidR="00994F21" w:rsidRPr="00994F21" w:rsidRDefault="00994F21" w:rsidP="00994F21">
      <w:pPr>
        <w:pStyle w:val="EndNoteBibliography"/>
        <w:ind w:left="720" w:hanging="720"/>
        <w:rPr>
          <w:ins w:id="823" w:author="Brainard, David H" w:date="2021-04-20T19:58:00Z"/>
          <w:noProof/>
        </w:rPr>
      </w:pPr>
      <w:ins w:id="824" w:author="Brainard, David H" w:date="2021-04-20T19:58:00Z">
        <w:r w:rsidRPr="00994F21">
          <w:rPr>
            <w:noProof/>
          </w:rPr>
          <w:t xml:space="preserve">Pelli, D. G. (1990). The quantum efficiency of vision. In C. Blakemore (Ed.), </w:t>
        </w:r>
        <w:r w:rsidRPr="00994F21">
          <w:rPr>
            <w:i/>
            <w:noProof/>
          </w:rPr>
          <w:t>Vision: Coding and Efficiency</w:t>
        </w:r>
        <w:r w:rsidRPr="00994F21">
          <w:rPr>
            <w:noProof/>
          </w:rPr>
          <w:t xml:space="preserve"> (pp. 3-24).</w:t>
        </w:r>
      </w:ins>
    </w:p>
    <w:p w14:paraId="49939C37" w14:textId="05F92E30" w:rsidR="00994F21" w:rsidRPr="00994F21" w:rsidRDefault="00994F21" w:rsidP="00994F21">
      <w:pPr>
        <w:pStyle w:val="EndNoteBibliography"/>
        <w:ind w:left="720" w:hanging="720"/>
        <w:rPr>
          <w:noProof/>
        </w:rPr>
      </w:pPr>
      <w:r w:rsidRPr="00994F21">
        <w:rPr>
          <w:noProof/>
        </w:rPr>
        <w:t xml:space="preserve">Pelli, D. G., &amp; Farell, B. (1999). Why use noise? </w:t>
      </w:r>
      <w:r w:rsidRPr="00994F21">
        <w:rPr>
          <w:i/>
          <w:noProof/>
        </w:rPr>
        <w:t>Journal of the Optical Society of America A, 16</w:t>
      </w:r>
      <w:r w:rsidRPr="00994F21">
        <w:rPr>
          <w:i/>
          <w:rPrChange w:id="825" w:author="Brainard, David H" w:date="2021-04-20T19:58:00Z">
            <w:rPr/>
          </w:rPrChange>
        </w:rPr>
        <w:t>(3)</w:t>
      </w:r>
      <w:r w:rsidRPr="00994F21">
        <w:rPr>
          <w:noProof/>
        </w:rPr>
        <w:t>, 647-653.</w:t>
      </w:r>
      <w:del w:id="826" w:author="Brainard, David H" w:date="2021-04-20T19:58:00Z">
        <w:r w:rsidR="007E4EA9" w:rsidRPr="007E4EA9">
          <w:rPr>
            <w:noProof/>
          </w:rPr>
          <w:delText xml:space="preserve"> </w:delText>
        </w:r>
      </w:del>
    </w:p>
    <w:p w14:paraId="6F3707A1" w14:textId="436DA5A1" w:rsidR="00994F21" w:rsidRPr="00994F21" w:rsidRDefault="00994F21" w:rsidP="00994F21">
      <w:pPr>
        <w:pStyle w:val="EndNoteBibliography"/>
        <w:ind w:left="720" w:hanging="720"/>
        <w:rPr>
          <w:noProof/>
        </w:rPr>
      </w:pPr>
      <w:r w:rsidRPr="00994F21">
        <w:rPr>
          <w:noProof/>
        </w:rPr>
        <w:t xml:space="preserve">Prins, N., &amp; Kingdom, F. A. A. (2018). Applying the Model-Comparison Approach to Test Specific Research Hypotheses in Psychophysical Research Using the Palamedes Toolbox. </w:t>
      </w:r>
      <w:r w:rsidRPr="00994F21">
        <w:rPr>
          <w:i/>
          <w:noProof/>
        </w:rPr>
        <w:t>Frontiers in Psychology, 9</w:t>
      </w:r>
      <w:r w:rsidRPr="00994F21">
        <w:rPr>
          <w:noProof/>
        </w:rPr>
        <w:t>, 1250.</w:t>
      </w:r>
      <w:del w:id="827" w:author="Brainard, David H" w:date="2021-04-20T19:58:00Z">
        <w:r w:rsidR="007E4EA9" w:rsidRPr="007E4EA9">
          <w:rPr>
            <w:noProof/>
          </w:rPr>
          <w:delText xml:space="preserve"> doi:doi: 10.3389/fpsyg.2018.01250</w:delText>
        </w:r>
      </w:del>
    </w:p>
    <w:p w14:paraId="6077E22F" w14:textId="77777777" w:rsidR="007E4EA9" w:rsidRPr="007E4EA9" w:rsidRDefault="007E4EA9" w:rsidP="007E4EA9">
      <w:pPr>
        <w:pStyle w:val="EndNoteBibliography"/>
        <w:ind w:left="720" w:hanging="720"/>
        <w:rPr>
          <w:del w:id="828" w:author="Brainard, David H" w:date="2021-04-20T19:58:00Z"/>
          <w:noProof/>
        </w:rPr>
      </w:pPr>
      <w:del w:id="829" w:author="Brainard, David H" w:date="2021-04-20T19:58:00Z">
        <w:r w:rsidRPr="007E4EA9">
          <w:rPr>
            <w:noProof/>
          </w:rPr>
          <w:delText xml:space="preserve">S, I. (1977). Tests for Colour-Blindness. </w:delText>
        </w:r>
        <w:r w:rsidRPr="007E4EA9">
          <w:rPr>
            <w:i/>
            <w:noProof/>
          </w:rPr>
          <w:delText>Tokyo: Kanehara Shuppen Company, Ltd.</w:delText>
        </w:r>
        <w:r w:rsidRPr="007E4EA9">
          <w:rPr>
            <w:noProof/>
          </w:rPr>
          <w:delText xml:space="preserve"> </w:delText>
        </w:r>
      </w:del>
    </w:p>
    <w:p w14:paraId="57155F2B" w14:textId="77777777" w:rsidR="00994F21" w:rsidRPr="00994F21" w:rsidRDefault="00994F21" w:rsidP="00994F21">
      <w:pPr>
        <w:pStyle w:val="EndNoteBibliography"/>
        <w:ind w:left="720" w:hanging="720"/>
        <w:rPr>
          <w:ins w:id="830" w:author="Brainard, David H" w:date="2021-04-20T19:58:00Z"/>
          <w:i/>
          <w:noProof/>
        </w:rPr>
      </w:pPr>
      <w:ins w:id="831" w:author="Brainard, David H" w:date="2021-04-20T19:58:00Z">
        <w:r w:rsidRPr="00994F21">
          <w:rPr>
            <w:noProof/>
          </w:rPr>
          <w:t xml:space="preserve">Radonjić, A., Ding, X., Krieger, A., Aston, S., Hurlbert, A. C., &amp; Brainard, D. H. (2018). Illumination discrimination in the absence of a fixed surface-reflectance layout. </w:t>
        </w:r>
        <w:r w:rsidRPr="00994F21">
          <w:rPr>
            <w:i/>
            <w:noProof/>
          </w:rPr>
          <w:t>Journal of Vision, 18(5:11)</w:t>
        </w:r>
      </w:ins>
    </w:p>
    <w:p w14:paraId="7B35ED1C" w14:textId="77777777" w:rsidR="00994F21" w:rsidRPr="00994F21" w:rsidRDefault="00994F21" w:rsidP="00994F21">
      <w:pPr>
        <w:pStyle w:val="EndNoteBibliography"/>
        <w:ind w:left="720" w:hanging="720"/>
        <w:rPr>
          <w:ins w:id="832" w:author="Brainard, David H" w:date="2021-04-20T19:58:00Z"/>
          <w:noProof/>
        </w:rPr>
      </w:pPr>
      <w:ins w:id="833" w:author="Brainard, David H" w:date="2021-04-20T19:58:00Z">
        <w:r w:rsidRPr="00994F21">
          <w:rPr>
            <w:noProof/>
          </w:rPr>
          <w:t xml:space="preserve">Radonjić, A., Pearce, B., Aston, S., Krieger, A., Dubin, H., Cottaris, N. P., Brainard, D. H., &amp; Hurlbert, A. C. (2016). Illumination discrimination in real and simulated scenes. </w:t>
        </w:r>
        <w:r w:rsidRPr="00994F21">
          <w:rPr>
            <w:i/>
            <w:noProof/>
          </w:rPr>
          <w:t>Journal of Vision, 16(11:2)</w:t>
        </w:r>
        <w:r w:rsidRPr="00994F21">
          <w:rPr>
            <w:noProof/>
          </w:rPr>
          <w:t>, 1-18.</w:t>
        </w:r>
      </w:ins>
    </w:p>
    <w:p w14:paraId="5C252A12" w14:textId="77777777" w:rsidR="00994F21" w:rsidRPr="00994F21" w:rsidRDefault="00994F21" w:rsidP="00994F21">
      <w:pPr>
        <w:pStyle w:val="EndNoteBibliography"/>
        <w:ind w:left="720" w:hanging="720"/>
        <w:rPr>
          <w:ins w:id="834" w:author="Brainard, David H" w:date="2021-04-20T19:58:00Z"/>
          <w:noProof/>
        </w:rPr>
      </w:pPr>
      <w:ins w:id="835" w:author="Brainard, David H" w:date="2021-04-20T19:58:00Z">
        <w:r w:rsidRPr="00994F21">
          <w:rPr>
            <w:noProof/>
          </w:rPr>
          <w:t xml:space="preserve">Rodieck, R. W. (1998). </w:t>
        </w:r>
        <w:r w:rsidRPr="00994F21">
          <w:rPr>
            <w:i/>
            <w:noProof/>
          </w:rPr>
          <w:t>The First Steps in Seeing</w:t>
        </w:r>
        <w:r w:rsidRPr="00994F21">
          <w:rPr>
            <w:noProof/>
          </w:rPr>
          <w:t>. Sunderland, Mass.: Sinauer.</w:t>
        </w:r>
      </w:ins>
    </w:p>
    <w:p w14:paraId="6D828DA4" w14:textId="77777777" w:rsidR="00994F21" w:rsidRPr="00994F21" w:rsidRDefault="00994F21" w:rsidP="00994F21">
      <w:pPr>
        <w:pStyle w:val="EndNoteBibliography"/>
        <w:ind w:left="720" w:hanging="720"/>
        <w:rPr>
          <w:ins w:id="836" w:author="Brainard, David H" w:date="2021-04-20T19:58:00Z"/>
          <w:noProof/>
        </w:rPr>
      </w:pPr>
      <w:ins w:id="837" w:author="Brainard, David H" w:date="2021-04-20T19:58:00Z">
        <w:r w:rsidRPr="00994F21">
          <w:rPr>
            <w:noProof/>
          </w:rPr>
          <w:t xml:space="preserve">Rovamo, J., Franssila, R., &amp; Nasanen, R. (1992). Contrast Sensitivity As A Function Of Spatial Frequency, Viewing Distance And Eccentricity With And Without Spatial Noise. </w:t>
        </w:r>
        <w:r w:rsidRPr="00994F21">
          <w:rPr>
            <w:i/>
            <w:noProof/>
          </w:rPr>
          <w:t>Vision Research, 32(4)</w:t>
        </w:r>
        <w:r w:rsidRPr="00994F21">
          <w:rPr>
            <w:noProof/>
          </w:rPr>
          <w:t>, 631-637.</w:t>
        </w:r>
      </w:ins>
    </w:p>
    <w:p w14:paraId="18A50FCA" w14:textId="77777777" w:rsidR="00994F21" w:rsidRPr="00994F21" w:rsidRDefault="00994F21" w:rsidP="00994F21">
      <w:pPr>
        <w:pStyle w:val="EndNoteBibliography"/>
        <w:ind w:left="720" w:hanging="720"/>
        <w:rPr>
          <w:ins w:id="838" w:author="Brainard, David H" w:date="2021-04-20T19:58:00Z"/>
          <w:noProof/>
        </w:rPr>
      </w:pPr>
      <w:ins w:id="839" w:author="Brainard, David H" w:date="2021-04-20T19:58:00Z">
        <w:r w:rsidRPr="00994F21">
          <w:rPr>
            <w:noProof/>
          </w:rPr>
          <w:t xml:space="preserve">Rovamo, J., Raninen, A., &amp; Donner, K. (1999). The effects of temporal noise and retinal luminance on foveal flicker sensitivity. </w:t>
        </w:r>
        <w:r w:rsidRPr="00994F21">
          <w:rPr>
            <w:i/>
            <w:noProof/>
          </w:rPr>
          <w:t>Vision Research, 39</w:t>
        </w:r>
        <w:r w:rsidRPr="00994F21">
          <w:rPr>
            <w:noProof/>
          </w:rPr>
          <w:t>, 533-539.</w:t>
        </w:r>
      </w:ins>
    </w:p>
    <w:p w14:paraId="571F101A" w14:textId="77777777" w:rsidR="00994F21" w:rsidRPr="00994F21" w:rsidRDefault="00994F21" w:rsidP="00994F21">
      <w:pPr>
        <w:pStyle w:val="EndNoteBibliography"/>
        <w:ind w:left="720" w:hanging="720"/>
        <w:rPr>
          <w:ins w:id="840" w:author="Brainard, David H" w:date="2021-04-20T19:58:00Z"/>
          <w:noProof/>
        </w:rPr>
      </w:pPr>
      <w:ins w:id="841" w:author="Brainard, David H" w:date="2021-04-20T19:58:00Z">
        <w:r w:rsidRPr="00994F21">
          <w:rPr>
            <w:noProof/>
          </w:rPr>
          <w:t xml:space="preserve">Ruff, D. A., &amp; Cohen, M. R. (2019). Simultaneous multi-area recordings suggest that attention improves performance by reshaping stimulus representations. </w:t>
        </w:r>
        <w:r w:rsidRPr="00994F21">
          <w:rPr>
            <w:i/>
            <w:noProof/>
          </w:rPr>
          <w:t>Nat Neurosci, 22(10)</w:t>
        </w:r>
        <w:r w:rsidRPr="00994F21">
          <w:rPr>
            <w:noProof/>
          </w:rPr>
          <w:t>, 1669-1676.</w:t>
        </w:r>
      </w:ins>
    </w:p>
    <w:p w14:paraId="4B2F4A93" w14:textId="77777777" w:rsidR="00994F21" w:rsidRPr="00994F21" w:rsidRDefault="00994F21" w:rsidP="00994F21">
      <w:pPr>
        <w:pStyle w:val="EndNoteBibliography"/>
        <w:ind w:left="720" w:hanging="720"/>
        <w:rPr>
          <w:ins w:id="842" w:author="Brainard, David H" w:date="2021-04-20T19:58:00Z"/>
          <w:noProof/>
        </w:rPr>
      </w:pPr>
      <w:ins w:id="843" w:author="Brainard, David H" w:date="2021-04-20T19:58:00Z">
        <w:r w:rsidRPr="00994F21">
          <w:rPr>
            <w:noProof/>
          </w:rPr>
          <w:t xml:space="preserve">Salzman, C. D., &amp; Newsome, W. T. (1994). Neural mechanisms for forming a perceptual decision. </w:t>
        </w:r>
        <w:r w:rsidRPr="00994F21">
          <w:rPr>
            <w:i/>
            <w:noProof/>
          </w:rPr>
          <w:t>Science, 264</w:t>
        </w:r>
        <w:r w:rsidRPr="00994F21">
          <w:rPr>
            <w:noProof/>
          </w:rPr>
          <w:t>, 231-237.</w:t>
        </w:r>
      </w:ins>
    </w:p>
    <w:p w14:paraId="6A45AB73" w14:textId="77777777" w:rsidR="00994F21" w:rsidRPr="00994F21" w:rsidRDefault="00994F21" w:rsidP="00994F21">
      <w:pPr>
        <w:pStyle w:val="EndNoteBibliography"/>
        <w:ind w:left="720" w:hanging="720"/>
        <w:rPr>
          <w:ins w:id="844" w:author="Brainard, David H" w:date="2021-04-20T19:58:00Z"/>
          <w:noProof/>
        </w:rPr>
      </w:pPr>
      <w:ins w:id="845" w:author="Brainard, David H" w:date="2021-04-20T19:58:00Z">
        <w:r w:rsidRPr="00994F21">
          <w:rPr>
            <w:noProof/>
          </w:rPr>
          <w:t xml:space="preserve">Sankeralli, M. J., &amp; Mullen, K. T. (1997). Postreceptoral chromatic detection mechanisms revealed by noise masking in three-dimensional cone contrast space. </w:t>
        </w:r>
        <w:r w:rsidRPr="00994F21">
          <w:rPr>
            <w:i/>
            <w:noProof/>
          </w:rPr>
          <w:t>Journal of the Optical Society of America A, 14(10)</w:t>
        </w:r>
        <w:r w:rsidRPr="00994F21">
          <w:rPr>
            <w:noProof/>
          </w:rPr>
          <w:t>, 2633-2646.</w:t>
        </w:r>
      </w:ins>
    </w:p>
    <w:p w14:paraId="6660C6AC" w14:textId="77777777" w:rsidR="00994F21" w:rsidRPr="00994F21" w:rsidRDefault="00994F21" w:rsidP="00994F21">
      <w:pPr>
        <w:pStyle w:val="EndNoteBibliography"/>
        <w:ind w:left="720" w:hanging="720"/>
        <w:rPr>
          <w:ins w:id="846" w:author="Brainard, David H" w:date="2021-04-20T19:58:00Z"/>
          <w:noProof/>
        </w:rPr>
      </w:pPr>
      <w:ins w:id="847" w:author="Brainard, David H" w:date="2021-04-20T19:58:00Z">
        <w:r w:rsidRPr="00994F21">
          <w:rPr>
            <w:noProof/>
          </w:rPr>
          <w:t xml:space="preserve">Shadlen, M. N., Britten, K. H., Newsome, W. T., &amp; Movshon, J. A. (1996). A computational analysis of the relationship between neuronal and behavioral responses to visual motion. </w:t>
        </w:r>
        <w:r w:rsidRPr="00994F21">
          <w:rPr>
            <w:i/>
            <w:noProof/>
          </w:rPr>
          <w:t>Journal of Neuroscience, 16</w:t>
        </w:r>
        <w:r w:rsidRPr="00994F21">
          <w:rPr>
            <w:noProof/>
          </w:rPr>
          <w:t>, 1486-1510.</w:t>
        </w:r>
      </w:ins>
    </w:p>
    <w:p w14:paraId="0ED2B704" w14:textId="722D16F6" w:rsidR="00994F21" w:rsidRPr="00994F21" w:rsidRDefault="00994F21" w:rsidP="00994F21">
      <w:pPr>
        <w:pStyle w:val="EndNoteBibliography"/>
        <w:ind w:left="720" w:hanging="720"/>
        <w:rPr>
          <w:noProof/>
        </w:rPr>
      </w:pPr>
      <w:r w:rsidRPr="00994F21">
        <w:rPr>
          <w:noProof/>
        </w:rPr>
        <w:t xml:space="preserve">Singh, V., Cottaris, N. P., Heasly, B. S., Brainard, D. H., &amp; Burge, J. (2018). Computational luminance constancy from naturalistic images. </w:t>
      </w:r>
      <w:r w:rsidRPr="00994F21">
        <w:rPr>
          <w:i/>
          <w:noProof/>
        </w:rPr>
        <w:t>J Vis, 18</w:t>
      </w:r>
      <w:r w:rsidRPr="00994F21">
        <w:rPr>
          <w:i/>
          <w:rPrChange w:id="848" w:author="Brainard, David H" w:date="2021-04-20T19:58:00Z">
            <w:rPr/>
          </w:rPrChange>
        </w:rPr>
        <w:t>(13)</w:t>
      </w:r>
      <w:r w:rsidRPr="00994F21">
        <w:rPr>
          <w:noProof/>
        </w:rPr>
        <w:t>, 19.</w:t>
      </w:r>
      <w:del w:id="849" w:author="Brainard, David H" w:date="2021-04-20T19:58:00Z">
        <w:r w:rsidR="007E4EA9" w:rsidRPr="007E4EA9">
          <w:rPr>
            <w:noProof/>
          </w:rPr>
          <w:delText xml:space="preserve"> doi:10.1167/18.13.19</w:delText>
        </w:r>
      </w:del>
    </w:p>
    <w:p w14:paraId="46D6DF2A" w14:textId="77777777" w:rsidR="007E4EA9" w:rsidRPr="007E4EA9" w:rsidRDefault="007E4EA9" w:rsidP="007E4EA9">
      <w:pPr>
        <w:pStyle w:val="EndNoteBibliography"/>
        <w:ind w:left="720" w:hanging="720"/>
        <w:rPr>
          <w:del w:id="850" w:author="Brainard, David H" w:date="2021-04-20T19:58:00Z"/>
          <w:noProof/>
        </w:rPr>
      </w:pPr>
      <w:del w:id="851" w:author="Brainard, David H" w:date="2021-04-20T19:58:00Z">
        <w:r w:rsidRPr="007E4EA9">
          <w:rPr>
            <w:noProof/>
          </w:rPr>
          <w:delText xml:space="preserve">Stockman, A., &amp; Brainard, D. H. (2010). Color vision mechanisms. </w:delText>
        </w:r>
        <w:r w:rsidRPr="007E4EA9">
          <w:rPr>
            <w:i/>
            <w:noProof/>
          </w:rPr>
          <w:delText xml:space="preserve">OSA Handbook of Optics, </w:delText>
        </w:r>
        <w:r w:rsidRPr="007E4EA9">
          <w:rPr>
            <w:noProof/>
          </w:rPr>
          <w:delText xml:space="preserve">, 1-11. </w:delText>
        </w:r>
      </w:del>
    </w:p>
    <w:p w14:paraId="77C4B374" w14:textId="77777777" w:rsidR="00994F21" w:rsidRPr="00994F21" w:rsidRDefault="00994F21" w:rsidP="00994F21">
      <w:pPr>
        <w:pStyle w:val="EndNoteBibliography"/>
        <w:ind w:left="720" w:hanging="720"/>
        <w:rPr>
          <w:ins w:id="852" w:author="Brainard, David H" w:date="2021-04-20T19:58:00Z"/>
          <w:noProof/>
        </w:rPr>
      </w:pPr>
      <w:ins w:id="853" w:author="Brainard, David H" w:date="2021-04-20T19:58:00Z">
        <w:r w:rsidRPr="00994F21">
          <w:rPr>
            <w:noProof/>
          </w:rPr>
          <w:t xml:space="preserve">Smithson, H. E. (2005). Sensory, computational, and cognitive components of human color constancy. </w:t>
        </w:r>
        <w:r w:rsidRPr="00994F21">
          <w:rPr>
            <w:i/>
            <w:noProof/>
          </w:rPr>
          <w:t>Philosophical Transactions of the Royal Society of London. Series B, 360(1458)</w:t>
        </w:r>
        <w:r w:rsidRPr="00994F21">
          <w:rPr>
            <w:noProof/>
          </w:rPr>
          <w:t>, 1329-1346.</w:t>
        </w:r>
      </w:ins>
    </w:p>
    <w:p w14:paraId="3C3C3B94" w14:textId="77777777" w:rsidR="007E4EA9" w:rsidRPr="007E4EA9" w:rsidRDefault="00994F21" w:rsidP="007E4EA9">
      <w:pPr>
        <w:pStyle w:val="EndNoteBibliography"/>
        <w:ind w:left="720" w:hanging="720"/>
        <w:rPr>
          <w:del w:id="854" w:author="Brainard, David H" w:date="2021-04-20T19:58:00Z"/>
          <w:noProof/>
        </w:rPr>
      </w:pPr>
      <w:r w:rsidRPr="00994F21">
        <w:rPr>
          <w:noProof/>
        </w:rPr>
        <w:t xml:space="preserve">Teller, D. Y. (1984). Linking propositions. </w:t>
      </w:r>
      <w:r w:rsidRPr="00994F21">
        <w:rPr>
          <w:i/>
          <w:noProof/>
        </w:rPr>
        <w:t>Vision Res, 24</w:t>
      </w:r>
      <w:r w:rsidRPr="00994F21">
        <w:rPr>
          <w:i/>
          <w:rPrChange w:id="855" w:author="Brainard, David H" w:date="2021-04-20T19:58:00Z">
            <w:rPr/>
          </w:rPrChange>
        </w:rPr>
        <w:t>(10)</w:t>
      </w:r>
      <w:r w:rsidRPr="00994F21">
        <w:rPr>
          <w:noProof/>
        </w:rPr>
        <w:t>, 1233-1246.</w:t>
      </w:r>
      <w:del w:id="856" w:author="Brainard, David H" w:date="2021-04-20T19:58:00Z">
        <w:r w:rsidR="007E4EA9" w:rsidRPr="007E4EA9">
          <w:rPr>
            <w:noProof/>
          </w:rPr>
          <w:delText xml:space="preserve"> doi:10.1016/0042-6989(84)90178-0</w:delText>
        </w:r>
      </w:del>
    </w:p>
    <w:p w14:paraId="44C8D7FE" w14:textId="6DC67720" w:rsidR="00994F21" w:rsidRPr="00994F21" w:rsidRDefault="007E4EA9" w:rsidP="00994F21">
      <w:pPr>
        <w:pStyle w:val="EndNoteBibliography"/>
        <w:ind w:left="720" w:hanging="720"/>
        <w:rPr>
          <w:noProof/>
        </w:rPr>
      </w:pPr>
      <w:del w:id="857" w:author="Brainard, David H" w:date="2021-04-20T19:58:00Z">
        <w:r w:rsidRPr="007E4EA9">
          <w:rPr>
            <w:noProof/>
          </w:rPr>
          <w:delText xml:space="preserve">Toscani, M., Zdravkovic, S., &amp; Gegenfurtner, K. R. (2016). Lightness perception for surfaces moving through different illumination levels. </w:delText>
        </w:r>
        <w:r w:rsidRPr="007E4EA9">
          <w:rPr>
            <w:i/>
            <w:noProof/>
          </w:rPr>
          <w:delText>J Vis, 16</w:delText>
        </w:r>
        <w:r w:rsidRPr="007E4EA9">
          <w:rPr>
            <w:noProof/>
          </w:rPr>
          <w:delText>(15), 21. doi:10.1167/16.15.21</w:delText>
        </w:r>
      </w:del>
    </w:p>
    <w:p w14:paraId="484A73DF" w14:textId="71D50913" w:rsidR="00994F21" w:rsidRPr="00994F21" w:rsidRDefault="00994F21" w:rsidP="00994F21">
      <w:pPr>
        <w:pStyle w:val="EndNoteBibliography"/>
        <w:ind w:left="720" w:hanging="720"/>
        <w:rPr>
          <w:noProof/>
        </w:rPr>
      </w:pPr>
      <w:r w:rsidRPr="00994F21">
        <w:rPr>
          <w:noProof/>
        </w:rPr>
        <w:t xml:space="preserve">Vrhel, M. J., Gershon, R., &amp; Iwan, L. S. (1994). Measurement and analysis of object reflectance spectra. </w:t>
      </w:r>
      <w:r w:rsidRPr="00994F21">
        <w:rPr>
          <w:i/>
          <w:noProof/>
        </w:rPr>
        <w:t>Color Research &amp; Application, 19</w:t>
      </w:r>
      <w:r w:rsidRPr="00994F21">
        <w:rPr>
          <w:i/>
          <w:rPrChange w:id="858" w:author="Brainard, David H" w:date="2021-04-20T19:58:00Z">
            <w:rPr/>
          </w:rPrChange>
        </w:rPr>
        <w:t>(1)</w:t>
      </w:r>
      <w:r w:rsidRPr="00994F21">
        <w:rPr>
          <w:noProof/>
        </w:rPr>
        <w:t>, 4-9.</w:t>
      </w:r>
      <w:del w:id="859" w:author="Brainard, David H" w:date="2021-04-20T19:58:00Z">
        <w:r w:rsidR="007E4EA9" w:rsidRPr="007E4EA9">
          <w:rPr>
            <w:noProof/>
          </w:rPr>
          <w:delText xml:space="preserve"> </w:delText>
        </w:r>
      </w:del>
    </w:p>
    <w:p w14:paraId="5ECE831C" w14:textId="77777777" w:rsidR="00994F21" w:rsidRPr="00994F21" w:rsidRDefault="00994F21" w:rsidP="00994F21">
      <w:pPr>
        <w:pStyle w:val="EndNoteBibliography"/>
        <w:ind w:left="720" w:hanging="720"/>
        <w:rPr>
          <w:ins w:id="860" w:author="Brainard, David H" w:date="2021-04-20T19:58:00Z"/>
          <w:noProof/>
        </w:rPr>
      </w:pPr>
      <w:ins w:id="861" w:author="Brainard, David H" w:date="2021-04-20T19:58:00Z">
        <w:r w:rsidRPr="00994F21">
          <w:rPr>
            <w:noProof/>
          </w:rPr>
          <w:t xml:space="preserve">Weiss, D., Witzel, C., &amp; Gegenfurtner, K. (2017). Determinants of colour constancy and the blue bias. </w:t>
        </w:r>
        <w:r w:rsidRPr="00994F21">
          <w:rPr>
            <w:i/>
            <w:noProof/>
          </w:rPr>
          <w:t>i-Perception, 8(6)</w:t>
        </w:r>
        <w:r w:rsidRPr="00994F21">
          <w:rPr>
            <w:noProof/>
          </w:rPr>
          <w:t>, 204166951773963.</w:t>
        </w:r>
      </w:ins>
    </w:p>
    <w:p w14:paraId="13CC68CC" w14:textId="77777777" w:rsidR="00994F21" w:rsidRPr="00994F21" w:rsidRDefault="00994F21" w:rsidP="00994F21">
      <w:pPr>
        <w:pStyle w:val="EndNoteBibliography"/>
        <w:ind w:left="720" w:hanging="720"/>
        <w:rPr>
          <w:ins w:id="862" w:author="Brainard, David H" w:date="2021-04-20T19:58:00Z"/>
          <w:noProof/>
        </w:rPr>
      </w:pPr>
      <w:ins w:id="863" w:author="Brainard, David H" w:date="2021-04-20T19:58:00Z">
        <w:r w:rsidRPr="00994F21">
          <w:rPr>
            <w:noProof/>
          </w:rPr>
          <w:t xml:space="preserve">Zhang, X., &amp; Brainard, D. H. (2004). </w:t>
        </w:r>
        <w:r w:rsidRPr="00994F21">
          <w:rPr>
            <w:i/>
            <w:noProof/>
          </w:rPr>
          <w:t>Bayesian color-correction method for non-colorimetric digital image sensors</w:t>
        </w:r>
        <w:r w:rsidRPr="00994F21">
          <w:rPr>
            <w:noProof/>
          </w:rPr>
          <w:t>, Scottsdale, AZ, 308-314.</w:t>
        </w:r>
      </w:ins>
    </w:p>
    <w:p w14:paraId="2F67EDFA" w14:textId="14CA00E3" w:rsidR="00151AF7" w:rsidRPr="000E3DCD" w:rsidRDefault="00F06CF5">
      <w:pPr>
        <w:pStyle w:val="EndNoteBibliography"/>
        <w:ind w:left="720" w:hanging="720"/>
        <w:rPr>
          <w:b/>
          <w:rPrChange w:id="864" w:author="Brainard, David H" w:date="2021-04-20T19:58:00Z">
            <w:rPr/>
          </w:rPrChange>
        </w:rPr>
        <w:pPrChange w:id="865" w:author="Brainard, David H" w:date="2021-04-20T19:58:00Z">
          <w:pPr>
            <w:pStyle w:val="Body"/>
            <w:spacing w:before="0" w:after="160"/>
          </w:pPr>
        </w:pPrChange>
      </w:pPr>
      <w:r>
        <w:rPr>
          <w:b/>
          <w:rPrChange w:id="866" w:author="Brainard, David H" w:date="2021-04-20T19:58:00Z">
            <w:rPr/>
          </w:rPrChange>
        </w:rPr>
        <w:fldChar w:fldCharType="end"/>
      </w:r>
      <w:del w:id="867" w:author="Brainard, David H" w:date="2021-04-20T19:58:00Z">
        <w:r w:rsidR="00BE12EA">
          <w:fldChar w:fldCharType="begin"/>
        </w:r>
        <w:r w:rsidR="00BE12EA">
          <w:delInstrText xml:space="preserve"> ADDIN </w:delInstrText>
        </w:r>
        <w:r w:rsidR="00BE12EA">
          <w:fldChar w:fldCharType="end"/>
        </w:r>
      </w:del>
    </w:p>
    <w:sectPr w:rsidR="00151AF7" w:rsidRPr="000E3DCD">
      <w:headerReference w:type="default" r:id="rId15"/>
      <w:footerReference w:type="default" r:id="rId16"/>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Brainard, David H" w:date="2020-12-08T10:02:00Z" w:initials="BDH">
    <w:p w14:paraId="13A5D167" w14:textId="77777777" w:rsidR="007C288C" w:rsidRDefault="007C288C">
      <w:pPr>
        <w:pStyle w:val="CommentText"/>
      </w:pPr>
      <w:r>
        <w:rPr>
          <w:rStyle w:val="CommentReference"/>
        </w:rPr>
        <w:annotationRef/>
      </w:r>
      <w:r>
        <w:t>It would be good to have a nice general reference here.  Shevell has a review that will be coming out in Ann Rev Vis Sci next year that might fit the bill.</w:t>
      </w:r>
    </w:p>
  </w:comment>
  <w:comment w:id="11" w:author="Vijay Singh" w:date="2021-01-19T13:08:00Z" w:initials="VS">
    <w:p w14:paraId="5B5F0B3F" w14:textId="77777777" w:rsidR="007C288C" w:rsidRDefault="007C288C">
      <w:pPr>
        <w:pStyle w:val="CommentText"/>
      </w:pPr>
      <w:r>
        <w:rPr>
          <w:rStyle w:val="CommentReference"/>
        </w:rPr>
        <w:annotationRef/>
      </w:r>
      <w:r>
        <w:t>Do you</w:t>
      </w:r>
      <w:r>
        <w:rPr>
          <w:noProof/>
        </w:rPr>
        <w:t xml:space="preserve"> know</w:t>
      </w:r>
      <w:r>
        <w:t xml:space="preserve"> where the Shevell review is? I can’t find it on arxiv/bioarxiv.</w:t>
      </w:r>
    </w:p>
    <w:p w14:paraId="683F5DE1" w14:textId="77777777" w:rsidR="007C288C" w:rsidRDefault="007C288C">
      <w:pPr>
        <w:pStyle w:val="CommentText"/>
      </w:pPr>
    </w:p>
    <w:p w14:paraId="62017374" w14:textId="77777777" w:rsidR="007C288C" w:rsidRDefault="007C288C">
      <w:pPr>
        <w:pStyle w:val="CommentText"/>
      </w:pPr>
      <w:r>
        <w:t>How about Stephen Palmer’s book “</w:t>
      </w:r>
      <w:r w:rsidRPr="00F913FE">
        <w:t>Vision science: Photons to phenomenology</w:t>
      </w:r>
      <w:r>
        <w:t>”</w:t>
      </w:r>
    </w:p>
  </w:comment>
  <w:comment w:id="33" w:author="Vijay Singh" w:date="2021-02-11T14:19:00Z" w:initials="VS">
    <w:p w14:paraId="2BA65214" w14:textId="77777777" w:rsidR="007C288C" w:rsidRDefault="007C288C">
      <w:pPr>
        <w:pStyle w:val="CommentText"/>
      </w:pPr>
      <w:r>
        <w:rPr>
          <w:rStyle w:val="CommentReference"/>
        </w:rPr>
        <w:annotationRef/>
      </w:r>
      <w:r>
        <w:rPr>
          <w:rStyle w:val="CommentReference"/>
        </w:rPr>
        <w:t>Was “intrinsic” a typo here?</w:t>
      </w:r>
    </w:p>
  </w:comment>
  <w:comment w:id="38" w:author="Vijay Singh" w:date="2021-02-11T16:52:00Z" w:initials="VS">
    <w:p w14:paraId="3EACB25E" w14:textId="77777777" w:rsidR="007C288C" w:rsidRDefault="007C288C">
      <w:pPr>
        <w:pStyle w:val="CommentText"/>
      </w:pPr>
      <w:r>
        <w:rPr>
          <w:rStyle w:val="CommentReference"/>
        </w:rPr>
        <w:annotationRef/>
      </w:r>
      <w:r>
        <w:t>Feel free to remove if not appropriate.</w:t>
      </w:r>
    </w:p>
  </w:comment>
  <w:comment w:id="39" w:author="Brainard, David H" w:date="2020-12-08T10:59:00Z" w:initials="BDH">
    <w:p w14:paraId="02438726" w14:textId="77777777" w:rsidR="007C288C" w:rsidRDefault="007C288C">
      <w:pPr>
        <w:pStyle w:val="CommentText"/>
      </w:pPr>
      <w:r>
        <w:rPr>
          <w:rStyle w:val="CommentReference"/>
        </w:rPr>
        <w:annotationRef/>
      </w:r>
      <w:r>
        <w:t>Need to come back to this and make transition from judgments of appearance to rationale for developing threshold-based techniques.</w:t>
      </w:r>
    </w:p>
    <w:p w14:paraId="73A46111" w14:textId="77777777" w:rsidR="007C288C" w:rsidRDefault="007C288C">
      <w:pPr>
        <w:pStyle w:val="CommentText"/>
      </w:pPr>
    </w:p>
    <w:p w14:paraId="042CC616" w14:textId="77777777" w:rsidR="007C288C" w:rsidRDefault="007C288C">
      <w:pPr>
        <w:pStyle w:val="CommentText"/>
      </w:pPr>
      <w:r>
        <w:t>Need to link to our computational paper.</w:t>
      </w:r>
    </w:p>
    <w:p w14:paraId="44B7FC9A" w14:textId="77777777" w:rsidR="007C288C" w:rsidRDefault="007C288C">
      <w:pPr>
        <w:pStyle w:val="CommentText"/>
      </w:pPr>
    </w:p>
    <w:p w14:paraId="61628C24" w14:textId="77777777" w:rsidR="007C288C" w:rsidRDefault="007C288C">
      <w:pPr>
        <w:pStyle w:val="CommentText"/>
      </w:pPr>
      <w:r>
        <w:t>Maybe review a little bit of what is known about lightness constancy to help make transition to varying background objects.</w:t>
      </w:r>
    </w:p>
  </w:comment>
  <w:comment w:id="40" w:author="JohannesBurge" w:date="2021-02-01T22:25:00Z" w:initials="JDB">
    <w:p w14:paraId="1CA72602" w14:textId="77777777" w:rsidR="007C288C" w:rsidRDefault="007C288C">
      <w:pPr>
        <w:pStyle w:val="CommentText"/>
      </w:pPr>
      <w:r>
        <w:rPr>
          <w:rStyle w:val="CommentReference"/>
        </w:rPr>
        <w:annotationRef/>
      </w:r>
      <w:r>
        <w:t>Unclear what this means. There is no clear referent for ‘these perceptual computations’ in the paragraph. I think more specificity is needed here. Maybe a single well-chosen sentence would do the job, but right now it reads a bit vague and confusing. I would have filled it in, but I don’t know exactly what collection of studies David has in mind.</w:t>
      </w:r>
    </w:p>
  </w:comment>
  <w:comment w:id="41" w:author="Brainard, David H" w:date="2021-01-18T13:40:00Z" w:initials="BDH">
    <w:p w14:paraId="5369E7E7" w14:textId="77777777" w:rsidR="007C288C" w:rsidRDefault="007C288C">
      <w:pPr>
        <w:pStyle w:val="CommentText"/>
      </w:pPr>
      <w:r>
        <w:rPr>
          <w:rStyle w:val="CommentReference"/>
        </w:rPr>
        <w:annotationRef/>
      </w:r>
      <w:r>
        <w:t>Add in-press Murray review.</w:t>
      </w:r>
    </w:p>
  </w:comment>
  <w:comment w:id="44" w:author="Brainard, David H" w:date="2021-01-18T13:55:00Z" w:initials="BDH">
    <w:p w14:paraId="20F26635" w14:textId="77777777" w:rsidR="007C288C" w:rsidRDefault="007C288C">
      <w:pPr>
        <w:pStyle w:val="CommentText"/>
      </w:pPr>
      <w:r>
        <w:rPr>
          <w:rStyle w:val="CommentReference"/>
        </w:rPr>
        <w:annotationRef/>
      </w:r>
      <w:r>
        <w:t>This paragraph is my attempt to articulate the core big picture of what I think we are contributing here.  Coming back to this and potential connections to physiology seems important for the discussion.</w:t>
      </w:r>
    </w:p>
  </w:comment>
  <w:comment w:id="45" w:author="JohannesBurge" w:date="2021-02-01T22:26:00Z" w:initials="JDB">
    <w:p w14:paraId="0E47B834" w14:textId="77777777" w:rsidR="007C288C" w:rsidRDefault="007C288C">
      <w:pPr>
        <w:pStyle w:val="CommentText"/>
      </w:pPr>
      <w:r>
        <w:rPr>
          <w:rStyle w:val="CommentReference"/>
        </w:rPr>
        <w:annotationRef/>
      </w:r>
      <w:r>
        <w:t xml:space="preserve">Not clear that ‘appearance methods’ refer back to the methods mentioned in the previous paragraph.  Let’s match terminology. Also, not clear from the text why ‘appearance methods’ would be any more difficult to relate to neural mechanisms than threshold measurements… </w:t>
      </w:r>
    </w:p>
  </w:comment>
  <w:comment w:id="47" w:author="Brainard, David H" w:date="2021-01-18T13:43:00Z" w:initials="BDH">
    <w:p w14:paraId="70725829" w14:textId="77777777" w:rsidR="007C288C" w:rsidRDefault="007C288C">
      <w:pPr>
        <w:pStyle w:val="CommentText"/>
      </w:pPr>
      <w:r>
        <w:rPr>
          <w:rStyle w:val="CommentReference"/>
        </w:rPr>
        <w:annotationRef/>
      </w:r>
      <w:r>
        <w:t>Von Kries (?), Brindley, Stiles on asymmetric matching.</w:t>
      </w:r>
    </w:p>
  </w:comment>
  <w:comment w:id="49" w:author="Brainard, David H" w:date="2021-01-18T13:48:00Z" w:initials="BDH">
    <w:p w14:paraId="6DAD22B7" w14:textId="77777777" w:rsidR="007C288C" w:rsidRDefault="007C288C">
      <w:pPr>
        <w:pStyle w:val="CommentText"/>
      </w:pPr>
      <w:r>
        <w:rPr>
          <w:rStyle w:val="CommentReference"/>
        </w:rPr>
        <w:annotationRef/>
      </w:r>
      <w:r w:rsidRPr="003C4E69">
        <w:rPr>
          <w:strike/>
        </w:rPr>
        <w:t>Some ref to Fechner</w:t>
      </w:r>
      <w:r>
        <w:t xml:space="preserve">.  Then the line of work that pursues that, including </w:t>
      </w:r>
      <w:r w:rsidRPr="003C4E69">
        <w:rPr>
          <w:strike/>
        </w:rPr>
        <w:t>Nachmias, Hillis/Brainard,</w:t>
      </w:r>
      <w:r>
        <w:t xml:space="preserve"> </w:t>
      </w:r>
      <w:r w:rsidRPr="00627D06">
        <w:t>and</w:t>
      </w:r>
      <w:r>
        <w:t xml:space="preserve"> some others.</w:t>
      </w:r>
    </w:p>
  </w:comment>
  <w:comment w:id="48" w:author="JohannesBurge" w:date="2021-02-02T23:01:00Z" w:initials="JDB">
    <w:p w14:paraId="2619B035" w14:textId="77777777" w:rsidR="007C288C" w:rsidRDefault="007C288C">
      <w:pPr>
        <w:pStyle w:val="CommentText"/>
      </w:pPr>
      <w:r>
        <w:rPr>
          <w:rStyle w:val="CommentReference"/>
        </w:rPr>
        <w:annotationRef/>
      </w:r>
      <w:r>
        <w:t>This passage is perhaps a bit too telegraphic. Expand or cut? (preference is for expansion).</w:t>
      </w:r>
    </w:p>
  </w:comment>
  <w:comment w:id="54" w:author="Brainard, David H" w:date="2021-04-20T16:49:00Z" w:initials="BDH">
    <w:p w14:paraId="2C1B30BC" w14:textId="733C03F2" w:rsidR="00E073DD" w:rsidRDefault="00E073DD">
      <w:pPr>
        <w:pStyle w:val="CommentText"/>
      </w:pPr>
      <w:r>
        <w:rPr>
          <w:rStyle w:val="CommentReference"/>
        </w:rPr>
        <w:annotationRef/>
      </w:r>
      <w:r>
        <w:t>Emailed Karl to see if his constancy work with Bloj is published.</w:t>
      </w:r>
    </w:p>
  </w:comment>
  <w:comment w:id="58" w:author="Brainard, David H" w:date="2021-04-20T16:47:00Z" w:initials="BDH">
    <w:p w14:paraId="703824B5" w14:textId="6F44118E" w:rsidR="00CF7124" w:rsidRDefault="00CF7124">
      <w:pPr>
        <w:pStyle w:val="CommentText"/>
      </w:pPr>
      <w:r>
        <w:rPr>
          <w:rStyle w:val="CommentReference"/>
        </w:rPr>
        <w:annotationRef/>
      </w:r>
      <w:r>
        <w:t>Emailed Karl to see if he’s published the illum discrim work that this paper refers to as under review.</w:t>
      </w:r>
    </w:p>
  </w:comment>
  <w:comment w:id="150" w:author="JohannesBurge" w:date="2021-02-05T13:44:00Z" w:initials="JDB">
    <w:p w14:paraId="4A29E860" w14:textId="77777777" w:rsidR="007C288C" w:rsidRDefault="007C288C">
      <w:pPr>
        <w:pStyle w:val="CommentText"/>
      </w:pPr>
      <w:r>
        <w:rPr>
          <w:rStyle w:val="CommentReference"/>
        </w:rPr>
        <w:annotationRef/>
      </w:r>
      <w:r>
        <w:t>Repetitive… intro, previous section, and now here. We need to choose.</w:t>
      </w:r>
    </w:p>
  </w:comment>
  <w:comment w:id="207" w:author="Brainard, David H" w:date="2021-04-10T10:31:00Z" w:initials="BDH">
    <w:p w14:paraId="1ABDA09D" w14:textId="77777777" w:rsidR="00FE371A" w:rsidRDefault="00FE371A">
      <w:pPr>
        <w:pStyle w:val="CommentText"/>
      </w:pPr>
      <w:r>
        <w:rPr>
          <w:rStyle w:val="CommentReference"/>
        </w:rPr>
        <w:annotationRef/>
      </w:r>
      <w:r>
        <w:t>I don’t think we need to give standard deviations on these numbers – that is getting carried away and the figure gives a direct sense of the reliability.</w:t>
      </w:r>
    </w:p>
    <w:p w14:paraId="355B4B9A" w14:textId="77777777" w:rsidR="00FE371A" w:rsidRDefault="00FE371A">
      <w:pPr>
        <w:pStyle w:val="CommentText"/>
      </w:pPr>
    </w:p>
    <w:p w14:paraId="7DFB7C28" w14:textId="23DC21D8" w:rsidR="00FE371A" w:rsidRDefault="00FE371A">
      <w:pPr>
        <w:pStyle w:val="CommentText"/>
      </w:pPr>
      <w:r>
        <w:t>Vijay: Please fill in these mean numbers here and for external noise in next paragraph.</w:t>
      </w:r>
    </w:p>
  </w:comment>
  <w:comment w:id="238" w:author="Brainard, David H" w:date="2021-04-20T19:39:00Z" w:initials="BDH">
    <w:p w14:paraId="2858B983" w14:textId="52898FCB" w:rsidR="000273B1" w:rsidRDefault="000273B1">
      <w:pPr>
        <w:pStyle w:val="CommentText"/>
      </w:pPr>
      <w:r>
        <w:rPr>
          <w:rStyle w:val="CommentReference"/>
        </w:rPr>
        <w:annotationRef/>
      </w:r>
      <w:r>
        <w:t>I removed from the discussion a section on articulation.  As I thought about it, it seemed sufficiently orthogonal to our work that it was not all that helpful.  If someone feels strongly we could put it back and work on it.</w:t>
      </w:r>
    </w:p>
  </w:comment>
  <w:comment w:id="291" w:author="Brainard, David H" w:date="2021-04-20T17:06:00Z" w:initials="BDH">
    <w:p w14:paraId="0A7C57AB" w14:textId="7E69EEA1" w:rsidR="008C668E" w:rsidRDefault="008C668E">
      <w:pPr>
        <w:pStyle w:val="CommentText"/>
      </w:pPr>
      <w:r>
        <w:rPr>
          <w:rStyle w:val="CommentReference"/>
        </w:rPr>
        <w:annotationRef/>
      </w:r>
      <w:r>
        <w:t>These might not be the perfect set of references, but they’ll get us started.</w:t>
      </w:r>
    </w:p>
  </w:comment>
  <w:comment w:id="298" w:author="Brainard, David H" w:date="2021-04-20T20:06:00Z" w:initials="BDH">
    <w:p w14:paraId="3DC70E93" w14:textId="5BD546E3" w:rsidR="00494F22" w:rsidRDefault="00494F22">
      <w:pPr>
        <w:pStyle w:val="CommentText"/>
      </w:pPr>
      <w:r>
        <w:rPr>
          <w:rStyle w:val="CommentReference"/>
        </w:rPr>
        <w:annotationRef/>
      </w:r>
      <w:r>
        <w:t>Work on best refs for here.</w:t>
      </w:r>
    </w:p>
  </w:comment>
  <w:comment w:id="345" w:author="Brainard, David H" w:date="2021-04-08T12:24:00Z" w:initials="BDH">
    <w:p w14:paraId="16717720" w14:textId="6A8C14A8" w:rsidR="00FE371A" w:rsidRDefault="00FE371A">
      <w:pPr>
        <w:pStyle w:val="CommentText"/>
      </w:pPr>
      <w:r>
        <w:rPr>
          <w:rStyle w:val="CommentReference"/>
        </w:rPr>
        <w:annotationRef/>
      </w:r>
      <w:r>
        <w:t>Vijay, please verify that this is correct.</w:t>
      </w:r>
    </w:p>
  </w:comment>
  <w:comment w:id="358" w:author="Brainard, David H" w:date="2020-12-14T12:24:00Z" w:initials="BDH">
    <w:p w14:paraId="1F3765C4" w14:textId="77777777" w:rsidR="00FE371A" w:rsidRDefault="00FE371A" w:rsidP="00F9135E">
      <w:pPr>
        <w:pStyle w:val="CommentText"/>
      </w:pPr>
      <w:r>
        <w:rPr>
          <w:rStyle w:val="CommentReference"/>
        </w:rPr>
        <w:annotationRef/>
      </w:r>
      <w:r>
        <w:t>Surprised it wasn’t square.  Are you sure?</w:t>
      </w:r>
    </w:p>
  </w:comment>
  <w:comment w:id="359" w:author="Vijay Singh" w:date="2021-01-09T16:27:00Z" w:initials="VS">
    <w:p w14:paraId="2B47C28E" w14:textId="77777777" w:rsidR="00FE371A" w:rsidRDefault="00FE371A" w:rsidP="00F9135E">
      <w:pPr>
        <w:pStyle w:val="CommentText"/>
      </w:pPr>
      <w:r>
        <w:rPr>
          <w:rStyle w:val="CommentReference"/>
        </w:rPr>
        <w:annotationRef/>
      </w:r>
      <w:r>
        <w:t>I am not sure. I can’t find the notes. According to Matlab calibration script this should be a square patch of 150pixels.</w:t>
      </w:r>
    </w:p>
  </w:comment>
  <w:comment w:id="360" w:author="Brainard, David H" w:date="2021-01-18T11:24:00Z" w:initials="BDH">
    <w:p w14:paraId="7A20269E" w14:textId="05235EDF" w:rsidR="00FE371A" w:rsidRDefault="00FE371A">
      <w:pPr>
        <w:pStyle w:val="CommentText"/>
      </w:pPr>
      <w:r>
        <w:rPr>
          <w:rStyle w:val="CommentReference"/>
        </w:rPr>
        <w:annotationRef/>
      </w:r>
      <w:r>
        <w:t>Do you have measurements of screen size?  From this you could go from pixels to the size of the square. And given that you know the image size used in the experiment and the number of pixels it subtended, you should be able to get to the bottom of this.  If necessary, I can go in at some point and turn on the apparatus and check.  Note that the way mgl works, it is NOT necessarily the case that the number of monitor pixels corresponding to the 2 deg stimulus image is the 201 image pixel size – depends on how you set it up when you opened the window.  We can check the code together if you’re unsure of how it works.</w:t>
      </w:r>
    </w:p>
  </w:comment>
  <w:comment w:id="361" w:author="Vijay Singh" w:date="2021-01-21T14:26:00Z" w:initials="VS">
    <w:p w14:paraId="02BA06DD" w14:textId="3639CE6F" w:rsidR="00FE371A"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rPr>
          <w:rStyle w:val="CommentReference"/>
        </w:rPr>
        <w:annotationRef/>
      </w:r>
      <w:r w:rsidRPr="001F5679">
        <w:t xml:space="preserve">Screen dimensions </w:t>
      </w:r>
      <w:r>
        <w:t>measurements we</w:t>
      </w:r>
      <w:r w:rsidRPr="001F5679">
        <w:t xml:space="preserve">re </w:t>
      </w:r>
      <w:r w:rsidRPr="001F5679">
        <w:rPr>
          <w:color w:val="000000"/>
          <w:sz w:val="28"/>
          <w:szCs w:val="28"/>
        </w:rPr>
        <w:t>[59.65 33.55]</w:t>
      </w:r>
      <w:r>
        <w:rPr>
          <w:color w:val="000000"/>
          <w:sz w:val="28"/>
          <w:szCs w:val="28"/>
        </w:rPr>
        <w:t>cm</w:t>
      </w:r>
      <w:r w:rsidRPr="001F5679">
        <w:rPr>
          <w:color w:val="000000"/>
          <w:sz w:val="28"/>
          <w:szCs w:val="28"/>
        </w:rPr>
        <w:t xml:space="preserve"> and I was driving it at desired pixel level of [1920 1080] during calibration.</w:t>
      </w:r>
      <w:r>
        <w:rPr>
          <w:color w:val="000000"/>
          <w:sz w:val="28"/>
          <w:szCs w:val="28"/>
        </w:rPr>
        <w:t xml:space="preserve"> </w:t>
      </w:r>
      <w:r w:rsidRPr="001F5679">
        <w:t>According to screen measurements the patch should be 4.66 x 4.66cm.</w:t>
      </w:r>
      <w:r>
        <w:t xml:space="preserve"> </w:t>
      </w:r>
    </w:p>
    <w:p w14:paraId="7C6920E5" w14:textId="245F8ED0" w:rsidR="00FE371A" w:rsidRPr="001F5679"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
        <w:t>There is probably some measurement error when I used the ruler to get the patch size.</w:t>
      </w:r>
    </w:p>
    <w:p w14:paraId="34DE7464" w14:textId="681FE21B" w:rsidR="00FE371A" w:rsidRPr="001F5679" w:rsidRDefault="00FE371A" w:rsidP="001F567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ourier" w:hAnsi="Courier"/>
        </w:rPr>
      </w:pPr>
    </w:p>
  </w:comment>
  <w:comment w:id="362" w:author="Brainard, David H" w:date="2021-04-08T12:27:00Z" w:initials="BDH">
    <w:p w14:paraId="52F574D9" w14:textId="06C3BC25" w:rsidR="00FE371A" w:rsidRDefault="00FE371A">
      <w:pPr>
        <w:pStyle w:val="CommentText"/>
      </w:pPr>
      <w:r>
        <w:rPr>
          <w:rStyle w:val="CommentReference"/>
        </w:rPr>
        <w:annotationRef/>
      </w:r>
      <w:r>
        <w:rPr>
          <w:rStyle w:val="CommentReference"/>
        </w:rPr>
        <w:t>Please fix in text, and make sure reported visual angle is consistent with reported stimulus size and subject viewing distance.  Then resolve this comment.</w:t>
      </w:r>
    </w:p>
  </w:comment>
  <w:comment w:id="363" w:author="JohannesBurge" w:date="2021-02-05T14:35:00Z" w:initials="JDB">
    <w:p w14:paraId="221F256F" w14:textId="77777777" w:rsidR="007C288C" w:rsidRDefault="007C288C">
      <w:pPr>
        <w:pStyle w:val="CommentText"/>
      </w:pPr>
      <w:r>
        <w:rPr>
          <w:rStyle w:val="CommentReference"/>
        </w:rPr>
        <w:annotationRef/>
      </w:r>
      <w:r>
        <w:t>I don’t understand this… are you referring to the amount of light being output for each of 26 intensity levels? the whole passage is a bit confusing to rea.</w:t>
      </w:r>
    </w:p>
  </w:comment>
  <w:comment w:id="378" w:author="Brainard, David H" w:date="2021-01-18T11:33:00Z" w:initials="BDH">
    <w:p w14:paraId="11C2CAEB" w14:textId="77777777" w:rsidR="007C288C" w:rsidRDefault="007C288C">
      <w:pPr>
        <w:pStyle w:val="CommentText"/>
      </w:pPr>
      <w:r>
        <w:rPr>
          <w:rStyle w:val="CommentReference"/>
        </w:rPr>
        <w:annotationRef/>
      </w:r>
      <w:r>
        <w:t>Given the way this section is written, I think you can delete this here as it is covered above.  Maybe give error criterion for plates in that section above.  I think we allowed a small number of errors but check against pre-reg.</w:t>
      </w:r>
    </w:p>
  </w:comment>
  <w:comment w:id="379" w:author="Vijay Singh" w:date="2021-01-19T22:46:00Z" w:initials="VS">
    <w:p w14:paraId="78EF5CA7" w14:textId="77777777" w:rsidR="007C288C" w:rsidRDefault="007C288C">
      <w:pPr>
        <w:pStyle w:val="CommentText"/>
      </w:pPr>
      <w:r>
        <w:rPr>
          <w:rStyle w:val="CommentReference"/>
        </w:rPr>
        <w:annotationRef/>
      </w:r>
      <w:r>
        <w:t>We did not specify number of allowed errors in pre-reg. I think it is better to leave this sentence here.</w:t>
      </w:r>
    </w:p>
  </w:comment>
  <w:comment w:id="396" w:author="Brainard, David H" w:date="2021-04-10T09:52:00Z" w:initials="BDH">
    <w:p w14:paraId="1113543C" w14:textId="77777777" w:rsidR="00FE371A" w:rsidRDefault="00FE371A">
      <w:pPr>
        <w:pStyle w:val="CommentText"/>
      </w:pPr>
      <w:r>
        <w:rPr>
          <w:rStyle w:val="CommentReference"/>
        </w:rPr>
        <w:annotationRef/>
      </w:r>
      <w:r>
        <w:t>Vijay: FYI – EndNote allows you to annotate a citation.  There is an Edit &amp; Manage Citations(s) option in the Word tool.  You click on the citation and then hit that, and enter the prefix/postfix text you want inside the parens.  This avoids the double parens, and is preserved across formatting/unformatting of refs.</w:t>
      </w:r>
    </w:p>
    <w:p w14:paraId="070A4697" w14:textId="77777777" w:rsidR="00FE371A" w:rsidRDefault="00FE371A">
      <w:pPr>
        <w:pStyle w:val="CommentText"/>
      </w:pPr>
    </w:p>
    <w:p w14:paraId="640C36EB" w14:textId="77777777" w:rsidR="00FE371A" w:rsidRDefault="00FE371A">
      <w:pPr>
        <w:pStyle w:val="CommentText"/>
        <w:rPr>
          <w:rStyle w:val="Hyperlink0"/>
          <w:color w:val="000000"/>
          <w:sz w:val="22"/>
          <w:szCs w:val="22"/>
          <w:u w:val="none"/>
        </w:rPr>
      </w:pPr>
      <w:r>
        <w:t>Also note that if you delete the author from the citation in brackets [e.g.,  {,</w:t>
      </w:r>
      <w:r>
        <w:rPr>
          <w:rStyle w:val="Hyperlink0"/>
          <w:color w:val="000000"/>
          <w:sz w:val="22"/>
          <w:szCs w:val="22"/>
          <w:u w:val="none"/>
        </w:rPr>
        <w:t xml:space="preserve"> 2010 #391}], it will format as just (2010).  That way you can write in the text “As shown by Jakob </w:t>
      </w:r>
      <w:r>
        <w:t>{,</w:t>
      </w:r>
      <w:r>
        <w:rPr>
          <w:rStyle w:val="Hyperlink0"/>
          <w:color w:val="000000"/>
          <w:sz w:val="22"/>
          <w:szCs w:val="22"/>
          <w:u w:val="none"/>
        </w:rPr>
        <w:t xml:space="preserve"> 2010 #391}, blah blah” and you’ll get “As shown by Jakob (2010), blah blah”.  I did that in some places in the text as well.</w:t>
      </w:r>
    </w:p>
    <w:p w14:paraId="7A51931B" w14:textId="77777777" w:rsidR="00FE371A" w:rsidRDefault="00FE371A">
      <w:pPr>
        <w:pStyle w:val="CommentText"/>
        <w:rPr>
          <w:rStyle w:val="Hyperlink0"/>
          <w:color w:val="000000"/>
          <w:sz w:val="22"/>
          <w:szCs w:val="22"/>
          <w:u w:val="none"/>
        </w:rPr>
      </w:pPr>
    </w:p>
    <w:p w14:paraId="483609CB" w14:textId="17821E47" w:rsidR="00FE371A" w:rsidRDefault="00FE371A">
      <w:pPr>
        <w:pStyle w:val="CommentText"/>
      </w:pPr>
      <w:r>
        <w:rPr>
          <w:rStyle w:val="Hyperlink0"/>
          <w:color w:val="000000"/>
          <w:sz w:val="22"/>
          <w:szCs w:val="22"/>
          <w:u w:val="none"/>
        </w:rPr>
        <w:t>Delete this comment after reading.</w:t>
      </w:r>
    </w:p>
  </w:comment>
  <w:comment w:id="412" w:author="Brainard, David H" w:date="2021-04-08T12:48:00Z" w:initials="BDH">
    <w:p w14:paraId="1692042A" w14:textId="4F079E1C" w:rsidR="00FE371A" w:rsidRDefault="00FE371A">
      <w:pPr>
        <w:pStyle w:val="CommentText"/>
      </w:pPr>
      <w:r>
        <w:rPr>
          <w:rStyle w:val="CommentReference"/>
        </w:rPr>
        <w:annotationRef/>
      </w:r>
      <w:r>
        <w:t>Vijay, please check that this shortened description matches what was done.</w:t>
      </w:r>
    </w:p>
  </w:comment>
  <w:comment w:id="445" w:author="Vijay Singh" w:date="2021-01-20T21:40:00Z" w:initials="VS">
    <w:p w14:paraId="4BF99132" w14:textId="77777777" w:rsidR="007C288C" w:rsidRDefault="007C288C">
      <w:pPr>
        <w:pStyle w:val="CommentText"/>
      </w:pPr>
      <w:r>
        <w:t xml:space="preserve">I don’t think we need to make the assumption that the external noise does not depend on </w:t>
      </w:r>
      <w:r>
        <w:rPr>
          <w:rStyle w:val="CommentReference"/>
        </w:rPr>
        <w:annotationRef/>
      </w:r>
      <w:r>
        <w:t>the target sphere LRF. This should always be true.</w:t>
      </w:r>
    </w:p>
  </w:comment>
  <w:comment w:id="444" w:author="Vijay Singh" w:date="2021-01-20T21:40:00Z" w:initials="VS">
    <w:p w14:paraId="37372063" w14:textId="77777777" w:rsidR="00FE371A" w:rsidRDefault="00FE371A">
      <w:pPr>
        <w:pStyle w:val="CommentText"/>
      </w:pPr>
      <w:r>
        <w:t xml:space="preserve">I don’t think we need to make the assumption that the external noise does not depend on </w:t>
      </w:r>
      <w:r>
        <w:rPr>
          <w:rStyle w:val="CommentReference"/>
        </w:rPr>
        <w:annotationRef/>
      </w:r>
      <w:r>
        <w:t>the target sphere LRF. This should always be true.</w:t>
      </w:r>
    </w:p>
    <w:p w14:paraId="7B089B6E" w14:textId="77777777" w:rsidR="00FE371A" w:rsidRDefault="00FE371A">
      <w:pPr>
        <w:pStyle w:val="CommentText"/>
      </w:pPr>
    </w:p>
    <w:p w14:paraId="08E948A5" w14:textId="2F822794" w:rsidR="00FE371A" w:rsidRDefault="00FE371A">
      <w:pPr>
        <w:pStyle w:val="CommentText"/>
      </w:pPr>
      <w:r>
        <w:t>DHB: sigma_e2 is a quantity internal to the observer, and thus it could depend on the target LRF. The assumption is reasonable, but things could be different so it is indeed an assumption.</w:t>
      </w:r>
    </w:p>
  </w:comment>
  <w:comment w:id="652" w:author="Brainard, David H" w:date="2021-04-09T08:47:00Z" w:initials="BDH">
    <w:p w14:paraId="2E6517D5" w14:textId="77777777" w:rsidR="00FE371A" w:rsidRDefault="00FE371A">
      <w:pPr>
        <w:pStyle w:val="CommentText"/>
      </w:pPr>
      <w:r>
        <w:rPr>
          <w:rStyle w:val="CommentReference"/>
        </w:rPr>
        <w:annotationRef/>
      </w:r>
      <w:r>
        <w:t>Need to expand this to say where everything is.  I removed references elsewhere in the text, list everything here.</w:t>
      </w:r>
    </w:p>
    <w:p w14:paraId="6079FC40" w14:textId="1717171E" w:rsidR="00FE371A" w:rsidRDefault="00FE371A">
      <w:pPr>
        <w:pStyle w:val="CommentText"/>
      </w:pPr>
      <w:r>
        <w:br/>
        <w:t>Vijay, please expand this to the full list.</w:t>
      </w:r>
    </w:p>
  </w:comment>
  <w:comment w:id="656" w:author="Brainard, David H" w:date="2021-04-10T09:30:00Z" w:initials="BDH">
    <w:p w14:paraId="4B8F0E9E" w14:textId="222666BA" w:rsidR="00FE371A" w:rsidRDefault="00FE371A">
      <w:pPr>
        <w:pStyle w:val="CommentText"/>
      </w:pPr>
      <w:r>
        <w:rPr>
          <w:rStyle w:val="CommentReference"/>
        </w:rPr>
        <w:annotationRef/>
      </w:r>
      <w:r>
        <w:t>You use “TSD” in the legend, but it’s SDT elsewhere.  Change to SDT in legend.  Also change Lin-RF to LINRF so that the style of the abbreviation matches across the two models.  Here and in Figures 5 and 6.</w:t>
      </w:r>
    </w:p>
  </w:comment>
  <w:comment w:id="664" w:author="Brainard, David H" w:date="2021-04-10T09:37:00Z" w:initials="BDH">
    <w:p w14:paraId="363FBC8C" w14:textId="05B74C40" w:rsidR="00FE371A" w:rsidRDefault="00FE371A">
      <w:pPr>
        <w:pStyle w:val="CommentText"/>
      </w:pPr>
      <w:r>
        <w:rPr>
          <w:rStyle w:val="CommentReference"/>
        </w:rPr>
        <w:annotationRef/>
      </w:r>
      <w:r>
        <w:t>In the legend, use sigma_i and sigma_e0 to match notation used in the text, not sigma_in and sigma_ex.  As per comment above, use SDT and LINRF. Make y-axis run from 0.0 to 0.05 – we are interested in the ratio of the quantities and the plot exaggerates that ratio.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3A5D167" w15:done="0"/>
  <w15:commentEx w15:paraId="62017374" w15:paraIdParent="13A5D167" w15:done="0"/>
  <w15:commentEx w15:paraId="2BA65214" w15:done="0"/>
  <w15:commentEx w15:paraId="3EACB25E" w15:done="0"/>
  <w15:commentEx w15:paraId="61628C24" w15:done="0"/>
  <w15:commentEx w15:paraId="1CA72602" w15:done="0"/>
  <w15:commentEx w15:paraId="5369E7E7" w15:done="0"/>
  <w15:commentEx w15:paraId="20F26635" w15:done="0"/>
  <w15:commentEx w15:paraId="0E47B834" w15:paraIdParent="20F26635" w15:done="0"/>
  <w15:commentEx w15:paraId="70725829" w15:done="0"/>
  <w15:commentEx w15:paraId="6DAD22B7" w15:done="0"/>
  <w15:commentEx w15:paraId="2619B035" w15:done="0"/>
  <w15:commentEx w15:paraId="2C1B30BC" w15:done="0"/>
  <w15:commentEx w15:paraId="703824B5" w15:done="0"/>
  <w15:commentEx w15:paraId="4A29E860" w15:done="0"/>
  <w15:commentEx w15:paraId="7DFB7C28" w15:done="0"/>
  <w15:commentEx w15:paraId="2858B983" w15:done="0"/>
  <w15:commentEx w15:paraId="0A7C57AB" w15:done="0"/>
  <w15:commentEx w15:paraId="3DC70E93" w15:done="0"/>
  <w15:commentEx w15:paraId="16717720" w15:done="0"/>
  <w15:commentEx w15:paraId="1F3765C4" w15:done="0"/>
  <w15:commentEx w15:paraId="2B47C28E" w15:paraIdParent="1F3765C4" w15:done="0"/>
  <w15:commentEx w15:paraId="7A20269E" w15:paraIdParent="1F3765C4" w15:done="0"/>
  <w15:commentEx w15:paraId="34DE7464" w15:paraIdParent="1F3765C4" w15:done="0"/>
  <w15:commentEx w15:paraId="52F574D9" w15:paraIdParent="1F3765C4" w15:done="0"/>
  <w15:commentEx w15:paraId="221F256F" w15:done="0"/>
  <w15:commentEx w15:paraId="11C2CAEB" w15:done="0"/>
  <w15:commentEx w15:paraId="78EF5CA7" w15:paraIdParent="11C2CAEB" w15:done="0"/>
  <w15:commentEx w15:paraId="483609CB" w15:done="0"/>
  <w15:commentEx w15:paraId="1692042A" w15:done="0"/>
  <w15:commentEx w15:paraId="4BF99132" w15:done="0"/>
  <w15:commentEx w15:paraId="08E948A5" w15:done="0"/>
  <w15:commentEx w15:paraId="6079FC40" w15:done="0"/>
  <w15:commentEx w15:paraId="4B8F0E9E" w15:done="0"/>
  <w15:commentEx w15:paraId="363FBC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9CDC0" w16cex:dateUtc="2020-12-08T15:02:00Z"/>
  <w16cex:commentExtensible w16cex:durableId="23B1584A" w16cex:dateUtc="2021-01-19T18:08:00Z"/>
  <w16cex:commentExtensible w16cex:durableId="23CFBB6B" w16cex:dateUtc="2021-02-11T19:19:00Z"/>
  <w16cex:commentExtensible w16cex:durableId="23CFDF46" w16cex:dateUtc="2021-02-11T21:52:00Z"/>
  <w16cex:commentExtensible w16cex:durableId="2379DB25" w16cex:dateUtc="2020-12-08T15:59:00Z"/>
  <w16cex:commentExtensible w16cex:durableId="23C2FE45" w16cex:dateUtc="2021-02-02T03:25:00Z"/>
  <w16cex:commentExtensible w16cex:durableId="23B00E64" w16cex:dateUtc="2021-01-18T18:40:00Z"/>
  <w16cex:commentExtensible w16cex:durableId="23B011CF" w16cex:dateUtc="2021-01-18T18:55:00Z"/>
  <w16cex:commentExtensible w16cex:durableId="23C2FEA1" w16cex:dateUtc="2021-02-02T03:26:00Z"/>
  <w16cex:commentExtensible w16cex:durableId="23B00EFF" w16cex:dateUtc="2021-01-18T18:43:00Z"/>
  <w16cex:commentExtensible w16cex:durableId="23B01038" w16cex:dateUtc="2021-01-18T18:48:00Z"/>
  <w16cex:commentExtensible w16cex:durableId="23C45838" w16cex:dateUtc="2021-02-03T04:01:00Z"/>
  <w16cex:commentExtensible w16cex:durableId="24298496" w16cex:dateUtc="2021-04-20T20:49:00Z"/>
  <w16cex:commentExtensible w16cex:durableId="2429841F" w16cex:dateUtc="2021-04-20T20:47:00Z"/>
  <w16cex:commentExtensible w16cex:durableId="23C7CA20" w16cex:dateUtc="2021-02-05T18:44:00Z"/>
  <w16cex:commentExtensible w16cex:durableId="241BFCFC" w16cex:dateUtc="2021-04-10T14:31:00Z"/>
  <w16cex:commentExtensible w16cex:durableId="2429AC89" w16cex:dateUtc="2021-04-20T23:39:00Z"/>
  <w16cex:commentExtensible w16cex:durableId="24298886" w16cex:dateUtc="2021-04-20T21:06:00Z"/>
  <w16cex:commentExtensible w16cex:durableId="2429B2DA" w16cex:dateUtc="2021-04-21T00:06:00Z"/>
  <w16cex:commentExtensible w16cex:durableId="24197477" w16cex:dateUtc="2021-04-08T16:24:00Z"/>
  <w16cex:commentExtensible w16cex:durableId="23A6D07B" w16cex:dateUtc="2020-12-14T17:24:00Z"/>
  <w16cex:commentExtensible w16cex:durableId="23A6D07A" w16cex:dateUtc="2021-01-09T21:27:00Z"/>
  <w16cex:commentExtensible w16cex:durableId="23AFEE81" w16cex:dateUtc="2021-01-18T16:24:00Z"/>
  <w16cex:commentExtensible w16cex:durableId="23B40D98" w16cex:dateUtc="2021-01-21T19:26:00Z"/>
  <w16cex:commentExtensible w16cex:durableId="24197548" w16cex:dateUtc="2021-04-08T16:27:00Z"/>
  <w16cex:commentExtensible w16cex:durableId="23C7D642" w16cex:dateUtc="2021-02-05T19:35:00Z"/>
  <w16cex:commentExtensible w16cex:durableId="23AFF072" w16cex:dateUtc="2021-01-18T16:33:00Z"/>
  <w16cex:commentExtensible w16cex:durableId="23B1DFB5" w16cex:dateUtc="2021-01-20T03:46:00Z"/>
  <w16cex:commentExtensible w16cex:durableId="241BF3C3" w16cex:dateUtc="2021-04-10T13:52:00Z"/>
  <w16cex:commentExtensible w16cex:durableId="24197A08" w16cex:dateUtc="2021-04-08T16:48:00Z"/>
  <w16cex:commentExtensible w16cex:durableId="23B321E5" w16cex:dateUtc="2021-01-21T02:40:00Z"/>
  <w16cex:commentExtensible w16cex:durableId="241A932F" w16cex:dateUtc="2021-04-09T12:47:00Z"/>
  <w16cex:commentExtensible w16cex:durableId="241BEEBF" w16cex:dateUtc="2021-04-10T13:30:00Z"/>
  <w16cex:commentExtensible w16cex:durableId="241BF04B" w16cex:dateUtc="2021-04-10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3A5D167" w16cid:durableId="2379CDC0"/>
  <w16cid:commentId w16cid:paraId="62017374" w16cid:durableId="23B1584A"/>
  <w16cid:commentId w16cid:paraId="2BA65214" w16cid:durableId="23CFBB6B"/>
  <w16cid:commentId w16cid:paraId="3EACB25E" w16cid:durableId="23CFDF46"/>
  <w16cid:commentId w16cid:paraId="61628C24" w16cid:durableId="2379DB25"/>
  <w16cid:commentId w16cid:paraId="1CA72602" w16cid:durableId="23C2FE45"/>
  <w16cid:commentId w16cid:paraId="5369E7E7" w16cid:durableId="23B00E64"/>
  <w16cid:commentId w16cid:paraId="20F26635" w16cid:durableId="23B011CF"/>
  <w16cid:commentId w16cid:paraId="0E47B834" w16cid:durableId="23C2FEA1"/>
  <w16cid:commentId w16cid:paraId="70725829" w16cid:durableId="23B00EFF"/>
  <w16cid:commentId w16cid:paraId="6DAD22B7" w16cid:durableId="23B01038"/>
  <w16cid:commentId w16cid:paraId="2619B035" w16cid:durableId="23C45838"/>
  <w16cid:commentId w16cid:paraId="2C1B30BC" w16cid:durableId="24298496"/>
  <w16cid:commentId w16cid:paraId="703824B5" w16cid:durableId="2429841F"/>
  <w16cid:commentId w16cid:paraId="4A29E860" w16cid:durableId="23C7CA20"/>
  <w16cid:commentId w16cid:paraId="7DFB7C28" w16cid:durableId="241BFCFC"/>
  <w16cid:commentId w16cid:paraId="2858B983" w16cid:durableId="2429AC89"/>
  <w16cid:commentId w16cid:paraId="0A7C57AB" w16cid:durableId="24298886"/>
  <w16cid:commentId w16cid:paraId="3DC70E93" w16cid:durableId="2429B2DA"/>
  <w16cid:commentId w16cid:paraId="16717720" w16cid:durableId="24197477"/>
  <w16cid:commentId w16cid:paraId="1F3765C4" w16cid:durableId="23A6D07B"/>
  <w16cid:commentId w16cid:paraId="2B47C28E" w16cid:durableId="23A6D07A"/>
  <w16cid:commentId w16cid:paraId="7A20269E" w16cid:durableId="23AFEE81"/>
  <w16cid:commentId w16cid:paraId="34DE7464" w16cid:durableId="23B40D98"/>
  <w16cid:commentId w16cid:paraId="52F574D9" w16cid:durableId="24197548"/>
  <w16cid:commentId w16cid:paraId="221F256F" w16cid:durableId="23C7D642"/>
  <w16cid:commentId w16cid:paraId="11C2CAEB" w16cid:durableId="23AFF072"/>
  <w16cid:commentId w16cid:paraId="78EF5CA7" w16cid:durableId="23B1DFB5"/>
  <w16cid:commentId w16cid:paraId="483609CB" w16cid:durableId="241BF3C3"/>
  <w16cid:commentId w16cid:paraId="1692042A" w16cid:durableId="24197A08"/>
  <w16cid:commentId w16cid:paraId="08E948A5" w16cid:durableId="23B321E5"/>
  <w16cid:commentId w16cid:paraId="6079FC40" w16cid:durableId="241A932F"/>
  <w16cid:commentId w16cid:paraId="4B8F0E9E" w16cid:durableId="241BEEBF"/>
  <w16cid:commentId w16cid:paraId="363FBC8C" w16cid:durableId="241BF04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50E4EC" w14:textId="77777777" w:rsidR="00A16DDE" w:rsidRDefault="00A16DDE">
      <w:r>
        <w:separator/>
      </w:r>
    </w:p>
  </w:endnote>
  <w:endnote w:type="continuationSeparator" w:id="0">
    <w:p w14:paraId="64E0D2F5" w14:textId="77777777" w:rsidR="00A16DDE" w:rsidRDefault="00A16DDE">
      <w:r>
        <w:continuationSeparator/>
      </w:r>
    </w:p>
  </w:endnote>
  <w:endnote w:type="continuationNotice" w:id="1">
    <w:p w14:paraId="36091789" w14:textId="77777777" w:rsidR="00A16DDE" w:rsidRDefault="00A16D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7D843A" w14:textId="77777777" w:rsidR="00A42D7A" w:rsidRDefault="00A42D7A">
    <w:pPr>
      <w:pStyle w:val="Footer"/>
      <w:pPrChange w:id="869" w:author="Brainard, David H" w:date="2021-04-20T19:58:00Z">
        <w:pPr/>
      </w:pPrChan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141735" w14:textId="77777777" w:rsidR="00A16DDE" w:rsidRDefault="00A16DDE">
      <w:r>
        <w:separator/>
      </w:r>
    </w:p>
  </w:footnote>
  <w:footnote w:type="continuationSeparator" w:id="0">
    <w:p w14:paraId="0F8CB7E0" w14:textId="77777777" w:rsidR="00A16DDE" w:rsidRDefault="00A16DDE">
      <w:r>
        <w:continuationSeparator/>
      </w:r>
    </w:p>
  </w:footnote>
  <w:footnote w:type="continuationNotice" w:id="1">
    <w:p w14:paraId="7DE0FAE0" w14:textId="77777777" w:rsidR="00A16DDE" w:rsidRDefault="00A16DDE"/>
  </w:footnote>
  <w:footnote w:id="2">
    <w:p w14:paraId="4806AADC" w14:textId="1182DC3E" w:rsidR="00FE371A" w:rsidRDefault="00FE371A">
      <w:pPr>
        <w:pStyle w:val="FootnoteText"/>
        <w:rPr>
          <w:ins w:id="484" w:author="Brainard, David H" w:date="2021-04-20T19:58:00Z"/>
        </w:rPr>
      </w:pPr>
      <w:ins w:id="485" w:author="Brainard, David H" w:date="2021-04-20T19:58:00Z">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D38CE" w14:textId="77777777" w:rsidR="00A42D7A" w:rsidRDefault="00A42D7A">
    <w:pPr>
      <w:pStyle w:val="Header"/>
      <w:pPrChange w:id="868" w:author="Brainard, David H" w:date="2021-04-20T19:58:00Z">
        <w:pPr>
          <w:pStyle w:val="FootnoteText"/>
        </w:pPr>
      </w:pPrChang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042456AA">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3E8E257A">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038669E8">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417456B6">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ADEE4A8">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8DA2EA14">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82AD4E4">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CDE6663C">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81EA85C0">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Brainard, David H">
    <w15:presenceInfo w15:providerId="AD" w15:userId="S::dhb@upenn.edu::1236c4e3-da23-40f6-afdd-6eec1c2786fc"/>
  </w15:person>
  <w15:person w15:author="Vijay Singh">
    <w15:presenceInfo w15:providerId="AD" w15:userId="S::vsingh@ncat.edu::c1b7cf81-31c2-4de5-ada1-64b98c3c16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OV&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92dpt2f590x0mezte35f5fwef0rtp2xsfrz&quot;&gt;VijayS Library&lt;record-ids&gt;&lt;item&gt;124&lt;/item&gt;&lt;item&gt;229&lt;/item&gt;&lt;item&gt;250&lt;/item&gt;&lt;item&gt;262&lt;/item&gt;&lt;item&gt;273&lt;/item&gt;&lt;item&gt;286&lt;/item&gt;&lt;item&gt;288&lt;/item&gt;&lt;item&gt;294&lt;/item&gt;&lt;item&gt;315&lt;/item&gt;&lt;item&gt;329&lt;/item&gt;&lt;item&gt;373&lt;/item&gt;&lt;item&gt;391&lt;/item&gt;&lt;item&gt;394&lt;/item&gt;&lt;item&gt;396&lt;/item&gt;&lt;item&gt;409&lt;/item&gt;&lt;item&gt;805&lt;/item&gt;&lt;item&gt;807&lt;/item&gt;&lt;item&gt;808&lt;/item&gt;&lt;item&gt;809&lt;/item&gt;&lt;item&gt;2497&lt;/item&gt;&lt;item&gt;2500&lt;/item&gt;&lt;item&gt;2501&lt;/item&gt;&lt;item&gt;2503&lt;/item&gt;&lt;item&gt;2504&lt;/item&gt;&lt;item&gt;2505&lt;/item&gt;&lt;item&gt;2506&lt;/item&gt;&lt;item&gt;2507&lt;/item&gt;&lt;item&gt;2508&lt;/item&gt;&lt;item&gt;2509&lt;/item&gt;&lt;item&gt;2510&lt;/item&gt;&lt;item&gt;2511&lt;/item&gt;&lt;item&gt;2512&lt;/item&gt;&lt;item&gt;2514&lt;/item&gt;&lt;item&gt;2515&lt;/item&gt;&lt;item&gt;2516&lt;/item&gt;&lt;item&gt;2517&lt;/item&gt;&lt;item&gt;2519&lt;/item&gt;&lt;item&gt;2520&lt;/item&gt;&lt;item&gt;2521&lt;/item&gt;&lt;item&gt;2522&lt;/item&gt;&lt;item&gt;2523&lt;/item&gt;&lt;item&gt;2524&lt;/item&gt;&lt;item&gt;2525&lt;/item&gt;&lt;item&gt;2526&lt;/item&gt;&lt;item&gt;2527&lt;/item&gt;&lt;item&gt;2528&lt;/item&gt;&lt;item&gt;2530&lt;/item&gt;&lt;item&gt;2531&lt;/item&gt;&lt;item&gt;2532&lt;/item&gt;&lt;item&gt;2533&lt;/item&gt;&lt;item&gt;2534&lt;/item&gt;&lt;item&gt;2535&lt;/item&gt;&lt;item&gt;2536&lt;/item&gt;&lt;item&gt;2537&lt;/item&gt;&lt;item&gt;2538&lt;/item&gt;&lt;item&gt;2539&lt;/item&gt;&lt;item&gt;2540&lt;/item&gt;&lt;item&gt;2541&lt;/item&gt;&lt;item&gt;2542&lt;/item&gt;&lt;item&gt;2543&lt;/item&gt;&lt;item&gt;2544&lt;/item&gt;&lt;item&gt;2545&lt;/item&gt;&lt;/record-ids&gt;&lt;/item&gt;&lt;/Libraries&gt;"/>
  </w:docVars>
  <w:rsids>
    <w:rsidRoot w:val="00BA5E45"/>
    <w:rsid w:val="00000FAC"/>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73B1"/>
    <w:rsid w:val="00027F74"/>
    <w:rsid w:val="00030516"/>
    <w:rsid w:val="00030643"/>
    <w:rsid w:val="00031194"/>
    <w:rsid w:val="00032382"/>
    <w:rsid w:val="00032884"/>
    <w:rsid w:val="000329AF"/>
    <w:rsid w:val="00032EB4"/>
    <w:rsid w:val="00033045"/>
    <w:rsid w:val="00034202"/>
    <w:rsid w:val="00036153"/>
    <w:rsid w:val="00036469"/>
    <w:rsid w:val="00036A31"/>
    <w:rsid w:val="00037F1B"/>
    <w:rsid w:val="0004085B"/>
    <w:rsid w:val="000412DF"/>
    <w:rsid w:val="000413A8"/>
    <w:rsid w:val="0004182A"/>
    <w:rsid w:val="00041878"/>
    <w:rsid w:val="00041AB8"/>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7BF4"/>
    <w:rsid w:val="00057F47"/>
    <w:rsid w:val="00060C55"/>
    <w:rsid w:val="00061BFE"/>
    <w:rsid w:val="00062C13"/>
    <w:rsid w:val="0006317A"/>
    <w:rsid w:val="0006324C"/>
    <w:rsid w:val="000633D6"/>
    <w:rsid w:val="00064085"/>
    <w:rsid w:val="000652F8"/>
    <w:rsid w:val="0006591A"/>
    <w:rsid w:val="00065FE8"/>
    <w:rsid w:val="000665C3"/>
    <w:rsid w:val="00066732"/>
    <w:rsid w:val="0006686F"/>
    <w:rsid w:val="00066F32"/>
    <w:rsid w:val="00067798"/>
    <w:rsid w:val="000703E2"/>
    <w:rsid w:val="000711E6"/>
    <w:rsid w:val="0007144A"/>
    <w:rsid w:val="00072048"/>
    <w:rsid w:val="00072635"/>
    <w:rsid w:val="00072F32"/>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4E6"/>
    <w:rsid w:val="00090579"/>
    <w:rsid w:val="00091515"/>
    <w:rsid w:val="00091791"/>
    <w:rsid w:val="000920F6"/>
    <w:rsid w:val="0009288A"/>
    <w:rsid w:val="00095100"/>
    <w:rsid w:val="00095375"/>
    <w:rsid w:val="00096693"/>
    <w:rsid w:val="00096E38"/>
    <w:rsid w:val="00096F00"/>
    <w:rsid w:val="000975D3"/>
    <w:rsid w:val="000A06EB"/>
    <w:rsid w:val="000A0E0B"/>
    <w:rsid w:val="000A284C"/>
    <w:rsid w:val="000A36E2"/>
    <w:rsid w:val="000A3A19"/>
    <w:rsid w:val="000A44AD"/>
    <w:rsid w:val="000A48AD"/>
    <w:rsid w:val="000A4B21"/>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7125"/>
    <w:rsid w:val="000C0062"/>
    <w:rsid w:val="000C02A0"/>
    <w:rsid w:val="000C0A1D"/>
    <w:rsid w:val="000C0F4D"/>
    <w:rsid w:val="000C269A"/>
    <w:rsid w:val="000C2785"/>
    <w:rsid w:val="000C35EE"/>
    <w:rsid w:val="000C39AA"/>
    <w:rsid w:val="000C3EF3"/>
    <w:rsid w:val="000C4096"/>
    <w:rsid w:val="000C412B"/>
    <w:rsid w:val="000C49DC"/>
    <w:rsid w:val="000C5AC2"/>
    <w:rsid w:val="000C6011"/>
    <w:rsid w:val="000C7B42"/>
    <w:rsid w:val="000D0367"/>
    <w:rsid w:val="000D07E9"/>
    <w:rsid w:val="000D0A11"/>
    <w:rsid w:val="000D142B"/>
    <w:rsid w:val="000D1650"/>
    <w:rsid w:val="000D2276"/>
    <w:rsid w:val="000D2A79"/>
    <w:rsid w:val="000D2C79"/>
    <w:rsid w:val="000D3807"/>
    <w:rsid w:val="000D3910"/>
    <w:rsid w:val="000D4ABE"/>
    <w:rsid w:val="000D50AF"/>
    <w:rsid w:val="000D53D8"/>
    <w:rsid w:val="000D5781"/>
    <w:rsid w:val="000D5F0C"/>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60D4"/>
    <w:rsid w:val="000F672B"/>
    <w:rsid w:val="000F6A9A"/>
    <w:rsid w:val="000F6E7B"/>
    <w:rsid w:val="000F719A"/>
    <w:rsid w:val="000F737A"/>
    <w:rsid w:val="000F73CF"/>
    <w:rsid w:val="000F7995"/>
    <w:rsid w:val="000F79FC"/>
    <w:rsid w:val="000F7CE6"/>
    <w:rsid w:val="001004AC"/>
    <w:rsid w:val="0010126B"/>
    <w:rsid w:val="00101E79"/>
    <w:rsid w:val="0010234A"/>
    <w:rsid w:val="001038AA"/>
    <w:rsid w:val="00104CD3"/>
    <w:rsid w:val="00104FF4"/>
    <w:rsid w:val="00105860"/>
    <w:rsid w:val="00105AAA"/>
    <w:rsid w:val="00111BA8"/>
    <w:rsid w:val="0011332E"/>
    <w:rsid w:val="00113DFD"/>
    <w:rsid w:val="001147D4"/>
    <w:rsid w:val="00115FF6"/>
    <w:rsid w:val="001168BE"/>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79"/>
    <w:rsid w:val="00141511"/>
    <w:rsid w:val="00141BF1"/>
    <w:rsid w:val="0014360D"/>
    <w:rsid w:val="00144482"/>
    <w:rsid w:val="001445C3"/>
    <w:rsid w:val="00144DA1"/>
    <w:rsid w:val="001457E3"/>
    <w:rsid w:val="001467F2"/>
    <w:rsid w:val="00146CFD"/>
    <w:rsid w:val="00146E79"/>
    <w:rsid w:val="0015030B"/>
    <w:rsid w:val="0015048E"/>
    <w:rsid w:val="0015087E"/>
    <w:rsid w:val="00150CEF"/>
    <w:rsid w:val="00151AF7"/>
    <w:rsid w:val="0015247A"/>
    <w:rsid w:val="001534DA"/>
    <w:rsid w:val="00153903"/>
    <w:rsid w:val="0015431F"/>
    <w:rsid w:val="00154426"/>
    <w:rsid w:val="00155AD5"/>
    <w:rsid w:val="00155D33"/>
    <w:rsid w:val="00156467"/>
    <w:rsid w:val="0015649F"/>
    <w:rsid w:val="001566DC"/>
    <w:rsid w:val="001572FD"/>
    <w:rsid w:val="001576D6"/>
    <w:rsid w:val="00160A07"/>
    <w:rsid w:val="00160AC7"/>
    <w:rsid w:val="00160D0A"/>
    <w:rsid w:val="00163175"/>
    <w:rsid w:val="0016392E"/>
    <w:rsid w:val="00163F75"/>
    <w:rsid w:val="0016439E"/>
    <w:rsid w:val="00164495"/>
    <w:rsid w:val="00164548"/>
    <w:rsid w:val="001645A3"/>
    <w:rsid w:val="0016469D"/>
    <w:rsid w:val="001650F4"/>
    <w:rsid w:val="00165E5C"/>
    <w:rsid w:val="00166F16"/>
    <w:rsid w:val="0016741F"/>
    <w:rsid w:val="00167452"/>
    <w:rsid w:val="00167C54"/>
    <w:rsid w:val="0017076C"/>
    <w:rsid w:val="001710EC"/>
    <w:rsid w:val="001716D0"/>
    <w:rsid w:val="0017268C"/>
    <w:rsid w:val="00173B5F"/>
    <w:rsid w:val="001740D5"/>
    <w:rsid w:val="0017468A"/>
    <w:rsid w:val="001810C3"/>
    <w:rsid w:val="0018214B"/>
    <w:rsid w:val="001825B8"/>
    <w:rsid w:val="0018353C"/>
    <w:rsid w:val="001839A8"/>
    <w:rsid w:val="001842DD"/>
    <w:rsid w:val="00185392"/>
    <w:rsid w:val="00185D27"/>
    <w:rsid w:val="0018601D"/>
    <w:rsid w:val="001865DA"/>
    <w:rsid w:val="00186D20"/>
    <w:rsid w:val="00186D2C"/>
    <w:rsid w:val="00187E70"/>
    <w:rsid w:val="00190EBA"/>
    <w:rsid w:val="001912A1"/>
    <w:rsid w:val="00191AF9"/>
    <w:rsid w:val="00192DF7"/>
    <w:rsid w:val="001930EF"/>
    <w:rsid w:val="001930F3"/>
    <w:rsid w:val="00193B5D"/>
    <w:rsid w:val="0019412F"/>
    <w:rsid w:val="00194A13"/>
    <w:rsid w:val="00195039"/>
    <w:rsid w:val="0019564F"/>
    <w:rsid w:val="001956AE"/>
    <w:rsid w:val="00195BB5"/>
    <w:rsid w:val="0019642A"/>
    <w:rsid w:val="0019677E"/>
    <w:rsid w:val="00196A08"/>
    <w:rsid w:val="00197D5E"/>
    <w:rsid w:val="00197E4D"/>
    <w:rsid w:val="001A0BE4"/>
    <w:rsid w:val="001A10D0"/>
    <w:rsid w:val="001A14BA"/>
    <w:rsid w:val="001A1C34"/>
    <w:rsid w:val="001A287A"/>
    <w:rsid w:val="001A2AC5"/>
    <w:rsid w:val="001A2B26"/>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D21"/>
    <w:rsid w:val="001C7064"/>
    <w:rsid w:val="001C72F7"/>
    <w:rsid w:val="001C7431"/>
    <w:rsid w:val="001C744A"/>
    <w:rsid w:val="001D0859"/>
    <w:rsid w:val="001D1C2B"/>
    <w:rsid w:val="001D248E"/>
    <w:rsid w:val="001D2893"/>
    <w:rsid w:val="001D357A"/>
    <w:rsid w:val="001D46B4"/>
    <w:rsid w:val="001D54EB"/>
    <w:rsid w:val="001D55E0"/>
    <w:rsid w:val="001D72D2"/>
    <w:rsid w:val="001D7718"/>
    <w:rsid w:val="001E17A1"/>
    <w:rsid w:val="001E473E"/>
    <w:rsid w:val="001E4CB3"/>
    <w:rsid w:val="001E5DBA"/>
    <w:rsid w:val="001E77B3"/>
    <w:rsid w:val="001E7A3E"/>
    <w:rsid w:val="001E7F31"/>
    <w:rsid w:val="001F158B"/>
    <w:rsid w:val="001F17BF"/>
    <w:rsid w:val="001F186E"/>
    <w:rsid w:val="001F18AD"/>
    <w:rsid w:val="001F231E"/>
    <w:rsid w:val="001F2B91"/>
    <w:rsid w:val="001F326A"/>
    <w:rsid w:val="001F32DC"/>
    <w:rsid w:val="001F35BB"/>
    <w:rsid w:val="001F4BFA"/>
    <w:rsid w:val="001F4D6D"/>
    <w:rsid w:val="001F51C7"/>
    <w:rsid w:val="001F5679"/>
    <w:rsid w:val="001F7334"/>
    <w:rsid w:val="001F7655"/>
    <w:rsid w:val="001F76FF"/>
    <w:rsid w:val="001F7D65"/>
    <w:rsid w:val="00200AA9"/>
    <w:rsid w:val="00201D8F"/>
    <w:rsid w:val="0020237D"/>
    <w:rsid w:val="002038F5"/>
    <w:rsid w:val="0020416D"/>
    <w:rsid w:val="00204952"/>
    <w:rsid w:val="00205D92"/>
    <w:rsid w:val="0020605E"/>
    <w:rsid w:val="00206077"/>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89E"/>
    <w:rsid w:val="00217A99"/>
    <w:rsid w:val="002200B0"/>
    <w:rsid w:val="00221886"/>
    <w:rsid w:val="002222FF"/>
    <w:rsid w:val="00222EA0"/>
    <w:rsid w:val="002234E8"/>
    <w:rsid w:val="00223C96"/>
    <w:rsid w:val="00223D41"/>
    <w:rsid w:val="0022589B"/>
    <w:rsid w:val="00226B23"/>
    <w:rsid w:val="00226F28"/>
    <w:rsid w:val="00227C8B"/>
    <w:rsid w:val="002304B1"/>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694"/>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1807"/>
    <w:rsid w:val="00291A4A"/>
    <w:rsid w:val="002922A2"/>
    <w:rsid w:val="0029305F"/>
    <w:rsid w:val="00293280"/>
    <w:rsid w:val="002939D3"/>
    <w:rsid w:val="00293C2C"/>
    <w:rsid w:val="00294ABC"/>
    <w:rsid w:val="0029605B"/>
    <w:rsid w:val="00296182"/>
    <w:rsid w:val="002977F4"/>
    <w:rsid w:val="0029787F"/>
    <w:rsid w:val="00297B7C"/>
    <w:rsid w:val="002A1E32"/>
    <w:rsid w:val="002A235C"/>
    <w:rsid w:val="002A256F"/>
    <w:rsid w:val="002A294B"/>
    <w:rsid w:val="002A2A25"/>
    <w:rsid w:val="002A51AC"/>
    <w:rsid w:val="002A5BB7"/>
    <w:rsid w:val="002A6675"/>
    <w:rsid w:val="002A69E2"/>
    <w:rsid w:val="002A71AF"/>
    <w:rsid w:val="002A7385"/>
    <w:rsid w:val="002A7ADE"/>
    <w:rsid w:val="002A7BAD"/>
    <w:rsid w:val="002B0BA3"/>
    <w:rsid w:val="002B0ECD"/>
    <w:rsid w:val="002B165C"/>
    <w:rsid w:val="002B34C7"/>
    <w:rsid w:val="002B369B"/>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7B56"/>
    <w:rsid w:val="002D7BA3"/>
    <w:rsid w:val="002D7BBD"/>
    <w:rsid w:val="002E0B64"/>
    <w:rsid w:val="002E20EF"/>
    <w:rsid w:val="002E285F"/>
    <w:rsid w:val="002E3EBC"/>
    <w:rsid w:val="002E40A3"/>
    <w:rsid w:val="002E4613"/>
    <w:rsid w:val="002E50D3"/>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F1D"/>
    <w:rsid w:val="003031E6"/>
    <w:rsid w:val="00304113"/>
    <w:rsid w:val="00304729"/>
    <w:rsid w:val="003057CC"/>
    <w:rsid w:val="00306E38"/>
    <w:rsid w:val="003074CB"/>
    <w:rsid w:val="003078D2"/>
    <w:rsid w:val="00307A2E"/>
    <w:rsid w:val="003101D8"/>
    <w:rsid w:val="00310539"/>
    <w:rsid w:val="00310833"/>
    <w:rsid w:val="00315A80"/>
    <w:rsid w:val="0031747B"/>
    <w:rsid w:val="00317AAB"/>
    <w:rsid w:val="00317E0A"/>
    <w:rsid w:val="003205A6"/>
    <w:rsid w:val="00320A68"/>
    <w:rsid w:val="00320B41"/>
    <w:rsid w:val="00320DF9"/>
    <w:rsid w:val="0032213D"/>
    <w:rsid w:val="0032219D"/>
    <w:rsid w:val="003223C8"/>
    <w:rsid w:val="0032252C"/>
    <w:rsid w:val="0032320B"/>
    <w:rsid w:val="00323B6C"/>
    <w:rsid w:val="00324F41"/>
    <w:rsid w:val="003251F6"/>
    <w:rsid w:val="00325EF0"/>
    <w:rsid w:val="003261EB"/>
    <w:rsid w:val="0032696D"/>
    <w:rsid w:val="003271C3"/>
    <w:rsid w:val="003309DA"/>
    <w:rsid w:val="00331103"/>
    <w:rsid w:val="00331526"/>
    <w:rsid w:val="00331F3C"/>
    <w:rsid w:val="003321F1"/>
    <w:rsid w:val="00332F22"/>
    <w:rsid w:val="00332F7E"/>
    <w:rsid w:val="0033318D"/>
    <w:rsid w:val="00333354"/>
    <w:rsid w:val="00333E50"/>
    <w:rsid w:val="003349E2"/>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4F4"/>
    <w:rsid w:val="003475CC"/>
    <w:rsid w:val="00347F41"/>
    <w:rsid w:val="00350733"/>
    <w:rsid w:val="003517E9"/>
    <w:rsid w:val="003518E5"/>
    <w:rsid w:val="00351B43"/>
    <w:rsid w:val="0035354A"/>
    <w:rsid w:val="003540ED"/>
    <w:rsid w:val="00354AF8"/>
    <w:rsid w:val="003559FC"/>
    <w:rsid w:val="00355BA9"/>
    <w:rsid w:val="00356113"/>
    <w:rsid w:val="00356118"/>
    <w:rsid w:val="00356387"/>
    <w:rsid w:val="003613E3"/>
    <w:rsid w:val="0036142C"/>
    <w:rsid w:val="00361F39"/>
    <w:rsid w:val="00362FC2"/>
    <w:rsid w:val="003637C9"/>
    <w:rsid w:val="00363A98"/>
    <w:rsid w:val="00363DC9"/>
    <w:rsid w:val="003641C3"/>
    <w:rsid w:val="0036453E"/>
    <w:rsid w:val="00364BFE"/>
    <w:rsid w:val="00364CF3"/>
    <w:rsid w:val="00367514"/>
    <w:rsid w:val="003677CA"/>
    <w:rsid w:val="00367A6D"/>
    <w:rsid w:val="003705C9"/>
    <w:rsid w:val="00370793"/>
    <w:rsid w:val="00371A9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2C56"/>
    <w:rsid w:val="00382E73"/>
    <w:rsid w:val="00383F91"/>
    <w:rsid w:val="003844D4"/>
    <w:rsid w:val="003849A5"/>
    <w:rsid w:val="00384DD7"/>
    <w:rsid w:val="00384EDD"/>
    <w:rsid w:val="00386C50"/>
    <w:rsid w:val="00387421"/>
    <w:rsid w:val="00387FEA"/>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915"/>
    <w:rsid w:val="003A5EFE"/>
    <w:rsid w:val="003A665F"/>
    <w:rsid w:val="003A67E4"/>
    <w:rsid w:val="003A743B"/>
    <w:rsid w:val="003A75D8"/>
    <w:rsid w:val="003A7EAB"/>
    <w:rsid w:val="003B0F5F"/>
    <w:rsid w:val="003B1175"/>
    <w:rsid w:val="003B1B2C"/>
    <w:rsid w:val="003B24A8"/>
    <w:rsid w:val="003B2E21"/>
    <w:rsid w:val="003B353A"/>
    <w:rsid w:val="003B3ADC"/>
    <w:rsid w:val="003B5569"/>
    <w:rsid w:val="003B64FA"/>
    <w:rsid w:val="003B66A4"/>
    <w:rsid w:val="003B6EB5"/>
    <w:rsid w:val="003B79E6"/>
    <w:rsid w:val="003C11D1"/>
    <w:rsid w:val="003C1F7D"/>
    <w:rsid w:val="003C42DB"/>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17A4"/>
    <w:rsid w:val="003E1D8C"/>
    <w:rsid w:val="003E1E3A"/>
    <w:rsid w:val="003E2389"/>
    <w:rsid w:val="003E28D9"/>
    <w:rsid w:val="003E49C3"/>
    <w:rsid w:val="003E5ECE"/>
    <w:rsid w:val="003E66D3"/>
    <w:rsid w:val="003E6D6B"/>
    <w:rsid w:val="003E7065"/>
    <w:rsid w:val="003F2417"/>
    <w:rsid w:val="003F25CB"/>
    <w:rsid w:val="003F2D86"/>
    <w:rsid w:val="003F3838"/>
    <w:rsid w:val="003F3C5B"/>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B3A"/>
    <w:rsid w:val="00404248"/>
    <w:rsid w:val="00404B67"/>
    <w:rsid w:val="00404E1B"/>
    <w:rsid w:val="0040567F"/>
    <w:rsid w:val="004063F3"/>
    <w:rsid w:val="004065B8"/>
    <w:rsid w:val="0040790D"/>
    <w:rsid w:val="00410392"/>
    <w:rsid w:val="0041078F"/>
    <w:rsid w:val="00410835"/>
    <w:rsid w:val="004109EB"/>
    <w:rsid w:val="0041176A"/>
    <w:rsid w:val="00411DEE"/>
    <w:rsid w:val="00412411"/>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E43"/>
    <w:rsid w:val="00422278"/>
    <w:rsid w:val="00422AED"/>
    <w:rsid w:val="0042306B"/>
    <w:rsid w:val="00423783"/>
    <w:rsid w:val="00424825"/>
    <w:rsid w:val="004248C3"/>
    <w:rsid w:val="00425265"/>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71AF"/>
    <w:rsid w:val="004400FC"/>
    <w:rsid w:val="00440A1A"/>
    <w:rsid w:val="00440F3A"/>
    <w:rsid w:val="00442E3D"/>
    <w:rsid w:val="00444209"/>
    <w:rsid w:val="0044548A"/>
    <w:rsid w:val="00445DB3"/>
    <w:rsid w:val="00446EBC"/>
    <w:rsid w:val="00447212"/>
    <w:rsid w:val="00447725"/>
    <w:rsid w:val="004478B7"/>
    <w:rsid w:val="00450724"/>
    <w:rsid w:val="00451DE0"/>
    <w:rsid w:val="0045208C"/>
    <w:rsid w:val="004521A6"/>
    <w:rsid w:val="004525FA"/>
    <w:rsid w:val="00454007"/>
    <w:rsid w:val="00454551"/>
    <w:rsid w:val="00454C58"/>
    <w:rsid w:val="00455A5C"/>
    <w:rsid w:val="004562D7"/>
    <w:rsid w:val="00456BC8"/>
    <w:rsid w:val="0045754F"/>
    <w:rsid w:val="00457580"/>
    <w:rsid w:val="00457696"/>
    <w:rsid w:val="004576E6"/>
    <w:rsid w:val="00457F2F"/>
    <w:rsid w:val="00460A4C"/>
    <w:rsid w:val="00462217"/>
    <w:rsid w:val="00462535"/>
    <w:rsid w:val="004639F3"/>
    <w:rsid w:val="00463DB6"/>
    <w:rsid w:val="00463F83"/>
    <w:rsid w:val="004644BD"/>
    <w:rsid w:val="00464B28"/>
    <w:rsid w:val="004705BB"/>
    <w:rsid w:val="00470C92"/>
    <w:rsid w:val="004717ED"/>
    <w:rsid w:val="004732AC"/>
    <w:rsid w:val="0047350E"/>
    <w:rsid w:val="00473DFD"/>
    <w:rsid w:val="00475DA6"/>
    <w:rsid w:val="00476835"/>
    <w:rsid w:val="00480522"/>
    <w:rsid w:val="00480A6B"/>
    <w:rsid w:val="00481217"/>
    <w:rsid w:val="004818BB"/>
    <w:rsid w:val="00481A43"/>
    <w:rsid w:val="00482EA7"/>
    <w:rsid w:val="0048339D"/>
    <w:rsid w:val="00484B28"/>
    <w:rsid w:val="004850E5"/>
    <w:rsid w:val="00486ECA"/>
    <w:rsid w:val="00487277"/>
    <w:rsid w:val="00487655"/>
    <w:rsid w:val="00487C88"/>
    <w:rsid w:val="00491306"/>
    <w:rsid w:val="00491E69"/>
    <w:rsid w:val="00492838"/>
    <w:rsid w:val="00492A89"/>
    <w:rsid w:val="00494406"/>
    <w:rsid w:val="00494948"/>
    <w:rsid w:val="00494F22"/>
    <w:rsid w:val="00495F92"/>
    <w:rsid w:val="00496B7F"/>
    <w:rsid w:val="00496FF2"/>
    <w:rsid w:val="00497973"/>
    <w:rsid w:val="00497D21"/>
    <w:rsid w:val="00497D5B"/>
    <w:rsid w:val="004A054C"/>
    <w:rsid w:val="004A1530"/>
    <w:rsid w:val="004A1CD8"/>
    <w:rsid w:val="004A1DC9"/>
    <w:rsid w:val="004A28F2"/>
    <w:rsid w:val="004A3CAE"/>
    <w:rsid w:val="004A4485"/>
    <w:rsid w:val="004A4DD9"/>
    <w:rsid w:val="004A587F"/>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18BD"/>
    <w:rsid w:val="004D1969"/>
    <w:rsid w:val="004D2ADD"/>
    <w:rsid w:val="004D2E42"/>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8D4"/>
    <w:rsid w:val="00506DB0"/>
    <w:rsid w:val="00506E5C"/>
    <w:rsid w:val="00512094"/>
    <w:rsid w:val="00512E48"/>
    <w:rsid w:val="005132E0"/>
    <w:rsid w:val="00513575"/>
    <w:rsid w:val="00513B73"/>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E43"/>
    <w:rsid w:val="00544298"/>
    <w:rsid w:val="0054434E"/>
    <w:rsid w:val="00544BC6"/>
    <w:rsid w:val="0054548D"/>
    <w:rsid w:val="005455B8"/>
    <w:rsid w:val="00545D93"/>
    <w:rsid w:val="00545E90"/>
    <w:rsid w:val="005467C9"/>
    <w:rsid w:val="005475C1"/>
    <w:rsid w:val="00547F29"/>
    <w:rsid w:val="00547FA8"/>
    <w:rsid w:val="0055020D"/>
    <w:rsid w:val="00550902"/>
    <w:rsid w:val="00551054"/>
    <w:rsid w:val="00551B13"/>
    <w:rsid w:val="00551D06"/>
    <w:rsid w:val="0055293C"/>
    <w:rsid w:val="00553E09"/>
    <w:rsid w:val="00554DFF"/>
    <w:rsid w:val="00554F58"/>
    <w:rsid w:val="005552ED"/>
    <w:rsid w:val="00555788"/>
    <w:rsid w:val="0055595D"/>
    <w:rsid w:val="00556836"/>
    <w:rsid w:val="00557847"/>
    <w:rsid w:val="00560232"/>
    <w:rsid w:val="005602AF"/>
    <w:rsid w:val="00560929"/>
    <w:rsid w:val="005619C6"/>
    <w:rsid w:val="00561AF9"/>
    <w:rsid w:val="005622C6"/>
    <w:rsid w:val="0056248F"/>
    <w:rsid w:val="005628F5"/>
    <w:rsid w:val="00562B72"/>
    <w:rsid w:val="00563031"/>
    <w:rsid w:val="00564AD3"/>
    <w:rsid w:val="0056588D"/>
    <w:rsid w:val="00565BCB"/>
    <w:rsid w:val="0056618E"/>
    <w:rsid w:val="005665BC"/>
    <w:rsid w:val="00567374"/>
    <w:rsid w:val="00567CD6"/>
    <w:rsid w:val="00571A92"/>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207E"/>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619"/>
    <w:rsid w:val="00591AD2"/>
    <w:rsid w:val="00591B27"/>
    <w:rsid w:val="00591C00"/>
    <w:rsid w:val="005921C3"/>
    <w:rsid w:val="00592A8E"/>
    <w:rsid w:val="00592C32"/>
    <w:rsid w:val="00593967"/>
    <w:rsid w:val="00594289"/>
    <w:rsid w:val="00595045"/>
    <w:rsid w:val="00596146"/>
    <w:rsid w:val="00596984"/>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61DE"/>
    <w:rsid w:val="005B62C8"/>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F3D"/>
    <w:rsid w:val="005D0369"/>
    <w:rsid w:val="005D0665"/>
    <w:rsid w:val="005D0EE3"/>
    <w:rsid w:val="005D1195"/>
    <w:rsid w:val="005D1CAB"/>
    <w:rsid w:val="005D2E13"/>
    <w:rsid w:val="005D325B"/>
    <w:rsid w:val="005D35AB"/>
    <w:rsid w:val="005D376B"/>
    <w:rsid w:val="005D48FC"/>
    <w:rsid w:val="005D4C1E"/>
    <w:rsid w:val="005D4D31"/>
    <w:rsid w:val="005D5CC3"/>
    <w:rsid w:val="005D5D66"/>
    <w:rsid w:val="005D65EC"/>
    <w:rsid w:val="005D676E"/>
    <w:rsid w:val="005D68F7"/>
    <w:rsid w:val="005D76E6"/>
    <w:rsid w:val="005E029D"/>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AAE"/>
    <w:rsid w:val="005F26B9"/>
    <w:rsid w:val="005F3D38"/>
    <w:rsid w:val="005F4346"/>
    <w:rsid w:val="005F752D"/>
    <w:rsid w:val="006005A9"/>
    <w:rsid w:val="00600888"/>
    <w:rsid w:val="006009B5"/>
    <w:rsid w:val="00600D0E"/>
    <w:rsid w:val="00601064"/>
    <w:rsid w:val="0060148A"/>
    <w:rsid w:val="006018D6"/>
    <w:rsid w:val="006018E9"/>
    <w:rsid w:val="00601AF2"/>
    <w:rsid w:val="00602B19"/>
    <w:rsid w:val="0060402D"/>
    <w:rsid w:val="0060520A"/>
    <w:rsid w:val="0060543A"/>
    <w:rsid w:val="00605FB9"/>
    <w:rsid w:val="0060705E"/>
    <w:rsid w:val="006105AB"/>
    <w:rsid w:val="00610EEA"/>
    <w:rsid w:val="00611687"/>
    <w:rsid w:val="006116DF"/>
    <w:rsid w:val="006125FA"/>
    <w:rsid w:val="00612AD8"/>
    <w:rsid w:val="00612C39"/>
    <w:rsid w:val="006131F9"/>
    <w:rsid w:val="0061323C"/>
    <w:rsid w:val="006134B6"/>
    <w:rsid w:val="006137A0"/>
    <w:rsid w:val="00613B6E"/>
    <w:rsid w:val="0061486B"/>
    <w:rsid w:val="006156E9"/>
    <w:rsid w:val="00616A56"/>
    <w:rsid w:val="00617140"/>
    <w:rsid w:val="0061788D"/>
    <w:rsid w:val="00620B16"/>
    <w:rsid w:val="00621E8A"/>
    <w:rsid w:val="00622619"/>
    <w:rsid w:val="00622841"/>
    <w:rsid w:val="00622BAE"/>
    <w:rsid w:val="00623AEE"/>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6CD3"/>
    <w:rsid w:val="006505B4"/>
    <w:rsid w:val="00650716"/>
    <w:rsid w:val="00650F07"/>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77F"/>
    <w:rsid w:val="00664B03"/>
    <w:rsid w:val="00665B8E"/>
    <w:rsid w:val="00665CFC"/>
    <w:rsid w:val="00666053"/>
    <w:rsid w:val="00666C9F"/>
    <w:rsid w:val="00667636"/>
    <w:rsid w:val="00667C43"/>
    <w:rsid w:val="0067015D"/>
    <w:rsid w:val="006716AD"/>
    <w:rsid w:val="00671731"/>
    <w:rsid w:val="00671AC9"/>
    <w:rsid w:val="00672751"/>
    <w:rsid w:val="0067387F"/>
    <w:rsid w:val="006744C8"/>
    <w:rsid w:val="0067498E"/>
    <w:rsid w:val="00674B1C"/>
    <w:rsid w:val="006761EA"/>
    <w:rsid w:val="006764E5"/>
    <w:rsid w:val="00680093"/>
    <w:rsid w:val="0068037C"/>
    <w:rsid w:val="00681904"/>
    <w:rsid w:val="00681A42"/>
    <w:rsid w:val="00681FFC"/>
    <w:rsid w:val="006828C0"/>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31A8"/>
    <w:rsid w:val="006A33D7"/>
    <w:rsid w:val="006A399F"/>
    <w:rsid w:val="006A4553"/>
    <w:rsid w:val="006A4574"/>
    <w:rsid w:val="006A4A62"/>
    <w:rsid w:val="006A4FD2"/>
    <w:rsid w:val="006A5227"/>
    <w:rsid w:val="006A5370"/>
    <w:rsid w:val="006A553E"/>
    <w:rsid w:val="006A684C"/>
    <w:rsid w:val="006B0DE4"/>
    <w:rsid w:val="006B1AEC"/>
    <w:rsid w:val="006B214A"/>
    <w:rsid w:val="006B262B"/>
    <w:rsid w:val="006B29FD"/>
    <w:rsid w:val="006B2BDB"/>
    <w:rsid w:val="006B2FD7"/>
    <w:rsid w:val="006B3798"/>
    <w:rsid w:val="006B382E"/>
    <w:rsid w:val="006B391A"/>
    <w:rsid w:val="006B3976"/>
    <w:rsid w:val="006B3ACF"/>
    <w:rsid w:val="006B3B86"/>
    <w:rsid w:val="006B4E68"/>
    <w:rsid w:val="006B58DA"/>
    <w:rsid w:val="006B636B"/>
    <w:rsid w:val="006B6754"/>
    <w:rsid w:val="006B740D"/>
    <w:rsid w:val="006B74AA"/>
    <w:rsid w:val="006C1285"/>
    <w:rsid w:val="006C1741"/>
    <w:rsid w:val="006C25C5"/>
    <w:rsid w:val="006C295D"/>
    <w:rsid w:val="006C301B"/>
    <w:rsid w:val="006C333D"/>
    <w:rsid w:val="006C428A"/>
    <w:rsid w:val="006C44A5"/>
    <w:rsid w:val="006C54F5"/>
    <w:rsid w:val="006C5922"/>
    <w:rsid w:val="006C5F7D"/>
    <w:rsid w:val="006D0E20"/>
    <w:rsid w:val="006D10E7"/>
    <w:rsid w:val="006D1F8F"/>
    <w:rsid w:val="006D4516"/>
    <w:rsid w:val="006D48CD"/>
    <w:rsid w:val="006D4AD6"/>
    <w:rsid w:val="006D5084"/>
    <w:rsid w:val="006D63AD"/>
    <w:rsid w:val="006E1A28"/>
    <w:rsid w:val="006E1C86"/>
    <w:rsid w:val="006E1FD3"/>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61C2"/>
    <w:rsid w:val="006F6294"/>
    <w:rsid w:val="006F6744"/>
    <w:rsid w:val="006F7692"/>
    <w:rsid w:val="006F79E4"/>
    <w:rsid w:val="006F7BD1"/>
    <w:rsid w:val="007001F3"/>
    <w:rsid w:val="007007A5"/>
    <w:rsid w:val="00700FDE"/>
    <w:rsid w:val="00701762"/>
    <w:rsid w:val="007018F9"/>
    <w:rsid w:val="00701DB1"/>
    <w:rsid w:val="007031AC"/>
    <w:rsid w:val="00703CB5"/>
    <w:rsid w:val="00705222"/>
    <w:rsid w:val="007057D9"/>
    <w:rsid w:val="007063F3"/>
    <w:rsid w:val="007066D0"/>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31E"/>
    <w:rsid w:val="00752C16"/>
    <w:rsid w:val="00752D9A"/>
    <w:rsid w:val="00753423"/>
    <w:rsid w:val="007535AE"/>
    <w:rsid w:val="00753E63"/>
    <w:rsid w:val="007541BD"/>
    <w:rsid w:val="00754F19"/>
    <w:rsid w:val="00755720"/>
    <w:rsid w:val="00756B43"/>
    <w:rsid w:val="0075715A"/>
    <w:rsid w:val="00757553"/>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79C"/>
    <w:rsid w:val="00772AA2"/>
    <w:rsid w:val="00772B46"/>
    <w:rsid w:val="007732EF"/>
    <w:rsid w:val="00773622"/>
    <w:rsid w:val="00773C97"/>
    <w:rsid w:val="00775F7D"/>
    <w:rsid w:val="0077644E"/>
    <w:rsid w:val="0077663D"/>
    <w:rsid w:val="00776DAE"/>
    <w:rsid w:val="00777656"/>
    <w:rsid w:val="00777675"/>
    <w:rsid w:val="00777780"/>
    <w:rsid w:val="007777AC"/>
    <w:rsid w:val="00777891"/>
    <w:rsid w:val="00777E86"/>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4388"/>
    <w:rsid w:val="007B4502"/>
    <w:rsid w:val="007B47FE"/>
    <w:rsid w:val="007B4E86"/>
    <w:rsid w:val="007B56B7"/>
    <w:rsid w:val="007B632E"/>
    <w:rsid w:val="007B6F5D"/>
    <w:rsid w:val="007C1029"/>
    <w:rsid w:val="007C158F"/>
    <w:rsid w:val="007C190F"/>
    <w:rsid w:val="007C20A8"/>
    <w:rsid w:val="007C20D4"/>
    <w:rsid w:val="007C288C"/>
    <w:rsid w:val="007C28D3"/>
    <w:rsid w:val="007C343C"/>
    <w:rsid w:val="007C4012"/>
    <w:rsid w:val="007C40C8"/>
    <w:rsid w:val="007C477B"/>
    <w:rsid w:val="007C528F"/>
    <w:rsid w:val="007C5875"/>
    <w:rsid w:val="007C6C83"/>
    <w:rsid w:val="007C6F5F"/>
    <w:rsid w:val="007C7153"/>
    <w:rsid w:val="007C7E5C"/>
    <w:rsid w:val="007D11F8"/>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6384"/>
    <w:rsid w:val="007D6DBA"/>
    <w:rsid w:val="007D70B2"/>
    <w:rsid w:val="007D7490"/>
    <w:rsid w:val="007E0C0C"/>
    <w:rsid w:val="007E18E3"/>
    <w:rsid w:val="007E281B"/>
    <w:rsid w:val="007E2831"/>
    <w:rsid w:val="007E3061"/>
    <w:rsid w:val="007E3803"/>
    <w:rsid w:val="007E3A58"/>
    <w:rsid w:val="007E4EA4"/>
    <w:rsid w:val="007E4EA9"/>
    <w:rsid w:val="007E5B3F"/>
    <w:rsid w:val="007E5E9D"/>
    <w:rsid w:val="007E6535"/>
    <w:rsid w:val="007E6751"/>
    <w:rsid w:val="007E7CAD"/>
    <w:rsid w:val="007F079C"/>
    <w:rsid w:val="007F1B18"/>
    <w:rsid w:val="007F2833"/>
    <w:rsid w:val="007F35F9"/>
    <w:rsid w:val="007F3D97"/>
    <w:rsid w:val="007F3E3C"/>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5102"/>
    <w:rsid w:val="0081543B"/>
    <w:rsid w:val="00815E09"/>
    <w:rsid w:val="0081613F"/>
    <w:rsid w:val="00816520"/>
    <w:rsid w:val="00816C00"/>
    <w:rsid w:val="00817939"/>
    <w:rsid w:val="00821184"/>
    <w:rsid w:val="0082209D"/>
    <w:rsid w:val="00822B14"/>
    <w:rsid w:val="00822B66"/>
    <w:rsid w:val="00823990"/>
    <w:rsid w:val="008254B2"/>
    <w:rsid w:val="00825907"/>
    <w:rsid w:val="0082660B"/>
    <w:rsid w:val="008270A4"/>
    <w:rsid w:val="0082747F"/>
    <w:rsid w:val="00830545"/>
    <w:rsid w:val="00830653"/>
    <w:rsid w:val="00830AD3"/>
    <w:rsid w:val="008312F5"/>
    <w:rsid w:val="00831485"/>
    <w:rsid w:val="00831764"/>
    <w:rsid w:val="008323E6"/>
    <w:rsid w:val="00833769"/>
    <w:rsid w:val="0083396B"/>
    <w:rsid w:val="00835980"/>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75E"/>
    <w:rsid w:val="008579FF"/>
    <w:rsid w:val="00857DC6"/>
    <w:rsid w:val="0086021D"/>
    <w:rsid w:val="0086313F"/>
    <w:rsid w:val="00864576"/>
    <w:rsid w:val="008649E5"/>
    <w:rsid w:val="0086613C"/>
    <w:rsid w:val="00866835"/>
    <w:rsid w:val="00866D49"/>
    <w:rsid w:val="008670B3"/>
    <w:rsid w:val="00867148"/>
    <w:rsid w:val="008675A6"/>
    <w:rsid w:val="008676B0"/>
    <w:rsid w:val="00867BF5"/>
    <w:rsid w:val="00871938"/>
    <w:rsid w:val="00873E03"/>
    <w:rsid w:val="008754E5"/>
    <w:rsid w:val="00881281"/>
    <w:rsid w:val="00881650"/>
    <w:rsid w:val="008818BC"/>
    <w:rsid w:val="00881944"/>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86F"/>
    <w:rsid w:val="00896898"/>
    <w:rsid w:val="00896ABF"/>
    <w:rsid w:val="008972FE"/>
    <w:rsid w:val="00897AC9"/>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A74"/>
    <w:rsid w:val="008C29CC"/>
    <w:rsid w:val="008C30C2"/>
    <w:rsid w:val="008C3356"/>
    <w:rsid w:val="008C3BFF"/>
    <w:rsid w:val="008C48AB"/>
    <w:rsid w:val="008C5E41"/>
    <w:rsid w:val="008C607A"/>
    <w:rsid w:val="008C6256"/>
    <w:rsid w:val="008C668E"/>
    <w:rsid w:val="008D0011"/>
    <w:rsid w:val="008D0C3C"/>
    <w:rsid w:val="008D11CB"/>
    <w:rsid w:val="008D195D"/>
    <w:rsid w:val="008D1A7E"/>
    <w:rsid w:val="008D241E"/>
    <w:rsid w:val="008D288D"/>
    <w:rsid w:val="008D33A8"/>
    <w:rsid w:val="008D66B5"/>
    <w:rsid w:val="008D7332"/>
    <w:rsid w:val="008D7908"/>
    <w:rsid w:val="008D7D63"/>
    <w:rsid w:val="008E06EA"/>
    <w:rsid w:val="008E0BE3"/>
    <w:rsid w:val="008E1078"/>
    <w:rsid w:val="008E1689"/>
    <w:rsid w:val="008E27E8"/>
    <w:rsid w:val="008E31F2"/>
    <w:rsid w:val="008E3512"/>
    <w:rsid w:val="008E45B3"/>
    <w:rsid w:val="008E47FC"/>
    <w:rsid w:val="008E4A15"/>
    <w:rsid w:val="008E4C58"/>
    <w:rsid w:val="008E51A7"/>
    <w:rsid w:val="008E6928"/>
    <w:rsid w:val="008E6F40"/>
    <w:rsid w:val="008E7058"/>
    <w:rsid w:val="008F1747"/>
    <w:rsid w:val="008F1AC8"/>
    <w:rsid w:val="008F29B3"/>
    <w:rsid w:val="008F381B"/>
    <w:rsid w:val="008F3A3A"/>
    <w:rsid w:val="008F4713"/>
    <w:rsid w:val="008F4CDF"/>
    <w:rsid w:val="008F50F6"/>
    <w:rsid w:val="008F5946"/>
    <w:rsid w:val="008F64B7"/>
    <w:rsid w:val="008F745D"/>
    <w:rsid w:val="00900090"/>
    <w:rsid w:val="00900FB4"/>
    <w:rsid w:val="00901797"/>
    <w:rsid w:val="009020F2"/>
    <w:rsid w:val="00902167"/>
    <w:rsid w:val="009023BF"/>
    <w:rsid w:val="009024AB"/>
    <w:rsid w:val="00902A6B"/>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3998"/>
    <w:rsid w:val="00943CE8"/>
    <w:rsid w:val="00945A41"/>
    <w:rsid w:val="009478BC"/>
    <w:rsid w:val="00947AA0"/>
    <w:rsid w:val="009506C9"/>
    <w:rsid w:val="00950D71"/>
    <w:rsid w:val="00951F41"/>
    <w:rsid w:val="00952022"/>
    <w:rsid w:val="0095222C"/>
    <w:rsid w:val="00952817"/>
    <w:rsid w:val="0095296C"/>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512B"/>
    <w:rsid w:val="00965C90"/>
    <w:rsid w:val="00965CFE"/>
    <w:rsid w:val="00965E9C"/>
    <w:rsid w:val="009669B4"/>
    <w:rsid w:val="009676B4"/>
    <w:rsid w:val="0096777F"/>
    <w:rsid w:val="009705A8"/>
    <w:rsid w:val="00970670"/>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50E"/>
    <w:rsid w:val="0099062F"/>
    <w:rsid w:val="00990853"/>
    <w:rsid w:val="009923C6"/>
    <w:rsid w:val="009926D1"/>
    <w:rsid w:val="00992E17"/>
    <w:rsid w:val="0099360E"/>
    <w:rsid w:val="00993918"/>
    <w:rsid w:val="00993AD2"/>
    <w:rsid w:val="00993E1A"/>
    <w:rsid w:val="00993F3B"/>
    <w:rsid w:val="0099469A"/>
    <w:rsid w:val="00994DC1"/>
    <w:rsid w:val="00994F21"/>
    <w:rsid w:val="009A09A9"/>
    <w:rsid w:val="009A31C1"/>
    <w:rsid w:val="009A3665"/>
    <w:rsid w:val="009A43B6"/>
    <w:rsid w:val="009A4555"/>
    <w:rsid w:val="009A48BF"/>
    <w:rsid w:val="009A53E6"/>
    <w:rsid w:val="009B139F"/>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21D1"/>
    <w:rsid w:val="009C254B"/>
    <w:rsid w:val="009C2926"/>
    <w:rsid w:val="009C363C"/>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B6D"/>
    <w:rsid w:val="009D6D7A"/>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128C"/>
    <w:rsid w:val="00A125C0"/>
    <w:rsid w:val="00A1263E"/>
    <w:rsid w:val="00A12D3B"/>
    <w:rsid w:val="00A13647"/>
    <w:rsid w:val="00A1601F"/>
    <w:rsid w:val="00A16705"/>
    <w:rsid w:val="00A16DDE"/>
    <w:rsid w:val="00A21172"/>
    <w:rsid w:val="00A224C0"/>
    <w:rsid w:val="00A22EC2"/>
    <w:rsid w:val="00A2348C"/>
    <w:rsid w:val="00A23EB5"/>
    <w:rsid w:val="00A241E1"/>
    <w:rsid w:val="00A24F38"/>
    <w:rsid w:val="00A25700"/>
    <w:rsid w:val="00A25EE2"/>
    <w:rsid w:val="00A26737"/>
    <w:rsid w:val="00A3050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D8F"/>
    <w:rsid w:val="00A41E42"/>
    <w:rsid w:val="00A42094"/>
    <w:rsid w:val="00A421C4"/>
    <w:rsid w:val="00A42D7A"/>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C5"/>
    <w:rsid w:val="00A7123C"/>
    <w:rsid w:val="00A71877"/>
    <w:rsid w:val="00A71EC7"/>
    <w:rsid w:val="00A7425C"/>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6F7A"/>
    <w:rsid w:val="00A97D8A"/>
    <w:rsid w:val="00AA0A75"/>
    <w:rsid w:val="00AA11AC"/>
    <w:rsid w:val="00AA19DF"/>
    <w:rsid w:val="00AA1B09"/>
    <w:rsid w:val="00AA1CC4"/>
    <w:rsid w:val="00AA1ED7"/>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2026"/>
    <w:rsid w:val="00AC259B"/>
    <w:rsid w:val="00AC2D5B"/>
    <w:rsid w:val="00AC2FEA"/>
    <w:rsid w:val="00AC3888"/>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F0DC6"/>
    <w:rsid w:val="00AF134E"/>
    <w:rsid w:val="00AF1A60"/>
    <w:rsid w:val="00AF45CE"/>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4BB9"/>
    <w:rsid w:val="00B05ABE"/>
    <w:rsid w:val="00B05C5A"/>
    <w:rsid w:val="00B05C78"/>
    <w:rsid w:val="00B061C2"/>
    <w:rsid w:val="00B0644A"/>
    <w:rsid w:val="00B0677A"/>
    <w:rsid w:val="00B06F65"/>
    <w:rsid w:val="00B11DBB"/>
    <w:rsid w:val="00B1213C"/>
    <w:rsid w:val="00B12F85"/>
    <w:rsid w:val="00B13578"/>
    <w:rsid w:val="00B1360E"/>
    <w:rsid w:val="00B13FAA"/>
    <w:rsid w:val="00B150D1"/>
    <w:rsid w:val="00B1518D"/>
    <w:rsid w:val="00B1655B"/>
    <w:rsid w:val="00B171CC"/>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8FD"/>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C0238"/>
    <w:rsid w:val="00BC0769"/>
    <w:rsid w:val="00BC0852"/>
    <w:rsid w:val="00BC0AC8"/>
    <w:rsid w:val="00BC12D6"/>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10887"/>
    <w:rsid w:val="00C11417"/>
    <w:rsid w:val="00C123BE"/>
    <w:rsid w:val="00C132DB"/>
    <w:rsid w:val="00C138CE"/>
    <w:rsid w:val="00C13F17"/>
    <w:rsid w:val="00C15078"/>
    <w:rsid w:val="00C15441"/>
    <w:rsid w:val="00C16B01"/>
    <w:rsid w:val="00C17395"/>
    <w:rsid w:val="00C2137D"/>
    <w:rsid w:val="00C22807"/>
    <w:rsid w:val="00C23F49"/>
    <w:rsid w:val="00C27F93"/>
    <w:rsid w:val="00C3037A"/>
    <w:rsid w:val="00C327B5"/>
    <w:rsid w:val="00C3290B"/>
    <w:rsid w:val="00C3295A"/>
    <w:rsid w:val="00C32EAB"/>
    <w:rsid w:val="00C339B8"/>
    <w:rsid w:val="00C33BB8"/>
    <w:rsid w:val="00C34C2A"/>
    <w:rsid w:val="00C36415"/>
    <w:rsid w:val="00C36640"/>
    <w:rsid w:val="00C3692D"/>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1C8B"/>
    <w:rsid w:val="00C61D29"/>
    <w:rsid w:val="00C620C9"/>
    <w:rsid w:val="00C62B17"/>
    <w:rsid w:val="00C641E3"/>
    <w:rsid w:val="00C661B9"/>
    <w:rsid w:val="00C66C56"/>
    <w:rsid w:val="00C673D9"/>
    <w:rsid w:val="00C6744D"/>
    <w:rsid w:val="00C67A90"/>
    <w:rsid w:val="00C67B15"/>
    <w:rsid w:val="00C7007B"/>
    <w:rsid w:val="00C70FC1"/>
    <w:rsid w:val="00C712A7"/>
    <w:rsid w:val="00C713A2"/>
    <w:rsid w:val="00C715B8"/>
    <w:rsid w:val="00C7195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4CB"/>
    <w:rsid w:val="00CA385D"/>
    <w:rsid w:val="00CA416C"/>
    <w:rsid w:val="00CA6133"/>
    <w:rsid w:val="00CA6552"/>
    <w:rsid w:val="00CA66DC"/>
    <w:rsid w:val="00CA6819"/>
    <w:rsid w:val="00CA761E"/>
    <w:rsid w:val="00CA7E39"/>
    <w:rsid w:val="00CB0D0D"/>
    <w:rsid w:val="00CB10AE"/>
    <w:rsid w:val="00CB1248"/>
    <w:rsid w:val="00CB1954"/>
    <w:rsid w:val="00CB2539"/>
    <w:rsid w:val="00CB295F"/>
    <w:rsid w:val="00CB2C74"/>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CE2"/>
    <w:rsid w:val="00CC71F2"/>
    <w:rsid w:val="00CD2A36"/>
    <w:rsid w:val="00CD2FA2"/>
    <w:rsid w:val="00CD324B"/>
    <w:rsid w:val="00CD368A"/>
    <w:rsid w:val="00CD52B5"/>
    <w:rsid w:val="00CD6794"/>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408E"/>
    <w:rsid w:val="00CE4A2C"/>
    <w:rsid w:val="00CE75E2"/>
    <w:rsid w:val="00CF0950"/>
    <w:rsid w:val="00CF18BE"/>
    <w:rsid w:val="00CF1E64"/>
    <w:rsid w:val="00CF2D81"/>
    <w:rsid w:val="00CF2E9D"/>
    <w:rsid w:val="00CF303A"/>
    <w:rsid w:val="00CF307E"/>
    <w:rsid w:val="00CF3BAF"/>
    <w:rsid w:val="00CF3FEE"/>
    <w:rsid w:val="00CF53A0"/>
    <w:rsid w:val="00CF5559"/>
    <w:rsid w:val="00CF5E53"/>
    <w:rsid w:val="00CF5E57"/>
    <w:rsid w:val="00CF63FF"/>
    <w:rsid w:val="00CF6521"/>
    <w:rsid w:val="00CF7124"/>
    <w:rsid w:val="00CF79AC"/>
    <w:rsid w:val="00CF7EA9"/>
    <w:rsid w:val="00D000F1"/>
    <w:rsid w:val="00D00815"/>
    <w:rsid w:val="00D00C92"/>
    <w:rsid w:val="00D011D3"/>
    <w:rsid w:val="00D02F20"/>
    <w:rsid w:val="00D03ACD"/>
    <w:rsid w:val="00D05DA7"/>
    <w:rsid w:val="00D06484"/>
    <w:rsid w:val="00D07B42"/>
    <w:rsid w:val="00D07E6C"/>
    <w:rsid w:val="00D102F0"/>
    <w:rsid w:val="00D1069F"/>
    <w:rsid w:val="00D10DC2"/>
    <w:rsid w:val="00D10E8D"/>
    <w:rsid w:val="00D1160A"/>
    <w:rsid w:val="00D11CC1"/>
    <w:rsid w:val="00D12632"/>
    <w:rsid w:val="00D1277E"/>
    <w:rsid w:val="00D129D3"/>
    <w:rsid w:val="00D134C7"/>
    <w:rsid w:val="00D13DC7"/>
    <w:rsid w:val="00D13F78"/>
    <w:rsid w:val="00D14A65"/>
    <w:rsid w:val="00D14D28"/>
    <w:rsid w:val="00D14F1D"/>
    <w:rsid w:val="00D15060"/>
    <w:rsid w:val="00D1599A"/>
    <w:rsid w:val="00D15E7D"/>
    <w:rsid w:val="00D15FF4"/>
    <w:rsid w:val="00D17F1F"/>
    <w:rsid w:val="00D21F35"/>
    <w:rsid w:val="00D2277E"/>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284"/>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1A28"/>
    <w:rsid w:val="00D91DA9"/>
    <w:rsid w:val="00D92D0C"/>
    <w:rsid w:val="00D934E9"/>
    <w:rsid w:val="00D93B78"/>
    <w:rsid w:val="00D940B4"/>
    <w:rsid w:val="00D949EF"/>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4280"/>
    <w:rsid w:val="00DA42E2"/>
    <w:rsid w:val="00DA440A"/>
    <w:rsid w:val="00DA4B52"/>
    <w:rsid w:val="00DA4EF0"/>
    <w:rsid w:val="00DA51A3"/>
    <w:rsid w:val="00DA6C42"/>
    <w:rsid w:val="00DA6DAF"/>
    <w:rsid w:val="00DA72DE"/>
    <w:rsid w:val="00DB021D"/>
    <w:rsid w:val="00DB0284"/>
    <w:rsid w:val="00DB049D"/>
    <w:rsid w:val="00DB1241"/>
    <w:rsid w:val="00DB25F7"/>
    <w:rsid w:val="00DB2B4D"/>
    <w:rsid w:val="00DB3EB4"/>
    <w:rsid w:val="00DB7215"/>
    <w:rsid w:val="00DC05C5"/>
    <w:rsid w:val="00DC1D71"/>
    <w:rsid w:val="00DC23DE"/>
    <w:rsid w:val="00DC33B3"/>
    <w:rsid w:val="00DC42DC"/>
    <w:rsid w:val="00DC472F"/>
    <w:rsid w:val="00DC47B1"/>
    <w:rsid w:val="00DC4E06"/>
    <w:rsid w:val="00DC4E76"/>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E0879"/>
    <w:rsid w:val="00DE0F68"/>
    <w:rsid w:val="00DE1304"/>
    <w:rsid w:val="00DE13AB"/>
    <w:rsid w:val="00DE1755"/>
    <w:rsid w:val="00DE2794"/>
    <w:rsid w:val="00DE32FA"/>
    <w:rsid w:val="00DE3E1D"/>
    <w:rsid w:val="00DE43EB"/>
    <w:rsid w:val="00DE4D97"/>
    <w:rsid w:val="00DE556A"/>
    <w:rsid w:val="00DE5D7C"/>
    <w:rsid w:val="00DE60F4"/>
    <w:rsid w:val="00DE62DB"/>
    <w:rsid w:val="00DE6779"/>
    <w:rsid w:val="00DE7F41"/>
    <w:rsid w:val="00DF0903"/>
    <w:rsid w:val="00DF0C5F"/>
    <w:rsid w:val="00DF1130"/>
    <w:rsid w:val="00DF132F"/>
    <w:rsid w:val="00DF170A"/>
    <w:rsid w:val="00DF19D1"/>
    <w:rsid w:val="00DF1B1F"/>
    <w:rsid w:val="00DF1B3E"/>
    <w:rsid w:val="00DF1D3D"/>
    <w:rsid w:val="00DF2B70"/>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40249"/>
    <w:rsid w:val="00E40980"/>
    <w:rsid w:val="00E410D2"/>
    <w:rsid w:val="00E4133B"/>
    <w:rsid w:val="00E41F87"/>
    <w:rsid w:val="00E42A7A"/>
    <w:rsid w:val="00E42FC3"/>
    <w:rsid w:val="00E43CA8"/>
    <w:rsid w:val="00E46173"/>
    <w:rsid w:val="00E46402"/>
    <w:rsid w:val="00E476C0"/>
    <w:rsid w:val="00E47988"/>
    <w:rsid w:val="00E50ACE"/>
    <w:rsid w:val="00E50E26"/>
    <w:rsid w:val="00E51B00"/>
    <w:rsid w:val="00E51F63"/>
    <w:rsid w:val="00E520A2"/>
    <w:rsid w:val="00E53065"/>
    <w:rsid w:val="00E530A3"/>
    <w:rsid w:val="00E5310B"/>
    <w:rsid w:val="00E53B12"/>
    <w:rsid w:val="00E5423F"/>
    <w:rsid w:val="00E544A7"/>
    <w:rsid w:val="00E54A9A"/>
    <w:rsid w:val="00E55005"/>
    <w:rsid w:val="00E55916"/>
    <w:rsid w:val="00E5596D"/>
    <w:rsid w:val="00E55BDD"/>
    <w:rsid w:val="00E5789A"/>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9E"/>
    <w:rsid w:val="00E76D8A"/>
    <w:rsid w:val="00E77127"/>
    <w:rsid w:val="00E77BDB"/>
    <w:rsid w:val="00E77D92"/>
    <w:rsid w:val="00E80135"/>
    <w:rsid w:val="00E80284"/>
    <w:rsid w:val="00E802E0"/>
    <w:rsid w:val="00E805B0"/>
    <w:rsid w:val="00E8082A"/>
    <w:rsid w:val="00E82B10"/>
    <w:rsid w:val="00E842D9"/>
    <w:rsid w:val="00E846BC"/>
    <w:rsid w:val="00E85054"/>
    <w:rsid w:val="00E853CE"/>
    <w:rsid w:val="00E85CC6"/>
    <w:rsid w:val="00E85F73"/>
    <w:rsid w:val="00E86069"/>
    <w:rsid w:val="00E86232"/>
    <w:rsid w:val="00E87898"/>
    <w:rsid w:val="00E9046C"/>
    <w:rsid w:val="00E90ADC"/>
    <w:rsid w:val="00E937E2"/>
    <w:rsid w:val="00E95B0E"/>
    <w:rsid w:val="00E95C19"/>
    <w:rsid w:val="00E95D36"/>
    <w:rsid w:val="00E968A5"/>
    <w:rsid w:val="00E96B35"/>
    <w:rsid w:val="00E96D0C"/>
    <w:rsid w:val="00E97C2A"/>
    <w:rsid w:val="00EA067B"/>
    <w:rsid w:val="00EA07BE"/>
    <w:rsid w:val="00EA08E3"/>
    <w:rsid w:val="00EA169E"/>
    <w:rsid w:val="00EA2398"/>
    <w:rsid w:val="00EA29CA"/>
    <w:rsid w:val="00EA2EF7"/>
    <w:rsid w:val="00EA34E7"/>
    <w:rsid w:val="00EA38F0"/>
    <w:rsid w:val="00EA4685"/>
    <w:rsid w:val="00EA46CE"/>
    <w:rsid w:val="00EA46F2"/>
    <w:rsid w:val="00EA4D60"/>
    <w:rsid w:val="00EA5437"/>
    <w:rsid w:val="00EA60DC"/>
    <w:rsid w:val="00EA6143"/>
    <w:rsid w:val="00EA651A"/>
    <w:rsid w:val="00EA679E"/>
    <w:rsid w:val="00EA76CE"/>
    <w:rsid w:val="00EA7D01"/>
    <w:rsid w:val="00EB13F1"/>
    <w:rsid w:val="00EB4E5C"/>
    <w:rsid w:val="00EB526D"/>
    <w:rsid w:val="00EB5FEE"/>
    <w:rsid w:val="00EB6D99"/>
    <w:rsid w:val="00EB7A8F"/>
    <w:rsid w:val="00EC05D0"/>
    <w:rsid w:val="00EC07AF"/>
    <w:rsid w:val="00EC1823"/>
    <w:rsid w:val="00EC2F73"/>
    <w:rsid w:val="00EC3303"/>
    <w:rsid w:val="00EC417F"/>
    <w:rsid w:val="00EC44E5"/>
    <w:rsid w:val="00EC474D"/>
    <w:rsid w:val="00EC5186"/>
    <w:rsid w:val="00EC55A9"/>
    <w:rsid w:val="00EC6A85"/>
    <w:rsid w:val="00EC6BA0"/>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449"/>
    <w:rsid w:val="00EF0723"/>
    <w:rsid w:val="00EF0BC1"/>
    <w:rsid w:val="00EF0C47"/>
    <w:rsid w:val="00EF13F5"/>
    <w:rsid w:val="00EF1724"/>
    <w:rsid w:val="00EF173E"/>
    <w:rsid w:val="00EF1D94"/>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7555"/>
    <w:rsid w:val="00F33072"/>
    <w:rsid w:val="00F330BA"/>
    <w:rsid w:val="00F3377D"/>
    <w:rsid w:val="00F3382B"/>
    <w:rsid w:val="00F346EC"/>
    <w:rsid w:val="00F34852"/>
    <w:rsid w:val="00F35208"/>
    <w:rsid w:val="00F357E6"/>
    <w:rsid w:val="00F35ED7"/>
    <w:rsid w:val="00F371EA"/>
    <w:rsid w:val="00F37917"/>
    <w:rsid w:val="00F37E4F"/>
    <w:rsid w:val="00F41047"/>
    <w:rsid w:val="00F41471"/>
    <w:rsid w:val="00F4170D"/>
    <w:rsid w:val="00F43DBD"/>
    <w:rsid w:val="00F44A97"/>
    <w:rsid w:val="00F44B63"/>
    <w:rsid w:val="00F44C65"/>
    <w:rsid w:val="00F4593C"/>
    <w:rsid w:val="00F45FD1"/>
    <w:rsid w:val="00F45FE9"/>
    <w:rsid w:val="00F4602D"/>
    <w:rsid w:val="00F465E0"/>
    <w:rsid w:val="00F4667A"/>
    <w:rsid w:val="00F46A55"/>
    <w:rsid w:val="00F47765"/>
    <w:rsid w:val="00F5033A"/>
    <w:rsid w:val="00F505F0"/>
    <w:rsid w:val="00F50D13"/>
    <w:rsid w:val="00F51B9F"/>
    <w:rsid w:val="00F52099"/>
    <w:rsid w:val="00F537C6"/>
    <w:rsid w:val="00F53B20"/>
    <w:rsid w:val="00F53E07"/>
    <w:rsid w:val="00F5509C"/>
    <w:rsid w:val="00F55602"/>
    <w:rsid w:val="00F55E6A"/>
    <w:rsid w:val="00F56004"/>
    <w:rsid w:val="00F5788D"/>
    <w:rsid w:val="00F60DBF"/>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91E"/>
    <w:rsid w:val="00F75251"/>
    <w:rsid w:val="00F75761"/>
    <w:rsid w:val="00F75F51"/>
    <w:rsid w:val="00F766C2"/>
    <w:rsid w:val="00F7675B"/>
    <w:rsid w:val="00F76D8B"/>
    <w:rsid w:val="00F76DAF"/>
    <w:rsid w:val="00F80646"/>
    <w:rsid w:val="00F80A99"/>
    <w:rsid w:val="00F80E92"/>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23D8"/>
    <w:rsid w:val="00F92A9A"/>
    <w:rsid w:val="00F949EA"/>
    <w:rsid w:val="00F953D4"/>
    <w:rsid w:val="00F9585F"/>
    <w:rsid w:val="00F964BB"/>
    <w:rsid w:val="00F966C6"/>
    <w:rsid w:val="00F9766D"/>
    <w:rsid w:val="00F97E74"/>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49E6"/>
    <w:rsid w:val="00FA4A0A"/>
    <w:rsid w:val="00FA4B53"/>
    <w:rsid w:val="00FA4CF5"/>
    <w:rsid w:val="00FA54D7"/>
    <w:rsid w:val="00FA5E1A"/>
    <w:rsid w:val="00FA6497"/>
    <w:rsid w:val="00FA68AF"/>
    <w:rsid w:val="00FA78BB"/>
    <w:rsid w:val="00FA7BC0"/>
    <w:rsid w:val="00FA7D77"/>
    <w:rsid w:val="00FB350B"/>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1423"/>
    <w:rsid w:val="00FD14D7"/>
    <w:rsid w:val="00FD18C7"/>
    <w:rsid w:val="00FD4385"/>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7791"/>
    <w:rsid w:val="00FE7CC3"/>
    <w:rsid w:val="00FE7EBE"/>
    <w:rsid w:val="00FF1AC7"/>
    <w:rsid w:val="00FF1BE5"/>
    <w:rsid w:val="00FF1F7C"/>
    <w:rsid w:val="00FF2584"/>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 w:type="paragraph" w:styleId="Header">
    <w:name w:val="header"/>
    <w:basedOn w:val="Normal"/>
    <w:link w:val="HeaderChar"/>
    <w:uiPriority w:val="99"/>
    <w:unhideWhenUsed/>
    <w:rsid w:val="00A42D7A"/>
    <w:pPr>
      <w:tabs>
        <w:tab w:val="center" w:pos="4680"/>
        <w:tab w:val="right" w:pos="9360"/>
      </w:tabs>
    </w:pPr>
  </w:style>
  <w:style w:type="character" w:customStyle="1" w:styleId="HeaderChar">
    <w:name w:val="Header Char"/>
    <w:basedOn w:val="DefaultParagraphFont"/>
    <w:link w:val="Header"/>
    <w:uiPriority w:val="99"/>
    <w:rsid w:val="00A42D7A"/>
    <w:rPr>
      <w:sz w:val="24"/>
      <w:szCs w:val="24"/>
    </w:rPr>
  </w:style>
  <w:style w:type="paragraph" w:styleId="Footer">
    <w:name w:val="footer"/>
    <w:basedOn w:val="Normal"/>
    <w:link w:val="FooterChar"/>
    <w:uiPriority w:val="99"/>
    <w:unhideWhenUsed/>
    <w:rsid w:val="00A42D7A"/>
    <w:pPr>
      <w:tabs>
        <w:tab w:val="center" w:pos="4680"/>
        <w:tab w:val="right" w:pos="9360"/>
      </w:tabs>
    </w:pPr>
  </w:style>
  <w:style w:type="character" w:customStyle="1" w:styleId="FooterChar">
    <w:name w:val="Footer Char"/>
    <w:basedOn w:val="DefaultParagraphFont"/>
    <w:link w:val="Footer"/>
    <w:uiPriority w:val="99"/>
    <w:rsid w:val="00A42D7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eader" Target="header1.xm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23</Pages>
  <Words>21956</Words>
  <Characters>125154</Characters>
  <Application>Microsoft Office Word</Application>
  <DocSecurity>0</DocSecurity>
  <Lines>1042</Lines>
  <Paragraphs>293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cp:revision>
  <cp:lastPrinted>2020-12-07T21:16:00Z</cp:lastPrinted>
  <dcterms:created xsi:type="dcterms:W3CDTF">2021-02-08T04:31:00Z</dcterms:created>
  <dcterms:modified xsi:type="dcterms:W3CDTF">2021-04-21T00:06:00Z</dcterms:modified>
</cp:coreProperties>
</file>