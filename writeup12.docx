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66E20E7F"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 xml:space="preserve">equivalent noise paradigm </w:t>
      </w:r>
      <w:r w:rsidR="002F1829">
        <w:rPr>
          <w:rFonts w:ascii="Times New Roman" w:hAnsi="Times New Roman"/>
          <w:sz w:val="22"/>
          <w:szCs w:val="22"/>
        </w:rPr>
        <w:t xml:space="preserve">which </w:t>
      </w:r>
      <w:r w:rsidR="00923B17">
        <w:rPr>
          <w:rFonts w:ascii="Times New Roman" w:hAnsi="Times New Roman"/>
          <w:sz w:val="22"/>
          <w:szCs w:val="22"/>
        </w:rPr>
        <w:t xml:space="preserve">relates signal to noise properties of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923B17">
        <w:rPr>
          <w:rFonts w:ascii="Times New Roman" w:hAnsi="Times New Roman"/>
          <w:sz w:val="22"/>
          <w:szCs w:val="22"/>
        </w:rPr>
        <w:t xml:space="preserve"> and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computational model that uses a center-surround receptive field to estimate object lightness 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8EF95BA"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7988">
        <w:rPr>
          <w:rFonts w:ascii="Times New Roman" w:hAnsi="Times New Roman"/>
          <w:sz w:val="22"/>
          <w:szCs w:val="22"/>
        </w:rPr>
        <w:t>process</w:t>
      </w:r>
      <w:r w:rsidR="00A70EC5">
        <w:rPr>
          <w:rFonts w:ascii="Times New Roman" w:hAnsi="Times New Roman"/>
          <w:sz w:val="22"/>
          <w:szCs w:val="22"/>
        </w:rPr>
        <w:t>es</w:t>
      </w:r>
      <w:r w:rsidR="00E47988">
        <w:rPr>
          <w:rFonts w:ascii="Times New Roman" w:hAnsi="Times New Roman"/>
          <w:sz w:val="22"/>
          <w:szCs w:val="22"/>
        </w:rPr>
        <w:t xml:space="preserve"> that result in these </w:t>
      </w:r>
      <w:r w:rsidR="003F6C36">
        <w:rPr>
          <w:rFonts w:ascii="Times New Roman" w:hAnsi="Times New Roman"/>
          <w:sz w:val="22"/>
          <w:szCs w:val="22"/>
        </w:rPr>
        <w:t>representations</w:t>
      </w:r>
      <w:r w:rsidR="00744589">
        <w:rPr>
          <w:rFonts w:ascii="Times New Roman" w:hAnsi="Times New Roman"/>
          <w:sz w:val="22"/>
          <w:szCs w:val="22"/>
        </w:rPr>
        <w:t xml:space="preserve"> </w:t>
      </w:r>
      <w:r w:rsidR="003F6C36">
        <w:rPr>
          <w:rFonts w:ascii="Times New Roman" w:hAnsi="Times New Roman"/>
          <w:sz w:val="22"/>
          <w:szCs w:val="22"/>
        </w:rPr>
        <w:t xml:space="preserve">start </w:t>
      </w:r>
      <w:r w:rsidR="00744589">
        <w:rPr>
          <w:rFonts w:ascii="Times New Roman" w:hAnsi="Times New Roman"/>
          <w:sz w:val="22"/>
          <w:szCs w:val="22"/>
        </w:rPr>
        <w:t>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sidR="00744589">
        <w:rPr>
          <w:rFonts w:ascii="Times New Roman" w:hAnsi="Times New Roman"/>
          <w:sz w:val="22"/>
          <w:szCs w:val="22"/>
        </w:rPr>
        <w:t xml:space="preserve"> </w:t>
      </w:r>
      <w:r w:rsidR="00B26547">
        <w:rPr>
          <w:rFonts w:ascii="Times New Roman" w:hAnsi="Times New Roman"/>
          <w:sz w:val="22"/>
          <w:szCs w:val="22"/>
        </w:rPr>
        <w:t xml:space="preserve">important </w:t>
      </w:r>
      <w:r w:rsidR="00744589">
        <w:rPr>
          <w:rFonts w:ascii="Times New Roman" w:hAnsi="Times New Roman"/>
          <w:sz w:val="22"/>
          <w:szCs w:val="22"/>
        </w:rPr>
        <w:t xml:space="preserve">goal of vision </w:t>
      </w:r>
      <w:commentRangeStart w:id="0"/>
      <w:commentRangeStart w:id="1"/>
      <w:r w:rsidR="00744589">
        <w:rPr>
          <w:rFonts w:ascii="Times New Roman" w:hAnsi="Times New Roman"/>
          <w:sz w:val="22"/>
          <w:szCs w:val="22"/>
        </w:rPr>
        <w:t>science</w:t>
      </w:r>
      <w:commentRangeEnd w:id="0"/>
      <w:r w:rsidR="00AF67E8">
        <w:rPr>
          <w:rStyle w:val="CommentReference"/>
          <w:rFonts w:ascii="Times New Roman" w:hAnsi="Times New Roman" w:cs="Times New Roman"/>
          <w:color w:val="auto"/>
          <w14:textOutline w14:w="0" w14:cap="rnd" w14:cmpd="sng" w14:algn="ctr">
            <w14:noFill/>
            <w14:prstDash w14:val="solid"/>
            <w14:bevel/>
          </w14:textOutline>
        </w:rPr>
        <w:commentReference w:id="0"/>
      </w:r>
      <w:commentRangeEnd w:id="1"/>
      <w:r w:rsidR="0078721C">
        <w:rPr>
          <w:rStyle w:val="CommentReference"/>
          <w:rFonts w:ascii="Times New Roman" w:hAnsi="Times New Roman" w:cs="Times New Roman"/>
          <w:color w:val="auto"/>
          <w14:textOutline w14:w="0" w14:cap="rnd" w14:cmpd="sng" w14:algn="ctr">
            <w14:noFill/>
            <w14:prstDash w14:val="solid"/>
            <w14:bevel/>
          </w14:textOutline>
        </w:rPr>
        <w:commentReference w:id="1"/>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6D7128F0"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achromatic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achromatic objects</w:t>
      </w:r>
      <w:r w:rsidR="00E85F73">
        <w:rPr>
          <w:rFonts w:ascii="Times New Roman" w:hAnsi="Times New Roman"/>
          <w:sz w:val="22"/>
          <w:szCs w:val="22"/>
        </w:rPr>
        <w:t xml:space="preserve"> is termed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representation </w:t>
      </w:r>
      <w:r w:rsidR="00304113">
        <w:rPr>
          <w:rFonts w:ascii="Times New Roman" w:hAnsi="Times New Roman"/>
          <w:sz w:val="22"/>
          <w:szCs w:val="22"/>
        </w:rPr>
        <w:t xml:space="preserve">of object lightness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the retinal irradiance of the image</w:t>
      </w:r>
      <w:r w:rsidR="00DE5D7C">
        <w:rPr>
          <w:rFonts w:ascii="Times New Roman" w:hAnsi="Times New Roman"/>
          <w:sz w:val="22"/>
          <w:szCs w:val="22"/>
        </w:rPr>
        <w:t xml:space="preserve"> cast by the object</w:t>
      </w:r>
      <w:r w:rsidR="000703E2">
        <w:rPr>
          <w:rFonts w:ascii="Times New Roman" w:hAnsi="Times New Roman"/>
          <w:sz w:val="22"/>
          <w:szCs w:val="22"/>
        </w:rPr>
        <w:t xml:space="preserve"> varies both with the object’s overall reflectance </w:t>
      </w:r>
      <w:r w:rsidR="00C00A10">
        <w:rPr>
          <w:rFonts w:ascii="Times New Roman" w:hAnsi="Times New Roman"/>
          <w:sz w:val="22"/>
          <w:szCs w:val="22"/>
        </w:rPr>
        <w:t xml:space="preserve">and </w:t>
      </w:r>
      <w:r w:rsidR="000703E2">
        <w:rPr>
          <w:rFonts w:ascii="Times New Roman" w:hAnsi="Times New Roman"/>
          <w:sz w:val="22"/>
          <w:szCs w:val="22"/>
        </w:rPr>
        <w:t xml:space="preserve">the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FC3D5C">
        <w:rPr>
          <w:rFonts w:ascii="Times New Roman" w:hAnsi="Times New Roman"/>
          <w:sz w:val="22"/>
          <w:szCs w:val="22"/>
        </w:rPr>
        <w:t>as well as</w:t>
      </w:r>
      <w:r w:rsidR="000703E2">
        <w:rPr>
          <w:rFonts w:ascii="Times New Roman" w:hAnsi="Times New Roman"/>
          <w:sz w:val="22"/>
          <w:szCs w:val="22"/>
        </w:rPr>
        <w:t xml:space="preserve"> the position and pose of the object in the scene.</w:t>
      </w:r>
      <w:r w:rsidR="00BE2972">
        <w:rPr>
          <w:rFonts w:ascii="Times New Roman" w:hAnsi="Times New Roman"/>
          <w:sz w:val="22"/>
          <w:szCs w:val="22"/>
        </w:rPr>
        <w:t xml:space="preserve"> </w:t>
      </w:r>
      <w:r w:rsidR="005D5D66">
        <w:rPr>
          <w:rFonts w:ascii="Times New Roman" w:hAnsi="Times New Roman"/>
          <w:sz w:val="22"/>
          <w:szCs w:val="22"/>
        </w:rPr>
        <w:t>T</w:t>
      </w:r>
      <w:r w:rsidR="00BE2972">
        <w:rPr>
          <w:rFonts w:ascii="Times New Roman" w:hAnsi="Times New Roman"/>
          <w:sz w:val="22"/>
          <w:szCs w:val="22"/>
        </w:rPr>
        <w:t xml:space="preserve">he degree </w:t>
      </w:r>
      <w:r w:rsidR="005D5D66">
        <w:rPr>
          <w:rFonts w:ascii="Times New Roman" w:hAnsi="Times New Roman"/>
          <w:sz w:val="22"/>
          <w:szCs w:val="22"/>
        </w:rPr>
        <w:t xml:space="preserve">to which </w:t>
      </w:r>
      <w:r w:rsidR="00BE2972">
        <w:rPr>
          <w:rFonts w:ascii="Times New Roman" w:hAnsi="Times New Roman"/>
          <w:sz w:val="22"/>
          <w:szCs w:val="22"/>
        </w:rPr>
        <w:t>the visual system stabilizes the lightness representation against object-</w:t>
      </w:r>
      <w:commentRangeStart w:id="2"/>
      <w:ins w:id="3" w:author="Vijay Singh" w:date="2021-02-08T20:19:00Z">
        <w:r w:rsidR="00B61E3B">
          <w:rPr>
            <w:rFonts w:ascii="Times New Roman" w:hAnsi="Times New Roman"/>
            <w:sz w:val="22"/>
            <w:szCs w:val="22"/>
          </w:rPr>
          <w:t>ex</w:t>
        </w:r>
      </w:ins>
      <w:r w:rsidR="00BE2972">
        <w:rPr>
          <w:rFonts w:ascii="Times New Roman" w:hAnsi="Times New Roman"/>
          <w:sz w:val="22"/>
          <w:szCs w:val="22"/>
        </w:rPr>
        <w:t>trinsic</w:t>
      </w:r>
      <w:commentRangeEnd w:id="2"/>
      <w:r w:rsidR="00104FF4">
        <w:rPr>
          <w:rStyle w:val="CommentReference"/>
          <w:rFonts w:ascii="Times New Roman" w:hAnsi="Times New Roman" w:cs="Times New Roman"/>
          <w:color w:val="auto"/>
          <w14:textOutline w14:w="0" w14:cap="rnd" w14:cmpd="sng" w14:algn="ctr">
            <w14:noFill/>
            <w14:prstDash w14:val="solid"/>
            <w14:bevel/>
          </w14:textOutline>
        </w:rPr>
        <w:commentReference w:id="2"/>
      </w:r>
      <w:r w:rsidR="00BE2972">
        <w:rPr>
          <w:rFonts w:ascii="Times New Roman" w:hAnsi="Times New Roman"/>
          <w:sz w:val="22"/>
          <w:szCs w:val="22"/>
        </w:rPr>
        <w:t xml:space="preserve"> variation</w:t>
      </w:r>
      <w:r w:rsidR="0058310C">
        <w:rPr>
          <w:rFonts w:ascii="Times New Roman" w:hAnsi="Times New Roman"/>
          <w:sz w:val="22"/>
          <w:szCs w:val="22"/>
        </w:rPr>
        <w:t xml:space="preserve"> determines the degree of lightness constancy</w:t>
      </w:r>
      <w:r w:rsidR="009B1979">
        <w:rPr>
          <w:rFonts w:ascii="Times New Roman" w:hAnsi="Times New Roman"/>
          <w:sz w:val="22"/>
          <w:szCs w:val="22"/>
        </w:rPr>
        <w:t xml:space="preserve"> </w:t>
      </w:r>
      <w:r w:rsidR="00BF3F69">
        <w:rPr>
          <w:rFonts w:ascii="Times New Roman" w:hAnsi="Times New Roman"/>
          <w:sz w:val="22"/>
          <w:szCs w:val="22"/>
        </w:rPr>
        <w:t>achieved by the system</w:t>
      </w:r>
      <w:r w:rsidR="00BE2972">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732C899B" w14:textId="0337977C" w:rsidR="00BC3F5A"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w:t>
      </w:r>
      <w:r w:rsidR="009C0A24">
        <w:rPr>
          <w:rFonts w:ascii="Times New Roman" w:hAnsi="Times New Roman"/>
          <w:sz w:val="22"/>
          <w:szCs w:val="22"/>
        </w:rPr>
        <w:t xml:space="preserve">subjective psychophysical </w:t>
      </w:r>
      <w:r>
        <w:rPr>
          <w:rFonts w:ascii="Times New Roman" w:hAnsi="Times New Roman"/>
          <w:sz w:val="22"/>
          <w:szCs w:val="22"/>
        </w:rPr>
        <w:t xml:space="preserve">methods, in which observers report their subjective judgment of the </w:t>
      </w:r>
      <w:r w:rsidR="003A0E3F">
        <w:rPr>
          <w:rFonts w:ascii="Times New Roman" w:hAnsi="Times New Roman"/>
          <w:sz w:val="22"/>
          <w:szCs w:val="22"/>
        </w:rPr>
        <w:t xml:space="preserve">object </w:t>
      </w:r>
      <w:r>
        <w:rPr>
          <w:rFonts w:ascii="Times New Roman" w:hAnsi="Times New Roman"/>
          <w:sz w:val="22"/>
          <w:szCs w:val="22"/>
        </w:rPr>
        <w:t>lightness</w:t>
      </w:r>
      <w:ins w:id="4" w:author="Vijay Singh" w:date="2021-02-11T15:40:00Z">
        <w:r w:rsidR="004C2E9D">
          <w:rPr>
            <w:rFonts w:ascii="Times New Roman" w:hAnsi="Times New Roman"/>
            <w:sz w:val="22"/>
            <w:szCs w:val="22"/>
          </w:rPr>
          <w:t xml:space="preserve"> </w:t>
        </w:r>
      </w:ins>
      <w:commentRangeStart w:id="5"/>
      <w:r w:rsidR="004C2E9D">
        <w:rPr>
          <w:rFonts w:ascii="Times New Roman" w:hAnsi="Times New Roman"/>
          <w:sz w:val="22"/>
          <w:szCs w:val="22"/>
        </w:rPr>
        <w:fldChar w:fldCharType="begin">
          <w:fldData xml:space="preserve">PEVuZE5vdGU+PENpdGU+PEF1dGhvcj5BcmVuZDwvQXV0aG9yPjxZZWFyPjE5ODc8L1llYXI+PFJl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</w:fldData>
        </w:fldChar>
      </w:r>
      <w:r w:rsidR="007E4EA9">
        <w:rPr>
          <w:rFonts w:ascii="Times New Roman" w:hAnsi="Times New Roman"/>
          <w:sz w:val="22"/>
          <w:szCs w:val="22"/>
        </w:rPr>
        <w:instrText xml:space="preserve"> ADDIN EN.CITE </w:instrText>
      </w:r>
      <w:r w:rsidR="007E4EA9">
        <w:rPr>
          <w:rFonts w:ascii="Times New Roman" w:hAnsi="Times New Roman"/>
          <w:sz w:val="22"/>
          <w:szCs w:val="22"/>
        </w:rPr>
        <w:fldChar w:fldCharType="begin">
          <w:fldData xml:space="preserve">PEVuZE5vdGU+PENpdGU+PEF1dGhvcj5BcmVuZDwvQXV0aG9yPjxZZWFyPjE5ODc8L1llYXI+PFJl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</w:fldData>
        </w:fldChar>
      </w:r>
      <w:r w:rsidR="007E4EA9">
        <w:rPr>
          <w:rFonts w:ascii="Times New Roman" w:hAnsi="Times New Roman"/>
          <w:sz w:val="22"/>
          <w:szCs w:val="22"/>
        </w:rPr>
        <w:instrText xml:space="preserve"> ADDIN EN.CITE.DATA </w:instrText>
      </w:r>
      <w:r w:rsidR="007E4EA9">
        <w:rPr>
          <w:rFonts w:ascii="Times New Roman" w:hAnsi="Times New Roman"/>
          <w:sz w:val="22"/>
          <w:szCs w:val="22"/>
        </w:rPr>
      </w:r>
      <w:r w:rsidR="007E4EA9">
        <w:rPr>
          <w:rFonts w:ascii="Times New Roman" w:hAnsi="Times New Roman"/>
          <w:sz w:val="22"/>
          <w:szCs w:val="22"/>
        </w:rPr>
        <w:fldChar w:fldCharType="end"/>
      </w:r>
      <w:r w:rsidR="004C2E9D">
        <w:rPr>
          <w:rFonts w:ascii="Times New Roman" w:hAnsi="Times New Roman"/>
          <w:sz w:val="22"/>
          <w:szCs w:val="22"/>
        </w:rPr>
      </w:r>
      <w:r w:rsidR="004C2E9D">
        <w:rPr>
          <w:rFonts w:ascii="Times New Roman" w:hAnsi="Times New Roman"/>
          <w:sz w:val="22"/>
          <w:szCs w:val="22"/>
        </w:rPr>
        <w:fldChar w:fldCharType="separate"/>
      </w:r>
      <w:r w:rsidR="007E4EA9">
        <w:rPr>
          <w:rFonts w:ascii="Times New Roman" w:hAnsi="Times New Roman"/>
          <w:noProof/>
          <w:sz w:val="22"/>
          <w:szCs w:val="22"/>
        </w:rPr>
        <w:t>(Arend &amp; Goldstein, 1987; Arend &amp; Spehar, 1993a, 1993b; Gilchrist, 1977; Toscani, Zdravkovic, &amp; Gegenfurtner, 2016)</w:t>
      </w:r>
      <w:r w:rsidR="004C2E9D">
        <w:rPr>
          <w:rFonts w:ascii="Times New Roman" w:hAnsi="Times New Roman"/>
          <w:sz w:val="22"/>
          <w:szCs w:val="22"/>
        </w:rPr>
        <w:fldChar w:fldCharType="end"/>
      </w:r>
      <w:commentRangeEnd w:id="5"/>
      <w:r w:rsidR="00513B73">
        <w:rPr>
          <w:rStyle w:val="CommentReference"/>
          <w:rFonts w:ascii="Times New Roman" w:hAnsi="Times New Roman" w:cs="Times New Roman"/>
          <w:color w:val="auto"/>
          <w14:textOutline w14:w="0" w14:cap="rnd" w14:cmpd="sng" w14:algn="ctr">
            <w14:noFill/>
            <w14:prstDash w14:val="solid"/>
            <w14:bevel/>
          </w14:textOutline>
        </w:rPr>
        <w:commentReference w:id="5"/>
      </w:r>
      <w:commentRangeStart w:id="6"/>
      <w:r>
        <w:rPr>
          <w:rFonts w:ascii="Times New Roman" w:hAnsi="Times New Roman"/>
          <w:sz w:val="22"/>
          <w:szCs w:val="22"/>
        </w:rPr>
        <w:t xml:space="preserve">. </w:t>
      </w:r>
      <w:commentRangeEnd w:id="6"/>
      <w:r>
        <w:rPr>
          <w:rStyle w:val="CommentReference"/>
          <w:rFonts w:ascii="Times New Roman" w:hAnsi="Times New Roman" w:cs="Times New Roman"/>
          <w:color w:val="auto"/>
          <w14:textOutline w14:w="0" w14:cap="rnd" w14:cmpd="sng" w14:algn="ctr">
            <w14:noFill/>
            <w14:prstDash w14:val="solid"/>
            <w14:bevel/>
          </w14:textOutline>
        </w:rPr>
        <w:commentReference w:id="6"/>
      </w:r>
      <w:ins w:id="7" w:author="Vijay Singh" w:date="2021-02-11T21:29:00Z">
        <w:r w:rsidR="00E173CF">
          <w:rPr>
            <w:rFonts w:ascii="Times New Roman" w:hAnsi="Times New Roman"/>
            <w:sz w:val="22"/>
            <w:szCs w:val="22"/>
          </w:rPr>
          <w:t xml:space="preserve"> </w:t>
        </w:r>
      </w:ins>
      <w:r w:rsidR="009C0A24">
        <w:rPr>
          <w:rFonts w:ascii="Times New Roman" w:hAnsi="Times New Roman"/>
          <w:sz w:val="22"/>
          <w:szCs w:val="22"/>
        </w:rPr>
        <w:t>At the broadest level, these results tell us that the visual system does indeed stabilize the perceptual lightness representation against changes in object-extrinsic factors in the scene (</w:t>
      </w:r>
      <w:r w:rsidR="009C0A24" w:rsidRPr="0015087E">
        <w:rPr>
          <w:rFonts w:ascii="Times New Roman" w:hAnsi="Times New Roman"/>
          <w:sz w:val="22"/>
          <w:szCs w:val="22"/>
          <w:highlight w:val="yellow"/>
        </w:rPr>
        <w:t>refs</w:t>
      </w:r>
      <w:r w:rsidR="009C0A24">
        <w:rPr>
          <w:rFonts w:ascii="Times New Roman" w:hAnsi="Times New Roman"/>
          <w:sz w:val="22"/>
          <w:szCs w:val="22"/>
        </w:rPr>
        <w:t xml:space="preserve">). There is less consensus, however, on </w:t>
      </w:r>
      <w:r w:rsidR="008F4713">
        <w:rPr>
          <w:rFonts w:ascii="Times New Roman" w:hAnsi="Times New Roman"/>
          <w:sz w:val="22"/>
          <w:szCs w:val="22"/>
        </w:rPr>
        <w:t xml:space="preserve">how these perceptual computations </w:t>
      </w:r>
      <w:commentRangeStart w:id="8"/>
      <w:r w:rsidR="008F4713">
        <w:rPr>
          <w:rFonts w:ascii="Times New Roman" w:hAnsi="Times New Roman"/>
          <w:sz w:val="22"/>
          <w:szCs w:val="22"/>
        </w:rPr>
        <w:t>should be understood</w:t>
      </w:r>
      <w:commentRangeEnd w:id="8"/>
      <w:r w:rsidR="008E31F2">
        <w:rPr>
          <w:rStyle w:val="CommentReference"/>
          <w:rFonts w:ascii="Times New Roman" w:hAnsi="Times New Roman" w:cs="Times New Roman"/>
          <w:color w:val="auto"/>
          <w14:textOutline w14:w="0" w14:cap="rnd" w14:cmpd="sng" w14:algn="ctr">
            <w14:noFill/>
            <w14:prstDash w14:val="solid"/>
            <w14:bevel/>
          </w14:textOutline>
        </w:rPr>
        <w:commentReference w:id="8"/>
      </w:r>
      <w:r w:rsidR="008F4713">
        <w:rPr>
          <w:rFonts w:ascii="Times New Roman" w:hAnsi="Times New Roman"/>
          <w:sz w:val="22"/>
          <w:szCs w:val="22"/>
        </w:rPr>
        <w:t xml:space="preserve"> </w:t>
      </w:r>
      <w:r w:rsidR="001E7F31">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8C29CC">
        <w:rPr>
          <w:rFonts w:ascii="Times New Roman" w:hAnsi="Times New Roman"/>
          <w:noProof/>
          <w:sz w:val="22"/>
          <w:szCs w:val="22"/>
        </w:rPr>
        <w:t>(Adelson, 2000; Kingdom, 2011)</w:t>
      </w:r>
      <w:r w:rsidR="001E7F31">
        <w:rPr>
          <w:rFonts w:ascii="Times New Roman" w:hAnsi="Times New Roman"/>
          <w:sz w:val="22"/>
          <w:szCs w:val="22"/>
        </w:rPr>
        <w:fldChar w:fldCharType="end"/>
      </w:r>
      <w:commentRangeStart w:id="9"/>
      <w:commentRangeEnd w:id="9"/>
      <w:r w:rsidR="00310539">
        <w:rPr>
          <w:rStyle w:val="CommentReference"/>
          <w:rFonts w:ascii="Times New Roman" w:hAnsi="Times New Roman" w:cs="Times New Roman"/>
          <w:color w:val="auto"/>
          <w14:textOutline w14:w="0" w14:cap="rnd" w14:cmpd="sng" w14:algn="ctr">
            <w14:noFill/>
            <w14:prstDash w14:val="solid"/>
            <w14:bevel/>
          </w14:textOutline>
        </w:rPr>
        <w:commentReference w:id="9"/>
      </w:r>
      <w:r w:rsidR="00BC3F5A">
        <w:rPr>
          <w:rFonts w:ascii="Times New Roman" w:hAnsi="Times New Roman"/>
          <w:sz w:val="22"/>
          <w:szCs w:val="22"/>
        </w:rPr>
        <w:t>.</w:t>
      </w:r>
    </w:p>
    <w:p w14:paraId="3374E715" w14:textId="77777777" w:rsidR="00BC3F5A" w:rsidRDefault="00BC3F5A">
      <w:pPr>
        <w:pStyle w:val="Default"/>
        <w:spacing w:before="0"/>
        <w:rPr>
          <w:rFonts w:ascii="Times New Roman" w:hAnsi="Times New Roman"/>
          <w:sz w:val="22"/>
          <w:szCs w:val="22"/>
        </w:rPr>
      </w:pPr>
    </w:p>
    <w:p w14:paraId="65E52307" w14:textId="4F98C374" w:rsidR="004E4848" w:rsidRDefault="00BC3F5A">
      <w:pPr>
        <w:pStyle w:val="Default"/>
        <w:spacing w:before="0"/>
        <w:rPr>
          <w:rFonts w:ascii="Times New Roman" w:hAnsi="Times New Roman"/>
          <w:sz w:val="22"/>
          <w:szCs w:val="22"/>
        </w:rPr>
      </w:pPr>
      <w:commentRangeStart w:id="10"/>
      <w:commentRangeStart w:id="11"/>
      <w:r>
        <w:rPr>
          <w:rFonts w:ascii="Times New Roman" w:hAnsi="Times New Roman"/>
          <w:sz w:val="22"/>
          <w:szCs w:val="22"/>
        </w:rPr>
        <w:t xml:space="preserve">Although appearance methods </w:t>
      </w:r>
      <w:commentRangeEnd w:id="10"/>
      <w:r w:rsidR="007541BD">
        <w:rPr>
          <w:rStyle w:val="CommentReference"/>
          <w:rFonts w:ascii="Times New Roman" w:hAnsi="Times New Roman" w:cs="Times New Roman"/>
          <w:color w:val="auto"/>
          <w14:textOutline w14:w="0" w14:cap="rnd" w14:cmpd="sng" w14:algn="ctr">
            <w14:noFill/>
            <w14:prstDash w14:val="solid"/>
            <w14:bevel/>
          </w14:textOutline>
        </w:rPr>
        <w:commentReference w:id="10"/>
      </w:r>
      <w:commentRangeEnd w:id="11"/>
      <w:r w:rsidR="00015289">
        <w:rPr>
          <w:rStyle w:val="CommentReference"/>
          <w:rFonts w:ascii="Times New Roman" w:hAnsi="Times New Roman" w:cs="Times New Roman"/>
          <w:color w:val="auto"/>
          <w14:textOutline w14:w="0" w14:cap="rnd" w14:cmpd="sng" w14:algn="ctr">
            <w14:noFill/>
            <w14:prstDash w14:val="solid"/>
            <w14:bevel/>
          </w14:textOutline>
        </w:rPr>
        <w:commentReference w:id="11"/>
      </w:r>
      <w:r>
        <w:rPr>
          <w:rFonts w:ascii="Times New Roman" w:hAnsi="Times New Roman"/>
          <w:sz w:val="22"/>
          <w:szCs w:val="22"/>
        </w:rPr>
        <w:t>have the advantage of tapping observers’ subjective experience</w:t>
      </w:r>
      <w:r w:rsidR="00907583">
        <w:rPr>
          <w:rFonts w:ascii="Times New Roman" w:hAnsi="Times New Roman"/>
          <w:sz w:val="22"/>
          <w:szCs w:val="22"/>
        </w:rPr>
        <w:t xml:space="preserve"> rather directly</w:t>
      </w:r>
      <w:r>
        <w:rPr>
          <w:rFonts w:ascii="Times New Roman" w:hAnsi="Times New Roman"/>
          <w:sz w:val="22"/>
          <w:szCs w:val="22"/>
        </w:rPr>
        <w:t xml:space="preserve">, it can be challenging to relate data of this sort to underlying neural mechanisms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&lt;EndNote&gt;&lt;Cite&gt;&lt;Author&gt;Stockman&lt;/Author&gt;&lt;Year&gt;2010&lt;/Year&gt;&lt;RecNum&gt;2617&lt;/RecNum&gt;&lt;DisplayText&gt;(Stockman &amp;amp; Brainard, 2010)&lt;/DisplayText&gt;&lt;record&gt;&lt;rec-number&gt;2617&lt;/rec-number&gt;&lt;foreign-keys&gt;&lt;key app="EN" db-id="592dpt2f590x0mezte35f5fwef0rtp2xsfrz" timestamp="1611081690"&gt;2617&lt;/key&gt;&lt;/foreign-keys&gt;&lt;ref-type name="Journal Article"&gt;17&lt;/ref-type&gt;&lt;contributors&gt;&lt;authors&gt;&lt;author&gt;Stockman, A.&lt;/author&gt;&lt;author&gt;Brainard, D. H.&lt;/author&gt;&lt;/authors&gt;&lt;/contributors&gt;&lt;titles&gt;&lt;title&gt;Color vision mechanisms&lt;/title&gt;&lt;secondary-title&gt;OSA Handbook of Optics&lt;/secondary-title&gt;&lt;/titles&gt;&lt;periodical&gt;&lt;full-title&gt;OSA Handbook of Optics&lt;/full-title&gt;&lt;/periodical&gt;&lt;pages&gt;1-11&lt;/pages&gt;&lt;volume&gt; &lt;/volume&gt;&lt;dates&gt;&lt;year&gt;2010&lt;/year&gt;&lt;/dates&gt;&lt;urls&gt;&lt;/urls&gt;&lt;/record&gt;&lt;/Cite&gt;&lt;/EndNote&gt;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(Stockman &amp; Brainard, 2010)</w:t>
      </w:r>
      <w:r w:rsidR="001E7F31">
        <w:rPr>
          <w:rFonts w:ascii="Times New Roman" w:hAnsi="Times New Roman"/>
          <w:sz w:val="22"/>
          <w:szCs w:val="22"/>
        </w:rPr>
        <w:fldChar w:fldCharType="end"/>
      </w:r>
      <w:r>
        <w:rPr>
          <w:rFonts w:ascii="Times New Roman" w:hAnsi="Times New Roman"/>
          <w:sz w:val="22"/>
          <w:szCs w:val="22"/>
        </w:rPr>
        <w:t>(</w:t>
      </w:r>
      <w:commentRangeStart w:id="12"/>
      <w:r>
        <w:rPr>
          <w:rFonts w:ascii="Times New Roman" w:hAnsi="Times New Roman"/>
          <w:sz w:val="22"/>
          <w:szCs w:val="22"/>
        </w:rPr>
        <w:t>ref)</w:t>
      </w:r>
      <w:commentRangeEnd w:id="12"/>
      <w:r>
        <w:rPr>
          <w:rStyle w:val="CommentReference"/>
          <w:rFonts w:ascii="Times New Roman" w:hAnsi="Times New Roman" w:cs="Times New Roman"/>
          <w:color w:val="auto"/>
          <w14:textOutline w14:w="0" w14:cap="rnd" w14:cmpd="sng" w14:algn="ctr">
            <w14:noFill/>
            <w14:prstDash w14:val="solid"/>
            <w14:bevel/>
          </w14:textOutline>
        </w:rPr>
        <w:commentReference w:id="12"/>
      </w:r>
      <w:r>
        <w:rPr>
          <w:rFonts w:ascii="Times New Roman" w:hAnsi="Times New Roman"/>
          <w:sz w:val="22"/>
          <w:szCs w:val="22"/>
        </w:rPr>
        <w:t xml:space="preserve">. At the same time, there is mature theory that links objective measurements of psychophysical thresholds to the properties of physiologically measured neural responses </w:t>
      </w:r>
      <w:r w:rsidR="001E7F31">
        <w:rPr>
          <w:rFonts w:ascii="Times New Roman" w:hAnsi="Times New Roman"/>
          <w:sz w:val="22"/>
          <w:szCs w:val="22"/>
        </w:rPr>
        <w:fldChar w:fldCharType="begin">
          <w:fldData xml:space="preserve">PEVuZE5vdGU+PENpdGU+PEF1dGhvcj5QYXJrZXI8L0F1dGhvcj48WWVhcj4xOTk4PC9ZZWFyPjxS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</w:fldData>
        </w:fldChar>
      </w:r>
      <w:r w:rsidR="007E4EA9">
        <w:rPr>
          <w:rFonts w:ascii="Times New Roman" w:hAnsi="Times New Roman"/>
          <w:sz w:val="22"/>
          <w:szCs w:val="22"/>
        </w:rPr>
        <w:instrText xml:space="preserve"> ADDIN EN.CITE </w:instrText>
      </w:r>
      <w:r w:rsidR="007E4EA9">
        <w:rPr>
          <w:rFonts w:ascii="Times New Roman" w:hAnsi="Times New Roman"/>
          <w:sz w:val="22"/>
          <w:szCs w:val="22"/>
        </w:rPr>
        <w:fldChar w:fldCharType="begin">
          <w:fldData xml:space="preserve">PEVuZE5vdGU+PENpdGU+PEF1dGhvcj5QYXJrZXI8L0F1dGhvcj48WWVhcj4xOTk4PC9ZZWFyPjxS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</w:fldData>
        </w:fldChar>
      </w:r>
      <w:r w:rsidR="007E4EA9">
        <w:rPr>
          <w:rFonts w:ascii="Times New Roman" w:hAnsi="Times New Roman"/>
          <w:sz w:val="22"/>
          <w:szCs w:val="22"/>
        </w:rPr>
        <w:instrText xml:space="preserve"> ADDIN EN.CITE.DATA </w:instrText>
      </w:r>
      <w:r w:rsidR="007E4EA9">
        <w:rPr>
          <w:rFonts w:ascii="Times New Roman" w:hAnsi="Times New Roman"/>
          <w:sz w:val="22"/>
          <w:szCs w:val="22"/>
        </w:rPr>
      </w:r>
      <w:r w:rsidR="007E4EA9">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7E4EA9">
        <w:rPr>
          <w:rFonts w:ascii="Times New Roman" w:hAnsi="Times New Roman"/>
          <w:noProof/>
          <w:sz w:val="22"/>
          <w:szCs w:val="22"/>
        </w:rPr>
        <w:t>(Parker &amp; Newsome, 1998; Teller, 1984)</w:t>
      </w:r>
      <w:r w:rsidR="001E7F31">
        <w:rPr>
          <w:rFonts w:ascii="Times New Roman" w:hAnsi="Times New Roman"/>
          <w:sz w:val="22"/>
          <w:szCs w:val="22"/>
        </w:rPr>
        <w:fldChar w:fldCharType="end"/>
      </w:r>
      <w:r>
        <w:rPr>
          <w:rFonts w:ascii="Times New Roman" w:hAnsi="Times New Roman"/>
          <w:sz w:val="22"/>
          <w:szCs w:val="22"/>
        </w:rPr>
        <w:t xml:space="preserve">(refs). To date, however, it has not been clear how to apply threshold measurements to questions of perceptual constancy. Indirect methods involve linking thresholds to appearance measurements, </w:t>
      </w:r>
      <w:r w:rsidR="009C184A">
        <w:rPr>
          <w:rFonts w:ascii="Times New Roman" w:hAnsi="Times New Roman"/>
          <w:sz w:val="22"/>
          <w:szCs w:val="22"/>
        </w:rPr>
        <w:t>which have their origin in</w:t>
      </w:r>
      <w:r>
        <w:rPr>
          <w:rFonts w:ascii="Times New Roman" w:hAnsi="Times New Roman"/>
          <w:sz w:val="22"/>
          <w:szCs w:val="22"/>
        </w:rPr>
        <w:t xml:space="preserve"> Fechner’s pioneering interpretation of Weber’s Law </w:t>
      </w:r>
      <w:commentRangeStart w:id="13"/>
      <w:r>
        <w:rPr>
          <w:rFonts w:ascii="Times New Roman" w:hAnsi="Times New Roman"/>
          <w:sz w:val="22"/>
          <w:szCs w:val="22"/>
        </w:rPr>
        <w:t xml:space="preserve">in terms of an underlying perceptual scale </w:t>
      </w:r>
      <w:r w:rsidR="001E7F31">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8C29CC">
        <w:rPr>
          <w:rFonts w:ascii="Times New Roman" w:hAnsi="Times New Roman"/>
          <w:noProof/>
          <w:sz w:val="22"/>
          <w:szCs w:val="22"/>
        </w:rPr>
        <w:t>(Fechner, 1966; Hillis &amp; Brainard, 2005, 2007; Nachmias &amp; Sansbury, 1974)</w:t>
      </w:r>
      <w:r w:rsidR="001E7F31">
        <w:rPr>
          <w:rFonts w:ascii="Times New Roman" w:hAnsi="Times New Roman"/>
          <w:sz w:val="22"/>
          <w:szCs w:val="22"/>
        </w:rPr>
        <w:fldChar w:fldCharType="end"/>
      </w:r>
      <w:r>
        <w:rPr>
          <w:rFonts w:ascii="Times New Roman" w:hAnsi="Times New Roman"/>
          <w:sz w:val="22"/>
          <w:szCs w:val="22"/>
        </w:rPr>
        <w:t>(</w:t>
      </w:r>
      <w:commentRangeStart w:id="14"/>
      <w:r>
        <w:rPr>
          <w:rFonts w:ascii="Times New Roman" w:hAnsi="Times New Roman"/>
          <w:sz w:val="22"/>
          <w:szCs w:val="22"/>
        </w:rPr>
        <w:t xml:space="preserve">ref; </w:t>
      </w:r>
      <w:proofErr w:type="gramStart"/>
      <w:r>
        <w:rPr>
          <w:rFonts w:ascii="Times New Roman" w:hAnsi="Times New Roman"/>
          <w:sz w:val="22"/>
          <w:szCs w:val="22"/>
        </w:rPr>
        <w:t>also</w:t>
      </w:r>
      <w:proofErr w:type="gramEnd"/>
      <w:r>
        <w:rPr>
          <w:rFonts w:ascii="Times New Roman" w:hAnsi="Times New Roman"/>
          <w:sz w:val="22"/>
          <w:szCs w:val="22"/>
        </w:rPr>
        <w:t xml:space="preserve"> refs</w:t>
      </w:r>
      <w:commentRangeEnd w:id="14"/>
      <w:r>
        <w:rPr>
          <w:rStyle w:val="CommentReference"/>
          <w:rFonts w:ascii="Times New Roman" w:hAnsi="Times New Roman" w:cs="Times New Roman"/>
          <w:color w:val="auto"/>
          <w14:textOutline w14:w="0" w14:cap="rnd" w14:cmpd="sng" w14:algn="ctr">
            <w14:noFill/>
            <w14:prstDash w14:val="solid"/>
            <w14:bevel/>
          </w14:textOutline>
        </w:rPr>
        <w:commentReference w:id="14"/>
      </w:r>
      <w:r>
        <w:rPr>
          <w:rFonts w:ascii="Times New Roman" w:hAnsi="Times New Roman"/>
          <w:sz w:val="22"/>
          <w:szCs w:val="22"/>
        </w:rPr>
        <w:t>). This approach hold</w:t>
      </w:r>
      <w:ins w:id="15" w:author="JohannesBurge" w:date="2021-02-02T18:41:00Z">
        <w:r w:rsidR="004D063B">
          <w:rPr>
            <w:rFonts w:ascii="Times New Roman" w:hAnsi="Times New Roman"/>
            <w:sz w:val="22"/>
            <w:szCs w:val="22"/>
          </w:rPr>
          <w:t>s</w:t>
        </w:r>
      </w:ins>
      <w:r>
        <w:rPr>
          <w:rFonts w:ascii="Times New Roman" w:hAnsi="Times New Roman"/>
          <w:sz w:val="22"/>
          <w:szCs w:val="22"/>
        </w:rPr>
        <w:t xml:space="preserve"> promise, but there are documented cases where the threshold measurements fail to account for appearance effects related to lightness constancy</w:t>
      </w:r>
      <w:commentRangeEnd w:id="13"/>
      <w:r w:rsidR="0007144A">
        <w:rPr>
          <w:rStyle w:val="CommentReference"/>
          <w:rFonts w:ascii="Times New Roman" w:hAnsi="Times New Roman" w:cs="Times New Roman"/>
          <w:color w:val="auto"/>
          <w14:textOutline w14:w="0" w14:cap="rnd" w14:cmpd="sng" w14:algn="ctr">
            <w14:noFill/>
            <w14:prstDash w14:val="solid"/>
            <w14:bevel/>
          </w14:textOutline>
        </w:rPr>
        <w:commentReference w:id="13"/>
      </w:r>
      <w:r>
        <w:rPr>
          <w:rFonts w:ascii="Times New Roman" w:hAnsi="Times New Roman"/>
          <w:sz w:val="22"/>
          <w:szCs w:val="22"/>
        </w:rPr>
        <w:t xml:space="preserve"> </w:t>
      </w:r>
      <w:r w:rsidRPr="00FA7D77">
        <w:rPr>
          <w:rFonts w:ascii="Times New Roman" w:hAnsi="Times New Roman"/>
          <w:sz w:val="22"/>
          <w:szCs w:val="22"/>
          <w:highlight w:val="yellow"/>
        </w:rPr>
        <w:t>(ref)</w:t>
      </w:r>
      <w:r>
        <w:rPr>
          <w:rFonts w:ascii="Times New Roman" w:hAnsi="Times New Roman"/>
          <w:sz w:val="22"/>
          <w:szCs w:val="22"/>
        </w:rPr>
        <w:t xml:space="preserve">. Here we </w:t>
      </w:r>
      <w:r w:rsidR="009B62D6">
        <w:rPr>
          <w:rFonts w:ascii="Times New Roman" w:hAnsi="Times New Roman"/>
          <w:sz w:val="22"/>
          <w:szCs w:val="22"/>
        </w:rPr>
        <w:t>introduce</w:t>
      </w:r>
      <w:r>
        <w:rPr>
          <w:rFonts w:ascii="Times New Roman" w:hAnsi="Times New Roman"/>
          <w:sz w:val="22"/>
          <w:szCs w:val="22"/>
        </w:rPr>
        <w:t xml:space="preserve"> a</w:t>
      </w:r>
      <w:r w:rsidR="00C811C6">
        <w:rPr>
          <w:rFonts w:ascii="Times New Roman" w:hAnsi="Times New Roman"/>
          <w:sz w:val="22"/>
          <w:szCs w:val="22"/>
        </w:rPr>
        <w:t>n</w:t>
      </w:r>
      <w:r>
        <w:rPr>
          <w:rFonts w:ascii="Times New Roman" w:hAnsi="Times New Roman"/>
          <w:sz w:val="22"/>
          <w:szCs w:val="22"/>
        </w:rPr>
        <w:t xml:space="preserve"> approach to using a psychophysical threshold paradigm to draw inferences about the psychophysical mechanisms underlying </w:t>
      </w:r>
      <w:r w:rsidR="009B62D6">
        <w:rPr>
          <w:rFonts w:ascii="Times New Roman" w:hAnsi="Times New Roman"/>
          <w:sz w:val="22"/>
          <w:szCs w:val="22"/>
        </w:rPr>
        <w:t xml:space="preserve">perceptual constancies. </w:t>
      </w:r>
      <w:r w:rsidR="007541BD">
        <w:rPr>
          <w:rFonts w:ascii="Times New Roman" w:hAnsi="Times New Roman"/>
          <w:sz w:val="22"/>
          <w:szCs w:val="22"/>
        </w:rPr>
        <w:t>The approach has the feature that the results provide a behavioral basis for comparison to the precision of hypothesized neural representations of lightness.</w:t>
      </w:r>
    </w:p>
    <w:p w14:paraId="564CEE3F" w14:textId="77777777" w:rsidR="00222EA0" w:rsidRDefault="00222EA0">
      <w:pPr>
        <w:pStyle w:val="Default"/>
        <w:spacing w:before="0"/>
        <w:rPr>
          <w:rFonts w:ascii="Times New Roman" w:hAnsi="Times New Roman"/>
          <w:sz w:val="22"/>
          <w:szCs w:val="22"/>
        </w:rPr>
      </w:pPr>
    </w:p>
    <w:p w14:paraId="04351FC8" w14:textId="31FA748B" w:rsidR="00650716" w:rsidRDefault="009B62D6">
      <w:pPr>
        <w:pStyle w:val="Default"/>
        <w:spacing w:before="0"/>
        <w:rPr>
          <w:rFonts w:ascii="Times New Roman" w:hAnsi="Times New Roman"/>
          <w:sz w:val="22"/>
          <w:szCs w:val="22"/>
        </w:rPr>
      </w:pPr>
      <w:r>
        <w:rPr>
          <w:rFonts w:ascii="Times New Roman" w:hAnsi="Times New Roman"/>
          <w:sz w:val="22"/>
          <w:szCs w:val="22"/>
        </w:rPr>
        <w:t xml:space="preserve">Our approach begins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08660C">
        <w:rPr>
          <w:rFonts w:ascii="Times New Roman" w:hAnsi="Times New Roman"/>
          <w:sz w:val="22"/>
          <w:szCs w:val="22"/>
        </w:rPr>
        <w:t xml:space="preserve">when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08660C">
        <w:rPr>
          <w:rFonts w:ascii="Times New Roman" w:hAnsi="Times New Roman"/>
          <w:sz w:val="22"/>
          <w:szCs w:val="22"/>
        </w:rPr>
        <w:t xml:space="preserve">is introduced, </w:t>
      </w:r>
      <w:r w:rsidR="0050327E">
        <w:rPr>
          <w:rFonts w:ascii="Times New Roman" w:hAnsi="Times New Roman"/>
          <w:sz w:val="22"/>
          <w:szCs w:val="22"/>
        </w:rPr>
        <w:t xml:space="preserve">which here takes the form of variability in the </w:t>
      </w:r>
      <w:r w:rsidR="00050389">
        <w:rPr>
          <w:rFonts w:ascii="Times New Roman" w:hAnsi="Times New Roman"/>
          <w:sz w:val="22"/>
          <w:szCs w:val="22"/>
        </w:rPr>
        <w:t xml:space="preserve">colors </w:t>
      </w:r>
      <w:r w:rsidR="00A57B06">
        <w:rPr>
          <w:rFonts w:ascii="Times New Roman" w:hAnsi="Times New Roman"/>
          <w:sz w:val="22"/>
          <w:szCs w:val="22"/>
        </w:rPr>
        <w:t>(</w:t>
      </w:r>
      <w:proofErr w:type="gramStart"/>
      <w:r w:rsidR="00A57B06">
        <w:rPr>
          <w:rFonts w:ascii="Times New Roman" w:hAnsi="Times New Roman"/>
          <w:sz w:val="22"/>
          <w:szCs w:val="22"/>
        </w:rPr>
        <w:t>i.e.</w:t>
      </w:r>
      <w:proofErr w:type="gramEnd"/>
      <w:r w:rsidR="00A57B06">
        <w:rPr>
          <w:rFonts w:ascii="Times New Roman" w:hAnsi="Times New Roman"/>
          <w:sz w:val="22"/>
          <w:szCs w:val="22"/>
        </w:rPr>
        <w:t xml:space="preserv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ins w:id="16" w:author="Vijay Singh" w:date="2021-02-12T17:58:00Z">
        <w:r w:rsidR="007E4EA9">
          <w:rPr>
            <w:rFonts w:ascii="Times New Roman" w:hAnsi="Times New Roman"/>
            <w:sz w:val="22"/>
            <w:szCs w:val="22"/>
          </w:rPr>
          <w:t xml:space="preserve"> </w:t>
        </w:r>
      </w:ins>
      <w:r w:rsidR="007E4EA9">
        <w:rPr>
          <w:rFonts w:ascii="Times New Roman" w:hAnsi="Times New Roman"/>
          <w:sz w:val="22"/>
          <w:szCs w:val="22"/>
        </w:rPr>
        <w:fldChar w:fldCharType="begin">
          <w:fldData xml:space="preserve">PEVuZE5vdGU+PENpdGU+PEF1dGhvcj5Mb3R0bzwvQXV0aG9yPjxZZWFyPjE5OTk8L1llYXI+PFJl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</w:fldData>
        </w:fldChar>
      </w:r>
      <w:r w:rsidR="007E4EA9">
        <w:rPr>
          <w:rFonts w:ascii="Times New Roman" w:hAnsi="Times New Roman"/>
          <w:sz w:val="22"/>
          <w:szCs w:val="22"/>
        </w:rPr>
        <w:instrText xml:space="preserve"> ADDIN EN.CITE </w:instrText>
      </w:r>
      <w:r w:rsidR="007E4EA9">
        <w:rPr>
          <w:rFonts w:ascii="Times New Roman" w:hAnsi="Times New Roman"/>
          <w:sz w:val="22"/>
          <w:szCs w:val="22"/>
        </w:rPr>
        <w:fldChar w:fldCharType="begin">
          <w:fldData xml:space="preserve">PEVuZE5vdGU+PENpdGU+PEF1dGhvcj5Mb3R0bzwvQXV0aG9yPjxZZWFyPjE5OTk8L1llYXI+PFJl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</w:fldData>
        </w:fldChar>
      </w:r>
      <w:r w:rsidR="007E4EA9">
        <w:rPr>
          <w:rFonts w:ascii="Times New Roman" w:hAnsi="Times New Roman"/>
          <w:sz w:val="22"/>
          <w:szCs w:val="22"/>
        </w:rPr>
        <w:instrText xml:space="preserve"> ADDIN EN.CITE.DATA </w:instrText>
      </w:r>
      <w:r w:rsidR="007E4EA9">
        <w:rPr>
          <w:rFonts w:ascii="Times New Roman" w:hAnsi="Times New Roman"/>
          <w:sz w:val="22"/>
          <w:szCs w:val="22"/>
        </w:rPr>
      </w:r>
      <w:r w:rsidR="007E4EA9">
        <w:rPr>
          <w:rFonts w:ascii="Times New Roman" w:hAnsi="Times New Roman"/>
          <w:sz w:val="22"/>
          <w:szCs w:val="22"/>
        </w:rPr>
        <w:fldChar w:fldCharType="end"/>
      </w:r>
      <w:r w:rsidR="007E4EA9">
        <w:rPr>
          <w:rFonts w:ascii="Times New Roman" w:hAnsi="Times New Roman"/>
          <w:sz w:val="22"/>
          <w:szCs w:val="22"/>
        </w:rPr>
      </w:r>
      <w:r w:rsidR="007E4EA9">
        <w:rPr>
          <w:rFonts w:ascii="Times New Roman" w:hAnsi="Times New Roman"/>
          <w:sz w:val="22"/>
          <w:szCs w:val="22"/>
        </w:rPr>
        <w:fldChar w:fldCharType="separate"/>
      </w:r>
      <w:r w:rsidR="007E4EA9">
        <w:rPr>
          <w:rFonts w:ascii="Times New Roman" w:hAnsi="Times New Roman"/>
          <w:noProof/>
          <w:sz w:val="22"/>
          <w:szCs w:val="22"/>
        </w:rPr>
        <w:t>(Brown &amp; MacLeod, 1997; Lotto &amp; Purves, 1999)</w:t>
      </w:r>
      <w:r w:rsidR="007E4EA9">
        <w:rPr>
          <w:rFonts w:ascii="Times New Roman" w:hAnsi="Times New Roman"/>
          <w:sz w:val="22"/>
          <w:szCs w:val="22"/>
        </w:rPr>
        <w:fldChar w:fldCharType="end"/>
      </w:r>
      <w:r w:rsidR="0008660C">
        <w:rPr>
          <w:rFonts w:ascii="Times New Roman" w:hAnsi="Times New Roman"/>
          <w:sz w:val="22"/>
          <w:szCs w:val="22"/>
        </w:rPr>
        <w:t xml:space="preserve">. </w:t>
      </w:r>
      <w:r w:rsidR="00932BC7">
        <w:rPr>
          <w:rFonts w:ascii="Times New Roman" w:hAnsi="Times New Roman"/>
          <w:sz w:val="22"/>
          <w:szCs w:val="22"/>
        </w:rPr>
        <w:t>T</w:t>
      </w:r>
      <w:r w:rsidR="00CE23BD">
        <w:rPr>
          <w:rFonts w:ascii="Times New Roman" w:hAnsi="Times New Roman"/>
          <w:sz w:val="22"/>
          <w:szCs w:val="22"/>
        </w:rPr>
        <w:t>he color</w:t>
      </w:r>
      <w:r w:rsidR="007C158F">
        <w:rPr>
          <w:rFonts w:ascii="Times New Roman" w:hAnsi="Times New Roman"/>
          <w:sz w:val="22"/>
          <w:szCs w:val="22"/>
        </w:rPr>
        <w:t>s</w:t>
      </w:r>
      <w:r w:rsidR="00CE23BD">
        <w:rPr>
          <w:rFonts w:ascii="Times New Roman" w:hAnsi="Times New Roman"/>
          <w:sz w:val="22"/>
          <w:szCs w:val="22"/>
        </w:rPr>
        <w:t xml:space="preserve"> of background objects </w:t>
      </w:r>
      <w:r w:rsidR="007C158F">
        <w:rPr>
          <w:rFonts w:ascii="Times New Roman" w:hAnsi="Times New Roman"/>
          <w:sz w:val="22"/>
          <w:szCs w:val="22"/>
        </w:rPr>
        <w:t>were</w:t>
      </w:r>
      <w:r w:rsidR="00932BC7">
        <w:rPr>
          <w:rFonts w:ascii="Times New Roman" w:hAnsi="Times New Roman"/>
          <w:sz w:val="22"/>
          <w:szCs w:val="22"/>
        </w:rPr>
        <w:t xml:space="preserve"> randomized </w:t>
      </w:r>
      <w:r w:rsidR="00CE23BD">
        <w:rPr>
          <w:rFonts w:ascii="Times New Roman" w:hAnsi="Times New Roman"/>
          <w:sz w:val="22"/>
          <w:szCs w:val="22"/>
        </w:rPr>
        <w:t>by sampling from a statistical model based on the reflectance spectra of natural surfaces.</w:t>
      </w:r>
      <w:r w:rsidR="004D094B">
        <w:rPr>
          <w:rFonts w:ascii="Times New Roman" w:hAnsi="Times New Roman"/>
          <w:sz w:val="22"/>
          <w:szCs w:val="22"/>
        </w:rPr>
        <w:t xml:space="preserve"> The amount of background </w:t>
      </w:r>
      <w:r w:rsidR="007C158F">
        <w:rPr>
          <w:rFonts w:ascii="Times New Roman" w:hAnsi="Times New Roman"/>
          <w:sz w:val="22"/>
          <w:szCs w:val="22"/>
        </w:rPr>
        <w:t>color</w:t>
      </w:r>
      <w:r w:rsidR="004525FA">
        <w:rPr>
          <w:rFonts w:ascii="Times New Roman" w:hAnsi="Times New Roman"/>
          <w:sz w:val="22"/>
          <w:szCs w:val="22"/>
        </w:rPr>
        <w:t xml:space="preserve"> </w:t>
      </w:r>
      <w:r w:rsidR="004D094B">
        <w:rPr>
          <w:rFonts w:ascii="Times New Roman" w:hAnsi="Times New Roman"/>
          <w:sz w:val="22"/>
          <w:szCs w:val="22"/>
        </w:rPr>
        <w:t xml:space="preserve">variation </w:t>
      </w:r>
      <w:r w:rsidR="00DD0072">
        <w:rPr>
          <w:rFonts w:ascii="Times New Roman" w:hAnsi="Times New Roman"/>
          <w:sz w:val="22"/>
          <w:szCs w:val="22"/>
        </w:rPr>
        <w:t>was</w:t>
      </w:r>
      <w:r w:rsidR="004D094B">
        <w:rPr>
          <w:rFonts w:ascii="Times New Roman" w:hAnsi="Times New Roman"/>
          <w:sz w:val="22"/>
          <w:szCs w:val="22"/>
        </w:rPr>
        <w:t xml:space="preserve"> controlled by a single model parameter</w:t>
      </w:r>
      <w:r w:rsidR="00BA23C3">
        <w:rPr>
          <w:rFonts w:ascii="Times New Roman" w:hAnsi="Times New Roman"/>
          <w:sz w:val="22"/>
          <w:szCs w:val="22"/>
        </w:rPr>
        <w:t xml:space="preserve">. </w:t>
      </w:r>
      <w:r w:rsidR="000B38F7">
        <w:rPr>
          <w:rFonts w:ascii="Times New Roman" w:hAnsi="Times New Roman"/>
          <w:sz w:val="22"/>
          <w:szCs w:val="22"/>
        </w:rPr>
        <w:t xml:space="preserve">Finally, </w:t>
      </w:r>
      <w:r w:rsidR="00721815">
        <w:rPr>
          <w:rFonts w:ascii="Times New Roman" w:hAnsi="Times New Roman"/>
          <w:sz w:val="22"/>
          <w:szCs w:val="22"/>
        </w:rPr>
        <w:t>we measure discrimination thr</w:t>
      </w:r>
      <w:r w:rsidR="000D07E9">
        <w:rPr>
          <w:rFonts w:ascii="Times New Roman" w:hAnsi="Times New Roman"/>
          <w:sz w:val="22"/>
          <w:szCs w:val="22"/>
        </w:rPr>
        <w:t>e</w:t>
      </w:r>
      <w:r w:rsidR="00721815">
        <w:rPr>
          <w:rFonts w:ascii="Times New Roman" w:hAnsi="Times New Roman"/>
          <w:sz w:val="22"/>
          <w:szCs w:val="22"/>
        </w:rPr>
        <w:t>sholds as a function of the amount of background spectral variation</w:t>
      </w:r>
      <w:r w:rsidR="0017076C">
        <w:rPr>
          <w:rFonts w:ascii="Times New Roman" w:hAnsi="Times New Roman"/>
          <w:sz w:val="22"/>
          <w:szCs w:val="22"/>
        </w:rPr>
        <w:t>.</w:t>
      </w:r>
      <w:r w:rsidR="00721815">
        <w:rPr>
          <w:rFonts w:ascii="Times New Roman" w:hAnsi="Times New Roman"/>
          <w:sz w:val="22"/>
          <w:szCs w:val="22"/>
        </w:rPr>
        <w:t xml:space="preserve"> </w:t>
      </w:r>
      <w:r w:rsidR="00D949EF">
        <w:rPr>
          <w:rFonts w:ascii="Times New Roman" w:hAnsi="Times New Roman"/>
          <w:sz w:val="22"/>
          <w:szCs w:val="22"/>
        </w:rPr>
        <w:t xml:space="preserve"> </w:t>
      </w:r>
      <w:r w:rsidR="00475DA6">
        <w:rPr>
          <w:rFonts w:ascii="Times New Roman" w:hAnsi="Times New Roman"/>
          <w:sz w:val="22"/>
          <w:szCs w:val="22"/>
        </w:rPr>
        <w:t xml:space="preserve">The discrimination thresholds </w:t>
      </w:r>
      <w:r w:rsidR="00686114">
        <w:rPr>
          <w:rFonts w:ascii="Times New Roman" w:hAnsi="Times New Roman"/>
          <w:sz w:val="22"/>
          <w:szCs w:val="22"/>
        </w:rPr>
        <w:t>quantify</w:t>
      </w:r>
      <w:r w:rsidR="00475DA6">
        <w:rPr>
          <w:rFonts w:ascii="Times New Roman" w:hAnsi="Times New Roman"/>
          <w:sz w:val="22"/>
          <w:szCs w:val="22"/>
        </w:rPr>
        <w:t xml:space="preserve"> the difficulty of the lightness discrimination task. The change in thresholds from baseline (</w:t>
      </w:r>
      <w:proofErr w:type="gramStart"/>
      <w:r w:rsidR="00475DA6">
        <w:rPr>
          <w:rFonts w:ascii="Times New Roman" w:hAnsi="Times New Roman"/>
          <w:sz w:val="22"/>
          <w:szCs w:val="22"/>
        </w:rPr>
        <w:t>i.e.</w:t>
      </w:r>
      <w:proofErr w:type="gramEnd"/>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4AA2D520"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lastRenderedPageBreak/>
        <w:t>A</w:t>
      </w:r>
      <w:r w:rsidR="00D949EF">
        <w:rPr>
          <w:rFonts w:ascii="Times New Roman" w:hAnsi="Times New Roman"/>
          <w:sz w:val="22"/>
          <w:szCs w:val="22"/>
        </w:rPr>
        <w:t>s the variation in background color is increased,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 the object lightness captures the essential features of human observers</w:t>
      </w:r>
      <w:r w:rsidR="00AF0DC6">
        <w:rPr>
          <w:rFonts w:ascii="Times New Roman" w:hAnsi="Times New Roman"/>
          <w:sz w:val="22"/>
          <w:szCs w:val="22"/>
        </w:rPr>
        <w:t>. The model</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7D63D110"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1E7F31">
        <w:rPr>
          <w:rFonts w:ascii="Times New Roman" w:hAnsi="Times New Roman"/>
          <w:color w:val="0076BA"/>
          <w:sz w:val="22"/>
          <w:szCs w:val="22"/>
        </w:rPr>
        <w:fldChar w:fldCharType="begin"/>
      </w:r>
      <w:r w:rsidR="008C29CC">
        <w:rPr>
          <w:rFonts w:ascii="Times New Roman" w:hAnsi="Times New Roman"/>
          <w:color w:val="0076BA"/>
          <w:sz w:val="22"/>
          <w:szCs w:val="22"/>
        </w:rPr>
        <w:instrText xml:space="preserve"> ADDIN EN.CITE &lt;EndNote&gt;&lt;Cite&gt;&lt;Author&gt;American Society for Testing and Materials&lt;/Author&gt;&lt;Year&gt;2017 &lt;/Year&gt;&lt;RecNum&gt;331&lt;/RecNum&gt;&lt;DisplayText&gt;(American Society for Testing and Materials, 2017 )&lt;/DisplayText&gt;&lt;record&gt;&lt;rec-number&gt;331&lt;/rec-number&gt;&lt;foreign-keys&gt;&lt;key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1E7F31">
        <w:rPr>
          <w:rFonts w:ascii="Times New Roman" w:hAnsi="Times New Roman"/>
          <w:color w:val="0076BA"/>
          <w:sz w:val="22"/>
          <w:szCs w:val="22"/>
        </w:rPr>
        <w:fldChar w:fldCharType="separate"/>
      </w:r>
      <w:r w:rsidR="008C29CC">
        <w:rPr>
          <w:rFonts w:ascii="Times New Roman" w:hAnsi="Times New Roman"/>
          <w:noProof/>
          <w:color w:val="0076BA"/>
          <w:sz w:val="22"/>
          <w:szCs w:val="22"/>
        </w:rPr>
        <w:t>(American Society for Testing and Materials, 2017 )</w:t>
      </w:r>
      <w:r w:rsidR="001E7F31">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72D00137"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on lightness discrimination thresholds, we varied the reflectance spectra of the background objects in the images by sampling from a statistical model based on natural surface reflectance databases (See Methods: Reflectance and Illumination Spectra</w:t>
      </w:r>
      <w:r w:rsidR="00965CFE">
        <w:rPr>
          <w:rFonts w:ascii="Times New Roman" w:hAnsi="Times New Roman"/>
          <w:sz w:val="22"/>
          <w:szCs w:val="22"/>
        </w:rPr>
        <w:t xml:space="preserve"> </w:t>
      </w:r>
      <w:r w:rsidR="00965CFE">
        <w:rPr>
          <w:rFonts w:ascii="Times New Roman" w:hAnsi="Times New Roman"/>
          <w:sz w:val="22"/>
          <w:szCs w:val="22"/>
        </w:rPr>
        <w:fldChar w:fldCharType="begin"/>
      </w:r>
      <w:r w:rsidR="007E4EA9">
        <w:rPr>
          <w:rFonts w:ascii="Times New Roman" w:hAnsi="Times New Roman"/>
          <w:sz w:val="22"/>
          <w:szCs w:val="22"/>
        </w:rPr>
        <w:instrText xml:space="preserve"> ADDIN EN.CITE &lt;EndNote&gt;&lt;Cite&gt;&lt;Author&gt;Singh&lt;/Author&gt;&lt;Year&gt;2018&lt;/Year&gt;&lt;RecNum&gt;124&lt;/RecNum&gt;&lt;DisplayText&gt;(Singh,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965CFE">
        <w:rPr>
          <w:rFonts w:ascii="Times New Roman" w:hAnsi="Times New Roman"/>
          <w:sz w:val="22"/>
          <w:szCs w:val="22"/>
        </w:rPr>
        <w:fldChar w:fldCharType="separate"/>
      </w:r>
      <w:r w:rsidR="007E4EA9">
        <w:rPr>
          <w:rFonts w:ascii="Times New Roman" w:hAnsi="Times New Roman"/>
          <w:noProof/>
          <w:sz w:val="22"/>
          <w:szCs w:val="22"/>
        </w:rPr>
        <w:t>(Singh, Cottaris, Heasly, Brainard, &amp; Burge, 2018)</w:t>
      </w:r>
      <w:r w:rsidR="00965CFE">
        <w:rPr>
          <w:rFonts w:ascii="Times New Roman" w:hAnsi="Times New Roman"/>
          <w:sz w:val="22"/>
          <w:szCs w:val="22"/>
        </w:rPr>
        <w:fldChar w:fldCharType="end"/>
      </w:r>
      <w:r w:rsidR="00965CFE">
        <w:rPr>
          <w:rFonts w:ascii="Times New Roman" w:hAnsi="Times New Roman"/>
          <w:sz w:val="22"/>
          <w:szCs w:val="22"/>
        </w:rPr>
        <w:t>)</w:t>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CC11B9">
        <w:rPr>
          <w:rFonts w:ascii="Times New Roman" w:hAnsi="Times New Roman"/>
          <w:color w:val="0076BA"/>
          <w:sz w:val="22"/>
          <w:szCs w:val="22"/>
        </w:rPr>
        <w:fldChar w:fldCharType="begin"/>
      </w:r>
      <w:r w:rsidR="007E4EA9">
        <w:rPr>
          <w:rFonts w:ascii="Times New Roman" w:hAnsi="Times New Roman"/>
          <w:color w:val="0076BA"/>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C11B9">
        <w:rPr>
          <w:rFonts w:ascii="Times New Roman" w:hAnsi="Times New Roman"/>
          <w:color w:val="0076BA"/>
          <w:sz w:val="22"/>
          <w:szCs w:val="22"/>
        </w:rPr>
        <w:fldChar w:fldCharType="separate"/>
      </w:r>
      <w:r w:rsidR="007E4EA9">
        <w:rPr>
          <w:rFonts w:ascii="Times New Roman" w:hAnsi="Times New Roman"/>
          <w:noProof/>
          <w:color w:val="0076BA"/>
          <w:sz w:val="22"/>
          <w:szCs w:val="22"/>
        </w:rPr>
        <w:t>(Kelly, Gibson, &amp; Nickerson, 1943; Vrhel, Gershon, &amp; Iwan, 1994)</w:t>
      </w:r>
      <w:r w:rsidR="00CC11B9">
        <w:rPr>
          <w:rFonts w:ascii="Times New Roman" w:hAnsi="Times New Roman"/>
          <w:color w:val="0076BA"/>
          <w:sz w:val="22"/>
          <w:szCs w:val="22"/>
        </w:rPr>
        <w:fldChar w:fldCharType="end"/>
      </w:r>
      <w:r w:rsidR="00CC11B9">
        <w:rPr>
          <w:rFonts w:ascii="Times New Roman" w:hAnsi="Times New Roman"/>
          <w:color w:val="0076BA"/>
          <w:sz w:val="22"/>
          <w:szCs w:val="22"/>
        </w:rPr>
        <w:t xml:space="preserve"> </w:t>
      </w:r>
      <w:r>
        <w:rPr>
          <w:rFonts w:ascii="Times New Roman" w:hAnsi="Times New Roman"/>
          <w:sz w:val="22"/>
          <w:szCs w:val="22"/>
        </w:rPr>
        <w:t>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Default="005455B8" w:rsidP="0004085B">
      <w:pPr>
        <w:pStyle w:val="Default"/>
        <w:spacing w:before="0"/>
        <w:rPr>
          <w:rFonts w:ascii="Times New Roman" w:hAnsi="Times New Roman"/>
          <w:sz w:val="22"/>
          <w:szCs w:val="22"/>
        </w:rPr>
      </w:pPr>
    </w:p>
    <w:p w14:paraId="78A3BA4F" w14:textId="2F2D7A1B"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lastRenderedPageBreak/>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D37CBF">
        <w:rPr>
          <w:rFonts w:ascii="Times New Roman" w:hAnsi="Times New Roman"/>
          <w:color w:val="000000" w:themeColor="text1"/>
          <w:sz w:val="22"/>
          <w:szCs w:val="22"/>
        </w:rPr>
        <w:t xml:space="preserve">a simple model based on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484B28">
        <w:rPr>
          <w:rFonts w:ascii="Times New Roman" w:hAnsi="Times New Roman"/>
          <w:color w:val="000000" w:themeColor="text1"/>
          <w:sz w:val="22"/>
          <w:szCs w:val="22"/>
        </w:rPr>
        <w:t xml:space="preserve">below and </w:t>
      </w:r>
      <w:r w:rsidR="00554DFF" w:rsidRPr="00B010E0">
        <w:rPr>
          <w:rFonts w:ascii="Times New Roman" w:hAnsi="Times New Roman"/>
          <w:color w:val="000000" w:themeColor="text1"/>
          <w:sz w:val="22"/>
          <w:szCs w:val="22"/>
        </w:rPr>
        <w:t xml:space="preserve">Methods: </w:t>
      </w:r>
      <w:r w:rsidR="00CF5E53">
        <w:rPr>
          <w:rFonts w:ascii="Times New Roman" w:hAnsi="Times New Roman"/>
          <w:color w:val="000000" w:themeColor="text1"/>
          <w:sz w:val="22"/>
          <w:szCs w:val="22"/>
        </w:rPr>
        <w:t xml:space="preserve">Signal Detection </w:t>
      </w:r>
      <w:r w:rsidR="003E6D6B">
        <w:rPr>
          <w:rFonts w:ascii="Times New Roman" w:hAnsi="Times New Roman"/>
          <w:color w:val="000000" w:themeColor="text1"/>
          <w:sz w:val="22"/>
          <w:szCs w:val="22"/>
        </w:rPr>
        <w:t xml:space="preserve">Theory </w:t>
      </w:r>
      <w:r w:rsidR="00CF5E53">
        <w:rPr>
          <w:rFonts w:ascii="Times New Roman" w:hAnsi="Times New Roman"/>
          <w:color w:val="000000" w:themeColor="text1"/>
          <w:sz w:val="22"/>
          <w:szCs w:val="22"/>
        </w:rPr>
        <w:t>Model</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504852B5"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681A42">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&lt;EndNote&gt;&lt;Cite&gt;&lt;Author&gt;Pelli&lt;/Author&gt;&lt;Year&gt;1999&lt;/Year&gt;&lt;RecNum&gt;2637&lt;/RecNum&gt;&lt;DisplayText&gt;(Pelli &amp;amp; Farell, 1999)&lt;/DisplayText&gt;&lt;record&gt;&lt;rec-number&gt;2637&lt;/rec-number&gt;&lt;foreign-keys&gt;&lt;key app="EN" db-id="592dpt2f590x0mezte35f5fwef0rtp2xsfrz" timestamp="1611253198"&gt;2637&lt;/key&gt;&lt;/foreign-keys&gt;&lt;ref-type name="Journal Article"&gt;17&lt;/ref-type&gt;&lt;contributors&gt;&lt;authors&gt;&lt;author&gt;Pelli, D. G.&lt;/author&gt;&lt;author&gt;Farell, B.&lt;/author&gt;&lt;/authors&gt;&lt;/contributors&gt;&lt;titles&gt;&lt;title&gt;Why use noise?&lt;/title&gt;&lt;secondary-title&gt;Journal of the Optical Society of America A&lt;/secondary-title&gt;&lt;/titles&gt;&lt;periodical&gt;&lt;full-title&gt;Journal of the Optical Society of America A&lt;/full-title&gt;&lt;/periodical&gt;&lt;pages&gt;647-653&lt;/pages&gt;&lt;volume&gt;16&lt;/volume&gt;&lt;number&gt;3&lt;/number&gt;&lt;dates&gt;&lt;year&gt;1999&lt;/year&gt;&lt;/dates&gt;&lt;urls&gt;&lt;/urls&gt;&lt;/record&gt;&lt;/Cite&gt;&lt;/EndNote&gt;</w:instrText>
      </w:r>
      <w:r w:rsidR="00681A42">
        <w:rPr>
          <w:rFonts w:ascii="Times New Roman" w:hAnsi="Times New Roman"/>
          <w:sz w:val="22"/>
          <w:szCs w:val="22"/>
        </w:rPr>
        <w:fldChar w:fldCharType="separate"/>
      </w:r>
      <w:r w:rsidR="008C29CC">
        <w:rPr>
          <w:rFonts w:ascii="Times New Roman" w:hAnsi="Times New Roman"/>
          <w:noProof/>
          <w:sz w:val="22"/>
          <w:szCs w:val="22"/>
        </w:rPr>
        <w:t>(Pelli &amp; Farell, 1999)</w:t>
      </w:r>
      <w:r w:rsidR="00681A42">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4377FB24"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ins w:id="17" w:author="Vijay Singh" w:date="2021-02-08T20:29:00Z">
        <w:r w:rsidR="009762B1">
          <w:rPr>
            <w:rFonts w:ascii="Times New Roman" w:hAnsi="Times New Roman"/>
            <w:sz w:val="22"/>
            <w:szCs w:val="22"/>
          </w:rPr>
          <w:t xml:space="preserve">impact of </w:t>
        </w:r>
      </w:ins>
      <w:r w:rsidR="00802B44">
        <w:rPr>
          <w:rFonts w:ascii="Times New Roman" w:hAnsi="Times New Roman"/>
          <w:sz w:val="22"/>
          <w:szCs w:val="22"/>
        </w:rPr>
        <w:t xml:space="preserve">external </w:t>
      </w:r>
      <w:r>
        <w:rPr>
          <w:rFonts w:ascii="Times New Roman" w:hAnsi="Times New Roman"/>
          <w:sz w:val="22"/>
          <w:szCs w:val="22"/>
        </w:rPr>
        <w:t>variability in background objects</w:t>
      </w:r>
      <w:ins w:id="18" w:author="Vijay Singh" w:date="2021-02-08T20:29:00Z">
        <w:r w:rsidR="00591C00">
          <w:rPr>
            <w:rFonts w:ascii="Times New Roman" w:hAnsi="Times New Roman"/>
            <w:sz w:val="22"/>
            <w:szCs w:val="22"/>
          </w:rPr>
          <w:t xml:space="preserve"> </w:t>
        </w:r>
        <w:r w:rsidR="009762B1">
          <w:rPr>
            <w:rFonts w:ascii="Times New Roman" w:hAnsi="Times New Roman"/>
            <w:sz w:val="22"/>
            <w:szCs w:val="22"/>
          </w:rPr>
          <w:t xml:space="preserve">on </w:t>
        </w:r>
        <w:r w:rsidR="00591C00">
          <w:rPr>
            <w:rFonts w:ascii="Times New Roman" w:hAnsi="Times New Roman"/>
            <w:sz w:val="22"/>
            <w:szCs w:val="22"/>
          </w:rPr>
          <w:t xml:space="preserve">observer’s </w:t>
        </w:r>
      </w:ins>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435D3204" w14:textId="16BBCD92"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954ACE0" w14:textId="77777777" w:rsidR="00E014A6" w:rsidRPr="00D61E92" w:rsidRDefault="00D37C56" w:rsidP="00E014A6">
      <w:pPr>
        <w:pStyle w:val="Default"/>
        <w:spacing w:before="0"/>
        <w:rPr>
          <w:rFonts w:ascii="Times New Roman" w:hAnsi="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m:oMathPara>
    </w:p>
    <w:p w14:paraId="7EF35254" w14:textId="12BD1558" w:rsidR="003474F4" w:rsidRDefault="00E014A6" w:rsidP="00E014A6">
      <w:pPr>
        <w:pStyle w:val="Default"/>
        <w:spacing w:before="0"/>
        <w:rPr>
          <w:ins w:id="19" w:author="Vijay Singh" w:date="2021-02-06T18:22:00Z"/>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commentRangeStart w:id="20"/>
      <w:r w:rsidR="003474F4">
        <w:rPr>
          <w:rFonts w:ascii="Times New Roman" w:hAnsi="Times New Roman"/>
          <w:sz w:val="22"/>
          <w:szCs w:val="22"/>
        </w:rPr>
        <w:t xml:space="preserve">Intuitively, performance </w:t>
      </w:r>
      <w:commentRangeEnd w:id="20"/>
      <w:r w:rsidR="00BA35AE">
        <w:rPr>
          <w:rStyle w:val="CommentReference"/>
          <w:rFonts w:ascii="Times New Roman" w:hAnsi="Times New Roman" w:cs="Times New Roman"/>
          <w:color w:val="auto"/>
          <w14:textOutline w14:w="0" w14:cap="rnd" w14:cmpd="sng" w14:algn="ctr">
            <w14:noFill/>
            <w14:prstDash w14:val="solid"/>
            <w14:bevel/>
          </w14:textOutline>
        </w:rPr>
        <w:commentReference w:id="20"/>
      </w:r>
      <w:r w:rsidR="003474F4">
        <w:rPr>
          <w:rFonts w:ascii="Times New Roman" w:hAnsi="Times New Roman"/>
          <w:sz w:val="22"/>
          <w:szCs w:val="22"/>
        </w:rPr>
        <w:t xml:space="preserve">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ins w:id="21" w:author="Vijay Singh" w:date="2021-02-06T18:22:00Z"/>
          <w:rFonts w:ascii="Times New Roman" w:hAnsi="Times New Roman"/>
          <w:sz w:val="22"/>
          <w:szCs w:val="22"/>
        </w:rPr>
      </w:pPr>
    </w:p>
    <w:p w14:paraId="229C2AB3" w14:textId="7603B1A7"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computational observer model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Computational Observer Linear Receptive Field (Lin-RF) Model</w:t>
      </w:r>
      <w:r w:rsidR="0032252C">
        <w:rPr>
          <w:rFonts w:ascii="Times New Roman" w:hAnsi="Times New Roman"/>
          <w:sz w:val="22"/>
          <w:szCs w:val="22"/>
        </w:rPr>
        <w:t>).</w:t>
      </w:r>
      <w:r w:rsidR="001F76FF">
        <w:rPr>
          <w:rFonts w:ascii="Times New Roman" w:hAnsi="Times New Roman"/>
          <w:sz w:val="22"/>
          <w:szCs w:val="22"/>
        </w:rPr>
        <w:t xml:space="preserve"> Th</w:t>
      </w:r>
      <w:r w:rsidR="0045754F">
        <w:rPr>
          <w:rFonts w:ascii="Times New Roman" w:hAnsi="Times New Roman"/>
          <w:sz w:val="22"/>
          <w:szCs w:val="22"/>
        </w:rPr>
        <w:t>e</w:t>
      </w:r>
      <w:r w:rsidR="001F76FF">
        <w:rPr>
          <w:rFonts w:ascii="Times New Roman" w:hAnsi="Times New Roman"/>
          <w:sz w:val="22"/>
          <w:szCs w:val="22"/>
        </w:rPr>
        <w:t xml:space="preserve"> </w:t>
      </w:r>
      <w:r w:rsidR="0045754F">
        <w:rPr>
          <w:rStyle w:val="None"/>
          <w:rFonts w:ascii="Times New Roman" w:hAnsi="Times New Roman"/>
          <w:sz w:val="22"/>
          <w:szCs w:val="22"/>
        </w:rPr>
        <w:t>Lin-RF</w:t>
      </w:r>
      <w:r w:rsidR="0045754F">
        <w:rPr>
          <w:rFonts w:ascii="Times New Roman" w:hAnsi="Times New Roman"/>
          <w:sz w:val="22"/>
          <w:szCs w:val="22"/>
        </w:rPr>
        <w:t xml:space="preserve"> model </w:t>
      </w:r>
      <w:r w:rsidR="00F33072">
        <w:rPr>
          <w:rFonts w:ascii="Times New Roman" w:hAnsi="Times New Roman"/>
          <w:sz w:val="22"/>
          <w:szCs w:val="22"/>
        </w:rPr>
        <w:t xml:space="preserve">is an image-computable model </w:t>
      </w:r>
      <w:r w:rsidR="00811D64">
        <w:rPr>
          <w:rFonts w:ascii="Times New Roman" w:hAnsi="Times New Roman"/>
          <w:sz w:val="22"/>
          <w:szCs w:val="22"/>
        </w:rPr>
        <w:t xml:space="preserve">that </w:t>
      </w:r>
      <w:r w:rsidR="00387421">
        <w:rPr>
          <w:rFonts w:ascii="Times New Roman" w:hAnsi="Times New Roman"/>
          <w:sz w:val="22"/>
          <w:szCs w:val="22"/>
        </w:rPr>
        <w:t xml:space="preserve">converts a high-dimensional input </w:t>
      </w:r>
      <w:r w:rsidR="00F35208">
        <w:rPr>
          <w:rFonts w:ascii="Times New Roman" w:hAnsi="Times New Roman"/>
          <w:sz w:val="22"/>
          <w:szCs w:val="22"/>
        </w:rPr>
        <w:t>stimulus</w:t>
      </w:r>
      <w:r w:rsidR="00387421">
        <w:rPr>
          <w:rFonts w:ascii="Times New Roman" w:hAnsi="Times New Roman"/>
          <w:sz w:val="22"/>
          <w:szCs w:val="22"/>
        </w:rPr>
        <w:t xml:space="preserve"> (</w:t>
      </w:r>
      <w:proofErr w:type="gramStart"/>
      <w:r w:rsidR="00AB5658">
        <w:rPr>
          <w:rFonts w:ascii="Times New Roman" w:hAnsi="Times New Roman"/>
          <w:sz w:val="22"/>
          <w:szCs w:val="22"/>
        </w:rPr>
        <w:t>i.e.</w:t>
      </w:r>
      <w:proofErr w:type="gramEnd"/>
      <w:r w:rsidR="00AB5658">
        <w:rPr>
          <w:rFonts w:ascii="Times New Roman" w:hAnsi="Times New Roman"/>
          <w:sz w:val="22"/>
          <w:szCs w:val="22"/>
        </w:rPr>
        <w:t xml:space="preserve"> the </w:t>
      </w:r>
      <w:r w:rsidR="00387421">
        <w:rPr>
          <w:rFonts w:ascii="Times New Roman" w:hAnsi="Times New Roman"/>
          <w:sz w:val="22"/>
          <w:szCs w:val="22"/>
        </w:rPr>
        <w:t xml:space="preserve">image) </w:t>
      </w:r>
      <w:r w:rsidR="00F35208">
        <w:rPr>
          <w:rFonts w:ascii="Times New Roman" w:hAnsi="Times New Roman"/>
          <w:sz w:val="22"/>
          <w:szCs w:val="22"/>
        </w:rPr>
        <w:t xml:space="preserve">into </w:t>
      </w:r>
      <w:r w:rsidR="00811D64">
        <w:rPr>
          <w:rFonts w:ascii="Times New Roman" w:hAnsi="Times New Roman"/>
          <w:sz w:val="22"/>
          <w:szCs w:val="22"/>
        </w:rPr>
        <w:t xml:space="preserve">a one-dimensional </w:t>
      </w:r>
      <w:r w:rsidR="00937E3B">
        <w:rPr>
          <w:rFonts w:ascii="Times New Roman" w:hAnsi="Times New Roman"/>
          <w:sz w:val="22"/>
          <w:szCs w:val="22"/>
        </w:rPr>
        <w:t>decision variable</w:t>
      </w:r>
      <w:r w:rsidR="007F5A93">
        <w:rPr>
          <w:rFonts w:ascii="Times New Roman" w:hAnsi="Times New Roman"/>
          <w:sz w:val="22"/>
          <w:szCs w:val="22"/>
        </w:rPr>
        <w:t xml:space="preserve">. </w:t>
      </w:r>
      <w:r w:rsidR="005F26B9">
        <w:rPr>
          <w:rFonts w:ascii="Times New Roman" w:hAnsi="Times New Roman"/>
          <w:sz w:val="22"/>
          <w:szCs w:val="22"/>
        </w:rPr>
        <w:t xml:space="preserve">The 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9E5C67">
        <w:rPr>
          <w:rFonts w:ascii="Times New Roman" w:hAnsi="Times New Roman"/>
          <w:sz w:val="22"/>
          <w:szCs w:val="22"/>
        </w:rPr>
        <w:t xml:space="preserve">provide an </w:t>
      </w:r>
      <w:r w:rsidR="008D33A8">
        <w:rPr>
          <w:rFonts w:ascii="Times New Roman" w:hAnsi="Times New Roman"/>
          <w:sz w:val="22"/>
          <w:szCs w:val="22"/>
        </w:rPr>
        <w:t xml:space="preserve">estimate of the target LRV. </w:t>
      </w:r>
      <w:r w:rsidR="007F5A93">
        <w:rPr>
          <w:rFonts w:ascii="Times New Roman" w:hAnsi="Times New Roman"/>
          <w:sz w:val="22"/>
          <w:szCs w:val="22"/>
        </w:rPr>
        <w:t xml:space="preserve">The </w:t>
      </w:r>
      <w:r w:rsidR="000E1944">
        <w:rPr>
          <w:rFonts w:ascii="Times New Roman" w:hAnsi="Times New Roman"/>
          <w:sz w:val="22"/>
          <w:szCs w:val="22"/>
        </w:rPr>
        <w:t xml:space="preserve">LRV estimate </w:t>
      </w:r>
      <w:r w:rsidR="00D102F0">
        <w:rPr>
          <w:rFonts w:ascii="Times New Roman" w:hAnsi="Times New Roman"/>
          <w:sz w:val="22"/>
          <w:szCs w:val="22"/>
        </w:rPr>
        <w:t xml:space="preserve">is used in the 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the threshold of the </w:t>
      </w:r>
      <w:r w:rsidR="00F14A29">
        <w:rPr>
          <w:rFonts w:ascii="Times New Roman" w:hAnsi="Times New Roman"/>
          <w:sz w:val="22"/>
          <w:szCs w:val="22"/>
        </w:rPr>
        <w:t>computational observer</w:t>
      </w:r>
      <w:r w:rsidR="006B3B86">
        <w:rPr>
          <w:rFonts w:ascii="Times New Roman" w:hAnsi="Times New Roman"/>
          <w:sz w:val="22"/>
          <w:szCs w:val="22"/>
        </w:rPr>
        <w:t xml:space="preserve">, </w:t>
      </w:r>
      <w:r w:rsidR="006B3B86">
        <w:rPr>
          <w:rFonts w:ascii="Times New Roman" w:hAnsi="Times New Roman"/>
          <w:sz w:val="22"/>
          <w:szCs w:val="22"/>
        </w:rPr>
        <w:lastRenderedPageBreak/>
        <w:t>similar to the human psychophysics experiments</w:t>
      </w:r>
      <w:r w:rsidR="00F14A29">
        <w:rPr>
          <w:rFonts w:ascii="Times New Roman" w:hAnsi="Times New Roman"/>
          <w:sz w:val="22"/>
          <w:szCs w:val="22"/>
        </w:rPr>
        <w:t>.</w:t>
      </w:r>
      <w:r w:rsidR="007F5A93">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be implemented </w:t>
      </w:r>
      <w:r w:rsidR="007C20D4">
        <w:rPr>
          <w:rFonts w:ascii="Times New Roman" w:hAnsi="Times New Roman"/>
          <w:sz w:val="22"/>
          <w:szCs w:val="22"/>
        </w:rPr>
        <w:t xml:space="preserve">computationally </w:t>
      </w:r>
      <w:r w:rsidR="00F80A99">
        <w:rPr>
          <w:rFonts w:ascii="Times New Roman" w:hAnsi="Times New Roman"/>
          <w:sz w:val="22"/>
          <w:szCs w:val="22"/>
        </w:rPr>
        <w:t>and can be applied to stimuli</w:t>
      </w:r>
      <w:r w:rsidR="003C680E">
        <w:rPr>
          <w:rFonts w:ascii="Times New Roman" w:hAnsi="Times New Roman"/>
          <w:sz w:val="22"/>
          <w:szCs w:val="22"/>
        </w:rPr>
        <w:t xml:space="preserve"> with arbitrary noise properties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0187C142"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057F47">
        <w:rPr>
          <w:rFonts w:ascii="Times New Roman" w:hAnsi="Times New Roman"/>
          <w:sz w:val="22"/>
          <w:szCs w:val="22"/>
        </w:rPr>
        <w:t xml:space="preserve">its </w:t>
      </w:r>
      <w:r>
        <w:rPr>
          <w:rFonts w:ascii="Times New Roman" w:hAnsi="Times New Roman"/>
          <w:sz w:val="22"/>
          <w:szCs w:val="22"/>
        </w:rPr>
        <w:t xml:space="preserve">computational </w:t>
      </w:r>
      <w:r w:rsidR="00777E86">
        <w:rPr>
          <w:rFonts w:ascii="Times New Roman" w:hAnsi="Times New Roman"/>
          <w:sz w:val="22"/>
          <w:szCs w:val="22"/>
        </w:rPr>
        <w:t xml:space="preserve">implementation (Lin-RF </w:t>
      </w:r>
      <w:r>
        <w:rPr>
          <w:rFonts w:ascii="Times New Roman" w:hAnsi="Times New Roman"/>
          <w:sz w:val="22"/>
          <w:szCs w:val="22"/>
        </w:rPr>
        <w:t>model</w:t>
      </w:r>
      <w:r w:rsidR="00777E86">
        <w:rPr>
          <w:rFonts w:ascii="Times New Roman" w:hAnsi="Times New Roman"/>
          <w:sz w:val="22"/>
          <w:szCs w:val="22"/>
        </w:rPr>
        <w:t>)</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computational </w:t>
      </w:r>
      <w:r w:rsidR="007031AC">
        <w:rPr>
          <w:rFonts w:ascii="Times New Roman" w:hAnsi="Times New Roman"/>
          <w:sz w:val="22"/>
          <w:szCs w:val="22"/>
        </w:rPr>
        <w:t>implementation</w:t>
      </w:r>
      <w:r>
        <w:rPr>
          <w:rFonts w:ascii="Times New Roman" w:hAnsi="Times New Roman"/>
          <w:sz w:val="22"/>
          <w:szCs w:val="22"/>
        </w:rPr>
        <w:t xml:space="preserve"> provides a better fit. This is </w:t>
      </w:r>
      <w:r w:rsidR="00D73A34">
        <w:rPr>
          <w:rFonts w:ascii="Times New Roman" w:hAnsi="Times New Roman"/>
          <w:sz w:val="22"/>
          <w:szCs w:val="22"/>
        </w:rPr>
        <w:t xml:space="preserve">because </w:t>
      </w:r>
      <w:r>
        <w:rPr>
          <w:rFonts w:ascii="Times New Roman" w:hAnsi="Times New Roman"/>
          <w:sz w:val="22"/>
          <w:szCs w:val="22"/>
        </w:rPr>
        <w:t xml:space="preserve">the computational </w:t>
      </w:r>
      <w:r w:rsidR="00AC2FEA">
        <w:rPr>
          <w:rFonts w:ascii="Times New Roman" w:hAnsi="Times New Roman"/>
          <w:sz w:val="22"/>
          <w:szCs w:val="22"/>
        </w:rPr>
        <w:t xml:space="preserve">implementation </w:t>
      </w:r>
      <w:r>
        <w:rPr>
          <w:rFonts w:ascii="Times New Roman" w:hAnsi="Times New Roman"/>
          <w:sz w:val="22"/>
          <w:szCs w:val="22"/>
        </w:rPr>
        <w:t xml:space="preserve">takes into account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 </w:t>
      </w:r>
      <w:r w:rsidR="00512094">
        <w:rPr>
          <w:rFonts w:ascii="Times New Roman" w:hAnsi="Times New Roman"/>
          <w:sz w:val="22"/>
          <w:szCs w:val="22"/>
        </w:rPr>
        <w:t xml:space="preserve"> </w:t>
      </w:r>
    </w:p>
    <w:p w14:paraId="6983382C" w14:textId="6A0EE818" w:rsidR="00F80E92" w:rsidRDefault="00F80E92" w:rsidP="00CC0064">
      <w:pPr>
        <w:pStyle w:val="Default"/>
        <w:spacing w:before="0"/>
        <w:rPr>
          <w:rFonts w:ascii="Times New Roman" w:hAnsi="Times New Roman"/>
          <w:sz w:val="22"/>
          <w:szCs w:val="22"/>
        </w:rPr>
      </w:pPr>
    </w:p>
    <w:p w14:paraId="58EAC113" w14:textId="145294FC" w:rsidR="00F80E92" w:rsidRDefault="00BB3D7A" w:rsidP="00CC0064">
      <w:pPr>
        <w:pStyle w:val="Default"/>
        <w:spacing w:before="0"/>
        <w:rPr>
          <w:rFonts w:ascii="Times New Roman" w:hAnsi="Times New Roman"/>
          <w:sz w:val="22"/>
          <w:szCs w:val="22"/>
        </w:rPr>
      </w:pPr>
      <w:r>
        <w:rPr>
          <w:rFonts w:ascii="Times New Roman" w:hAnsi="Times New Roman"/>
          <w:sz w:val="22"/>
          <w:szCs w:val="22"/>
        </w:rPr>
        <w:t>By fitting the models to the human data</w:t>
      </w:r>
      <w:r w:rsidR="008B4C4F">
        <w:rPr>
          <w:rFonts w:ascii="Times New Roman" w:hAnsi="Times New Roman"/>
          <w:sz w:val="22"/>
          <w:szCs w:val="22"/>
        </w:rPr>
        <w:t xml:space="preserve"> by minimizing the mean squared error between the </w:t>
      </w:r>
      <w:r w:rsidR="00B1213C">
        <w:rPr>
          <w:rFonts w:ascii="Times New Roman" w:hAnsi="Times New Roman"/>
          <w:sz w:val="22"/>
          <w:szCs w:val="22"/>
        </w:rPr>
        <w:t>mean observed threshold and the model</w:t>
      </w:r>
      <w:r w:rsidR="009846CC">
        <w:rPr>
          <w:rFonts w:ascii="Times New Roman" w:hAnsi="Times New Roman"/>
          <w:sz w:val="22"/>
          <w:szCs w:val="22"/>
        </w:rPr>
        <w:t xml:space="preserve">, </w:t>
      </w:r>
      <w:r w:rsidR="0004182A">
        <w:rPr>
          <w:rFonts w:ascii="Times New Roman" w:hAnsi="Times New Roman"/>
          <w:sz w:val="22"/>
          <w:szCs w:val="22"/>
        </w:rPr>
        <w:t xml:space="preserve">we estimated the </w:t>
      </w:r>
      <w:r w:rsidR="00A021C0">
        <w:rPr>
          <w:rFonts w:ascii="Times New Roman" w:hAnsi="Times New Roman"/>
          <w:sz w:val="22"/>
          <w:szCs w:val="22"/>
        </w:rPr>
        <w:t xml:space="preserve">strength of </w:t>
      </w:r>
      <w:r w:rsidR="0041735C">
        <w:rPr>
          <w:rFonts w:ascii="Times New Roman" w:hAnsi="Times New Roman"/>
          <w:sz w:val="22"/>
          <w:szCs w:val="22"/>
        </w:rPr>
        <w:t xml:space="preserve">internal and external </w:t>
      </w:r>
      <w:r w:rsidR="00A021C0">
        <w:rPr>
          <w:rFonts w:ascii="Times New Roman" w:hAnsi="Times New Roman"/>
          <w:sz w:val="22"/>
          <w:szCs w:val="22"/>
        </w:rPr>
        <w:t xml:space="preserve">variability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sidR="00C55EF2">
        <w:rPr>
          <w:rFonts w:ascii="Times New Roman" w:hAnsi="Times New Roman"/>
          <w:sz w:val="22"/>
          <w:szCs w:val="22"/>
        </w:rPr>
        <w:t xml:space="preserve">during this task. </w:t>
      </w:r>
      <w:r w:rsidR="002835C6">
        <w:rPr>
          <w:rFonts w:ascii="Times New Roman" w:hAnsi="Times New Roman"/>
          <w:sz w:val="22"/>
          <w:szCs w:val="22"/>
        </w:rPr>
        <w:t xml:space="preserve">Figure 6 </w:t>
      </w:r>
      <w:r w:rsidR="00F100A5">
        <w:rPr>
          <w:rFonts w:ascii="Times New Roman" w:hAnsi="Times New Roman"/>
          <w:sz w:val="22"/>
          <w:szCs w:val="22"/>
        </w:rPr>
        <w:t>compares the standard deviation of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A809C7">
        <w:rPr>
          <w:rFonts w:ascii="Times New Roman" w:hAnsi="Times New Roman"/>
          <w:sz w:val="22"/>
          <w:szCs w:val="22"/>
        </w:rPr>
        <w:t>for the</w:t>
      </w:r>
      <w:r w:rsidR="00591619">
        <w:rPr>
          <w:rFonts w:ascii="Times New Roman" w:hAnsi="Times New Roman"/>
          <w:sz w:val="22"/>
          <w:szCs w:val="22"/>
        </w:rPr>
        <w:t xml:space="preserve"> analytical</w:t>
      </w:r>
      <w:r w:rsidR="00A809C7">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computational </w:t>
      </w:r>
      <w:r w:rsidR="00C913D6">
        <w:rPr>
          <w:rFonts w:ascii="Times New Roman" w:hAnsi="Times New Roman"/>
          <w:sz w:val="22"/>
          <w:szCs w:val="22"/>
        </w:rPr>
        <w:t>implementation</w:t>
      </w:r>
      <w:r w:rsidR="0041735C">
        <w:rPr>
          <w:rFonts w:ascii="Times New Roman" w:hAnsi="Times New Roman"/>
          <w:sz w:val="22"/>
          <w:szCs w:val="22"/>
        </w:rPr>
        <w:t xml:space="preserve">. </w:t>
      </w:r>
      <w:r w:rsidR="00521E01">
        <w:rPr>
          <w:rFonts w:ascii="Times New Roman" w:hAnsi="Times New Roman"/>
          <w:sz w:val="22"/>
          <w:szCs w:val="22"/>
        </w:rPr>
        <w:t>T</w:t>
      </w:r>
      <w:r w:rsidR="00AD7AB1">
        <w:rPr>
          <w:rFonts w:ascii="Times New Roman" w:hAnsi="Times New Roman"/>
          <w:sz w:val="22"/>
          <w:szCs w:val="22"/>
        </w:rPr>
        <w:t xml:space="preserve">he </w:t>
      </w:r>
      <w:r w:rsidR="00521E01">
        <w:rPr>
          <w:rFonts w:ascii="Times New Roman" w:hAnsi="Times New Roman"/>
          <w:sz w:val="22"/>
          <w:szCs w:val="22"/>
        </w:rPr>
        <w:t xml:space="preserve">estimates of </w:t>
      </w:r>
      <w:r w:rsidR="00AD7AB1">
        <w:rPr>
          <w:rFonts w:ascii="Times New Roman" w:hAnsi="Times New Roman"/>
          <w:sz w:val="22"/>
          <w:szCs w:val="22"/>
        </w:rPr>
        <w:t xml:space="preserve">standard deviation of the internal noise </w:t>
      </w:r>
      <w:r w:rsidR="00521E01">
        <w:rPr>
          <w:rFonts w:ascii="Times New Roman" w:hAnsi="Times New Roman"/>
          <w:sz w:val="22"/>
          <w:szCs w:val="22"/>
        </w:rPr>
        <w:t xml:space="preserve">are </w:t>
      </w:r>
      <w:r w:rsidR="00DC42DC">
        <w:rPr>
          <w:rFonts w:ascii="Times New Roman" w:hAnsi="Times New Roman"/>
          <w:sz w:val="22"/>
          <w:szCs w:val="22"/>
        </w:rPr>
        <w:t xml:space="preserve">consistent over </w:t>
      </w:r>
      <w:r w:rsidR="00E60A1A">
        <w:rPr>
          <w:rFonts w:ascii="Times New Roman" w:hAnsi="Times New Roman"/>
          <w:sz w:val="22"/>
          <w:szCs w:val="22"/>
        </w:rPr>
        <w:t xml:space="preserve">the two </w:t>
      </w:r>
      <w:r w:rsidR="00B30CF4">
        <w:rPr>
          <w:rFonts w:ascii="Times New Roman" w:hAnsi="Times New Roman"/>
          <w:sz w:val="22"/>
          <w:szCs w:val="22"/>
        </w:rPr>
        <w:t xml:space="preserve">versions </w:t>
      </w:r>
      <w:r w:rsidR="00DC42DC">
        <w:rPr>
          <w:rFonts w:ascii="Times New Roman" w:hAnsi="Times New Roman"/>
          <w:sz w:val="22"/>
          <w:szCs w:val="22"/>
        </w:rPr>
        <w:t xml:space="preserve">and </w:t>
      </w:r>
      <w:r w:rsidR="00C10887">
        <w:rPr>
          <w:rFonts w:ascii="Times New Roman" w:hAnsi="Times New Roman"/>
          <w:sz w:val="22"/>
          <w:szCs w:val="22"/>
        </w:rPr>
        <w:t xml:space="preserve">different </w:t>
      </w:r>
      <w:r w:rsidR="00DC42DC">
        <w:rPr>
          <w:rFonts w:ascii="Times New Roman" w:hAnsi="Times New Roman"/>
          <w:sz w:val="22"/>
          <w:szCs w:val="22"/>
        </w:rPr>
        <w:t xml:space="preserve">observers </w:t>
      </w:r>
      <w:r w:rsidR="00D6149B">
        <w:rPr>
          <w:rFonts w:ascii="Times New Roman" w:hAnsi="Times New Roman"/>
          <w:sz w:val="22"/>
          <w:szCs w:val="22"/>
        </w:rPr>
        <w:t>(mean</w:t>
      </w:r>
      <w:r w:rsidR="00C61C8B">
        <w:rPr>
          <w:rFonts w:ascii="Times New Roman" w:hAnsi="Times New Roman"/>
          <w:sz w:val="22"/>
          <w:szCs w:val="22"/>
        </w:rPr>
        <w:t xml:space="preserve"> </w:t>
      </w:r>
      <w:r w:rsidR="00081285">
        <w:rPr>
          <w:rFonts w:ascii="Times New Roman" w:hAnsi="Times New Roman"/>
          <w:sz w:val="22"/>
          <w:szCs w:val="22"/>
        </w:rPr>
        <w:t xml:space="preserve">value of </w:t>
      </w:r>
      <w:r w:rsidR="000E16F6">
        <w:rPr>
          <w:rFonts w:ascii="Times New Roman" w:hAnsi="Times New Roman"/>
          <w:sz w:val="22"/>
          <w:szCs w:val="22"/>
        </w:rPr>
        <w:t>internal noise standard deviation</w:t>
      </w:r>
      <w:r w:rsidR="0081613F">
        <w:rPr>
          <w:rFonts w:ascii="Times New Roman" w:hAnsi="Times New Roman"/>
          <w:sz w:val="22"/>
          <w:szCs w:val="22"/>
        </w:rPr>
        <w:t xml:space="preserve"> </w:t>
      </w:r>
      <w:r w:rsidR="00D6149B">
        <w:rPr>
          <w:rFonts w:ascii="Times New Roman" w:hAnsi="Times New Roman"/>
          <w:sz w:val="22"/>
          <w:szCs w:val="22"/>
        </w:rPr>
        <w:t>= 0.0253, st</w:t>
      </w:r>
      <w:r w:rsidR="00573D18">
        <w:rPr>
          <w:rFonts w:ascii="Times New Roman" w:hAnsi="Times New Roman"/>
          <w:sz w:val="22"/>
          <w:szCs w:val="22"/>
        </w:rPr>
        <w:t>andard</w:t>
      </w:r>
      <w:r w:rsidR="00D6149B">
        <w:rPr>
          <w:rFonts w:ascii="Times New Roman" w:hAnsi="Times New Roman"/>
          <w:sz w:val="22"/>
          <w:szCs w:val="22"/>
        </w:rPr>
        <w:t xml:space="preserve"> dev</w:t>
      </w:r>
      <w:r w:rsidR="00573D18">
        <w:rPr>
          <w:rFonts w:ascii="Times New Roman" w:hAnsi="Times New Roman"/>
          <w:sz w:val="22"/>
          <w:szCs w:val="22"/>
        </w:rPr>
        <w:t>iation</w:t>
      </w:r>
      <w:r w:rsidR="00D6149B">
        <w:rPr>
          <w:rFonts w:ascii="Times New Roman" w:hAnsi="Times New Roman"/>
          <w:sz w:val="22"/>
          <w:szCs w:val="22"/>
        </w:rPr>
        <w:t xml:space="preserve"> = 0.0012 &lt; 5% of mean, maximum deviation from mean = 0.0018 &lt; </w:t>
      </w:r>
      <w:r w:rsidR="00F953D4">
        <w:rPr>
          <w:rFonts w:ascii="Times New Roman" w:hAnsi="Times New Roman"/>
          <w:sz w:val="22"/>
          <w:szCs w:val="22"/>
        </w:rPr>
        <w:t>8</w:t>
      </w:r>
      <w:r w:rsidR="00D6149B">
        <w:rPr>
          <w:rFonts w:ascii="Times New Roman" w:hAnsi="Times New Roman"/>
          <w:sz w:val="22"/>
          <w:szCs w:val="22"/>
        </w:rPr>
        <w:t>% of mean)</w:t>
      </w:r>
      <w:r w:rsidR="00DC42DC">
        <w:rPr>
          <w:rFonts w:ascii="Times New Roman" w:hAnsi="Times New Roman"/>
          <w:sz w:val="22"/>
          <w:szCs w:val="22"/>
        </w:rPr>
        <w:t>.</w:t>
      </w:r>
      <w:r w:rsidR="00521A04">
        <w:rPr>
          <w:rFonts w:ascii="Times New Roman" w:hAnsi="Times New Roman"/>
          <w:sz w:val="22"/>
          <w:szCs w:val="22"/>
        </w:rPr>
        <w:t xml:space="preserve"> </w:t>
      </w:r>
      <w:r w:rsidR="00403B3A">
        <w:rPr>
          <w:rFonts w:ascii="Times New Roman" w:hAnsi="Times New Roman"/>
          <w:sz w:val="22"/>
          <w:szCs w:val="22"/>
        </w:rPr>
        <w:t xml:space="preserve">Both </w:t>
      </w:r>
      <w:r w:rsidR="00146E79">
        <w:rPr>
          <w:rFonts w:ascii="Times New Roman" w:hAnsi="Times New Roman"/>
          <w:sz w:val="22"/>
          <w:szCs w:val="22"/>
        </w:rPr>
        <w:t xml:space="preserve">model </w:t>
      </w:r>
      <w:r w:rsidR="00403B3A">
        <w:rPr>
          <w:rFonts w:ascii="Times New Roman" w:hAnsi="Times New Roman"/>
          <w:sz w:val="22"/>
          <w:szCs w:val="22"/>
        </w:rPr>
        <w:t xml:space="preserve">versions </w:t>
      </w:r>
      <w:r w:rsidR="00803148">
        <w:rPr>
          <w:rFonts w:ascii="Times New Roman" w:hAnsi="Times New Roman"/>
          <w:sz w:val="22"/>
          <w:szCs w:val="22"/>
        </w:rPr>
        <w:t xml:space="preserve">show individual </w:t>
      </w:r>
      <w:r w:rsidR="00AB43F4">
        <w:rPr>
          <w:rFonts w:ascii="Times New Roman" w:hAnsi="Times New Roman"/>
          <w:sz w:val="22"/>
          <w:szCs w:val="22"/>
        </w:rPr>
        <w:t xml:space="preserve">differences in the estimate </w:t>
      </w:r>
      <w:r w:rsidR="005E3808">
        <w:rPr>
          <w:rFonts w:ascii="Times New Roman" w:hAnsi="Times New Roman"/>
          <w:sz w:val="22"/>
          <w:szCs w:val="22"/>
        </w:rPr>
        <w:t xml:space="preserve">of external noise </w:t>
      </w:r>
      <w:r w:rsidR="00215C27">
        <w:rPr>
          <w:rFonts w:ascii="Times New Roman" w:hAnsi="Times New Roman"/>
          <w:sz w:val="22"/>
          <w:szCs w:val="22"/>
        </w:rPr>
        <w:t xml:space="preserve">among the observers. </w:t>
      </w:r>
      <w:r w:rsidR="00A224C0">
        <w:rPr>
          <w:rFonts w:ascii="Times New Roman" w:hAnsi="Times New Roman"/>
          <w:sz w:val="22"/>
          <w:szCs w:val="22"/>
        </w:rPr>
        <w:t xml:space="preserve">Across all observers, the </w:t>
      </w:r>
      <w:r w:rsidR="00A6411B">
        <w:rPr>
          <w:rFonts w:ascii="Times New Roman" w:hAnsi="Times New Roman"/>
          <w:sz w:val="22"/>
          <w:szCs w:val="22"/>
        </w:rPr>
        <w:t xml:space="preserve">estimate of external noise standard deviation is higher for the computational </w:t>
      </w:r>
      <w:r w:rsidR="00F45FE9">
        <w:rPr>
          <w:rFonts w:ascii="Times New Roman" w:hAnsi="Times New Roman"/>
          <w:sz w:val="22"/>
          <w:szCs w:val="22"/>
        </w:rPr>
        <w:t xml:space="preserve">implementation </w:t>
      </w:r>
      <w:r w:rsidR="00A6411B">
        <w:rPr>
          <w:rFonts w:ascii="Times New Roman" w:hAnsi="Times New Roman"/>
          <w:sz w:val="22"/>
          <w:szCs w:val="22"/>
        </w:rPr>
        <w:t>observer model as compared to the TSD model.</w:t>
      </w:r>
    </w:p>
    <w:p w14:paraId="22401F33" w14:textId="7CE975F2" w:rsidR="009C0A24" w:rsidRDefault="009C0A24" w:rsidP="00CC0064">
      <w:pPr>
        <w:pStyle w:val="Default"/>
        <w:spacing w:before="0"/>
        <w:rPr>
          <w:rFonts w:ascii="Times New Roman" w:hAnsi="Times New Roman"/>
          <w:sz w:val="22"/>
          <w:szCs w:val="22"/>
        </w:rPr>
      </w:pPr>
    </w:p>
    <w:p w14:paraId="235EB90E" w14:textId="77777777" w:rsidR="009C0A24" w:rsidRDefault="009C0A24" w:rsidP="00CC0064">
      <w:pPr>
        <w:pStyle w:val="Default"/>
        <w:spacing w:before="0"/>
        <w:rPr>
          <w:rFonts w:ascii="Times New Roman" w:hAnsi="Times New Roman"/>
          <w:sz w:val="22"/>
          <w:szCs w:val="22"/>
        </w:rPr>
      </w:pPr>
    </w:p>
    <w:p w14:paraId="06E914D1" w14:textId="42D4B344" w:rsidR="005C0EFF" w:rsidRDefault="00E6746C" w:rsidP="005C0EFF">
      <w:pPr>
        <w:pStyle w:val="Default"/>
        <w:spacing w:before="0"/>
        <w:rPr>
          <w:rFonts w:ascii="Times New Roman" w:hAnsi="Times New Roman"/>
          <w:sz w:val="22"/>
          <w:szCs w:val="22"/>
        </w:rPr>
      </w:pPr>
      <w:r>
        <w:rPr>
          <w:rFonts w:ascii="Times New Roman" w:hAnsi="Times New Roman"/>
          <w:b/>
          <w:bCs/>
          <w:sz w:val="22"/>
          <w:szCs w:val="22"/>
        </w:rPr>
        <w:t>DISCUSSION:</w:t>
      </w:r>
      <w:r w:rsidR="00C815DA">
        <w:rPr>
          <w:rFonts w:ascii="Times New Roman" w:hAnsi="Times New Roman"/>
          <w:b/>
          <w:bCs/>
          <w:sz w:val="22"/>
          <w:szCs w:val="22"/>
        </w:rPr>
        <w:t xml:space="preserve"> </w:t>
      </w:r>
      <w:r w:rsidR="001E77B3">
        <w:rPr>
          <w:rFonts w:ascii="Times New Roman" w:hAnsi="Times New Roman"/>
          <w:sz w:val="22"/>
          <w:szCs w:val="22"/>
        </w:rPr>
        <w:t>T</w:t>
      </w:r>
      <w:r w:rsidR="001E77B3" w:rsidRPr="00EF71E7">
        <w:rPr>
          <w:rFonts w:ascii="Times New Roman" w:hAnsi="Times New Roman"/>
          <w:sz w:val="22"/>
          <w:szCs w:val="22"/>
        </w:rPr>
        <w:t>he</w:t>
      </w:r>
      <w:r w:rsidR="001E77B3">
        <w:rPr>
          <w:rFonts w:ascii="Times New Roman" w:hAnsi="Times New Roman"/>
          <w:b/>
          <w:bCs/>
          <w:sz w:val="22"/>
          <w:szCs w:val="22"/>
        </w:rPr>
        <w:t xml:space="preserve"> </w:t>
      </w:r>
      <w:r w:rsidR="001E77B3" w:rsidRPr="00EF71E7">
        <w:rPr>
          <w:rFonts w:ascii="Times New Roman" w:hAnsi="Times New Roman"/>
          <w:sz w:val="22"/>
          <w:szCs w:val="22"/>
        </w:rPr>
        <w:t>lightness</w:t>
      </w:r>
      <w:r w:rsidR="001E77B3">
        <w:rPr>
          <w:rFonts w:ascii="Times New Roman" w:hAnsi="Times New Roman"/>
          <w:b/>
          <w:bCs/>
          <w:sz w:val="22"/>
          <w:szCs w:val="22"/>
        </w:rPr>
        <w:t xml:space="preserve"> </w:t>
      </w:r>
      <w:r w:rsidR="001E77B3" w:rsidRPr="00EF71E7">
        <w:rPr>
          <w:rFonts w:ascii="Times New Roman" w:hAnsi="Times New Roman"/>
          <w:sz w:val="22"/>
          <w:szCs w:val="22"/>
        </w:rPr>
        <w:t>of an</w:t>
      </w:r>
      <w:r w:rsidR="001E77B3">
        <w:rPr>
          <w:rFonts w:ascii="Times New Roman" w:hAnsi="Times New Roman"/>
          <w:sz w:val="22"/>
          <w:szCs w:val="22"/>
        </w:rPr>
        <w:t xml:space="preserve"> object depends on the scene in which it lies. </w:t>
      </w:r>
      <w:r w:rsidR="00C815DA" w:rsidRPr="00061BFE">
        <w:rPr>
          <w:rFonts w:ascii="Times New Roman" w:hAnsi="Times New Roman"/>
          <w:sz w:val="22"/>
          <w:szCs w:val="22"/>
        </w:rPr>
        <w:t>In this paper</w:t>
      </w:r>
      <w:r w:rsidR="00524783">
        <w:rPr>
          <w:rFonts w:ascii="Times New Roman" w:hAnsi="Times New Roman"/>
          <w:sz w:val="22"/>
          <w:szCs w:val="22"/>
        </w:rPr>
        <w:t xml:space="preserve">, our aim was to characterize the effect of </w:t>
      </w:r>
      <w:r w:rsidR="007A60B8">
        <w:rPr>
          <w:rFonts w:ascii="Times New Roman" w:hAnsi="Times New Roman"/>
          <w:sz w:val="22"/>
          <w:szCs w:val="22"/>
        </w:rPr>
        <w:t xml:space="preserve">color of background objects in a scene on </w:t>
      </w:r>
      <w:r w:rsidR="00947AA0">
        <w:rPr>
          <w:rFonts w:ascii="Times New Roman" w:hAnsi="Times New Roman"/>
          <w:sz w:val="22"/>
          <w:szCs w:val="22"/>
        </w:rPr>
        <w:t xml:space="preserve">object </w:t>
      </w:r>
      <w:r w:rsidR="007A60B8">
        <w:rPr>
          <w:rFonts w:ascii="Times New Roman" w:hAnsi="Times New Roman"/>
          <w:sz w:val="22"/>
          <w:szCs w:val="22"/>
        </w:rPr>
        <w:t xml:space="preserve">lightness. </w:t>
      </w:r>
      <w:r w:rsidR="00E8082A">
        <w:rPr>
          <w:rFonts w:ascii="Times New Roman" w:hAnsi="Times New Roman"/>
          <w:sz w:val="22"/>
          <w:szCs w:val="22"/>
        </w:rPr>
        <w:t xml:space="preserve">We used an equivalent noise approach </w:t>
      </w:r>
      <w:r w:rsidR="00085F66">
        <w:rPr>
          <w:rFonts w:ascii="Times New Roman" w:hAnsi="Times New Roman"/>
          <w:sz w:val="22"/>
          <w:szCs w:val="22"/>
        </w:rPr>
        <w:t xml:space="preserve">for such characterization, an approach previously </w:t>
      </w:r>
      <w:r w:rsidR="00C8591C">
        <w:rPr>
          <w:rFonts w:ascii="Times New Roman" w:hAnsi="Times New Roman"/>
          <w:sz w:val="22"/>
          <w:szCs w:val="22"/>
        </w:rPr>
        <w:t xml:space="preserve">used </w:t>
      </w:r>
      <w:r w:rsidR="00085F66">
        <w:rPr>
          <w:rFonts w:ascii="Times New Roman" w:hAnsi="Times New Roman"/>
          <w:sz w:val="22"/>
          <w:szCs w:val="22"/>
        </w:rPr>
        <w:t xml:space="preserve">to study </w:t>
      </w:r>
      <w:r w:rsidR="00BD7C7A">
        <w:rPr>
          <w:rFonts w:ascii="Times New Roman" w:hAnsi="Times New Roman"/>
          <w:sz w:val="22"/>
          <w:szCs w:val="22"/>
        </w:rPr>
        <w:t xml:space="preserve">the effect of noise in </w:t>
      </w:r>
      <w:r w:rsidR="00085F66">
        <w:rPr>
          <w:rFonts w:ascii="Times New Roman" w:hAnsi="Times New Roman"/>
          <w:sz w:val="22"/>
          <w:szCs w:val="22"/>
        </w:rPr>
        <w:t xml:space="preserve">contrast </w:t>
      </w:r>
      <w:r w:rsidR="00BD7C7A">
        <w:rPr>
          <w:rFonts w:ascii="Times New Roman" w:hAnsi="Times New Roman"/>
          <w:sz w:val="22"/>
          <w:szCs w:val="22"/>
        </w:rPr>
        <w:t>detection</w:t>
      </w:r>
      <w:r w:rsidR="00BD6B48">
        <w:rPr>
          <w:rFonts w:ascii="Times New Roman" w:hAnsi="Times New Roman"/>
          <w:sz w:val="22"/>
          <w:szCs w:val="22"/>
        </w:rPr>
        <w:t>.</w:t>
      </w:r>
      <w:r w:rsidR="00BD7C7A">
        <w:rPr>
          <w:rFonts w:ascii="Times New Roman" w:hAnsi="Times New Roman"/>
          <w:sz w:val="22"/>
          <w:szCs w:val="22"/>
        </w:rPr>
        <w:t xml:space="preserve"> </w:t>
      </w:r>
      <w:r w:rsidR="00297B7C">
        <w:rPr>
          <w:rFonts w:ascii="Times New Roman" w:hAnsi="Times New Roman"/>
          <w:sz w:val="22"/>
          <w:szCs w:val="22"/>
        </w:rPr>
        <w:t xml:space="preserve">This approach allows </w:t>
      </w:r>
      <w:r w:rsidR="000E39CD">
        <w:rPr>
          <w:rFonts w:ascii="Times New Roman" w:hAnsi="Times New Roman"/>
          <w:sz w:val="22"/>
          <w:szCs w:val="22"/>
        </w:rPr>
        <w:t xml:space="preserve">one to relate </w:t>
      </w:r>
      <w:r w:rsidR="0074576E">
        <w:rPr>
          <w:rFonts w:ascii="Times New Roman" w:hAnsi="Times New Roman"/>
          <w:sz w:val="22"/>
          <w:szCs w:val="22"/>
        </w:rPr>
        <w:t xml:space="preserve">the </w:t>
      </w:r>
      <w:r w:rsidR="000E39CD">
        <w:rPr>
          <w:rFonts w:ascii="Times New Roman" w:hAnsi="Times New Roman"/>
          <w:sz w:val="22"/>
          <w:szCs w:val="22"/>
        </w:rPr>
        <w:t xml:space="preserve">external noise </w:t>
      </w:r>
      <w:r w:rsidR="0074576E">
        <w:rPr>
          <w:rFonts w:ascii="Times New Roman" w:hAnsi="Times New Roman"/>
          <w:sz w:val="22"/>
          <w:szCs w:val="22"/>
        </w:rPr>
        <w:t xml:space="preserve">power </w:t>
      </w:r>
      <w:r w:rsidR="000E39CD">
        <w:rPr>
          <w:rFonts w:ascii="Times New Roman" w:hAnsi="Times New Roman"/>
          <w:sz w:val="22"/>
          <w:szCs w:val="22"/>
        </w:rPr>
        <w:t xml:space="preserve">with the internal </w:t>
      </w:r>
      <w:r w:rsidR="001825B8">
        <w:rPr>
          <w:rFonts w:ascii="Times New Roman" w:hAnsi="Times New Roman"/>
          <w:sz w:val="22"/>
          <w:szCs w:val="22"/>
        </w:rPr>
        <w:t xml:space="preserve">noise of the observer. </w:t>
      </w:r>
      <w:r w:rsidR="005B74FA">
        <w:rPr>
          <w:rFonts w:ascii="Times New Roman" w:hAnsi="Times New Roman"/>
          <w:sz w:val="22"/>
          <w:szCs w:val="22"/>
        </w:rPr>
        <w:t xml:space="preserve">We used this approach to develop a novel paradigm that relate the </w:t>
      </w:r>
      <w:r w:rsidR="00650F07">
        <w:rPr>
          <w:rFonts w:ascii="Times New Roman" w:hAnsi="Times New Roman"/>
          <w:sz w:val="22"/>
          <w:szCs w:val="22"/>
        </w:rPr>
        <w:t>effects of variation in task-irrelevant scene properties on the perception of task-relevant properties. I</w:t>
      </w:r>
      <w:r w:rsidR="00C87D75">
        <w:rPr>
          <w:rFonts w:ascii="Times New Roman" w:hAnsi="Times New Roman"/>
          <w:sz w:val="22"/>
          <w:szCs w:val="22"/>
        </w:rPr>
        <w:t>n</w:t>
      </w:r>
      <w:r w:rsidR="00650F07">
        <w:rPr>
          <w:rFonts w:ascii="Times New Roman" w:hAnsi="Times New Roman"/>
          <w:sz w:val="22"/>
          <w:szCs w:val="22"/>
        </w:rPr>
        <w:t xml:space="preserve"> our experiments, we</w:t>
      </w:r>
      <w:r w:rsidR="00927D0E">
        <w:rPr>
          <w:rFonts w:ascii="Times New Roman" w:hAnsi="Times New Roman"/>
          <w:sz w:val="22"/>
          <w:szCs w:val="22"/>
        </w:rPr>
        <w:t xml:space="preserve"> </w:t>
      </w:r>
      <w:r w:rsidR="009F2638">
        <w:rPr>
          <w:rFonts w:ascii="Times New Roman" w:hAnsi="Times New Roman"/>
          <w:sz w:val="22"/>
          <w:szCs w:val="22"/>
        </w:rPr>
        <w:t xml:space="preserve">measured </w:t>
      </w:r>
      <w:r w:rsidR="008A2E9B">
        <w:rPr>
          <w:rFonts w:ascii="Times New Roman" w:hAnsi="Times New Roman"/>
          <w:sz w:val="22"/>
          <w:szCs w:val="22"/>
        </w:rPr>
        <w:t xml:space="preserve">human observers’ </w:t>
      </w:r>
      <w:r w:rsidR="00F27555">
        <w:rPr>
          <w:rFonts w:ascii="Times New Roman" w:hAnsi="Times New Roman"/>
          <w:sz w:val="22"/>
          <w:szCs w:val="22"/>
        </w:rPr>
        <w:t xml:space="preserve">thresholds </w:t>
      </w:r>
      <w:r w:rsidR="00F5509C">
        <w:rPr>
          <w:rFonts w:ascii="Times New Roman" w:hAnsi="Times New Roman"/>
          <w:sz w:val="22"/>
          <w:szCs w:val="22"/>
        </w:rPr>
        <w:t xml:space="preserve">of discriminating two objects </w:t>
      </w:r>
      <w:r w:rsidR="0074544C">
        <w:rPr>
          <w:rFonts w:ascii="Times New Roman" w:hAnsi="Times New Roman"/>
          <w:sz w:val="22"/>
          <w:szCs w:val="22"/>
        </w:rPr>
        <w:t xml:space="preserve">based </w:t>
      </w:r>
      <w:r w:rsidR="004027B6">
        <w:rPr>
          <w:rFonts w:ascii="Times New Roman" w:hAnsi="Times New Roman"/>
          <w:sz w:val="22"/>
          <w:szCs w:val="22"/>
        </w:rPr>
        <w:t xml:space="preserve">on their lightness </w:t>
      </w:r>
      <w:r w:rsidR="00866835">
        <w:rPr>
          <w:rFonts w:ascii="Times New Roman" w:hAnsi="Times New Roman"/>
          <w:sz w:val="22"/>
          <w:szCs w:val="22"/>
        </w:rPr>
        <w:t xml:space="preserve">and </w:t>
      </w:r>
      <w:r w:rsidR="001C5FAC">
        <w:rPr>
          <w:rFonts w:ascii="Times New Roman" w:hAnsi="Times New Roman"/>
          <w:sz w:val="22"/>
          <w:szCs w:val="22"/>
        </w:rPr>
        <w:t xml:space="preserve">determined how these thresholds change as the </w:t>
      </w:r>
      <w:r w:rsidR="00FD4385">
        <w:rPr>
          <w:rFonts w:ascii="Times New Roman" w:hAnsi="Times New Roman"/>
          <w:sz w:val="22"/>
          <w:szCs w:val="22"/>
        </w:rPr>
        <w:t>amount of variation in the color of background objects increases.</w:t>
      </w:r>
      <w:r w:rsidR="0011332E">
        <w:rPr>
          <w:rFonts w:ascii="Times New Roman" w:hAnsi="Times New Roman"/>
          <w:sz w:val="22"/>
          <w:szCs w:val="22"/>
        </w:rPr>
        <w:t xml:space="preserve"> The experimentally introduced variation was independent of the target object</w:t>
      </w:r>
      <w:r w:rsidR="001D72D2">
        <w:rPr>
          <w:rFonts w:ascii="Times New Roman" w:hAnsi="Times New Roman"/>
          <w:sz w:val="22"/>
          <w:szCs w:val="22"/>
        </w:rPr>
        <w:t xml:space="preserve"> surface reflectance</w:t>
      </w:r>
      <w:r w:rsidR="0011332E">
        <w:rPr>
          <w:rFonts w:ascii="Times New Roman" w:hAnsi="Times New Roman"/>
          <w:sz w:val="22"/>
          <w:szCs w:val="22"/>
        </w:rPr>
        <w:t>,</w:t>
      </w:r>
      <w:r w:rsidR="001D72D2">
        <w:rPr>
          <w:rFonts w:ascii="Times New Roman" w:hAnsi="Times New Roman"/>
          <w:sz w:val="22"/>
          <w:szCs w:val="22"/>
        </w:rPr>
        <w:t xml:space="preserve"> </w:t>
      </w:r>
      <w:r w:rsidR="003A1571">
        <w:rPr>
          <w:rFonts w:ascii="Times New Roman" w:hAnsi="Times New Roman"/>
          <w:sz w:val="22"/>
          <w:szCs w:val="22"/>
        </w:rPr>
        <w:t>the task relevant object property.</w:t>
      </w:r>
    </w:p>
    <w:p w14:paraId="4514D04A" w14:textId="137682FB" w:rsidR="00D97656" w:rsidRDefault="00D97656" w:rsidP="005C0EFF">
      <w:pPr>
        <w:pStyle w:val="Default"/>
        <w:spacing w:before="0"/>
        <w:rPr>
          <w:rFonts w:ascii="Times New Roman" w:hAnsi="Times New Roman"/>
          <w:sz w:val="22"/>
          <w:szCs w:val="22"/>
        </w:rPr>
      </w:pPr>
    </w:p>
    <w:p w14:paraId="3483A907" w14:textId="69644C66" w:rsidR="0061486B" w:rsidRPr="00EF71E7" w:rsidRDefault="00D97656" w:rsidP="00EF71E7">
      <w:pPr>
        <w:pStyle w:val="Heading2"/>
        <w:rPr>
          <w:rFonts w:ascii="Times New Roman" w:hAnsi="Times New Roman"/>
          <w:color w:val="000000" w:themeColor="text1"/>
          <w:sz w:val="22"/>
          <w:szCs w:val="22"/>
        </w:rPr>
      </w:pPr>
      <w:r w:rsidRPr="00EF71E7">
        <w:rPr>
          <w:rFonts w:ascii="Times New Roman" w:hAnsi="Times New Roman"/>
          <w:color w:val="000000" w:themeColor="text1"/>
          <w:sz w:val="22"/>
          <w:szCs w:val="22"/>
        </w:rPr>
        <w:t>Our result</w:t>
      </w:r>
      <w:r w:rsidR="000A44AD" w:rsidRPr="00EF71E7">
        <w:rPr>
          <w:rFonts w:ascii="Times New Roman" w:hAnsi="Times New Roman"/>
          <w:color w:val="000000" w:themeColor="text1"/>
          <w:sz w:val="22"/>
          <w:szCs w:val="22"/>
        </w:rPr>
        <w:t>s</w:t>
      </w:r>
      <w:r w:rsidRPr="00EF71E7">
        <w:rPr>
          <w:rFonts w:ascii="Times New Roman" w:hAnsi="Times New Roman"/>
          <w:color w:val="000000" w:themeColor="text1"/>
          <w:sz w:val="22"/>
          <w:szCs w:val="22"/>
        </w:rPr>
        <w:t xml:space="preserve"> (Figure 4) show that </w:t>
      </w:r>
      <w:r w:rsidR="0012585E" w:rsidRPr="00EF71E7">
        <w:rPr>
          <w:rFonts w:ascii="Times New Roman" w:hAnsi="Times New Roman"/>
          <w:color w:val="000000" w:themeColor="text1"/>
          <w:sz w:val="22"/>
          <w:szCs w:val="22"/>
        </w:rPr>
        <w:t xml:space="preserve">when the variation in the </w:t>
      </w:r>
      <w:r w:rsidR="00032EB4" w:rsidRPr="00EF71E7">
        <w:rPr>
          <w:rFonts w:ascii="Times New Roman" w:hAnsi="Times New Roman"/>
          <w:color w:val="000000" w:themeColor="text1"/>
          <w:sz w:val="22"/>
          <w:szCs w:val="22"/>
        </w:rPr>
        <w:t xml:space="preserve">color of </w:t>
      </w:r>
      <w:r w:rsidR="0012585E" w:rsidRPr="00EF71E7">
        <w:rPr>
          <w:rFonts w:ascii="Times New Roman" w:hAnsi="Times New Roman"/>
          <w:color w:val="000000" w:themeColor="text1"/>
          <w:sz w:val="22"/>
          <w:szCs w:val="22"/>
        </w:rPr>
        <w:t xml:space="preserve">background objects is small, the discrimination thresholds are </w:t>
      </w:r>
      <w:r w:rsidR="005848CF" w:rsidRPr="00EF71E7">
        <w:rPr>
          <w:rFonts w:ascii="Times New Roman" w:hAnsi="Times New Roman"/>
          <w:color w:val="000000" w:themeColor="text1"/>
          <w:sz w:val="22"/>
          <w:szCs w:val="22"/>
        </w:rPr>
        <w:t>nearly constant</w:t>
      </w:r>
      <w:r w:rsidR="00DF1B3E" w:rsidRPr="00EF71E7">
        <w:rPr>
          <w:rFonts w:ascii="Times New Roman" w:hAnsi="Times New Roman"/>
          <w:color w:val="000000" w:themeColor="text1"/>
          <w:sz w:val="22"/>
          <w:szCs w:val="22"/>
        </w:rPr>
        <w:t xml:space="preserve">. </w:t>
      </w:r>
      <w:r w:rsidR="00CB0D0D" w:rsidRPr="00EF71E7">
        <w:rPr>
          <w:rFonts w:ascii="Times New Roman" w:hAnsi="Times New Roman"/>
          <w:color w:val="000000" w:themeColor="text1"/>
          <w:sz w:val="22"/>
          <w:szCs w:val="22"/>
        </w:rPr>
        <w:t>In this regime, p</w:t>
      </w:r>
      <w:r w:rsidR="003057CC" w:rsidRPr="00EF71E7">
        <w:rPr>
          <w:rFonts w:ascii="Times New Roman" w:hAnsi="Times New Roman"/>
          <w:color w:val="000000" w:themeColor="text1"/>
          <w:sz w:val="22"/>
          <w:szCs w:val="22"/>
        </w:rPr>
        <w:t xml:space="preserve">erformance </w:t>
      </w:r>
      <w:r w:rsidR="00315A80" w:rsidRPr="00EF71E7">
        <w:rPr>
          <w:rFonts w:ascii="Times New Roman" w:hAnsi="Times New Roman"/>
          <w:color w:val="000000" w:themeColor="text1"/>
          <w:sz w:val="22"/>
          <w:szCs w:val="22"/>
        </w:rPr>
        <w:t xml:space="preserve">depends </w:t>
      </w:r>
      <w:r w:rsidR="00C006FF" w:rsidRPr="00EF71E7">
        <w:rPr>
          <w:rFonts w:ascii="Times New Roman" w:hAnsi="Times New Roman"/>
          <w:color w:val="000000" w:themeColor="text1"/>
          <w:sz w:val="22"/>
          <w:szCs w:val="22"/>
        </w:rPr>
        <w:t xml:space="preserve">primarily </w:t>
      </w:r>
      <w:r w:rsidR="007F2833" w:rsidRPr="00EF71E7">
        <w:rPr>
          <w:rFonts w:ascii="Times New Roman" w:hAnsi="Times New Roman"/>
          <w:color w:val="000000" w:themeColor="text1"/>
          <w:sz w:val="22"/>
          <w:szCs w:val="22"/>
        </w:rPr>
        <w:t xml:space="preserve">on </w:t>
      </w:r>
      <w:r w:rsidR="00C006FF" w:rsidRPr="00EF71E7">
        <w:rPr>
          <w:rFonts w:ascii="Times New Roman" w:hAnsi="Times New Roman"/>
          <w:color w:val="000000" w:themeColor="text1"/>
          <w:sz w:val="22"/>
          <w:szCs w:val="22"/>
        </w:rPr>
        <w:t xml:space="preserve">the internal noise </w:t>
      </w:r>
      <w:r w:rsidR="00922DAC" w:rsidRPr="00EF71E7">
        <w:rPr>
          <w:rFonts w:ascii="Times New Roman" w:hAnsi="Times New Roman"/>
          <w:color w:val="000000" w:themeColor="text1"/>
          <w:sz w:val="22"/>
          <w:szCs w:val="22"/>
        </w:rPr>
        <w:t xml:space="preserve">of the observers’ </w:t>
      </w:r>
      <w:r w:rsidR="003A67E4" w:rsidRPr="00EF71E7">
        <w:rPr>
          <w:rFonts w:ascii="Times New Roman" w:hAnsi="Times New Roman"/>
          <w:color w:val="000000" w:themeColor="text1"/>
          <w:sz w:val="22"/>
          <w:szCs w:val="22"/>
        </w:rPr>
        <w:t>decision-making process.</w:t>
      </w:r>
      <w:r w:rsidR="00C8308C" w:rsidRPr="00EF71E7">
        <w:rPr>
          <w:rFonts w:ascii="Times New Roman" w:hAnsi="Times New Roman"/>
          <w:color w:val="000000" w:themeColor="text1"/>
          <w:sz w:val="22"/>
          <w:szCs w:val="22"/>
        </w:rPr>
        <w:t xml:space="preserve"> As the </w:t>
      </w:r>
      <w:r w:rsidR="00BA3CF9" w:rsidRPr="00EF71E7">
        <w:rPr>
          <w:rFonts w:ascii="Times New Roman" w:hAnsi="Times New Roman"/>
          <w:color w:val="000000" w:themeColor="text1"/>
          <w:sz w:val="22"/>
          <w:szCs w:val="22"/>
        </w:rPr>
        <w:t xml:space="preserve">amount of </w:t>
      </w:r>
      <w:r w:rsidR="00032EB4" w:rsidRPr="00EF71E7">
        <w:rPr>
          <w:rFonts w:ascii="Times New Roman" w:hAnsi="Times New Roman"/>
          <w:color w:val="000000" w:themeColor="text1"/>
          <w:sz w:val="22"/>
          <w:szCs w:val="22"/>
        </w:rPr>
        <w:t xml:space="preserve">background </w:t>
      </w:r>
      <w:r w:rsidR="005D65EC" w:rsidRPr="00EF71E7">
        <w:rPr>
          <w:rFonts w:ascii="Times New Roman" w:hAnsi="Times New Roman"/>
          <w:color w:val="000000" w:themeColor="text1"/>
          <w:sz w:val="22"/>
          <w:szCs w:val="22"/>
        </w:rPr>
        <w:t xml:space="preserve">color </w:t>
      </w:r>
      <w:r w:rsidR="00BA3CF9" w:rsidRPr="00EF71E7">
        <w:rPr>
          <w:rFonts w:ascii="Times New Roman" w:hAnsi="Times New Roman"/>
          <w:color w:val="000000" w:themeColor="text1"/>
          <w:sz w:val="22"/>
          <w:szCs w:val="22"/>
        </w:rPr>
        <w:t xml:space="preserve">variation increases, the </w:t>
      </w:r>
      <w:r w:rsidR="007D4B6B" w:rsidRPr="00EF71E7">
        <w:rPr>
          <w:rFonts w:ascii="Times New Roman" w:hAnsi="Times New Roman"/>
          <w:color w:val="000000" w:themeColor="text1"/>
          <w:sz w:val="22"/>
          <w:szCs w:val="22"/>
        </w:rPr>
        <w:t xml:space="preserve">effect of </w:t>
      </w:r>
      <w:r w:rsidR="00C83610" w:rsidRPr="00EF71E7">
        <w:rPr>
          <w:rFonts w:ascii="Times New Roman" w:hAnsi="Times New Roman"/>
          <w:color w:val="000000" w:themeColor="text1"/>
          <w:sz w:val="22"/>
          <w:szCs w:val="22"/>
        </w:rPr>
        <w:t xml:space="preserve">external variation </w:t>
      </w:r>
      <w:r w:rsidR="007D4B6B" w:rsidRPr="00EF71E7">
        <w:rPr>
          <w:rFonts w:ascii="Times New Roman" w:hAnsi="Times New Roman"/>
          <w:color w:val="000000" w:themeColor="text1"/>
          <w:sz w:val="22"/>
          <w:szCs w:val="22"/>
        </w:rPr>
        <w:t xml:space="preserve">in </w:t>
      </w:r>
      <w:r w:rsidR="00894A27" w:rsidRPr="00EF71E7">
        <w:rPr>
          <w:rFonts w:ascii="Times New Roman" w:hAnsi="Times New Roman"/>
          <w:color w:val="000000" w:themeColor="text1"/>
          <w:sz w:val="22"/>
          <w:szCs w:val="22"/>
        </w:rPr>
        <w:t xml:space="preserve">the </w:t>
      </w:r>
      <w:r w:rsidR="003C71F1" w:rsidRPr="00EF71E7">
        <w:rPr>
          <w:rFonts w:ascii="Times New Roman" w:hAnsi="Times New Roman"/>
          <w:color w:val="000000" w:themeColor="text1"/>
          <w:sz w:val="22"/>
          <w:szCs w:val="22"/>
        </w:rPr>
        <w:t xml:space="preserve">stimuli on </w:t>
      </w:r>
      <w:r w:rsidR="00894A27" w:rsidRPr="00EF71E7">
        <w:rPr>
          <w:rFonts w:ascii="Times New Roman" w:hAnsi="Times New Roman"/>
          <w:color w:val="000000" w:themeColor="text1"/>
          <w:sz w:val="22"/>
          <w:szCs w:val="22"/>
        </w:rPr>
        <w:t xml:space="preserve">observers’ representation of object lightness starts dominating and </w:t>
      </w:r>
      <w:r w:rsidR="006B391A" w:rsidRPr="00EF71E7">
        <w:rPr>
          <w:rFonts w:ascii="Times New Roman" w:hAnsi="Times New Roman"/>
          <w:color w:val="000000" w:themeColor="text1"/>
          <w:sz w:val="22"/>
          <w:szCs w:val="22"/>
        </w:rPr>
        <w:t>discrimination thresholds starts to increase</w:t>
      </w:r>
      <w:r w:rsidR="00781231" w:rsidRPr="00EF71E7">
        <w:rPr>
          <w:rFonts w:ascii="Times New Roman" w:hAnsi="Times New Roman"/>
          <w:color w:val="000000" w:themeColor="text1"/>
          <w:sz w:val="22"/>
          <w:szCs w:val="22"/>
        </w:rPr>
        <w:t>.</w:t>
      </w:r>
      <w:r w:rsidR="006F61C2" w:rsidRPr="00EF71E7">
        <w:rPr>
          <w:rFonts w:ascii="Times New Roman" w:hAnsi="Times New Roman"/>
          <w:color w:val="000000" w:themeColor="text1"/>
          <w:sz w:val="22"/>
          <w:szCs w:val="22"/>
        </w:rPr>
        <w:t xml:space="preserve"> </w:t>
      </w:r>
      <w:r w:rsidR="00317E0A" w:rsidRPr="00EF71E7">
        <w:rPr>
          <w:rFonts w:ascii="Times New Roman" w:hAnsi="Times New Roman"/>
          <w:color w:val="000000" w:themeColor="text1"/>
          <w:sz w:val="22"/>
          <w:szCs w:val="22"/>
        </w:rPr>
        <w:t>Using a computational model based o</w:t>
      </w:r>
      <w:r w:rsidR="00A701C5">
        <w:rPr>
          <w:rFonts w:ascii="Times New Roman" w:hAnsi="Times New Roman"/>
          <w:color w:val="000000" w:themeColor="text1"/>
          <w:sz w:val="22"/>
          <w:szCs w:val="22"/>
        </w:rPr>
        <w:t>n</w:t>
      </w:r>
      <w:r w:rsidR="00317E0A" w:rsidRPr="00EF71E7">
        <w:rPr>
          <w:rFonts w:ascii="Times New Roman" w:hAnsi="Times New Roman"/>
          <w:color w:val="000000" w:themeColor="text1"/>
          <w:sz w:val="22"/>
          <w:szCs w:val="22"/>
        </w:rPr>
        <w:t xml:space="preserve"> </w:t>
      </w:r>
      <w:r w:rsidR="00A421C4">
        <w:rPr>
          <w:rFonts w:ascii="Times New Roman" w:hAnsi="Times New Roman"/>
          <w:color w:val="000000" w:themeColor="text1"/>
          <w:sz w:val="22"/>
          <w:szCs w:val="22"/>
        </w:rPr>
        <w:t>signal detection theory (</w:t>
      </w:r>
      <w:r w:rsidR="00317E0A" w:rsidRPr="00EF71E7">
        <w:rPr>
          <w:rFonts w:ascii="Times New Roman" w:hAnsi="Times New Roman"/>
          <w:color w:val="000000" w:themeColor="text1"/>
          <w:sz w:val="22"/>
          <w:szCs w:val="22"/>
        </w:rPr>
        <w:t>SDT</w:t>
      </w:r>
      <w:r w:rsidR="00A421C4">
        <w:rPr>
          <w:rFonts w:ascii="Times New Roman" w:hAnsi="Times New Roman"/>
          <w:color w:val="000000" w:themeColor="text1"/>
          <w:sz w:val="22"/>
          <w:szCs w:val="22"/>
        </w:rPr>
        <w:t>)</w:t>
      </w:r>
      <w:r w:rsidR="00317E0A" w:rsidRPr="00EF71E7">
        <w:rPr>
          <w:rFonts w:ascii="Times New Roman" w:hAnsi="Times New Roman"/>
          <w:color w:val="000000" w:themeColor="text1"/>
          <w:sz w:val="22"/>
          <w:szCs w:val="22"/>
        </w:rPr>
        <w:t xml:space="preserve"> framework, w</w:t>
      </w:r>
      <w:r w:rsidR="00D650C2" w:rsidRPr="00EF71E7">
        <w:rPr>
          <w:rFonts w:ascii="Times New Roman" w:hAnsi="Times New Roman"/>
          <w:color w:val="000000" w:themeColor="text1"/>
          <w:sz w:val="22"/>
          <w:szCs w:val="22"/>
        </w:rPr>
        <w:t xml:space="preserve">e </w:t>
      </w:r>
      <w:r w:rsidR="008B5BB5" w:rsidRPr="00EF71E7">
        <w:rPr>
          <w:rFonts w:ascii="Times New Roman" w:hAnsi="Times New Roman"/>
          <w:color w:val="000000" w:themeColor="text1"/>
          <w:sz w:val="22"/>
          <w:szCs w:val="22"/>
        </w:rPr>
        <w:t xml:space="preserve">related the </w:t>
      </w:r>
      <w:r w:rsidR="009D4E1A" w:rsidRPr="00EF71E7">
        <w:rPr>
          <w:rFonts w:ascii="Times New Roman" w:hAnsi="Times New Roman"/>
          <w:color w:val="000000" w:themeColor="text1"/>
          <w:sz w:val="22"/>
          <w:szCs w:val="22"/>
        </w:rPr>
        <w:t>threshold</w:t>
      </w:r>
      <w:r w:rsidR="00CF3FEE" w:rsidRPr="00EF71E7">
        <w:rPr>
          <w:rFonts w:ascii="Times New Roman" w:hAnsi="Times New Roman"/>
          <w:color w:val="000000" w:themeColor="text1"/>
          <w:sz w:val="22"/>
          <w:szCs w:val="22"/>
        </w:rPr>
        <w:t>s</w:t>
      </w:r>
      <w:r w:rsidR="009D4E1A" w:rsidRPr="00EF71E7">
        <w:rPr>
          <w:rFonts w:ascii="Times New Roman" w:hAnsi="Times New Roman"/>
          <w:color w:val="000000" w:themeColor="text1"/>
          <w:sz w:val="22"/>
          <w:szCs w:val="22"/>
        </w:rPr>
        <w:t xml:space="preserve"> </w:t>
      </w:r>
      <w:r w:rsidR="00D650C2" w:rsidRPr="00EF71E7">
        <w:rPr>
          <w:rFonts w:ascii="Times New Roman" w:hAnsi="Times New Roman"/>
          <w:color w:val="000000" w:themeColor="text1"/>
          <w:sz w:val="22"/>
          <w:szCs w:val="22"/>
        </w:rPr>
        <w:t xml:space="preserve">to the variance </w:t>
      </w:r>
      <w:r w:rsidR="000A06EB" w:rsidRPr="00EF71E7">
        <w:rPr>
          <w:rFonts w:ascii="Times New Roman" w:hAnsi="Times New Roman"/>
          <w:color w:val="000000" w:themeColor="text1"/>
          <w:sz w:val="22"/>
          <w:szCs w:val="22"/>
        </w:rPr>
        <w:t>of the</w:t>
      </w:r>
      <w:r w:rsidR="00D650C2" w:rsidRPr="00EF71E7">
        <w:rPr>
          <w:rFonts w:ascii="Times New Roman" w:hAnsi="Times New Roman"/>
          <w:color w:val="000000" w:themeColor="text1"/>
          <w:sz w:val="22"/>
          <w:szCs w:val="22"/>
        </w:rPr>
        <w:t xml:space="preserve"> </w:t>
      </w:r>
      <w:r w:rsidR="00664B03" w:rsidRPr="00EF71E7">
        <w:rPr>
          <w:rFonts w:ascii="Times New Roman" w:hAnsi="Times New Roman"/>
          <w:color w:val="000000" w:themeColor="text1"/>
          <w:sz w:val="22"/>
          <w:szCs w:val="22"/>
        </w:rPr>
        <w:t xml:space="preserve">internal </w:t>
      </w:r>
      <w:r w:rsidR="001A62FD" w:rsidRPr="00EF71E7">
        <w:rPr>
          <w:rFonts w:ascii="Times New Roman" w:hAnsi="Times New Roman"/>
          <w:color w:val="000000" w:themeColor="text1"/>
          <w:sz w:val="22"/>
          <w:szCs w:val="22"/>
        </w:rPr>
        <w:t>and ext</w:t>
      </w:r>
      <w:r w:rsidR="00664B03" w:rsidRPr="00EF71E7">
        <w:rPr>
          <w:rFonts w:ascii="Times New Roman" w:hAnsi="Times New Roman"/>
          <w:color w:val="000000" w:themeColor="text1"/>
          <w:sz w:val="22"/>
          <w:szCs w:val="22"/>
        </w:rPr>
        <w:t>e</w:t>
      </w:r>
      <w:r w:rsidR="001A62FD" w:rsidRPr="00EF71E7">
        <w:rPr>
          <w:rFonts w:ascii="Times New Roman" w:hAnsi="Times New Roman"/>
          <w:color w:val="000000" w:themeColor="text1"/>
          <w:sz w:val="22"/>
          <w:szCs w:val="22"/>
        </w:rPr>
        <w:t>r</w:t>
      </w:r>
      <w:r w:rsidR="000A06EB" w:rsidRPr="00EF71E7">
        <w:rPr>
          <w:rFonts w:ascii="Times New Roman" w:hAnsi="Times New Roman"/>
          <w:color w:val="000000" w:themeColor="text1"/>
          <w:sz w:val="22"/>
          <w:szCs w:val="22"/>
        </w:rPr>
        <w:t>n</w:t>
      </w:r>
      <w:r w:rsidR="00664B03" w:rsidRPr="00EF71E7">
        <w:rPr>
          <w:rFonts w:ascii="Times New Roman" w:hAnsi="Times New Roman"/>
          <w:color w:val="000000" w:themeColor="text1"/>
          <w:sz w:val="22"/>
          <w:szCs w:val="22"/>
        </w:rPr>
        <w:t>al</w:t>
      </w:r>
      <w:r w:rsidR="000A06EB" w:rsidRPr="00EF71E7">
        <w:rPr>
          <w:rFonts w:ascii="Times New Roman" w:hAnsi="Times New Roman"/>
          <w:color w:val="000000" w:themeColor="text1"/>
          <w:sz w:val="22"/>
          <w:szCs w:val="22"/>
        </w:rPr>
        <w:t xml:space="preserve"> </w:t>
      </w:r>
      <w:r w:rsidR="00DD1EB6" w:rsidRPr="00EF71E7">
        <w:rPr>
          <w:rFonts w:ascii="Times New Roman" w:hAnsi="Times New Roman"/>
          <w:color w:val="000000" w:themeColor="text1"/>
          <w:sz w:val="22"/>
          <w:szCs w:val="22"/>
        </w:rPr>
        <w:t xml:space="preserve">variations </w:t>
      </w:r>
      <w:r w:rsidR="000A06EB" w:rsidRPr="00EF71E7">
        <w:rPr>
          <w:rFonts w:ascii="Times New Roman" w:hAnsi="Times New Roman"/>
          <w:color w:val="000000" w:themeColor="text1"/>
          <w:sz w:val="22"/>
          <w:szCs w:val="22"/>
        </w:rPr>
        <w:t xml:space="preserve">associated with </w:t>
      </w:r>
      <w:r w:rsidR="00C11417" w:rsidRPr="00EF71E7">
        <w:rPr>
          <w:rFonts w:ascii="Times New Roman" w:hAnsi="Times New Roman"/>
          <w:color w:val="000000" w:themeColor="text1"/>
          <w:sz w:val="22"/>
          <w:szCs w:val="22"/>
        </w:rPr>
        <w:t xml:space="preserve">the </w:t>
      </w:r>
      <w:r w:rsidR="008E45B3" w:rsidRPr="00EF71E7">
        <w:rPr>
          <w:rFonts w:ascii="Times New Roman" w:hAnsi="Times New Roman"/>
          <w:color w:val="000000" w:themeColor="text1"/>
          <w:sz w:val="22"/>
          <w:szCs w:val="22"/>
        </w:rPr>
        <w:t>task</w:t>
      </w:r>
      <w:r w:rsidR="000A06EB" w:rsidRPr="00EF71E7">
        <w:rPr>
          <w:rFonts w:ascii="Times New Roman" w:hAnsi="Times New Roman"/>
          <w:color w:val="000000" w:themeColor="text1"/>
          <w:sz w:val="22"/>
          <w:szCs w:val="22"/>
        </w:rPr>
        <w:t xml:space="preserve">. </w:t>
      </w:r>
      <w:r w:rsidR="007066D0" w:rsidRPr="00EF71E7">
        <w:rPr>
          <w:rFonts w:ascii="Times New Roman" w:hAnsi="Times New Roman"/>
          <w:color w:val="000000" w:themeColor="text1"/>
          <w:sz w:val="22"/>
          <w:szCs w:val="22"/>
        </w:rPr>
        <w:t xml:space="preserve">Our model predicts that </w:t>
      </w:r>
      <w:r w:rsidR="00AB4FA6" w:rsidRPr="00EF71E7">
        <w:rPr>
          <w:rFonts w:ascii="Times New Roman" w:hAnsi="Times New Roman"/>
          <w:color w:val="000000" w:themeColor="text1"/>
          <w:sz w:val="22"/>
          <w:szCs w:val="22"/>
        </w:rPr>
        <w:t>t</w:t>
      </w:r>
      <w:r w:rsidR="0006324C" w:rsidRPr="00EF71E7">
        <w:rPr>
          <w:rFonts w:ascii="Times New Roman" w:hAnsi="Times New Roman"/>
          <w:color w:val="000000" w:themeColor="text1"/>
          <w:sz w:val="22"/>
          <w:szCs w:val="22"/>
        </w:rPr>
        <w:t xml:space="preserve">he </w:t>
      </w:r>
      <w:r w:rsidR="00F621B7" w:rsidRPr="00EF71E7">
        <w:rPr>
          <w:rFonts w:ascii="Times New Roman" w:hAnsi="Times New Roman"/>
          <w:color w:val="000000" w:themeColor="text1"/>
          <w:sz w:val="22"/>
          <w:szCs w:val="22"/>
        </w:rPr>
        <w:t>amount</w:t>
      </w:r>
      <w:r w:rsidR="000E209A" w:rsidRPr="00EF71E7">
        <w:rPr>
          <w:rFonts w:ascii="Times New Roman" w:hAnsi="Times New Roman"/>
          <w:color w:val="000000" w:themeColor="text1"/>
          <w:sz w:val="22"/>
          <w:szCs w:val="22"/>
        </w:rPr>
        <w:t xml:space="preserve"> </w:t>
      </w:r>
      <w:r w:rsidR="006B29FD" w:rsidRPr="00EF71E7">
        <w:rPr>
          <w:rFonts w:ascii="Times New Roman" w:hAnsi="Times New Roman"/>
          <w:color w:val="000000" w:themeColor="text1"/>
          <w:sz w:val="22"/>
          <w:szCs w:val="22"/>
        </w:rPr>
        <w:t xml:space="preserve">of </w:t>
      </w:r>
      <w:r w:rsidR="0006324C" w:rsidRPr="00EF71E7">
        <w:rPr>
          <w:rFonts w:ascii="Times New Roman" w:hAnsi="Times New Roman"/>
          <w:color w:val="000000" w:themeColor="text1"/>
          <w:sz w:val="22"/>
          <w:szCs w:val="22"/>
        </w:rPr>
        <w:t xml:space="preserve">internal variation is consistent </w:t>
      </w:r>
      <w:r w:rsidR="008E47FC" w:rsidRPr="00EF71E7">
        <w:rPr>
          <w:rFonts w:ascii="Times New Roman" w:hAnsi="Times New Roman"/>
          <w:color w:val="000000" w:themeColor="text1"/>
          <w:sz w:val="22"/>
          <w:szCs w:val="22"/>
        </w:rPr>
        <w:t xml:space="preserve">across observers, </w:t>
      </w:r>
      <w:r w:rsidR="009478BC" w:rsidRPr="00EF71E7">
        <w:rPr>
          <w:rFonts w:ascii="Times New Roman" w:hAnsi="Times New Roman"/>
          <w:color w:val="000000" w:themeColor="text1"/>
          <w:sz w:val="22"/>
          <w:szCs w:val="22"/>
        </w:rPr>
        <w:t xml:space="preserve">while </w:t>
      </w:r>
      <w:r w:rsidR="00BE236B" w:rsidRPr="00EF71E7">
        <w:rPr>
          <w:rFonts w:ascii="Times New Roman" w:hAnsi="Times New Roman"/>
          <w:color w:val="000000" w:themeColor="text1"/>
          <w:sz w:val="22"/>
          <w:szCs w:val="22"/>
        </w:rPr>
        <w:t xml:space="preserve">the </w:t>
      </w:r>
      <w:r w:rsidR="00762CC0" w:rsidRPr="00EF71E7">
        <w:rPr>
          <w:rFonts w:ascii="Times New Roman" w:hAnsi="Times New Roman"/>
          <w:color w:val="000000" w:themeColor="text1"/>
          <w:sz w:val="22"/>
          <w:szCs w:val="22"/>
        </w:rPr>
        <w:t xml:space="preserve">effect of </w:t>
      </w:r>
      <w:r w:rsidR="00BE236B" w:rsidRPr="00EF71E7">
        <w:rPr>
          <w:rFonts w:ascii="Times New Roman" w:hAnsi="Times New Roman"/>
          <w:color w:val="000000" w:themeColor="text1"/>
          <w:sz w:val="22"/>
          <w:szCs w:val="22"/>
        </w:rPr>
        <w:t xml:space="preserve">external variation </w:t>
      </w:r>
      <w:r w:rsidR="00762CC0" w:rsidRPr="00EF71E7">
        <w:rPr>
          <w:rFonts w:ascii="Times New Roman" w:hAnsi="Times New Roman"/>
          <w:color w:val="000000" w:themeColor="text1"/>
          <w:sz w:val="22"/>
          <w:szCs w:val="22"/>
        </w:rPr>
        <w:t>is observer depe</w:t>
      </w:r>
      <w:r w:rsidR="00DA42E2" w:rsidRPr="00EF71E7">
        <w:rPr>
          <w:rFonts w:ascii="Times New Roman" w:hAnsi="Times New Roman"/>
          <w:color w:val="000000" w:themeColor="text1"/>
          <w:sz w:val="22"/>
          <w:szCs w:val="22"/>
        </w:rPr>
        <w:t>n</w:t>
      </w:r>
      <w:r w:rsidR="00762CC0" w:rsidRPr="00EF71E7">
        <w:rPr>
          <w:rFonts w:ascii="Times New Roman" w:hAnsi="Times New Roman"/>
          <w:color w:val="000000" w:themeColor="text1"/>
          <w:sz w:val="22"/>
          <w:szCs w:val="22"/>
        </w:rPr>
        <w:t xml:space="preserve">dent. </w:t>
      </w:r>
      <w:r w:rsidR="003B0F5F" w:rsidRPr="00EF71E7">
        <w:rPr>
          <w:rFonts w:ascii="Times New Roman" w:hAnsi="Times New Roman"/>
          <w:color w:val="000000" w:themeColor="text1"/>
          <w:sz w:val="22"/>
          <w:szCs w:val="22"/>
        </w:rPr>
        <w:t xml:space="preserve">The external variation makes the task difficult, leading to increase in discrimination thresholds, but the rate of increase in </w:t>
      </w:r>
      <w:r w:rsidR="00B4777D">
        <w:rPr>
          <w:rFonts w:ascii="Times New Roman" w:hAnsi="Times New Roman"/>
          <w:color w:val="000000" w:themeColor="text1"/>
          <w:sz w:val="22"/>
          <w:szCs w:val="22"/>
        </w:rPr>
        <w:t xml:space="preserve">threshold </w:t>
      </w:r>
      <w:r w:rsidR="00B4777D">
        <w:rPr>
          <w:rFonts w:ascii="Times New Roman" w:hAnsi="Times New Roman"/>
          <w:color w:val="000000" w:themeColor="text1"/>
          <w:sz w:val="22"/>
          <w:szCs w:val="22"/>
        </w:rPr>
        <w:t xml:space="preserve">is </w:t>
      </w:r>
      <w:r w:rsidR="003B0F5F" w:rsidRPr="00EF71E7">
        <w:rPr>
          <w:rFonts w:ascii="Times New Roman" w:hAnsi="Times New Roman"/>
          <w:color w:val="000000" w:themeColor="text1"/>
          <w:sz w:val="22"/>
          <w:szCs w:val="22"/>
        </w:rPr>
        <w:t>observer dependent.</w:t>
      </w:r>
      <w:r w:rsidR="003205A6" w:rsidRPr="00EF71E7">
        <w:rPr>
          <w:rFonts w:ascii="Times New Roman" w:hAnsi="Times New Roman"/>
          <w:color w:val="000000" w:themeColor="text1"/>
          <w:sz w:val="22"/>
          <w:szCs w:val="22"/>
        </w:rPr>
        <w:t xml:space="preserve"> </w:t>
      </w:r>
      <w:r w:rsidR="005867E6" w:rsidRPr="00EF71E7">
        <w:rPr>
          <w:rFonts w:ascii="Times New Roman" w:hAnsi="Times New Roman"/>
          <w:color w:val="000000" w:themeColor="text1"/>
          <w:sz w:val="22"/>
          <w:szCs w:val="22"/>
        </w:rPr>
        <w:t xml:space="preserve">Figure 6 </w:t>
      </w:r>
      <w:r w:rsidR="007A5B3D" w:rsidRPr="00EF71E7">
        <w:rPr>
          <w:rFonts w:ascii="Times New Roman" w:hAnsi="Times New Roman"/>
          <w:color w:val="000000" w:themeColor="text1"/>
          <w:sz w:val="22"/>
          <w:szCs w:val="22"/>
        </w:rPr>
        <w:t xml:space="preserve">summarizes </w:t>
      </w:r>
      <w:r w:rsidR="00BC5EAA" w:rsidRPr="00EF71E7">
        <w:rPr>
          <w:rFonts w:ascii="Times New Roman" w:hAnsi="Times New Roman"/>
          <w:color w:val="000000" w:themeColor="text1"/>
          <w:sz w:val="22"/>
          <w:szCs w:val="22"/>
        </w:rPr>
        <w:t xml:space="preserve">model predictions of the </w:t>
      </w:r>
      <w:r w:rsidR="00E27BE3" w:rsidRPr="00EF71E7">
        <w:rPr>
          <w:rFonts w:ascii="Times New Roman" w:hAnsi="Times New Roman"/>
          <w:color w:val="000000" w:themeColor="text1"/>
          <w:sz w:val="22"/>
          <w:szCs w:val="22"/>
        </w:rPr>
        <w:t xml:space="preserve">standard deviation in </w:t>
      </w:r>
      <w:r w:rsidR="00BC5EAA" w:rsidRPr="00EF71E7">
        <w:rPr>
          <w:rFonts w:ascii="Times New Roman" w:hAnsi="Times New Roman"/>
          <w:color w:val="000000" w:themeColor="text1"/>
          <w:sz w:val="22"/>
          <w:szCs w:val="22"/>
        </w:rPr>
        <w:t>internal and external variations</w:t>
      </w:r>
      <w:r w:rsidR="00DC7280" w:rsidRPr="00EF71E7">
        <w:rPr>
          <w:rFonts w:ascii="Times New Roman" w:hAnsi="Times New Roman"/>
          <w:color w:val="000000" w:themeColor="text1"/>
          <w:sz w:val="22"/>
          <w:szCs w:val="22"/>
        </w:rPr>
        <w:t xml:space="preserve"> for human observers. </w:t>
      </w:r>
      <w:r w:rsidR="00E36294" w:rsidRPr="00EF71E7">
        <w:rPr>
          <w:rFonts w:ascii="Times New Roman" w:hAnsi="Times New Roman"/>
          <w:color w:val="000000" w:themeColor="text1"/>
          <w:sz w:val="22"/>
          <w:szCs w:val="22"/>
        </w:rPr>
        <w:t xml:space="preserve">Our </w:t>
      </w:r>
      <w:r w:rsidR="008E6928" w:rsidRPr="00EF71E7">
        <w:rPr>
          <w:rFonts w:ascii="Times New Roman" w:hAnsi="Times New Roman"/>
          <w:color w:val="000000" w:themeColor="text1"/>
          <w:sz w:val="22"/>
          <w:szCs w:val="22"/>
        </w:rPr>
        <w:t xml:space="preserve">work </w:t>
      </w:r>
      <w:r w:rsidR="00E36294" w:rsidRPr="00EF71E7">
        <w:rPr>
          <w:rFonts w:ascii="Times New Roman" w:hAnsi="Times New Roman"/>
          <w:color w:val="000000" w:themeColor="text1"/>
          <w:sz w:val="22"/>
          <w:szCs w:val="22"/>
        </w:rPr>
        <w:t xml:space="preserve">provides </w:t>
      </w:r>
      <w:r w:rsidR="00B65523" w:rsidRPr="00EF71E7">
        <w:rPr>
          <w:rFonts w:ascii="Times New Roman" w:hAnsi="Times New Roman"/>
          <w:color w:val="000000" w:themeColor="text1"/>
          <w:sz w:val="22"/>
          <w:szCs w:val="22"/>
        </w:rPr>
        <w:t>a systematic method to quantify the effect of variations in task-irrelevant properties on the perception of task</w:t>
      </w:r>
      <w:r w:rsidR="00BD29A9" w:rsidRPr="00EF71E7">
        <w:rPr>
          <w:rFonts w:ascii="Times New Roman" w:hAnsi="Times New Roman"/>
          <w:color w:val="000000" w:themeColor="text1"/>
          <w:sz w:val="22"/>
          <w:szCs w:val="22"/>
        </w:rPr>
        <w:t>-</w:t>
      </w:r>
      <w:r w:rsidR="00B65523" w:rsidRPr="00EF71E7">
        <w:rPr>
          <w:rFonts w:ascii="Times New Roman" w:hAnsi="Times New Roman"/>
          <w:color w:val="000000" w:themeColor="text1"/>
          <w:sz w:val="22"/>
          <w:szCs w:val="22"/>
        </w:rPr>
        <w:t>relevant property.</w:t>
      </w:r>
      <w:r w:rsidR="008E1689" w:rsidRPr="00EF71E7">
        <w:rPr>
          <w:rFonts w:ascii="Times New Roman" w:hAnsi="Times New Roman"/>
          <w:color w:val="000000" w:themeColor="text1"/>
          <w:sz w:val="22"/>
          <w:szCs w:val="22"/>
        </w:rPr>
        <w:t xml:space="preserve"> </w:t>
      </w:r>
    </w:p>
    <w:p w14:paraId="6AA7CDE4" w14:textId="42928E4D" w:rsidR="00AA44FE" w:rsidRDefault="00AA44FE" w:rsidP="005C0EFF">
      <w:pPr>
        <w:pStyle w:val="Default"/>
        <w:spacing w:before="0"/>
        <w:rPr>
          <w:rFonts w:ascii="Times New Roman" w:hAnsi="Times New Roman"/>
          <w:sz w:val="22"/>
          <w:szCs w:val="22"/>
        </w:rPr>
      </w:pPr>
    </w:p>
    <w:p w14:paraId="0DB5DAA9" w14:textId="7B90A63D" w:rsidR="00F04A0A" w:rsidRDefault="007D334C" w:rsidP="005C0EFF">
      <w:pPr>
        <w:pStyle w:val="Default"/>
        <w:spacing w:before="0"/>
        <w:rPr>
          <w:rFonts w:ascii="Times New Roman" w:hAnsi="Times New Roman"/>
          <w:sz w:val="22"/>
          <w:szCs w:val="22"/>
        </w:rPr>
      </w:pPr>
      <w:r>
        <w:rPr>
          <w:rFonts w:ascii="Times New Roman" w:hAnsi="Times New Roman"/>
          <w:sz w:val="22"/>
          <w:szCs w:val="22"/>
        </w:rPr>
        <w:t xml:space="preserve">It is well known that a gray patch appears lighter against a </w:t>
      </w:r>
      <w:r w:rsidR="0015247A">
        <w:rPr>
          <w:rFonts w:ascii="Times New Roman" w:hAnsi="Times New Roman"/>
          <w:sz w:val="22"/>
          <w:szCs w:val="22"/>
        </w:rPr>
        <w:t xml:space="preserve">uniform </w:t>
      </w:r>
      <w:r>
        <w:rPr>
          <w:rFonts w:ascii="Times New Roman" w:hAnsi="Times New Roman"/>
          <w:sz w:val="22"/>
          <w:szCs w:val="22"/>
        </w:rPr>
        <w:t xml:space="preserve">dark background as compared to the appearance of the same patch against a </w:t>
      </w:r>
      <w:r w:rsidR="0015247A">
        <w:rPr>
          <w:rFonts w:ascii="Times New Roman" w:hAnsi="Times New Roman"/>
          <w:sz w:val="22"/>
          <w:szCs w:val="22"/>
        </w:rPr>
        <w:t xml:space="preserve">uniform </w:t>
      </w:r>
      <w:r>
        <w:rPr>
          <w:rFonts w:ascii="Times New Roman" w:hAnsi="Times New Roman"/>
          <w:sz w:val="22"/>
          <w:szCs w:val="22"/>
        </w:rPr>
        <w:t>white background.</w:t>
      </w:r>
      <w:r w:rsidR="0015247A">
        <w:rPr>
          <w:rFonts w:ascii="Times New Roman" w:hAnsi="Times New Roman"/>
          <w:sz w:val="22"/>
          <w:szCs w:val="22"/>
        </w:rPr>
        <w:t xml:space="preserve"> </w:t>
      </w:r>
      <w:r w:rsidR="00F138BA">
        <w:rPr>
          <w:rFonts w:ascii="Times New Roman" w:hAnsi="Times New Roman"/>
          <w:sz w:val="22"/>
          <w:szCs w:val="22"/>
        </w:rPr>
        <w:t xml:space="preserve">This failure of lightness constancy </w:t>
      </w:r>
      <w:r w:rsidR="00EC417F">
        <w:rPr>
          <w:rFonts w:ascii="Times New Roman" w:hAnsi="Times New Roman"/>
          <w:sz w:val="22"/>
          <w:szCs w:val="22"/>
        </w:rPr>
        <w:t xml:space="preserve">is </w:t>
      </w:r>
      <w:r w:rsidR="008E06EA">
        <w:rPr>
          <w:rFonts w:ascii="Times New Roman" w:hAnsi="Times New Roman"/>
          <w:sz w:val="22"/>
          <w:szCs w:val="22"/>
        </w:rPr>
        <w:t xml:space="preserve">generally </w:t>
      </w:r>
      <w:r w:rsidR="00EC417F">
        <w:rPr>
          <w:rFonts w:ascii="Times New Roman" w:hAnsi="Times New Roman"/>
          <w:sz w:val="22"/>
          <w:szCs w:val="22"/>
        </w:rPr>
        <w:t xml:space="preserve">associated with </w:t>
      </w:r>
      <w:r w:rsidR="008E06EA">
        <w:rPr>
          <w:rFonts w:ascii="Times New Roman" w:hAnsi="Times New Roman"/>
          <w:sz w:val="22"/>
          <w:szCs w:val="22"/>
        </w:rPr>
        <w:t xml:space="preserve">a center-surround </w:t>
      </w:r>
      <w:r w:rsidR="0089057C">
        <w:rPr>
          <w:rFonts w:ascii="Times New Roman" w:hAnsi="Times New Roman"/>
          <w:sz w:val="22"/>
          <w:szCs w:val="22"/>
        </w:rPr>
        <w:t>structure of the visual receptive fields</w:t>
      </w:r>
      <w:r w:rsidR="005C350F">
        <w:rPr>
          <w:rFonts w:ascii="Times New Roman" w:hAnsi="Times New Roman"/>
          <w:sz w:val="22"/>
          <w:szCs w:val="22"/>
        </w:rPr>
        <w:t xml:space="preserve">, which perform local comparison of the center with surround. </w:t>
      </w:r>
      <w:r w:rsidR="00065FE8">
        <w:rPr>
          <w:rFonts w:ascii="Times New Roman" w:hAnsi="Times New Roman"/>
          <w:sz w:val="22"/>
          <w:szCs w:val="22"/>
        </w:rPr>
        <w:t xml:space="preserve">As uniform color backgrounds are not common, visual receptive fields fail to estimate correct lightness. Our </w:t>
      </w:r>
      <w:r w:rsidR="00E74D90">
        <w:rPr>
          <w:rFonts w:ascii="Times New Roman" w:hAnsi="Times New Roman"/>
          <w:sz w:val="22"/>
          <w:szCs w:val="22"/>
        </w:rPr>
        <w:t xml:space="preserve">findings suggest that human observers find it hard to estimate </w:t>
      </w:r>
      <w:r w:rsidR="00E74D90">
        <w:rPr>
          <w:rFonts w:ascii="Times New Roman" w:hAnsi="Times New Roman"/>
          <w:sz w:val="22"/>
          <w:szCs w:val="22"/>
        </w:rPr>
        <w:lastRenderedPageBreak/>
        <w:t xml:space="preserve">object lightness </w:t>
      </w:r>
      <w:r w:rsidR="00E069C4">
        <w:rPr>
          <w:rFonts w:ascii="Times New Roman" w:hAnsi="Times New Roman"/>
          <w:sz w:val="22"/>
          <w:szCs w:val="22"/>
        </w:rPr>
        <w:t xml:space="preserve">even </w:t>
      </w:r>
      <w:r w:rsidR="00E74D90">
        <w:rPr>
          <w:rFonts w:ascii="Times New Roman" w:hAnsi="Times New Roman"/>
          <w:sz w:val="22"/>
          <w:szCs w:val="22"/>
        </w:rPr>
        <w:t xml:space="preserve">when the </w:t>
      </w:r>
      <w:r w:rsidR="007D3670">
        <w:rPr>
          <w:rFonts w:ascii="Times New Roman" w:hAnsi="Times New Roman"/>
          <w:sz w:val="22"/>
          <w:szCs w:val="22"/>
        </w:rPr>
        <w:t xml:space="preserve">comparison is made against non-uniform </w:t>
      </w:r>
      <w:r w:rsidR="00E74D90">
        <w:rPr>
          <w:rFonts w:ascii="Times New Roman" w:hAnsi="Times New Roman"/>
          <w:sz w:val="22"/>
          <w:szCs w:val="22"/>
        </w:rPr>
        <w:t>background</w:t>
      </w:r>
      <w:r w:rsidR="007D3670">
        <w:rPr>
          <w:rFonts w:ascii="Times New Roman" w:hAnsi="Times New Roman"/>
          <w:sz w:val="22"/>
          <w:szCs w:val="22"/>
        </w:rPr>
        <w:t xml:space="preserve">s. </w:t>
      </w:r>
      <w:r w:rsidR="00F04A0A">
        <w:rPr>
          <w:rFonts w:ascii="Times New Roman" w:hAnsi="Times New Roman"/>
          <w:sz w:val="22"/>
          <w:szCs w:val="22"/>
        </w:rPr>
        <w:t xml:space="preserve">The computational model </w:t>
      </w:r>
      <w:r w:rsidR="0089627D">
        <w:rPr>
          <w:rFonts w:ascii="Times New Roman" w:hAnsi="Times New Roman"/>
          <w:sz w:val="22"/>
          <w:szCs w:val="22"/>
        </w:rPr>
        <w:t xml:space="preserve">captures the essential features of the human behavior and </w:t>
      </w:r>
      <w:r w:rsidR="00F04A0A">
        <w:rPr>
          <w:rFonts w:ascii="Times New Roman" w:hAnsi="Times New Roman"/>
          <w:sz w:val="22"/>
          <w:szCs w:val="22"/>
        </w:rPr>
        <w:t>supports the center-surround receptive field idea</w:t>
      </w:r>
      <w:r w:rsidR="00E5423F">
        <w:rPr>
          <w:rFonts w:ascii="Times New Roman" w:hAnsi="Times New Roman"/>
          <w:sz w:val="22"/>
          <w:szCs w:val="22"/>
        </w:rPr>
        <w:t>.</w:t>
      </w:r>
    </w:p>
    <w:p w14:paraId="77466C97" w14:textId="63C0D590" w:rsidR="002B165C" w:rsidRDefault="002B165C" w:rsidP="005C0EFF">
      <w:pPr>
        <w:pStyle w:val="Default"/>
        <w:spacing w:before="0"/>
        <w:rPr>
          <w:rFonts w:ascii="Times New Roman" w:hAnsi="Times New Roman"/>
          <w:sz w:val="22"/>
          <w:szCs w:val="22"/>
        </w:rPr>
      </w:pPr>
    </w:p>
    <w:p w14:paraId="36D046B4" w14:textId="10CE9EF5" w:rsidR="00BA5E45" w:rsidRDefault="00883F44">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Constancy (lightness/color ???) should improve </w:t>
      </w:r>
      <w:r w:rsidR="006B1AEC">
        <w:rPr>
          <w:rFonts w:ascii="Times New Roman" w:hAnsi="Times New Roman"/>
          <w:sz w:val="22"/>
          <w:szCs w:val="22"/>
        </w:rPr>
        <w:t>in non-uniform background with multiple surfaces, as the brain can extract more information about the light source from the luminance from multiple surfaces. So, why do we observe an opposite effect</w:t>
      </w:r>
      <w:r w:rsidR="00A565B7">
        <w:rPr>
          <w:rFonts w:ascii="Times New Roman" w:hAnsi="Times New Roman"/>
          <w:sz w:val="22"/>
          <w:szCs w:val="22"/>
        </w:rPr>
        <w:t>?</w:t>
      </w:r>
      <w:r w:rsidR="006B1AEC">
        <w:rPr>
          <w:rFonts w:ascii="Times New Roman" w:hAnsi="Times New Roman"/>
          <w:sz w:val="22"/>
          <w:szCs w:val="22"/>
        </w:rPr>
        <w:t xml:space="preserve"> Perhaps the reason is that in our experiment we have fixed the light source. </w:t>
      </w:r>
      <w:r w:rsidR="001740D5">
        <w:rPr>
          <w:rFonts w:ascii="Times New Roman" w:hAnsi="Times New Roman"/>
          <w:sz w:val="22"/>
          <w:szCs w:val="22"/>
        </w:rPr>
        <w:t xml:space="preserve">Thus, the luminance from the target object </w:t>
      </w:r>
      <w:r w:rsidR="004E7BA0">
        <w:rPr>
          <w:rFonts w:ascii="Times New Roman" w:hAnsi="Times New Roman"/>
          <w:sz w:val="22"/>
          <w:szCs w:val="22"/>
        </w:rPr>
        <w:t xml:space="preserve">is </w:t>
      </w:r>
      <w:r w:rsidR="00CC06F1">
        <w:rPr>
          <w:rFonts w:ascii="Times New Roman" w:hAnsi="Times New Roman"/>
          <w:sz w:val="22"/>
          <w:szCs w:val="22"/>
        </w:rPr>
        <w:t xml:space="preserve">linearly related to its </w:t>
      </w:r>
      <w:r w:rsidR="004732AC">
        <w:rPr>
          <w:rFonts w:ascii="Times New Roman" w:hAnsi="Times New Roman"/>
          <w:sz w:val="22"/>
          <w:szCs w:val="22"/>
        </w:rPr>
        <w:t xml:space="preserve">reflectance. </w:t>
      </w:r>
      <w:r w:rsidR="00E74170">
        <w:rPr>
          <w:rFonts w:ascii="Times New Roman" w:hAnsi="Times New Roman"/>
          <w:sz w:val="22"/>
          <w:szCs w:val="22"/>
        </w:rPr>
        <w:t xml:space="preserve">Background color variation corrupts the overall proximal stimulus, making lightness judgements difficult. </w:t>
      </w:r>
      <w:r w:rsidR="00A40EBD">
        <w:rPr>
          <w:rFonts w:ascii="Times New Roman" w:hAnsi="Times New Roman"/>
          <w:sz w:val="22"/>
          <w:szCs w:val="22"/>
        </w:rPr>
        <w:t xml:space="preserve">The follow-up question would be to also include variation in light source to </w:t>
      </w:r>
      <w:r w:rsidR="00A405D4">
        <w:rPr>
          <w:rFonts w:ascii="Times New Roman" w:hAnsi="Times New Roman"/>
          <w:sz w:val="22"/>
          <w:szCs w:val="22"/>
        </w:rPr>
        <w:t>find out whether and by how much non-uniform backgrounds affect lightness perception in such conditions.</w:t>
      </w:r>
    </w:p>
    <w:p w14:paraId="62B69244" w14:textId="13F987E0" w:rsidR="00C06C01" w:rsidRDefault="00C06C01">
      <w:pPr>
        <w:pStyle w:val="Default"/>
        <w:spacing w:before="0"/>
        <w:rPr>
          <w:rFonts w:ascii="Times New Roman" w:eastAsia="Times New Roman" w:hAnsi="Times New Roman" w:cs="Times New Roman"/>
          <w:sz w:val="22"/>
          <w:szCs w:val="22"/>
        </w:rPr>
      </w:pPr>
    </w:p>
    <w:p w14:paraId="71AB00D9" w14:textId="71B2A753" w:rsidR="002F5675" w:rsidRPr="00464B28" w:rsidRDefault="00464B28">
      <w:pPr>
        <w:rPr>
          <w:rStyle w:val="None"/>
          <w:b/>
          <w:bCs/>
          <w:sz w:val="22"/>
          <w:szCs w:val="22"/>
        </w:rPr>
      </w:pPr>
      <w:r w:rsidRPr="0048339D">
        <w:rPr>
          <w:b/>
          <w:bCs/>
        </w:rPr>
        <w:t>CONCLUSIONS:</w:t>
      </w:r>
      <w:r w:rsidR="0007755E" w:rsidRPr="00061BFE">
        <w:t xml:space="preserve"> Our </w:t>
      </w:r>
      <w:r w:rsidR="0007755E">
        <w:t xml:space="preserve">experiments show that variation in the color of background objects affects human observers’ </w:t>
      </w:r>
      <w:r w:rsidR="0052183E">
        <w:t>perception of object lightness.</w:t>
      </w:r>
      <w:r w:rsidR="00A46988">
        <w:t xml:space="preserve"> </w:t>
      </w:r>
      <w:r w:rsidR="00CC15AC">
        <w:t>L</w:t>
      </w:r>
      <w:r w:rsidR="00F4593C">
        <w:t xml:space="preserve">ightness </w:t>
      </w:r>
      <w:r w:rsidR="00150CEF">
        <w:t xml:space="preserve">estimates </w:t>
      </w:r>
      <w:r w:rsidR="00D27278">
        <w:t xml:space="preserve">worsen as the amount of variation increases, as </w:t>
      </w:r>
      <w:r w:rsidR="00DA0023">
        <w:t xml:space="preserve">shown by the increase in </w:t>
      </w:r>
      <w:r w:rsidR="00E805B0">
        <w:t xml:space="preserve">lightness discrimination </w:t>
      </w:r>
      <w:r w:rsidR="00DA0023">
        <w:t>thr</w:t>
      </w:r>
      <w:r w:rsidR="000E6CFF">
        <w:t>e</w:t>
      </w:r>
      <w:r w:rsidR="00DA0023">
        <w:t>sholds</w:t>
      </w:r>
      <w:r w:rsidR="000B2EE6">
        <w:t xml:space="preserve"> </w:t>
      </w:r>
      <w:r w:rsidR="002561C0">
        <w:t xml:space="preserve">with increase in variance of </w:t>
      </w:r>
      <w:r w:rsidR="005622C6">
        <w:t xml:space="preserve">background </w:t>
      </w:r>
      <w:r w:rsidR="002561C0">
        <w:t xml:space="preserve">color </w:t>
      </w:r>
      <w:r w:rsidR="00D13DC7">
        <w:t>variation.</w:t>
      </w:r>
      <w:r w:rsidR="003D6E3A">
        <w:t xml:space="preserve"> </w:t>
      </w:r>
      <w:r w:rsidR="00F20E10">
        <w:t xml:space="preserve">A computational </w:t>
      </w:r>
      <w:r w:rsidR="00A361D8">
        <w:t xml:space="preserve">linear receptive field </w:t>
      </w:r>
      <w:r w:rsidR="00F20E10">
        <w:t xml:space="preserve">model that </w:t>
      </w:r>
      <w:r w:rsidR="00B81B5E">
        <w:t xml:space="preserve">estimates </w:t>
      </w:r>
      <w:r w:rsidR="008A2349">
        <w:t>object</w:t>
      </w:r>
      <w:r w:rsidR="00B81B5E">
        <w:t xml:space="preserve"> lightness </w:t>
      </w:r>
      <w:r w:rsidR="00885125">
        <w:t xml:space="preserve">by projecting </w:t>
      </w:r>
      <w:r w:rsidR="006505B4">
        <w:t xml:space="preserve">images over a </w:t>
      </w:r>
      <w:r w:rsidR="00FB350B">
        <w:t xml:space="preserve">center-surround </w:t>
      </w:r>
      <w:r w:rsidR="002C2B0F">
        <w:t xml:space="preserve">receptive field and passing the </w:t>
      </w:r>
      <w:r w:rsidR="009926D1">
        <w:t xml:space="preserve">response of the receptive field through a noisy </w:t>
      </w:r>
      <w:r w:rsidR="004B4413">
        <w:t>decision-making</w:t>
      </w:r>
      <w:r w:rsidR="009926D1">
        <w:t xml:space="preserve"> process</w:t>
      </w:r>
      <w:r w:rsidR="003251F6">
        <w:t xml:space="preserve"> captures the essential </w:t>
      </w:r>
      <w:r w:rsidR="0060402D">
        <w:t xml:space="preserve">features of </w:t>
      </w:r>
      <w:r w:rsidR="00BB215F">
        <w:t xml:space="preserve">observed </w:t>
      </w:r>
      <w:r w:rsidR="0060402D">
        <w:t>human behavior</w:t>
      </w:r>
      <w:r w:rsidR="00B766C3">
        <w:t xml:space="preserve"> at the </w:t>
      </w:r>
      <w:r w:rsidR="002F75F0">
        <w:t>discrimination task</w:t>
      </w:r>
      <w:r w:rsidR="0060402D">
        <w:t>.</w:t>
      </w:r>
      <w:r w:rsidR="003D699D">
        <w:t xml:space="preserve"> </w:t>
      </w:r>
      <w:r w:rsidR="000833C7">
        <w:t xml:space="preserve">The model </w:t>
      </w:r>
      <w:r w:rsidR="00C41A99">
        <w:t xml:space="preserve">relates the external scene variation </w:t>
      </w:r>
      <w:r w:rsidR="002F0BA5">
        <w:t xml:space="preserve">to observers’ internal noise </w:t>
      </w:r>
      <w:r w:rsidR="004C2ECD">
        <w:t>quantitatively.</w:t>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2F4084FB" w14:textId="77777777" w:rsidR="009827E2"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7C8F7F0D" w:rsidR="00AE40A2" w:rsidRPr="00533BB4" w:rsidRDefault="00AE40A2" w:rsidP="00F9135E">
      <w:pPr>
        <w:pStyle w:val="Default"/>
        <w:spacing w:before="0" w:after="270"/>
        <w:rPr>
          <w:rFonts w:ascii="Times New Roman" w:hAnsi="Times New Roman"/>
          <w:sz w:val="22"/>
          <w:szCs w:val="22"/>
        </w:rPr>
      </w:pPr>
      <w:ins w:id="22" w:author="Vijay Singh" w:date="2021-01-21T13:58:00Z">
        <w:r>
          <w:rPr>
            <w:rFonts w:ascii="Times New Roman" w:hAnsi="Times New Roman"/>
            <w:sz w:val="22"/>
            <w:szCs w:val="22"/>
          </w:rPr>
          <w:t xml:space="preserve">A notable deviation from the pre-registered plan for Experiment 2 was the change in the criteria to select observers for the experiment. The pre-registered criterion for selecting an observer for experiment 2 was that </w:t>
        </w:r>
      </w:ins>
      <w:ins w:id="23" w:author="Vijay Singh" w:date="2021-01-25T18:17:00Z">
        <w:r w:rsidR="00C3295A">
          <w:rPr>
            <w:rFonts w:ascii="Times New Roman" w:hAnsi="Times New Roman"/>
            <w:sz w:val="22"/>
            <w:szCs w:val="22"/>
          </w:rPr>
          <w:t xml:space="preserve">an </w:t>
        </w:r>
      </w:ins>
      <w:ins w:id="24" w:author="Vijay Singh" w:date="2021-01-21T13:58:00Z">
        <w:r>
          <w:rPr>
            <w:rFonts w:ascii="Times New Roman" w:hAnsi="Times New Roman"/>
            <w:sz w:val="22"/>
            <w:szCs w:val="22"/>
          </w:rPr>
          <w:t xml:space="preserve">observer </w:t>
        </w:r>
        <w:r w:rsidRPr="00CF63FF">
          <w:rPr>
            <w:rFonts w:ascii="Times New Roman" w:hAnsi="Times New Roman"/>
            <w:sz w:val="22"/>
            <w:szCs w:val="22"/>
          </w:rPr>
          <w:t>“will be excluded if their mean threshold for the last two acquisitions run in the practice session exceed 0.025</w:t>
        </w:r>
        <w:r>
          <w:rPr>
            <w:rFonts w:ascii="Times New Roman" w:hAnsi="Times New Roman"/>
            <w:sz w:val="22"/>
            <w:szCs w:val="22"/>
          </w:rPr>
          <w:t>”</w:t>
        </w:r>
        <w:r w:rsidRPr="00CF63FF">
          <w:rPr>
            <w:rFonts w:ascii="Times New Roman" w:hAnsi="Times New Roman"/>
            <w:sz w:val="22"/>
            <w:szCs w:val="22"/>
          </w:rPr>
          <w:t>.</w:t>
        </w:r>
        <w:r>
          <w:rPr>
            <w:rFonts w:ascii="Times New Roman" w:hAnsi="Times New Roman"/>
            <w:sz w:val="22"/>
            <w:szCs w:val="22"/>
          </w:rPr>
          <w:t xml:space="preserve"> </w:t>
        </w:r>
        <w:r w:rsidRPr="00CF63FF">
          <w:rPr>
            <w:rFonts w:ascii="Times New Roman" w:hAnsi="Times New Roman"/>
            <w:sz w:val="22"/>
            <w:szCs w:val="22"/>
          </w:rPr>
          <w:t xml:space="preserve">After, collecting data from 8 naive </w:t>
        </w:r>
      </w:ins>
      <w:ins w:id="25" w:author="Vijay Singh" w:date="2021-01-25T18:17:00Z">
        <w:r w:rsidR="00C0245F">
          <w:rPr>
            <w:rFonts w:ascii="Times New Roman" w:hAnsi="Times New Roman"/>
            <w:sz w:val="22"/>
            <w:szCs w:val="22"/>
          </w:rPr>
          <w:t>observers</w:t>
        </w:r>
      </w:ins>
      <w:ins w:id="26" w:author="Vijay Singh" w:date="2021-01-21T13:58:00Z">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 xml:space="preserve">s too strict. Only one </w:t>
        </w:r>
      </w:ins>
      <w:ins w:id="27" w:author="Vijay Singh" w:date="2021-01-25T18:17:00Z">
        <w:r w:rsidR="00D53C2E">
          <w:rPr>
            <w:rFonts w:ascii="Times New Roman" w:hAnsi="Times New Roman"/>
            <w:sz w:val="22"/>
            <w:szCs w:val="22"/>
          </w:rPr>
          <w:t xml:space="preserve">observer </w:t>
        </w:r>
      </w:ins>
      <w:ins w:id="28" w:author="Vijay Singh" w:date="2021-01-21T13:58:00Z">
        <w:r w:rsidRPr="00CF63FF">
          <w:rPr>
            <w:rFonts w:ascii="Times New Roman" w:hAnsi="Times New Roman"/>
            <w:sz w:val="22"/>
            <w:szCs w:val="22"/>
          </w:rPr>
          <w:t>met the criterion. Hence, we modif</w:t>
        </w:r>
        <w:r>
          <w:rPr>
            <w:rFonts w:ascii="Times New Roman" w:hAnsi="Times New Roman"/>
            <w:sz w:val="22"/>
            <w:szCs w:val="22"/>
          </w:rPr>
          <w:t>ied</w:t>
        </w:r>
        <w:r w:rsidRPr="00CF63FF">
          <w:rPr>
            <w:rFonts w:ascii="Times New Roman" w:hAnsi="Times New Roman"/>
            <w:sz w:val="22"/>
            <w:szCs w:val="22"/>
          </w:rPr>
          <w:t xml:space="preserve"> the exclusion criteria as:</w:t>
        </w:r>
        <w:r>
          <w:rPr>
            <w:rFonts w:ascii="Times New Roman" w:hAnsi="Times New Roman"/>
            <w:sz w:val="22"/>
            <w:szCs w:val="22"/>
          </w:rPr>
          <w:t xml:space="preserve"> “Observers </w:t>
        </w:r>
        <w:r w:rsidRPr="00CF63FF">
          <w:rPr>
            <w:rFonts w:ascii="Times New Roman" w:hAnsi="Times New Roman"/>
            <w:sz w:val="22"/>
            <w:szCs w:val="22"/>
          </w:rPr>
          <w:t>will be excluded if their mean threshold for the last two acquisitions in the practice session exceeds 0.030</w:t>
        </w:r>
        <w:r>
          <w:rPr>
            <w:rFonts w:ascii="Times New Roman" w:hAnsi="Times New Roman"/>
            <w:sz w:val="22"/>
            <w:szCs w:val="22"/>
          </w:rPr>
          <w:t xml:space="preserve">.” </w:t>
        </w:r>
      </w:ins>
      <w:ins w:id="29" w:author="Vijay Singh" w:date="2021-01-21T13:59:00Z">
        <w:r w:rsidR="00B77FB7">
          <w:rPr>
            <w:rFonts w:ascii="Times New Roman" w:hAnsi="Times New Roman"/>
            <w:sz w:val="22"/>
            <w:szCs w:val="22"/>
          </w:rPr>
          <w:t>T</w:t>
        </w:r>
      </w:ins>
      <w:ins w:id="30" w:author="Vijay Singh" w:date="2021-01-21T13:58:00Z">
        <w:r>
          <w:rPr>
            <w:rFonts w:ascii="Times New Roman" w:hAnsi="Times New Roman"/>
            <w:sz w:val="22"/>
            <w:szCs w:val="22"/>
          </w:rPr>
          <w:t>he pre-registered plan</w:t>
        </w:r>
      </w:ins>
      <w:ins w:id="31" w:author="Vijay Singh" w:date="2021-01-21T13:59:00Z">
        <w:r w:rsidR="005B5538">
          <w:rPr>
            <w:rFonts w:ascii="Times New Roman" w:hAnsi="Times New Roman"/>
            <w:sz w:val="22"/>
            <w:szCs w:val="22"/>
          </w:rPr>
          <w:t>s</w:t>
        </w:r>
        <w:r w:rsidR="00B6434B">
          <w:rPr>
            <w:rFonts w:ascii="Times New Roman" w:hAnsi="Times New Roman"/>
            <w:sz w:val="22"/>
            <w:szCs w:val="22"/>
          </w:rPr>
          <w:t xml:space="preserve"> also</w:t>
        </w:r>
      </w:ins>
      <w:ins w:id="32" w:author="Vijay Singh" w:date="2021-01-21T13:58:00Z">
        <w:r>
          <w:rPr>
            <w:rFonts w:ascii="Times New Roman" w:hAnsi="Times New Roman"/>
            <w:sz w:val="22"/>
            <w:szCs w:val="22"/>
          </w:rPr>
          <w:t xml:space="preserve"> incorrectly mentioned that e</w:t>
        </w:r>
        <w:r w:rsidRPr="009827E2">
          <w:rPr>
            <w:rFonts w:ascii="Times New Roman" w:hAnsi="Times New Roman"/>
            <w:sz w:val="22"/>
            <w:szCs w:val="22"/>
          </w:rPr>
          <w:t>ach image will be presented for 5</w:t>
        </w:r>
        <w:r>
          <w:rPr>
            <w:rFonts w:ascii="Times New Roman" w:hAnsi="Times New Roman"/>
            <w:sz w:val="22"/>
            <w:szCs w:val="22"/>
          </w:rPr>
          <w:t>00m</w:t>
        </w:r>
        <w:r w:rsidRPr="009827E2">
          <w:rPr>
            <w:rFonts w:ascii="Times New Roman" w:hAnsi="Times New Roman"/>
            <w:sz w:val="22"/>
            <w:szCs w:val="22"/>
          </w:rPr>
          <w:t>s</w:t>
        </w:r>
        <w:r>
          <w:rPr>
            <w:rFonts w:ascii="Times New Roman" w:hAnsi="Times New Roman"/>
            <w:sz w:val="22"/>
            <w:szCs w:val="22"/>
          </w:rPr>
          <w:t xml:space="preserve"> instead of 250ms.</w:t>
        </w:r>
      </w:ins>
    </w:p>
    <w:p w14:paraId="513B29C4" w14:textId="43CAD9EE" w:rsidR="00F9135E" w:rsidRPr="00723CC7" w:rsidRDefault="00F9135E" w:rsidP="00F9135E">
      <w:pPr>
        <w:pStyle w:val="Default"/>
        <w:spacing w:after="270"/>
        <w:rPr>
          <w:sz w:val="22"/>
          <w:szCs w:val="22"/>
        </w:rPr>
      </w:pPr>
      <w:r>
        <w:rPr>
          <w:rFonts w:ascii="Times New Roman" w:hAnsi="Times New Roman"/>
          <w:sz w:val="22"/>
          <w:szCs w:val="22"/>
        </w:rPr>
        <w:t xml:space="preserve">The pre-registration document also specifies the primary methods to analyze the data. It specified that the data </w:t>
      </w:r>
      <w:r w:rsidR="005467C9" w:rsidRPr="00537C43">
        <w:rPr>
          <w:rFonts w:ascii="Times New Roman" w:hAnsi="Times New Roman" w:cs="Times New Roman"/>
          <w:sz w:val="22"/>
          <w:szCs w:val="22"/>
        </w:rPr>
        <w:t>w</w:t>
      </w:r>
      <w:r w:rsidR="005467C9">
        <w:rPr>
          <w:rFonts w:ascii="Times New Roman" w:hAnsi="Times New Roman" w:cs="Times New Roman"/>
          <w:sz w:val="22"/>
          <w:szCs w:val="22"/>
        </w:rPr>
        <w:t>ould</w:t>
      </w:r>
      <w:r w:rsidR="005467C9" w:rsidRPr="00537C43">
        <w:rPr>
          <w:rFonts w:ascii="Times New Roman" w:hAnsi="Times New Roman" w:cs="Times New Roman"/>
          <w:sz w:val="22"/>
          <w:szCs w:val="22"/>
        </w:rPr>
        <w:t xml:space="preserve"> </w:t>
      </w:r>
      <w:r w:rsidRPr="00537C43">
        <w:rPr>
          <w:rFonts w:ascii="Times New Roman" w:hAnsi="Times New Roman" w:cs="Times New Roman"/>
          <w:sz w:val="22"/>
          <w:szCs w:val="22"/>
        </w:rPr>
        <w:t xml:space="preserve">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w:t>
      </w:r>
      <w:r w:rsidRPr="00537C43">
        <w:rPr>
          <w:rFonts w:ascii="Times New Roman" w:hAnsi="Times New Roman" w:cs="Times New Roman"/>
          <w:sz w:val="22"/>
          <w:szCs w:val="22"/>
        </w:rPr>
        <w:lastRenderedPageBreak/>
        <w:t>comparison chosen data using the maximum likelihood method</w:t>
      </w:r>
      <w:r w:rsidR="005467C9">
        <w:rPr>
          <w:rFonts w:ascii="Times New Roman" w:hAnsi="Times New Roman" w:cs="Times New Roman"/>
          <w:sz w:val="22"/>
          <w:szCs w:val="22"/>
        </w:rPr>
        <w:t xml:space="preserve"> and that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sidR="00BF76F5">
        <w:rPr>
          <w:rFonts w:ascii="Times New Roman" w:hAnsi="Times New Roman" w:cs="Times New Roman"/>
          <w:sz w:val="22"/>
          <w:szCs w:val="22"/>
        </w:rPr>
        <w:t>LRF</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sidR="00EA38F0">
        <w:rPr>
          <w:rStyle w:val="None"/>
          <w:rFonts w:ascii="Times New Roman" w:hAnsi="Times New Roman"/>
          <w:sz w:val="22"/>
          <w:szCs w:val="22"/>
        </w:rPr>
        <w:t>0.76</w:t>
      </w:r>
      <w:r>
        <w:rPr>
          <w:rStyle w:val="None"/>
          <w:rFonts w:ascii="Times New Roman" w:hAnsi="Times New Roman"/>
          <w:sz w:val="22"/>
          <w:szCs w:val="22"/>
        </w:rPr>
        <w:t xml:space="preserve">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 xml:space="preserve">We </w:t>
      </w:r>
      <w:r w:rsidR="005467C9">
        <w:rPr>
          <w:rFonts w:ascii="Times New Roman" w:hAnsi="Times New Roman" w:cs="Times New Roman"/>
          <w:sz w:val="22"/>
          <w:szCs w:val="22"/>
        </w:rPr>
        <w:t xml:space="preserve">indicated that the primary data feature of interest was the dependence of threshold on the covariance </w:t>
      </w:r>
      <w:proofErr w:type="gramStart"/>
      <w:r w:rsidR="005467C9">
        <w:rPr>
          <w:rFonts w:ascii="Times New Roman" w:hAnsi="Times New Roman" w:cs="Times New Roman"/>
          <w:sz w:val="22"/>
          <w:szCs w:val="22"/>
        </w:rPr>
        <w:t>scalar, and</w:t>
      </w:r>
      <w:proofErr w:type="gramEnd"/>
      <w:r w:rsidR="005467C9">
        <w:rPr>
          <w:rFonts w:ascii="Times New Roman" w:hAnsi="Times New Roman" w:cs="Times New Roman"/>
          <w:sz w:val="22"/>
          <w:szCs w:val="22"/>
        </w:rPr>
        <w:t xml:space="preserve"> </w:t>
      </w:r>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r w:rsidR="005467C9">
        <w:rPr>
          <w:rFonts w:ascii="Times New Roman" w:hAnsi="Times New Roman" w:cs="Times New Roman"/>
          <w:sz w:val="22"/>
          <w:szCs w:val="22"/>
        </w:rPr>
        <w:t xml:space="preserve"> The modeling of the data, however, was developed post-hoc.</w:t>
      </w:r>
    </w:p>
    <w:p w14:paraId="375CD25E" w14:textId="33E8DC27" w:rsidR="00F9135E" w:rsidRDefault="00F9135E" w:rsidP="00F9135E">
      <w:pPr>
        <w:pStyle w:val="Default"/>
        <w:spacing w:before="0" w:after="270"/>
        <w:rPr>
          <w:rFonts w:ascii="Times New Roman" w:eastAsia="Times New Roman" w:hAnsi="Times New Roman" w:cs="Times New Roman"/>
          <w:sz w:val="22"/>
          <w:szCs w:val="22"/>
        </w:rPr>
      </w:pPr>
      <w:proofErr w:type="spellStart"/>
      <w:r>
        <w:rPr>
          <w:rFonts w:ascii="Times New Roman" w:hAnsi="Times New Roman"/>
          <w:b/>
          <w:bCs/>
          <w:sz w:val="22"/>
          <w:szCs w:val="22"/>
          <w:lang w:val="it-IT"/>
        </w:rPr>
        <w:t>Apparatus</w:t>
      </w:r>
      <w:proofErr w:type="spellEnd"/>
      <w:r w:rsidR="00136C8B">
        <w:rPr>
          <w:rFonts w:ascii="Times New Roman" w:hAnsi="Times New Roman"/>
          <w:b/>
          <w:bCs/>
          <w:sz w:val="22"/>
          <w:szCs w:val="22"/>
          <w:lang w:val="it-IT"/>
        </w:rPr>
        <w:t>:</w:t>
      </w:r>
      <w:r w:rsidR="00136C8B">
        <w:rPr>
          <w:rFonts w:ascii="Times New Roman" w:hAnsi="Times New Roman"/>
          <w:sz w:val="22"/>
          <w:szCs w:val="22"/>
        </w:rPr>
        <w:t xml:space="preserve"> </w:t>
      </w: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F551C9D" w14:textId="5899DD13"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commentRangeStart w:id="33"/>
      <w:commentRangeStart w:id="34"/>
      <w:commentRangeStart w:id="35"/>
      <w:commentRangeStart w:id="36"/>
      <w:r>
        <w:rPr>
          <w:rFonts w:ascii="Times New Roman" w:hAnsi="Times New Roman"/>
          <w:sz w:val="22"/>
          <w:szCs w:val="22"/>
        </w:rPr>
        <w:t>4.8cm x 4.6cm</w:t>
      </w:r>
      <w:commentRangeEnd w:id="33"/>
      <w:r>
        <w:rPr>
          <w:rStyle w:val="CommentReference"/>
          <w:rFonts w:ascii="Times New Roman" w:hAnsi="Times New Roman" w:cs="Times New Roman"/>
          <w:color w:val="auto"/>
          <w14:textOutline w14:w="0" w14:cap="rnd" w14:cmpd="sng" w14:algn="ctr">
            <w14:noFill/>
            <w14:prstDash w14:val="solid"/>
            <w14:bevel/>
          </w14:textOutline>
        </w:rPr>
        <w:commentReference w:id="33"/>
      </w:r>
      <w:commentRangeEnd w:id="34"/>
      <w:r>
        <w:rPr>
          <w:rStyle w:val="CommentReference"/>
          <w:rFonts w:ascii="Times New Roman" w:hAnsi="Times New Roman" w:cs="Times New Roman"/>
          <w:color w:val="auto"/>
          <w14:textOutline w14:w="0" w14:cap="rnd" w14:cmpd="sng" w14:algn="ctr">
            <w14:noFill/>
            <w14:prstDash w14:val="solid"/>
            <w14:bevel/>
          </w14:textOutline>
        </w:rPr>
        <w:commentReference w:id="34"/>
      </w:r>
      <w:commentRangeEnd w:id="35"/>
      <w:r w:rsidR="006125FA">
        <w:rPr>
          <w:rStyle w:val="CommentReference"/>
          <w:rFonts w:ascii="Times New Roman" w:hAnsi="Times New Roman" w:cs="Times New Roman"/>
          <w:color w:val="auto"/>
          <w14:textOutline w14:w="0" w14:cap="rnd" w14:cmpd="sng" w14:algn="ctr">
            <w14:noFill/>
            <w14:prstDash w14:val="solid"/>
            <w14:bevel/>
          </w14:textOutline>
        </w:rPr>
        <w:commentReference w:id="35"/>
      </w:r>
      <w:commentRangeEnd w:id="36"/>
      <w:r w:rsidR="001F5679">
        <w:rPr>
          <w:rStyle w:val="CommentReference"/>
          <w:rFonts w:ascii="Times New Roman" w:hAnsi="Times New Roman" w:cs="Times New Roman"/>
          <w:color w:val="auto"/>
          <w14:textOutline w14:w="0" w14:cap="rnd" w14:cmpd="sng" w14:algn="ctr">
            <w14:noFill/>
            <w14:prstDash w14:val="solid"/>
            <w14:bevel/>
          </w14:textOutline>
        </w:rPr>
        <w:commentReference w:id="36"/>
      </w:r>
      <w:r>
        <w:rPr>
          <w:rFonts w:ascii="Times New Roman" w:hAnsi="Times New Roman"/>
          <w:sz w:val="22"/>
          <w:szCs w:val="22"/>
        </w:rPr>
        <w:t xml:space="preserve"> (3.67° </w:t>
      </w:r>
      <w:r w:rsidR="00015722">
        <w:rPr>
          <w:rFonts w:ascii="Times New Roman" w:hAnsi="Times New Roman"/>
          <w:sz w:val="22"/>
          <w:szCs w:val="22"/>
        </w:rPr>
        <w:t xml:space="preserve">x </w:t>
      </w:r>
      <w:r>
        <w:rPr>
          <w:rFonts w:ascii="Times New Roman" w:hAnsi="Times New Roman"/>
          <w:sz w:val="22"/>
          <w:szCs w:val="22"/>
        </w:rPr>
        <w:t>3.51°)</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commentRangeStart w:id="37"/>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00545D93">
        <w:rPr>
          <w:rFonts w:ascii="Times New Roman" w:hAnsi="Times New Roman" w:cs="Times New Roman"/>
          <w:sz w:val="22"/>
          <w:szCs w:val="22"/>
        </w:rPr>
        <w:t>was</w:t>
      </w:r>
      <w:r w:rsidR="00166F16" w:rsidRPr="00723CC7">
        <w:rPr>
          <w:rFonts w:ascii="Times New Roman" w:hAnsi="Times New Roman" w:cs="Times New Roman"/>
          <w:sz w:val="22"/>
          <w:szCs w:val="22"/>
        </w:rPr>
        <w:t xml:space="preserve"> </w:t>
      </w:r>
      <w:r w:rsidRPr="00723CC7">
        <w:rPr>
          <w:rFonts w:ascii="Times New Roman" w:hAnsi="Times New Roman" w:cs="Times New Roman"/>
          <w:sz w:val="22"/>
          <w:szCs w:val="22"/>
        </w:rPr>
        <w:t xml:space="preserve">measured </w:t>
      </w:r>
      <w:r w:rsidR="00426878">
        <w:rPr>
          <w:rFonts w:ascii="Times New Roman" w:hAnsi="Times New Roman" w:cs="Times New Roman"/>
          <w:sz w:val="22"/>
          <w:szCs w:val="22"/>
        </w:rPr>
        <w:t>for</w:t>
      </w:r>
      <w:r w:rsidR="00426878" w:rsidRPr="00E41F87">
        <w:rPr>
          <w:rFonts w:ascii="Times New Roman" w:hAnsi="Times New Roman" w:cs="Times New Roman"/>
          <w:sz w:val="22"/>
          <w:szCs w:val="22"/>
        </w:rPr>
        <w:t xml:space="preserve"> </w:t>
      </w:r>
      <w:r w:rsidRPr="00E41F87">
        <w:rPr>
          <w:rFonts w:ascii="Times New Roman" w:hAnsi="Times New Roman" w:cs="Times New Roman"/>
          <w:sz w:val="22"/>
          <w:szCs w:val="22"/>
        </w:rPr>
        <w:t xml:space="preserve">26 values of the input </w:t>
      </w:r>
      <w:r w:rsidR="002D40C5">
        <w:rPr>
          <w:rFonts w:ascii="Times New Roman" w:hAnsi="Times New Roman" w:cs="Times New Roman"/>
          <w:sz w:val="22"/>
          <w:szCs w:val="22"/>
        </w:rPr>
        <w:t>applied to the primaries</w:t>
      </w:r>
      <w:r w:rsidR="00A91E8E">
        <w:rPr>
          <w:rFonts w:ascii="Times New Roman" w:hAnsi="Times New Roman" w:cs="Times New Roman"/>
          <w:sz w:val="22"/>
          <w:szCs w:val="22"/>
        </w:rPr>
        <w:t>. The applied values were</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spaced 0.04 apart, where 1 corresponds to the maximum value of the allowed input and 0 corresponds to no input. </w:t>
      </w:r>
      <w:commentRangeEnd w:id="37"/>
      <w:r w:rsidR="000774C0">
        <w:rPr>
          <w:rStyle w:val="CommentReference"/>
          <w:rFonts w:ascii="Times New Roman" w:hAnsi="Times New Roman" w:cs="Times New Roman"/>
          <w:color w:val="auto"/>
          <w14:textOutline w14:w="0" w14:cap="rnd" w14:cmpd="sng" w14:algn="ctr">
            <w14:noFill/>
            <w14:prstDash w14:val="solid"/>
            <w14:bevel/>
          </w14:textOutline>
        </w:rPr>
        <w:commentReference w:id="37"/>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the linearity of the primaries.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applied and measured values </w:t>
      </w:r>
      <w:r w:rsidR="004D2E42">
        <w:rPr>
          <w:rFonts w:ascii="Times New Roman" w:hAnsi="Times New Roman" w:cs="Times New Roman"/>
          <w:sz w:val="22"/>
          <w:szCs w:val="22"/>
        </w:rPr>
        <w:t xml:space="preserve">were less than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EF3C60A" w14:textId="2442E44E"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r>
        <w:rPr>
          <w:rStyle w:val="None"/>
          <w:rFonts w:ascii="Times New Roman" w:hAnsi="Times New Roman"/>
          <w:b/>
          <w:bCs/>
          <w:sz w:val="22"/>
          <w:szCs w:val="22"/>
          <w:shd w:val="clear" w:color="auto" w:fill="FFFFFF"/>
          <w:lang w:val="de-DE"/>
        </w:rPr>
        <w:t>:</w:t>
      </w:r>
      <w:r>
        <w:rPr>
          <w:rFonts w:ascii="Times New Roman" w:hAnsi="Times New Roman"/>
          <w:sz w:val="22"/>
          <w:szCs w:val="22"/>
          <w:shd w:val="clear" w:color="auto" w:fill="FFFFFF"/>
        </w:rPr>
        <w:t xml:space="preserve"> </w:t>
      </w:r>
      <w:proofErr w:type="spellStart"/>
      <w:r w:rsidR="006125FA">
        <w:rPr>
          <w:rFonts w:ascii="Times New Roman" w:hAnsi="Times New Roman"/>
          <w:sz w:val="22"/>
          <w:szCs w:val="22"/>
          <w:shd w:val="clear" w:color="auto" w:fill="FFFFFF"/>
          <w:lang w:val="pt-PT"/>
        </w:rPr>
        <w:t>O</w:t>
      </w:r>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Pr>
          <w:rFonts w:ascii="Times New Roman" w:hAnsi="Times New Roman"/>
          <w:sz w:val="22"/>
          <w:szCs w:val="22"/>
          <w:shd w:val="clear" w:color="auto" w:fill="FFFFFF"/>
        </w:rPr>
        <w:t>with pseudo-isochromatic plates</w:t>
      </w:r>
      <w:r>
        <w:rPr>
          <w:rFonts w:ascii="Times New Roman" w:hAnsi="Times New Roman"/>
          <w:sz w:val="22"/>
          <w:szCs w:val="22"/>
        </w:rPr>
        <w:t xml:space="preserve">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&lt;EndNote&gt;&lt;Cite&gt;&lt;Author&gt;S&lt;/Author&gt;&lt;Year&gt;1977&lt;/Year&gt;&lt;RecNum&gt;2497&lt;/RecNum&gt;&lt;DisplayText&gt;(S,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 1977)</w:t>
      </w:r>
      <w:r w:rsidR="001E7F31">
        <w:rPr>
          <w:rFonts w:ascii="Times New Roman" w:hAnsi="Times New Roman"/>
          <w:sz w:val="22"/>
          <w:szCs w:val="22"/>
        </w:rPr>
        <w:fldChar w:fldCharType="end"/>
      </w:r>
      <w:r>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w:t>
      </w:r>
      <w:r>
        <w:rPr>
          <w:rFonts w:ascii="Times New Roman" w:hAnsi="Times New Roman"/>
          <w:sz w:val="22"/>
          <w:szCs w:val="22"/>
          <w:shd w:val="clear" w:color="auto" w:fill="FFFFFF"/>
        </w:rPr>
        <w:lastRenderedPageBreak/>
        <w:t xml:space="preserve">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proofErr w:type="spellStart"/>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w:t>
      </w:r>
      <w:commentRangeStart w:id="38"/>
      <w:commentRangeStart w:id="39"/>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38"/>
      <w:r w:rsidR="00FB5BA7">
        <w:rPr>
          <w:rStyle w:val="CommentReference"/>
          <w:rFonts w:ascii="Times New Roman" w:hAnsi="Times New Roman" w:cs="Times New Roman"/>
          <w:color w:val="auto"/>
          <w14:textOutline w14:w="0" w14:cap="rnd" w14:cmpd="sng" w14:algn="ctr">
            <w14:noFill/>
            <w14:prstDash w14:val="solid"/>
            <w14:bevel/>
          </w14:textOutline>
        </w:rPr>
        <w:commentReference w:id="38"/>
      </w:r>
      <w:commentRangeEnd w:id="39"/>
      <w:r w:rsidR="003F5C2B">
        <w:rPr>
          <w:rStyle w:val="CommentReference"/>
          <w:rFonts w:ascii="Times New Roman" w:hAnsi="Times New Roman" w:cs="Times New Roman"/>
          <w:color w:val="auto"/>
          <w14:textOutline w14:w="0" w14:cap="rnd" w14:cmpd="sng" w14:algn="ctr">
            <w14:noFill/>
            <w14:prstDash w14:val="solid"/>
            <w14:bevel/>
          </w14:textOutline>
        </w:rPr>
        <w:commentReference w:id="39"/>
      </w:r>
      <w:r>
        <w:rPr>
          <w:rFonts w:ascii="Times New Roman" w:hAnsi="Times New Roman"/>
          <w:sz w:val="22"/>
          <w:szCs w:val="22"/>
        </w:rPr>
        <w:t>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65BE1679" w14:textId="7F8C449B"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79B1AAE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w:t>
      </w:r>
      <w:r>
        <w:rPr>
          <w:rStyle w:val="None"/>
          <w:rFonts w:ascii="Times New Roman" w:hAnsi="Times New Roman"/>
          <w:sz w:val="22"/>
          <w:szCs w:val="22"/>
          <w:shd w:val="clear" w:color="auto" w:fill="FFFFFF"/>
        </w:rPr>
        <w:lastRenderedPageBreak/>
        <w:t xml:space="preserve">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were dark adapted (by sitting in the dark room for approximately 5 minutes). Once ready,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familiarization acquisition. After the familiarization acquisition,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2E017F9E" w14:textId="72F32EB9"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49DEF56E"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5"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using MATLAB. It harnesses the Mitsuba renderer to render simulated images from scene descriptions, and also takes advantage of our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package (rendertoolbox.org;</w:t>
      </w:r>
      <w:r w:rsidRPr="00EC6A85">
        <w:rPr>
          <w:rStyle w:val="None"/>
          <w:rFonts w:ascii="Times New Roman" w:hAnsi="Times New Roman"/>
          <w:sz w:val="22"/>
          <w:szCs w:val="22"/>
        </w:rPr>
        <w:t xml:space="preserve"> </w:t>
      </w:r>
      <w:r w:rsidR="001E7F31">
        <w:rPr>
          <w:rStyle w:val="None"/>
          <w:rFonts w:ascii="Times New Roman" w:hAnsi="Times New Roman"/>
          <w:sz w:val="22"/>
          <w:szCs w:val="22"/>
        </w:rPr>
        <w:fldChar w:fldCharType="begin"/>
      </w:r>
      <w:r w:rsidR="007E4EA9">
        <w:rPr>
          <w:rStyle w:val="None"/>
          <w:rFonts w:ascii="Times New Roman" w:hAnsi="Times New Roman"/>
          <w:sz w:val="22"/>
          <w:szCs w:val="22"/>
        </w:rPr>
        <w:instrText xml:space="preserve"> ADDIN EN.CITE &lt;EndNote&gt;&lt;Cite&gt;&lt;Author&gt;Heasly&lt;/Author&gt;&lt;Year&gt;2014&lt;/Year&gt;&lt;RecNum&gt;154&lt;/RecNum&gt;&lt;DisplayText&gt;(Heasly, Cottaris, Lichtman, Xiao, &amp;amp; Brainard, 2014)&lt;/DisplayText&gt;&lt;record&gt;&lt;rec-number&gt;154&lt;/rec-number&gt;&lt;foreign-keys&gt;&lt;key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1E7F31">
        <w:rPr>
          <w:rStyle w:val="None"/>
          <w:rFonts w:ascii="Times New Roman" w:hAnsi="Times New Roman"/>
          <w:sz w:val="22"/>
          <w:szCs w:val="22"/>
        </w:rPr>
        <w:fldChar w:fldCharType="separate"/>
      </w:r>
      <w:r w:rsidR="007E4EA9">
        <w:rPr>
          <w:rStyle w:val="None"/>
          <w:rFonts w:ascii="Times New Roman" w:hAnsi="Times New Roman"/>
          <w:noProof/>
          <w:sz w:val="22"/>
          <w:szCs w:val="22"/>
        </w:rPr>
        <w:t>(Heasly, Cottaris, Lichtman, Xiao, &amp; Brainard, 2014)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w:t>
      </w:r>
      <w:r>
        <w:rPr>
          <w:rStyle w:val="None"/>
          <w:rFonts w:ascii="Times New Roman" w:hAnsi="Times New Roman"/>
          <w:sz w:val="22"/>
          <w:szCs w:val="22"/>
        </w:rPr>
        <w:lastRenderedPageBreak/>
        <w:t xml:space="preserve">Objects and light sources can be inserted in the base scene at user specified locations. The 3D models were based on a base scene provided as part of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and modified using Blender, </w:t>
      </w:r>
      <w:r>
        <w:rPr>
          <w:rFonts w:ascii="Times New Roman" w:hAnsi="Times New Roman"/>
          <w:sz w:val="22"/>
          <w:szCs w:val="22"/>
        </w:rPr>
        <w:t>an open-source 3-D modeling and animation package (</w:t>
      </w:r>
      <w:hyperlink r:id="rId16"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7"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sidR="001E7F31">
        <w:rPr>
          <w:rStyle w:val="Hyperlink0"/>
          <w:rFonts w:ascii="Times New Roman" w:hAnsi="Times New Roman"/>
          <w:color w:val="000000"/>
          <w:sz w:val="22"/>
          <w:szCs w:val="22"/>
          <w:u w:val="none"/>
        </w:rPr>
        <w:fldChar w:fldCharType="begin"/>
      </w:r>
      <w:r w:rsidR="008C29CC">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1E7F31">
        <w:rPr>
          <w:rStyle w:val="Hyperlink0"/>
          <w:rFonts w:ascii="Times New Roman" w:hAnsi="Times New Roman"/>
          <w:color w:val="000000"/>
          <w:sz w:val="22"/>
          <w:szCs w:val="22"/>
          <w:u w:val="none"/>
        </w:rPr>
        <w:fldChar w:fldCharType="separate"/>
      </w:r>
      <w:r w:rsidR="008C29CC">
        <w:rPr>
          <w:rStyle w:val="Hyperlink0"/>
          <w:rFonts w:ascii="Times New Roman" w:hAnsi="Times New Roman"/>
          <w:noProof/>
          <w:color w:val="000000"/>
          <w:sz w:val="22"/>
          <w:szCs w:val="22"/>
          <w:u w:val="none"/>
        </w:rPr>
        <w:t>(Jakob, 2010)</w:t>
      </w:r>
      <w:r w:rsidR="001E7F31">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2B458284"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(Brainard, 1989)</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09CC3C4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510FA113"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w:t>
      </w:r>
      <w:r w:rsidR="005007FE">
        <w:rPr>
          <w:rStyle w:val="None"/>
          <w:rFonts w:ascii="Times New Roman" w:hAnsi="Times New Roman"/>
          <w:sz w:val="22"/>
          <w:szCs w:val="22"/>
        </w:rPr>
        <w:t xml:space="preserve">scalar </w:t>
      </w:r>
      <w:r>
        <w:rPr>
          <w:rStyle w:val="None"/>
          <w:rFonts w:ascii="Times New Roman" w:hAnsi="Times New Roman"/>
          <w:sz w:val="22"/>
          <w:szCs w:val="22"/>
        </w:rPr>
        <w:t>was applied to the power spectrum of all light sources in the visual scene.</w:t>
      </w:r>
      <w:r w:rsidR="00573088">
        <w:rPr>
          <w:rStyle w:val="None"/>
          <w:rFonts w:ascii="Times New Roman" w:hAnsi="Times New Roman"/>
          <w:sz w:val="22"/>
          <w:szCs w:val="22"/>
        </w:rPr>
        <w:t xml:space="preserve"> </w:t>
      </w:r>
      <w:ins w:id="40" w:author="Vijay Singh" w:date="2021-01-20T18:12:00Z">
        <w:r w:rsidR="0016741F">
          <w:rPr>
            <w:rStyle w:val="None"/>
            <w:rFonts w:ascii="Times New Roman" w:hAnsi="Times New Roman"/>
            <w:sz w:val="22"/>
            <w:szCs w:val="22"/>
          </w:rPr>
          <w:t xml:space="preserve">To find the scalar we first rendered the entire image database by setting it equal to 5 (chosen arbitrarily to render images using Virtual World Color Constancy pipeline). Then, we used monitor calibration </w:t>
        </w:r>
      </w:ins>
      <w:ins w:id="41" w:author="Vijay Singh" w:date="2021-01-21T14:34:00Z">
        <w:r w:rsidR="00C7195B">
          <w:rPr>
            <w:rStyle w:val="None"/>
            <w:rFonts w:ascii="Times New Roman" w:hAnsi="Times New Roman"/>
            <w:sz w:val="22"/>
            <w:szCs w:val="22"/>
          </w:rPr>
          <w:t xml:space="preserve">data </w:t>
        </w:r>
      </w:ins>
      <w:ins w:id="42" w:author="Vijay Singh" w:date="2021-01-20T18:12:00Z">
        <w:r w:rsidR="0016741F">
          <w:rPr>
            <w:rStyle w:val="None"/>
            <w:rFonts w:ascii="Times New Roman" w:hAnsi="Times New Roman"/>
            <w:sz w:val="22"/>
            <w:szCs w:val="22"/>
          </w:rPr>
          <w:t xml:space="preserve">and </w:t>
        </w:r>
      </w:ins>
      <w:ins w:id="43" w:author="Vijay Singh" w:date="2021-01-21T14:34:00Z">
        <w:r w:rsidR="002038F5">
          <w:rPr>
            <w:rStyle w:val="None"/>
            <w:rFonts w:ascii="Times New Roman" w:hAnsi="Times New Roman"/>
            <w:sz w:val="22"/>
            <w:szCs w:val="22"/>
          </w:rPr>
          <w:t xml:space="preserve">the </w:t>
        </w:r>
      </w:ins>
      <w:ins w:id="44" w:author="Vijay Singh" w:date="2021-01-20T18:12:00Z">
        <w:r w:rsidR="0016741F">
          <w:rPr>
            <w:rStyle w:val="None"/>
            <w:rFonts w:ascii="Times New Roman" w:hAnsi="Times New Roman"/>
            <w:sz w:val="22"/>
            <w:szCs w:val="22"/>
          </w:rPr>
          <w:t>image dataset to find out the maximum pixel value that needed to be displayed on the monitor during the experiments. We chose the scalar such that the maximum value to be displayed would be 0.9 of the range allowed by the monitor gamut. The entire image dataset was scaled by the same scalar.</w:t>
        </w:r>
      </w:ins>
    </w:p>
    <w:p w14:paraId="7206B388" w14:textId="5FCE0C8A"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(Prins &amp; Kingdom,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w:t>
      </w:r>
      <w:r>
        <w:rPr>
          <w:rStyle w:val="None"/>
          <w:rFonts w:ascii="Times New Roman" w:hAnsi="Times New Roman"/>
          <w:sz w:val="22"/>
          <w:szCs w:val="22"/>
        </w:rPr>
        <w:lastRenderedPageBreak/>
        <w:t xml:space="preserve">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026C9006" w14:textId="6115695D" w:rsidR="00F4170D" w:rsidRPr="008A2584" w:rsidRDefault="00F9135E" w:rsidP="00F9135E">
      <w:pPr>
        <w:pStyle w:val="Default"/>
        <w:spacing w:before="0" w:after="270"/>
        <w:rPr>
          <w:rStyle w:val="None"/>
          <w:rFonts w:ascii="Times New Roman" w:eastAsia="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r w:rsidRPr="00374B95">
        <w:rPr>
          <w:rFonts w:ascii="Times New Roman" w:hAnsi="Times New Roman" w:cs="Times New Roman"/>
          <w:b/>
          <w:bCs/>
          <w:sz w:val="22"/>
          <w:szCs w:val="22"/>
        </w:rPr>
        <w:t>:</w:t>
      </w:r>
      <w:r w:rsidRPr="00374B95">
        <w:rPr>
          <w:rFonts w:ascii="Times New Roman" w:hAnsi="Times New Roman" w:cs="Times New Roman"/>
          <w:sz w:val="22"/>
          <w:szCs w:val="22"/>
        </w:rPr>
        <w:t xml:space="preserve"> </w:t>
      </w:r>
      <w:r w:rsidR="00DD3527">
        <w:rPr>
          <w:rFonts w:ascii="Times New Roman" w:hAnsi="Times New Roman" w:cs="Times New Roman"/>
          <w:sz w:val="22"/>
          <w:szCs w:val="22"/>
        </w:rPr>
        <w:t>We developed</w:t>
      </w:r>
      <w:r w:rsidR="00DD3527">
        <w:rPr>
          <w:rStyle w:val="None"/>
          <w:rFonts w:ascii="Times New Roman" w:eastAsia="Times New Roman" w:hAnsi="Times New Roman" w:cs="Times New Roman"/>
          <w:sz w:val="22"/>
          <w:szCs w:val="22"/>
        </w:rPr>
        <w:t xml:space="preserve"> a model of performance in our task, based on</w:t>
      </w:r>
      <w:r>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Pr>
          <w:rStyle w:val="None"/>
          <w:rFonts w:ascii="Times New Roman" w:eastAsia="Times New Roman" w:hAnsi="Times New Roman" w:cs="Times New Roman"/>
          <w:sz w:val="22"/>
          <w:szCs w:val="22"/>
        </w:rPr>
        <w:t xml:space="preserve">theory  </w:t>
      </w:r>
      <w:r w:rsidR="001E7F31">
        <w:rPr>
          <w:rStyle w:val="None"/>
          <w:rFonts w:ascii="Times New Roman" w:eastAsia="Times New Roman" w:hAnsi="Times New Roman" w:cs="Times New Roman"/>
          <w:sz w:val="22"/>
          <w:szCs w:val="22"/>
        </w:rPr>
        <w:fldChar w:fldCharType="begin"/>
      </w:r>
      <w:r w:rsidR="008C29C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1E7F31">
        <w:rPr>
          <w:rStyle w:val="None"/>
          <w:rFonts w:ascii="Times New Roman" w:eastAsia="Times New Roman" w:hAnsi="Times New Roman" w:cs="Times New Roman"/>
          <w:sz w:val="22"/>
          <w:szCs w:val="22"/>
        </w:rPr>
        <w:fldChar w:fldCharType="separate"/>
      </w:r>
      <w:r w:rsidR="008C29CC">
        <w:rPr>
          <w:rStyle w:val="None"/>
          <w:rFonts w:ascii="Times New Roman" w:eastAsia="Times New Roman" w:hAnsi="Times New Roman" w:cs="Times New Roman"/>
          <w:noProof/>
          <w:sz w:val="22"/>
          <w:szCs w:val="22"/>
        </w:rPr>
        <w:t>(Green, 1996)</w:t>
      </w:r>
      <w:r w:rsidR="001E7F31">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each image by a univariate </w:t>
      </w:r>
      <w:r>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1B40A9E4"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6169F">
        <w:rPr>
          <w:rStyle w:val="None"/>
          <w:rFonts w:ascii="Times New Roman" w:eastAsia="Times New Roman" w:hAnsi="Times New Roman" w:cs="Times New Roman"/>
          <w:sz w:val="22"/>
          <w:szCs w:val="22"/>
        </w:rPr>
        <w:t xml:space="preserve"> respectively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45"/>
      <w:r w:rsidR="006116DF">
        <w:rPr>
          <w:rStyle w:val="None"/>
          <w:rFonts w:ascii="Times New Roman" w:eastAsia="Times New Roman" w:hAnsi="Times New Roman" w:cs="Times New Roman"/>
          <w:sz w:val="22"/>
          <w:szCs w:val="22"/>
        </w:rPr>
        <w:t>but not on the target sphere LRF</w:t>
      </w:r>
      <w:commentRangeEnd w:id="45"/>
      <w:r w:rsidR="008A2584">
        <w:rPr>
          <w:rStyle w:val="CommentReference"/>
          <w:rFonts w:ascii="Times New Roman" w:hAnsi="Times New Roman" w:cs="Times New Roman"/>
          <w:color w:val="auto"/>
          <w14:textOutline w14:w="0" w14:cap="rnd" w14:cmpd="sng" w14:algn="ctr">
            <w14:noFill/>
            <w14:prstDash w14:val="solid"/>
            <w14:bevel/>
          </w14:textOutline>
        </w:rPr>
        <w:commentReference w:id="45"/>
      </w:r>
      <w:r w:rsidR="006116DF">
        <w:rPr>
          <w:rStyle w:val="None"/>
          <w:rFonts w:ascii="Times New Roman" w:eastAsia="Times New Roman" w:hAnsi="Times New Roman" w:cs="Times New Roman"/>
          <w:sz w:val="22"/>
          <w:szCs w:val="22"/>
        </w:rPr>
        <w:t>.</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 </w:t>
      </w:r>
      <w:proofErr w:type="gramStart"/>
      <w:r w:rsidR="00F9135E">
        <w:rPr>
          <w:rStyle w:val="None"/>
          <w:rFonts w:ascii="Times New Roman" w:eastAsia="Times New Roman" w:hAnsi="Times New Roman" w:cs="Times New Roman"/>
          <w:sz w:val="22"/>
          <w:szCs w:val="22"/>
        </w:rPr>
        <w:t>respectively.</w:t>
      </w:r>
      <w:proofErr w:type="gramEnd"/>
    </w:p>
    <w:p w14:paraId="0B3BE98B" w14:textId="5007840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A30508">
        <w:rPr>
          <w:rStyle w:val="None"/>
          <w:rFonts w:ascii="Times New Roman" w:eastAsia="Times New Roman" w:hAnsi="Times New Roman" w:cs="Times New Roman"/>
          <w:sz w:val="22"/>
          <w:szCs w:val="22"/>
        </w:rPr>
        <w:t>by number of</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D37C56"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4C62115F" w:rsidR="00F9135E" w:rsidRDefault="000D0367"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We further </w:t>
      </w:r>
      <w:r w:rsidR="00F9135E">
        <w:rPr>
          <w:rStyle w:val="None"/>
          <w:rFonts w:ascii="Times New Roman" w:eastAsia="Times New Roman" w:hAnsi="Times New Roman" w:cs="Times New Roman"/>
          <w:sz w:val="22"/>
          <w:szCs w:val="22"/>
        </w:rPr>
        <w:t xml:space="preserve">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is proportional to the difference in the </w:t>
      </w:r>
      <w:r w:rsidR="00BF76F5">
        <w:rPr>
          <w:rStyle w:val="None"/>
          <w:rFonts w:ascii="Times New Roman" w:eastAsia="Times New Roman" w:hAnsi="Times New Roman" w:cs="Times New Roman"/>
          <w:sz w:val="22"/>
          <w:szCs w:val="22"/>
        </w:rPr>
        <w:t>LRF</w:t>
      </w:r>
      <w:r w:rsidR="00F9135E">
        <w:rPr>
          <w:rStyle w:val="None"/>
          <w:rFonts w:ascii="Times New Roman" w:eastAsia="Times New Roman" w:hAnsi="Times New Roman" w:cs="Times New Roman"/>
          <w:sz w:val="22"/>
          <w:szCs w:val="22"/>
        </w:rPr>
        <w:t>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is,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 xml:space="preserve">=C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F9135E">
        <w:rPr>
          <w:rStyle w:val="None"/>
          <w:rFonts w:ascii="Times New Roman" w:eastAsia="Times New Roman" w:hAnsi="Times New Roman" w:cs="Times New Roman"/>
          <w:sz w:val="22"/>
          <w:szCs w:val="22"/>
        </w:rPr>
        <w:t xml:space="preserve">, </w:t>
      </w:r>
      <w:r w:rsidR="00F9135E">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sidR="00F9135E">
        <w:rPr>
          <w:rStyle w:val="None"/>
          <w:rFonts w:ascii="Times New Roman" w:eastAsia="Times New Roman" w:hAnsi="Times New Roman" w:cs="Times New Roman"/>
          <w:iCs/>
          <w:sz w:val="22"/>
          <w:szCs w:val="22"/>
        </w:rPr>
        <w:t xml:space="preserve"> is the</w:t>
      </w:r>
      <w:r>
        <w:rPr>
          <w:rStyle w:val="None"/>
          <w:rFonts w:ascii="Times New Roman" w:eastAsia="Times New Roman" w:hAnsi="Times New Roman" w:cs="Times New Roman"/>
          <w:iCs/>
          <w:sz w:val="22"/>
          <w:szCs w:val="22"/>
        </w:rPr>
        <w:t xml:space="preserve"> </w:t>
      </w:r>
      <w:r w:rsidR="00F9135E">
        <w:rPr>
          <w:rStyle w:val="None"/>
          <w:rFonts w:ascii="Times New Roman" w:eastAsia="Times New Roman" w:hAnsi="Times New Roman" w:cs="Times New Roman"/>
          <w:iCs/>
          <w:sz w:val="22"/>
          <w:szCs w:val="22"/>
        </w:rPr>
        <w:t>proportionality constant.</w:t>
      </w:r>
      <w:r w:rsidR="00F9135E">
        <w:rPr>
          <w:rStyle w:val="None"/>
          <w:rFonts w:ascii="Times New Roman" w:eastAsia="Times New Roman" w:hAnsi="Times New Roman" w:cs="Times New Roman"/>
          <w:sz w:val="22"/>
          <w:szCs w:val="22"/>
        </w:rPr>
        <w:t xml:space="preserve"> Then</w:t>
      </w:r>
      <w:r>
        <w:rPr>
          <w:rStyle w:val="None"/>
          <w:rFonts w:ascii="Times New Roman" w:eastAsia="Times New Roman" w:hAnsi="Times New Roman" w:cs="Times New Roman"/>
          <w:sz w:val="22"/>
          <w:szCs w:val="22"/>
        </w:rPr>
        <w:t xml:space="preserve"> we have</w:t>
      </w:r>
      <w:r w:rsidR="00F9135E">
        <w:rPr>
          <w:rStyle w:val="None"/>
          <w:rFonts w:ascii="Times New Roman" w:eastAsia="Times New Roman" w:hAnsi="Times New Roman" w:cs="Times New Roman"/>
          <w:sz w:val="22"/>
          <w:szCs w:val="22"/>
        </w:rPr>
        <w:t>,</w:t>
      </w:r>
    </w:p>
    <w:p w14:paraId="5D51D777" w14:textId="791D6496" w:rsidR="00F9135E" w:rsidRDefault="00D37C56"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375D59E0" w14:textId="15073649" w:rsidR="00EA4D60" w:rsidRPr="00D337F3" w:rsidRDefault="00EA4D60" w:rsidP="00F9135E">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lastRenderedPageBreak/>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del w:id="46" w:author="Vijay Singh" w:date="2021-01-25T19:31:00Z">
        <w:r w:rsidR="00D337F3" w:rsidRPr="00D337F3" w:rsidDel="00B54F91">
          <w:rPr>
            <w:rStyle w:val="None"/>
            <w:rFonts w:ascii="Times New Roman" w:eastAsia="Times New Roman" w:hAnsi="Times New Roman" w:cs="Times New Roman"/>
            <w:iCs/>
            <w:sz w:val="22"/>
            <w:szCs w:val="22"/>
          </w:rPr>
          <w:delText>z</w:delText>
        </w:r>
      </w:del>
      <w:r w:rsidR="00D337F3" w:rsidRPr="00D337F3">
        <w:rPr>
          <w:rStyle w:val="None"/>
          <w:rFonts w:ascii="Times New Roman" w:eastAsia="Times New Roman" w:hAnsi="Times New Roman" w:cs="Times New Roman"/>
          <w:iCs/>
          <w:sz w:val="22"/>
          <w:szCs w:val="22"/>
        </w:rPr>
        <w:t xml:space="preserve"> to be those of the experimentally determined target LRF.</w:t>
      </w:r>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69F06C3F" w:rsidR="00F9135E" w:rsidRDefault="00D37C56"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m:oMathPara>
    </w:p>
    <w:p w14:paraId="7AAA1CD3" w14:textId="1BA1A996"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r w:rsidR="00C94CC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C94CCE">
        <w:rPr>
          <w:rStyle w:val="None"/>
          <w:rFonts w:ascii="Times New Roman" w:hAnsi="Times New Roman"/>
          <w:sz w:val="22"/>
          <w:szCs w:val="22"/>
        </w:rPr>
        <w:t xml:space="preserve"> is the external noise introduced when the ensemble of images for each value of target LRF has the reflectance of the background surfaces drawn from our model of natural surface reflectances.</w:t>
      </w:r>
    </w:p>
    <w:p w14:paraId="2F5BAAF1" w14:textId="0A47055C"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3DB93679" w14:textId="1233118F" w:rsidR="00732867" w:rsidDel="00A7123C" w:rsidRDefault="00D37C56" w:rsidP="00F9135E">
      <w:pPr>
        <w:pStyle w:val="Default"/>
        <w:spacing w:before="0" w:after="270"/>
        <w:rPr>
          <w:del w:id="47" w:author="Vijay Singh" w:date="2021-01-20T22:12:00Z"/>
          <w:rStyle w:val="None"/>
          <w:rFonts w:ascii="Times New Roman" w:hAnsi="Times New Roman"/>
          <w:sz w:val="22"/>
          <w:szCs w:val="22"/>
        </w:rPr>
      </w:pPr>
      <m:oMathPara>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m:oMathPara>
    </w:p>
    <w:p w14:paraId="371C5A18" w14:textId="77777777" w:rsidR="00D337F3" w:rsidRDefault="00D337F3" w:rsidP="00F9135E">
      <w:pPr>
        <w:pStyle w:val="Default"/>
        <w:spacing w:before="0" w:after="270"/>
        <w:rPr>
          <w:rFonts w:ascii="Times New Roman" w:hAnsi="Times New Roman"/>
          <w:b/>
          <w:bCs/>
          <w:sz w:val="22"/>
          <w:szCs w:val="22"/>
        </w:rPr>
      </w:pPr>
    </w:p>
    <w:p w14:paraId="396922E2" w14:textId="7DC22451"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The equation above predicts that form of the</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ins w:id="48" w:author="Vijay Singh" w:date="2021-01-20T22:14:00Z">
        <w:r w:rsidR="00FC36F8">
          <w:rPr>
            <w:rStyle w:val="None"/>
            <w:rFonts w:ascii="Times New Roman" w:hAnsi="Times New Roman"/>
            <w:sz w:val="22"/>
            <w:szCs w:val="22"/>
          </w:rPr>
          <w:t xml:space="preserve">. </w:t>
        </w:r>
      </w:ins>
      <w:ins w:id="49" w:author="Vijay Singh" w:date="2021-01-20T22:23:00Z">
        <w:r w:rsidR="006131F9">
          <w:rPr>
            <w:rStyle w:val="None"/>
            <w:rFonts w:ascii="Times New Roman" w:hAnsi="Times New Roman"/>
            <w:sz w:val="22"/>
            <w:szCs w:val="22"/>
          </w:rPr>
          <w:t xml:space="preserve">For small values of </w:t>
        </w:r>
      </w:ins>
      <m:oMath>
        <m:sSup>
          <m:sSupPr>
            <m:ctrlPr>
              <w:ins w:id="50" w:author="Vijay Singh" w:date="2021-01-20T22:23:00Z">
                <w:rPr>
                  <w:rStyle w:val="None"/>
                  <w:rFonts w:ascii="Cambria Math" w:eastAsia="Times New Roman" w:hAnsi="Cambria Math" w:cs="Times New Roman"/>
                  <w:i/>
                  <w:sz w:val="22"/>
                  <w:szCs w:val="22"/>
                </w:rPr>
              </w:ins>
            </m:ctrlPr>
          </m:sSupPr>
          <m:e>
            <m:r>
              <w:ins w:id="51" w:author="Vijay Singh" w:date="2021-01-20T22:23:00Z">
                <w:rPr>
                  <w:rStyle w:val="None"/>
                  <w:rFonts w:ascii="Cambria Math" w:eastAsia="Times New Roman" w:hAnsi="Cambria Math" w:cs="Times New Roman"/>
                  <w:sz w:val="22"/>
                  <w:szCs w:val="22"/>
                </w:rPr>
                <m:t>σ</m:t>
              </w:ins>
            </m:r>
          </m:e>
          <m:sup>
            <m:r>
              <w:ins w:id="52" w:author="Vijay Singh" w:date="2021-01-20T22:23:00Z">
                <w:rPr>
                  <w:rStyle w:val="None"/>
                  <w:rFonts w:ascii="Cambria Math" w:eastAsia="Times New Roman" w:hAnsi="Cambria Math" w:cs="Times New Roman"/>
                  <w:sz w:val="22"/>
                  <w:szCs w:val="22"/>
                </w:rPr>
                <m:t>2</m:t>
              </w:ins>
            </m:r>
          </m:sup>
        </m:sSup>
      </m:oMath>
      <w:ins w:id="53" w:author="Vijay Singh" w:date="2021-01-20T22:23:00Z">
        <w:r w:rsidR="006131F9">
          <w:rPr>
            <w:rStyle w:val="None"/>
            <w:rFonts w:ascii="Times New Roman" w:hAnsi="Times New Roman"/>
            <w:sz w:val="22"/>
            <w:szCs w:val="22"/>
          </w:rPr>
          <w:t xml:space="preserve"> (</w:t>
        </w:r>
      </w:ins>
      <m:oMath>
        <m:sSup>
          <m:sSupPr>
            <m:ctrlPr>
              <w:ins w:id="54" w:author="Vijay Singh" w:date="2021-01-20T22:23:00Z">
                <w:rPr>
                  <w:rStyle w:val="None"/>
                  <w:rFonts w:ascii="Cambria Math" w:eastAsia="Times New Roman" w:hAnsi="Cambria Math" w:cs="Times New Roman"/>
                  <w:i/>
                  <w:sz w:val="22"/>
                  <w:szCs w:val="22"/>
                </w:rPr>
              </w:ins>
            </m:ctrlPr>
          </m:sSupPr>
          <m:e>
            <m:r>
              <w:ins w:id="55" w:author="Vijay Singh" w:date="2021-01-20T22:23:00Z">
                <w:rPr>
                  <w:rStyle w:val="None"/>
                  <w:rFonts w:ascii="Cambria Math" w:eastAsia="Times New Roman" w:hAnsi="Cambria Math" w:cs="Times New Roman"/>
                  <w:sz w:val="22"/>
                  <w:szCs w:val="22"/>
                </w:rPr>
                <m:t>σ</m:t>
              </w:ins>
            </m:r>
          </m:e>
          <m:sup>
            <m:r>
              <w:ins w:id="56" w:author="Vijay Singh" w:date="2021-01-20T22:23:00Z">
                <w:rPr>
                  <w:rStyle w:val="None"/>
                  <w:rFonts w:ascii="Cambria Math" w:eastAsia="Times New Roman" w:hAnsi="Cambria Math" w:cs="Times New Roman"/>
                  <w:sz w:val="22"/>
                  <w:szCs w:val="22"/>
                </w:rPr>
                <m:t>2</m:t>
              </w:ins>
            </m:r>
          </m:sup>
        </m:sSup>
        <m:r>
          <w:ins w:id="57" w:author="Vijay Singh" w:date="2021-01-20T22:23:00Z">
            <w:rPr>
              <w:rStyle w:val="None"/>
              <w:rFonts w:ascii="Cambria Math" w:eastAsia="Times New Roman" w:hAnsi="Cambria Math" w:cs="Times New Roman"/>
              <w:sz w:val="22"/>
              <w:szCs w:val="22"/>
            </w:rPr>
            <m:t>≪</m:t>
          </w:ins>
        </m:r>
        <m:sSubSup>
          <m:sSubSupPr>
            <m:ctrlPr>
              <w:ins w:id="58" w:author="Vijay Singh" w:date="2021-01-20T22:23:00Z">
                <w:rPr>
                  <w:rStyle w:val="None"/>
                  <w:rFonts w:ascii="Cambria Math" w:eastAsia="Times New Roman" w:hAnsi="Cambria Math" w:cs="Times New Roman"/>
                  <w:i/>
                  <w:sz w:val="22"/>
                  <w:szCs w:val="22"/>
                </w:rPr>
              </w:ins>
            </m:ctrlPr>
          </m:sSubSupPr>
          <m:e>
            <m:r>
              <w:ins w:id="59" w:author="Vijay Singh" w:date="2021-01-20T22:23:00Z">
                <w:rPr>
                  <w:rStyle w:val="None"/>
                  <w:rFonts w:ascii="Cambria Math" w:eastAsia="Times New Roman" w:hAnsi="Cambria Math" w:cs="Times New Roman"/>
                  <w:sz w:val="22"/>
                  <w:szCs w:val="22"/>
                </w:rPr>
                <m:t>σ</m:t>
              </w:ins>
            </m:r>
          </m:e>
          <m:sub>
            <m:r>
              <w:ins w:id="60" w:author="Vijay Singh" w:date="2021-01-20T22:23:00Z">
                <w:rPr>
                  <w:rStyle w:val="None"/>
                  <w:rFonts w:ascii="Cambria Math" w:eastAsia="Times New Roman" w:hAnsi="Cambria Math" w:cs="Times New Roman"/>
                  <w:sz w:val="22"/>
                  <w:szCs w:val="22"/>
                </w:rPr>
                <m:t>i</m:t>
              </w:ins>
            </m:r>
          </m:sub>
          <m:sup>
            <m:r>
              <w:ins w:id="61" w:author="Vijay Singh" w:date="2021-01-20T22:23:00Z">
                <w:rPr>
                  <w:rStyle w:val="None"/>
                  <w:rFonts w:ascii="Cambria Math" w:eastAsia="Times New Roman" w:hAnsi="Cambria Math" w:cs="Times New Roman"/>
                  <w:sz w:val="22"/>
                  <w:szCs w:val="22"/>
                </w:rPr>
                <m:t>2</m:t>
              </w:ins>
            </m:r>
          </m:sup>
        </m:sSubSup>
      </m:oMath>
      <w:ins w:id="62" w:author="Vijay Singh" w:date="2021-01-20T22:23:00Z">
        <w:r w:rsidR="006131F9">
          <w:rPr>
            <w:rStyle w:val="None"/>
            <w:rFonts w:ascii="Times New Roman" w:hAnsi="Times New Roman"/>
            <w:sz w:val="22"/>
            <w:szCs w:val="22"/>
          </w:rPr>
          <w:t>/</w:t>
        </w:r>
      </w:ins>
      <m:oMath>
        <m:sSubSup>
          <m:sSubSupPr>
            <m:ctrlPr>
              <w:ins w:id="63" w:author="Vijay Singh" w:date="2021-01-20T22:23:00Z">
                <w:rPr>
                  <w:rStyle w:val="None"/>
                  <w:rFonts w:ascii="Cambria Math" w:eastAsia="Times New Roman" w:hAnsi="Cambria Math" w:cs="Times New Roman"/>
                  <w:i/>
                  <w:sz w:val="22"/>
                  <w:szCs w:val="22"/>
                </w:rPr>
              </w:ins>
            </m:ctrlPr>
          </m:sSubSupPr>
          <m:e>
            <m:r>
              <w:ins w:id="64" w:author="Vijay Singh" w:date="2021-01-20T22:23:00Z">
                <w:rPr>
                  <w:rStyle w:val="None"/>
                  <w:rFonts w:ascii="Cambria Math" w:eastAsia="Times New Roman" w:hAnsi="Cambria Math" w:cs="Times New Roman"/>
                  <w:sz w:val="22"/>
                  <w:szCs w:val="22"/>
                </w:rPr>
                <m:t>σ</m:t>
              </w:ins>
            </m:r>
          </m:e>
          <m:sub>
            <m:r>
              <w:ins w:id="65" w:author="Vijay Singh" w:date="2021-01-20T22:23:00Z">
                <w:rPr>
                  <w:rStyle w:val="None"/>
                  <w:rFonts w:ascii="Cambria Math" w:eastAsia="Times New Roman" w:hAnsi="Cambria Math" w:cs="Times New Roman"/>
                  <w:sz w:val="22"/>
                  <w:szCs w:val="22"/>
                </w:rPr>
                <m:t>e0</m:t>
              </w:ins>
            </m:r>
          </m:sub>
          <m:sup>
            <m:r>
              <w:ins w:id="66" w:author="Vijay Singh" w:date="2021-01-20T22:23:00Z">
                <w:rPr>
                  <w:rStyle w:val="None"/>
                  <w:rFonts w:ascii="Cambria Math" w:eastAsia="Times New Roman" w:hAnsi="Cambria Math" w:cs="Times New Roman"/>
                  <w:sz w:val="22"/>
                  <w:szCs w:val="22"/>
                </w:rPr>
                <m:t>2</m:t>
              </w:ins>
            </m:r>
          </m:sup>
        </m:sSubSup>
      </m:oMath>
      <w:ins w:id="67" w:author="Vijay Singh" w:date="2021-01-20T22:23:00Z">
        <w:r w:rsidR="006131F9">
          <w:rPr>
            <w:rStyle w:val="None"/>
            <w:rFonts w:ascii="Times New Roman" w:hAnsi="Times New Roman"/>
            <w:sz w:val="22"/>
            <w:szCs w:val="22"/>
          </w:rPr>
          <w:t xml:space="preserve">), the threshold </w:t>
        </w:r>
      </w:ins>
      <w:ins w:id="68" w:author="Vijay Singh" w:date="2021-01-25T19:29:00Z">
        <w:r w:rsidR="008D288D">
          <w:rPr>
            <w:rStyle w:val="None"/>
            <w:rFonts w:ascii="Times New Roman" w:hAnsi="Times New Roman"/>
            <w:sz w:val="22"/>
            <w:szCs w:val="22"/>
          </w:rPr>
          <w:t xml:space="preserve">will </w:t>
        </w:r>
      </w:ins>
      <w:ins w:id="69" w:author="Vijay Singh" w:date="2021-01-20T22:23:00Z">
        <w:r w:rsidR="006131F9">
          <w:rPr>
            <w:rStyle w:val="None"/>
            <w:rFonts w:ascii="Times New Roman" w:hAnsi="Times New Roman"/>
            <w:sz w:val="22"/>
            <w:szCs w:val="22"/>
          </w:rPr>
          <w:t>approac</w:t>
        </w:r>
      </w:ins>
      <w:ins w:id="70" w:author="Vijay Singh" w:date="2021-01-25T19:29:00Z">
        <w:r w:rsidR="008D288D">
          <w:rPr>
            <w:rStyle w:val="None"/>
            <w:rFonts w:ascii="Times New Roman" w:hAnsi="Times New Roman"/>
            <w:sz w:val="22"/>
            <w:szCs w:val="22"/>
          </w:rPr>
          <w:t>h</w:t>
        </w:r>
      </w:ins>
      <w:ins w:id="71" w:author="Vijay Singh" w:date="2021-01-20T22:23:00Z">
        <w:r w:rsidR="006131F9">
          <w:rPr>
            <w:rStyle w:val="None"/>
            <w:rFonts w:ascii="Times New Roman" w:hAnsi="Times New Roman"/>
            <w:sz w:val="22"/>
            <w:szCs w:val="22"/>
          </w:rPr>
          <w:t xml:space="preserve"> a constant </w:t>
        </w:r>
      </w:ins>
      <w:ins w:id="72" w:author="Vijay Singh" w:date="2021-01-25T19:30:00Z">
        <w:r w:rsidR="006F06EE">
          <w:rPr>
            <w:rStyle w:val="None"/>
            <w:rFonts w:ascii="Times New Roman" w:hAnsi="Times New Roman"/>
            <w:sz w:val="22"/>
            <w:szCs w:val="22"/>
          </w:rPr>
          <w:t xml:space="preserve">giving </w:t>
        </w:r>
      </w:ins>
      <m:oMath>
        <m:func>
          <m:funcPr>
            <m:ctrlPr>
              <w:ins w:id="73" w:author="Vijay Singh" w:date="2021-01-20T22:23:00Z">
                <w:rPr>
                  <w:rStyle w:val="None"/>
                  <w:rFonts w:ascii="Cambria Math" w:eastAsia="Times New Roman" w:hAnsi="Cambria Math" w:cs="Times New Roman"/>
                  <w:i/>
                  <w:sz w:val="22"/>
                  <w:szCs w:val="22"/>
                </w:rPr>
              </w:ins>
            </m:ctrlPr>
          </m:funcPr>
          <m:fName>
            <m:r>
              <w:ins w:id="74" w:author="Vijay Singh" w:date="2021-01-20T22:23:00Z">
                <m:rPr>
                  <m:sty m:val="p"/>
                </m:rPr>
                <w:rPr>
                  <w:rStyle w:val="None"/>
                  <w:rFonts w:ascii="Cambria Math" w:eastAsia="Times New Roman" w:hAnsi="Cambria Math" w:cs="Times New Roman"/>
                  <w:sz w:val="22"/>
                  <w:szCs w:val="22"/>
                </w:rPr>
                <m:t>log</m:t>
              </w:ins>
            </m:r>
          </m:fName>
          <m:e>
            <m:d>
              <m:dPr>
                <m:ctrlPr>
                  <w:ins w:id="75" w:author="Vijay Singh" w:date="2021-01-20T22:23:00Z">
                    <w:rPr>
                      <w:rStyle w:val="None"/>
                      <w:rFonts w:ascii="Cambria Math" w:eastAsia="Times New Roman" w:hAnsi="Cambria Math" w:cs="Times New Roman"/>
                      <w:i/>
                      <w:sz w:val="22"/>
                      <w:szCs w:val="22"/>
                    </w:rPr>
                  </w:ins>
                </m:ctrlPr>
              </m:dPr>
              <m:e>
                <m:sSubSup>
                  <m:sSubSupPr>
                    <m:ctrlPr>
                      <w:ins w:id="76" w:author="Vijay Singh" w:date="2021-01-20T22:23:00Z">
                        <w:rPr>
                          <w:rStyle w:val="None"/>
                          <w:rFonts w:ascii="Cambria Math" w:eastAsia="Times New Roman" w:hAnsi="Cambria Math" w:cs="Times New Roman"/>
                          <w:i/>
                          <w:sz w:val="22"/>
                          <w:szCs w:val="22"/>
                        </w:rPr>
                      </w:ins>
                    </m:ctrlPr>
                  </m:sSubSupPr>
                  <m:e>
                    <m:r>
                      <w:ins w:id="77" w:author="Vijay Singh" w:date="2021-01-20T22:23:00Z">
                        <m:rPr>
                          <m:sty m:val="p"/>
                        </m:rPr>
                        <w:rPr>
                          <w:rStyle w:val="None"/>
                          <w:rFonts w:ascii="Cambria Math" w:eastAsia="Times New Roman" w:hAnsi="Cambria Math" w:cs="Times New Roman"/>
                          <w:sz w:val="22"/>
                          <w:szCs w:val="22"/>
                        </w:rPr>
                        <m:t>Δ</m:t>
                      </w:ins>
                    </m:r>
                  </m:e>
                  <m:sub>
                    <m:r>
                      <w:ins w:id="78" w:author="Vijay Singh" w:date="2021-01-20T22:23:00Z">
                        <m:rPr>
                          <m:sty m:val="p"/>
                        </m:rPr>
                        <w:rPr>
                          <w:rStyle w:val="None"/>
                          <w:rFonts w:ascii="Cambria Math" w:eastAsia="Times New Roman" w:hAnsi="Cambria Math" w:cs="Times New Roman"/>
                          <w:sz w:val="22"/>
                          <w:szCs w:val="22"/>
                        </w:rPr>
                        <m:t>LRF</m:t>
                      </w:ins>
                    </m:r>
                  </m:sub>
                  <m:sup>
                    <m:r>
                      <w:ins w:id="79" w:author="Vijay Singh" w:date="2021-01-20T22:23:00Z">
                        <w:rPr>
                          <w:rStyle w:val="None"/>
                          <w:rFonts w:ascii="Cambria Math" w:eastAsia="Times New Roman" w:hAnsi="Cambria Math" w:cs="Times New Roman"/>
                          <w:sz w:val="22"/>
                          <w:szCs w:val="22"/>
                        </w:rPr>
                        <m:t>2</m:t>
                      </w:ins>
                    </m:r>
                  </m:sup>
                </m:sSubSup>
              </m:e>
            </m:d>
          </m:e>
        </m:func>
        <m:r>
          <w:ins w:id="80" w:author="Vijay Singh" w:date="2021-01-20T22:23:00Z">
            <w:rPr>
              <w:rStyle w:val="None"/>
              <w:rFonts w:ascii="Cambria Math" w:hAnsi="Cambria Math"/>
              <w:sz w:val="22"/>
              <w:szCs w:val="22"/>
            </w:rPr>
            <m:t xml:space="preserve">~ </m:t>
          </w:ins>
        </m:r>
        <m:func>
          <m:funcPr>
            <m:ctrlPr>
              <w:ins w:id="81" w:author="Vijay Singh" w:date="2021-01-20T22:23:00Z">
                <w:rPr>
                  <w:rStyle w:val="None"/>
                  <w:rFonts w:ascii="Cambria Math" w:eastAsia="Times New Roman" w:hAnsi="Cambria Math" w:cs="Times New Roman"/>
                  <w:i/>
                  <w:sz w:val="22"/>
                  <w:szCs w:val="22"/>
                </w:rPr>
              </w:ins>
            </m:ctrlPr>
          </m:funcPr>
          <m:fName>
            <m:r>
              <w:ins w:id="82" w:author="Vijay Singh" w:date="2021-01-20T22:23:00Z">
                <m:rPr>
                  <m:sty m:val="p"/>
                </m:rPr>
                <w:rPr>
                  <w:rStyle w:val="None"/>
                  <w:rFonts w:ascii="Cambria Math" w:eastAsia="Times New Roman" w:hAnsi="Cambria Math" w:cs="Times New Roman"/>
                  <w:sz w:val="22"/>
                  <w:szCs w:val="22"/>
                </w:rPr>
                <m:t>log</m:t>
              </w:ins>
            </m:r>
          </m:fName>
          <m:e>
            <m:d>
              <m:dPr>
                <m:ctrlPr>
                  <w:ins w:id="83" w:author="Vijay Singh" w:date="2021-01-20T22:23:00Z">
                    <w:rPr>
                      <w:rStyle w:val="None"/>
                      <w:rFonts w:ascii="Cambria Math" w:eastAsia="Times New Roman" w:hAnsi="Cambria Math" w:cs="Times New Roman"/>
                      <w:i/>
                      <w:sz w:val="22"/>
                      <w:szCs w:val="22"/>
                    </w:rPr>
                  </w:ins>
                </m:ctrlPr>
              </m:dPr>
              <m:e>
                <m:sSubSup>
                  <m:sSubSupPr>
                    <m:ctrlPr>
                      <w:ins w:id="84" w:author="Vijay Singh" w:date="2021-01-20T22:23:00Z">
                        <w:rPr>
                          <w:rStyle w:val="None"/>
                          <w:rFonts w:ascii="Cambria Math" w:eastAsia="Times New Roman" w:hAnsi="Cambria Math" w:cs="Times New Roman"/>
                          <w:i/>
                          <w:sz w:val="22"/>
                          <w:szCs w:val="22"/>
                        </w:rPr>
                      </w:ins>
                    </m:ctrlPr>
                  </m:sSubSupPr>
                  <m:e>
                    <m:r>
                      <w:ins w:id="85" w:author="Vijay Singh" w:date="2021-01-20T22:23:00Z">
                        <w:rPr>
                          <w:rStyle w:val="None"/>
                          <w:rFonts w:ascii="Cambria Math" w:eastAsia="Times New Roman" w:hAnsi="Cambria Math" w:cs="Times New Roman"/>
                          <w:sz w:val="22"/>
                          <w:szCs w:val="22"/>
                        </w:rPr>
                        <m:t>σ</m:t>
                      </w:ins>
                    </m:r>
                  </m:e>
                  <m:sub>
                    <m:r>
                      <w:ins w:id="86" w:author="Vijay Singh" w:date="2021-01-20T22:23:00Z">
                        <w:rPr>
                          <w:rStyle w:val="None"/>
                          <w:rFonts w:ascii="Cambria Math" w:eastAsia="Times New Roman" w:hAnsi="Cambria Math" w:cs="Times New Roman"/>
                          <w:sz w:val="22"/>
                          <w:szCs w:val="22"/>
                        </w:rPr>
                        <m:t>i</m:t>
                      </w:ins>
                    </m:r>
                  </m:sub>
                  <m:sup>
                    <m:r>
                      <w:ins w:id="87" w:author="Vijay Singh" w:date="2021-01-20T22:23:00Z">
                        <w:rPr>
                          <w:rStyle w:val="None"/>
                          <w:rFonts w:ascii="Cambria Math" w:eastAsia="Times New Roman" w:hAnsi="Cambria Math" w:cs="Times New Roman"/>
                          <w:sz w:val="22"/>
                          <w:szCs w:val="22"/>
                        </w:rPr>
                        <m:t>2</m:t>
                      </w:ins>
                    </m:r>
                  </m:sup>
                </m:sSubSup>
              </m:e>
            </m:d>
          </m:e>
        </m:func>
        <m:r>
          <w:ins w:id="88" w:author="Vijay Singh" w:date="2021-01-20T22:23:00Z">
            <w:rPr>
              <w:rStyle w:val="None"/>
              <w:rFonts w:ascii="Cambria Math" w:hAnsi="Cambria Math"/>
              <w:sz w:val="22"/>
              <w:szCs w:val="22"/>
            </w:rPr>
            <m:t>.</m:t>
          </w:ins>
        </m:r>
      </m:oMath>
      <w:ins w:id="89" w:author="Vijay Singh" w:date="2021-01-20T22:23:00Z">
        <w:r w:rsidR="006131F9">
          <w:rPr>
            <w:rStyle w:val="None"/>
            <w:rFonts w:ascii="Times New Roman" w:hAnsi="Times New Roman"/>
            <w:sz w:val="22"/>
            <w:szCs w:val="22"/>
          </w:rPr>
          <w:t xml:space="preserve"> For large values of </w:t>
        </w:r>
      </w:ins>
      <m:oMath>
        <m:sSup>
          <m:sSupPr>
            <m:ctrlPr>
              <w:ins w:id="90" w:author="Vijay Singh" w:date="2021-01-20T22:23:00Z">
                <w:rPr>
                  <w:rStyle w:val="None"/>
                  <w:rFonts w:ascii="Cambria Math" w:eastAsia="Times New Roman" w:hAnsi="Cambria Math" w:cs="Times New Roman"/>
                  <w:i/>
                  <w:sz w:val="22"/>
                  <w:szCs w:val="22"/>
                </w:rPr>
              </w:ins>
            </m:ctrlPr>
          </m:sSupPr>
          <m:e>
            <m:r>
              <w:ins w:id="91" w:author="Vijay Singh" w:date="2021-01-20T22:23:00Z">
                <w:rPr>
                  <w:rStyle w:val="None"/>
                  <w:rFonts w:ascii="Cambria Math" w:eastAsia="Times New Roman" w:hAnsi="Cambria Math" w:cs="Times New Roman"/>
                  <w:sz w:val="22"/>
                  <w:szCs w:val="22"/>
                </w:rPr>
                <m:t>σ</m:t>
              </w:ins>
            </m:r>
          </m:e>
          <m:sup>
            <m:r>
              <w:ins w:id="92" w:author="Vijay Singh" w:date="2021-01-20T22:23:00Z">
                <w:rPr>
                  <w:rStyle w:val="None"/>
                  <w:rFonts w:ascii="Cambria Math" w:eastAsia="Times New Roman" w:hAnsi="Cambria Math" w:cs="Times New Roman"/>
                  <w:sz w:val="22"/>
                  <w:szCs w:val="22"/>
                </w:rPr>
                <m:t>2</m:t>
              </w:ins>
            </m:r>
          </m:sup>
        </m:sSup>
      </m:oMath>
      <w:ins w:id="93" w:author="Vijay Singh" w:date="2021-01-20T22:23:00Z">
        <w:r w:rsidR="006131F9">
          <w:rPr>
            <w:rStyle w:val="None"/>
            <w:rFonts w:ascii="Times New Roman" w:hAnsi="Times New Roman"/>
            <w:sz w:val="22"/>
            <w:szCs w:val="22"/>
          </w:rPr>
          <w:t xml:space="preserve"> (</w:t>
        </w:r>
      </w:ins>
      <m:oMath>
        <m:sSup>
          <m:sSupPr>
            <m:ctrlPr>
              <w:ins w:id="94" w:author="Vijay Singh" w:date="2021-01-20T22:23:00Z">
                <w:rPr>
                  <w:rStyle w:val="None"/>
                  <w:rFonts w:ascii="Cambria Math" w:eastAsia="Times New Roman" w:hAnsi="Cambria Math" w:cs="Times New Roman"/>
                  <w:i/>
                  <w:sz w:val="22"/>
                  <w:szCs w:val="22"/>
                </w:rPr>
              </w:ins>
            </m:ctrlPr>
          </m:sSupPr>
          <m:e>
            <m:r>
              <w:ins w:id="95" w:author="Vijay Singh" w:date="2021-01-20T22:23:00Z">
                <w:rPr>
                  <w:rStyle w:val="None"/>
                  <w:rFonts w:ascii="Cambria Math" w:eastAsia="Times New Roman" w:hAnsi="Cambria Math" w:cs="Times New Roman"/>
                  <w:sz w:val="22"/>
                  <w:szCs w:val="22"/>
                </w:rPr>
                <m:t>σ</m:t>
              </w:ins>
            </m:r>
          </m:e>
          <m:sup>
            <m:r>
              <w:ins w:id="96" w:author="Vijay Singh" w:date="2021-01-20T22:23:00Z">
                <w:rPr>
                  <w:rStyle w:val="None"/>
                  <w:rFonts w:ascii="Cambria Math" w:eastAsia="Times New Roman" w:hAnsi="Cambria Math" w:cs="Times New Roman"/>
                  <w:sz w:val="22"/>
                  <w:szCs w:val="22"/>
                </w:rPr>
                <m:t>2</m:t>
              </w:ins>
            </m:r>
          </m:sup>
        </m:sSup>
        <m:r>
          <w:ins w:id="97" w:author="Vijay Singh" w:date="2021-01-20T22:23:00Z">
            <w:rPr>
              <w:rStyle w:val="None"/>
              <w:rFonts w:ascii="Cambria Math" w:eastAsia="Times New Roman" w:hAnsi="Cambria Math" w:cs="Times New Roman"/>
              <w:sz w:val="22"/>
              <w:szCs w:val="22"/>
            </w:rPr>
            <m:t>≫</m:t>
          </w:ins>
        </m:r>
        <m:sSubSup>
          <m:sSubSupPr>
            <m:ctrlPr>
              <w:ins w:id="98" w:author="Vijay Singh" w:date="2021-01-20T22:23:00Z">
                <w:rPr>
                  <w:rStyle w:val="None"/>
                  <w:rFonts w:ascii="Cambria Math" w:eastAsia="Times New Roman" w:hAnsi="Cambria Math" w:cs="Times New Roman"/>
                  <w:i/>
                  <w:sz w:val="22"/>
                  <w:szCs w:val="22"/>
                </w:rPr>
              </w:ins>
            </m:ctrlPr>
          </m:sSubSupPr>
          <m:e>
            <m:r>
              <w:ins w:id="99" w:author="Vijay Singh" w:date="2021-01-20T22:23:00Z">
                <w:rPr>
                  <w:rStyle w:val="None"/>
                  <w:rFonts w:ascii="Cambria Math" w:eastAsia="Times New Roman" w:hAnsi="Cambria Math" w:cs="Times New Roman"/>
                  <w:sz w:val="22"/>
                  <w:szCs w:val="22"/>
                </w:rPr>
                <m:t>σ</m:t>
              </w:ins>
            </m:r>
          </m:e>
          <m:sub>
            <m:r>
              <w:ins w:id="100" w:author="Vijay Singh" w:date="2021-01-20T22:23:00Z">
                <w:rPr>
                  <w:rStyle w:val="None"/>
                  <w:rFonts w:ascii="Cambria Math" w:eastAsia="Times New Roman" w:hAnsi="Cambria Math" w:cs="Times New Roman"/>
                  <w:sz w:val="22"/>
                  <w:szCs w:val="22"/>
                </w:rPr>
                <m:t>i</m:t>
              </w:ins>
            </m:r>
          </m:sub>
          <m:sup>
            <m:r>
              <w:ins w:id="101" w:author="Vijay Singh" w:date="2021-01-20T22:23:00Z">
                <w:rPr>
                  <w:rStyle w:val="None"/>
                  <w:rFonts w:ascii="Cambria Math" w:eastAsia="Times New Roman" w:hAnsi="Cambria Math" w:cs="Times New Roman"/>
                  <w:sz w:val="22"/>
                  <w:szCs w:val="22"/>
                </w:rPr>
                <m:t>2</m:t>
              </w:ins>
            </m:r>
          </m:sup>
        </m:sSubSup>
      </m:oMath>
      <w:ins w:id="102" w:author="Vijay Singh" w:date="2021-01-20T22:23:00Z">
        <w:r w:rsidR="006131F9">
          <w:rPr>
            <w:rStyle w:val="None"/>
            <w:rFonts w:ascii="Times New Roman" w:hAnsi="Times New Roman"/>
            <w:sz w:val="22"/>
            <w:szCs w:val="22"/>
          </w:rPr>
          <w:t>/</w:t>
        </w:r>
      </w:ins>
      <m:oMath>
        <m:sSubSup>
          <m:sSubSupPr>
            <m:ctrlPr>
              <w:ins w:id="103" w:author="Vijay Singh" w:date="2021-01-20T22:23:00Z">
                <w:rPr>
                  <w:rStyle w:val="None"/>
                  <w:rFonts w:ascii="Cambria Math" w:eastAsia="Times New Roman" w:hAnsi="Cambria Math" w:cs="Times New Roman"/>
                  <w:i/>
                  <w:sz w:val="22"/>
                  <w:szCs w:val="22"/>
                </w:rPr>
              </w:ins>
            </m:ctrlPr>
          </m:sSubSupPr>
          <m:e>
            <m:r>
              <w:ins w:id="104" w:author="Vijay Singh" w:date="2021-01-20T22:23:00Z">
                <w:rPr>
                  <w:rStyle w:val="None"/>
                  <w:rFonts w:ascii="Cambria Math" w:eastAsia="Times New Roman" w:hAnsi="Cambria Math" w:cs="Times New Roman"/>
                  <w:sz w:val="22"/>
                  <w:szCs w:val="22"/>
                </w:rPr>
                <m:t>σ</m:t>
              </w:ins>
            </m:r>
          </m:e>
          <m:sub>
            <m:r>
              <w:ins w:id="105" w:author="Vijay Singh" w:date="2021-01-20T22:23:00Z">
                <w:rPr>
                  <w:rStyle w:val="None"/>
                  <w:rFonts w:ascii="Cambria Math" w:eastAsia="Times New Roman" w:hAnsi="Cambria Math" w:cs="Times New Roman"/>
                  <w:sz w:val="22"/>
                  <w:szCs w:val="22"/>
                </w:rPr>
                <m:t>e0</m:t>
              </w:ins>
            </m:r>
          </m:sub>
          <m:sup>
            <m:r>
              <w:ins w:id="106" w:author="Vijay Singh" w:date="2021-01-20T22:23:00Z">
                <w:rPr>
                  <w:rStyle w:val="None"/>
                  <w:rFonts w:ascii="Cambria Math" w:eastAsia="Times New Roman" w:hAnsi="Cambria Math" w:cs="Times New Roman"/>
                  <w:sz w:val="22"/>
                  <w:szCs w:val="22"/>
                </w:rPr>
                <m:t>2</m:t>
              </w:ins>
            </m:r>
          </m:sup>
        </m:sSubSup>
      </m:oMath>
      <w:ins w:id="107" w:author="Vijay Singh" w:date="2021-01-20T22:23:00Z">
        <w:r w:rsidR="006131F9">
          <w:rPr>
            <w:rStyle w:val="None"/>
            <w:rFonts w:ascii="Times New Roman" w:hAnsi="Times New Roman"/>
            <w:sz w:val="22"/>
            <w:szCs w:val="22"/>
          </w:rPr>
          <w:t xml:space="preserve">), the quantity </w:t>
        </w:r>
      </w:ins>
      <m:oMath>
        <m:func>
          <m:funcPr>
            <m:ctrlPr>
              <w:ins w:id="108" w:author="Vijay Singh" w:date="2021-01-20T22:23:00Z">
                <w:rPr>
                  <w:rStyle w:val="None"/>
                  <w:rFonts w:ascii="Cambria Math" w:eastAsia="Times New Roman" w:hAnsi="Cambria Math" w:cs="Times New Roman"/>
                  <w:i/>
                  <w:sz w:val="22"/>
                  <w:szCs w:val="22"/>
                </w:rPr>
              </w:ins>
            </m:ctrlPr>
          </m:funcPr>
          <m:fName>
            <m:r>
              <w:ins w:id="109" w:author="Vijay Singh" w:date="2021-01-20T22:23:00Z">
                <m:rPr>
                  <m:sty m:val="p"/>
                </m:rPr>
                <w:rPr>
                  <w:rStyle w:val="None"/>
                  <w:rFonts w:ascii="Cambria Math" w:eastAsia="Times New Roman" w:hAnsi="Cambria Math" w:cs="Times New Roman"/>
                  <w:sz w:val="22"/>
                  <w:szCs w:val="22"/>
                </w:rPr>
                <m:t>log</m:t>
              </w:ins>
            </m:r>
          </m:fName>
          <m:e>
            <m:d>
              <m:dPr>
                <m:ctrlPr>
                  <w:ins w:id="110" w:author="Vijay Singh" w:date="2021-01-20T22:23:00Z">
                    <w:rPr>
                      <w:rStyle w:val="None"/>
                      <w:rFonts w:ascii="Cambria Math" w:eastAsia="Times New Roman" w:hAnsi="Cambria Math" w:cs="Times New Roman"/>
                      <w:i/>
                      <w:sz w:val="22"/>
                      <w:szCs w:val="22"/>
                    </w:rPr>
                  </w:ins>
                </m:ctrlPr>
              </m:dPr>
              <m:e>
                <m:sSubSup>
                  <m:sSubSupPr>
                    <m:ctrlPr>
                      <w:ins w:id="111" w:author="Vijay Singh" w:date="2021-01-20T22:23:00Z">
                        <w:rPr>
                          <w:rStyle w:val="None"/>
                          <w:rFonts w:ascii="Cambria Math" w:eastAsia="Times New Roman" w:hAnsi="Cambria Math" w:cs="Times New Roman"/>
                          <w:i/>
                          <w:sz w:val="22"/>
                          <w:szCs w:val="22"/>
                        </w:rPr>
                      </w:ins>
                    </m:ctrlPr>
                  </m:sSubSupPr>
                  <m:e>
                    <m:r>
                      <w:ins w:id="112" w:author="Vijay Singh" w:date="2021-01-20T22:23:00Z">
                        <m:rPr>
                          <m:sty m:val="p"/>
                        </m:rPr>
                        <w:rPr>
                          <w:rStyle w:val="None"/>
                          <w:rFonts w:ascii="Cambria Math" w:eastAsia="Times New Roman" w:hAnsi="Cambria Math" w:cs="Times New Roman"/>
                          <w:sz w:val="22"/>
                          <w:szCs w:val="22"/>
                        </w:rPr>
                        <m:t>Δ</m:t>
                      </w:ins>
                    </m:r>
                  </m:e>
                  <m:sub>
                    <m:r>
                      <w:ins w:id="113" w:author="Vijay Singh" w:date="2021-01-20T22:23:00Z">
                        <m:rPr>
                          <m:sty m:val="p"/>
                        </m:rPr>
                        <w:rPr>
                          <w:rStyle w:val="None"/>
                          <w:rFonts w:ascii="Cambria Math" w:eastAsia="Times New Roman" w:hAnsi="Cambria Math" w:cs="Times New Roman"/>
                          <w:sz w:val="22"/>
                          <w:szCs w:val="22"/>
                        </w:rPr>
                        <m:t>LRF</m:t>
                      </w:ins>
                    </m:r>
                  </m:sub>
                  <m:sup>
                    <m:r>
                      <w:ins w:id="114" w:author="Vijay Singh" w:date="2021-01-20T22:23:00Z">
                        <w:rPr>
                          <w:rStyle w:val="None"/>
                          <w:rFonts w:ascii="Cambria Math" w:eastAsia="Times New Roman" w:hAnsi="Cambria Math" w:cs="Times New Roman"/>
                          <w:sz w:val="22"/>
                          <w:szCs w:val="22"/>
                        </w:rPr>
                        <m:t>2</m:t>
                      </w:ins>
                    </m:r>
                  </m:sup>
                </m:sSubSup>
              </m:e>
            </m:d>
          </m:e>
        </m:func>
      </m:oMath>
      <w:ins w:id="115" w:author="Vijay Singh" w:date="2021-01-20T22:23:00Z">
        <w:r w:rsidR="006131F9">
          <w:rPr>
            <w:rStyle w:val="None"/>
            <w:rFonts w:ascii="Times New Roman" w:hAnsi="Times New Roman"/>
            <w:sz w:val="22"/>
            <w:szCs w:val="22"/>
          </w:rPr>
          <w:t xml:space="preserve"> </w:t>
        </w:r>
      </w:ins>
      <w:ins w:id="116" w:author="Vijay Singh" w:date="2021-01-25T19:30:00Z">
        <w:r w:rsidR="006F7BD1">
          <w:rPr>
            <w:rStyle w:val="None"/>
            <w:rFonts w:ascii="Times New Roman" w:hAnsi="Times New Roman"/>
            <w:sz w:val="22"/>
            <w:szCs w:val="22"/>
          </w:rPr>
          <w:t xml:space="preserve">will </w:t>
        </w:r>
      </w:ins>
      <w:ins w:id="117" w:author="Vijay Singh" w:date="2021-01-20T22:23:00Z">
        <w:r w:rsidR="006131F9">
          <w:rPr>
            <w:rStyle w:val="None"/>
            <w:rFonts w:ascii="Times New Roman" w:hAnsi="Times New Roman"/>
            <w:sz w:val="22"/>
            <w:szCs w:val="22"/>
          </w:rPr>
          <w:t>approach a straight li</w:t>
        </w:r>
      </w:ins>
      <w:ins w:id="118" w:author="Vijay Singh" w:date="2021-01-20T22:24:00Z">
        <w:r w:rsidR="007E18E3">
          <w:rPr>
            <w:rStyle w:val="None"/>
            <w:rFonts w:ascii="Times New Roman" w:hAnsi="Times New Roman"/>
            <w:sz w:val="22"/>
            <w:szCs w:val="22"/>
          </w:rPr>
          <w:t>n</w:t>
        </w:r>
      </w:ins>
      <w:ins w:id="119" w:author="Vijay Singh" w:date="2021-01-20T22:23:00Z">
        <w:r w:rsidR="006131F9">
          <w:rPr>
            <w:rStyle w:val="None"/>
            <w:rFonts w:ascii="Times New Roman" w:hAnsi="Times New Roman"/>
            <w:sz w:val="22"/>
            <w:szCs w:val="22"/>
          </w:rPr>
          <w:t xml:space="preserve">e of slope 1 in the </w:t>
        </w:r>
      </w:ins>
      <m:oMath>
        <m:func>
          <m:funcPr>
            <m:ctrlPr>
              <w:ins w:id="120" w:author="Vijay Singh" w:date="2021-01-20T22:23:00Z">
                <w:rPr>
                  <w:rStyle w:val="None"/>
                  <w:rFonts w:ascii="Cambria Math" w:eastAsia="Times New Roman" w:hAnsi="Cambria Math" w:cs="Times New Roman"/>
                  <w:i/>
                  <w:sz w:val="22"/>
                  <w:szCs w:val="22"/>
                </w:rPr>
              </w:ins>
            </m:ctrlPr>
          </m:funcPr>
          <m:fName>
            <m:r>
              <w:ins w:id="121" w:author="Vijay Singh" w:date="2021-01-20T22:23:00Z">
                <m:rPr>
                  <m:sty m:val="p"/>
                </m:rPr>
                <w:rPr>
                  <w:rStyle w:val="None"/>
                  <w:rFonts w:ascii="Cambria Math" w:eastAsia="Times New Roman" w:hAnsi="Cambria Math" w:cs="Times New Roman"/>
                  <w:sz w:val="22"/>
                  <w:szCs w:val="22"/>
                </w:rPr>
                <m:t>log</m:t>
              </w:ins>
            </m:r>
          </m:fName>
          <m:e>
            <m:d>
              <m:dPr>
                <m:ctrlPr>
                  <w:ins w:id="122" w:author="Vijay Singh" w:date="2021-01-20T22:23:00Z">
                    <w:rPr>
                      <w:rStyle w:val="None"/>
                      <w:rFonts w:ascii="Cambria Math" w:eastAsia="Times New Roman" w:hAnsi="Cambria Math" w:cs="Times New Roman"/>
                      <w:i/>
                      <w:sz w:val="22"/>
                      <w:szCs w:val="22"/>
                    </w:rPr>
                  </w:ins>
                </m:ctrlPr>
              </m:dPr>
              <m:e>
                <m:sSup>
                  <m:sSupPr>
                    <m:ctrlPr>
                      <w:ins w:id="123" w:author="Vijay Singh" w:date="2021-01-20T22:23:00Z">
                        <w:rPr>
                          <w:rStyle w:val="None"/>
                          <w:rFonts w:ascii="Cambria Math" w:eastAsia="Times New Roman" w:hAnsi="Cambria Math" w:cs="Times New Roman"/>
                          <w:i/>
                          <w:sz w:val="22"/>
                          <w:szCs w:val="22"/>
                        </w:rPr>
                      </w:ins>
                    </m:ctrlPr>
                  </m:sSupPr>
                  <m:e>
                    <m:r>
                      <w:ins w:id="124" w:author="Vijay Singh" w:date="2021-01-20T22:23:00Z">
                        <w:rPr>
                          <w:rStyle w:val="None"/>
                          <w:rFonts w:ascii="Cambria Math" w:eastAsia="Times New Roman" w:hAnsi="Cambria Math" w:cs="Times New Roman"/>
                          <w:sz w:val="22"/>
                          <w:szCs w:val="22"/>
                        </w:rPr>
                        <m:t>σ</m:t>
                      </w:ins>
                    </m:r>
                  </m:e>
                  <m:sup>
                    <m:r>
                      <w:ins w:id="125" w:author="Vijay Singh" w:date="2021-01-20T22:23:00Z">
                        <w:rPr>
                          <w:rStyle w:val="None"/>
                          <w:rFonts w:ascii="Cambria Math" w:eastAsia="Times New Roman" w:hAnsi="Cambria Math" w:cs="Times New Roman"/>
                          <w:sz w:val="22"/>
                          <w:szCs w:val="22"/>
                        </w:rPr>
                        <m:t>2</m:t>
                      </w:ins>
                    </m:r>
                  </m:sup>
                </m:sSup>
              </m:e>
            </m:d>
          </m:e>
        </m:func>
      </m:oMath>
      <w:ins w:id="126" w:author="Vijay Singh" w:date="2021-01-20T22:23:00Z">
        <w:r w:rsidR="006131F9">
          <w:rPr>
            <w:rStyle w:val="None"/>
            <w:rFonts w:ascii="Times New Roman" w:hAnsi="Times New Roman"/>
            <w:sz w:val="22"/>
            <w:szCs w:val="22"/>
          </w:rPr>
          <w:t xml:space="preserve"> plot. </w:t>
        </w:r>
      </w:ins>
      <w:r>
        <w:rPr>
          <w:rStyle w:val="None"/>
          <w:rFonts w:ascii="Times New Roman" w:hAnsi="Times New Roman"/>
          <w:sz w:val="22"/>
          <w:szCs w:val="22"/>
        </w:rPr>
        <w:t xml:space="preserve">Fitting such measurements allows 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del w:id="127" w:author="Vijay Singh" w:date="2021-01-25T19:31:00Z">
        <w:r w:rsidRPr="00D337F3" w:rsidDel="00B54F91">
          <w:rPr>
            <w:rStyle w:val="None"/>
            <w:rFonts w:ascii="Times New Roman" w:eastAsia="Times New Roman" w:hAnsi="Times New Roman" w:cs="Times New Roman"/>
            <w:iCs/>
            <w:sz w:val="22"/>
            <w:szCs w:val="22"/>
          </w:rPr>
          <w:delText>z</w:delText>
        </w:r>
      </w:del>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6B20C7EE" w14:textId="37A13002" w:rsidR="00F9135E" w:rsidRPr="00723CC7" w:rsidRDefault="004B49FC"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Computational Observer </w:t>
      </w:r>
      <w:r w:rsidR="00B91EBD">
        <w:rPr>
          <w:rFonts w:ascii="Times New Roman" w:hAnsi="Times New Roman"/>
          <w:b/>
          <w:bCs/>
          <w:sz w:val="22"/>
          <w:szCs w:val="22"/>
        </w:rPr>
        <w:t>Linear Receptive Field Model</w:t>
      </w:r>
      <w:r w:rsidR="00F9135E">
        <w:rPr>
          <w:rFonts w:ascii="Times New Roman" w:hAnsi="Times New Roman"/>
          <w:b/>
          <w:bCs/>
          <w:sz w:val="22"/>
          <w:szCs w:val="22"/>
        </w:rPr>
        <w:t>:</w:t>
      </w:r>
      <w:r w:rsidR="00F9135E">
        <w:rPr>
          <w:rStyle w:val="None"/>
          <w:rFonts w:ascii="Times New Roman" w:hAnsi="Times New Roman"/>
          <w:sz w:val="22"/>
          <w:szCs w:val="22"/>
        </w:rPr>
        <w:t xml:space="preserve"> </w:t>
      </w:r>
      <w:r w:rsidR="00B91EBD">
        <w:rPr>
          <w:rStyle w:val="None"/>
          <w:rFonts w:ascii="Times New Roman" w:hAnsi="Times New Roman"/>
          <w:sz w:val="22"/>
          <w:szCs w:val="22"/>
        </w:rPr>
        <w:t xml:space="preserve">When the external noise added to the images is characterized by a multivariate Gaussian, a simple linear receptive field model of the visual system is equivalent to the </w:t>
      </w:r>
      <w:r w:rsidR="00293280">
        <w:rPr>
          <w:rStyle w:val="None"/>
          <w:rFonts w:ascii="Times New Roman" w:hAnsi="Times New Roman"/>
          <w:sz w:val="22"/>
          <w:szCs w:val="22"/>
        </w:rPr>
        <w:t xml:space="preserve">SDT </w:t>
      </w:r>
      <w:r w:rsidR="00B91EBD">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0196114C"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del w:id="128" w:author="Vijay Singh" w:date="2021-01-20T22:32:00Z">
        <w:r w:rsidR="00E26684" w:rsidDel="00E53065">
          <w:rPr>
            <w:rFonts w:ascii="Times New Roman" w:hAnsi="Times New Roman" w:cs="Times New Roman"/>
            <w:sz w:val="22"/>
            <w:szCs w:val="22"/>
          </w:rPr>
          <w:delText>I</w:delText>
        </w:r>
      </w:del>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a random variable representing a draw of the 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of the visual system</w:t>
      </w:r>
      <w:r w:rsidR="00F9135E" w:rsidRPr="00B87D7E">
        <w:rPr>
          <w:rFonts w:ascii="Times New Roman" w:hAnsi="Times New Roman" w:cs="Times New Roman"/>
          <w:sz w:val="22"/>
          <w:szCs w:val="22"/>
        </w:rPr>
        <w:t>.</w:t>
      </w:r>
    </w:p>
    <w:p w14:paraId="63A2EA46" w14:textId="0767285A" w:rsidR="00F9135E" w:rsidRPr="00622619" w:rsidRDefault="000535C8" w:rsidP="00F9135E">
      <w:pPr>
        <w:pStyle w:val="Default"/>
        <w:spacing w:after="270"/>
        <w:rPr>
          <w:rFonts w:ascii="Times New Roman" w:hAnsi="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lastRenderedPageBreak/>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7C026029" w14:textId="05F6613C" w:rsidR="00F9135E" w:rsidRPr="003A0E1B" w:rsidRDefault="00D37C56" w:rsidP="00F9135E">
      <w:pPr>
        <w:pStyle w:val="Default"/>
        <w:spacing w:after="270"/>
        <w:rPr>
          <w:rStyle w:val="None"/>
          <w:rFonts w:ascii="Times New Roman" w:hAnsi="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m:oMathPara>
    </w:p>
    <w:p w14:paraId="4CA7D6BF" w14:textId="6EED98B2" w:rsidR="00E5310B" w:rsidRDefault="00D37C56" w:rsidP="00F9135E">
      <w:pPr>
        <w:pStyle w:val="Default"/>
        <w:spacing w:after="270"/>
        <w:rPr>
          <w:rFonts w:ascii="Times New Roman" w:hAnsi="Times New Roman" w:cs="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m:oMathPara>
    </w:p>
    <w:p w14:paraId="5941CF85" w14:textId="3808EC1E" w:rsidR="00CC4431" w:rsidRPr="00B87D7E" w:rsidRDefault="00F9135E" w:rsidP="00672751">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r w:rsidR="00672751">
        <w:rPr>
          <w:rFonts w:ascii="Times New Roman" w:hAnsi="Times New Roman" w:cs="Times New Roman"/>
          <w:sz w:val="22"/>
          <w:szCs w:val="22"/>
        </w:rPr>
        <w:t>, and</w:t>
      </w:r>
      <w:r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4CC2F9E2" w14:textId="4957145D" w:rsidR="00CC4431" w:rsidRPr="00B574A0" w:rsidRDefault="00D37C56" w:rsidP="00A00CC7">
      <w:pPr>
        <w:pStyle w:val="Default"/>
        <w:spacing w:after="270"/>
        <w:jc w:val="center"/>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m:oMathPara>
    </w:p>
    <w:p w14:paraId="1F64E177" w14:textId="2CF5DADD" w:rsidR="002E733A" w:rsidRDefault="0077663D" w:rsidP="002E733A">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The mean difference </w:t>
      </w:r>
      <w:r w:rsidR="002C2027">
        <w:rPr>
          <w:rFonts w:ascii="Times New Roman" w:hAnsi="Times New Roman" w:cs="Times New Roman"/>
          <w:sz w:val="22"/>
          <w:szCs w:val="22"/>
        </w:rPr>
        <w:t>between the receptive field response to the comparison and the standard image</w:t>
      </w:r>
      <w:r>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2C2027">
        <w:rPr>
          <w:rFonts w:ascii="Times New Roman" w:hAnsi="Times New Roman" w:cs="Times New Roman"/>
          <w:sz w:val="22"/>
          <w:szCs w:val="22"/>
        </w:rPr>
        <w:t>.</w:t>
      </w:r>
      <w:r w:rsidR="002E733A">
        <w:rPr>
          <w:rFonts w:ascii="Times New Roman" w:hAnsi="Times New Roman" w:cs="Times New Roman"/>
          <w:sz w:val="22"/>
          <w:szCs w:val="22"/>
        </w:rPr>
        <w:t xml:space="preserve"> </w:t>
      </w:r>
      <w:r w:rsidR="002C2027">
        <w:rPr>
          <w:rFonts w:ascii="Times New Roman" w:hAnsi="Times New Roman" w:cs="Times New Roman"/>
          <w:sz w:val="22"/>
          <w:szCs w:val="22"/>
        </w:rPr>
        <w:t>Here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Pr>
          <w:rFonts w:ascii="Times New Roman" w:hAnsi="Times New Roman" w:cs="Times New Roman"/>
          <w:sz w:val="22"/>
          <w:szCs w:val="22"/>
        </w:rPr>
        <w:t xml:space="preserve"> added</w:t>
      </w:r>
      <w:r w:rsidR="002C2027">
        <w:rPr>
          <w:rFonts w:ascii="Times New Roman" w:hAnsi="Times New Roman" w:cs="Times New Roman"/>
          <w:sz w:val="22"/>
          <w:szCs w:val="22"/>
        </w:rPr>
        <w:t xml:space="preserve"> and </w:t>
      </w:r>
      <m:oMath>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p>
    <w:p w14:paraId="25C80E02" w14:textId="054B68FC"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in 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 section above</w:t>
      </w:r>
      <w:r w:rsidR="00F9135E">
        <w:rPr>
          <w:rFonts w:ascii="Times New Roman" w:hAnsi="Times New Roman"/>
          <w:sz w:val="22"/>
          <w:szCs w:val="22"/>
        </w:rPr>
        <w:t xml:space="preserve">, we have </w:t>
      </w:r>
    </w:p>
    <w:p w14:paraId="06CE1814" w14:textId="54139DAE" w:rsidR="00F9135E" w:rsidRPr="00723CC7" w:rsidRDefault="00D37C56"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m:oMathPara>
    </w:p>
    <w:p w14:paraId="4AA2A9BE" w14:textId="7AFB6232" w:rsidR="001C051F" w:rsidRDefault="00F9135E" w:rsidP="00F9135E">
      <w:pPr>
        <w:pStyle w:val="Default"/>
        <w:spacing w:after="270"/>
        <w:rPr>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Pr>
          <w:rFonts w:ascii="Times New Roman" w:hAnsi="Times New Roman" w:cs="Times New Roman"/>
          <w:sz w:val="22"/>
          <w:szCs w:val="22"/>
        </w:rPr>
        <w:t xml:space="preserve">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w:t>
      </w:r>
      <w:r w:rsidR="00A13647">
        <w:rPr>
          <w:rFonts w:ascii="Times New Roman" w:hAnsi="Times New Roman"/>
          <w:sz w:val="22"/>
          <w:szCs w:val="22"/>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40DC0B0A"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4EC61496" w14:textId="18F30497" w:rsidR="00F9135E" w:rsidRPr="00031194" w:rsidRDefault="004A4DD9" w:rsidP="00F9135E">
      <w:pPr>
        <w:pStyle w:val="Default"/>
        <w:spacing w:before="0" w:after="270"/>
        <w:rPr>
          <w:rStyle w:val="None"/>
          <w:rFonts w:ascii="Times New Roman" w:hAnsi="Times New Roman"/>
          <w:sz w:val="22"/>
          <w:szCs w:val="22"/>
          <w:u w:val="single"/>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r w:rsidR="00F9135E">
        <w:rPr>
          <w:rFonts w:ascii="Times New Roman" w:hAnsi="Times New Roman"/>
          <w:b/>
          <w:bCs/>
          <w:sz w:val="22"/>
          <w:szCs w:val="22"/>
        </w:rPr>
        <w:t>:</w:t>
      </w:r>
      <w:r w:rsidR="00F9135E" w:rsidRPr="00A86910">
        <w:rPr>
          <w:rFonts w:ascii="Times New Roman" w:hAnsi="Times New Roman"/>
          <w:b/>
          <w:bCs/>
          <w:sz w:val="22"/>
          <w:szCs w:val="22"/>
        </w:rPr>
        <w:t xml:space="preserve"> </w:t>
      </w:r>
      <w:r w:rsidR="00F9135E" w:rsidRPr="00A86910">
        <w:rPr>
          <w:rFonts w:ascii="Times New Roman" w:hAnsi="Times New Roman"/>
          <w:sz w:val="22"/>
          <w:szCs w:val="22"/>
        </w:rPr>
        <w:t>The</w:t>
      </w:r>
      <w:r w:rsidR="00F9135E"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00F9135E" w:rsidRPr="00A86910">
        <w:rPr>
          <w:rFonts w:ascii="Times New Roman" w:hAnsi="Times New Roman"/>
          <w:sz w:val="22"/>
          <w:szCs w:val="22"/>
        </w:rPr>
        <w:t>model</w:t>
      </w:r>
      <w:r w:rsidR="00F9135E">
        <w:rPr>
          <w:rFonts w:ascii="Times New Roman" w:hAnsi="Times New Roman"/>
          <w:b/>
          <w:bCs/>
          <w:sz w:val="22"/>
          <w:szCs w:val="22"/>
        </w:rPr>
        <w:t xml:space="preserve"> </w:t>
      </w:r>
      <w:r w:rsidR="00F9135E" w:rsidRPr="00A86910">
        <w:rPr>
          <w:rFonts w:ascii="Times New Roman" w:hAnsi="Times New Roman"/>
          <w:sz w:val="22"/>
          <w:szCs w:val="22"/>
        </w:rPr>
        <w:t>was</w:t>
      </w:r>
      <w:r w:rsidR="00F9135E">
        <w:rPr>
          <w:rFonts w:ascii="Times New Roman" w:hAnsi="Times New Roman"/>
          <w:b/>
          <w:bCs/>
          <w:sz w:val="22"/>
          <w:szCs w:val="22"/>
        </w:rPr>
        <w:t xml:space="preserve"> </w:t>
      </w:r>
      <w:r w:rsidR="00F9135E">
        <w:rPr>
          <w:rFonts w:ascii="Times New Roman" w:hAnsi="Times New Roman"/>
          <w:sz w:val="22"/>
          <w:szCs w:val="22"/>
        </w:rPr>
        <w:t>fit to the threshold v</w:t>
      </w:r>
      <w:r w:rsidR="005B61DE">
        <w:rPr>
          <w:rFonts w:ascii="Times New Roman" w:hAnsi="Times New Roman"/>
          <w:sz w:val="22"/>
          <w:szCs w:val="22"/>
        </w:rPr>
        <w:t>ersus</w:t>
      </w:r>
      <w:r w:rsidR="00F9135E">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The parameters were obtained by </w:t>
      </w:r>
      <w:r w:rsidR="00F9135E">
        <w:rPr>
          <w:rFonts w:ascii="Times New Roman" w:hAnsi="Times New Roman"/>
          <w:sz w:val="22"/>
          <w:szCs w:val="22"/>
        </w:rPr>
        <w:t xml:space="preserve">minimizing the mean squared error between the measured and predicted threshold using the MATLAB built-in function </w:t>
      </w:r>
      <w:proofErr w:type="spellStart"/>
      <w:r w:rsidR="00F9135E" w:rsidRPr="00A86910">
        <w:rPr>
          <w:rFonts w:ascii="Times New Roman" w:hAnsi="Times New Roman"/>
          <w:i/>
          <w:iCs/>
          <w:sz w:val="22"/>
          <w:szCs w:val="22"/>
        </w:rPr>
        <w:t>fmincon</w:t>
      </w:r>
      <w:proofErr w:type="spellEnd"/>
      <w:r w:rsidR="00F9135E">
        <w:rPr>
          <w:rFonts w:ascii="Times New Roman" w:hAnsi="Times New Roman"/>
          <w:sz w:val="22"/>
          <w:szCs w:val="22"/>
        </w:rPr>
        <w:t xml:space="preserve">. </w:t>
      </w:r>
      <w:r w:rsidR="00F9135E" w:rsidRPr="00D60FFE">
        <w:rPr>
          <w:rFonts w:ascii="Times New Roman" w:hAnsi="Times New Roman"/>
          <w:sz w:val="22"/>
          <w:szCs w:val="22"/>
          <w:highlight w:val="yellow"/>
        </w:rPr>
        <w:t>(MATLAB scripts are provided as supplementary documents.)</w:t>
      </w:r>
    </w:p>
    <w:p w14:paraId="6533B8FB" w14:textId="15F3B25A" w:rsidR="005B61DE" w:rsidRPr="005B61DE" w:rsidRDefault="005B61D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Linear Receptive Field Model Fit</w:t>
      </w:r>
      <w:r w:rsidR="00F9135E" w:rsidRPr="00723CC7">
        <w:rPr>
          <w:rStyle w:val="None"/>
          <w:rFonts w:ascii="Times New Roman" w:hAnsi="Times New Roman"/>
          <w:b/>
          <w:bCs/>
          <w:sz w:val="22"/>
          <w:szCs w:val="22"/>
        </w:rPr>
        <w:t>:</w:t>
      </w:r>
      <w:r>
        <w:rPr>
          <w:rStyle w:val="None"/>
          <w:rFonts w:ascii="Times New Roman" w:hAnsi="Times New Roman"/>
          <w:b/>
          <w:bCs/>
          <w:sz w:val="22"/>
          <w:szCs w:val="22"/>
        </w:rPr>
        <w:t xml:space="preserve"> </w:t>
      </w:r>
      <w:r w:rsidRPr="009705A8">
        <w:rPr>
          <w:rStyle w:val="None"/>
          <w:rFonts w:ascii="Times New Roman" w:hAnsi="Times New Roman"/>
          <w:sz w:val="22"/>
          <w:szCs w:val="22"/>
        </w:rPr>
        <w:t xml:space="preserve">We fit the linear receptive field model using a simulation approach, </w:t>
      </w:r>
      <w:r>
        <w:rPr>
          <w:rStyle w:val="None"/>
          <w:rFonts w:ascii="Times New Roman" w:hAnsi="Times New Roman"/>
          <w:sz w:val="22"/>
          <w:szCs w:val="22"/>
        </w:rPr>
        <w:t>so that we can incorporate a model of the early visual system into the computations, and so that we handle accurately the truncation of the Gaussian model of natural surface reflectances.</w:t>
      </w:r>
    </w:p>
    <w:p w14:paraId="305D59BD" w14:textId="4E6BEF8A"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to the image database was estimated as described in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(Marimont &amp; Wandell, 1994)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&lt;EndNote&gt;&lt;Cite&gt;&lt;Author&gt;Brainard&lt;/Author&gt;&lt;Year&gt;2015&lt;/Year&gt;&lt;RecNum&gt;142&lt;/RecNum&gt;&lt;DisplayText&gt;(Brainard, 2015)&lt;/DisplayText&gt;&lt;record&gt;&lt;rec-number&gt;142&lt;/rec-number&gt;&lt;foreign-keys&gt;&lt;key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 xml:space="preserve">(Brainard, </w:t>
      </w:r>
      <w:r w:rsidR="008C29CC">
        <w:rPr>
          <w:rStyle w:val="None"/>
          <w:rFonts w:ascii="Times New Roman" w:hAnsi="Times New Roman"/>
          <w:noProof/>
          <w:sz w:val="22"/>
          <w:szCs w:val="22"/>
        </w:rPr>
        <w:lastRenderedPageBreak/>
        <w:t>2015)</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ins w:id="129" w:author="Vijay Singh" w:date="2021-01-24T22:10:00Z">
        <w:r w:rsidR="007E0C0C" w:rsidRPr="00A90752">
          <w:rPr>
            <w:rStyle w:val="None"/>
            <w:rFonts w:ascii="Times New Roman" w:hAnsi="Times New Roman"/>
            <w:sz w:val="22"/>
            <w:szCs w:val="22"/>
            <w:highlight w:val="yellow"/>
          </w:rPr>
          <w:t>[ref]</w:t>
        </w:r>
        <w:r w:rsidR="007E0C0C">
          <w:rPr>
            <w:rStyle w:val="None"/>
            <w:rFonts w:ascii="Times New Roman" w:hAnsi="Times New Roman"/>
            <w:sz w:val="22"/>
            <w:szCs w:val="22"/>
          </w:rPr>
          <w:t xml:space="preserve"> </w:t>
        </w:r>
      </w:ins>
      <w:r>
        <w:rPr>
          <w:rStyle w:val="None"/>
          <w:rFonts w:ascii="Times New Roman" w:hAnsi="Times New Roman"/>
          <w:sz w:val="22"/>
          <w:szCs w:val="22"/>
        </w:rPr>
        <w:t>was used to get the spectral sensitivities of the cones. The response of the c</w:t>
      </w:r>
      <w:proofErr w:type="spellStart"/>
      <w:r>
        <w:rPr>
          <w:rStyle w:val="None"/>
          <w:rFonts w:ascii="Times New Roman" w:hAnsi="Times New Roman"/>
          <w:sz w:val="22"/>
          <w:szCs w:val="22"/>
          <w:lang w:val="it-IT"/>
        </w:rPr>
        <w:t>one</w:t>
      </w:r>
      <w:proofErr w:type="spellEnd"/>
      <w:r>
        <w:rPr>
          <w:rStyle w:val="None"/>
          <w:rFonts w:ascii="Times New Roman" w:hAnsi="Times New Roman"/>
          <w:sz w:val="22"/>
          <w:szCs w:val="22"/>
        </w:rPr>
        <w:t xml:space="preserve">s was calculated as the number of photopigment isomerizations in 100ms, including the Poisson nature of the isomerization </w:t>
      </w:r>
      <w:r w:rsidR="001E7F31">
        <w:rPr>
          <w:rStyle w:val="None"/>
          <w:rFonts w:ascii="Times New Roman" w:hAnsi="Times New Roman"/>
          <w:sz w:val="22"/>
          <w:szCs w:val="22"/>
        </w:rPr>
        <w:fldChar w:fldCharType="begin"/>
      </w:r>
      <w:r w:rsidR="007E4EA9">
        <w:rPr>
          <w:rStyle w:val="None"/>
          <w:rFonts w:ascii="Times New Roman" w:hAnsi="Times New Roman"/>
          <w:sz w:val="22"/>
          <w:szCs w:val="22"/>
        </w:rPr>
        <w:instrText xml:space="preserve"> ADDIN EN.CITE &lt;EndNote&gt;&lt;Cite&gt;&lt;Author&gt;Hecht&lt;/Author&gt;&lt;Year&gt;1942&lt;/Year&gt;&lt;RecNum&gt;388&lt;/RecNum&gt;&lt;DisplayText&gt;(Hecht, Shlaer, &amp;amp; Pirenne, 1942)&lt;/DisplayText&gt;&lt;record&gt;&lt;rec-number&gt;388&lt;/rec-number&gt;&lt;foreign-keys&gt;&lt;key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1E7F31">
        <w:rPr>
          <w:rStyle w:val="None"/>
          <w:rFonts w:ascii="Times New Roman" w:hAnsi="Times New Roman"/>
          <w:sz w:val="22"/>
          <w:szCs w:val="22"/>
        </w:rPr>
        <w:fldChar w:fldCharType="separate"/>
      </w:r>
      <w:r w:rsidR="007E4EA9">
        <w:rPr>
          <w:rStyle w:val="None"/>
          <w:rFonts w:ascii="Times New Roman" w:hAnsi="Times New Roman"/>
          <w:noProof/>
          <w:sz w:val="22"/>
          <w:szCs w:val="22"/>
        </w:rPr>
        <w:t>(Hecht, Shlaer, &amp; Pirenne, 1942)</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was implemented using the software infrastructure provided by </w:t>
      </w:r>
      <w:proofErr w:type="spellStart"/>
      <w:r>
        <w:rPr>
          <w:rStyle w:val="None"/>
          <w:rFonts w:ascii="Times New Roman" w:hAnsi="Times New Roman"/>
          <w:sz w:val="22"/>
          <w:szCs w:val="22"/>
        </w:rPr>
        <w:t>ISETBio</w:t>
      </w:r>
      <w:proofErr w:type="spellEnd"/>
      <w:r>
        <w:rPr>
          <w:rStyle w:val="None"/>
          <w:rFonts w:ascii="Times New Roman" w:hAnsi="Times New Roman"/>
          <w:sz w:val="22"/>
          <w:szCs w:val="22"/>
        </w:rPr>
        <w:t xml:space="preserve">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 xml:space="preserve">responses 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59A47F46"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cone response image was taken with a center-surround linear receptive field. The receptive field was square in shape and its size was equal to the size of cone response images. The center of the receptive was a circle of radius the size of the </w:t>
      </w:r>
      <w:r w:rsidR="005B61DE">
        <w:rPr>
          <w:rStyle w:val="None"/>
          <w:rFonts w:ascii="Times New Roman" w:hAnsi="Times New Roman"/>
          <w:sz w:val="22"/>
          <w:szCs w:val="22"/>
        </w:rPr>
        <w:t xml:space="preserve">image of the </w:t>
      </w:r>
      <w:r>
        <w:rPr>
          <w:rStyle w:val="None"/>
          <w:rFonts w:ascii="Times New Roman" w:hAnsi="Times New Roman"/>
          <w:sz w:val="22"/>
          <w:szCs w:val="22"/>
        </w:rPr>
        <w:t xml:space="preserve">target object.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61DE">
        <w:rPr>
          <w:rStyle w:val="None"/>
          <w:rFonts w:ascii="Times New Roman" w:hAnsi="Times New Roman"/>
          <w:sz w:val="22"/>
          <w:szCs w:val="22"/>
        </w:rPr>
        <w:t>, which was a parameter of the model</w:t>
      </w:r>
      <w:r>
        <w:rPr>
          <w:rStyle w:val="None"/>
          <w:rFonts w:ascii="Times New Roman" w:hAnsi="Times New Roman"/>
          <w:sz w:val="22"/>
          <w:szCs w:val="22"/>
        </w:rPr>
        <w:t xml:space="preserve">. The RF was copied three times; one each for the L, M and S cone response images. The mean RF response was estimated as the sum total of the dot product of the RF with the L, M and S cone response images. </w:t>
      </w:r>
      <w:r w:rsidR="005B61DE">
        <w:rPr>
          <w:rStyle w:val="None"/>
          <w:rFonts w:ascii="Times New Roman" w:hAnsi="Times New Roman"/>
          <w:sz w:val="22"/>
          <w:szCs w:val="22"/>
        </w:rPr>
        <w:t>G</w:t>
      </w:r>
      <w:r>
        <w:rPr>
          <w:rStyle w:val="None"/>
          <w:rFonts w:ascii="Times New Roman" w:hAnsi="Times New Roman"/>
          <w:sz w:val="22"/>
          <w:szCs w:val="22"/>
        </w:rPr>
        <w:t xml:space="preserve">aussian noise (representing noise in the decision-making process)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variance </w:t>
      </w:r>
      <w:r w:rsidR="00837F8E">
        <w:rPr>
          <w:rStyle w:val="None"/>
          <w:rFonts w:ascii="Times New Roman" w:hAnsi="Times New Roman"/>
          <w:sz w:val="22"/>
          <w:szCs w:val="22"/>
        </w:rPr>
        <w:t xml:space="preserve">of the decision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0E2C78E4" w:rsidR="00F9135E"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he threshold of the computational model</w:t>
      </w:r>
      <w:r>
        <w:rPr>
          <w:rStyle w:val="None"/>
          <w:rFonts w:ascii="Times New Roman" w:hAnsi="Times New Roman"/>
          <w:sz w:val="22"/>
          <w:szCs w:val="22"/>
        </w:rPr>
        <w:t xml:space="preserve"> was obtained using 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comparison image from our dataset</w:t>
      </w:r>
      <w:r w:rsidR="00B1655B">
        <w:rPr>
          <w:rStyle w:val="None"/>
          <w:rFonts w:ascii="Times New Roman" w:hAnsi="Times New Roman"/>
          <w:sz w:val="22"/>
          <w:szCs w:val="22"/>
        </w:rPr>
        <w:t xml:space="preserve"> at random</w:t>
      </w:r>
      <w:r w:rsidR="00F9135E">
        <w:rPr>
          <w:rStyle w:val="None"/>
          <w:rFonts w:ascii="Times New Roman" w:hAnsi="Times New Roman"/>
          <w:sz w:val="22"/>
          <w:szCs w:val="22"/>
        </w:rPr>
        <w:t xml:space="preserve">.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E24EA0">
        <w:rPr>
          <w:rStyle w:val="None"/>
          <w:rFonts w:ascii="Times New Roman" w:hAnsi="Times New Roman"/>
          <w:sz w:val="22"/>
          <w:szCs w:val="22"/>
        </w:rPr>
        <w:t xml:space="preserve">them </w:t>
      </w:r>
      <w:r w:rsidR="00F9135E">
        <w:rPr>
          <w:rStyle w:val="None"/>
          <w:rFonts w:ascii="Times New Roman" w:hAnsi="Times New Roman"/>
          <w:sz w:val="22"/>
          <w:szCs w:val="22"/>
        </w:rPr>
        <w:t xml:space="preserve">to predict the image with lighter target object.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 xml:space="preserve">level.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w:t>
      </w:r>
      <w:r w:rsidR="00F41047">
        <w:rPr>
          <w:rStyle w:val="None"/>
          <w:rFonts w:ascii="Times New Roman" w:hAnsi="Times New Roman"/>
          <w:sz w:val="22"/>
          <w:szCs w:val="22"/>
        </w:rPr>
        <w:t xml:space="preserve">observer </w:t>
      </w:r>
      <w:r w:rsidR="009F3D91">
        <w:rPr>
          <w:rStyle w:val="None"/>
          <w:rFonts w:ascii="Times New Roman" w:hAnsi="Times New Roman"/>
          <w:sz w:val="22"/>
          <w:szCs w:val="22"/>
        </w:rPr>
        <w:t>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 xml:space="preserve">six values of covariance scalar at which we performed the human experiments. We calculated the mean squared error (averaged over the six covariance scalar values) between the thresholds of the human observer 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sidR="00F9135E">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sidR="00F9135E">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sidR="00F9135E">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sidR="00F9135E">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00F9135E" w:rsidRPr="003B6EB5">
        <w:rPr>
          <w:rStyle w:val="None"/>
          <w:rFonts w:ascii="Times New Roman" w:hAnsi="Times New Roman"/>
          <w:i/>
          <w:iCs/>
          <w:sz w:val="22"/>
          <w:szCs w:val="22"/>
        </w:rPr>
        <w:t>fit</w:t>
      </w:r>
      <w:r w:rsidR="00F9135E">
        <w:rPr>
          <w:rStyle w:val="None"/>
          <w:rFonts w:ascii="Times New Roman" w:hAnsi="Times New Roman"/>
          <w:sz w:val="22"/>
          <w:szCs w:val="22"/>
        </w:rPr>
        <w:t xml:space="preserve"> function</w:t>
      </w:r>
      <w:r w:rsidR="00855450">
        <w:rPr>
          <w:rStyle w:val="None"/>
          <w:rFonts w:ascii="Times New Roman" w:hAnsi="Times New Roman"/>
          <w:sz w:val="22"/>
          <w:szCs w:val="22"/>
        </w:rPr>
        <w:t>.</w:t>
      </w:r>
      <w:r w:rsidR="00F9135E">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F9135E">
        <w:rPr>
          <w:rStyle w:val="None"/>
          <w:rFonts w:ascii="Times New Roman" w:hAnsi="Times New Roman"/>
          <w:sz w:val="22"/>
          <w:szCs w:val="22"/>
        </w:rPr>
        <w:t xml:space="preserve">get 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used to estimate the internal and external noise standard deviation for the computational observer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r w:rsidR="00576D74">
        <w:rPr>
          <w:rStyle w:val="None"/>
          <w:rFonts w:ascii="Times New Roman" w:hAnsi="Times New Roman"/>
          <w:sz w:val="22"/>
          <w:szCs w:val="22"/>
        </w:rPr>
        <w:t xml:space="preserve"> </w:t>
      </w:r>
      <w:r w:rsidR="00D1160A">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sidR="00D1160A">
        <w:rPr>
          <w:rStyle w:val="None"/>
          <w:rFonts w:ascii="Times New Roman" w:hAnsi="Times New Roman"/>
          <w:sz w:val="22"/>
          <w:szCs w:val="22"/>
        </w:rPr>
        <w:t>were estimated separately for the mean observer and the individual observers.</w:t>
      </w:r>
    </w:p>
    <w:p w14:paraId="0C914F51" w14:textId="77777777" w:rsidR="00F9135E" w:rsidRDefault="00F9135E" w:rsidP="00F9135E">
      <w:pPr>
        <w:pStyle w:val="Default"/>
        <w:spacing w:before="0" w:after="270"/>
        <w:rPr>
          <w:rStyle w:val="None"/>
          <w:rFonts w:ascii="Times New Roman" w:hAnsi="Times New Roman"/>
          <w:sz w:val="22"/>
          <w:szCs w:val="22"/>
        </w:rPr>
      </w:pPr>
      <w:r w:rsidRPr="00BE1F27">
        <w:rPr>
          <w:rStyle w:val="None"/>
          <w:rFonts w:ascii="Times New Roman" w:hAnsi="Times New Roman"/>
          <w:sz w:val="22"/>
          <w:szCs w:val="22"/>
          <w:highlight w:val="yellow"/>
        </w:rPr>
        <w:t xml:space="preserve">The retinal images and the MATLAB function to get the model thresholds are provided as supplementary </w:t>
      </w:r>
      <w:r w:rsidRPr="00BE1F27">
        <w:rPr>
          <w:rFonts w:ascii="Times New Roman" w:hAnsi="Times New Roman"/>
          <w:sz w:val="22"/>
          <w:szCs w:val="22"/>
          <w:highlight w:val="yellow"/>
        </w:rPr>
        <w:t>documents</w:t>
      </w:r>
      <w:r w:rsidRPr="00BE1F27">
        <w:rPr>
          <w:rStyle w:val="None"/>
          <w:rFonts w:ascii="Times New Roman" w:hAnsi="Times New Roman"/>
          <w:sz w:val="22"/>
          <w:szCs w:val="22"/>
          <w:highlight w:val="yellow"/>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lastRenderedPageBreak/>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w:t>
      </w:r>
      <w:proofErr w:type="gramStart"/>
      <w:r>
        <w:rPr>
          <w:sz w:val="22"/>
          <w:szCs w:val="22"/>
        </w:rPr>
        <w:t>1)</w:t>
      </w:r>
      <w:proofErr w:type="spellStart"/>
      <w:r w:rsidRPr="00CC4509">
        <w:rPr>
          <w:sz w:val="22"/>
          <w:szCs w:val="22"/>
          <w:vertAlign w:val="superscript"/>
        </w:rPr>
        <w:t>th</w:t>
      </w:r>
      <w:proofErr w:type="spellEnd"/>
      <w:proofErr w:type="gramEnd"/>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34DE05AC" w14:textId="77777777" w:rsidR="002F5675" w:rsidRDefault="002F5675" w:rsidP="00AC2026">
      <w:pPr>
        <w:rPr>
          <w:rFonts w:eastAsia="Times New Roman"/>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6119726A" w:rsidR="00FA0DF8" w:rsidRPr="006D7ABE" w:rsidRDefault="00FA0DF8" w:rsidP="00FA0DF8">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an approximation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p>
    <w:p w14:paraId="44D833EF" w14:textId="28474286"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lastRenderedPageBreak/>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Lin-RF models were obtained separately for each observer.</w:t>
      </w:r>
    </w:p>
    <w:p w14:paraId="425983B3" w14:textId="4DD3E4A4" w:rsidR="00FA0DF8" w:rsidRPr="006D7ABE" w:rsidRDefault="00FA0DF8" w:rsidP="00FA0DF8">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computational linear receptive model (</w:t>
      </w:r>
      <w:r>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Lin-RF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7E3B5D32" w14:textId="1E3E7F46" w:rsidR="007F59EF" w:rsidRDefault="00EF2452" w:rsidP="00EF2452">
      <w:pPr>
        <w:pStyle w:val="Default"/>
        <w:spacing w:before="0" w:after="270"/>
        <w:rPr>
          <w:rStyle w:val="None"/>
          <w:rFonts w:ascii="Times New Roman" w:hAnsi="Times New Roman"/>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32D70615" w:rsidR="00D134C7" w:rsidRDefault="000031CF" w:rsidP="00EF2452">
      <w:pPr>
        <w:pStyle w:val="Default"/>
        <w:spacing w:before="0" w:after="270"/>
        <w:rPr>
          <w:ins w:id="130" w:author="Brainard, David H" w:date="2021-01-18T12:20:00Z"/>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ins w:id="131" w:author="Brainard, David H" w:date="2021-01-18T12:19:00Z">
        <w:r w:rsidR="00D134C7">
          <w:rPr>
            <w:rStyle w:val="None"/>
            <w:rFonts w:ascii="Times New Roman" w:hAnsi="Times New Roman"/>
            <w:sz w:val="22"/>
            <w:szCs w:val="22"/>
          </w:rPr>
          <w:t xml:space="preserve">. The practice session was </w:t>
        </w:r>
      </w:ins>
      <w:ins w:id="132" w:author="Vijay Singh" w:date="2021-01-21T18:19:00Z">
        <w:r w:rsidR="001B4909">
          <w:rPr>
            <w:rStyle w:val="None"/>
            <w:rFonts w:ascii="Times New Roman" w:hAnsi="Times New Roman"/>
            <w:sz w:val="22"/>
            <w:szCs w:val="22"/>
          </w:rPr>
          <w:t xml:space="preserve">conducted with the </w:t>
        </w:r>
      </w:ins>
      <w:ins w:id="133" w:author="Brainard, David H" w:date="2021-01-18T12:19:00Z">
        <w:r w:rsidR="00D134C7">
          <w:rPr>
            <w:rStyle w:val="None"/>
            <w:rFonts w:ascii="Times New Roman" w:hAnsi="Times New Roman"/>
            <w:sz w:val="22"/>
            <w:szCs w:val="22"/>
          </w:rPr>
          <w:t>images in Condition 1</w:t>
        </w:r>
      </w:ins>
      <w:ins w:id="134" w:author="Vijay Singh" w:date="2021-01-21T18:19:00Z">
        <w:r w:rsidR="004F257A">
          <w:rPr>
            <w:rStyle w:val="None"/>
            <w:rFonts w:ascii="Times New Roman" w:hAnsi="Times New Roman"/>
            <w:sz w:val="22"/>
            <w:szCs w:val="22"/>
          </w:rPr>
          <w:t xml:space="preserve"> described below</w:t>
        </w:r>
      </w:ins>
      <w:ins w:id="135" w:author="Brainard, David H" w:date="2021-01-18T12:19:00Z">
        <w:r w:rsidR="00D134C7">
          <w:rPr>
            <w:rStyle w:val="None"/>
            <w:rFonts w:ascii="Times New Roman" w:hAnsi="Times New Roman"/>
            <w:sz w:val="22"/>
            <w:szCs w:val="22"/>
          </w:rPr>
          <w:t>.</w:t>
        </w:r>
      </w:ins>
      <w:ins w:id="136" w:author="Vijay Singh" w:date="2021-01-21T18:20:00Z">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ins>
      <w:ins w:id="137" w:author="Vijay Singh" w:date="2021-01-21T18:21:00Z">
        <w:r w:rsidR="00972D7B">
          <w:rPr>
            <w:rStyle w:val="None"/>
            <w:rFonts w:ascii="Times New Roman" w:hAnsi="Times New Roman"/>
            <w:sz w:val="22"/>
            <w:szCs w:val="22"/>
          </w:rPr>
          <w:t>of</w:t>
        </w:r>
      </w:ins>
      <w:ins w:id="138" w:author="Vijay Singh" w:date="2021-01-21T18:20:00Z">
        <w:r w:rsidR="003D4A00">
          <w:rPr>
            <w:rStyle w:val="None"/>
            <w:rFonts w:ascii="Times New Roman" w:hAnsi="Times New Roman"/>
            <w:sz w:val="22"/>
            <w:szCs w:val="22"/>
          </w:rPr>
          <w:t xml:space="preserve"> the last two acquisitions </w:t>
        </w:r>
      </w:ins>
      <w:ins w:id="139" w:author="Vijay Singh" w:date="2021-01-21T18:21:00Z">
        <w:r w:rsidR="002977F4">
          <w:rPr>
            <w:rStyle w:val="None"/>
            <w:rFonts w:ascii="Times New Roman" w:hAnsi="Times New Roman"/>
            <w:sz w:val="22"/>
            <w:szCs w:val="22"/>
          </w:rPr>
          <w:t xml:space="preserve">during the practice session was lower than 0.030. </w:t>
        </w:r>
      </w:ins>
      <w:ins w:id="140" w:author="Vijay Singh" w:date="2021-01-21T18:23:00Z">
        <w:r w:rsidR="00D14A65">
          <w:rPr>
            <w:rStyle w:val="None"/>
            <w:rFonts w:ascii="Times New Roman" w:hAnsi="Times New Roman"/>
            <w:sz w:val="22"/>
            <w:szCs w:val="22"/>
          </w:rPr>
          <w:t xml:space="preserve">This was a deviation from the pre-registered plan where we set the threshold criterion as 0.025. </w:t>
        </w:r>
      </w:ins>
      <w:ins w:id="141" w:author="Vijay Singh" w:date="2021-01-21T18:24:00Z">
        <w:r w:rsidR="00914F31">
          <w:rPr>
            <w:rStyle w:val="None"/>
            <w:rFonts w:ascii="Times New Roman" w:hAnsi="Times New Roman"/>
            <w:sz w:val="22"/>
            <w:szCs w:val="22"/>
          </w:rPr>
          <w:t>After collecting data from 8 observers, we realized that the criterion was too strict</w:t>
        </w:r>
      </w:ins>
      <w:ins w:id="142" w:author="Vijay Singh" w:date="2021-01-21T18:25:00Z">
        <w:r w:rsidR="00914F31">
          <w:rPr>
            <w:rStyle w:val="None"/>
            <w:rFonts w:ascii="Times New Roman" w:hAnsi="Times New Roman"/>
            <w:sz w:val="22"/>
            <w:szCs w:val="22"/>
          </w:rPr>
          <w:t xml:space="preserve">. </w:t>
        </w:r>
      </w:ins>
      <w:ins w:id="143" w:author="Vijay Singh" w:date="2021-01-21T18:26:00Z">
        <w:r w:rsidR="00914F31">
          <w:rPr>
            <w:rStyle w:val="None"/>
            <w:rFonts w:ascii="Times New Roman" w:hAnsi="Times New Roman"/>
            <w:sz w:val="22"/>
            <w:szCs w:val="22"/>
          </w:rPr>
          <w:t xml:space="preserve">Only one observer </w:t>
        </w:r>
      </w:ins>
      <w:ins w:id="144" w:author="Vijay Singh" w:date="2021-01-25T19:49:00Z">
        <w:r w:rsidR="000D142B">
          <w:rPr>
            <w:rStyle w:val="None"/>
            <w:rFonts w:ascii="Times New Roman" w:hAnsi="Times New Roman"/>
            <w:sz w:val="22"/>
            <w:szCs w:val="22"/>
          </w:rPr>
          <w:t xml:space="preserve">had </w:t>
        </w:r>
      </w:ins>
      <w:ins w:id="145" w:author="Vijay Singh" w:date="2021-01-21T18:26:00Z">
        <w:r w:rsidR="00914F31">
          <w:rPr>
            <w:rStyle w:val="None"/>
            <w:rFonts w:ascii="Times New Roman" w:hAnsi="Times New Roman"/>
            <w:sz w:val="22"/>
            <w:szCs w:val="22"/>
          </w:rPr>
          <w:t xml:space="preserve">met the criterion. After modifying the threshold criterion, </w:t>
        </w:r>
      </w:ins>
      <w:ins w:id="146" w:author="Vijay Singh" w:date="2021-01-21T18:27:00Z">
        <w:r w:rsidR="00914F31">
          <w:rPr>
            <w:rStyle w:val="None"/>
            <w:rFonts w:ascii="Times New Roman" w:hAnsi="Times New Roman"/>
            <w:sz w:val="22"/>
            <w:szCs w:val="22"/>
          </w:rPr>
          <w:t xml:space="preserve">we included </w:t>
        </w:r>
      </w:ins>
      <w:ins w:id="147" w:author="Vijay Singh" w:date="2021-01-21T18:26:00Z">
        <w:r w:rsidR="00914F31">
          <w:rPr>
            <w:rStyle w:val="None"/>
            <w:rFonts w:ascii="Times New Roman" w:hAnsi="Times New Roman"/>
            <w:sz w:val="22"/>
            <w:szCs w:val="22"/>
          </w:rPr>
          <w:t xml:space="preserve">two </w:t>
        </w:r>
      </w:ins>
      <w:ins w:id="148" w:author="Vijay Singh" w:date="2021-01-21T18:27:00Z">
        <w:r w:rsidR="00914F31">
          <w:rPr>
            <w:rStyle w:val="None"/>
            <w:rFonts w:ascii="Times New Roman" w:hAnsi="Times New Roman"/>
            <w:sz w:val="22"/>
            <w:szCs w:val="22"/>
          </w:rPr>
          <w:t xml:space="preserve">of the initially </w:t>
        </w:r>
      </w:ins>
      <w:ins w:id="149" w:author="Vijay Singh" w:date="2021-01-21T18:29:00Z">
        <w:r w:rsidR="00042D70">
          <w:rPr>
            <w:rStyle w:val="None"/>
            <w:rFonts w:ascii="Times New Roman" w:hAnsi="Times New Roman"/>
            <w:sz w:val="22"/>
            <w:szCs w:val="22"/>
          </w:rPr>
          <w:t>discontinued</w:t>
        </w:r>
      </w:ins>
      <w:ins w:id="150" w:author="Vijay Singh" w:date="2021-01-21T18:27:00Z">
        <w:r w:rsidR="00914F31">
          <w:rPr>
            <w:rStyle w:val="None"/>
            <w:rFonts w:ascii="Times New Roman" w:hAnsi="Times New Roman"/>
            <w:sz w:val="22"/>
            <w:szCs w:val="22"/>
          </w:rPr>
          <w:t xml:space="preserve"> observers in our experiment</w:t>
        </w:r>
      </w:ins>
      <w:ins w:id="151" w:author="Vijay Singh" w:date="2021-01-22T12:35:00Z">
        <w:r w:rsidR="007018F9">
          <w:rPr>
            <w:rStyle w:val="None"/>
            <w:rFonts w:ascii="Times New Roman" w:hAnsi="Times New Roman"/>
            <w:sz w:val="22"/>
            <w:szCs w:val="22"/>
          </w:rPr>
          <w:t xml:space="preserve"> (Observer 5 and Observer 8)</w:t>
        </w:r>
      </w:ins>
      <w:ins w:id="152" w:author="Vijay Singh" w:date="2021-01-21T18:27:00Z">
        <w:r w:rsidR="00914F31">
          <w:rPr>
            <w:rStyle w:val="None"/>
            <w:rFonts w:ascii="Times New Roman" w:hAnsi="Times New Roman"/>
            <w:sz w:val="22"/>
            <w:szCs w:val="22"/>
          </w:rPr>
          <w:t xml:space="preserve">. </w:t>
        </w:r>
      </w:ins>
      <w:ins w:id="153" w:author="Vijay Singh" w:date="2021-01-21T18:21:00Z">
        <w:r w:rsidR="002D7BA3">
          <w:rPr>
            <w:rStyle w:val="None"/>
            <w:rFonts w:ascii="Times New Roman" w:hAnsi="Times New Roman"/>
            <w:sz w:val="22"/>
            <w:szCs w:val="22"/>
          </w:rPr>
          <w:t xml:space="preserve">Total of 11 naïve observers participated in the </w:t>
        </w:r>
      </w:ins>
      <w:ins w:id="154" w:author="Vijay Singh" w:date="2021-01-21T18:22:00Z">
        <w:r w:rsidR="002D7BA3">
          <w:rPr>
            <w:rStyle w:val="None"/>
            <w:rFonts w:ascii="Times New Roman" w:hAnsi="Times New Roman"/>
            <w:sz w:val="22"/>
            <w:szCs w:val="22"/>
          </w:rPr>
          <w:t>practice sessions.</w:t>
        </w:r>
        <w:r w:rsidR="00D14A65">
          <w:rPr>
            <w:rStyle w:val="None"/>
            <w:rFonts w:ascii="Times New Roman" w:hAnsi="Times New Roman"/>
            <w:sz w:val="22"/>
            <w:szCs w:val="22"/>
          </w:rPr>
          <w:t xml:space="preserve"> Four </w:t>
        </w:r>
      </w:ins>
      <w:ins w:id="155" w:author="Vijay Singh" w:date="2021-01-21T18:30:00Z">
        <w:r w:rsidR="00ED6E38">
          <w:rPr>
            <w:rStyle w:val="None"/>
            <w:rFonts w:ascii="Times New Roman" w:hAnsi="Times New Roman"/>
            <w:sz w:val="22"/>
            <w:szCs w:val="22"/>
          </w:rPr>
          <w:t xml:space="preserve">of these </w:t>
        </w:r>
      </w:ins>
      <w:ins w:id="156" w:author="Vijay Singh" w:date="2021-01-21T18:22:00Z">
        <w:r w:rsidR="00D14A65">
          <w:rPr>
            <w:rStyle w:val="None"/>
            <w:rFonts w:ascii="Times New Roman" w:hAnsi="Times New Roman"/>
            <w:sz w:val="22"/>
            <w:szCs w:val="22"/>
          </w:rPr>
          <w:t>observers met the criteria for continuing the expe</w:t>
        </w:r>
      </w:ins>
      <w:ins w:id="157" w:author="Vijay Singh" w:date="2021-01-21T18:23:00Z">
        <w:r w:rsidR="00D14A65">
          <w:rPr>
            <w:rStyle w:val="None"/>
            <w:rFonts w:ascii="Times New Roman" w:hAnsi="Times New Roman"/>
            <w:sz w:val="22"/>
            <w:szCs w:val="22"/>
          </w:rPr>
          <w:t>riment.</w:t>
        </w:r>
      </w:ins>
      <w:ins w:id="158" w:author="Vijay Singh" w:date="2021-01-21T18:28:00Z">
        <w:r w:rsidR="00413969">
          <w:rPr>
            <w:rStyle w:val="None"/>
            <w:rFonts w:ascii="Times New Roman" w:hAnsi="Times New Roman"/>
            <w:sz w:val="22"/>
            <w:szCs w:val="22"/>
          </w:rPr>
          <w:t xml:space="preserve"> Two of these observers also participated in the main experiment </w:t>
        </w:r>
      </w:ins>
      <w:ins w:id="159" w:author="Vijay Singh" w:date="2021-01-22T12:36:00Z">
        <w:r w:rsidR="007018F9">
          <w:rPr>
            <w:rStyle w:val="None"/>
            <w:rFonts w:ascii="Times New Roman" w:hAnsi="Times New Roman"/>
            <w:sz w:val="22"/>
            <w:szCs w:val="22"/>
          </w:rPr>
          <w:t>(Observer 4 and Observer 8)</w:t>
        </w:r>
      </w:ins>
      <w:ins w:id="160" w:author="Vijay Singh" w:date="2021-01-21T18:29:00Z">
        <w:r w:rsidR="00413969">
          <w:rPr>
            <w:rStyle w:val="None"/>
            <w:rFonts w:ascii="Times New Roman" w:hAnsi="Times New Roman"/>
            <w:sz w:val="22"/>
            <w:szCs w:val="22"/>
          </w:rPr>
          <w:t>.</w:t>
        </w:r>
      </w:ins>
      <w:ins w:id="161" w:author="Vijay Singh" w:date="2021-01-21T18:20:00Z">
        <w:r w:rsidR="00F8245C">
          <w:rPr>
            <w:rStyle w:val="None"/>
            <w:rFonts w:ascii="Times New Roman" w:hAnsi="Times New Roman"/>
            <w:sz w:val="22"/>
            <w:szCs w:val="22"/>
          </w:rPr>
          <w:t xml:space="preserve"> </w:t>
        </w:r>
      </w:ins>
      <w:ins w:id="162" w:author="Brainard, David H" w:date="2021-01-18T12:15:00Z">
        <w:r w:rsidR="00542154">
          <w:rPr>
            <w:rStyle w:val="None"/>
            <w:rFonts w:ascii="Times New Roman" w:hAnsi="Times New Roman"/>
            <w:sz w:val="22"/>
            <w:szCs w:val="22"/>
          </w:rPr>
          <w:t xml:space="preserve"> </w:t>
        </w:r>
      </w:ins>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7C445DC7" w14:textId="46E33746"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ins w:id="163" w:author="Vijay Singh" w:date="2021-01-25T19:52:00Z">
        <w:r w:rsidR="00B44CB5">
          <w:rPr>
            <w:rFonts w:ascii="Times New Roman" w:hAnsi="Times New Roman" w:cs="Times New Roman"/>
            <w:sz w:val="22"/>
            <w:szCs w:val="22"/>
          </w:rPr>
          <w:t xml:space="preserve"> Figure S2 also shows the threshold of the observers </w:t>
        </w:r>
      </w:ins>
      <w:ins w:id="164" w:author="Vijay Singh" w:date="2021-01-25T19:53:00Z">
        <w:r w:rsidR="00B44CB5">
          <w:rPr>
            <w:rFonts w:ascii="Times New Roman" w:hAnsi="Times New Roman" w:cs="Times New Roman"/>
            <w:sz w:val="22"/>
            <w:szCs w:val="22"/>
          </w:rPr>
          <w:t>in Experiment 3 for the condition with covariance scalar equal to 1. This condition is equivalent to Condition 3a of Exper</w:t>
        </w:r>
      </w:ins>
      <w:ins w:id="165" w:author="Vijay Singh" w:date="2021-01-25T19:54:00Z">
        <w:r w:rsidR="00B44CB5">
          <w:rPr>
            <w:rFonts w:ascii="Times New Roman" w:hAnsi="Times New Roman" w:cs="Times New Roman"/>
            <w:sz w:val="22"/>
            <w:szCs w:val="22"/>
          </w:rPr>
          <w:t xml:space="preserve">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ins>
    </w:p>
    <w:p w14:paraId="7F5FDBBA" w14:textId="694A137B" w:rsidR="005E7CD5" w:rsidRPr="0076345B" w:rsidRDefault="005E7CD5" w:rsidP="0076345B">
      <w:pPr>
        <w:pStyle w:val="Body"/>
        <w:spacing w:after="160"/>
        <w:jc w:val="center"/>
        <w:rPr>
          <w:rFonts w:ascii="Times New Roman" w:hAnsi="Times New Roman" w:cs="Times New Roman"/>
          <w:sz w:val="22"/>
          <w:szCs w:val="22"/>
        </w:rPr>
      </w:pPr>
      <w:r w:rsidRPr="0076345B">
        <w:rPr>
          <w:rFonts w:ascii="Times New Roman" w:hAnsi="Times New Roman" w:cs="Times New Roman"/>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ins w:id="166" w:author="Vijay Singh" w:date="2021-02-06T13:30:00Z"/>
          <w:rFonts w:ascii="Times New Roman" w:hAnsi="Times New Roman"/>
          <w:b/>
          <w:bCs/>
          <w:sz w:val="22"/>
          <w:szCs w:val="22"/>
        </w:rPr>
      </w:pPr>
    </w:p>
    <w:p w14:paraId="34FE7115" w14:textId="77777777" w:rsidR="000F7CE6" w:rsidRDefault="000F7CE6" w:rsidP="000F7CE6">
      <w:pPr>
        <w:pStyle w:val="Default"/>
        <w:spacing w:before="0"/>
        <w:jc w:val="center"/>
        <w:rPr>
          <w:ins w:id="167" w:author="Vijay Singh" w:date="2021-02-06T13:30:00Z"/>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1DF516B8" w14:textId="77777777" w:rsidR="000F7CE6" w:rsidRPr="009F434F" w:rsidRDefault="000F7CE6" w:rsidP="000F7CE6">
      <w:pPr>
        <w:pStyle w:val="Default"/>
        <w:spacing w:before="0"/>
        <w:rPr>
          <w:rFonts w:ascii="Times New Roman" w:hAnsi="Times New Roman"/>
          <w:b/>
          <w:bCs/>
          <w:sz w:val="22"/>
          <w:szCs w:val="22"/>
        </w:rPr>
      </w:pPr>
    </w:p>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27A22469" w14:textId="77777777" w:rsidR="001B3B40" w:rsidRPr="009C2152" w:rsidRDefault="001B3B40" w:rsidP="001B3B40">
      <w:pPr>
        <w:pStyle w:val="Body"/>
        <w:rPr>
          <w:rFonts w:ascii="Times New Roman" w:hAnsi="Times New Roman" w:cs="Times New Roman"/>
          <w:sz w:val="22"/>
          <w:szCs w:val="22"/>
        </w:rPr>
      </w:pPr>
      <w:r w:rsidRPr="009C2152">
        <w:rPr>
          <w:rStyle w:val="None"/>
          <w:rFonts w:ascii="Times New Roman" w:hAnsi="Times New Roman" w:cs="Times New Roman"/>
          <w:b/>
          <w:bCs/>
          <w:sz w:val="22"/>
          <w:szCs w:val="22"/>
        </w:rPr>
        <w:t>Figure S2:</w:t>
      </w:r>
      <w:r w:rsidRPr="009C2152">
        <w:rPr>
          <w:rStyle w:val="None"/>
          <w:rFonts w:ascii="Times New Roman" w:hAnsi="Times New Roman" w:cs="Times New Roman"/>
          <w:sz w:val="22"/>
          <w:szCs w:val="22"/>
        </w:rPr>
        <w:t xml:space="preserve"> Lightness discrimination threshold of </w:t>
      </w:r>
      <w:r>
        <w:rPr>
          <w:rStyle w:val="None"/>
          <w:rFonts w:ascii="Times New Roman" w:hAnsi="Times New Roman" w:cs="Times New Roman"/>
          <w:sz w:val="22"/>
          <w:szCs w:val="22"/>
        </w:rPr>
        <w:t xml:space="preserve">four human </w:t>
      </w:r>
      <w:r w:rsidRPr="009C2152">
        <w:rPr>
          <w:rStyle w:val="None"/>
          <w:rFonts w:ascii="Times New Roman" w:hAnsi="Times New Roman" w:cs="Times New Roman"/>
          <w:sz w:val="22"/>
          <w:szCs w:val="22"/>
        </w:rPr>
        <w:t>observers in</w:t>
      </w:r>
      <w:r>
        <w:rPr>
          <w:rStyle w:val="None"/>
          <w:rFonts w:ascii="Times New Roman" w:hAnsi="Times New Roman" w:cs="Times New Roman"/>
          <w:sz w:val="22"/>
          <w:szCs w:val="22"/>
        </w:rPr>
        <w:t xml:space="preserve"> the five conditions in </w:t>
      </w:r>
      <w:r w:rsidRPr="009C2152">
        <w:rPr>
          <w:rStyle w:val="None"/>
          <w:rFonts w:ascii="Times New Roman" w:hAnsi="Times New Roman" w:cs="Times New Roman"/>
          <w:sz w:val="22"/>
          <w:szCs w:val="22"/>
        </w:rPr>
        <w:t>Experiment 2</w:t>
      </w:r>
      <w:r>
        <w:rPr>
          <w:rStyle w:val="None"/>
          <w:rFonts w:ascii="Times New Roman" w:hAnsi="Times New Roman" w:cs="Times New Roman"/>
          <w:sz w:val="22"/>
          <w:szCs w:val="22"/>
        </w:rPr>
        <w:t xml:space="preserve"> </w:t>
      </w:r>
      <w:r>
        <w:rPr>
          <w:rFonts w:ascii="Times New Roman" w:hAnsi="Times New Roman" w:cs="Times New Roman"/>
          <w:sz w:val="22"/>
          <w:szCs w:val="22"/>
        </w:rPr>
        <w:t>(The data points have been jittered to avoid marker overlaps).</w:t>
      </w:r>
      <w:r w:rsidRPr="009C2152">
        <w:rPr>
          <w:rStyle w:val="None"/>
          <w:rFonts w:ascii="Times New Roman" w:hAnsi="Times New Roman" w:cs="Times New Roman"/>
          <w:sz w:val="22"/>
          <w:szCs w:val="22"/>
        </w:rPr>
        <w:t xml:space="preserve"> </w:t>
      </w:r>
      <w:r>
        <w:rPr>
          <w:rFonts w:ascii="Times New Roman" w:hAnsi="Times New Roman" w:cs="Times New Roman"/>
          <w:sz w:val="22"/>
          <w:szCs w:val="22"/>
        </w:rPr>
        <w:t xml:space="preserve">The thresholds are </w:t>
      </w:r>
      <w:r w:rsidRPr="009C2152">
        <w:rPr>
          <w:rFonts w:ascii="Times New Roman" w:hAnsi="Times New Roman" w:cs="Times New Roman"/>
          <w:sz w:val="22"/>
          <w:szCs w:val="22"/>
        </w:rPr>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Condition 3a of Experiment 2 is </w:t>
      </w:r>
      <w:r>
        <w:rPr>
          <w:rFonts w:ascii="Times New Roman" w:hAnsi="Times New Roman" w:cs="Times New Roman"/>
          <w:sz w:val="22"/>
          <w:szCs w:val="22"/>
        </w:rPr>
        <w:t>equivalent to the condition with covariance scalar equal to 1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=1</m:t>
        </m:r>
      </m:oMath>
      <w:r>
        <w:rPr>
          <w:rFonts w:ascii="Times New Roman" w:hAnsi="Times New Roman" w:cs="Times New Roman"/>
          <w:sz w:val="22"/>
          <w:szCs w:val="22"/>
        </w:rPr>
        <w:t xml:space="preserve">). The thresholds for this condition are also provided for comparison. Two observers from Experiment 2 also participated in Experiment 3. </w:t>
      </w:r>
      <w:r w:rsidRPr="009C2152">
        <w:rPr>
          <w:rStyle w:val="None"/>
          <w:rFonts w:ascii="Times New Roman" w:hAnsi="Times New Roman" w:cs="Times New Roman"/>
          <w:b/>
          <w:bCs/>
          <w:sz w:val="22"/>
          <w:szCs w:val="22"/>
        </w:rPr>
        <w:t xml:space="preserve"> </w:t>
      </w:r>
      <w:r w:rsidRPr="009C2152">
        <w:rPr>
          <w:rFonts w:ascii="Times New Roman" w:hAnsi="Times New Roman" w:cs="Times New Roman"/>
          <w:color w:val="auto"/>
          <w:sz w:val="22"/>
          <w:szCs w:val="22"/>
          <w14:textOutline w14:w="0" w14:cap="rnd" w14:cmpd="sng" w14:algn="ctr">
            <w14:noFill/>
            <w14:prstDash w14:val="solid"/>
            <w14:bevel/>
          </w14:textOutline>
        </w:rPr>
        <w:fldChar w:fldCharType="begin"/>
      </w:r>
      <w:r w:rsidRPr="009C2152">
        <w:rPr>
          <w:rFonts w:ascii="Times New Roman" w:hAnsi="Times New Roman" w:cs="Times New Roman"/>
          <w:sz w:val="22"/>
          <w:szCs w:val="22"/>
        </w:rPr>
        <w:instrText xml:space="preserve"> ADDIN EN.REFLIST </w:instrText>
      </w:r>
      <w:r w:rsidRPr="009C2152">
        <w:rPr>
          <w:rFonts w:ascii="Times New Roman" w:hAnsi="Times New Roman" w:cs="Times New Roman"/>
          <w:color w:val="auto"/>
          <w:sz w:val="22"/>
          <w:szCs w:val="22"/>
          <w14:textOutline w14:w="0" w14:cap="rnd" w14:cmpd="sng" w14:algn="ctr">
            <w14:noFill/>
            <w14:prstDash w14:val="solid"/>
            <w14:bevel/>
          </w14:textOutline>
        </w:rPr>
        <w:fldChar w:fldCharType="end"/>
      </w:r>
    </w:p>
    <w:p w14:paraId="0CA11536" w14:textId="79173B1C"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7FC38E23" w14:textId="77777777" w:rsidR="007E4EA9" w:rsidRPr="007E4EA9" w:rsidRDefault="00761DC9" w:rsidP="007E4EA9">
      <w:pPr>
        <w:pStyle w:val="EndNoteBibliography"/>
        <w:ind w:left="720" w:hanging="720"/>
        <w:rPr>
          <w:noProof/>
        </w:rPr>
      </w:pPr>
      <w:r>
        <w:fldChar w:fldCharType="begin"/>
      </w:r>
      <w:r>
        <w:instrText xml:space="preserve"> ADDIN EN.REFLIST </w:instrText>
      </w:r>
      <w:r>
        <w:fldChar w:fldCharType="separate"/>
      </w:r>
      <w:r w:rsidR="007E4EA9" w:rsidRPr="007E4EA9">
        <w:rPr>
          <w:noProof/>
        </w:rPr>
        <w:t xml:space="preserve">Adelson, E. H. (2000). Lightness Perception and Lightness Illusions. In M. Gazzaniga (Ed.), </w:t>
      </w:r>
      <w:r w:rsidR="007E4EA9" w:rsidRPr="007E4EA9">
        <w:rPr>
          <w:i/>
          <w:noProof/>
        </w:rPr>
        <w:t>The New Cognitive Neurosciences, 2nd edition</w:t>
      </w:r>
      <w:r w:rsidR="007E4EA9" w:rsidRPr="007E4EA9">
        <w:rPr>
          <w:noProof/>
        </w:rPr>
        <w:t xml:space="preserve"> (pp. 339-351). Cambridge, MA: MIT Press.</w:t>
      </w:r>
    </w:p>
    <w:p w14:paraId="3EA97D15" w14:textId="77777777" w:rsidR="007E4EA9" w:rsidRPr="007E4EA9" w:rsidRDefault="007E4EA9" w:rsidP="007E4EA9">
      <w:pPr>
        <w:pStyle w:val="EndNoteBibliography"/>
        <w:ind w:left="720" w:hanging="720"/>
        <w:rPr>
          <w:noProof/>
        </w:rPr>
      </w:pPr>
      <w:r w:rsidRPr="007E4EA9">
        <w:rPr>
          <w:noProof/>
        </w:rPr>
        <w:t xml:space="preserve">American Society for Testing and Materials. (2017 ). Standard test method for luminous reflectance factor of acoustical materials by use of integrating-sphere reflectometers. </w:t>
      </w:r>
      <w:r w:rsidRPr="007E4EA9">
        <w:rPr>
          <w:i/>
          <w:noProof/>
        </w:rPr>
        <w:t>Renovations of Center for Historic Preservation, 98(A)</w:t>
      </w:r>
      <w:r w:rsidRPr="007E4EA9">
        <w:rPr>
          <w:noProof/>
        </w:rPr>
        <w:t xml:space="preserve">, E1477. </w:t>
      </w:r>
    </w:p>
    <w:p w14:paraId="0958F591" w14:textId="77777777" w:rsidR="007E4EA9" w:rsidRPr="007E4EA9" w:rsidRDefault="007E4EA9" w:rsidP="007E4EA9">
      <w:pPr>
        <w:pStyle w:val="EndNoteBibliography"/>
        <w:ind w:left="720" w:hanging="720"/>
        <w:rPr>
          <w:noProof/>
        </w:rPr>
      </w:pPr>
      <w:r w:rsidRPr="007E4EA9">
        <w:rPr>
          <w:noProof/>
        </w:rPr>
        <w:t xml:space="preserve">Arend, L. E., &amp; Goldstein, R. (1987). Simultaneous constancy, lightness, and brightness. </w:t>
      </w:r>
      <w:r w:rsidRPr="007E4EA9">
        <w:rPr>
          <w:i/>
          <w:noProof/>
        </w:rPr>
        <w:t>J Opt Soc Am A, 4</w:t>
      </w:r>
      <w:r w:rsidRPr="007E4EA9">
        <w:rPr>
          <w:noProof/>
        </w:rPr>
        <w:t>(12), 2281-2285. doi:10.1364/josaa.4.002281</w:t>
      </w:r>
    </w:p>
    <w:p w14:paraId="60ADA7D5" w14:textId="77777777" w:rsidR="007E4EA9" w:rsidRPr="007E4EA9" w:rsidRDefault="007E4EA9" w:rsidP="007E4EA9">
      <w:pPr>
        <w:pStyle w:val="EndNoteBibliography"/>
        <w:ind w:left="720" w:hanging="720"/>
        <w:rPr>
          <w:noProof/>
        </w:rPr>
      </w:pPr>
      <w:r w:rsidRPr="007E4EA9">
        <w:rPr>
          <w:noProof/>
        </w:rPr>
        <w:t xml:space="preserve">Arend, L. E., &amp; Spehar, B. (1993a). Lightness, brightness, and brightness contrast: 1. Illuminance variation. </w:t>
      </w:r>
      <w:r w:rsidRPr="007E4EA9">
        <w:rPr>
          <w:i/>
          <w:noProof/>
        </w:rPr>
        <w:t>Percept Psychophys, 54</w:t>
      </w:r>
      <w:r w:rsidRPr="007E4EA9">
        <w:rPr>
          <w:noProof/>
        </w:rPr>
        <w:t>(4), 446-456. doi:10.3758/bf03211767</w:t>
      </w:r>
    </w:p>
    <w:p w14:paraId="70013C2C" w14:textId="77777777" w:rsidR="007E4EA9" w:rsidRPr="007E4EA9" w:rsidRDefault="007E4EA9" w:rsidP="007E4EA9">
      <w:pPr>
        <w:pStyle w:val="EndNoteBibliography"/>
        <w:ind w:left="720" w:hanging="720"/>
        <w:rPr>
          <w:noProof/>
        </w:rPr>
      </w:pPr>
      <w:r w:rsidRPr="007E4EA9">
        <w:rPr>
          <w:noProof/>
        </w:rPr>
        <w:t xml:space="preserve">Arend, L. E., &amp; Spehar, B. (1993b). Lightness, brightness, and brightness contrast: 2. Reflectance variation. </w:t>
      </w:r>
      <w:r w:rsidRPr="007E4EA9">
        <w:rPr>
          <w:i/>
          <w:noProof/>
        </w:rPr>
        <w:t>Percept Psychophys, 54</w:t>
      </w:r>
      <w:r w:rsidRPr="007E4EA9">
        <w:rPr>
          <w:noProof/>
        </w:rPr>
        <w:t>(4), 457-468. doi:10.3758/bf03211768</w:t>
      </w:r>
    </w:p>
    <w:p w14:paraId="1ED1F33B" w14:textId="77777777" w:rsidR="007E4EA9" w:rsidRPr="007E4EA9" w:rsidRDefault="007E4EA9" w:rsidP="007E4EA9">
      <w:pPr>
        <w:pStyle w:val="EndNoteBibliography"/>
        <w:ind w:left="720" w:hanging="720"/>
        <w:rPr>
          <w:noProof/>
        </w:rPr>
      </w:pPr>
      <w:r w:rsidRPr="007E4EA9">
        <w:rPr>
          <w:noProof/>
        </w:rPr>
        <w:t xml:space="preserve">Brainard, D. H. (1989). Calibration of a computer controlled color monitor. </w:t>
      </w:r>
      <w:r w:rsidRPr="007E4EA9">
        <w:rPr>
          <w:i/>
          <w:noProof/>
        </w:rPr>
        <w:t>Color Research &amp; Application, 14</w:t>
      </w:r>
      <w:r w:rsidRPr="007E4EA9">
        <w:rPr>
          <w:noProof/>
        </w:rPr>
        <w:t xml:space="preserve">(1), 23-34. </w:t>
      </w:r>
    </w:p>
    <w:p w14:paraId="28557FEF" w14:textId="77777777" w:rsidR="007E4EA9" w:rsidRPr="007E4EA9" w:rsidRDefault="007E4EA9" w:rsidP="007E4EA9">
      <w:pPr>
        <w:pStyle w:val="EndNoteBibliography"/>
        <w:ind w:left="720" w:hanging="720"/>
        <w:rPr>
          <w:noProof/>
        </w:rPr>
      </w:pPr>
      <w:r w:rsidRPr="007E4EA9">
        <w:rPr>
          <w:noProof/>
        </w:rPr>
        <w:t xml:space="preserve">Brainard, D. H. (2015). Color and the Cone Mosaic. </w:t>
      </w:r>
      <w:r w:rsidRPr="007E4EA9">
        <w:rPr>
          <w:i/>
          <w:noProof/>
        </w:rPr>
        <w:t>Annu Rev Vis Sci, 1</w:t>
      </w:r>
      <w:r w:rsidRPr="007E4EA9">
        <w:rPr>
          <w:noProof/>
        </w:rPr>
        <w:t>, 519-546. doi:10.1146/annurev-vision-082114-035341</w:t>
      </w:r>
    </w:p>
    <w:p w14:paraId="17DA76EF" w14:textId="77777777" w:rsidR="007E4EA9" w:rsidRPr="007E4EA9" w:rsidRDefault="007E4EA9" w:rsidP="007E4EA9">
      <w:pPr>
        <w:pStyle w:val="EndNoteBibliography"/>
        <w:ind w:left="720" w:hanging="720"/>
        <w:rPr>
          <w:noProof/>
        </w:rPr>
      </w:pPr>
      <w:r w:rsidRPr="007E4EA9">
        <w:rPr>
          <w:noProof/>
        </w:rPr>
        <w:t xml:space="preserve">Brown, R. O., &amp; MacLeod, D. I. (1997). Color appearance depends on the variance of surround colors. </w:t>
      </w:r>
      <w:r w:rsidRPr="007E4EA9">
        <w:rPr>
          <w:i/>
          <w:noProof/>
        </w:rPr>
        <w:t>Curr Biol, 7</w:t>
      </w:r>
      <w:r w:rsidRPr="007E4EA9">
        <w:rPr>
          <w:noProof/>
        </w:rPr>
        <w:t>(11), 844-849. doi:10.1016/s0960-9822(06)00372-1</w:t>
      </w:r>
    </w:p>
    <w:p w14:paraId="3DCC8BF2" w14:textId="77777777" w:rsidR="007E4EA9" w:rsidRPr="007E4EA9" w:rsidRDefault="007E4EA9" w:rsidP="007E4EA9">
      <w:pPr>
        <w:pStyle w:val="EndNoteBibliography"/>
        <w:ind w:left="720" w:hanging="720"/>
        <w:rPr>
          <w:noProof/>
        </w:rPr>
      </w:pPr>
      <w:r w:rsidRPr="007E4EA9">
        <w:rPr>
          <w:noProof/>
        </w:rPr>
        <w:t xml:space="preserve">Fechner, G. T. (1966). </w:t>
      </w:r>
      <w:r w:rsidRPr="007E4EA9">
        <w:rPr>
          <w:i/>
          <w:noProof/>
        </w:rPr>
        <w:t>Elements of psychophysics</w:t>
      </w:r>
      <w:r w:rsidRPr="007E4EA9">
        <w:rPr>
          <w:noProof/>
        </w:rPr>
        <w:t xml:space="preserve"> (Vol. 1). New York: Holt, Rinehart and Winston.</w:t>
      </w:r>
    </w:p>
    <w:p w14:paraId="6951A34F" w14:textId="77777777" w:rsidR="007E4EA9" w:rsidRPr="007E4EA9" w:rsidRDefault="007E4EA9" w:rsidP="007E4EA9">
      <w:pPr>
        <w:pStyle w:val="EndNoteBibliography"/>
        <w:ind w:left="720" w:hanging="720"/>
        <w:rPr>
          <w:noProof/>
        </w:rPr>
      </w:pPr>
      <w:r w:rsidRPr="007E4EA9">
        <w:rPr>
          <w:noProof/>
        </w:rPr>
        <w:t xml:space="preserve">Gilchrist, A. L. (1977). Perceived lightness depends on perceived spatial arrangement. </w:t>
      </w:r>
      <w:r w:rsidRPr="007E4EA9">
        <w:rPr>
          <w:i/>
          <w:noProof/>
        </w:rPr>
        <w:t>Science, 195</w:t>
      </w:r>
      <w:r w:rsidRPr="007E4EA9">
        <w:rPr>
          <w:noProof/>
        </w:rPr>
        <w:t>(4274), 185-187. doi:10.1126/science.831266</w:t>
      </w:r>
    </w:p>
    <w:p w14:paraId="33BFFE3E" w14:textId="77777777" w:rsidR="007E4EA9" w:rsidRPr="007E4EA9" w:rsidRDefault="007E4EA9" w:rsidP="007E4EA9">
      <w:pPr>
        <w:pStyle w:val="EndNoteBibliography"/>
        <w:ind w:left="720" w:hanging="720"/>
        <w:rPr>
          <w:noProof/>
        </w:rPr>
      </w:pPr>
      <w:r w:rsidRPr="007E4EA9">
        <w:rPr>
          <w:noProof/>
        </w:rPr>
        <w:t xml:space="preserve">Green, D. M., &amp; Swets, J. A. (1996). </w:t>
      </w:r>
      <w:r w:rsidRPr="007E4EA9">
        <w:rPr>
          <w:i/>
          <w:noProof/>
        </w:rPr>
        <w:t>Signal detection theory and psychophysics</w:t>
      </w:r>
      <w:r w:rsidRPr="007E4EA9">
        <w:rPr>
          <w:noProof/>
        </w:rPr>
        <w:t xml:space="preserve"> (Vol. 1). New York: Wiley.</w:t>
      </w:r>
    </w:p>
    <w:p w14:paraId="46576516" w14:textId="77777777" w:rsidR="007E4EA9" w:rsidRPr="007E4EA9" w:rsidRDefault="007E4EA9" w:rsidP="007E4EA9">
      <w:pPr>
        <w:pStyle w:val="EndNoteBibliography"/>
        <w:ind w:left="720" w:hanging="720"/>
        <w:rPr>
          <w:noProof/>
        </w:rPr>
      </w:pPr>
      <w:r w:rsidRPr="007E4EA9">
        <w:rPr>
          <w:noProof/>
        </w:rPr>
        <w:t xml:space="preserve">Heasly, B. S., Cottaris, N. P., Lichtman, D. P., Xiao, B., &amp; Brainard, D. H. (2014). RenderToolbox3: MATLAB tools that facilitate physically based stimulus rendering for vision research. </w:t>
      </w:r>
      <w:r w:rsidRPr="007E4EA9">
        <w:rPr>
          <w:i/>
          <w:noProof/>
        </w:rPr>
        <w:t>J Vis, 14</w:t>
      </w:r>
      <w:r w:rsidRPr="007E4EA9">
        <w:rPr>
          <w:noProof/>
        </w:rPr>
        <w:t>(2). doi:10.1167/14.2.6</w:t>
      </w:r>
    </w:p>
    <w:p w14:paraId="6F4A6B79" w14:textId="77777777" w:rsidR="007E4EA9" w:rsidRPr="007E4EA9" w:rsidRDefault="007E4EA9" w:rsidP="007E4EA9">
      <w:pPr>
        <w:pStyle w:val="EndNoteBibliography"/>
        <w:ind w:left="720" w:hanging="720"/>
        <w:rPr>
          <w:noProof/>
        </w:rPr>
      </w:pPr>
      <w:r w:rsidRPr="007E4EA9">
        <w:rPr>
          <w:noProof/>
        </w:rPr>
        <w:t xml:space="preserve">Hecht, S., Shlaer, S., &amp; Pirenne, M. H. (1942). Energy, Quanta, and Vision. </w:t>
      </w:r>
      <w:r w:rsidRPr="007E4EA9">
        <w:rPr>
          <w:i/>
          <w:noProof/>
        </w:rPr>
        <w:t>J Gen Physiol, 25</w:t>
      </w:r>
      <w:r w:rsidRPr="007E4EA9">
        <w:rPr>
          <w:noProof/>
        </w:rPr>
        <w:t>(6), 819-840. doi:10.1085/jgp.25.6.819</w:t>
      </w:r>
    </w:p>
    <w:p w14:paraId="7E2B4D78" w14:textId="77777777" w:rsidR="007E4EA9" w:rsidRPr="007E4EA9" w:rsidRDefault="007E4EA9" w:rsidP="007E4EA9">
      <w:pPr>
        <w:pStyle w:val="EndNoteBibliography"/>
        <w:ind w:left="720" w:hanging="720"/>
        <w:rPr>
          <w:noProof/>
        </w:rPr>
      </w:pPr>
      <w:r w:rsidRPr="007E4EA9">
        <w:rPr>
          <w:noProof/>
        </w:rPr>
        <w:t xml:space="preserve">Hillis, J. M., &amp; Brainard, D. H. (2005). Do common mechanisms of adaptation mediate color discrimination and appearance? Uniform backgrounds. </w:t>
      </w:r>
      <w:r w:rsidRPr="007E4EA9">
        <w:rPr>
          <w:i/>
          <w:noProof/>
        </w:rPr>
        <w:t>J Opt Soc Am A Opt Image Sci Vis, 22</w:t>
      </w:r>
      <w:r w:rsidRPr="007E4EA9">
        <w:rPr>
          <w:noProof/>
        </w:rPr>
        <w:t>(10), 2090-2106. doi:10.1364/josaa.22.002090</w:t>
      </w:r>
    </w:p>
    <w:p w14:paraId="7D1C4D40" w14:textId="77777777" w:rsidR="007E4EA9" w:rsidRPr="007E4EA9" w:rsidRDefault="007E4EA9" w:rsidP="007E4EA9">
      <w:pPr>
        <w:pStyle w:val="EndNoteBibliography"/>
        <w:ind w:left="720" w:hanging="720"/>
        <w:rPr>
          <w:noProof/>
        </w:rPr>
      </w:pPr>
      <w:r w:rsidRPr="007E4EA9">
        <w:rPr>
          <w:noProof/>
        </w:rPr>
        <w:t xml:space="preserve">Hillis, J. M., &amp; Brainard, D. H. (2007). Do common mechanisms of adaptation mediate color discrimination and appearance? Contrast adaptation. </w:t>
      </w:r>
      <w:r w:rsidRPr="007E4EA9">
        <w:rPr>
          <w:i/>
          <w:noProof/>
        </w:rPr>
        <w:t>J Opt Soc Am A Opt Image Sci Vis, 24</w:t>
      </w:r>
      <w:r w:rsidRPr="007E4EA9">
        <w:rPr>
          <w:noProof/>
        </w:rPr>
        <w:t>(8), 2122-2133. doi:10.1364/josaa.24.002122</w:t>
      </w:r>
    </w:p>
    <w:p w14:paraId="5E8112E3" w14:textId="551CD6E9" w:rsidR="007E4EA9" w:rsidRPr="007E4EA9" w:rsidRDefault="007E4EA9" w:rsidP="007E4EA9">
      <w:pPr>
        <w:pStyle w:val="EndNoteBibliography"/>
        <w:ind w:left="720" w:hanging="720"/>
        <w:rPr>
          <w:noProof/>
        </w:rPr>
      </w:pPr>
      <w:r w:rsidRPr="007E4EA9">
        <w:rPr>
          <w:noProof/>
        </w:rPr>
        <w:t>Jakob, W. (2010). Mitsuba renderer. doi:</w:t>
      </w:r>
      <w:hyperlink r:id="rId18" w:history="1">
        <w:r w:rsidRPr="007E4EA9">
          <w:rPr>
            <w:rStyle w:val="Hyperlink"/>
            <w:noProof/>
          </w:rPr>
          <w:t>http://www.mitsuba-renderer.org</w:t>
        </w:r>
      </w:hyperlink>
    </w:p>
    <w:p w14:paraId="515FA2CD" w14:textId="77777777" w:rsidR="007E4EA9" w:rsidRPr="007E4EA9" w:rsidRDefault="007E4EA9" w:rsidP="007E4EA9">
      <w:pPr>
        <w:pStyle w:val="EndNoteBibliography"/>
        <w:ind w:left="720" w:hanging="720"/>
        <w:rPr>
          <w:noProof/>
        </w:rPr>
      </w:pPr>
      <w:r w:rsidRPr="007E4EA9">
        <w:rPr>
          <w:noProof/>
        </w:rPr>
        <w:t xml:space="preserve">Kelly, K. L., Gibson, K. S., &amp; Nickerson, D. (1943). Tristimulus specification of the Munsell book of color from spectrophoto-metric measurements. </w:t>
      </w:r>
      <w:r w:rsidRPr="007E4EA9">
        <w:rPr>
          <w:i/>
          <w:noProof/>
        </w:rPr>
        <w:t>Journal of the Optical Society of America, 33</w:t>
      </w:r>
      <w:r w:rsidRPr="007E4EA9">
        <w:rPr>
          <w:noProof/>
        </w:rPr>
        <w:t xml:space="preserve">(7), 355-376. </w:t>
      </w:r>
    </w:p>
    <w:p w14:paraId="264637FF" w14:textId="77777777" w:rsidR="007E4EA9" w:rsidRPr="007E4EA9" w:rsidRDefault="007E4EA9" w:rsidP="007E4EA9">
      <w:pPr>
        <w:pStyle w:val="EndNoteBibliography"/>
        <w:ind w:left="720" w:hanging="720"/>
        <w:rPr>
          <w:noProof/>
        </w:rPr>
      </w:pPr>
      <w:r w:rsidRPr="007E4EA9">
        <w:rPr>
          <w:noProof/>
        </w:rPr>
        <w:t xml:space="preserve">Kingdom, F. A. (2011). Lightness, brightness and transparency: a quarter century of new ideas, captivating demonstrations and unrelenting controversy. </w:t>
      </w:r>
      <w:r w:rsidRPr="007E4EA9">
        <w:rPr>
          <w:i/>
          <w:noProof/>
        </w:rPr>
        <w:t>Vision Res, 51</w:t>
      </w:r>
      <w:r w:rsidRPr="007E4EA9">
        <w:rPr>
          <w:noProof/>
        </w:rPr>
        <w:t>(7), 652-673. doi:10.1016/j.visres.2010.09.012</w:t>
      </w:r>
    </w:p>
    <w:p w14:paraId="18201E41" w14:textId="77777777" w:rsidR="007E4EA9" w:rsidRPr="007E4EA9" w:rsidRDefault="007E4EA9" w:rsidP="007E4EA9">
      <w:pPr>
        <w:pStyle w:val="EndNoteBibliography"/>
        <w:ind w:left="720" w:hanging="720"/>
        <w:rPr>
          <w:noProof/>
        </w:rPr>
      </w:pPr>
      <w:r w:rsidRPr="007E4EA9">
        <w:rPr>
          <w:noProof/>
        </w:rPr>
        <w:t xml:space="preserve">Lotto, R. B., &amp; Purves, D. (1999). The effects of color on brightness. </w:t>
      </w:r>
      <w:r w:rsidRPr="007E4EA9">
        <w:rPr>
          <w:i/>
          <w:noProof/>
        </w:rPr>
        <w:t>Nat Neurosci, 2</w:t>
      </w:r>
      <w:r w:rsidRPr="007E4EA9">
        <w:rPr>
          <w:noProof/>
        </w:rPr>
        <w:t>(11), 1010-1014. doi:10.1038/14808</w:t>
      </w:r>
    </w:p>
    <w:p w14:paraId="5420B393" w14:textId="77777777" w:rsidR="007E4EA9" w:rsidRPr="007E4EA9" w:rsidRDefault="007E4EA9" w:rsidP="007E4EA9">
      <w:pPr>
        <w:pStyle w:val="EndNoteBibliography"/>
        <w:ind w:left="720" w:hanging="720"/>
        <w:rPr>
          <w:noProof/>
        </w:rPr>
      </w:pPr>
      <w:r w:rsidRPr="007E4EA9">
        <w:rPr>
          <w:noProof/>
        </w:rPr>
        <w:lastRenderedPageBreak/>
        <w:t xml:space="preserve">Marimont, D. H., &amp; Wandell, B. A. (1994). Matching color images: the effects of axial chromatic aberration. </w:t>
      </w:r>
      <w:r w:rsidRPr="007E4EA9">
        <w:rPr>
          <w:i/>
          <w:noProof/>
        </w:rPr>
        <w:t>Journal of the Optical Society of America A, 11</w:t>
      </w:r>
      <w:r w:rsidRPr="007E4EA9">
        <w:rPr>
          <w:noProof/>
        </w:rPr>
        <w:t xml:space="preserve">(12), 3113-3122. </w:t>
      </w:r>
    </w:p>
    <w:p w14:paraId="1E655576" w14:textId="77777777" w:rsidR="007E4EA9" w:rsidRPr="007E4EA9" w:rsidRDefault="007E4EA9" w:rsidP="007E4EA9">
      <w:pPr>
        <w:pStyle w:val="EndNoteBibliography"/>
        <w:ind w:left="720" w:hanging="720"/>
        <w:rPr>
          <w:noProof/>
        </w:rPr>
      </w:pPr>
      <w:r w:rsidRPr="007E4EA9">
        <w:rPr>
          <w:noProof/>
        </w:rPr>
        <w:t xml:space="preserve">Nachmias, J., &amp; Sansbury, R. V. (1974). Letter: Grating contrast: discrimination may be better than detection. </w:t>
      </w:r>
      <w:r w:rsidRPr="007E4EA9">
        <w:rPr>
          <w:i/>
          <w:noProof/>
        </w:rPr>
        <w:t>Vision Res, 14</w:t>
      </w:r>
      <w:r w:rsidRPr="007E4EA9">
        <w:rPr>
          <w:noProof/>
        </w:rPr>
        <w:t>(10), 1039-1042. doi:10.1016/0042-6989(74)90175-8</w:t>
      </w:r>
    </w:p>
    <w:p w14:paraId="72436174" w14:textId="77777777" w:rsidR="007E4EA9" w:rsidRPr="007E4EA9" w:rsidRDefault="007E4EA9" w:rsidP="007E4EA9">
      <w:pPr>
        <w:pStyle w:val="EndNoteBibliography"/>
        <w:ind w:left="720" w:hanging="720"/>
        <w:rPr>
          <w:noProof/>
        </w:rPr>
      </w:pPr>
      <w:r w:rsidRPr="007E4EA9">
        <w:rPr>
          <w:noProof/>
        </w:rPr>
        <w:t xml:space="preserve">Parker, A. J., &amp; Newsome, W. T. (1998). Sense and the single neuron: probing the physiology of perception. </w:t>
      </w:r>
      <w:r w:rsidRPr="007E4EA9">
        <w:rPr>
          <w:i/>
          <w:noProof/>
        </w:rPr>
        <w:t>Annu Rev Neurosci, 21</w:t>
      </w:r>
      <w:r w:rsidRPr="007E4EA9">
        <w:rPr>
          <w:noProof/>
        </w:rPr>
        <w:t>, 227-277. doi:10.1146/annurev.neuro.21.1.227</w:t>
      </w:r>
    </w:p>
    <w:p w14:paraId="4998E2B8" w14:textId="77777777" w:rsidR="007E4EA9" w:rsidRPr="007E4EA9" w:rsidRDefault="007E4EA9" w:rsidP="007E4EA9">
      <w:pPr>
        <w:pStyle w:val="EndNoteBibliography"/>
        <w:ind w:left="720" w:hanging="720"/>
        <w:rPr>
          <w:noProof/>
        </w:rPr>
      </w:pPr>
      <w:r w:rsidRPr="007E4EA9">
        <w:rPr>
          <w:noProof/>
        </w:rPr>
        <w:t xml:space="preserve">Pelli, D. G., &amp; Farell, B. (1999). Why use noise? </w:t>
      </w:r>
      <w:r w:rsidRPr="007E4EA9">
        <w:rPr>
          <w:i/>
          <w:noProof/>
        </w:rPr>
        <w:t>Journal of the Optical Society of America A, 16</w:t>
      </w:r>
      <w:r w:rsidRPr="007E4EA9">
        <w:rPr>
          <w:noProof/>
        </w:rPr>
        <w:t xml:space="preserve">(3), 647-653. </w:t>
      </w:r>
    </w:p>
    <w:p w14:paraId="67D9F023" w14:textId="77777777" w:rsidR="007E4EA9" w:rsidRPr="007E4EA9" w:rsidRDefault="007E4EA9" w:rsidP="007E4EA9">
      <w:pPr>
        <w:pStyle w:val="EndNoteBibliography"/>
        <w:ind w:left="720" w:hanging="720"/>
        <w:rPr>
          <w:noProof/>
        </w:rPr>
      </w:pPr>
      <w:r w:rsidRPr="007E4EA9">
        <w:rPr>
          <w:noProof/>
        </w:rPr>
        <w:t xml:space="preserve">Prins, N., &amp; Kingdom, F. A. A. (2018). Applying the Model-Comparison Approach to Test Specific Research Hypotheses in Psychophysical Research Using the Palamedes Toolbox. </w:t>
      </w:r>
      <w:r w:rsidRPr="007E4EA9">
        <w:rPr>
          <w:i/>
          <w:noProof/>
        </w:rPr>
        <w:t>Frontiers in Psychology, 9</w:t>
      </w:r>
      <w:r w:rsidRPr="007E4EA9">
        <w:rPr>
          <w:noProof/>
        </w:rPr>
        <w:t>, 1250. doi:doi: 10.3389/fpsyg.2018.01250</w:t>
      </w:r>
    </w:p>
    <w:p w14:paraId="217836EA" w14:textId="77777777" w:rsidR="007E4EA9" w:rsidRPr="007E4EA9" w:rsidRDefault="007E4EA9" w:rsidP="007E4EA9">
      <w:pPr>
        <w:pStyle w:val="EndNoteBibliography"/>
        <w:ind w:left="720" w:hanging="720"/>
        <w:rPr>
          <w:noProof/>
        </w:rPr>
      </w:pPr>
      <w:r w:rsidRPr="007E4EA9">
        <w:rPr>
          <w:noProof/>
        </w:rPr>
        <w:t xml:space="preserve">S, I. (1977). Tests for Colour-Blindness. </w:t>
      </w:r>
      <w:r w:rsidRPr="007E4EA9">
        <w:rPr>
          <w:i/>
          <w:noProof/>
        </w:rPr>
        <w:t>Tokyo: Kanehara Shuppen Company, Ltd.</w:t>
      </w:r>
      <w:r w:rsidRPr="007E4EA9">
        <w:rPr>
          <w:noProof/>
        </w:rPr>
        <w:t xml:space="preserve"> </w:t>
      </w:r>
    </w:p>
    <w:p w14:paraId="0E01FA27" w14:textId="77777777" w:rsidR="007E4EA9" w:rsidRPr="007E4EA9" w:rsidRDefault="007E4EA9" w:rsidP="007E4EA9">
      <w:pPr>
        <w:pStyle w:val="EndNoteBibliography"/>
        <w:ind w:left="720" w:hanging="720"/>
        <w:rPr>
          <w:noProof/>
        </w:rPr>
      </w:pPr>
      <w:r w:rsidRPr="007E4EA9">
        <w:rPr>
          <w:noProof/>
        </w:rPr>
        <w:t xml:space="preserve">Singh, V., Cottaris, N. P., Heasly, B. S., Brainard, D. H., &amp; Burge, J. (2018). Computational luminance constancy from naturalistic images. </w:t>
      </w:r>
      <w:r w:rsidRPr="007E4EA9">
        <w:rPr>
          <w:i/>
          <w:noProof/>
        </w:rPr>
        <w:t>J Vis, 18</w:t>
      </w:r>
      <w:r w:rsidRPr="007E4EA9">
        <w:rPr>
          <w:noProof/>
        </w:rPr>
        <w:t>(13), 19. doi:10.1167/18.13.19</w:t>
      </w:r>
    </w:p>
    <w:p w14:paraId="2ABD8A79" w14:textId="77777777" w:rsidR="007E4EA9" w:rsidRPr="007E4EA9" w:rsidRDefault="007E4EA9" w:rsidP="007E4EA9">
      <w:pPr>
        <w:pStyle w:val="EndNoteBibliography"/>
        <w:ind w:left="720" w:hanging="720"/>
        <w:rPr>
          <w:noProof/>
        </w:rPr>
      </w:pPr>
      <w:r w:rsidRPr="007E4EA9">
        <w:rPr>
          <w:noProof/>
        </w:rPr>
        <w:t xml:space="preserve">Stockman, A., &amp; Brainard, D. H. (2010). Color vision mechanisms. </w:t>
      </w:r>
      <w:r w:rsidRPr="007E4EA9">
        <w:rPr>
          <w:i/>
          <w:noProof/>
        </w:rPr>
        <w:t xml:space="preserve">OSA Handbook of Optics, </w:t>
      </w:r>
      <w:r w:rsidRPr="007E4EA9">
        <w:rPr>
          <w:noProof/>
        </w:rPr>
        <w:t xml:space="preserve">, 1-11. </w:t>
      </w:r>
    </w:p>
    <w:p w14:paraId="554C61EF" w14:textId="77777777" w:rsidR="007E4EA9" w:rsidRPr="007E4EA9" w:rsidRDefault="007E4EA9" w:rsidP="007E4EA9">
      <w:pPr>
        <w:pStyle w:val="EndNoteBibliography"/>
        <w:ind w:left="720" w:hanging="720"/>
        <w:rPr>
          <w:noProof/>
        </w:rPr>
      </w:pPr>
      <w:r w:rsidRPr="007E4EA9">
        <w:rPr>
          <w:noProof/>
        </w:rPr>
        <w:t xml:space="preserve">Teller, D. Y. (1984). Linking propositions. </w:t>
      </w:r>
      <w:r w:rsidRPr="007E4EA9">
        <w:rPr>
          <w:i/>
          <w:noProof/>
        </w:rPr>
        <w:t>Vision Res, 24</w:t>
      </w:r>
      <w:r w:rsidRPr="007E4EA9">
        <w:rPr>
          <w:noProof/>
        </w:rPr>
        <w:t>(10), 1233-1246. doi:10.1016/0042-6989(84)90178-0</w:t>
      </w:r>
    </w:p>
    <w:p w14:paraId="73121A7E" w14:textId="77777777" w:rsidR="007E4EA9" w:rsidRPr="007E4EA9" w:rsidRDefault="007E4EA9" w:rsidP="007E4EA9">
      <w:pPr>
        <w:pStyle w:val="EndNoteBibliography"/>
        <w:ind w:left="720" w:hanging="720"/>
        <w:rPr>
          <w:noProof/>
        </w:rPr>
      </w:pPr>
      <w:r w:rsidRPr="007E4EA9">
        <w:rPr>
          <w:noProof/>
        </w:rPr>
        <w:t xml:space="preserve">Toscani, M., Zdravkovic, S., &amp; Gegenfurtner, K. R. (2016). Lightness perception for surfaces moving through different illumination levels. </w:t>
      </w:r>
      <w:r w:rsidRPr="007E4EA9">
        <w:rPr>
          <w:i/>
          <w:noProof/>
        </w:rPr>
        <w:t>J Vis, 16</w:t>
      </w:r>
      <w:r w:rsidRPr="007E4EA9">
        <w:rPr>
          <w:noProof/>
        </w:rPr>
        <w:t>(15), 21. doi:10.1167/16.15.21</w:t>
      </w:r>
    </w:p>
    <w:p w14:paraId="733141D7" w14:textId="77777777" w:rsidR="007E4EA9" w:rsidRPr="007E4EA9" w:rsidRDefault="007E4EA9" w:rsidP="007E4EA9">
      <w:pPr>
        <w:pStyle w:val="EndNoteBibliography"/>
        <w:ind w:left="720" w:hanging="720"/>
        <w:rPr>
          <w:noProof/>
        </w:rPr>
      </w:pPr>
      <w:r w:rsidRPr="007E4EA9">
        <w:rPr>
          <w:noProof/>
        </w:rPr>
        <w:t xml:space="preserve">Vrhel, M. J., Gershon, R., &amp; Iwan, L. S. (1994). Measurement and analysis of object reflectance spectra. </w:t>
      </w:r>
      <w:r w:rsidRPr="007E4EA9">
        <w:rPr>
          <w:i/>
          <w:noProof/>
        </w:rPr>
        <w:t>Color Research &amp; Application, 19</w:t>
      </w:r>
      <w:r w:rsidRPr="007E4EA9">
        <w:rPr>
          <w:noProof/>
        </w:rPr>
        <w:t xml:space="preserve">(1), 4-9. </w:t>
      </w:r>
    </w:p>
    <w:p w14:paraId="634B4794" w14:textId="4C5EFD89" w:rsidR="00BA5E45" w:rsidRDefault="00761DC9">
      <w:pPr>
        <w:pStyle w:val="Body"/>
        <w:spacing w:before="0" w:after="160"/>
      </w:pPr>
      <w:r>
        <w:fldChar w:fldCharType="end"/>
      </w:r>
      <w:r w:rsidR="00BE12EA">
        <w:fldChar w:fldCharType="begin"/>
      </w:r>
      <w:r w:rsidR="00BE12EA">
        <w:instrText xml:space="preserve"> ADDIN </w:instrText>
      </w:r>
      <w:r w:rsidR="00BE12EA">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0-12-08T10:02:00Z" w:initials="BDH">
    <w:p w14:paraId="79CFFE29" w14:textId="0A86CB7D" w:rsidR="00C51F53" w:rsidRDefault="00C51F53">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1" w:author="Vijay Singh" w:date="2021-01-19T13:08:00Z" w:initials="VS">
    <w:p w14:paraId="4E8CCD02" w14:textId="77777777" w:rsidR="00C51F53" w:rsidRDefault="00C51F53">
      <w:pPr>
        <w:pStyle w:val="CommentText"/>
      </w:pPr>
      <w:r>
        <w:rPr>
          <w:rStyle w:val="CommentReference"/>
        </w:rPr>
        <w:annotationRef/>
      </w:r>
      <w:r>
        <w:t>Do you</w:t>
      </w:r>
      <w:r>
        <w:rPr>
          <w:noProof/>
        </w:rPr>
        <w:t xml:space="preserve"> know</w:t>
      </w:r>
      <w:r>
        <w:t xml:space="preserve"> where the </w:t>
      </w:r>
      <w:proofErr w:type="spellStart"/>
      <w:r>
        <w:t>Shevell</w:t>
      </w:r>
      <w:proofErr w:type="spellEnd"/>
      <w:r>
        <w:t xml:space="preserve"> review is? I can’t find it on </w:t>
      </w:r>
      <w:proofErr w:type="spellStart"/>
      <w:r>
        <w:t>arxiv</w:t>
      </w:r>
      <w:proofErr w:type="spellEnd"/>
      <w:r>
        <w:t>/</w:t>
      </w:r>
      <w:proofErr w:type="spellStart"/>
      <w:r>
        <w:t>bioarxiv</w:t>
      </w:r>
      <w:proofErr w:type="spellEnd"/>
      <w:r>
        <w:t>.</w:t>
      </w:r>
    </w:p>
    <w:p w14:paraId="75CC6B56" w14:textId="77777777" w:rsidR="00C51F53" w:rsidRDefault="00C51F53">
      <w:pPr>
        <w:pStyle w:val="CommentText"/>
      </w:pPr>
    </w:p>
    <w:p w14:paraId="4164308C" w14:textId="73B8288F" w:rsidR="00C51F53" w:rsidRDefault="00C51F53">
      <w:pPr>
        <w:pStyle w:val="CommentText"/>
      </w:pPr>
      <w:r>
        <w:t>How about Stephen Palmer’s book “</w:t>
      </w:r>
      <w:r w:rsidRPr="00F913FE">
        <w:t>Vision science: Photons to phenomenology</w:t>
      </w:r>
      <w:r>
        <w:t>”</w:t>
      </w:r>
    </w:p>
  </w:comment>
  <w:comment w:id="2" w:author="Vijay Singh" w:date="2021-02-11T14:19:00Z" w:initials="VS">
    <w:p w14:paraId="7AF8F626" w14:textId="33A7B7FF" w:rsidR="00C51F53" w:rsidRDefault="00C51F53">
      <w:pPr>
        <w:pStyle w:val="CommentText"/>
      </w:pPr>
      <w:r>
        <w:rPr>
          <w:rStyle w:val="CommentReference"/>
        </w:rPr>
        <w:annotationRef/>
      </w:r>
      <w:r>
        <w:rPr>
          <w:rStyle w:val="CommentReference"/>
        </w:rPr>
        <w:t>Was “intrinsic” a typo here?</w:t>
      </w:r>
    </w:p>
  </w:comment>
  <w:comment w:id="5" w:author="Vijay Singh" w:date="2021-02-11T16:52:00Z" w:initials="VS">
    <w:p w14:paraId="35B8230F" w14:textId="003D0B5F" w:rsidR="00C51F53" w:rsidRDefault="00C51F53">
      <w:pPr>
        <w:pStyle w:val="CommentText"/>
      </w:pPr>
      <w:r>
        <w:rPr>
          <w:rStyle w:val="CommentReference"/>
        </w:rPr>
        <w:annotationRef/>
      </w:r>
      <w:r>
        <w:t>Feel free to remove if not appropriate.</w:t>
      </w:r>
    </w:p>
  </w:comment>
  <w:comment w:id="6" w:author="Brainard, David H" w:date="2020-12-08T10:59:00Z" w:initials="BDH">
    <w:p w14:paraId="63D5B4A9" w14:textId="77777777" w:rsidR="00C51F53" w:rsidRDefault="00C51F53">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C51F53" w:rsidRDefault="00C51F53">
      <w:pPr>
        <w:pStyle w:val="CommentText"/>
      </w:pPr>
    </w:p>
    <w:p w14:paraId="457C81F5" w14:textId="77777777" w:rsidR="00C51F53" w:rsidRDefault="00C51F53">
      <w:pPr>
        <w:pStyle w:val="CommentText"/>
      </w:pPr>
      <w:r>
        <w:t>Need to link to our computational paper.</w:t>
      </w:r>
    </w:p>
    <w:p w14:paraId="10C6468F" w14:textId="77777777" w:rsidR="00C51F53" w:rsidRDefault="00C51F53">
      <w:pPr>
        <w:pStyle w:val="CommentText"/>
      </w:pPr>
    </w:p>
    <w:p w14:paraId="39B5AC9D" w14:textId="440FE4C9" w:rsidR="00C51F53" w:rsidRDefault="00C51F53">
      <w:pPr>
        <w:pStyle w:val="CommentText"/>
      </w:pPr>
      <w:r>
        <w:t>Maybe review a little bit of what is known about lightness constancy to help make transition to varying background objects.</w:t>
      </w:r>
    </w:p>
  </w:comment>
  <w:comment w:id="8" w:author="JohannesBurge" w:date="2021-02-01T22:25:00Z" w:initials="JDB">
    <w:p w14:paraId="12024B92" w14:textId="3ABE87AC" w:rsidR="00C51F53" w:rsidRDefault="00C51F53">
      <w:pPr>
        <w:pStyle w:val="CommentText"/>
      </w:pPr>
      <w:r>
        <w:rPr>
          <w:rStyle w:val="CommentReference"/>
        </w:rPr>
        <w:annotationRef/>
      </w:r>
      <w:r>
        <w:t>Unclear what this means. There is no clear referent for ‘these perceptual computations’ in the paragraph. I think more specificity is needed here. Maybe a single well-chosen sentence would do the job, but right now it reads a bit vague and confusing. I would have filled it in, but I don’t know exactly what collection of studies David has in mind.</w:t>
      </w:r>
    </w:p>
  </w:comment>
  <w:comment w:id="9" w:author="Brainard, David H" w:date="2021-01-18T13:40:00Z" w:initials="BDH">
    <w:p w14:paraId="206B02D3" w14:textId="0401E42B" w:rsidR="00C51F53" w:rsidRDefault="00C51F53">
      <w:pPr>
        <w:pStyle w:val="CommentText"/>
      </w:pPr>
      <w:r>
        <w:rPr>
          <w:rStyle w:val="CommentReference"/>
        </w:rPr>
        <w:annotationRef/>
      </w:r>
      <w:r>
        <w:t>Add in-press Murray review.</w:t>
      </w:r>
    </w:p>
  </w:comment>
  <w:comment w:id="10" w:author="Brainard, David H" w:date="2021-01-18T13:55:00Z" w:initials="BDH">
    <w:p w14:paraId="04C5B9F1" w14:textId="0B14C1BB" w:rsidR="00C51F53" w:rsidRDefault="00C51F53">
      <w:pPr>
        <w:pStyle w:val="CommentText"/>
      </w:pPr>
      <w:r>
        <w:rPr>
          <w:rStyle w:val="CommentReference"/>
        </w:rPr>
        <w:annotationRef/>
      </w:r>
      <w:r>
        <w:t>This paragraph is my attempt to articulate the core big picture of what I think we are contributing here.  Coming back to this and potential connections to physiology seems important for the discussion.</w:t>
      </w:r>
    </w:p>
  </w:comment>
  <w:comment w:id="11" w:author="JohannesBurge" w:date="2021-02-01T22:26:00Z" w:initials="JDB">
    <w:p w14:paraId="2929B7C6" w14:textId="7372452B" w:rsidR="00C51F53" w:rsidRDefault="00C51F53">
      <w:pPr>
        <w:pStyle w:val="CommentText"/>
      </w:pPr>
      <w:r>
        <w:rPr>
          <w:rStyle w:val="CommentReference"/>
        </w:rPr>
        <w:annotationRef/>
      </w:r>
      <w:r>
        <w:t xml:space="preserve">Not clear that ‘appearance methods’ refer back to the methods mentioned in the previous paragraph.  Let’s match terminology. Also, not clear from the text why ‘appearance methods’ would be any more difficult to relate to neural mechanisms than threshold measurements… </w:t>
      </w:r>
    </w:p>
  </w:comment>
  <w:comment w:id="12" w:author="Brainard, David H" w:date="2021-01-18T13:43:00Z" w:initials="BDH">
    <w:p w14:paraId="099CE681" w14:textId="16D0FA6B" w:rsidR="00C51F53" w:rsidRDefault="00C51F53">
      <w:pPr>
        <w:pStyle w:val="CommentText"/>
      </w:pPr>
      <w:r>
        <w:rPr>
          <w:rStyle w:val="CommentReference"/>
        </w:rPr>
        <w:annotationRef/>
      </w:r>
      <w:r>
        <w:t xml:space="preserve">Von </w:t>
      </w:r>
      <w:proofErr w:type="spellStart"/>
      <w:r>
        <w:t>Kries</w:t>
      </w:r>
      <w:proofErr w:type="spellEnd"/>
      <w:r>
        <w:t xml:space="preserve"> (?), Brindley, Stiles on asymmetric matching.</w:t>
      </w:r>
    </w:p>
  </w:comment>
  <w:comment w:id="14" w:author="Brainard, David H" w:date="2021-01-18T13:48:00Z" w:initials="BDH">
    <w:p w14:paraId="7EA2D567" w14:textId="6F0635C5" w:rsidR="00C51F53" w:rsidRDefault="00C51F53">
      <w:pPr>
        <w:pStyle w:val="CommentText"/>
      </w:pPr>
      <w:r>
        <w:rPr>
          <w:rStyle w:val="CommentReference"/>
        </w:rPr>
        <w:annotationRef/>
      </w:r>
      <w:r w:rsidRPr="003C4E69">
        <w:rPr>
          <w:strike/>
        </w:rPr>
        <w:t>Some ref to Fechner</w:t>
      </w:r>
      <w:r>
        <w:t xml:space="preserve">.  Then the line of work that pursues that, including </w:t>
      </w:r>
      <w:proofErr w:type="spellStart"/>
      <w:r w:rsidRPr="003C4E69">
        <w:rPr>
          <w:strike/>
        </w:rPr>
        <w:t>Nachmias</w:t>
      </w:r>
      <w:proofErr w:type="spellEnd"/>
      <w:r w:rsidRPr="003C4E69">
        <w:rPr>
          <w:strike/>
        </w:rPr>
        <w:t>, Hillis/Brainard,</w:t>
      </w:r>
      <w:r>
        <w:t xml:space="preserve"> </w:t>
      </w:r>
      <w:r w:rsidRPr="00627D06">
        <w:t>and</w:t>
      </w:r>
      <w:r>
        <w:t xml:space="preserve"> some others.</w:t>
      </w:r>
    </w:p>
  </w:comment>
  <w:comment w:id="13" w:author="JohannesBurge" w:date="2021-02-02T23:01:00Z" w:initials="JDB">
    <w:p w14:paraId="174B5A6C" w14:textId="7B378654" w:rsidR="00C51F53" w:rsidRDefault="00C51F53">
      <w:pPr>
        <w:pStyle w:val="CommentText"/>
      </w:pPr>
      <w:r>
        <w:rPr>
          <w:rStyle w:val="CommentReference"/>
        </w:rPr>
        <w:annotationRef/>
      </w:r>
      <w:r>
        <w:t>This passage is perhaps a bit too telegraphic. Expand or cut? (preference is for expansion).</w:t>
      </w:r>
    </w:p>
  </w:comment>
  <w:comment w:id="20" w:author="JohannesBurge" w:date="2021-02-05T13:44:00Z" w:initials="JDB">
    <w:p w14:paraId="1D5A9E1E" w14:textId="47751869" w:rsidR="00C51F53" w:rsidRDefault="00C51F53">
      <w:pPr>
        <w:pStyle w:val="CommentText"/>
      </w:pPr>
      <w:r>
        <w:rPr>
          <w:rStyle w:val="CommentReference"/>
        </w:rPr>
        <w:annotationRef/>
      </w:r>
      <w:r>
        <w:t>Repetitive… intro, previous section, and now here. We need to choose.</w:t>
      </w:r>
    </w:p>
  </w:comment>
  <w:comment w:id="33" w:author="Brainard, David H" w:date="2020-12-14T12:24:00Z" w:initials="BDH">
    <w:p w14:paraId="1F3765C4" w14:textId="77777777" w:rsidR="00C51F53" w:rsidRDefault="00C51F53" w:rsidP="00F9135E">
      <w:pPr>
        <w:pStyle w:val="CommentText"/>
      </w:pPr>
      <w:r>
        <w:rPr>
          <w:rStyle w:val="CommentReference"/>
        </w:rPr>
        <w:annotationRef/>
      </w:r>
      <w:r>
        <w:t>Surprised it wasn’t square.  Are you sure?</w:t>
      </w:r>
    </w:p>
  </w:comment>
  <w:comment w:id="34" w:author="Vijay Singh" w:date="2021-01-09T16:27:00Z" w:initials="VS">
    <w:p w14:paraId="2B47C28E" w14:textId="77777777" w:rsidR="00C51F53" w:rsidRDefault="00C51F53" w:rsidP="00F9135E">
      <w:pPr>
        <w:pStyle w:val="CommentText"/>
      </w:pPr>
      <w:r>
        <w:rPr>
          <w:rStyle w:val="CommentReference"/>
        </w:rPr>
        <w:annotationRef/>
      </w:r>
      <w:r>
        <w:t xml:space="preserve">I am not sure. I can’t find the notes. According to </w:t>
      </w:r>
      <w:proofErr w:type="spellStart"/>
      <w:r>
        <w:t>Matlab</w:t>
      </w:r>
      <w:proofErr w:type="spellEnd"/>
      <w:r>
        <w:t xml:space="preserve"> calibration script this should be a square patch of 150pixels.</w:t>
      </w:r>
    </w:p>
  </w:comment>
  <w:comment w:id="35" w:author="Brainard, David H" w:date="2021-01-18T11:24:00Z" w:initials="BDH">
    <w:p w14:paraId="7A20269E" w14:textId="05235EDF" w:rsidR="00C51F53" w:rsidRDefault="00C51F53">
      <w:pPr>
        <w:pStyle w:val="CommentText"/>
      </w:pPr>
      <w:r>
        <w:rPr>
          <w:rStyle w:val="CommentReference"/>
        </w:rPr>
        <w:annotationRef/>
      </w:r>
      <w:r>
        <w:t xml:space="preserve">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w:t>
      </w:r>
      <w:proofErr w:type="spellStart"/>
      <w:r>
        <w:t>mgl</w:t>
      </w:r>
      <w:proofErr w:type="spellEnd"/>
      <w:r>
        <w:t xml:space="preserve"> works, it is NOT necessarily the case that the number of monitor pixels corresponding to the 2 deg stimulus image is the </w:t>
      </w:r>
      <w:proofErr w:type="gramStart"/>
      <w:r>
        <w:t>201 image</w:t>
      </w:r>
      <w:proofErr w:type="gramEnd"/>
      <w:r>
        <w:t xml:space="preserve"> pixel size – depends on how you set it up when you opened the window.  We can check the code together if you’re unsure of how it works.</w:t>
      </w:r>
    </w:p>
  </w:comment>
  <w:comment w:id="36" w:author="Vijay Singh" w:date="2021-01-21T14:26:00Z" w:initials="VS">
    <w:p w14:paraId="02BA06DD" w14:textId="3639CE6F" w:rsidR="00C51F53" w:rsidRDefault="00C51F53"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C51F53" w:rsidRPr="001F5679" w:rsidRDefault="00C51F53"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C51F53" w:rsidRPr="001F5679" w:rsidRDefault="00C51F53"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37" w:author="JohannesBurge" w:date="2021-02-05T14:35:00Z" w:initials="JDB">
    <w:p w14:paraId="2E64A042" w14:textId="3E969C1C" w:rsidR="00C51F53" w:rsidRDefault="00C51F53">
      <w:pPr>
        <w:pStyle w:val="CommentText"/>
      </w:pPr>
      <w:r>
        <w:rPr>
          <w:rStyle w:val="CommentReference"/>
        </w:rPr>
        <w:annotationRef/>
      </w:r>
      <w:r>
        <w:t>I don’t understand this… are you referring to the amount of light being output for each of 26 intensity levels? the whole passage is a bit confusing to rea.</w:t>
      </w:r>
    </w:p>
  </w:comment>
  <w:comment w:id="38" w:author="Brainard, David H" w:date="2021-01-18T11:33:00Z" w:initials="BDH">
    <w:p w14:paraId="630A6501" w14:textId="01BF99C9" w:rsidR="00C51F53" w:rsidRDefault="00C51F53">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39" w:author="Vijay Singh" w:date="2021-01-19T22:46:00Z" w:initials="VS">
    <w:p w14:paraId="71D5404D" w14:textId="39569F24" w:rsidR="00C51F53" w:rsidRDefault="00C51F53">
      <w:pPr>
        <w:pStyle w:val="CommentText"/>
      </w:pPr>
      <w:r>
        <w:rPr>
          <w:rStyle w:val="CommentReference"/>
        </w:rPr>
        <w:annotationRef/>
      </w:r>
      <w:r>
        <w:t>We did not specify number of allowed errors in pre-reg. I think it is better to leave this sentence here.</w:t>
      </w:r>
    </w:p>
  </w:comment>
  <w:comment w:id="45" w:author="Vijay Singh" w:date="2021-01-20T21:40:00Z" w:initials="VS">
    <w:p w14:paraId="08E948A5" w14:textId="787B88CF" w:rsidR="00C51F53" w:rsidRDefault="00C51F53">
      <w:pPr>
        <w:pStyle w:val="CommentText"/>
      </w:pPr>
      <w:r>
        <w:t xml:space="preserve">I don’t think we need to make the assumption that the external noise does not depend on </w:t>
      </w:r>
      <w:r>
        <w:rPr>
          <w:rStyle w:val="CommentReference"/>
        </w:rPr>
        <w:annotationRef/>
      </w:r>
      <w:r>
        <w:t>the target sphere LRF. This should always be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CFFE29" w15:done="0"/>
  <w15:commentEx w15:paraId="4164308C" w15:paraIdParent="79CFFE29" w15:done="0"/>
  <w15:commentEx w15:paraId="7AF8F626" w15:done="0"/>
  <w15:commentEx w15:paraId="35B8230F" w15:done="0"/>
  <w15:commentEx w15:paraId="39B5AC9D" w15:done="0"/>
  <w15:commentEx w15:paraId="12024B92" w15:done="0"/>
  <w15:commentEx w15:paraId="206B02D3" w15:done="0"/>
  <w15:commentEx w15:paraId="04C5B9F1" w15:done="0"/>
  <w15:commentEx w15:paraId="2929B7C6" w15:paraIdParent="04C5B9F1" w15:done="0"/>
  <w15:commentEx w15:paraId="099CE681" w15:done="0"/>
  <w15:commentEx w15:paraId="7EA2D567" w15:done="0"/>
  <w15:commentEx w15:paraId="174B5A6C" w15:done="0"/>
  <w15:commentEx w15:paraId="1D5A9E1E" w15:done="0"/>
  <w15:commentEx w15:paraId="1F3765C4" w15:done="0"/>
  <w15:commentEx w15:paraId="2B47C28E" w15:paraIdParent="1F3765C4" w15:done="0"/>
  <w15:commentEx w15:paraId="7A20269E" w15:paraIdParent="1F3765C4" w15:done="0"/>
  <w15:commentEx w15:paraId="34DE7464" w15:paraIdParent="1F3765C4" w15:done="0"/>
  <w15:commentEx w15:paraId="2E64A042" w15:done="0"/>
  <w15:commentEx w15:paraId="630A6501" w15:done="0"/>
  <w15:commentEx w15:paraId="71D5404D" w15:paraIdParent="630A6501" w15:done="0"/>
  <w15:commentEx w15:paraId="08E94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CDC0" w16cex:dateUtc="2020-12-08T15:02:00Z"/>
  <w16cex:commentExtensible w16cex:durableId="23B1584A" w16cex:dateUtc="2021-01-19T18:08:00Z"/>
  <w16cex:commentExtensible w16cex:durableId="23CFBB6B" w16cex:dateUtc="2021-02-11T19:19:00Z"/>
  <w16cex:commentExtensible w16cex:durableId="23CFDF46" w16cex:dateUtc="2021-02-11T21:52:00Z"/>
  <w16cex:commentExtensible w16cex:durableId="2379DB25" w16cex:dateUtc="2020-12-08T15:59:00Z"/>
  <w16cex:commentExtensible w16cex:durableId="23C2FE45" w16cex:dateUtc="2021-02-02T03:25:00Z"/>
  <w16cex:commentExtensible w16cex:durableId="23B00E64" w16cex:dateUtc="2021-01-18T18:40:00Z"/>
  <w16cex:commentExtensible w16cex:durableId="23B011CF" w16cex:dateUtc="2021-01-18T18:55:00Z"/>
  <w16cex:commentExtensible w16cex:durableId="23C2FEA1" w16cex:dateUtc="2021-02-02T03:26:00Z"/>
  <w16cex:commentExtensible w16cex:durableId="23B00EFF" w16cex:dateUtc="2021-01-18T18:43:00Z"/>
  <w16cex:commentExtensible w16cex:durableId="23B01038" w16cex:dateUtc="2021-01-18T18:48:00Z"/>
  <w16cex:commentExtensible w16cex:durableId="23C45838" w16cex:dateUtc="2021-02-03T04:01:00Z"/>
  <w16cex:commentExtensible w16cex:durableId="23C7CA20" w16cex:dateUtc="2021-02-05T18:44: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3C7D642" w16cex:dateUtc="2021-02-05T19:35:00Z"/>
  <w16cex:commentExtensible w16cex:durableId="23AFF072" w16cex:dateUtc="2021-01-18T16:33:00Z"/>
  <w16cex:commentExtensible w16cex:durableId="23B1DFB5" w16cex:dateUtc="2021-01-20T03:46:00Z"/>
  <w16cex:commentExtensible w16cex:durableId="23B321E5" w16cex:dateUtc="2021-01-21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CFFE29" w16cid:durableId="2379CDC0"/>
  <w16cid:commentId w16cid:paraId="4164308C" w16cid:durableId="23B1584A"/>
  <w16cid:commentId w16cid:paraId="7AF8F626" w16cid:durableId="23CFBB6B"/>
  <w16cid:commentId w16cid:paraId="35B8230F" w16cid:durableId="23CFDF46"/>
  <w16cid:commentId w16cid:paraId="39B5AC9D" w16cid:durableId="2379DB25"/>
  <w16cid:commentId w16cid:paraId="12024B92" w16cid:durableId="23C2FE45"/>
  <w16cid:commentId w16cid:paraId="206B02D3" w16cid:durableId="23B00E64"/>
  <w16cid:commentId w16cid:paraId="04C5B9F1" w16cid:durableId="23B011CF"/>
  <w16cid:commentId w16cid:paraId="2929B7C6" w16cid:durableId="23C2FEA1"/>
  <w16cid:commentId w16cid:paraId="099CE681" w16cid:durableId="23B00EFF"/>
  <w16cid:commentId w16cid:paraId="7EA2D567" w16cid:durableId="23B01038"/>
  <w16cid:commentId w16cid:paraId="174B5A6C" w16cid:durableId="23C45838"/>
  <w16cid:commentId w16cid:paraId="1D5A9E1E" w16cid:durableId="23C7CA20"/>
  <w16cid:commentId w16cid:paraId="1F3765C4" w16cid:durableId="23A6D07B"/>
  <w16cid:commentId w16cid:paraId="2B47C28E" w16cid:durableId="23A6D07A"/>
  <w16cid:commentId w16cid:paraId="7A20269E" w16cid:durableId="23AFEE81"/>
  <w16cid:commentId w16cid:paraId="34DE7464" w16cid:durableId="23B40D98"/>
  <w16cid:commentId w16cid:paraId="2E64A042" w16cid:durableId="23C7D642"/>
  <w16cid:commentId w16cid:paraId="630A6501" w16cid:durableId="23AFF072"/>
  <w16cid:commentId w16cid:paraId="71D5404D" w16cid:durableId="23B1DFB5"/>
  <w16cid:commentId w16cid:paraId="08E948A5" w16cid:durableId="23B3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34ED4" w14:textId="77777777" w:rsidR="00D37C56" w:rsidRDefault="00D37C56">
      <w:r>
        <w:separator/>
      </w:r>
    </w:p>
  </w:endnote>
  <w:endnote w:type="continuationSeparator" w:id="0">
    <w:p w14:paraId="30DF472D" w14:textId="77777777" w:rsidR="00D37C56" w:rsidRDefault="00D3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EEF9A" w14:textId="77777777" w:rsidR="00D37C56" w:rsidRDefault="00D37C56">
      <w:r>
        <w:separator/>
      </w:r>
    </w:p>
  </w:footnote>
  <w:footnote w:type="continuationSeparator" w:id="0">
    <w:p w14:paraId="755DD4E6" w14:textId="77777777" w:rsidR="00D37C56" w:rsidRDefault="00D37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C98A6F7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992349E">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5A8C27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D5CBA9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A88D54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2F88DC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81EBB3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B1E189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49048A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42&lt;/item&gt;&lt;item&gt;154&lt;/item&gt;&lt;item&gt;180&lt;/item&gt;&lt;item&gt;186&lt;/item&gt;&lt;item&gt;329&lt;/item&gt;&lt;item&gt;331&lt;/item&gt;&lt;item&gt;388&lt;/item&gt;&lt;item&gt;391&lt;/item&gt;&lt;item&gt;394&lt;/item&gt;&lt;item&gt;396&lt;/item&gt;&lt;item&gt;409&lt;/item&gt;&lt;item&gt;805&lt;/item&gt;&lt;item&gt;808&lt;/item&gt;&lt;item&gt;809&lt;/item&gt;&lt;item&gt;2497&lt;/item&gt;&lt;item&gt;2500&lt;/item&gt;&lt;item&gt;2617&lt;/item&gt;&lt;item&gt;2618&lt;/item&gt;&lt;item&gt;2630&lt;/item&gt;&lt;item&gt;2634&lt;/item&gt;&lt;item&gt;2637&lt;/item&gt;&lt;item&gt;2689&lt;/item&gt;&lt;item&gt;2723&lt;/item&gt;&lt;item&gt;2741&lt;/item&gt;&lt;item&gt;2802&lt;/item&gt;&lt;item&gt;3977&lt;/item&gt;&lt;item&gt;3981&lt;/item&gt;&lt;item&gt;3982&lt;/item&gt;&lt;item&gt;3987&lt;/item&gt;&lt;/record-ids&gt;&lt;/item&gt;&lt;/Libraries&gt;"/>
  </w:docVars>
  <w:rsids>
    <w:rsidRoot w:val="00BA5E45"/>
    <w:rsid w:val="00000FAC"/>
    <w:rsid w:val="0000256E"/>
    <w:rsid w:val="00002A28"/>
    <w:rsid w:val="00003073"/>
    <w:rsid w:val="000031CF"/>
    <w:rsid w:val="000039BA"/>
    <w:rsid w:val="00004436"/>
    <w:rsid w:val="000064EE"/>
    <w:rsid w:val="00007738"/>
    <w:rsid w:val="00007F15"/>
    <w:rsid w:val="00010440"/>
    <w:rsid w:val="00011D2F"/>
    <w:rsid w:val="00011E80"/>
    <w:rsid w:val="0001232C"/>
    <w:rsid w:val="00012BCD"/>
    <w:rsid w:val="000140E1"/>
    <w:rsid w:val="000145A8"/>
    <w:rsid w:val="00014DED"/>
    <w:rsid w:val="00014FD5"/>
    <w:rsid w:val="00015289"/>
    <w:rsid w:val="00015722"/>
    <w:rsid w:val="0001612C"/>
    <w:rsid w:val="0002136B"/>
    <w:rsid w:val="000237B6"/>
    <w:rsid w:val="0002392D"/>
    <w:rsid w:val="000241B5"/>
    <w:rsid w:val="000242AB"/>
    <w:rsid w:val="0002456A"/>
    <w:rsid w:val="000256AE"/>
    <w:rsid w:val="00025B07"/>
    <w:rsid w:val="0002619D"/>
    <w:rsid w:val="00027F74"/>
    <w:rsid w:val="00030516"/>
    <w:rsid w:val="00030643"/>
    <w:rsid w:val="00031194"/>
    <w:rsid w:val="00032382"/>
    <w:rsid w:val="00032884"/>
    <w:rsid w:val="000329AF"/>
    <w:rsid w:val="00032EB4"/>
    <w:rsid w:val="00033045"/>
    <w:rsid w:val="00034202"/>
    <w:rsid w:val="00036153"/>
    <w:rsid w:val="00036469"/>
    <w:rsid w:val="00036A31"/>
    <w:rsid w:val="00037F1B"/>
    <w:rsid w:val="0004085B"/>
    <w:rsid w:val="000412DF"/>
    <w:rsid w:val="000413A8"/>
    <w:rsid w:val="0004182A"/>
    <w:rsid w:val="00041878"/>
    <w:rsid w:val="00041AB8"/>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0C55"/>
    <w:rsid w:val="00061BFE"/>
    <w:rsid w:val="00062C13"/>
    <w:rsid w:val="0006317A"/>
    <w:rsid w:val="0006324C"/>
    <w:rsid w:val="000633D6"/>
    <w:rsid w:val="00064085"/>
    <w:rsid w:val="000652F8"/>
    <w:rsid w:val="0006591A"/>
    <w:rsid w:val="00065FE8"/>
    <w:rsid w:val="000665C3"/>
    <w:rsid w:val="00066732"/>
    <w:rsid w:val="0006686F"/>
    <w:rsid w:val="00066F32"/>
    <w:rsid w:val="00067798"/>
    <w:rsid w:val="000703E2"/>
    <w:rsid w:val="000711E6"/>
    <w:rsid w:val="0007144A"/>
    <w:rsid w:val="00072048"/>
    <w:rsid w:val="00072635"/>
    <w:rsid w:val="00072F32"/>
    <w:rsid w:val="00076EBC"/>
    <w:rsid w:val="000774C0"/>
    <w:rsid w:val="000774E0"/>
    <w:rsid w:val="0007755E"/>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84C"/>
    <w:rsid w:val="000A36E2"/>
    <w:rsid w:val="000A3A19"/>
    <w:rsid w:val="000A44AD"/>
    <w:rsid w:val="000A48AD"/>
    <w:rsid w:val="000A4B21"/>
    <w:rsid w:val="000A6DA0"/>
    <w:rsid w:val="000A6F00"/>
    <w:rsid w:val="000A70A4"/>
    <w:rsid w:val="000B1057"/>
    <w:rsid w:val="000B12C7"/>
    <w:rsid w:val="000B1637"/>
    <w:rsid w:val="000B2885"/>
    <w:rsid w:val="000B2B5C"/>
    <w:rsid w:val="000B2EE6"/>
    <w:rsid w:val="000B2F8B"/>
    <w:rsid w:val="000B38F7"/>
    <w:rsid w:val="000B4F99"/>
    <w:rsid w:val="000B54BF"/>
    <w:rsid w:val="000B7125"/>
    <w:rsid w:val="000C0062"/>
    <w:rsid w:val="000C02A0"/>
    <w:rsid w:val="000C0A1D"/>
    <w:rsid w:val="000C0F4D"/>
    <w:rsid w:val="000C269A"/>
    <w:rsid w:val="000C2785"/>
    <w:rsid w:val="000C35EE"/>
    <w:rsid w:val="000C39AA"/>
    <w:rsid w:val="000C3EF3"/>
    <w:rsid w:val="000C4096"/>
    <w:rsid w:val="000C412B"/>
    <w:rsid w:val="000C49DC"/>
    <w:rsid w:val="000C5AC2"/>
    <w:rsid w:val="000C7B42"/>
    <w:rsid w:val="000D0367"/>
    <w:rsid w:val="000D07E9"/>
    <w:rsid w:val="000D0A11"/>
    <w:rsid w:val="000D142B"/>
    <w:rsid w:val="000D1650"/>
    <w:rsid w:val="000D2276"/>
    <w:rsid w:val="000D2A79"/>
    <w:rsid w:val="000D2C79"/>
    <w:rsid w:val="000D3807"/>
    <w:rsid w:val="000D3910"/>
    <w:rsid w:val="000D4ABE"/>
    <w:rsid w:val="000D50AF"/>
    <w:rsid w:val="000D53D8"/>
    <w:rsid w:val="000D5F0C"/>
    <w:rsid w:val="000D6D15"/>
    <w:rsid w:val="000D70C0"/>
    <w:rsid w:val="000D713F"/>
    <w:rsid w:val="000D71F1"/>
    <w:rsid w:val="000E0AE2"/>
    <w:rsid w:val="000E16F6"/>
    <w:rsid w:val="000E1944"/>
    <w:rsid w:val="000E209A"/>
    <w:rsid w:val="000E2694"/>
    <w:rsid w:val="000E2784"/>
    <w:rsid w:val="000E2F73"/>
    <w:rsid w:val="000E3229"/>
    <w:rsid w:val="000E39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60D4"/>
    <w:rsid w:val="000F672B"/>
    <w:rsid w:val="000F6A9A"/>
    <w:rsid w:val="000F6E7B"/>
    <w:rsid w:val="000F737A"/>
    <w:rsid w:val="000F73CF"/>
    <w:rsid w:val="000F79FC"/>
    <w:rsid w:val="000F7CE6"/>
    <w:rsid w:val="001004AC"/>
    <w:rsid w:val="0010126B"/>
    <w:rsid w:val="00101E79"/>
    <w:rsid w:val="0010234A"/>
    <w:rsid w:val="001038AA"/>
    <w:rsid w:val="00104CD3"/>
    <w:rsid w:val="00104FF4"/>
    <w:rsid w:val="00105AAA"/>
    <w:rsid w:val="00111BA8"/>
    <w:rsid w:val="0011332E"/>
    <w:rsid w:val="00113DFD"/>
    <w:rsid w:val="001147D4"/>
    <w:rsid w:val="00115FF6"/>
    <w:rsid w:val="001168BE"/>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BF1"/>
    <w:rsid w:val="0014360D"/>
    <w:rsid w:val="00144482"/>
    <w:rsid w:val="001445C3"/>
    <w:rsid w:val="00144DA1"/>
    <w:rsid w:val="001457E3"/>
    <w:rsid w:val="001467F2"/>
    <w:rsid w:val="00146CFD"/>
    <w:rsid w:val="00146E79"/>
    <w:rsid w:val="0015030B"/>
    <w:rsid w:val="0015048E"/>
    <w:rsid w:val="0015087E"/>
    <w:rsid w:val="00150CEF"/>
    <w:rsid w:val="0015247A"/>
    <w:rsid w:val="001534DA"/>
    <w:rsid w:val="00153903"/>
    <w:rsid w:val="0015431F"/>
    <w:rsid w:val="00154426"/>
    <w:rsid w:val="00155AD5"/>
    <w:rsid w:val="00155D33"/>
    <w:rsid w:val="00156467"/>
    <w:rsid w:val="0015649F"/>
    <w:rsid w:val="001566DC"/>
    <w:rsid w:val="001572FD"/>
    <w:rsid w:val="001576D6"/>
    <w:rsid w:val="00160A07"/>
    <w:rsid w:val="00160D0A"/>
    <w:rsid w:val="00163175"/>
    <w:rsid w:val="0016392E"/>
    <w:rsid w:val="00163F75"/>
    <w:rsid w:val="0016439E"/>
    <w:rsid w:val="00164495"/>
    <w:rsid w:val="001645A3"/>
    <w:rsid w:val="0016469D"/>
    <w:rsid w:val="001650F4"/>
    <w:rsid w:val="00165E5C"/>
    <w:rsid w:val="00166F16"/>
    <w:rsid w:val="0016741F"/>
    <w:rsid w:val="00167452"/>
    <w:rsid w:val="00167C54"/>
    <w:rsid w:val="0017076C"/>
    <w:rsid w:val="001710EC"/>
    <w:rsid w:val="001716D0"/>
    <w:rsid w:val="0017268C"/>
    <w:rsid w:val="00173B5F"/>
    <w:rsid w:val="001740D5"/>
    <w:rsid w:val="0017468A"/>
    <w:rsid w:val="001810C3"/>
    <w:rsid w:val="0018214B"/>
    <w:rsid w:val="001825B8"/>
    <w:rsid w:val="0018353C"/>
    <w:rsid w:val="001839A8"/>
    <w:rsid w:val="001842DD"/>
    <w:rsid w:val="00185392"/>
    <w:rsid w:val="00185D27"/>
    <w:rsid w:val="0018601D"/>
    <w:rsid w:val="001865DA"/>
    <w:rsid w:val="00186D20"/>
    <w:rsid w:val="00186D2C"/>
    <w:rsid w:val="00187E70"/>
    <w:rsid w:val="00190EBA"/>
    <w:rsid w:val="001912A1"/>
    <w:rsid w:val="00191AF9"/>
    <w:rsid w:val="00192DF7"/>
    <w:rsid w:val="001930F3"/>
    <w:rsid w:val="00193B5D"/>
    <w:rsid w:val="0019412F"/>
    <w:rsid w:val="00194A13"/>
    <w:rsid w:val="0019564F"/>
    <w:rsid w:val="001956AE"/>
    <w:rsid w:val="00195BB5"/>
    <w:rsid w:val="0019642A"/>
    <w:rsid w:val="0019677E"/>
    <w:rsid w:val="00196A08"/>
    <w:rsid w:val="00197D5E"/>
    <w:rsid w:val="00197E4D"/>
    <w:rsid w:val="001A0BE4"/>
    <w:rsid w:val="001A10D0"/>
    <w:rsid w:val="001A14BA"/>
    <w:rsid w:val="001A1C34"/>
    <w:rsid w:val="001A2AC5"/>
    <w:rsid w:val="001A2B26"/>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5FAC"/>
    <w:rsid w:val="001C6D21"/>
    <w:rsid w:val="001C7064"/>
    <w:rsid w:val="001C72F7"/>
    <w:rsid w:val="001C7431"/>
    <w:rsid w:val="001C744A"/>
    <w:rsid w:val="001D0859"/>
    <w:rsid w:val="001D1C2B"/>
    <w:rsid w:val="001D248E"/>
    <w:rsid w:val="001D2893"/>
    <w:rsid w:val="001D357A"/>
    <w:rsid w:val="001D46B4"/>
    <w:rsid w:val="001D54EB"/>
    <w:rsid w:val="001D55E0"/>
    <w:rsid w:val="001D72D2"/>
    <w:rsid w:val="001D7718"/>
    <w:rsid w:val="001E17A1"/>
    <w:rsid w:val="001E473E"/>
    <w:rsid w:val="001E4CB3"/>
    <w:rsid w:val="001E5DBA"/>
    <w:rsid w:val="001E77B3"/>
    <w:rsid w:val="001E7A3E"/>
    <w:rsid w:val="001E7F31"/>
    <w:rsid w:val="001F158B"/>
    <w:rsid w:val="001F17BF"/>
    <w:rsid w:val="001F186E"/>
    <w:rsid w:val="001F18AD"/>
    <w:rsid w:val="001F231E"/>
    <w:rsid w:val="001F2B91"/>
    <w:rsid w:val="001F326A"/>
    <w:rsid w:val="001F32DC"/>
    <w:rsid w:val="001F35BB"/>
    <w:rsid w:val="001F4BFA"/>
    <w:rsid w:val="001F4D6D"/>
    <w:rsid w:val="001F51C7"/>
    <w:rsid w:val="001F5679"/>
    <w:rsid w:val="001F7334"/>
    <w:rsid w:val="001F7655"/>
    <w:rsid w:val="001F76FF"/>
    <w:rsid w:val="001F7D65"/>
    <w:rsid w:val="00200AA9"/>
    <w:rsid w:val="00201D8F"/>
    <w:rsid w:val="0020237D"/>
    <w:rsid w:val="002038F5"/>
    <w:rsid w:val="0020416D"/>
    <w:rsid w:val="00204952"/>
    <w:rsid w:val="00205D92"/>
    <w:rsid w:val="0020605E"/>
    <w:rsid w:val="00206077"/>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89E"/>
    <w:rsid w:val="00217A99"/>
    <w:rsid w:val="002200B0"/>
    <w:rsid w:val="00221886"/>
    <w:rsid w:val="002222FF"/>
    <w:rsid w:val="00222EA0"/>
    <w:rsid w:val="00223D41"/>
    <w:rsid w:val="0022589B"/>
    <w:rsid w:val="00226B23"/>
    <w:rsid w:val="00226F28"/>
    <w:rsid w:val="00227C8B"/>
    <w:rsid w:val="002304B1"/>
    <w:rsid w:val="00232181"/>
    <w:rsid w:val="00233498"/>
    <w:rsid w:val="00233624"/>
    <w:rsid w:val="00233C77"/>
    <w:rsid w:val="00233D89"/>
    <w:rsid w:val="00234C9F"/>
    <w:rsid w:val="0023566A"/>
    <w:rsid w:val="00235AB6"/>
    <w:rsid w:val="00237B64"/>
    <w:rsid w:val="0024042A"/>
    <w:rsid w:val="002411FB"/>
    <w:rsid w:val="002417F3"/>
    <w:rsid w:val="002430D8"/>
    <w:rsid w:val="002431EF"/>
    <w:rsid w:val="00245EF6"/>
    <w:rsid w:val="00246197"/>
    <w:rsid w:val="002465F3"/>
    <w:rsid w:val="0024689F"/>
    <w:rsid w:val="0024720C"/>
    <w:rsid w:val="00247CF9"/>
    <w:rsid w:val="002505BB"/>
    <w:rsid w:val="002510AC"/>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7BD1"/>
    <w:rsid w:val="00277BEB"/>
    <w:rsid w:val="0028019E"/>
    <w:rsid w:val="00280704"/>
    <w:rsid w:val="00280B85"/>
    <w:rsid w:val="002813B7"/>
    <w:rsid w:val="0028164E"/>
    <w:rsid w:val="00281B11"/>
    <w:rsid w:val="00281BA0"/>
    <w:rsid w:val="0028267B"/>
    <w:rsid w:val="00282ACA"/>
    <w:rsid w:val="0028303D"/>
    <w:rsid w:val="002835C6"/>
    <w:rsid w:val="002837BD"/>
    <w:rsid w:val="00283847"/>
    <w:rsid w:val="00283900"/>
    <w:rsid w:val="002840FA"/>
    <w:rsid w:val="002855DD"/>
    <w:rsid w:val="002869A5"/>
    <w:rsid w:val="00287601"/>
    <w:rsid w:val="00287954"/>
    <w:rsid w:val="00291807"/>
    <w:rsid w:val="00291A4A"/>
    <w:rsid w:val="002922A2"/>
    <w:rsid w:val="0029305F"/>
    <w:rsid w:val="00293280"/>
    <w:rsid w:val="002939D3"/>
    <w:rsid w:val="00293C2C"/>
    <w:rsid w:val="00294ABC"/>
    <w:rsid w:val="0029605B"/>
    <w:rsid w:val="00296182"/>
    <w:rsid w:val="002977F4"/>
    <w:rsid w:val="0029787F"/>
    <w:rsid w:val="00297B7C"/>
    <w:rsid w:val="002A1E32"/>
    <w:rsid w:val="002A235C"/>
    <w:rsid w:val="002A256F"/>
    <w:rsid w:val="002A294B"/>
    <w:rsid w:val="002A2A25"/>
    <w:rsid w:val="002A51AC"/>
    <w:rsid w:val="002A5BB7"/>
    <w:rsid w:val="002A6675"/>
    <w:rsid w:val="002A71AF"/>
    <w:rsid w:val="002A7385"/>
    <w:rsid w:val="002A7ADE"/>
    <w:rsid w:val="002A7BAD"/>
    <w:rsid w:val="002B0BA3"/>
    <w:rsid w:val="002B0ECD"/>
    <w:rsid w:val="002B165C"/>
    <w:rsid w:val="002B34C7"/>
    <w:rsid w:val="002B369B"/>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8EB"/>
    <w:rsid w:val="002C6FA0"/>
    <w:rsid w:val="002C7480"/>
    <w:rsid w:val="002C7FBA"/>
    <w:rsid w:val="002D001A"/>
    <w:rsid w:val="002D013A"/>
    <w:rsid w:val="002D11C8"/>
    <w:rsid w:val="002D15EC"/>
    <w:rsid w:val="002D1E97"/>
    <w:rsid w:val="002D306B"/>
    <w:rsid w:val="002D3539"/>
    <w:rsid w:val="002D3578"/>
    <w:rsid w:val="002D40C5"/>
    <w:rsid w:val="002D5994"/>
    <w:rsid w:val="002D7B56"/>
    <w:rsid w:val="002D7BA3"/>
    <w:rsid w:val="002D7BBD"/>
    <w:rsid w:val="002E0B64"/>
    <w:rsid w:val="002E20EF"/>
    <w:rsid w:val="002E285F"/>
    <w:rsid w:val="002E3EBC"/>
    <w:rsid w:val="002E40A3"/>
    <w:rsid w:val="002E4613"/>
    <w:rsid w:val="002E50D3"/>
    <w:rsid w:val="002E704B"/>
    <w:rsid w:val="002E733A"/>
    <w:rsid w:val="002E7DCD"/>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302F1D"/>
    <w:rsid w:val="003031E6"/>
    <w:rsid w:val="00304113"/>
    <w:rsid w:val="00304729"/>
    <w:rsid w:val="003057CC"/>
    <w:rsid w:val="00306E38"/>
    <w:rsid w:val="003074CB"/>
    <w:rsid w:val="003078D2"/>
    <w:rsid w:val="00307A2E"/>
    <w:rsid w:val="003101D8"/>
    <w:rsid w:val="00310539"/>
    <w:rsid w:val="00310833"/>
    <w:rsid w:val="00315A80"/>
    <w:rsid w:val="0031747B"/>
    <w:rsid w:val="00317AAB"/>
    <w:rsid w:val="00317E0A"/>
    <w:rsid w:val="003205A6"/>
    <w:rsid w:val="00320A68"/>
    <w:rsid w:val="00320B41"/>
    <w:rsid w:val="00320DF9"/>
    <w:rsid w:val="0032213D"/>
    <w:rsid w:val="0032219D"/>
    <w:rsid w:val="003223C8"/>
    <w:rsid w:val="0032252C"/>
    <w:rsid w:val="0032320B"/>
    <w:rsid w:val="00323B6C"/>
    <w:rsid w:val="00324F41"/>
    <w:rsid w:val="003251F6"/>
    <w:rsid w:val="00325EF0"/>
    <w:rsid w:val="003261EB"/>
    <w:rsid w:val="003271C3"/>
    <w:rsid w:val="003309DA"/>
    <w:rsid w:val="00331103"/>
    <w:rsid w:val="00331526"/>
    <w:rsid w:val="00331F3C"/>
    <w:rsid w:val="003321F1"/>
    <w:rsid w:val="00332F22"/>
    <w:rsid w:val="00332F7E"/>
    <w:rsid w:val="0033318D"/>
    <w:rsid w:val="00333E50"/>
    <w:rsid w:val="003349E2"/>
    <w:rsid w:val="00335F33"/>
    <w:rsid w:val="00336175"/>
    <w:rsid w:val="00336CB4"/>
    <w:rsid w:val="0033702D"/>
    <w:rsid w:val="00337255"/>
    <w:rsid w:val="00337616"/>
    <w:rsid w:val="00337CEE"/>
    <w:rsid w:val="00341540"/>
    <w:rsid w:val="00341E6D"/>
    <w:rsid w:val="00342C79"/>
    <w:rsid w:val="00344242"/>
    <w:rsid w:val="003449A6"/>
    <w:rsid w:val="00345A33"/>
    <w:rsid w:val="00345D23"/>
    <w:rsid w:val="00345ECA"/>
    <w:rsid w:val="00346166"/>
    <w:rsid w:val="00346A80"/>
    <w:rsid w:val="003474F4"/>
    <w:rsid w:val="003475CC"/>
    <w:rsid w:val="00347F41"/>
    <w:rsid w:val="00350733"/>
    <w:rsid w:val="003517E9"/>
    <w:rsid w:val="00351B43"/>
    <w:rsid w:val="0035354A"/>
    <w:rsid w:val="003540ED"/>
    <w:rsid w:val="00354AF8"/>
    <w:rsid w:val="003559FC"/>
    <w:rsid w:val="00355BA9"/>
    <w:rsid w:val="00356113"/>
    <w:rsid w:val="00356118"/>
    <w:rsid w:val="003613E3"/>
    <w:rsid w:val="0036142C"/>
    <w:rsid w:val="00361F39"/>
    <w:rsid w:val="003637C9"/>
    <w:rsid w:val="00363A98"/>
    <w:rsid w:val="00363DC9"/>
    <w:rsid w:val="003641C3"/>
    <w:rsid w:val="00364BFE"/>
    <w:rsid w:val="00367514"/>
    <w:rsid w:val="003677CA"/>
    <w:rsid w:val="00367A6D"/>
    <w:rsid w:val="003705C9"/>
    <w:rsid w:val="00370793"/>
    <w:rsid w:val="00371A93"/>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789"/>
    <w:rsid w:val="00377DDC"/>
    <w:rsid w:val="0038067F"/>
    <w:rsid w:val="00380729"/>
    <w:rsid w:val="00380B88"/>
    <w:rsid w:val="003810CB"/>
    <w:rsid w:val="00382C56"/>
    <w:rsid w:val="00382E73"/>
    <w:rsid w:val="00383F91"/>
    <w:rsid w:val="003844D4"/>
    <w:rsid w:val="003849A5"/>
    <w:rsid w:val="00384DD7"/>
    <w:rsid w:val="00384EDD"/>
    <w:rsid w:val="00386C50"/>
    <w:rsid w:val="00387421"/>
    <w:rsid w:val="00387FEA"/>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1571"/>
    <w:rsid w:val="003A1873"/>
    <w:rsid w:val="003A19C7"/>
    <w:rsid w:val="003A2FB2"/>
    <w:rsid w:val="003A34AF"/>
    <w:rsid w:val="003A5EFE"/>
    <w:rsid w:val="003A665F"/>
    <w:rsid w:val="003A67E4"/>
    <w:rsid w:val="003A743B"/>
    <w:rsid w:val="003A75D8"/>
    <w:rsid w:val="003A7EAB"/>
    <w:rsid w:val="003B0F5F"/>
    <w:rsid w:val="003B1175"/>
    <w:rsid w:val="003B1B2C"/>
    <w:rsid w:val="003B24A8"/>
    <w:rsid w:val="003B2E21"/>
    <w:rsid w:val="003B353A"/>
    <w:rsid w:val="003B3ADC"/>
    <w:rsid w:val="003B5569"/>
    <w:rsid w:val="003B64FA"/>
    <w:rsid w:val="003B66A4"/>
    <w:rsid w:val="003B6EB5"/>
    <w:rsid w:val="003B79E6"/>
    <w:rsid w:val="003C11D1"/>
    <w:rsid w:val="003C1F7D"/>
    <w:rsid w:val="003C42DB"/>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1D8C"/>
    <w:rsid w:val="003E1E3A"/>
    <w:rsid w:val="003E2389"/>
    <w:rsid w:val="003E28D9"/>
    <w:rsid w:val="003E49C3"/>
    <w:rsid w:val="003E5ECE"/>
    <w:rsid w:val="003E66D3"/>
    <w:rsid w:val="003E6D6B"/>
    <w:rsid w:val="003E7065"/>
    <w:rsid w:val="003F2417"/>
    <w:rsid w:val="003F25CB"/>
    <w:rsid w:val="003F2D86"/>
    <w:rsid w:val="003F3838"/>
    <w:rsid w:val="003F3C5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67"/>
    <w:rsid w:val="00404E1B"/>
    <w:rsid w:val="0040567F"/>
    <w:rsid w:val="004065B8"/>
    <w:rsid w:val="0040790D"/>
    <w:rsid w:val="00410392"/>
    <w:rsid w:val="0041078F"/>
    <w:rsid w:val="00410835"/>
    <w:rsid w:val="004109EB"/>
    <w:rsid w:val="0041176A"/>
    <w:rsid w:val="00411DEE"/>
    <w:rsid w:val="00412411"/>
    <w:rsid w:val="00413969"/>
    <w:rsid w:val="00413EE1"/>
    <w:rsid w:val="00414A3C"/>
    <w:rsid w:val="004155D6"/>
    <w:rsid w:val="00415673"/>
    <w:rsid w:val="00415E6E"/>
    <w:rsid w:val="0041643E"/>
    <w:rsid w:val="00416F5B"/>
    <w:rsid w:val="0041735C"/>
    <w:rsid w:val="00417399"/>
    <w:rsid w:val="00417E5F"/>
    <w:rsid w:val="00420825"/>
    <w:rsid w:val="004211FF"/>
    <w:rsid w:val="00421434"/>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74A"/>
    <w:rsid w:val="00432895"/>
    <w:rsid w:val="0043357C"/>
    <w:rsid w:val="00433EFA"/>
    <w:rsid w:val="0043412C"/>
    <w:rsid w:val="004349AD"/>
    <w:rsid w:val="004358A6"/>
    <w:rsid w:val="004363E1"/>
    <w:rsid w:val="004367BC"/>
    <w:rsid w:val="004371AF"/>
    <w:rsid w:val="004400FC"/>
    <w:rsid w:val="00440A1A"/>
    <w:rsid w:val="00440F3A"/>
    <w:rsid w:val="00444209"/>
    <w:rsid w:val="0044548A"/>
    <w:rsid w:val="00445DB3"/>
    <w:rsid w:val="00446EBC"/>
    <w:rsid w:val="00447212"/>
    <w:rsid w:val="00447725"/>
    <w:rsid w:val="004478B7"/>
    <w:rsid w:val="00450724"/>
    <w:rsid w:val="00451DE0"/>
    <w:rsid w:val="004521A6"/>
    <w:rsid w:val="004525FA"/>
    <w:rsid w:val="00454007"/>
    <w:rsid w:val="00454551"/>
    <w:rsid w:val="00454C58"/>
    <w:rsid w:val="00455A5C"/>
    <w:rsid w:val="004562D7"/>
    <w:rsid w:val="00456BC8"/>
    <w:rsid w:val="0045754F"/>
    <w:rsid w:val="00457580"/>
    <w:rsid w:val="004576E6"/>
    <w:rsid w:val="00457F2F"/>
    <w:rsid w:val="00460A4C"/>
    <w:rsid w:val="00462217"/>
    <w:rsid w:val="00462535"/>
    <w:rsid w:val="004639F3"/>
    <w:rsid w:val="00463DB6"/>
    <w:rsid w:val="00463F83"/>
    <w:rsid w:val="004644BD"/>
    <w:rsid w:val="00464B28"/>
    <w:rsid w:val="004705BB"/>
    <w:rsid w:val="00470C92"/>
    <w:rsid w:val="004717ED"/>
    <w:rsid w:val="004732AC"/>
    <w:rsid w:val="0047350E"/>
    <w:rsid w:val="00473DFD"/>
    <w:rsid w:val="00475DA6"/>
    <w:rsid w:val="00476835"/>
    <w:rsid w:val="00480522"/>
    <w:rsid w:val="00480A6B"/>
    <w:rsid w:val="00481217"/>
    <w:rsid w:val="004818BB"/>
    <w:rsid w:val="00481A43"/>
    <w:rsid w:val="00482EA7"/>
    <w:rsid w:val="0048339D"/>
    <w:rsid w:val="00484B28"/>
    <w:rsid w:val="004850E5"/>
    <w:rsid w:val="00486ECA"/>
    <w:rsid w:val="00487C88"/>
    <w:rsid w:val="00491306"/>
    <w:rsid w:val="00491E69"/>
    <w:rsid w:val="00492838"/>
    <w:rsid w:val="00492A89"/>
    <w:rsid w:val="00494406"/>
    <w:rsid w:val="00494948"/>
    <w:rsid w:val="00495F92"/>
    <w:rsid w:val="00496B7F"/>
    <w:rsid w:val="00496FF2"/>
    <w:rsid w:val="00497D21"/>
    <w:rsid w:val="00497D5B"/>
    <w:rsid w:val="004A054C"/>
    <w:rsid w:val="004A1530"/>
    <w:rsid w:val="004A1CD8"/>
    <w:rsid w:val="004A1DC9"/>
    <w:rsid w:val="004A3CAE"/>
    <w:rsid w:val="004A4485"/>
    <w:rsid w:val="004A4DD9"/>
    <w:rsid w:val="004A6039"/>
    <w:rsid w:val="004B0650"/>
    <w:rsid w:val="004B0766"/>
    <w:rsid w:val="004B096B"/>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8D4"/>
    <w:rsid w:val="00506DB0"/>
    <w:rsid w:val="00506E5C"/>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293C"/>
    <w:rsid w:val="00553E09"/>
    <w:rsid w:val="00554DFF"/>
    <w:rsid w:val="00554F58"/>
    <w:rsid w:val="005552ED"/>
    <w:rsid w:val="0055595D"/>
    <w:rsid w:val="00556836"/>
    <w:rsid w:val="00557847"/>
    <w:rsid w:val="00560232"/>
    <w:rsid w:val="005602AF"/>
    <w:rsid w:val="00560929"/>
    <w:rsid w:val="005619C6"/>
    <w:rsid w:val="00561AF9"/>
    <w:rsid w:val="005622C6"/>
    <w:rsid w:val="0056248F"/>
    <w:rsid w:val="005628F5"/>
    <w:rsid w:val="00562B72"/>
    <w:rsid w:val="00563031"/>
    <w:rsid w:val="00564AD3"/>
    <w:rsid w:val="0056588D"/>
    <w:rsid w:val="00565BCB"/>
    <w:rsid w:val="0056618E"/>
    <w:rsid w:val="005665BC"/>
    <w:rsid w:val="00567374"/>
    <w:rsid w:val="00567CD6"/>
    <w:rsid w:val="00571A92"/>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207E"/>
    <w:rsid w:val="0058310C"/>
    <w:rsid w:val="00584857"/>
    <w:rsid w:val="005848CF"/>
    <w:rsid w:val="00584E9E"/>
    <w:rsid w:val="005853DE"/>
    <w:rsid w:val="005855F2"/>
    <w:rsid w:val="005856CF"/>
    <w:rsid w:val="00585BA9"/>
    <w:rsid w:val="005867D4"/>
    <w:rsid w:val="005867E6"/>
    <w:rsid w:val="005875A2"/>
    <w:rsid w:val="00587886"/>
    <w:rsid w:val="00587A1F"/>
    <w:rsid w:val="00590BBB"/>
    <w:rsid w:val="0059115E"/>
    <w:rsid w:val="00591619"/>
    <w:rsid w:val="00591AD2"/>
    <w:rsid w:val="00591B27"/>
    <w:rsid w:val="00591C00"/>
    <w:rsid w:val="005921C3"/>
    <w:rsid w:val="00592A8E"/>
    <w:rsid w:val="00592C32"/>
    <w:rsid w:val="00593967"/>
    <w:rsid w:val="00594289"/>
    <w:rsid w:val="00595045"/>
    <w:rsid w:val="00596146"/>
    <w:rsid w:val="00596984"/>
    <w:rsid w:val="005A0F91"/>
    <w:rsid w:val="005A1649"/>
    <w:rsid w:val="005A1C08"/>
    <w:rsid w:val="005A28FB"/>
    <w:rsid w:val="005A2B15"/>
    <w:rsid w:val="005A40CF"/>
    <w:rsid w:val="005A5A46"/>
    <w:rsid w:val="005A5A9E"/>
    <w:rsid w:val="005A617B"/>
    <w:rsid w:val="005B13C4"/>
    <w:rsid w:val="005B222B"/>
    <w:rsid w:val="005B2AD4"/>
    <w:rsid w:val="005B331A"/>
    <w:rsid w:val="005B3F8A"/>
    <w:rsid w:val="005B3FE1"/>
    <w:rsid w:val="005B4CBF"/>
    <w:rsid w:val="005B5538"/>
    <w:rsid w:val="005B5DE3"/>
    <w:rsid w:val="005B61DE"/>
    <w:rsid w:val="005B62C8"/>
    <w:rsid w:val="005B7466"/>
    <w:rsid w:val="005B74FA"/>
    <w:rsid w:val="005B7C50"/>
    <w:rsid w:val="005C0015"/>
    <w:rsid w:val="005C0EFF"/>
    <w:rsid w:val="005C1072"/>
    <w:rsid w:val="005C11B9"/>
    <w:rsid w:val="005C1AC7"/>
    <w:rsid w:val="005C2089"/>
    <w:rsid w:val="005C350F"/>
    <w:rsid w:val="005C5833"/>
    <w:rsid w:val="005C60FE"/>
    <w:rsid w:val="005C6B95"/>
    <w:rsid w:val="005C724F"/>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1047"/>
    <w:rsid w:val="005F1AAE"/>
    <w:rsid w:val="005F26B9"/>
    <w:rsid w:val="005F3D38"/>
    <w:rsid w:val="005F4346"/>
    <w:rsid w:val="00600888"/>
    <w:rsid w:val="006009B5"/>
    <w:rsid w:val="00600D0E"/>
    <w:rsid w:val="00601064"/>
    <w:rsid w:val="006018D6"/>
    <w:rsid w:val="006018E9"/>
    <w:rsid w:val="00602B19"/>
    <w:rsid w:val="0060402D"/>
    <w:rsid w:val="0060520A"/>
    <w:rsid w:val="0060543A"/>
    <w:rsid w:val="00605FB9"/>
    <w:rsid w:val="0060705E"/>
    <w:rsid w:val="006105AB"/>
    <w:rsid w:val="00610EEA"/>
    <w:rsid w:val="00611687"/>
    <w:rsid w:val="006116DF"/>
    <w:rsid w:val="006125FA"/>
    <w:rsid w:val="00612AD8"/>
    <w:rsid w:val="00612C39"/>
    <w:rsid w:val="006131F9"/>
    <w:rsid w:val="0061323C"/>
    <w:rsid w:val="006137A0"/>
    <w:rsid w:val="00613B6E"/>
    <w:rsid w:val="0061486B"/>
    <w:rsid w:val="006156E9"/>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40356"/>
    <w:rsid w:val="006415FB"/>
    <w:rsid w:val="00641975"/>
    <w:rsid w:val="00641F28"/>
    <w:rsid w:val="00646CD3"/>
    <w:rsid w:val="006505B4"/>
    <w:rsid w:val="00650716"/>
    <w:rsid w:val="00650F07"/>
    <w:rsid w:val="00651D43"/>
    <w:rsid w:val="006524CD"/>
    <w:rsid w:val="00652779"/>
    <w:rsid w:val="00653E9C"/>
    <w:rsid w:val="00654085"/>
    <w:rsid w:val="006542F9"/>
    <w:rsid w:val="006543DD"/>
    <w:rsid w:val="00655686"/>
    <w:rsid w:val="006557F2"/>
    <w:rsid w:val="00657413"/>
    <w:rsid w:val="00661238"/>
    <w:rsid w:val="00661CB1"/>
    <w:rsid w:val="0066248E"/>
    <w:rsid w:val="00663BE3"/>
    <w:rsid w:val="0066477F"/>
    <w:rsid w:val="00664B03"/>
    <w:rsid w:val="00665B8E"/>
    <w:rsid w:val="00665CFC"/>
    <w:rsid w:val="00666053"/>
    <w:rsid w:val="00667636"/>
    <w:rsid w:val="00667C43"/>
    <w:rsid w:val="0067015D"/>
    <w:rsid w:val="006716AD"/>
    <w:rsid w:val="00671731"/>
    <w:rsid w:val="00671AC9"/>
    <w:rsid w:val="00672751"/>
    <w:rsid w:val="0067387F"/>
    <w:rsid w:val="006744C8"/>
    <w:rsid w:val="0067498E"/>
    <w:rsid w:val="00674B1C"/>
    <w:rsid w:val="006761EA"/>
    <w:rsid w:val="006764E5"/>
    <w:rsid w:val="00680093"/>
    <w:rsid w:val="0068037C"/>
    <w:rsid w:val="00681904"/>
    <w:rsid w:val="00681A42"/>
    <w:rsid w:val="00681FFC"/>
    <w:rsid w:val="006828C0"/>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31A8"/>
    <w:rsid w:val="006A33D7"/>
    <w:rsid w:val="006A399F"/>
    <w:rsid w:val="006A4553"/>
    <w:rsid w:val="006A4574"/>
    <w:rsid w:val="006A4A62"/>
    <w:rsid w:val="006A4FD2"/>
    <w:rsid w:val="006A5227"/>
    <w:rsid w:val="006A5370"/>
    <w:rsid w:val="006A553E"/>
    <w:rsid w:val="006A684C"/>
    <w:rsid w:val="006B0DE4"/>
    <w:rsid w:val="006B1AEC"/>
    <w:rsid w:val="006B262B"/>
    <w:rsid w:val="006B29FD"/>
    <w:rsid w:val="006B2BDB"/>
    <w:rsid w:val="006B2FD7"/>
    <w:rsid w:val="006B3798"/>
    <w:rsid w:val="006B382E"/>
    <w:rsid w:val="006B391A"/>
    <w:rsid w:val="006B3976"/>
    <w:rsid w:val="006B3ACF"/>
    <w:rsid w:val="006B3B86"/>
    <w:rsid w:val="006B58DA"/>
    <w:rsid w:val="006B636B"/>
    <w:rsid w:val="006B6754"/>
    <w:rsid w:val="006B740D"/>
    <w:rsid w:val="006B74AA"/>
    <w:rsid w:val="006C1285"/>
    <w:rsid w:val="006C1741"/>
    <w:rsid w:val="006C25C5"/>
    <w:rsid w:val="006C295D"/>
    <w:rsid w:val="006C301B"/>
    <w:rsid w:val="006C333D"/>
    <w:rsid w:val="006C428A"/>
    <w:rsid w:val="006C44A5"/>
    <w:rsid w:val="006C54F5"/>
    <w:rsid w:val="006C5922"/>
    <w:rsid w:val="006D0E20"/>
    <w:rsid w:val="006D10E7"/>
    <w:rsid w:val="006D1F8F"/>
    <w:rsid w:val="006D4516"/>
    <w:rsid w:val="006D48CD"/>
    <w:rsid w:val="006D4AD6"/>
    <w:rsid w:val="006D5084"/>
    <w:rsid w:val="006E1A28"/>
    <w:rsid w:val="006E1C86"/>
    <w:rsid w:val="006E367E"/>
    <w:rsid w:val="006E3713"/>
    <w:rsid w:val="006E3906"/>
    <w:rsid w:val="006E3A18"/>
    <w:rsid w:val="006E5573"/>
    <w:rsid w:val="006E63D6"/>
    <w:rsid w:val="006E744A"/>
    <w:rsid w:val="006E74BC"/>
    <w:rsid w:val="006E7F8D"/>
    <w:rsid w:val="006F06EE"/>
    <w:rsid w:val="006F0F5C"/>
    <w:rsid w:val="006F213F"/>
    <w:rsid w:val="006F339A"/>
    <w:rsid w:val="006F3544"/>
    <w:rsid w:val="006F41F1"/>
    <w:rsid w:val="006F4DB4"/>
    <w:rsid w:val="006F4F03"/>
    <w:rsid w:val="006F61C2"/>
    <w:rsid w:val="006F6294"/>
    <w:rsid w:val="006F6744"/>
    <w:rsid w:val="006F7692"/>
    <w:rsid w:val="006F79E4"/>
    <w:rsid w:val="006F7BD1"/>
    <w:rsid w:val="007001F3"/>
    <w:rsid w:val="00700FDE"/>
    <w:rsid w:val="00701762"/>
    <w:rsid w:val="007018F9"/>
    <w:rsid w:val="00701DB1"/>
    <w:rsid w:val="007031AC"/>
    <w:rsid w:val="00703CB5"/>
    <w:rsid w:val="00705222"/>
    <w:rsid w:val="007057D9"/>
    <w:rsid w:val="007063F3"/>
    <w:rsid w:val="007066D0"/>
    <w:rsid w:val="00710114"/>
    <w:rsid w:val="00710432"/>
    <w:rsid w:val="00710755"/>
    <w:rsid w:val="00710C6E"/>
    <w:rsid w:val="0071115E"/>
    <w:rsid w:val="0071287D"/>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31E"/>
    <w:rsid w:val="00752C16"/>
    <w:rsid w:val="00753423"/>
    <w:rsid w:val="007535AE"/>
    <w:rsid w:val="00753E63"/>
    <w:rsid w:val="007541BD"/>
    <w:rsid w:val="00754F19"/>
    <w:rsid w:val="00755720"/>
    <w:rsid w:val="00756B43"/>
    <w:rsid w:val="0075715A"/>
    <w:rsid w:val="00757553"/>
    <w:rsid w:val="00760328"/>
    <w:rsid w:val="00760E6A"/>
    <w:rsid w:val="0076188D"/>
    <w:rsid w:val="00761A01"/>
    <w:rsid w:val="00761DC9"/>
    <w:rsid w:val="0076238A"/>
    <w:rsid w:val="0076284B"/>
    <w:rsid w:val="00762AD3"/>
    <w:rsid w:val="00762CC0"/>
    <w:rsid w:val="0076345B"/>
    <w:rsid w:val="00763C1A"/>
    <w:rsid w:val="007644E6"/>
    <w:rsid w:val="00764CC8"/>
    <w:rsid w:val="007656E8"/>
    <w:rsid w:val="00765937"/>
    <w:rsid w:val="00765BB0"/>
    <w:rsid w:val="00765ECD"/>
    <w:rsid w:val="00766B31"/>
    <w:rsid w:val="00767E60"/>
    <w:rsid w:val="0077096E"/>
    <w:rsid w:val="00771CED"/>
    <w:rsid w:val="0077279C"/>
    <w:rsid w:val="00772B46"/>
    <w:rsid w:val="007732EF"/>
    <w:rsid w:val="00773C97"/>
    <w:rsid w:val="00775F7D"/>
    <w:rsid w:val="0077644E"/>
    <w:rsid w:val="0077663D"/>
    <w:rsid w:val="00776DAE"/>
    <w:rsid w:val="00777656"/>
    <w:rsid w:val="00777675"/>
    <w:rsid w:val="00777780"/>
    <w:rsid w:val="00777891"/>
    <w:rsid w:val="00777E86"/>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9239E"/>
    <w:rsid w:val="00792A30"/>
    <w:rsid w:val="007939BE"/>
    <w:rsid w:val="00794CC2"/>
    <w:rsid w:val="007955F2"/>
    <w:rsid w:val="0079603B"/>
    <w:rsid w:val="0079755F"/>
    <w:rsid w:val="007A00E1"/>
    <w:rsid w:val="007A05C1"/>
    <w:rsid w:val="007A12F3"/>
    <w:rsid w:val="007A2A80"/>
    <w:rsid w:val="007A3F2E"/>
    <w:rsid w:val="007A42E4"/>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29"/>
    <w:rsid w:val="007C158F"/>
    <w:rsid w:val="007C20A8"/>
    <w:rsid w:val="007C20D4"/>
    <w:rsid w:val="007C28D3"/>
    <w:rsid w:val="007C343C"/>
    <w:rsid w:val="007C4012"/>
    <w:rsid w:val="007C40C8"/>
    <w:rsid w:val="007C528F"/>
    <w:rsid w:val="007C5875"/>
    <w:rsid w:val="007C6C83"/>
    <w:rsid w:val="007C6F5F"/>
    <w:rsid w:val="007C7153"/>
    <w:rsid w:val="007C7E5C"/>
    <w:rsid w:val="007D11F8"/>
    <w:rsid w:val="007D200B"/>
    <w:rsid w:val="007D2245"/>
    <w:rsid w:val="007D2AFD"/>
    <w:rsid w:val="007D3156"/>
    <w:rsid w:val="007D31B5"/>
    <w:rsid w:val="007D32C3"/>
    <w:rsid w:val="007D334C"/>
    <w:rsid w:val="007D3670"/>
    <w:rsid w:val="007D3C8E"/>
    <w:rsid w:val="007D3FE8"/>
    <w:rsid w:val="007D4B6B"/>
    <w:rsid w:val="007D4DB7"/>
    <w:rsid w:val="007D54CE"/>
    <w:rsid w:val="007D54E0"/>
    <w:rsid w:val="007D6384"/>
    <w:rsid w:val="007D6DBA"/>
    <w:rsid w:val="007D70B2"/>
    <w:rsid w:val="007D7490"/>
    <w:rsid w:val="007E0C0C"/>
    <w:rsid w:val="007E18E3"/>
    <w:rsid w:val="007E281B"/>
    <w:rsid w:val="007E2831"/>
    <w:rsid w:val="007E3061"/>
    <w:rsid w:val="007E3A58"/>
    <w:rsid w:val="007E4EA4"/>
    <w:rsid w:val="007E4EA9"/>
    <w:rsid w:val="007E5B3F"/>
    <w:rsid w:val="007E5E9D"/>
    <w:rsid w:val="007E6535"/>
    <w:rsid w:val="007E6751"/>
    <w:rsid w:val="007E7CAD"/>
    <w:rsid w:val="007F079C"/>
    <w:rsid w:val="007F2833"/>
    <w:rsid w:val="007F35F9"/>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5102"/>
    <w:rsid w:val="0081543B"/>
    <w:rsid w:val="00815E09"/>
    <w:rsid w:val="0081613F"/>
    <w:rsid w:val="00816520"/>
    <w:rsid w:val="00816C00"/>
    <w:rsid w:val="00817939"/>
    <w:rsid w:val="00821184"/>
    <w:rsid w:val="0082209D"/>
    <w:rsid w:val="00822B14"/>
    <w:rsid w:val="00822B66"/>
    <w:rsid w:val="00823990"/>
    <w:rsid w:val="008254B2"/>
    <w:rsid w:val="00825907"/>
    <w:rsid w:val="0082660B"/>
    <w:rsid w:val="008270A4"/>
    <w:rsid w:val="0082747F"/>
    <w:rsid w:val="00830545"/>
    <w:rsid w:val="00831485"/>
    <w:rsid w:val="00831764"/>
    <w:rsid w:val="008323E6"/>
    <w:rsid w:val="0083396B"/>
    <w:rsid w:val="00835980"/>
    <w:rsid w:val="0083642D"/>
    <w:rsid w:val="008367E5"/>
    <w:rsid w:val="00837F8E"/>
    <w:rsid w:val="00840073"/>
    <w:rsid w:val="00840CD2"/>
    <w:rsid w:val="00841D4D"/>
    <w:rsid w:val="00841E22"/>
    <w:rsid w:val="008422EA"/>
    <w:rsid w:val="00843982"/>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75E"/>
    <w:rsid w:val="008579FF"/>
    <w:rsid w:val="00857DC6"/>
    <w:rsid w:val="0086021D"/>
    <w:rsid w:val="0086313F"/>
    <w:rsid w:val="008649E5"/>
    <w:rsid w:val="0086613C"/>
    <w:rsid w:val="00866835"/>
    <w:rsid w:val="00866D49"/>
    <w:rsid w:val="00867148"/>
    <w:rsid w:val="008675A6"/>
    <w:rsid w:val="008676B0"/>
    <w:rsid w:val="00867BF5"/>
    <w:rsid w:val="00871938"/>
    <w:rsid w:val="00873E03"/>
    <w:rsid w:val="008754E5"/>
    <w:rsid w:val="00881281"/>
    <w:rsid w:val="008818BC"/>
    <w:rsid w:val="00881944"/>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86F"/>
    <w:rsid w:val="00896898"/>
    <w:rsid w:val="00896ABF"/>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A74"/>
    <w:rsid w:val="008C29CC"/>
    <w:rsid w:val="008C30C2"/>
    <w:rsid w:val="008C3356"/>
    <w:rsid w:val="008C3BFF"/>
    <w:rsid w:val="008C48AB"/>
    <w:rsid w:val="008C5E41"/>
    <w:rsid w:val="008C607A"/>
    <w:rsid w:val="008C6256"/>
    <w:rsid w:val="008D0011"/>
    <w:rsid w:val="008D0C3C"/>
    <w:rsid w:val="008D195D"/>
    <w:rsid w:val="008D1A7E"/>
    <w:rsid w:val="008D241E"/>
    <w:rsid w:val="008D288D"/>
    <w:rsid w:val="008D33A8"/>
    <w:rsid w:val="008D66B5"/>
    <w:rsid w:val="008D7332"/>
    <w:rsid w:val="008D7908"/>
    <w:rsid w:val="008D7D63"/>
    <w:rsid w:val="008E06EA"/>
    <w:rsid w:val="008E0BE3"/>
    <w:rsid w:val="008E1689"/>
    <w:rsid w:val="008E27E8"/>
    <w:rsid w:val="008E31F2"/>
    <w:rsid w:val="008E3512"/>
    <w:rsid w:val="008E45B3"/>
    <w:rsid w:val="008E47FC"/>
    <w:rsid w:val="008E4A15"/>
    <w:rsid w:val="008E4C58"/>
    <w:rsid w:val="008E51A7"/>
    <w:rsid w:val="008E6928"/>
    <w:rsid w:val="008E6F40"/>
    <w:rsid w:val="008E7058"/>
    <w:rsid w:val="008F1AC8"/>
    <w:rsid w:val="008F29B3"/>
    <w:rsid w:val="008F381B"/>
    <w:rsid w:val="008F3A3A"/>
    <w:rsid w:val="008F4713"/>
    <w:rsid w:val="008F4CDF"/>
    <w:rsid w:val="008F50F6"/>
    <w:rsid w:val="008F5946"/>
    <w:rsid w:val="008F64B7"/>
    <w:rsid w:val="008F745D"/>
    <w:rsid w:val="00900090"/>
    <w:rsid w:val="00900FB4"/>
    <w:rsid w:val="00901797"/>
    <w:rsid w:val="009020F2"/>
    <w:rsid w:val="00902167"/>
    <w:rsid w:val="009023BF"/>
    <w:rsid w:val="009024AB"/>
    <w:rsid w:val="00902A6B"/>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11B3"/>
    <w:rsid w:val="009322E2"/>
    <w:rsid w:val="00932B7D"/>
    <w:rsid w:val="00932BC7"/>
    <w:rsid w:val="00934CC8"/>
    <w:rsid w:val="00934FCA"/>
    <w:rsid w:val="00935E3D"/>
    <w:rsid w:val="0093667E"/>
    <w:rsid w:val="00936926"/>
    <w:rsid w:val="0093798E"/>
    <w:rsid w:val="00937E3B"/>
    <w:rsid w:val="00940353"/>
    <w:rsid w:val="009404E4"/>
    <w:rsid w:val="00941285"/>
    <w:rsid w:val="00941642"/>
    <w:rsid w:val="009419E5"/>
    <w:rsid w:val="009425A0"/>
    <w:rsid w:val="009429EA"/>
    <w:rsid w:val="00943CE8"/>
    <w:rsid w:val="00945A41"/>
    <w:rsid w:val="009478BC"/>
    <w:rsid w:val="00947AA0"/>
    <w:rsid w:val="009506C9"/>
    <w:rsid w:val="00950D71"/>
    <w:rsid w:val="00951F41"/>
    <w:rsid w:val="00952022"/>
    <w:rsid w:val="0095222C"/>
    <w:rsid w:val="00952817"/>
    <w:rsid w:val="0095296C"/>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62F"/>
    <w:rsid w:val="00990853"/>
    <w:rsid w:val="009923C6"/>
    <w:rsid w:val="009926D1"/>
    <w:rsid w:val="00992E17"/>
    <w:rsid w:val="0099360E"/>
    <w:rsid w:val="00993918"/>
    <w:rsid w:val="00993AD2"/>
    <w:rsid w:val="00993E1A"/>
    <w:rsid w:val="00993F3B"/>
    <w:rsid w:val="0099469A"/>
    <w:rsid w:val="00994DC1"/>
    <w:rsid w:val="009A09A9"/>
    <w:rsid w:val="009A31C1"/>
    <w:rsid w:val="009A3665"/>
    <w:rsid w:val="009A43B6"/>
    <w:rsid w:val="009A4555"/>
    <w:rsid w:val="009A48BF"/>
    <w:rsid w:val="009A53E6"/>
    <w:rsid w:val="009B139F"/>
    <w:rsid w:val="009B1979"/>
    <w:rsid w:val="009B20CF"/>
    <w:rsid w:val="009B2D9C"/>
    <w:rsid w:val="009B2EE0"/>
    <w:rsid w:val="009B30EB"/>
    <w:rsid w:val="009B37AE"/>
    <w:rsid w:val="009B387B"/>
    <w:rsid w:val="009B3E8D"/>
    <w:rsid w:val="009B5D55"/>
    <w:rsid w:val="009B6260"/>
    <w:rsid w:val="009B62D6"/>
    <w:rsid w:val="009B67CC"/>
    <w:rsid w:val="009B73E0"/>
    <w:rsid w:val="009B777C"/>
    <w:rsid w:val="009C0108"/>
    <w:rsid w:val="009C0908"/>
    <w:rsid w:val="009C0A24"/>
    <w:rsid w:val="009C0A82"/>
    <w:rsid w:val="009C0ECF"/>
    <w:rsid w:val="009C184A"/>
    <w:rsid w:val="009C18A0"/>
    <w:rsid w:val="009C254B"/>
    <w:rsid w:val="009C2926"/>
    <w:rsid w:val="009C363C"/>
    <w:rsid w:val="009C4CF0"/>
    <w:rsid w:val="009C5342"/>
    <w:rsid w:val="009C5F6C"/>
    <w:rsid w:val="009C5F86"/>
    <w:rsid w:val="009C635A"/>
    <w:rsid w:val="009C6965"/>
    <w:rsid w:val="009D0289"/>
    <w:rsid w:val="009D050A"/>
    <w:rsid w:val="009D102C"/>
    <w:rsid w:val="009D170F"/>
    <w:rsid w:val="009D18C8"/>
    <w:rsid w:val="009D1C06"/>
    <w:rsid w:val="009D38DA"/>
    <w:rsid w:val="009D3B75"/>
    <w:rsid w:val="009D4E1A"/>
    <w:rsid w:val="009D6B6D"/>
    <w:rsid w:val="009D6D7A"/>
    <w:rsid w:val="009D77B6"/>
    <w:rsid w:val="009E068C"/>
    <w:rsid w:val="009E1BB5"/>
    <w:rsid w:val="009E2052"/>
    <w:rsid w:val="009E260A"/>
    <w:rsid w:val="009E363F"/>
    <w:rsid w:val="009E3999"/>
    <w:rsid w:val="009E496D"/>
    <w:rsid w:val="009E5C67"/>
    <w:rsid w:val="009E7FC1"/>
    <w:rsid w:val="009F1401"/>
    <w:rsid w:val="009F150A"/>
    <w:rsid w:val="009F1B53"/>
    <w:rsid w:val="009F2638"/>
    <w:rsid w:val="009F2B99"/>
    <w:rsid w:val="009F31B9"/>
    <w:rsid w:val="009F3B4C"/>
    <w:rsid w:val="009F3CDE"/>
    <w:rsid w:val="009F3D91"/>
    <w:rsid w:val="009F434F"/>
    <w:rsid w:val="009F464E"/>
    <w:rsid w:val="009F47AE"/>
    <w:rsid w:val="009F6522"/>
    <w:rsid w:val="009F703E"/>
    <w:rsid w:val="009F747D"/>
    <w:rsid w:val="009F7573"/>
    <w:rsid w:val="00A00CC7"/>
    <w:rsid w:val="00A01BE2"/>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128C"/>
    <w:rsid w:val="00A1263E"/>
    <w:rsid w:val="00A12D3B"/>
    <w:rsid w:val="00A13647"/>
    <w:rsid w:val="00A1601F"/>
    <w:rsid w:val="00A16705"/>
    <w:rsid w:val="00A21172"/>
    <w:rsid w:val="00A224C0"/>
    <w:rsid w:val="00A22EC2"/>
    <w:rsid w:val="00A2348C"/>
    <w:rsid w:val="00A23EB5"/>
    <w:rsid w:val="00A24F38"/>
    <w:rsid w:val="00A25700"/>
    <w:rsid w:val="00A25EE2"/>
    <w:rsid w:val="00A26737"/>
    <w:rsid w:val="00A30508"/>
    <w:rsid w:val="00A329ED"/>
    <w:rsid w:val="00A3389A"/>
    <w:rsid w:val="00A33CB9"/>
    <w:rsid w:val="00A33F92"/>
    <w:rsid w:val="00A34E88"/>
    <w:rsid w:val="00A361D8"/>
    <w:rsid w:val="00A368CE"/>
    <w:rsid w:val="00A36B04"/>
    <w:rsid w:val="00A4057B"/>
    <w:rsid w:val="00A405D4"/>
    <w:rsid w:val="00A40EBD"/>
    <w:rsid w:val="00A415E5"/>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C5"/>
    <w:rsid w:val="00A7123C"/>
    <w:rsid w:val="00A71877"/>
    <w:rsid w:val="00A7425C"/>
    <w:rsid w:val="00A75B7D"/>
    <w:rsid w:val="00A75BC1"/>
    <w:rsid w:val="00A778F6"/>
    <w:rsid w:val="00A809C7"/>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6F7A"/>
    <w:rsid w:val="00A97D8A"/>
    <w:rsid w:val="00AA0A75"/>
    <w:rsid w:val="00AA11AC"/>
    <w:rsid w:val="00AA19DF"/>
    <w:rsid w:val="00AA1B09"/>
    <w:rsid w:val="00AA1CC4"/>
    <w:rsid w:val="00AA1ED7"/>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F0DC6"/>
    <w:rsid w:val="00AF134E"/>
    <w:rsid w:val="00AF1A60"/>
    <w:rsid w:val="00AF45CE"/>
    <w:rsid w:val="00AF4840"/>
    <w:rsid w:val="00AF53EF"/>
    <w:rsid w:val="00AF5B42"/>
    <w:rsid w:val="00AF62B6"/>
    <w:rsid w:val="00AF67E8"/>
    <w:rsid w:val="00AF6D57"/>
    <w:rsid w:val="00B00EFC"/>
    <w:rsid w:val="00B010E0"/>
    <w:rsid w:val="00B012AC"/>
    <w:rsid w:val="00B012C3"/>
    <w:rsid w:val="00B01C6B"/>
    <w:rsid w:val="00B02121"/>
    <w:rsid w:val="00B02513"/>
    <w:rsid w:val="00B03715"/>
    <w:rsid w:val="00B04BB9"/>
    <w:rsid w:val="00B05ABE"/>
    <w:rsid w:val="00B05C5A"/>
    <w:rsid w:val="00B05C78"/>
    <w:rsid w:val="00B061C2"/>
    <w:rsid w:val="00B0644A"/>
    <w:rsid w:val="00B0677A"/>
    <w:rsid w:val="00B1213C"/>
    <w:rsid w:val="00B12F85"/>
    <w:rsid w:val="00B13578"/>
    <w:rsid w:val="00B1360E"/>
    <w:rsid w:val="00B13FAA"/>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320C"/>
    <w:rsid w:val="00B3365B"/>
    <w:rsid w:val="00B343A5"/>
    <w:rsid w:val="00B35112"/>
    <w:rsid w:val="00B35192"/>
    <w:rsid w:val="00B401E9"/>
    <w:rsid w:val="00B40A9C"/>
    <w:rsid w:val="00B4157C"/>
    <w:rsid w:val="00B4160C"/>
    <w:rsid w:val="00B41F0F"/>
    <w:rsid w:val="00B42048"/>
    <w:rsid w:val="00B42699"/>
    <w:rsid w:val="00B42DE7"/>
    <w:rsid w:val="00B445F0"/>
    <w:rsid w:val="00B44CB5"/>
    <w:rsid w:val="00B45537"/>
    <w:rsid w:val="00B45EF2"/>
    <w:rsid w:val="00B4612A"/>
    <w:rsid w:val="00B4777A"/>
    <w:rsid w:val="00B4777D"/>
    <w:rsid w:val="00B47AAD"/>
    <w:rsid w:val="00B50768"/>
    <w:rsid w:val="00B51EEF"/>
    <w:rsid w:val="00B5202B"/>
    <w:rsid w:val="00B5344E"/>
    <w:rsid w:val="00B53739"/>
    <w:rsid w:val="00B54F91"/>
    <w:rsid w:val="00B550EE"/>
    <w:rsid w:val="00B57BCF"/>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7BB0"/>
    <w:rsid w:val="00B67EC4"/>
    <w:rsid w:val="00B70166"/>
    <w:rsid w:val="00B70191"/>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A0A5A"/>
    <w:rsid w:val="00BA1355"/>
    <w:rsid w:val="00BA14A0"/>
    <w:rsid w:val="00BA23C3"/>
    <w:rsid w:val="00BA2C38"/>
    <w:rsid w:val="00BA35AE"/>
    <w:rsid w:val="00BA3C81"/>
    <w:rsid w:val="00BA3CF9"/>
    <w:rsid w:val="00BA4815"/>
    <w:rsid w:val="00BA4E35"/>
    <w:rsid w:val="00BA5645"/>
    <w:rsid w:val="00BA5E45"/>
    <w:rsid w:val="00BA66B4"/>
    <w:rsid w:val="00BA6E92"/>
    <w:rsid w:val="00BA70E0"/>
    <w:rsid w:val="00BA7482"/>
    <w:rsid w:val="00BA7677"/>
    <w:rsid w:val="00BB04FB"/>
    <w:rsid w:val="00BB0E74"/>
    <w:rsid w:val="00BB16C9"/>
    <w:rsid w:val="00BB215F"/>
    <w:rsid w:val="00BB31B7"/>
    <w:rsid w:val="00BB3D7A"/>
    <w:rsid w:val="00BB422E"/>
    <w:rsid w:val="00BB49E6"/>
    <w:rsid w:val="00BB688A"/>
    <w:rsid w:val="00BB7632"/>
    <w:rsid w:val="00BC0769"/>
    <w:rsid w:val="00BC0852"/>
    <w:rsid w:val="00BC0AC8"/>
    <w:rsid w:val="00BC12D6"/>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D0E"/>
    <w:rsid w:val="00BD6B48"/>
    <w:rsid w:val="00BD6FC6"/>
    <w:rsid w:val="00BD7C7A"/>
    <w:rsid w:val="00BE040F"/>
    <w:rsid w:val="00BE12EA"/>
    <w:rsid w:val="00BE1D26"/>
    <w:rsid w:val="00BE1F27"/>
    <w:rsid w:val="00BE2260"/>
    <w:rsid w:val="00BE236B"/>
    <w:rsid w:val="00BE24CD"/>
    <w:rsid w:val="00BE2972"/>
    <w:rsid w:val="00BE2C75"/>
    <w:rsid w:val="00BE2D33"/>
    <w:rsid w:val="00BE4190"/>
    <w:rsid w:val="00BE64A0"/>
    <w:rsid w:val="00BE7089"/>
    <w:rsid w:val="00BE724D"/>
    <w:rsid w:val="00BE7350"/>
    <w:rsid w:val="00BE77AF"/>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6FF"/>
    <w:rsid w:val="00C00A10"/>
    <w:rsid w:val="00C01028"/>
    <w:rsid w:val="00C0245F"/>
    <w:rsid w:val="00C02BE8"/>
    <w:rsid w:val="00C0439E"/>
    <w:rsid w:val="00C04C0D"/>
    <w:rsid w:val="00C06519"/>
    <w:rsid w:val="00C06602"/>
    <w:rsid w:val="00C06C01"/>
    <w:rsid w:val="00C07927"/>
    <w:rsid w:val="00C10887"/>
    <w:rsid w:val="00C11417"/>
    <w:rsid w:val="00C123BE"/>
    <w:rsid w:val="00C138CE"/>
    <w:rsid w:val="00C13F17"/>
    <w:rsid w:val="00C15078"/>
    <w:rsid w:val="00C16B01"/>
    <w:rsid w:val="00C17395"/>
    <w:rsid w:val="00C2137D"/>
    <w:rsid w:val="00C22807"/>
    <w:rsid w:val="00C23F49"/>
    <w:rsid w:val="00C27F93"/>
    <w:rsid w:val="00C3037A"/>
    <w:rsid w:val="00C327B5"/>
    <w:rsid w:val="00C3290B"/>
    <w:rsid w:val="00C3295A"/>
    <w:rsid w:val="00C339B8"/>
    <w:rsid w:val="00C33BB8"/>
    <w:rsid w:val="00C34C2A"/>
    <w:rsid w:val="00C36415"/>
    <w:rsid w:val="00C36640"/>
    <w:rsid w:val="00C3692D"/>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A70"/>
    <w:rsid w:val="00C55228"/>
    <w:rsid w:val="00C55249"/>
    <w:rsid w:val="00C55EF2"/>
    <w:rsid w:val="00C57321"/>
    <w:rsid w:val="00C5732E"/>
    <w:rsid w:val="00C57631"/>
    <w:rsid w:val="00C57E49"/>
    <w:rsid w:val="00C6026D"/>
    <w:rsid w:val="00C61C8B"/>
    <w:rsid w:val="00C61D29"/>
    <w:rsid w:val="00C620C9"/>
    <w:rsid w:val="00C62B17"/>
    <w:rsid w:val="00C641E3"/>
    <w:rsid w:val="00C661B9"/>
    <w:rsid w:val="00C66C56"/>
    <w:rsid w:val="00C673D9"/>
    <w:rsid w:val="00C6744D"/>
    <w:rsid w:val="00C67A90"/>
    <w:rsid w:val="00C67B15"/>
    <w:rsid w:val="00C7007B"/>
    <w:rsid w:val="00C70FC1"/>
    <w:rsid w:val="00C712A7"/>
    <w:rsid w:val="00C713A2"/>
    <w:rsid w:val="00C715B8"/>
    <w:rsid w:val="00C7195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6133"/>
    <w:rsid w:val="00CA6552"/>
    <w:rsid w:val="00CA66DC"/>
    <w:rsid w:val="00CA6819"/>
    <w:rsid w:val="00CA761E"/>
    <w:rsid w:val="00CB0D0D"/>
    <w:rsid w:val="00CB10AE"/>
    <w:rsid w:val="00CB1248"/>
    <w:rsid w:val="00CB1954"/>
    <w:rsid w:val="00CB2539"/>
    <w:rsid w:val="00CB295F"/>
    <w:rsid w:val="00CB2C74"/>
    <w:rsid w:val="00CB589C"/>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C00"/>
    <w:rsid w:val="00CC64E0"/>
    <w:rsid w:val="00CC674C"/>
    <w:rsid w:val="00CC6CE2"/>
    <w:rsid w:val="00CC71F2"/>
    <w:rsid w:val="00CD2A36"/>
    <w:rsid w:val="00CD2FA2"/>
    <w:rsid w:val="00CD324B"/>
    <w:rsid w:val="00CD368A"/>
    <w:rsid w:val="00CD52B5"/>
    <w:rsid w:val="00CD6D30"/>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E64"/>
    <w:rsid w:val="00CF2D81"/>
    <w:rsid w:val="00CF2E9D"/>
    <w:rsid w:val="00CF303A"/>
    <w:rsid w:val="00CF307E"/>
    <w:rsid w:val="00CF3BAF"/>
    <w:rsid w:val="00CF3FEE"/>
    <w:rsid w:val="00CF53A0"/>
    <w:rsid w:val="00CF5559"/>
    <w:rsid w:val="00CF5E53"/>
    <w:rsid w:val="00CF5E57"/>
    <w:rsid w:val="00CF63FF"/>
    <w:rsid w:val="00CF6521"/>
    <w:rsid w:val="00CF79AC"/>
    <w:rsid w:val="00D000F1"/>
    <w:rsid w:val="00D00815"/>
    <w:rsid w:val="00D00C92"/>
    <w:rsid w:val="00D011D3"/>
    <w:rsid w:val="00D02F20"/>
    <w:rsid w:val="00D03ACD"/>
    <w:rsid w:val="00D05DA7"/>
    <w:rsid w:val="00D06484"/>
    <w:rsid w:val="00D07B42"/>
    <w:rsid w:val="00D07E6C"/>
    <w:rsid w:val="00D102F0"/>
    <w:rsid w:val="00D1069F"/>
    <w:rsid w:val="00D10DC2"/>
    <w:rsid w:val="00D10E8D"/>
    <w:rsid w:val="00D1160A"/>
    <w:rsid w:val="00D11CC1"/>
    <w:rsid w:val="00D12632"/>
    <w:rsid w:val="00D1277E"/>
    <w:rsid w:val="00D129D3"/>
    <w:rsid w:val="00D134C7"/>
    <w:rsid w:val="00D13DC7"/>
    <w:rsid w:val="00D13F78"/>
    <w:rsid w:val="00D14A65"/>
    <w:rsid w:val="00D14D28"/>
    <w:rsid w:val="00D14F1D"/>
    <w:rsid w:val="00D15060"/>
    <w:rsid w:val="00D1599A"/>
    <w:rsid w:val="00D15E7D"/>
    <w:rsid w:val="00D15FF4"/>
    <w:rsid w:val="00D17F1F"/>
    <w:rsid w:val="00D21F35"/>
    <w:rsid w:val="00D2277E"/>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8C"/>
    <w:rsid w:val="00D50F06"/>
    <w:rsid w:val="00D51670"/>
    <w:rsid w:val="00D51C52"/>
    <w:rsid w:val="00D52C19"/>
    <w:rsid w:val="00D53434"/>
    <w:rsid w:val="00D53C2E"/>
    <w:rsid w:val="00D53C7D"/>
    <w:rsid w:val="00D542A9"/>
    <w:rsid w:val="00D54D7B"/>
    <w:rsid w:val="00D55192"/>
    <w:rsid w:val="00D55734"/>
    <w:rsid w:val="00D56660"/>
    <w:rsid w:val="00D56B19"/>
    <w:rsid w:val="00D571D6"/>
    <w:rsid w:val="00D57E15"/>
    <w:rsid w:val="00D60A25"/>
    <w:rsid w:val="00D60FFE"/>
    <w:rsid w:val="00D6149B"/>
    <w:rsid w:val="00D61820"/>
    <w:rsid w:val="00D61E92"/>
    <w:rsid w:val="00D61FE2"/>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1A28"/>
    <w:rsid w:val="00D91DA9"/>
    <w:rsid w:val="00D92D0C"/>
    <w:rsid w:val="00D934E9"/>
    <w:rsid w:val="00D93B78"/>
    <w:rsid w:val="00D940B4"/>
    <w:rsid w:val="00D949EF"/>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72DE"/>
    <w:rsid w:val="00DB021D"/>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C3E"/>
    <w:rsid w:val="00DC5C6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3527"/>
    <w:rsid w:val="00DD3AE4"/>
    <w:rsid w:val="00DD3CE9"/>
    <w:rsid w:val="00DD47D3"/>
    <w:rsid w:val="00DD494D"/>
    <w:rsid w:val="00DD4A5F"/>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F0C5F"/>
    <w:rsid w:val="00DF1130"/>
    <w:rsid w:val="00DF132F"/>
    <w:rsid w:val="00DF170A"/>
    <w:rsid w:val="00DF19D1"/>
    <w:rsid w:val="00DF1B1F"/>
    <w:rsid w:val="00DF1B3E"/>
    <w:rsid w:val="00DF1D3D"/>
    <w:rsid w:val="00DF2B70"/>
    <w:rsid w:val="00DF5352"/>
    <w:rsid w:val="00DF5409"/>
    <w:rsid w:val="00DF596E"/>
    <w:rsid w:val="00DF59BA"/>
    <w:rsid w:val="00DF6AE5"/>
    <w:rsid w:val="00DF7D28"/>
    <w:rsid w:val="00DF7F47"/>
    <w:rsid w:val="00E000EE"/>
    <w:rsid w:val="00E014A6"/>
    <w:rsid w:val="00E027D5"/>
    <w:rsid w:val="00E029E0"/>
    <w:rsid w:val="00E02D8D"/>
    <w:rsid w:val="00E03F2E"/>
    <w:rsid w:val="00E04A5D"/>
    <w:rsid w:val="00E04EF1"/>
    <w:rsid w:val="00E05D24"/>
    <w:rsid w:val="00E069C4"/>
    <w:rsid w:val="00E06E72"/>
    <w:rsid w:val="00E10263"/>
    <w:rsid w:val="00E113BC"/>
    <w:rsid w:val="00E11791"/>
    <w:rsid w:val="00E11C4B"/>
    <w:rsid w:val="00E12816"/>
    <w:rsid w:val="00E138FB"/>
    <w:rsid w:val="00E15D06"/>
    <w:rsid w:val="00E15FC3"/>
    <w:rsid w:val="00E16BDC"/>
    <w:rsid w:val="00E16CE8"/>
    <w:rsid w:val="00E173CF"/>
    <w:rsid w:val="00E177D7"/>
    <w:rsid w:val="00E20AAE"/>
    <w:rsid w:val="00E213FA"/>
    <w:rsid w:val="00E21CB4"/>
    <w:rsid w:val="00E22DB9"/>
    <w:rsid w:val="00E2385F"/>
    <w:rsid w:val="00E2400F"/>
    <w:rsid w:val="00E2471A"/>
    <w:rsid w:val="00E24839"/>
    <w:rsid w:val="00E24C35"/>
    <w:rsid w:val="00E24EA0"/>
    <w:rsid w:val="00E26684"/>
    <w:rsid w:val="00E26DFE"/>
    <w:rsid w:val="00E27314"/>
    <w:rsid w:val="00E274A8"/>
    <w:rsid w:val="00E27BE3"/>
    <w:rsid w:val="00E3026F"/>
    <w:rsid w:val="00E3166E"/>
    <w:rsid w:val="00E33764"/>
    <w:rsid w:val="00E34DEC"/>
    <w:rsid w:val="00E35AF9"/>
    <w:rsid w:val="00E36209"/>
    <w:rsid w:val="00E36294"/>
    <w:rsid w:val="00E40249"/>
    <w:rsid w:val="00E410D2"/>
    <w:rsid w:val="00E4133B"/>
    <w:rsid w:val="00E41F87"/>
    <w:rsid w:val="00E42A7A"/>
    <w:rsid w:val="00E42FC3"/>
    <w:rsid w:val="00E43CA8"/>
    <w:rsid w:val="00E46173"/>
    <w:rsid w:val="00E46402"/>
    <w:rsid w:val="00E476C0"/>
    <w:rsid w:val="00E47988"/>
    <w:rsid w:val="00E50ACE"/>
    <w:rsid w:val="00E50E26"/>
    <w:rsid w:val="00E51B00"/>
    <w:rsid w:val="00E520A2"/>
    <w:rsid w:val="00E53065"/>
    <w:rsid w:val="00E5310B"/>
    <w:rsid w:val="00E53B12"/>
    <w:rsid w:val="00E5423F"/>
    <w:rsid w:val="00E544A7"/>
    <w:rsid w:val="00E54A9A"/>
    <w:rsid w:val="00E55005"/>
    <w:rsid w:val="00E55916"/>
    <w:rsid w:val="00E5596D"/>
    <w:rsid w:val="00E55BDD"/>
    <w:rsid w:val="00E5789A"/>
    <w:rsid w:val="00E60A1A"/>
    <w:rsid w:val="00E61641"/>
    <w:rsid w:val="00E61C59"/>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2B10"/>
    <w:rsid w:val="00E842D9"/>
    <w:rsid w:val="00E85054"/>
    <w:rsid w:val="00E853CE"/>
    <w:rsid w:val="00E85CC6"/>
    <w:rsid w:val="00E85F73"/>
    <w:rsid w:val="00E86069"/>
    <w:rsid w:val="00E86232"/>
    <w:rsid w:val="00E87898"/>
    <w:rsid w:val="00E9046C"/>
    <w:rsid w:val="00E937E2"/>
    <w:rsid w:val="00E95B0E"/>
    <w:rsid w:val="00E95D36"/>
    <w:rsid w:val="00E968A5"/>
    <w:rsid w:val="00E96B35"/>
    <w:rsid w:val="00E96D0C"/>
    <w:rsid w:val="00E97C2A"/>
    <w:rsid w:val="00EA067B"/>
    <w:rsid w:val="00EA07BE"/>
    <w:rsid w:val="00EA08E3"/>
    <w:rsid w:val="00EA169E"/>
    <w:rsid w:val="00EA2398"/>
    <w:rsid w:val="00EA29CA"/>
    <w:rsid w:val="00EA2EF7"/>
    <w:rsid w:val="00EA34E7"/>
    <w:rsid w:val="00EA38F0"/>
    <w:rsid w:val="00EA4685"/>
    <w:rsid w:val="00EA46CE"/>
    <w:rsid w:val="00EA46F2"/>
    <w:rsid w:val="00EA4D60"/>
    <w:rsid w:val="00EA5437"/>
    <w:rsid w:val="00EA60DC"/>
    <w:rsid w:val="00EA6143"/>
    <w:rsid w:val="00EA651A"/>
    <w:rsid w:val="00EA679E"/>
    <w:rsid w:val="00EA76CE"/>
    <w:rsid w:val="00EA7D01"/>
    <w:rsid w:val="00EB13F1"/>
    <w:rsid w:val="00EB4E5C"/>
    <w:rsid w:val="00EB526D"/>
    <w:rsid w:val="00EB5FEE"/>
    <w:rsid w:val="00EB6D99"/>
    <w:rsid w:val="00EB7A8F"/>
    <w:rsid w:val="00EC05D0"/>
    <w:rsid w:val="00EC07AF"/>
    <w:rsid w:val="00EC1823"/>
    <w:rsid w:val="00EC2F73"/>
    <w:rsid w:val="00EC3303"/>
    <w:rsid w:val="00EC417F"/>
    <w:rsid w:val="00EC44E5"/>
    <w:rsid w:val="00EC474D"/>
    <w:rsid w:val="00EC55A9"/>
    <w:rsid w:val="00EC6A85"/>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449"/>
    <w:rsid w:val="00EF0723"/>
    <w:rsid w:val="00EF0BC1"/>
    <w:rsid w:val="00EF0C47"/>
    <w:rsid w:val="00EF1724"/>
    <w:rsid w:val="00EF173E"/>
    <w:rsid w:val="00EF1D94"/>
    <w:rsid w:val="00EF2452"/>
    <w:rsid w:val="00EF247F"/>
    <w:rsid w:val="00EF2C93"/>
    <w:rsid w:val="00EF2EFB"/>
    <w:rsid w:val="00EF444B"/>
    <w:rsid w:val="00EF5F57"/>
    <w:rsid w:val="00EF71E7"/>
    <w:rsid w:val="00EF729E"/>
    <w:rsid w:val="00EF744F"/>
    <w:rsid w:val="00F01D8A"/>
    <w:rsid w:val="00F01FC9"/>
    <w:rsid w:val="00F03870"/>
    <w:rsid w:val="00F03DA2"/>
    <w:rsid w:val="00F04A0A"/>
    <w:rsid w:val="00F04FDA"/>
    <w:rsid w:val="00F0523E"/>
    <w:rsid w:val="00F05ABD"/>
    <w:rsid w:val="00F06150"/>
    <w:rsid w:val="00F06448"/>
    <w:rsid w:val="00F06C9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D96"/>
    <w:rsid w:val="00F243AC"/>
    <w:rsid w:val="00F2533A"/>
    <w:rsid w:val="00F25516"/>
    <w:rsid w:val="00F257B3"/>
    <w:rsid w:val="00F2598F"/>
    <w:rsid w:val="00F27555"/>
    <w:rsid w:val="00F33072"/>
    <w:rsid w:val="00F330BA"/>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5E0"/>
    <w:rsid w:val="00F4667A"/>
    <w:rsid w:val="00F46A55"/>
    <w:rsid w:val="00F47765"/>
    <w:rsid w:val="00F5033A"/>
    <w:rsid w:val="00F505F0"/>
    <w:rsid w:val="00F50D13"/>
    <w:rsid w:val="00F51B9F"/>
    <w:rsid w:val="00F52099"/>
    <w:rsid w:val="00F537C6"/>
    <w:rsid w:val="00F53B20"/>
    <w:rsid w:val="00F53E07"/>
    <w:rsid w:val="00F5509C"/>
    <w:rsid w:val="00F55602"/>
    <w:rsid w:val="00F55E6A"/>
    <w:rsid w:val="00F56004"/>
    <w:rsid w:val="00F5788D"/>
    <w:rsid w:val="00F60DBF"/>
    <w:rsid w:val="00F6155C"/>
    <w:rsid w:val="00F6169F"/>
    <w:rsid w:val="00F6171D"/>
    <w:rsid w:val="00F61A15"/>
    <w:rsid w:val="00F61D8E"/>
    <w:rsid w:val="00F621B7"/>
    <w:rsid w:val="00F6235E"/>
    <w:rsid w:val="00F63703"/>
    <w:rsid w:val="00F63F69"/>
    <w:rsid w:val="00F64084"/>
    <w:rsid w:val="00F6560B"/>
    <w:rsid w:val="00F664FC"/>
    <w:rsid w:val="00F66E0C"/>
    <w:rsid w:val="00F675B3"/>
    <w:rsid w:val="00F676B7"/>
    <w:rsid w:val="00F67C21"/>
    <w:rsid w:val="00F70675"/>
    <w:rsid w:val="00F706AF"/>
    <w:rsid w:val="00F70A91"/>
    <w:rsid w:val="00F70F91"/>
    <w:rsid w:val="00F72542"/>
    <w:rsid w:val="00F7376D"/>
    <w:rsid w:val="00F74241"/>
    <w:rsid w:val="00F7491E"/>
    <w:rsid w:val="00F75251"/>
    <w:rsid w:val="00F75761"/>
    <w:rsid w:val="00F75F51"/>
    <w:rsid w:val="00F766C2"/>
    <w:rsid w:val="00F7675B"/>
    <w:rsid w:val="00F76D8B"/>
    <w:rsid w:val="00F76DAF"/>
    <w:rsid w:val="00F80646"/>
    <w:rsid w:val="00F80A99"/>
    <w:rsid w:val="00F80E92"/>
    <w:rsid w:val="00F8245C"/>
    <w:rsid w:val="00F834A5"/>
    <w:rsid w:val="00F83E9F"/>
    <w:rsid w:val="00F84024"/>
    <w:rsid w:val="00F86E10"/>
    <w:rsid w:val="00F86FF8"/>
    <w:rsid w:val="00F90100"/>
    <w:rsid w:val="00F9054B"/>
    <w:rsid w:val="00F906B0"/>
    <w:rsid w:val="00F90828"/>
    <w:rsid w:val="00F910A4"/>
    <w:rsid w:val="00F9135E"/>
    <w:rsid w:val="00F913FE"/>
    <w:rsid w:val="00F914FA"/>
    <w:rsid w:val="00F915A1"/>
    <w:rsid w:val="00F92A9A"/>
    <w:rsid w:val="00F953D4"/>
    <w:rsid w:val="00F9585F"/>
    <w:rsid w:val="00F964BB"/>
    <w:rsid w:val="00F966C6"/>
    <w:rsid w:val="00F9766D"/>
    <w:rsid w:val="00F97E74"/>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A7D77"/>
    <w:rsid w:val="00FB350B"/>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1423"/>
    <w:rsid w:val="00FD14D7"/>
    <w:rsid w:val="00FD18C7"/>
    <w:rsid w:val="00FD4385"/>
    <w:rsid w:val="00FD47E6"/>
    <w:rsid w:val="00FD5D24"/>
    <w:rsid w:val="00FD6132"/>
    <w:rsid w:val="00FD6CDB"/>
    <w:rsid w:val="00FD7927"/>
    <w:rsid w:val="00FE0EE6"/>
    <w:rsid w:val="00FE1240"/>
    <w:rsid w:val="00FE1463"/>
    <w:rsid w:val="00FE2495"/>
    <w:rsid w:val="00FE285E"/>
    <w:rsid w:val="00FE2E58"/>
    <w:rsid w:val="00FE314B"/>
    <w:rsid w:val="00FE471C"/>
    <w:rsid w:val="00FE7791"/>
    <w:rsid w:val="00FE7CC3"/>
    <w:rsid w:val="00FE7EBE"/>
    <w:rsid w:val="00FF1AC7"/>
    <w:rsid w:val="00FF1BE5"/>
    <w:rsid w:val="00FF1F7C"/>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hyperlink" Target="http://www.mitsuba-render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openxmlformats.org/officeDocument/2006/relationships/hyperlink" Target="https://www.mitsuba-renderer.org/" TargetMode="External"/><Relationship Id="rId2" Type="http://schemas.openxmlformats.org/officeDocument/2006/relationships/numbering" Target="numbering.xml"/><Relationship Id="rId16" Type="http://schemas.openxmlformats.org/officeDocument/2006/relationships/hyperlink" Target="https://www.blender.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20</Pages>
  <Words>13971</Words>
  <Characters>79637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16</cp:revision>
  <cp:lastPrinted>2020-12-07T21:16:00Z</cp:lastPrinted>
  <dcterms:created xsi:type="dcterms:W3CDTF">2021-02-08T04:31:00Z</dcterms:created>
  <dcterms:modified xsi:type="dcterms:W3CDTF">2021-02-13T00:14:00Z</dcterms:modified>
</cp:coreProperties>
</file>