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4C5C60D4" w:rsidR="00BA5E45" w:rsidRDefault="00554DFF">
      <w:pPr>
        <w:pStyle w:val="Default"/>
        <w:spacing w:before="100" w:after="100"/>
        <w:rPr>
          <w:rFonts w:ascii="Times New Roman" w:hAnsi="Times New Roman"/>
          <w:sz w:val="22"/>
          <w:szCs w:val="22"/>
        </w:rPr>
      </w:pPr>
      <w:del w:id="0" w:author="Brainard, David H" w:date="2021-05-08T10:20:00Z">
        <w:r w:rsidDel="00170371">
          <w:rPr>
            <w:rFonts w:ascii="Arial Unicode MS" w:hAnsi="Arial Unicode MS"/>
            <w:sz w:val="22"/>
            <w:szCs w:val="22"/>
          </w:rPr>
          <w:br/>
        </w:r>
      </w:del>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w:t>
      </w:r>
      <w:ins w:id="1" w:author="JohannesBurge" w:date="2021-05-30T12:31:00Z">
        <w:r w:rsidR="00FB58AA">
          <w:rPr>
            <w:rFonts w:ascii="Times New Roman" w:hAnsi="Times New Roman"/>
            <w:sz w:val="22"/>
            <w:szCs w:val="22"/>
          </w:rPr>
          <w:t xml:space="preserve">generate </w:t>
        </w:r>
      </w:ins>
      <w:del w:id="2" w:author="JohannesBurge" w:date="2021-05-30T12:31:00Z">
        <w:r w:rsidDel="00FB58AA">
          <w:rPr>
            <w:rFonts w:ascii="Times New Roman" w:hAnsi="Times New Roman"/>
            <w:sz w:val="22"/>
            <w:szCs w:val="22"/>
          </w:rPr>
          <w:delText xml:space="preserve">provide </w:delText>
        </w:r>
      </w:del>
      <w:r>
        <w:rPr>
          <w:rFonts w:ascii="Times New Roman" w:hAnsi="Times New Roman"/>
          <w:sz w:val="22"/>
          <w:szCs w:val="22"/>
        </w:rPr>
        <w:t xml:space="preserve">stable representations of task-relevant scene properties (e.g.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ins w:id="3" w:author="JohannesBurge" w:date="2021-05-30T12:31:00Z">
        <w:r w:rsidR="00FB58AA">
          <w:rPr>
            <w:rFonts w:ascii="Times New Roman" w:hAnsi="Times New Roman"/>
            <w:sz w:val="22"/>
            <w:szCs w:val="22"/>
          </w:rPr>
          <w:t xml:space="preserve">Here, we consider this issue in the context of lightness. </w:t>
        </w:r>
      </w:ins>
      <w:ins w:id="4" w:author="JohannesBurge" w:date="2021-05-30T12:32:00Z">
        <w:r w:rsidR="00095DB1" w:rsidRPr="000461A2">
          <w:rPr>
            <w:rFonts w:ascii="Times New Roman" w:hAnsi="Times New Roman"/>
            <w:sz w:val="22"/>
            <w:szCs w:val="22"/>
          </w:rPr>
          <w:t xml:space="preserve">To study </w:t>
        </w:r>
        <w:r w:rsidR="00095DB1">
          <w:rPr>
            <w:rFonts w:ascii="Times New Roman" w:hAnsi="Times New Roman"/>
            <w:sz w:val="22"/>
            <w:szCs w:val="22"/>
          </w:rPr>
          <w:t>the stability of human lightness representations</w:t>
        </w:r>
        <w:r w:rsidR="00095DB1" w:rsidRPr="000461A2">
          <w:rPr>
            <w:rFonts w:ascii="Times New Roman" w:hAnsi="Times New Roman"/>
            <w:sz w:val="22"/>
            <w:szCs w:val="22"/>
          </w:rPr>
          <w:t xml:space="preserve">, we </w:t>
        </w:r>
        <w:r w:rsidR="00095DB1">
          <w:rPr>
            <w:rFonts w:ascii="Times New Roman" w:hAnsi="Times New Roman"/>
            <w:sz w:val="22"/>
            <w:szCs w:val="22"/>
          </w:rPr>
          <w:t>introduce a threshold-based psychophysical paradigm.</w:t>
        </w:r>
      </w:ins>
      <w:ins w:id="5" w:author="JohannesBurge" w:date="2021-05-30T12:33:00Z">
        <w:r w:rsidR="00CC3B27">
          <w:rPr>
            <w:rFonts w:ascii="Times New Roman" w:hAnsi="Times New Roman"/>
            <w:sz w:val="22"/>
            <w:szCs w:val="22"/>
          </w:rPr>
          <w:t xml:space="preserve"> </w:t>
        </w:r>
      </w:ins>
      <w:del w:id="6" w:author="JohannesBurge" w:date="2021-05-30T12:33:00Z">
        <w:r w:rsidR="000461A2" w:rsidRPr="000461A2" w:rsidDel="00CC3B27">
          <w:rPr>
            <w:rFonts w:ascii="Times New Roman" w:hAnsi="Times New Roman"/>
            <w:sz w:val="22"/>
            <w:szCs w:val="22"/>
          </w:rPr>
          <w:delText xml:space="preserve">To study </w:delText>
        </w:r>
        <w:r w:rsidR="009912A0" w:rsidDel="00CC3B27">
          <w:rPr>
            <w:rFonts w:ascii="Times New Roman" w:hAnsi="Times New Roman"/>
            <w:sz w:val="22"/>
            <w:szCs w:val="22"/>
          </w:rPr>
          <w:delText xml:space="preserve">such </w:delText>
        </w:r>
        <w:r w:rsidR="005952CB" w:rsidDel="00CC3B27">
          <w:rPr>
            <w:rFonts w:ascii="Times New Roman" w:hAnsi="Times New Roman"/>
            <w:sz w:val="22"/>
            <w:szCs w:val="22"/>
          </w:rPr>
          <w:delText>representational</w:delText>
        </w:r>
        <w:r w:rsidR="00031C09" w:rsidRPr="000461A2" w:rsidDel="00CC3B27">
          <w:rPr>
            <w:rFonts w:ascii="Times New Roman" w:hAnsi="Times New Roman"/>
            <w:sz w:val="22"/>
            <w:szCs w:val="22"/>
          </w:rPr>
          <w:delText xml:space="preserve"> </w:delText>
        </w:r>
        <w:r w:rsidR="000461A2" w:rsidRPr="000461A2" w:rsidDel="00CC3B27">
          <w:rPr>
            <w:rFonts w:ascii="Times New Roman" w:hAnsi="Times New Roman"/>
            <w:sz w:val="22"/>
            <w:szCs w:val="22"/>
          </w:rPr>
          <w:delText xml:space="preserve">stability in the context of </w:delText>
        </w:r>
        <w:r w:rsidR="004C5F54" w:rsidDel="00CC3B27">
          <w:rPr>
            <w:rFonts w:ascii="Times New Roman" w:hAnsi="Times New Roman"/>
            <w:sz w:val="22"/>
            <w:szCs w:val="22"/>
          </w:rPr>
          <w:delText>lightness</w:delText>
        </w:r>
        <w:r w:rsidR="000461A2" w:rsidRPr="000461A2" w:rsidDel="00CC3B27">
          <w:rPr>
            <w:rFonts w:ascii="Times New Roman" w:hAnsi="Times New Roman"/>
            <w:sz w:val="22"/>
            <w:szCs w:val="22"/>
          </w:rPr>
          <w:delText xml:space="preserve">, we </w:delText>
        </w:r>
        <w:r w:rsidR="004C5F54" w:rsidDel="00CC3B27">
          <w:rPr>
            <w:rFonts w:ascii="Times New Roman" w:hAnsi="Times New Roman"/>
            <w:sz w:val="22"/>
            <w:szCs w:val="22"/>
          </w:rPr>
          <w:delText xml:space="preserve">introduce a threshold-based psychophysical paradigm. </w:delText>
        </w:r>
      </w:del>
      <w:r w:rsidR="004C5F54">
        <w:rPr>
          <w:rFonts w:ascii="Times New Roman" w:hAnsi="Times New Roman"/>
          <w:sz w:val="22"/>
          <w:szCs w:val="22"/>
        </w:rPr>
        <w:t xml:space="preserve">We </w:t>
      </w:r>
      <w:r w:rsidR="000461A2" w:rsidRPr="000461A2">
        <w:rPr>
          <w:rFonts w:ascii="Times New Roman" w:hAnsi="Times New Roman"/>
          <w:sz w:val="22"/>
          <w:szCs w:val="22"/>
        </w:rPr>
        <w:t xml:space="preserve">measure how thresholds for discriminating the </w:t>
      </w:r>
      <w:del w:id="7" w:author="Brainard, David H" w:date="2021-05-08T09:49:00Z">
        <w:r w:rsidR="000461A2" w:rsidRPr="000461A2" w:rsidDel="003D7BDE">
          <w:rPr>
            <w:rFonts w:ascii="Times New Roman" w:hAnsi="Times New Roman"/>
            <w:sz w:val="22"/>
            <w:szCs w:val="22"/>
          </w:rPr>
          <w:delText xml:space="preserve">lightness </w:delText>
        </w:r>
      </w:del>
      <w:ins w:id="8" w:author="Brainard, David H" w:date="2021-05-08T09:49:00Z">
        <w:r w:rsidR="003D7BDE">
          <w:rPr>
            <w:rFonts w:ascii="Times New Roman" w:hAnsi="Times New Roman"/>
            <w:sz w:val="22"/>
            <w:szCs w:val="22"/>
          </w:rPr>
          <w:t>achromatic reflectance</w:t>
        </w:r>
        <w:r w:rsidR="003D7BDE" w:rsidRPr="000461A2">
          <w:rPr>
            <w:rFonts w:ascii="Times New Roman" w:hAnsi="Times New Roman"/>
            <w:sz w:val="22"/>
            <w:szCs w:val="22"/>
          </w:rPr>
          <w:t xml:space="preserve"> </w:t>
        </w:r>
      </w:ins>
      <w:r w:rsidR="000461A2" w:rsidRPr="000461A2">
        <w:rPr>
          <w:rFonts w:ascii="Times New Roman" w:hAnsi="Times New Roman"/>
          <w:sz w:val="22"/>
          <w:szCs w:val="22"/>
        </w:rPr>
        <w:t xml:space="preserve">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in</w:t>
      </w:r>
      <w:del w:id="9" w:author="Brainard, David H" w:date="2021-05-08T13:54:00Z">
        <w:r w:rsidR="0065154F" w:rsidDel="001F740C">
          <w:rPr>
            <w:rFonts w:ascii="Times New Roman" w:hAnsi="Times New Roman"/>
            <w:sz w:val="22"/>
            <w:szCs w:val="22"/>
          </w:rPr>
          <w:delText xml:space="preserve"> graphically-rendered</w:delText>
        </w:r>
      </w:del>
      <w:r w:rsidR="0065154F">
        <w:rPr>
          <w:rFonts w:ascii="Times New Roman" w:hAnsi="Times New Roman"/>
          <w:sz w:val="22"/>
          <w:szCs w:val="22"/>
        </w:rPr>
        <w:t xml:space="preserve"> naturalistic scenes </w:t>
      </w:r>
      <w:ins w:id="10" w:author="Brainard, David H" w:date="2021-05-08T13:54:00Z">
        <w:r w:rsidR="001F740C">
          <w:rPr>
            <w:rFonts w:ascii="Times New Roman" w:hAnsi="Times New Roman"/>
            <w:sz w:val="22"/>
            <w:szCs w:val="22"/>
          </w:rPr>
          <w:t xml:space="preserve">rendered using computer graphics </w:t>
        </w:r>
      </w:ins>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ins w:id="11" w:author="Brainard, David H" w:date="2021-05-08T09:50:00Z">
        <w:r w:rsidR="003D7BDE">
          <w:rPr>
            <w:rFonts w:ascii="Times New Roman" w:hAnsi="Times New Roman"/>
            <w:sz w:val="22"/>
            <w:szCs w:val="22"/>
          </w:rPr>
          <w:t xml:space="preserve">We refer to these thresholds as lightness discrimination thresholds. </w:t>
        </w:r>
      </w:ins>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w:t>
      </w:r>
      <w:del w:id="12" w:author="JohannesBurge" w:date="2021-05-30T12:34:00Z">
        <w:r w:rsidR="006B256C" w:rsidDel="005F67BA">
          <w:rPr>
            <w:rFonts w:ascii="Times New Roman" w:hAnsi="Times New Roman"/>
            <w:sz w:val="22"/>
            <w:szCs w:val="22"/>
          </w:rPr>
          <w:delText>it</w:delText>
        </w:r>
        <w:r w:rsidR="00923B17" w:rsidDel="005F67BA">
          <w:rPr>
            <w:rFonts w:ascii="Times New Roman" w:hAnsi="Times New Roman"/>
            <w:sz w:val="22"/>
            <w:szCs w:val="22"/>
          </w:rPr>
          <w:delText xml:space="preserve"> </w:delText>
        </w:r>
      </w:del>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Pr>
          <w:rFonts w:ascii="Times New Roman" w:hAnsi="Times New Roman"/>
          <w:sz w:val="22"/>
          <w:szCs w:val="22"/>
        </w:rPr>
        <w:t xml:space="preserve">, </w:t>
      </w:r>
      <w:del w:id="13" w:author="Brainard, David H" w:date="2021-05-08T09:35:00Z">
        <w:r w:rsidDel="00254E6B">
          <w:rPr>
            <w:rFonts w:ascii="Times New Roman" w:hAnsi="Times New Roman"/>
            <w:sz w:val="22"/>
            <w:szCs w:val="22"/>
          </w:rPr>
          <w:delText xml:space="preserve">the </w:delText>
        </w:r>
      </w:del>
      <w:r>
        <w:rPr>
          <w:rFonts w:ascii="Times New Roman" w:hAnsi="Times New Roman"/>
          <w:sz w:val="22"/>
          <w:szCs w:val="22"/>
        </w:rPr>
        <w:t>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w:t>
      </w:r>
      <w:del w:id="14" w:author="JohannesBurge" w:date="2021-05-30T12:34:00Z">
        <w:r w:rsidDel="005F67BA">
          <w:rPr>
            <w:rFonts w:ascii="Times New Roman" w:hAnsi="Times New Roman"/>
            <w:sz w:val="22"/>
            <w:szCs w:val="22"/>
          </w:rPr>
          <w:delText xml:space="preserve">the </w:delText>
        </w:r>
        <w:r w:rsidR="00E4069E" w:rsidDel="005F67BA">
          <w:rPr>
            <w:rFonts w:ascii="Times New Roman" w:hAnsi="Times New Roman"/>
            <w:sz w:val="22"/>
            <w:szCs w:val="22"/>
          </w:rPr>
          <w:delText xml:space="preserve">variation in </w:delText>
        </w:r>
      </w:del>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ins w:id="15" w:author="JohannesBurge" w:date="2021-05-30T12:34:00Z">
        <w:r w:rsidR="005F67BA">
          <w:rPr>
            <w:rFonts w:ascii="Times New Roman" w:hAnsi="Times New Roman"/>
            <w:sz w:val="22"/>
            <w:szCs w:val="22"/>
          </w:rPr>
          <w:t xml:space="preserve">variation </w:t>
        </w:r>
      </w:ins>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del w:id="16" w:author="JohannesBurge" w:date="2021-05-30T12:34:00Z">
        <w:r w:rsidR="003C11D1" w:rsidDel="00722988">
          <w:rPr>
            <w:rFonts w:ascii="Times New Roman" w:hAnsi="Times New Roman"/>
            <w:sz w:val="22"/>
            <w:szCs w:val="22"/>
          </w:rPr>
          <w:delText xml:space="preserve">measure </w:delText>
        </w:r>
      </w:del>
      <w:ins w:id="17" w:author="JohannesBurge" w:date="2021-05-30T12:34:00Z">
        <w:r w:rsidR="00722988">
          <w:rPr>
            <w:rFonts w:ascii="Times New Roman" w:hAnsi="Times New Roman"/>
            <w:sz w:val="22"/>
            <w:szCs w:val="22"/>
          </w:rPr>
          <w:t>repor</w:t>
        </w:r>
      </w:ins>
      <w:ins w:id="18" w:author="JohannesBurge" w:date="2021-05-30T12:35:00Z">
        <w:r w:rsidR="00722988">
          <w:rPr>
            <w:rFonts w:ascii="Times New Roman" w:hAnsi="Times New Roman"/>
            <w:sz w:val="22"/>
            <w:szCs w:val="22"/>
          </w:rPr>
          <w:t>t</w:t>
        </w:r>
      </w:ins>
      <w:ins w:id="19" w:author="JohannesBurge" w:date="2021-05-30T12:34:00Z">
        <w:r w:rsidR="00722988">
          <w:rPr>
            <w:rFonts w:ascii="Times New Roman" w:hAnsi="Times New Roman"/>
            <w:sz w:val="22"/>
            <w:szCs w:val="22"/>
          </w:rPr>
          <w:t xml:space="preserve"> </w:t>
        </w:r>
      </w:ins>
      <w:r w:rsidR="003C11D1">
        <w:rPr>
          <w:rFonts w:ascii="Times New Roman" w:hAnsi="Times New Roman"/>
          <w:sz w:val="22"/>
          <w:szCs w:val="22"/>
        </w:rPr>
        <w:t xml:space="preserve">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 xml:space="preserve">(i.e.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 xml:space="preserve">the visual representation </w:t>
      </w:r>
      <w:moveToRangeStart w:id="20" w:author="Brainard, David H" w:date="2021-05-08T09:51:00Z" w:name="move71359898"/>
      <w:moveTo w:id="21" w:author="Brainard, David H" w:date="2021-05-08T09:51:00Z">
        <w:r w:rsidR="003D7BDE">
          <w:rPr>
            <w:rFonts w:ascii="Times New Roman" w:hAnsi="Times New Roman"/>
            <w:sz w:val="22"/>
            <w:szCs w:val="22"/>
          </w:rPr>
          <w:t>(i.e. perceived object lightness)</w:t>
        </w:r>
        <w:del w:id="22" w:author="Brainard, David H" w:date="2021-05-08T09:51:00Z">
          <w:r w:rsidR="003D7BDE" w:rsidDel="003D7BDE">
            <w:rPr>
              <w:rFonts w:ascii="Times New Roman" w:hAnsi="Times New Roman"/>
              <w:sz w:val="22"/>
              <w:szCs w:val="22"/>
            </w:rPr>
            <w:delText>.</w:delText>
          </w:r>
        </w:del>
        <w:r w:rsidR="003D7BDE">
          <w:rPr>
            <w:rFonts w:ascii="Times New Roman" w:hAnsi="Times New Roman"/>
            <w:sz w:val="22"/>
            <w:szCs w:val="22"/>
          </w:rPr>
          <w:t xml:space="preserve"> </w:t>
        </w:r>
      </w:moveTo>
      <w:moveToRangeEnd w:id="20"/>
      <w:r w:rsidR="009D102C">
        <w:rPr>
          <w:rFonts w:ascii="Times New Roman" w:hAnsi="Times New Roman"/>
          <w:sz w:val="22"/>
          <w:szCs w:val="22"/>
        </w:rPr>
        <w:t xml:space="preserve">of the task-relevant variable </w:t>
      </w:r>
      <w:ins w:id="23" w:author="Brainard, David H" w:date="2021-05-08T09:51:00Z">
        <w:r w:rsidR="003D7BDE">
          <w:rPr>
            <w:rFonts w:ascii="Times New Roman" w:hAnsi="Times New Roman"/>
            <w:sz w:val="22"/>
            <w:szCs w:val="22"/>
          </w:rPr>
          <w:t xml:space="preserve">(i.e. achromatic reflectance). </w:t>
        </w:r>
      </w:ins>
      <w:moveFromRangeStart w:id="24" w:author="Brainard, David H" w:date="2021-05-08T09:51:00Z" w:name="move71359898"/>
      <w:moveFrom w:id="25" w:author="Brainard, David H" w:date="2021-05-08T09:51:00Z">
        <w:r w:rsidR="009D102C" w:rsidDel="003D7BDE">
          <w:rPr>
            <w:rFonts w:ascii="Times New Roman" w:hAnsi="Times New Roman"/>
            <w:sz w:val="22"/>
            <w:szCs w:val="22"/>
          </w:rPr>
          <w:t>(</w:t>
        </w:r>
        <w:r w:rsidR="004B1988" w:rsidDel="003D7BDE">
          <w:rPr>
            <w:rFonts w:ascii="Times New Roman" w:hAnsi="Times New Roman"/>
            <w:sz w:val="22"/>
            <w:szCs w:val="22"/>
          </w:rPr>
          <w:t xml:space="preserve">i.e. </w:t>
        </w:r>
        <w:r w:rsidR="00D866C0" w:rsidDel="003D7BDE">
          <w:rPr>
            <w:rFonts w:ascii="Times New Roman" w:hAnsi="Times New Roman"/>
            <w:sz w:val="22"/>
            <w:szCs w:val="22"/>
          </w:rPr>
          <w:t>perceived object lightness</w:t>
        </w:r>
        <w:r w:rsidR="009D102C" w:rsidDel="003D7BDE">
          <w:rPr>
            <w:rFonts w:ascii="Times New Roman" w:hAnsi="Times New Roman"/>
            <w:sz w:val="22"/>
            <w:szCs w:val="22"/>
          </w:rPr>
          <w:t>)</w:t>
        </w:r>
        <w:r w:rsidR="00710C6E" w:rsidDel="003D7BDE">
          <w:rPr>
            <w:rFonts w:ascii="Times New Roman" w:hAnsi="Times New Roman"/>
            <w:sz w:val="22"/>
            <w:szCs w:val="22"/>
          </w:rPr>
          <w:t>.</w:t>
        </w:r>
        <w:r w:rsidR="009D102C" w:rsidDel="003D7BDE">
          <w:rPr>
            <w:rFonts w:ascii="Times New Roman" w:hAnsi="Times New Roman"/>
            <w:sz w:val="22"/>
            <w:szCs w:val="22"/>
          </w:rPr>
          <w:t xml:space="preserve"> </w:t>
        </w:r>
      </w:moveFrom>
      <w:moveFromRangeEnd w:id="24"/>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w:t>
      </w:r>
      <w:del w:id="26" w:author="JohannesBurge" w:date="2021-05-30T12:35:00Z">
        <w:r w:rsidR="00764C04" w:rsidDel="00AC47CA">
          <w:rPr>
            <w:rFonts w:ascii="Times New Roman" w:hAnsi="Times New Roman"/>
            <w:sz w:val="22"/>
            <w:szCs w:val="22"/>
          </w:rPr>
          <w:delText xml:space="preserve">based on Signal Detection Theory, </w:delText>
        </w:r>
      </w:del>
      <w:r w:rsidR="00FF2686">
        <w:rPr>
          <w:rFonts w:ascii="Times New Roman" w:hAnsi="Times New Roman"/>
          <w:sz w:val="22"/>
          <w:szCs w:val="22"/>
        </w:rPr>
        <w:t xml:space="preserve">which </w:t>
      </w:r>
      <w:r w:rsidR="00764C04">
        <w:rPr>
          <w:rFonts w:ascii="Times New Roman" w:hAnsi="Times New Roman"/>
          <w:sz w:val="22"/>
          <w:szCs w:val="22"/>
        </w:rPr>
        <w:t>employs a single</w:t>
      </w:r>
      <w:r>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w:t>
      </w:r>
      <w:del w:id="27" w:author="JohannesBurge" w:date="2021-05-30T12:35:00Z">
        <w:r w:rsidDel="00AC47CA">
          <w:rPr>
            <w:rFonts w:ascii="Times New Roman" w:hAnsi="Times New Roman"/>
            <w:sz w:val="22"/>
            <w:szCs w:val="22"/>
          </w:rPr>
          <w:delText xml:space="preserve">to characterize </w:delText>
        </w:r>
      </w:del>
      <w:ins w:id="28" w:author="JohannesBurge" w:date="2021-05-30T12:35:00Z">
        <w:r w:rsidR="00AC47CA">
          <w:rPr>
            <w:rFonts w:ascii="Times New Roman" w:hAnsi="Times New Roman"/>
            <w:sz w:val="22"/>
            <w:szCs w:val="22"/>
          </w:rPr>
          <w:t xml:space="preserve">for characterizing </w:t>
        </w:r>
      </w:ins>
      <w:r>
        <w:rPr>
          <w:rFonts w:ascii="Times New Roman" w:hAnsi="Times New Roman"/>
          <w:sz w:val="22"/>
          <w:szCs w:val="22"/>
        </w:rPr>
        <w:t xml:space="preserve">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0C87E1A6" w:rsidR="00BA5E45" w:rsidDel="001A55E7" w:rsidRDefault="00BA5E45">
      <w:pPr>
        <w:pStyle w:val="Default"/>
        <w:spacing w:before="0"/>
        <w:rPr>
          <w:del w:id="29" w:author="Brainard, David H" w:date="2021-05-08T14:04:00Z"/>
          <w:rFonts w:ascii="Times New Roman" w:eastAsia="Times New Roman" w:hAnsi="Times New Roman" w:cs="Times New Roman"/>
          <w:sz w:val="22"/>
          <w:szCs w:val="22"/>
        </w:rPr>
      </w:pPr>
    </w:p>
    <w:p w14:paraId="28778476" w14:textId="53E866F5" w:rsidR="00BA5E45" w:rsidDel="001A55E7" w:rsidRDefault="00BA5E45">
      <w:pPr>
        <w:pStyle w:val="Default"/>
        <w:spacing w:before="0"/>
        <w:rPr>
          <w:del w:id="30" w:author="Brainard, David H" w:date="2021-05-08T14:04:00Z"/>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0E3633F6"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 xml:space="preserve">on the </w:t>
      </w:r>
      <w:del w:id="31" w:author="Brainard, David H" w:date="2021-05-08T09:36:00Z">
        <w:r w:rsidR="002D7C2E" w:rsidDel="00254E6B">
          <w:rPr>
            <w:rFonts w:ascii="Times New Roman" w:hAnsi="Times New Roman"/>
            <w:sz w:val="22"/>
            <w:szCs w:val="22"/>
          </w:rPr>
          <w:delText xml:space="preserve">vagaries of the </w:delText>
        </w:r>
      </w:del>
      <w:r w:rsidR="002D7C2E">
        <w:rPr>
          <w:rFonts w:ascii="Times New Roman" w:hAnsi="Times New Roman"/>
          <w:sz w:val="22"/>
          <w:szCs w:val="22"/>
        </w:rPr>
        <w:t xml:space="preserve">observer’s particular viewpoint on the scene, on object-extrinsic properties of the scene (e.g.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del w:id="32" w:author="Brainard, David H" w:date="2021-05-08T09:37:00Z">
        <w:r w:rsidR="0059129F" w:rsidDel="00254E6B">
          <w:rPr>
            <w:rFonts w:ascii="Times New Roman" w:hAnsi="Times New Roman"/>
            <w:sz w:val="22"/>
            <w:szCs w:val="22"/>
          </w:rPr>
          <w:delText xml:space="preserve">solves </w:delText>
        </w:r>
      </w:del>
      <w:ins w:id="33" w:author="Brainard, David H" w:date="2021-05-08T09:37:00Z">
        <w:r w:rsidR="00254E6B">
          <w:rPr>
            <w:rFonts w:ascii="Times New Roman" w:hAnsi="Times New Roman"/>
            <w:sz w:val="22"/>
            <w:szCs w:val="22"/>
          </w:rPr>
          <w:t xml:space="preserve">rises to </w:t>
        </w:r>
      </w:ins>
      <w:r w:rsidR="0059129F">
        <w:rPr>
          <w:rFonts w:ascii="Times New Roman" w:hAnsi="Times New Roman"/>
          <w:sz w:val="22"/>
          <w:szCs w:val="22"/>
        </w:rPr>
        <w:t>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(Helmholtz, 1896; Knill &amp; Richards, 1996; Brascamp &amp; Shevell, 2021)</w:t>
      </w:r>
      <w:r w:rsidR="00BC3349">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2CCF6071"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del w:id="34" w:author="Brainard, David H" w:date="2021-05-08T09:38:00Z">
        <w:r w:rsidR="009D3B75" w:rsidDel="00254E6B">
          <w:rPr>
            <w:rFonts w:ascii="Times New Roman" w:hAnsi="Times New Roman"/>
            <w:sz w:val="22"/>
            <w:szCs w:val="22"/>
          </w:rPr>
          <w:delText>from</w:delText>
        </w:r>
        <w:r w:rsidR="002869A5" w:rsidDel="00254E6B">
          <w:rPr>
            <w:rFonts w:ascii="Times New Roman" w:hAnsi="Times New Roman"/>
            <w:sz w:val="22"/>
            <w:szCs w:val="22"/>
          </w:rPr>
          <w:delText xml:space="preserve"> </w:delText>
        </w:r>
      </w:del>
      <w:ins w:id="35" w:author="Brainard, David H" w:date="2021-05-08T09:38:00Z">
        <w:r w:rsidR="00254E6B">
          <w:rPr>
            <w:rFonts w:ascii="Times New Roman" w:hAnsi="Times New Roman"/>
            <w:sz w:val="22"/>
            <w:szCs w:val="22"/>
          </w:rPr>
          <w:t xml:space="preserve">based on </w:t>
        </w:r>
      </w:ins>
      <w:r>
        <w:rPr>
          <w:rFonts w:ascii="Times New Roman" w:hAnsi="Times New Roman"/>
          <w:sz w:val="22"/>
          <w:szCs w:val="22"/>
        </w:rPr>
        <w:t>the light</w:t>
      </w:r>
      <w:r w:rsidR="00554DFF">
        <w:rPr>
          <w:rFonts w:ascii="Times New Roman" w:hAnsi="Times New Roman"/>
          <w:sz w:val="22"/>
          <w:szCs w:val="22"/>
        </w:rPr>
        <w:t xml:space="preserve"> reflected </w:t>
      </w:r>
      <w:ins w:id="36" w:author="Brainard, David H" w:date="2021-05-08T09:38:00Z">
        <w:r w:rsidR="00254E6B">
          <w:rPr>
            <w:rFonts w:ascii="Times New Roman" w:hAnsi="Times New Roman"/>
            <w:sz w:val="22"/>
            <w:szCs w:val="22"/>
          </w:rPr>
          <w:t xml:space="preserve">to the eye </w:t>
        </w:r>
      </w:ins>
      <w:r w:rsidR="00554DFF">
        <w:rPr>
          <w:rFonts w:ascii="Times New Roman" w:hAnsi="Times New Roman"/>
          <w:sz w:val="22"/>
          <w:szCs w:val="22"/>
        </w:rPr>
        <w:t xml:space="preserve">from the </w:t>
      </w:r>
      <w:r w:rsidR="00CF53A0">
        <w:rPr>
          <w:rFonts w:ascii="Times New Roman" w:hAnsi="Times New Roman"/>
          <w:sz w:val="22"/>
          <w:szCs w:val="22"/>
        </w:rPr>
        <w:t xml:space="preserve">object </w:t>
      </w:r>
      <w:del w:id="37" w:author="Brainard, David H" w:date="2021-05-08T09:38:00Z">
        <w:r w:rsidR="00CF53A0" w:rsidDel="00254E6B">
          <w:rPr>
            <w:rFonts w:ascii="Times New Roman" w:hAnsi="Times New Roman"/>
            <w:sz w:val="22"/>
            <w:szCs w:val="22"/>
          </w:rPr>
          <w:delText xml:space="preserve">and </w:delText>
        </w:r>
      </w:del>
      <w:ins w:id="38" w:author="Brainard, David H" w:date="2021-05-08T09:38:00Z">
        <w:r w:rsidR="00254E6B">
          <w:rPr>
            <w:rFonts w:ascii="Times New Roman" w:hAnsi="Times New Roman"/>
            <w:sz w:val="22"/>
            <w:szCs w:val="22"/>
          </w:rPr>
          <w:t xml:space="preserve">as well as </w:t>
        </w:r>
      </w:ins>
      <w:r w:rsidR="00CF53A0">
        <w:rPr>
          <w:rFonts w:ascii="Times New Roman" w:hAnsi="Times New Roman"/>
          <w:sz w:val="22"/>
          <w:szCs w:val="22"/>
        </w:rPr>
        <w:t>the rest of the scene</w:t>
      </w:r>
      <w:del w:id="39" w:author="Brainard, David H" w:date="2021-05-08T09:38:00Z">
        <w:r w:rsidR="00CF53A0" w:rsidDel="00254E6B">
          <w:rPr>
            <w:rFonts w:ascii="Times New Roman" w:hAnsi="Times New Roman"/>
            <w:sz w:val="22"/>
            <w:szCs w:val="22"/>
          </w:rPr>
          <w:delText xml:space="preserve"> </w:delText>
        </w:r>
        <w:r w:rsidR="00534F06" w:rsidDel="00254E6B">
          <w:rPr>
            <w:rFonts w:ascii="Times New Roman" w:hAnsi="Times New Roman"/>
            <w:sz w:val="22"/>
            <w:szCs w:val="22"/>
          </w:rPr>
          <w:delText xml:space="preserve">to </w:delText>
        </w:r>
        <w:r w:rsidDel="00254E6B">
          <w:rPr>
            <w:rFonts w:ascii="Times New Roman" w:hAnsi="Times New Roman"/>
            <w:sz w:val="22"/>
            <w:szCs w:val="22"/>
          </w:rPr>
          <w:delText>the eye</w:delText>
        </w:r>
      </w:del>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w:t>
      </w:r>
      <w:ins w:id="40" w:author="JohannesBurge" w:date="2021-05-30T12:36:00Z">
        <w:r w:rsidR="003F6FCF">
          <w:rPr>
            <w:rFonts w:ascii="Times New Roman" w:hAnsi="Times New Roman"/>
            <w:sz w:val="22"/>
            <w:szCs w:val="22"/>
          </w:rPr>
          <w:t>the estimate of object color</w:t>
        </w:r>
      </w:ins>
      <w:del w:id="41" w:author="JohannesBurge" w:date="2021-05-30T12:36:00Z">
        <w:r w:rsidR="00E51F63" w:rsidDel="003F6FCF">
          <w:rPr>
            <w:rFonts w:ascii="Times New Roman" w:hAnsi="Times New Roman"/>
            <w:sz w:val="22"/>
            <w:szCs w:val="22"/>
          </w:rPr>
          <w:delText>the object’s color appearance</w:delText>
        </w:r>
      </w:del>
      <w:r w:rsidR="00E51F63">
        <w:rPr>
          <w:rFonts w:ascii="Times New Roman" w:hAnsi="Times New Roman"/>
          <w:sz w:val="22"/>
          <w:szCs w:val="22"/>
        </w:rPr>
        <w:t xml:space="preserv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5EDFE8EB" w:rsidR="00CD6794" w:rsidRDefault="00CD6794" w:rsidP="00CD6794">
      <w:pPr>
        <w:pStyle w:val="Default"/>
        <w:spacing w:before="0"/>
        <w:rPr>
          <w:rFonts w:ascii="Times New Roman" w:hAnsi="Times New Roman"/>
          <w:sz w:val="22"/>
          <w:szCs w:val="22"/>
        </w:rPr>
      </w:pPr>
      <w:r>
        <w:rPr>
          <w:rFonts w:ascii="Times New Roman" w:hAnsi="Times New Roman"/>
          <w:sz w:val="22"/>
          <w:szCs w:val="22"/>
        </w:rPr>
        <w:t xml:space="preserve">Color and lightness constancy have been studied extensively </w:t>
      </w:r>
      <w:del w:id="42" w:author="Brainard, David H" w:date="2021-05-08T09:57:00Z">
        <w:r w:rsidDel="006D2617">
          <w:rPr>
            <w:rFonts w:ascii="Times New Roman" w:hAnsi="Times New Roman"/>
            <w:sz w:val="22"/>
            <w:szCs w:val="22"/>
          </w:rPr>
          <w:delText xml:space="preserve">using </w:delText>
        </w:r>
      </w:del>
      <w:ins w:id="43" w:author="Brainard, David H" w:date="2021-05-08T09:57:00Z">
        <w:r w:rsidR="006D2617">
          <w:rPr>
            <w:rFonts w:ascii="Times New Roman" w:hAnsi="Times New Roman"/>
            <w:sz w:val="22"/>
            <w:szCs w:val="22"/>
          </w:rPr>
          <w:t xml:space="preserve">in experiments </w:t>
        </w:r>
      </w:ins>
      <w:del w:id="44" w:author="Brainard, David H" w:date="2021-05-08T09:57:00Z">
        <w:r w:rsidDel="006D2617">
          <w:rPr>
            <w:rFonts w:ascii="Times New Roman" w:hAnsi="Times New Roman"/>
            <w:sz w:val="22"/>
            <w:szCs w:val="22"/>
          </w:rPr>
          <w:delText>psychophysical methods, in which</w:delText>
        </w:r>
      </w:del>
      <w:ins w:id="45" w:author="Brainard, David H" w:date="2021-05-08T09:57:00Z">
        <w:r w:rsidR="006D2617">
          <w:rPr>
            <w:rFonts w:ascii="Times New Roman" w:hAnsi="Times New Roman"/>
            <w:sz w:val="22"/>
            <w:szCs w:val="22"/>
          </w:rPr>
          <w:t>where</w:t>
        </w:r>
      </w:ins>
      <w:r>
        <w:rPr>
          <w:rFonts w:ascii="Times New Roman" w:hAnsi="Times New Roman"/>
          <w:sz w:val="22"/>
          <w:szCs w:val="22"/>
        </w:rPr>
        <w:t xml:space="preserve"> observers report the color</w:t>
      </w:r>
      <w:r w:rsidR="00386010">
        <w:rPr>
          <w:rFonts w:ascii="Times New Roman" w:hAnsi="Times New Roman"/>
          <w:sz w:val="22"/>
          <w:szCs w:val="22"/>
        </w:rPr>
        <w:t xml:space="preserve"> and </w:t>
      </w:r>
      <w:r>
        <w:rPr>
          <w:rFonts w:ascii="Times New Roman" w:hAnsi="Times New Roman"/>
          <w:sz w:val="22"/>
          <w:szCs w:val="22"/>
        </w:rPr>
        <w:t>lightness they perceive</w:t>
      </w:r>
      <w:commentRangeStart w:id="46"/>
      <w:ins w:id="47" w:author="Brainard, David H" w:date="2021-05-08T09:58:00Z">
        <w:del w:id="48" w:author="JohannesBurge" w:date="2021-05-30T12:40:00Z">
          <w:r w:rsidR="006D2617" w:rsidDel="00B44087">
            <w:rPr>
              <w:rFonts w:ascii="Times New Roman" w:hAnsi="Times New Roman"/>
              <w:sz w:val="22"/>
              <w:szCs w:val="22"/>
            </w:rPr>
            <w:delText xml:space="preserve"> an object to have</w:delText>
          </w:r>
        </w:del>
      </w:ins>
      <w:commentRangeEnd w:id="46"/>
      <w:r w:rsidR="00B44087">
        <w:rPr>
          <w:rStyle w:val="CommentReference"/>
          <w:rFonts w:ascii="Times New Roman" w:hAnsi="Times New Roman" w:cs="Times New Roman"/>
          <w:color w:val="auto"/>
          <w14:textOutline w14:w="0" w14:cap="rnd" w14:cmpd="sng" w14:algn="ctr">
            <w14:noFill/>
            <w14:prstDash w14:val="solid"/>
            <w14:bevel/>
          </w14:textOutline>
        </w:rPr>
        <w:commentReference w:id="46"/>
      </w:r>
      <w:r w:rsidR="00364CF3">
        <w:rPr>
          <w:rFonts w:ascii="Times New Roman" w:hAnsi="Times New Roman"/>
          <w:sz w:val="22"/>
          <w:szCs w:val="22"/>
        </w:rPr>
        <w:t>,</w:t>
      </w:r>
      <w:r>
        <w:rPr>
          <w:rFonts w:ascii="Times New Roman" w:hAnsi="Times New Roman"/>
          <w:sz w:val="22"/>
          <w:szCs w:val="22"/>
        </w:rPr>
        <w:t xml:space="preserve"> across changes </w:t>
      </w:r>
      <w:commentRangeStart w:id="49"/>
      <w:del w:id="50" w:author="JohannesBurge" w:date="2021-05-30T12:39:00Z">
        <w:r w:rsidDel="00811879">
          <w:rPr>
            <w:rFonts w:ascii="Times New Roman" w:hAnsi="Times New Roman"/>
            <w:sz w:val="22"/>
            <w:szCs w:val="22"/>
          </w:rPr>
          <w:delText xml:space="preserve">in the scene </w:delText>
        </w:r>
      </w:del>
      <w:r>
        <w:rPr>
          <w:rFonts w:ascii="Times New Roman" w:hAnsi="Times New Roman"/>
          <w:sz w:val="22"/>
          <w:szCs w:val="22"/>
        </w:rPr>
        <w:t>ex</w:t>
      </w:r>
      <w:commentRangeEnd w:id="49"/>
      <w:r w:rsidR="00365559">
        <w:rPr>
          <w:rStyle w:val="CommentReference"/>
          <w:rFonts w:ascii="Times New Roman" w:hAnsi="Times New Roman" w:cs="Times New Roman"/>
          <w:color w:val="auto"/>
          <w14:textOutline w14:w="0" w14:cap="rnd" w14:cmpd="sng" w14:algn="ctr">
            <w14:noFill/>
            <w14:prstDash w14:val="solid"/>
            <w14:bevel/>
          </w14:textOutline>
        </w:rPr>
        <w:commentReference w:id="49"/>
      </w:r>
      <w:r>
        <w:rPr>
          <w:rFonts w:ascii="Times New Roman" w:hAnsi="Times New Roman"/>
          <w:sz w:val="22"/>
          <w:szCs w:val="22"/>
        </w:rPr>
        <w:t xml:space="preserve">trinsic to </w:t>
      </w:r>
      <w:del w:id="51" w:author="JohannesBurge" w:date="2021-05-30T12:39:00Z">
        <w:r w:rsidDel="00C2553F">
          <w:rPr>
            <w:rFonts w:ascii="Times New Roman" w:hAnsi="Times New Roman"/>
            <w:sz w:val="22"/>
            <w:szCs w:val="22"/>
          </w:rPr>
          <w:delText xml:space="preserve">the </w:delText>
        </w:r>
        <w:r w:rsidR="00364CF3" w:rsidDel="00C2553F">
          <w:rPr>
            <w:rFonts w:ascii="Times New Roman" w:hAnsi="Times New Roman"/>
            <w:sz w:val="22"/>
            <w:szCs w:val="22"/>
          </w:rPr>
          <w:delText xml:space="preserve">judged </w:delText>
        </w:r>
        <w:r w:rsidDel="00C2553F">
          <w:rPr>
            <w:rFonts w:ascii="Times New Roman" w:hAnsi="Times New Roman"/>
            <w:sz w:val="22"/>
            <w:szCs w:val="22"/>
          </w:rPr>
          <w:delText xml:space="preserve">object’s </w:delText>
        </w:r>
      </w:del>
      <w:ins w:id="52" w:author="JohannesBurge" w:date="2021-05-30T12:39:00Z">
        <w:r w:rsidR="00C2553F">
          <w:rPr>
            <w:rFonts w:ascii="Times New Roman" w:hAnsi="Times New Roman"/>
            <w:sz w:val="22"/>
            <w:szCs w:val="22"/>
          </w:rPr>
          <w:t xml:space="preserve">target </w:t>
        </w:r>
      </w:ins>
      <w:r>
        <w:rPr>
          <w:rFonts w:ascii="Times New Roman" w:hAnsi="Times New Roman"/>
          <w:sz w:val="22"/>
          <w:szCs w:val="22"/>
        </w:rPr>
        <w:t>reflectance.</w:t>
      </w:r>
      <w:ins w:id="53" w:author="Brainard, David H" w:date="2021-05-08T10:01:00Z">
        <w:r w:rsidR="006D2617">
          <w:rPr>
            <w:rStyle w:val="FootnoteReference"/>
            <w:rFonts w:ascii="Times New Roman" w:hAnsi="Times New Roman"/>
            <w:sz w:val="22"/>
            <w:szCs w:val="22"/>
          </w:rPr>
          <w:footnoteReference w:id="1"/>
        </w:r>
      </w:ins>
      <w:r>
        <w:rPr>
          <w:rFonts w:ascii="Times New Roman" w:hAnsi="Times New Roman"/>
          <w:sz w:val="22"/>
          <w:szCs w:val="22"/>
        </w:rPr>
        <w:t xml:space="preserve"> </w:t>
      </w:r>
      <w:ins w:id="84" w:author="Brainard, David H" w:date="2021-05-08T09:58:00Z">
        <w:r w:rsidR="006D2617">
          <w:rPr>
            <w:rFonts w:ascii="Times New Roman" w:hAnsi="Times New Roman"/>
            <w:sz w:val="22"/>
            <w:szCs w:val="22"/>
          </w:rPr>
          <w:t xml:space="preserve">Here, the </w:t>
        </w:r>
      </w:ins>
      <w:ins w:id="85" w:author="JohannesBurge" w:date="2021-05-30T12:41:00Z">
        <w:r w:rsidR="00FE251B">
          <w:rPr>
            <w:rFonts w:ascii="Times New Roman" w:hAnsi="Times New Roman"/>
            <w:sz w:val="22"/>
            <w:szCs w:val="22"/>
          </w:rPr>
          <w:t xml:space="preserve">target </w:t>
        </w:r>
      </w:ins>
      <w:ins w:id="86" w:author="Brainard, David H" w:date="2021-05-08T09:58:00Z">
        <w:r w:rsidR="006D2617">
          <w:rPr>
            <w:rFonts w:ascii="Times New Roman" w:hAnsi="Times New Roman"/>
            <w:sz w:val="22"/>
            <w:szCs w:val="22"/>
          </w:rPr>
          <w:t>object’s reflectance is the task-relevant scene variable, while the</w:t>
        </w:r>
      </w:ins>
      <w:ins w:id="87" w:author="Brainard, David H" w:date="2021-05-08T09:59:00Z">
        <w:r w:rsidR="006D2617">
          <w:rPr>
            <w:rFonts w:ascii="Times New Roman" w:hAnsi="Times New Roman"/>
            <w:sz w:val="22"/>
            <w:szCs w:val="22"/>
          </w:rPr>
          <w:t xml:space="preserve"> other aspects of the scene are task irrelevant. </w:t>
        </w:r>
      </w:ins>
      <w:del w:id="88" w:author="JohannesBurge" w:date="2021-05-30T12:39:00Z">
        <w:r w:rsidDel="0027520D">
          <w:rPr>
            <w:rFonts w:ascii="Times New Roman" w:hAnsi="Times New Roman"/>
            <w:sz w:val="22"/>
            <w:szCs w:val="22"/>
          </w:rPr>
          <w:delText>This literature tell</w:delText>
        </w:r>
        <w:r w:rsidR="00A71EC7" w:rsidDel="0027520D">
          <w:rPr>
            <w:rFonts w:ascii="Times New Roman" w:hAnsi="Times New Roman"/>
            <w:sz w:val="22"/>
            <w:szCs w:val="22"/>
          </w:rPr>
          <w:delText>s</w:delText>
        </w:r>
        <w:r w:rsidDel="0027520D">
          <w:rPr>
            <w:rFonts w:ascii="Times New Roman" w:hAnsi="Times New Roman"/>
            <w:sz w:val="22"/>
            <w:szCs w:val="22"/>
          </w:rPr>
          <w:delText xml:space="preserve"> us that u</w:delText>
        </w:r>
      </w:del>
      <w:ins w:id="89" w:author="JohannesBurge" w:date="2021-05-30T12:39:00Z">
        <w:r w:rsidR="0027520D">
          <w:rPr>
            <w:rFonts w:ascii="Times New Roman" w:hAnsi="Times New Roman"/>
            <w:sz w:val="22"/>
            <w:szCs w:val="22"/>
          </w:rPr>
          <w:t>U</w:t>
        </w:r>
      </w:ins>
      <w:r>
        <w:rPr>
          <w:rFonts w:ascii="Times New Roman" w:hAnsi="Times New Roman"/>
          <w:sz w:val="22"/>
          <w:szCs w:val="22"/>
        </w:rPr>
        <w:t xml:space="preserve">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4B3F7A">
        <w:rPr>
          <w:rFonts w:ascii="Times New Roman" w:hAnsi="Times New Roman"/>
          <w:sz w:val="22"/>
          <w:szCs w:val="22"/>
        </w:rPr>
        <w:fldChar w:fldCharType="begin"/>
      </w:r>
      <w:r w:rsidR="004B3F7A">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4B3F7A">
        <w:rPr>
          <w:rFonts w:ascii="Times New Roman" w:hAnsi="Times New Roman"/>
          <w:sz w:val="22"/>
          <w:szCs w:val="22"/>
        </w:rPr>
        <w:fldChar w:fldCharType="separate"/>
      </w:r>
      <w:r w:rsidR="004B3F7A">
        <w:rPr>
          <w:rFonts w:ascii="Times New Roman" w:hAnsi="Times New Roman"/>
          <w:noProof/>
          <w:sz w:val="22"/>
          <w:szCs w:val="22"/>
        </w:rPr>
        <w:t>(Foster, 2011)</w:t>
      </w:r>
      <w:r w:rsidR="004B3F7A">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w:t>
      </w:r>
      <w:del w:id="90" w:author="JohannesBurge" w:date="2021-05-30T12:42:00Z">
        <w:r w:rsidR="00A71EC7" w:rsidDel="00AD499D">
          <w:rPr>
            <w:rFonts w:ascii="Times New Roman" w:hAnsi="Times New Roman"/>
            <w:sz w:val="22"/>
            <w:szCs w:val="22"/>
          </w:rPr>
          <w:delText xml:space="preserve">the </w:delText>
        </w:r>
      </w:del>
      <w:commentRangeStart w:id="91"/>
      <w:ins w:id="92" w:author="JohannesBurge" w:date="2021-05-30T12:42:00Z">
        <w:r w:rsidR="00AD499D">
          <w:rPr>
            <w:rFonts w:ascii="Times New Roman" w:hAnsi="Times New Roman"/>
            <w:sz w:val="22"/>
            <w:szCs w:val="22"/>
          </w:rPr>
          <w:t>surfaces neighboring</w:t>
        </w:r>
      </w:ins>
      <w:commentRangeEnd w:id="91"/>
      <w:ins w:id="93" w:author="JohannesBurge" w:date="2021-05-30T13:21:00Z">
        <w:r w:rsidR="006F785F">
          <w:rPr>
            <w:rStyle w:val="CommentReference"/>
            <w:rFonts w:ascii="Times New Roman" w:hAnsi="Times New Roman" w:cs="Times New Roman"/>
            <w:color w:val="auto"/>
            <w14:textOutline w14:w="0" w14:cap="rnd" w14:cmpd="sng" w14:algn="ctr">
              <w14:noFill/>
              <w14:prstDash w14:val="solid"/>
              <w14:bevel/>
            </w14:textOutline>
          </w:rPr>
          <w:commentReference w:id="91"/>
        </w:r>
      </w:ins>
      <w:ins w:id="94" w:author="JohannesBurge" w:date="2021-05-30T12:42:00Z">
        <w:r w:rsidR="00AD499D">
          <w:rPr>
            <w:rFonts w:ascii="Times New Roman" w:hAnsi="Times New Roman"/>
            <w:sz w:val="22"/>
            <w:szCs w:val="22"/>
          </w:rPr>
          <w:t xml:space="preserve"> the target surface, </w:t>
        </w:r>
      </w:ins>
      <w:del w:id="95" w:author="JohannesBurge" w:date="2021-05-30T12:42:00Z">
        <w:r w:rsidR="00364CF3" w:rsidDel="00AD499D">
          <w:rPr>
            <w:rFonts w:ascii="Times New Roman" w:hAnsi="Times New Roman"/>
            <w:sz w:val="22"/>
            <w:szCs w:val="22"/>
          </w:rPr>
          <w:delText xml:space="preserve">immediate </w:delText>
        </w:r>
        <w:r w:rsidDel="00AD499D">
          <w:rPr>
            <w:rFonts w:ascii="Times New Roman" w:hAnsi="Times New Roman"/>
            <w:sz w:val="22"/>
            <w:szCs w:val="22"/>
          </w:rPr>
          <w:delText xml:space="preserve">background </w:delText>
        </w:r>
        <w:r w:rsidR="00364CF3" w:rsidDel="00AD499D">
          <w:rPr>
            <w:rFonts w:ascii="Times New Roman" w:hAnsi="Times New Roman"/>
            <w:sz w:val="22"/>
            <w:szCs w:val="22"/>
          </w:rPr>
          <w:delText>of the object</w:delText>
        </w:r>
        <w:r w:rsidR="00E2007C" w:rsidDel="00AD499D">
          <w:rPr>
            <w:rFonts w:ascii="Times New Roman" w:hAnsi="Times New Roman"/>
            <w:sz w:val="22"/>
            <w:szCs w:val="22"/>
          </w:rPr>
          <w:delText xml:space="preserve"> being judged</w:delText>
        </w:r>
        <w:r w:rsidR="00364CF3" w:rsidDel="00AD499D">
          <w:rPr>
            <w:rFonts w:ascii="Times New Roman" w:hAnsi="Times New Roman"/>
            <w:sz w:val="22"/>
            <w:szCs w:val="22"/>
          </w:rPr>
          <w:delText xml:space="preserve">, </w:delText>
        </w:r>
      </w:del>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(Smithson, 2005; Brainard &amp; Radonjić, 2014; Witzel &amp; Gegenfurtner, 2018; Hurlbert, 2019)</w:t>
      </w:r>
      <w:r w:rsidR="004B3F7A">
        <w:rPr>
          <w:rFonts w:ascii="Times New Roman" w:hAnsi="Times New Roman"/>
          <w:sz w:val="22"/>
          <w:szCs w:val="22"/>
        </w:rPr>
        <w:fldChar w:fldCharType="end"/>
      </w:r>
      <w:r w:rsidR="00E2007C">
        <w:rPr>
          <w:rFonts w:ascii="Times New Roman" w:hAnsi="Times New Roman"/>
          <w:sz w:val="22"/>
          <w:szCs w:val="22"/>
        </w:rPr>
        <w:t>.</w:t>
      </w:r>
      <w:r w:rsidR="00364CF3">
        <w:rPr>
          <w:rFonts w:ascii="Times New Roman" w:hAnsi="Times New Roman"/>
          <w:sz w:val="22"/>
          <w:szCs w:val="22"/>
        </w:rPr>
        <w:t xml:space="preserve"> </w:t>
      </w:r>
      <w:del w:id="96" w:author="JohannesBurge" w:date="2021-05-30T12:43:00Z">
        <w:r w:rsidR="009C21D1" w:rsidDel="000D0726">
          <w:rPr>
            <w:rFonts w:ascii="Times New Roman" w:hAnsi="Times New Roman"/>
            <w:sz w:val="22"/>
            <w:szCs w:val="22"/>
          </w:rPr>
          <w:delText xml:space="preserve">A variety of </w:delText>
        </w:r>
      </w:del>
      <w:ins w:id="97" w:author="JohannesBurge" w:date="2021-05-30T12:43:00Z">
        <w:r w:rsidR="000D0726">
          <w:rPr>
            <w:rFonts w:ascii="Times New Roman" w:hAnsi="Times New Roman"/>
            <w:sz w:val="22"/>
            <w:szCs w:val="22"/>
          </w:rPr>
          <w:t xml:space="preserve">Several </w:t>
        </w:r>
      </w:ins>
      <w:r w:rsidR="009C21D1">
        <w:rPr>
          <w:rFonts w:ascii="Times New Roman" w:hAnsi="Times New Roman"/>
          <w:sz w:val="22"/>
          <w:szCs w:val="22"/>
        </w:rPr>
        <w:t xml:space="preserve">theoretical frameworks have been developed, which provide </w:t>
      </w:r>
      <w:ins w:id="98" w:author="JohannesBurge" w:date="2021-05-30T12:43:00Z">
        <w:r w:rsidR="001251A1">
          <w:rPr>
            <w:rFonts w:ascii="Times New Roman" w:hAnsi="Times New Roman"/>
            <w:sz w:val="22"/>
            <w:szCs w:val="22"/>
          </w:rPr>
          <w:t xml:space="preserve">a variety of </w:t>
        </w:r>
      </w:ins>
      <w:del w:id="99" w:author="Brainard, David H" w:date="2021-05-08T09:41:00Z">
        <w:r w:rsidR="007C1003" w:rsidDel="00254E6B">
          <w:rPr>
            <w:rFonts w:ascii="Times New Roman" w:hAnsi="Times New Roman"/>
            <w:sz w:val="22"/>
            <w:szCs w:val="22"/>
          </w:rPr>
          <w:delText xml:space="preserve">various </w:delText>
        </w:r>
      </w:del>
      <w:r w:rsidR="007C1003">
        <w:rPr>
          <w:rFonts w:ascii="Times New Roman" w:hAnsi="Times New Roman"/>
          <w:sz w:val="22"/>
          <w:szCs w:val="22"/>
        </w:rPr>
        <w:t xml:space="preserve">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w:t>
      </w:r>
      <w:del w:id="100" w:author="JohannesBurge" w:date="2021-05-30T12:43:00Z">
        <w:r w:rsidR="009C21D1" w:rsidDel="00AB674F">
          <w:rPr>
            <w:rFonts w:ascii="Times New Roman" w:hAnsi="Times New Roman"/>
            <w:sz w:val="22"/>
            <w:szCs w:val="22"/>
          </w:rPr>
          <w:delText xml:space="preserve">are combined and how they </w:delText>
        </w:r>
      </w:del>
      <w:r w:rsidR="009C21D1">
        <w:rPr>
          <w:rFonts w:ascii="Times New Roman" w:hAnsi="Times New Roman"/>
          <w:sz w:val="22"/>
          <w:szCs w:val="22"/>
        </w:rPr>
        <w:t xml:space="preserve">shape </w:t>
      </w:r>
      <w:del w:id="101" w:author="JohannesBurge" w:date="2021-05-30T12:43:00Z">
        <w:r w:rsidR="009C21D1" w:rsidDel="00190A7C">
          <w:rPr>
            <w:rFonts w:ascii="Times New Roman" w:hAnsi="Times New Roman"/>
            <w:sz w:val="22"/>
            <w:szCs w:val="22"/>
          </w:rPr>
          <w:delText xml:space="preserve">the </w:delText>
        </w:r>
        <w:r w:rsidR="009C21D1" w:rsidDel="00AB674F">
          <w:rPr>
            <w:rFonts w:ascii="Times New Roman" w:hAnsi="Times New Roman"/>
            <w:sz w:val="22"/>
            <w:szCs w:val="22"/>
          </w:rPr>
          <w:delText xml:space="preserve">ultimate </w:delText>
        </w:r>
      </w:del>
      <w:r w:rsidR="009C21D1">
        <w:rPr>
          <w:rFonts w:ascii="Times New Roman" w:hAnsi="Times New Roman"/>
          <w:sz w:val="22"/>
          <w:szCs w:val="22"/>
        </w:rPr>
        <w:t xml:space="preserve">perceptual representations of object reflectance </w: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(see reviews cited earlier in this paragraph as well as Adelson, 2000; Gilchrist, 2006; Kingdom, 2011; Brainard &amp; Maloney, 2011; Murray, 2021)</w:t>
      </w:r>
      <w:r w:rsidR="004B3F7A">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30E0282D" w14:textId="40603070" w:rsidR="003D7BDE" w:rsidRDefault="00CC7A82">
      <w:pPr>
        <w:pStyle w:val="Default"/>
        <w:spacing w:before="0"/>
        <w:rPr>
          <w:ins w:id="102" w:author="Brainard, David H" w:date="2021-05-08T09:46:00Z"/>
          <w:rFonts w:ascii="Times New Roman" w:hAnsi="Times New Roman"/>
          <w:sz w:val="22"/>
          <w:szCs w:val="22"/>
        </w:rPr>
      </w:pPr>
      <w:ins w:id="103" w:author="JohannesBurge" w:date="2021-05-30T12:44:00Z">
        <w:r>
          <w:rPr>
            <w:rFonts w:ascii="Times New Roman" w:hAnsi="Times New Roman"/>
            <w:sz w:val="22"/>
            <w:szCs w:val="22"/>
          </w:rPr>
          <w:t>Psychophysical methods for measuring discrimination thresholds complement methods for measuring estimates. Threshold measurements</w:t>
        </w:r>
      </w:ins>
      <w:del w:id="104" w:author="JohannesBurge" w:date="2021-05-30T12:44:00Z">
        <w:r w:rsidR="0041406C" w:rsidDel="00CC7A82">
          <w:rPr>
            <w:rFonts w:ascii="Times New Roman" w:hAnsi="Times New Roman"/>
            <w:sz w:val="22"/>
            <w:szCs w:val="22"/>
          </w:rPr>
          <w:delText xml:space="preserve">Objective </w:delText>
        </w:r>
      </w:del>
      <w:ins w:id="105" w:author="Brainard, David H" w:date="2021-05-08T10:06:00Z">
        <w:del w:id="106" w:author="JohannesBurge" w:date="2021-05-30T12:44:00Z">
          <w:r w:rsidR="006D2617" w:rsidDel="00CC7A82">
            <w:rPr>
              <w:rFonts w:ascii="Times New Roman" w:hAnsi="Times New Roman"/>
              <w:sz w:val="22"/>
              <w:szCs w:val="22"/>
            </w:rPr>
            <w:delText xml:space="preserve">Threshold </w:delText>
          </w:r>
        </w:del>
      </w:ins>
      <w:del w:id="107" w:author="JohannesBurge" w:date="2021-05-30T12:44:00Z">
        <w:r w:rsidR="0041406C" w:rsidDel="00CC7A82">
          <w:rPr>
            <w:rFonts w:ascii="Times New Roman" w:hAnsi="Times New Roman"/>
            <w:sz w:val="22"/>
            <w:szCs w:val="22"/>
          </w:rPr>
          <w:delText>psychophysical methods</w:delText>
        </w:r>
      </w:del>
      <w:ins w:id="108" w:author="Brainard, David H" w:date="2021-05-08T10:06:00Z">
        <w:del w:id="109" w:author="JohannesBurge" w:date="2021-05-30T12:44:00Z">
          <w:r w:rsidR="006D2617" w:rsidDel="00CC7A82">
            <w:rPr>
              <w:rFonts w:ascii="Times New Roman" w:hAnsi="Times New Roman"/>
              <w:sz w:val="22"/>
              <w:szCs w:val="22"/>
            </w:rPr>
            <w:delText>measurements</w:delText>
          </w:r>
        </w:del>
      </w:ins>
      <w:del w:id="110" w:author="JohannesBurge" w:date="2021-05-30T12:44:00Z">
        <w:r w:rsidR="0041406C" w:rsidDel="00CC7A82">
          <w:rPr>
            <w:rFonts w:ascii="Times New Roman" w:hAnsi="Times New Roman"/>
            <w:sz w:val="22"/>
            <w:szCs w:val="22"/>
          </w:rPr>
          <w:delText xml:space="preserve"> complement subjective measurements of appearance. These methods, which often involve determining threshold for </w:delText>
        </w:r>
        <w:r w:rsidR="004A368A" w:rsidDel="00CC7A82">
          <w:rPr>
            <w:rFonts w:ascii="Times New Roman" w:hAnsi="Times New Roman"/>
            <w:sz w:val="22"/>
            <w:szCs w:val="22"/>
          </w:rPr>
          <w:delText xml:space="preserve">discriminating </w:delText>
        </w:r>
        <w:r w:rsidR="0041406C" w:rsidDel="00CC7A82">
          <w:rPr>
            <w:rFonts w:ascii="Times New Roman" w:hAnsi="Times New Roman"/>
            <w:sz w:val="22"/>
            <w:szCs w:val="22"/>
          </w:rPr>
          <w:delText>changes along a specified dimension of stimulus variation,</w:delText>
        </w:r>
      </w:del>
      <w:r w:rsidR="0041406C">
        <w:rPr>
          <w:rFonts w:ascii="Times New Roman" w:hAnsi="Times New Roman"/>
          <w:sz w:val="22"/>
          <w:szCs w:val="22"/>
        </w:rPr>
        <w:t xml:space="preserve"> </w:t>
      </w:r>
      <w:r w:rsidR="008312F5">
        <w:rPr>
          <w:rFonts w:ascii="Times New Roman" w:hAnsi="Times New Roman"/>
          <w:sz w:val="22"/>
          <w:szCs w:val="22"/>
        </w:rPr>
        <w:t xml:space="preserve">do not </w:t>
      </w:r>
      <w:r w:rsidR="00BA2078">
        <w:rPr>
          <w:rFonts w:ascii="Times New Roman" w:hAnsi="Times New Roman"/>
          <w:sz w:val="22"/>
          <w:szCs w:val="22"/>
        </w:rPr>
        <w:t xml:space="preserve">provide </w:t>
      </w:r>
      <w:del w:id="111" w:author="JohannesBurge" w:date="2021-05-30T12:45:00Z">
        <w:r w:rsidR="00BA2078" w:rsidDel="004710B6">
          <w:rPr>
            <w:rFonts w:ascii="Times New Roman" w:hAnsi="Times New Roman"/>
            <w:sz w:val="22"/>
            <w:szCs w:val="22"/>
          </w:rPr>
          <w:delText>reports of what the stimulus looks like</w:delText>
        </w:r>
      </w:del>
      <w:ins w:id="112" w:author="JohannesBurge" w:date="2021-05-30T12:45:00Z">
        <w:r w:rsidR="004710B6">
          <w:rPr>
            <w:rFonts w:ascii="Times New Roman" w:hAnsi="Times New Roman"/>
            <w:sz w:val="22"/>
            <w:szCs w:val="22"/>
          </w:rPr>
          <w:t>information regarding the value a stimulus has been estimated to have</w:t>
        </w:r>
      </w:ins>
      <w:r w:rsidR="00BA2078">
        <w:rPr>
          <w:rFonts w:ascii="Times New Roman" w:hAnsi="Times New Roman"/>
          <w:sz w:val="22"/>
          <w:szCs w:val="22"/>
        </w:rPr>
        <w:t>,</w:t>
      </w:r>
      <w:r w:rsidR="008312F5">
        <w:rPr>
          <w:rFonts w:ascii="Times New Roman" w:hAnsi="Times New Roman"/>
          <w:sz w:val="22"/>
          <w:szCs w:val="22"/>
        </w:rPr>
        <w:t xml:space="preserve"> but </w:t>
      </w:r>
      <w:del w:id="113" w:author="Brainard, David H" w:date="2021-05-08T09:44:00Z">
        <w:r w:rsidR="00BA2078" w:rsidDel="00254E6B">
          <w:rPr>
            <w:rFonts w:ascii="Times New Roman" w:hAnsi="Times New Roman"/>
            <w:sz w:val="22"/>
            <w:szCs w:val="22"/>
          </w:rPr>
          <w:delText>inst</w:delText>
        </w:r>
      </w:del>
      <w:del w:id="114" w:author="JohannesBurge" w:date="2021-05-30T12:45:00Z">
        <w:r w:rsidR="00BA2078" w:rsidDel="000679D4">
          <w:rPr>
            <w:rFonts w:ascii="Times New Roman" w:hAnsi="Times New Roman"/>
            <w:sz w:val="22"/>
            <w:szCs w:val="22"/>
          </w:rPr>
          <w:delText>ead more directly</w:delText>
        </w:r>
        <w:r w:rsidR="008312F5" w:rsidDel="000679D4">
          <w:rPr>
            <w:rFonts w:ascii="Times New Roman" w:hAnsi="Times New Roman"/>
            <w:sz w:val="22"/>
            <w:szCs w:val="22"/>
          </w:rPr>
          <w:delText xml:space="preserve"> </w:delText>
        </w:r>
      </w:del>
      <w:ins w:id="115" w:author="JohannesBurge" w:date="2021-05-30T12:45:00Z">
        <w:r w:rsidR="000679D4">
          <w:rPr>
            <w:rFonts w:ascii="Times New Roman" w:hAnsi="Times New Roman"/>
            <w:sz w:val="22"/>
            <w:szCs w:val="22"/>
          </w:rPr>
          <w:t xml:space="preserve">they can be used to </w:t>
        </w:r>
      </w:ins>
      <w:r w:rsidR="008312F5">
        <w:rPr>
          <w:rFonts w:ascii="Times New Roman" w:hAnsi="Times New Roman"/>
          <w:sz w:val="22"/>
          <w:szCs w:val="22"/>
        </w:rPr>
        <w:t xml:space="preserve">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sidR="0041406C">
        <w:rPr>
          <w:rFonts w:ascii="Times New Roman" w:hAnsi="Times New Roman"/>
          <w:sz w:val="22"/>
          <w:szCs w:val="22"/>
        </w:rPr>
        <w:t xml:space="preserve">are accompanied by </w:t>
      </w:r>
      <w:del w:id="116" w:author="Brainard, David H" w:date="2021-05-08T10:08:00Z">
        <w:r w:rsidR="00CE39CD" w:rsidDel="00ED23E0">
          <w:rPr>
            <w:rFonts w:ascii="Times New Roman" w:hAnsi="Times New Roman"/>
            <w:sz w:val="22"/>
            <w:szCs w:val="22"/>
          </w:rPr>
          <w:delText xml:space="preserve">a </w:delText>
        </w:r>
      </w:del>
      <w:r w:rsidR="0041406C">
        <w:rPr>
          <w:rFonts w:ascii="Times New Roman" w:hAnsi="Times New Roman"/>
          <w:sz w:val="22"/>
          <w:szCs w:val="22"/>
        </w:rPr>
        <w:t xml:space="preserve">mature theory that can </w:t>
      </w:r>
      <w:r w:rsidR="008312F5">
        <w:rPr>
          <w:rFonts w:ascii="Times New Roman" w:hAnsi="Times New Roman"/>
          <w:sz w:val="22"/>
          <w:szCs w:val="22"/>
        </w:rPr>
        <w:t xml:space="preserve">be used to </w:t>
      </w:r>
      <w:r w:rsidR="0041406C">
        <w:rPr>
          <w:rFonts w:ascii="Times New Roman" w:hAnsi="Times New Roman"/>
          <w:sz w:val="22"/>
          <w:szCs w:val="22"/>
        </w:rPr>
        <w:t xml:space="preserve">link </w:t>
      </w:r>
      <w:r w:rsidR="00557EE6">
        <w:rPr>
          <w:rFonts w:ascii="Times New Roman" w:hAnsi="Times New Roman"/>
          <w:sz w:val="22"/>
          <w:szCs w:val="22"/>
        </w:rPr>
        <w:t xml:space="preserve">the measurements </w:t>
      </w:r>
      <w:r w:rsidR="0041406C">
        <w:rPr>
          <w:rFonts w:ascii="Times New Roman" w:hAnsi="Times New Roman"/>
          <w:sz w:val="22"/>
          <w:szCs w:val="22"/>
        </w:rPr>
        <w:t xml:space="preserve">to properties of physiologically measured neural responses </w: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(Brindley, 1960; Green, 1996; Teller, 1984; Parker &amp; Newsome, 1998)</w:t>
      </w:r>
      <w:r w:rsidR="00BC3349">
        <w:rPr>
          <w:rFonts w:ascii="Times New Roman" w:hAnsi="Times New Roman"/>
          <w:sz w:val="22"/>
          <w:szCs w:val="22"/>
        </w:rPr>
        <w:fldChar w:fldCharType="end"/>
      </w:r>
      <w:r w:rsidR="0041406C">
        <w:rPr>
          <w:rFonts w:ascii="Times New Roman" w:hAnsi="Times New Roman"/>
          <w:sz w:val="22"/>
          <w:szCs w:val="22"/>
        </w:rPr>
        <w:t>. In addition, t</w:t>
      </w:r>
      <w:r w:rsidR="008312F5">
        <w:rPr>
          <w:rFonts w:ascii="Times New Roman" w:hAnsi="Times New Roman"/>
          <w:sz w:val="22"/>
          <w:szCs w:val="22"/>
        </w:rPr>
        <w:t>hreshold measurements</w:t>
      </w:r>
      <w:r w:rsidR="0041406C">
        <w:rPr>
          <w:rFonts w:ascii="Times New Roman" w:hAnsi="Times New Roman"/>
          <w:sz w:val="22"/>
          <w:szCs w:val="22"/>
        </w:rPr>
        <w:t xml:space="preserve"> can be readily adapted for use with non-human subjects, </w:t>
      </w:r>
      <w:r w:rsidR="008312F5">
        <w:rPr>
          <w:rFonts w:ascii="Times New Roman" w:hAnsi="Times New Roman"/>
          <w:sz w:val="22"/>
          <w:szCs w:val="22"/>
        </w:rPr>
        <w:t>since</w:t>
      </w:r>
      <w:r w:rsidR="0041406C">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del w:id="117" w:author="JohannesBurge" w:date="2021-05-30T12:47:00Z">
        <w:r w:rsidR="00BA2078" w:rsidDel="003663BE">
          <w:rPr>
            <w:rFonts w:ascii="Times New Roman" w:hAnsi="Times New Roman"/>
            <w:sz w:val="22"/>
            <w:szCs w:val="22"/>
          </w:rPr>
          <w:delText>connect</w:delText>
        </w:r>
        <w:r w:rsidR="00BC3F5A" w:rsidDel="003663BE">
          <w:rPr>
            <w:rFonts w:ascii="Times New Roman" w:hAnsi="Times New Roman"/>
            <w:sz w:val="22"/>
            <w:szCs w:val="22"/>
          </w:rPr>
          <w:delText xml:space="preserve"> </w:delText>
        </w:r>
      </w:del>
      <w:ins w:id="118" w:author="Brainard, David H" w:date="2021-05-08T09:45:00Z">
        <w:del w:id="119" w:author="JohannesBurge" w:date="2021-05-30T12:47:00Z">
          <w:r w:rsidR="003D7BDE" w:rsidDel="003663BE">
            <w:rPr>
              <w:rFonts w:ascii="Times New Roman" w:hAnsi="Times New Roman"/>
              <w:sz w:val="22"/>
              <w:szCs w:val="22"/>
            </w:rPr>
            <w:delText xml:space="preserve">use a set of </w:delText>
          </w:r>
        </w:del>
      </w:ins>
      <w:r w:rsidR="00BC3F5A">
        <w:rPr>
          <w:rFonts w:ascii="Times New Roman" w:hAnsi="Times New Roman"/>
          <w:sz w:val="22"/>
          <w:szCs w:val="22"/>
        </w:rPr>
        <w:t>threshold</w:t>
      </w:r>
      <w:ins w:id="120" w:author="JohannesBurge" w:date="2021-05-30T12:47:00Z">
        <w:r w:rsidR="003663BE">
          <w:rPr>
            <w:rFonts w:ascii="Times New Roman" w:hAnsi="Times New Roman"/>
            <w:sz w:val="22"/>
            <w:szCs w:val="22"/>
          </w:rPr>
          <w:t>s</w:t>
        </w:r>
      </w:ins>
      <w:ins w:id="121" w:author="Brainard, David H" w:date="2021-05-08T09:45:00Z">
        <w:r w:rsidR="003D7BDE">
          <w:rPr>
            <w:rFonts w:ascii="Times New Roman" w:hAnsi="Times New Roman"/>
            <w:sz w:val="22"/>
            <w:szCs w:val="22"/>
          </w:rPr>
          <w:t xml:space="preserve"> </w:t>
        </w:r>
        <w:del w:id="122" w:author="JohannesBurge" w:date="2021-05-30T12:47:00Z">
          <w:r w:rsidR="003D7BDE" w:rsidDel="003663BE">
            <w:rPr>
              <w:rFonts w:ascii="Times New Roman" w:hAnsi="Times New Roman"/>
              <w:sz w:val="22"/>
              <w:szCs w:val="22"/>
            </w:rPr>
            <w:delText>measurement</w:delText>
          </w:r>
        </w:del>
      </w:ins>
      <w:del w:id="123" w:author="JohannesBurge" w:date="2021-05-30T12:47:00Z">
        <w:r w:rsidR="00BC3F5A" w:rsidDel="003663BE">
          <w:rPr>
            <w:rFonts w:ascii="Times New Roman" w:hAnsi="Times New Roman"/>
            <w:sz w:val="22"/>
            <w:szCs w:val="22"/>
          </w:rPr>
          <w:delText xml:space="preserve">s </w:delText>
        </w:r>
      </w:del>
      <w:r w:rsidR="00BC3F5A">
        <w:rPr>
          <w:rFonts w:ascii="Times New Roman" w:hAnsi="Times New Roman"/>
          <w:sz w:val="22"/>
          <w:szCs w:val="22"/>
        </w:rPr>
        <w:t xml:space="preserve">to </w:t>
      </w:r>
      <w:ins w:id="124" w:author="Brainard, David H" w:date="2021-05-08T09:45:00Z">
        <w:del w:id="125" w:author="JohannesBurge" w:date="2021-05-30T12:47:00Z">
          <w:r w:rsidR="003D7BDE" w:rsidDel="001A6304">
            <w:rPr>
              <w:rFonts w:ascii="Times New Roman" w:hAnsi="Times New Roman"/>
              <w:sz w:val="22"/>
              <w:szCs w:val="22"/>
            </w:rPr>
            <w:delText xml:space="preserve">predict </w:delText>
          </w:r>
        </w:del>
      </w:ins>
      <w:del w:id="126" w:author="JohannesBurge" w:date="2021-05-30T12:46:00Z">
        <w:r w:rsidR="00BC3F5A" w:rsidDel="008D0246">
          <w:rPr>
            <w:rFonts w:ascii="Times New Roman" w:hAnsi="Times New Roman"/>
            <w:sz w:val="22"/>
            <w:szCs w:val="22"/>
          </w:rPr>
          <w:delText>appearance measurements</w:delText>
        </w:r>
      </w:del>
      <w:ins w:id="127" w:author="Brainard, David H" w:date="2021-05-08T09:45:00Z">
        <w:del w:id="128" w:author="JohannesBurge" w:date="2021-05-30T12:46:00Z">
          <w:r w:rsidR="003D7BDE" w:rsidDel="008D0246">
            <w:rPr>
              <w:rFonts w:ascii="Times New Roman" w:hAnsi="Times New Roman"/>
              <w:sz w:val="22"/>
              <w:szCs w:val="22"/>
            </w:rPr>
            <w:delText>judgments</w:delText>
          </w:r>
        </w:del>
      </w:ins>
      <w:ins w:id="129" w:author="JohannesBurge" w:date="2021-05-30T12:46:00Z">
        <w:r w:rsidR="008D0246">
          <w:rPr>
            <w:rFonts w:ascii="Times New Roman" w:hAnsi="Times New Roman"/>
            <w:sz w:val="22"/>
            <w:szCs w:val="22"/>
          </w:rPr>
          <w:t>estimates</w:t>
        </w:r>
      </w:ins>
      <w:r w:rsidR="00BC3F5A">
        <w:rPr>
          <w:rFonts w:ascii="Times New Roman" w:hAnsi="Times New Roman"/>
          <w:sz w:val="22"/>
          <w:szCs w:val="22"/>
        </w:rPr>
        <w:t xml:space="preserve">,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(Fechner, 1966)</w:t>
      </w:r>
      <w:r w:rsidR="00BC3349">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w:t>
      </w:r>
      <w:del w:id="130" w:author="JohannesBurge" w:date="2021-05-30T12:48:00Z">
        <w:r w:rsidR="002E6550" w:rsidDel="00B3532D">
          <w:rPr>
            <w:rFonts w:ascii="Times New Roman" w:hAnsi="Times New Roman"/>
            <w:sz w:val="22"/>
            <w:szCs w:val="22"/>
          </w:rPr>
          <w:delText xml:space="preserve">appearance </w:delText>
        </w:r>
      </w:del>
      <w:ins w:id="131" w:author="JohannesBurge" w:date="2021-05-30T12:48:00Z">
        <w:r w:rsidR="00B3532D">
          <w:rPr>
            <w:rFonts w:ascii="Times New Roman" w:hAnsi="Times New Roman"/>
            <w:sz w:val="22"/>
            <w:szCs w:val="22"/>
          </w:rPr>
          <w:t xml:space="preserve">estimates </w:t>
        </w:r>
      </w:ins>
      <w:r w:rsidR="002E6550">
        <w:rPr>
          <w:rFonts w:ascii="Times New Roman" w:hAnsi="Times New Roman"/>
          <w:sz w:val="22"/>
          <w:szCs w:val="22"/>
        </w:rPr>
        <w:t xml:space="preserve">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w:t>
      </w:r>
      <w:r w:rsidR="002E6550">
        <w:rPr>
          <w:rFonts w:ascii="Times New Roman" w:hAnsi="Times New Roman"/>
          <w:sz w:val="22"/>
          <w:szCs w:val="22"/>
        </w:rPr>
        <w:lastRenderedPageBreak/>
        <w:t xml:space="preserve">response function, with higher slopes leading to larger response changes for a fixed stimulus change and thus lower thresholds. </w:t>
      </w:r>
      <w:del w:id="132" w:author="JohannesBurge" w:date="2021-05-30T12:49:00Z">
        <w:r w:rsidR="002E6550" w:rsidDel="00C4445E">
          <w:rPr>
            <w:rFonts w:ascii="Times New Roman" w:hAnsi="Times New Roman"/>
            <w:sz w:val="22"/>
            <w:szCs w:val="22"/>
          </w:rPr>
          <w:delText>Appearance</w:delText>
        </w:r>
      </w:del>
      <w:ins w:id="133" w:author="JohannesBurge" w:date="2021-05-30T12:49:00Z">
        <w:r w:rsidR="00C4445E">
          <w:rPr>
            <w:rFonts w:ascii="Times New Roman" w:hAnsi="Times New Roman"/>
            <w:sz w:val="22"/>
            <w:szCs w:val="22"/>
          </w:rPr>
          <w:t>Estimates</w:t>
        </w:r>
      </w:ins>
      <w:r w:rsidR="002E6550">
        <w:rPr>
          <w:rFonts w:ascii="Times New Roman" w:hAnsi="Times New Roman"/>
          <w:sz w:val="22"/>
          <w:szCs w:val="22"/>
        </w:rPr>
        <w:t xml:space="preserve">, on the other hand, </w:t>
      </w:r>
      <w:del w:id="134" w:author="JohannesBurge" w:date="2021-05-30T12:49:00Z">
        <w:r w:rsidR="002E6550" w:rsidDel="00C4445E">
          <w:rPr>
            <w:rFonts w:ascii="Times New Roman" w:hAnsi="Times New Roman"/>
            <w:sz w:val="22"/>
            <w:szCs w:val="22"/>
          </w:rPr>
          <w:delText xml:space="preserve">is </w:delText>
        </w:r>
      </w:del>
      <w:ins w:id="135" w:author="JohannesBurge" w:date="2021-05-30T12:49:00Z">
        <w:r w:rsidR="00C4445E">
          <w:rPr>
            <w:rFonts w:ascii="Times New Roman" w:hAnsi="Times New Roman"/>
            <w:sz w:val="22"/>
            <w:szCs w:val="22"/>
          </w:rPr>
          <w:t xml:space="preserve">are </w:t>
        </w:r>
      </w:ins>
      <w:r w:rsidR="002E6550">
        <w:rPr>
          <w:rFonts w:ascii="Times New Roman" w:hAnsi="Times New Roman"/>
          <w:sz w:val="22"/>
          <w:szCs w:val="22"/>
        </w:rPr>
        <w:t xml:space="preserve">related to the value of the response function, which provides the magnitude of the response. </w:t>
      </w:r>
      <w:ins w:id="136" w:author="JohannesBurge" w:date="2021-05-30T12:51:00Z">
        <w:r w:rsidR="003F0D83">
          <w:rPr>
            <w:rFonts w:ascii="Times New Roman" w:hAnsi="Times New Roman"/>
            <w:sz w:val="22"/>
            <w:szCs w:val="22"/>
          </w:rPr>
          <w:t>The stability of a perceptual estimate of a given object property under different viewing conditions is directly related to perceptual constancy. However, although positing a common stimulus-response function holds promise</w:t>
        </w:r>
      </w:ins>
      <w:del w:id="137" w:author="JohannesBurge" w:date="2021-05-30T12:51:00Z">
        <w:r w:rsidR="00BA2078" w:rsidDel="003F0D83">
          <w:rPr>
            <w:rFonts w:ascii="Times New Roman" w:hAnsi="Times New Roman"/>
            <w:sz w:val="22"/>
            <w:szCs w:val="22"/>
          </w:rPr>
          <w:delText>This approach holds promise</w:delText>
        </w:r>
      </w:del>
      <w:r w:rsidR="00BA2078">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(Nachmias &amp; Sansbury, 1974; Hillis &amp; Brainard, 2005; Hillis &amp; Brainard, 2007b)</w:t>
      </w:r>
      <w:r w:rsidR="00BC3349">
        <w:rPr>
          <w:rFonts w:ascii="Times New Roman" w:hAnsi="Times New Roman"/>
          <w:sz w:val="22"/>
          <w:szCs w:val="22"/>
        </w:rPr>
        <w:fldChar w:fldCharType="end"/>
      </w:r>
      <w:r w:rsidR="00BA2078">
        <w:rPr>
          <w:rFonts w:ascii="Times New Roman" w:hAnsi="Times New Roman"/>
          <w:sz w:val="22"/>
          <w:szCs w:val="22"/>
        </w:rPr>
        <w:t xml:space="preserve">, </w:t>
      </w:r>
      <w:del w:id="138" w:author="JohannesBurge" w:date="2021-05-30T12:51:00Z">
        <w:r w:rsidR="00BC3F5A" w:rsidDel="003F0D83">
          <w:rPr>
            <w:rFonts w:ascii="Times New Roman" w:hAnsi="Times New Roman"/>
            <w:sz w:val="22"/>
            <w:szCs w:val="22"/>
          </w:rPr>
          <w:delText xml:space="preserve">but </w:delText>
        </w:r>
      </w:del>
      <w:r w:rsidR="00BC3F5A">
        <w:rPr>
          <w:rFonts w:ascii="Times New Roman" w:hAnsi="Times New Roman"/>
          <w:sz w:val="22"/>
          <w:szCs w:val="22"/>
        </w:rPr>
        <w:t xml:space="preserve">there are documented cases where the threshold measurements </w:t>
      </w:r>
      <w:del w:id="139" w:author="JohannesBurge" w:date="2021-05-30T12:52:00Z">
        <w:r w:rsidR="00BC3F5A" w:rsidDel="00561A07">
          <w:rPr>
            <w:rFonts w:ascii="Times New Roman" w:hAnsi="Times New Roman"/>
            <w:sz w:val="22"/>
            <w:szCs w:val="22"/>
          </w:rPr>
          <w:delText xml:space="preserve">fail to account for appearance effects related to </w:delText>
        </w:r>
      </w:del>
      <w:ins w:id="140" w:author="JohannesBurge" w:date="2021-05-30T12:52:00Z">
        <w:r w:rsidR="00561A07">
          <w:rPr>
            <w:rFonts w:ascii="Times New Roman" w:hAnsi="Times New Roman"/>
            <w:sz w:val="22"/>
            <w:szCs w:val="22"/>
          </w:rPr>
          <w:t xml:space="preserve">are inconsistent with measures of </w:t>
        </w:r>
      </w:ins>
      <w:r w:rsidR="00BC3F5A">
        <w:rPr>
          <w:rFonts w:ascii="Times New Roman" w:hAnsi="Times New Roman"/>
          <w:sz w:val="22"/>
          <w:szCs w:val="22"/>
        </w:rPr>
        <w:t xml:space="preserve">lightness constancy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(Hillis &amp; Brainard, 2007a)</w:t>
      </w:r>
      <w:r w:rsidR="00BC3349">
        <w:rPr>
          <w:rFonts w:ascii="Times New Roman" w:hAnsi="Times New Roman"/>
          <w:sz w:val="22"/>
          <w:szCs w:val="22"/>
        </w:rPr>
        <w:fldChar w:fldCharType="end"/>
      </w:r>
      <w:r w:rsidR="00BC3F5A">
        <w:rPr>
          <w:rFonts w:ascii="Times New Roman" w:hAnsi="Times New Roman"/>
          <w:sz w:val="22"/>
          <w:szCs w:val="22"/>
        </w:rPr>
        <w:t>.</w:t>
      </w:r>
    </w:p>
    <w:p w14:paraId="0E582DFA" w14:textId="77777777" w:rsidR="003D7BDE" w:rsidRDefault="003D7BDE">
      <w:pPr>
        <w:pStyle w:val="Default"/>
        <w:spacing w:before="0"/>
        <w:rPr>
          <w:ins w:id="141" w:author="Brainard, David H" w:date="2021-05-08T09:46:00Z"/>
          <w:rFonts w:ascii="Times New Roman" w:hAnsi="Times New Roman"/>
          <w:sz w:val="22"/>
          <w:szCs w:val="22"/>
        </w:rPr>
      </w:pPr>
    </w:p>
    <w:p w14:paraId="13734D88" w14:textId="132711CE" w:rsidR="00BA2078" w:rsidRDefault="00B603CC">
      <w:pPr>
        <w:pStyle w:val="Default"/>
        <w:spacing w:before="0"/>
        <w:rPr>
          <w:rFonts w:ascii="Times New Roman" w:hAnsi="Times New Roman"/>
          <w:sz w:val="22"/>
          <w:szCs w:val="22"/>
        </w:rPr>
      </w:pPr>
      <w:del w:id="142" w:author="Brainard, David H" w:date="2021-05-08T09:46:00Z">
        <w:r w:rsidDel="003D7BDE">
          <w:rPr>
            <w:rFonts w:ascii="Times New Roman" w:hAnsi="Times New Roman"/>
            <w:sz w:val="22"/>
            <w:szCs w:val="22"/>
          </w:rPr>
          <w:delText xml:space="preserve"> </w:delText>
        </w:r>
      </w:del>
      <w:r w:rsidR="00CD69F0">
        <w:rPr>
          <w:rFonts w:ascii="Times New Roman" w:hAnsi="Times New Roman"/>
          <w:sz w:val="22"/>
          <w:szCs w:val="22"/>
        </w:rPr>
        <w:t xml:space="preserve">Another </w:t>
      </w:r>
      <w:r>
        <w:rPr>
          <w:rFonts w:ascii="Times New Roman" w:hAnsi="Times New Roman"/>
          <w:sz w:val="22"/>
          <w:szCs w:val="22"/>
        </w:rPr>
        <w:t>threshold</w:t>
      </w:r>
      <w:r w:rsidR="000D5781">
        <w:rPr>
          <w:rFonts w:ascii="Times New Roman" w:hAnsi="Times New Roman"/>
          <w:sz w:val="22"/>
          <w:szCs w:val="22"/>
        </w:rPr>
        <w:t>-</w:t>
      </w:r>
      <w:r>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commentRangeStart w:id="143"/>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BC3349">
        <w:rPr>
          <w:rFonts w:ascii="Times New Roman" w:hAnsi="Times New Roman"/>
          <w:sz w:val="22"/>
          <w:szCs w:val="22"/>
        </w:rPr>
        <w:fldChar w:fldCharType="end"/>
      </w:r>
      <w:r w:rsidR="00162F9E">
        <w:rPr>
          <w:rFonts w:ascii="Times New Roman" w:hAnsi="Times New Roman"/>
          <w:sz w:val="22"/>
          <w:szCs w:val="22"/>
        </w:rPr>
        <w:t xml:space="preserve">, rather </w:t>
      </w:r>
      <w:commentRangeEnd w:id="143"/>
      <w:r w:rsidR="008A013C">
        <w:rPr>
          <w:rStyle w:val="CommentReference"/>
          <w:rFonts w:ascii="Times New Roman" w:hAnsi="Times New Roman" w:cs="Times New Roman"/>
          <w:color w:val="auto"/>
          <w14:textOutline w14:w="0" w14:cap="rnd" w14:cmpd="sng" w14:algn="ctr">
            <w14:noFill/>
            <w14:prstDash w14:val="solid"/>
            <w14:bevel/>
          </w14:textOutline>
        </w:rPr>
        <w:commentReference w:id="143"/>
      </w:r>
      <w:r w:rsidR="00162F9E">
        <w:rPr>
          <w:rFonts w:ascii="Times New Roman" w:hAnsi="Times New Roman"/>
          <w:sz w:val="22"/>
          <w:szCs w:val="22"/>
        </w:rPr>
        <w:t>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The </w:t>
      </w:r>
      <w:ins w:id="144" w:author="Brainard, David H" w:date="2021-05-08T10:55:00Z">
        <w:r w:rsidR="00432ED1">
          <w:rPr>
            <w:rFonts w:ascii="Times New Roman" w:hAnsi="Times New Roman"/>
            <w:sz w:val="22"/>
            <w:szCs w:val="22"/>
          </w:rPr>
          <w:t>connection to constan</w:t>
        </w:r>
      </w:ins>
      <w:ins w:id="145" w:author="Brainard, David H" w:date="2021-05-08T10:56:00Z">
        <w:r w:rsidR="00432ED1">
          <w:rPr>
            <w:rFonts w:ascii="Times New Roman" w:hAnsi="Times New Roman"/>
            <w:sz w:val="22"/>
            <w:szCs w:val="22"/>
          </w:rPr>
          <w:t xml:space="preserve">cy is </w:t>
        </w:r>
      </w:ins>
      <w:ins w:id="146" w:author="Brainard, David H" w:date="2021-05-08T10:57:00Z">
        <w:r w:rsidR="00432ED1">
          <w:rPr>
            <w:rFonts w:ascii="Times New Roman" w:hAnsi="Times New Roman"/>
            <w:sz w:val="22"/>
            <w:szCs w:val="22"/>
          </w:rPr>
          <w:t>via the linking proposition that</w:t>
        </w:r>
      </w:ins>
      <w:ins w:id="147" w:author="Brainard, David H" w:date="2021-05-08T10:56:00Z">
        <w:r w:rsidR="00432ED1">
          <w:rPr>
            <w:rFonts w:ascii="Times New Roman" w:hAnsi="Times New Roman"/>
            <w:sz w:val="22"/>
            <w:szCs w:val="22"/>
          </w:rPr>
          <w:t xml:space="preserve"> for sub-threshold illumination changes, the visual system cannot det</w:t>
        </w:r>
      </w:ins>
      <w:ins w:id="148" w:author="Brainard, David H" w:date="2021-05-08T10:57:00Z">
        <w:r w:rsidR="00432ED1">
          <w:rPr>
            <w:rFonts w:ascii="Times New Roman" w:hAnsi="Times New Roman"/>
            <w:sz w:val="22"/>
            <w:szCs w:val="22"/>
          </w:rPr>
          <w:t xml:space="preserve">ect any change in the image and thus that the perceptual representation of surface reflectance, as well as of illumination, is stable across such sub-threshold illumination changes. </w:t>
        </w:r>
      </w:ins>
      <w:del w:id="149" w:author="Brainard, David H" w:date="2021-05-08T10:57:00Z">
        <w:r w:rsidR="002E21D9" w:rsidDel="00432ED1">
          <w:rPr>
            <w:rFonts w:ascii="Times New Roman" w:hAnsi="Times New Roman"/>
            <w:sz w:val="22"/>
            <w:szCs w:val="22"/>
          </w:rPr>
          <w:delText xml:space="preserve">goal here to measure the range </w:delText>
        </w:r>
        <w:r w:rsidR="005C7612" w:rsidDel="00432ED1">
          <w:rPr>
            <w:rFonts w:ascii="Times New Roman" w:hAnsi="Times New Roman"/>
            <w:sz w:val="22"/>
            <w:szCs w:val="22"/>
          </w:rPr>
          <w:delText xml:space="preserve">of illumination changes </w:delText>
        </w:r>
        <w:r w:rsidR="002E21D9" w:rsidDel="00432ED1">
          <w:rPr>
            <w:rFonts w:ascii="Times New Roman" w:hAnsi="Times New Roman"/>
            <w:sz w:val="22"/>
            <w:szCs w:val="22"/>
          </w:rPr>
          <w:delText xml:space="preserve">over which </w:delText>
        </w:r>
        <w:r w:rsidR="00F0263D" w:rsidDel="00432ED1">
          <w:rPr>
            <w:rFonts w:ascii="Times New Roman" w:hAnsi="Times New Roman"/>
            <w:sz w:val="22"/>
            <w:szCs w:val="22"/>
          </w:rPr>
          <w:delText>the visual system</w:delText>
        </w:r>
        <w:r w:rsidR="002E21D9" w:rsidDel="00432ED1">
          <w:rPr>
            <w:rFonts w:ascii="Times New Roman" w:hAnsi="Times New Roman"/>
            <w:sz w:val="22"/>
            <w:szCs w:val="22"/>
          </w:rPr>
          <w:delText>’s</w:delText>
        </w:r>
        <w:r w:rsidR="00F0263D" w:rsidDel="00432ED1">
          <w:rPr>
            <w:rFonts w:ascii="Times New Roman" w:hAnsi="Times New Roman"/>
            <w:sz w:val="22"/>
            <w:szCs w:val="22"/>
          </w:rPr>
          <w:delText xml:space="preserve"> representation of object surface reflectance </w:delText>
        </w:r>
        <w:r w:rsidR="009A0C21" w:rsidDel="00432ED1">
          <w:rPr>
            <w:rFonts w:ascii="Times New Roman" w:hAnsi="Times New Roman"/>
            <w:sz w:val="22"/>
            <w:szCs w:val="22"/>
          </w:rPr>
          <w:delText>remains constant</w:delText>
        </w:r>
        <w:r w:rsidR="00F0263D" w:rsidDel="00432ED1">
          <w:rPr>
            <w:rFonts w:ascii="Times New Roman" w:hAnsi="Times New Roman"/>
            <w:sz w:val="22"/>
            <w:szCs w:val="22"/>
          </w:rPr>
          <w:delText xml:space="preserve">. </w:delText>
        </w:r>
      </w:del>
      <w:r w:rsidR="005C09C8">
        <w:rPr>
          <w:rFonts w:ascii="Times New Roman" w:hAnsi="Times New Roman"/>
          <w:sz w:val="22"/>
          <w:szCs w:val="22"/>
        </w:rPr>
        <w:t>How the results of</w:t>
      </w:r>
      <w:r w:rsidR="00F0263D">
        <w:rPr>
          <w:rFonts w:ascii="Times New Roman" w:hAnsi="Times New Roman"/>
          <w:sz w:val="22"/>
          <w:szCs w:val="22"/>
        </w:rPr>
        <w:t xml:space="preserve"> </w:t>
      </w:r>
      <w:del w:id="150" w:author="Brainard, David H" w:date="2021-05-08T10:57:00Z">
        <w:r w:rsidR="005A3922" w:rsidDel="00432ED1">
          <w:rPr>
            <w:rFonts w:ascii="Times New Roman" w:hAnsi="Times New Roman"/>
            <w:sz w:val="22"/>
            <w:szCs w:val="22"/>
          </w:rPr>
          <w:delText>measurements of this sort</w:delText>
        </w:r>
      </w:del>
      <w:ins w:id="151" w:author="Brainard, David H" w:date="2021-05-08T10:57:00Z">
        <w:r w:rsidR="00432ED1">
          <w:rPr>
            <w:rFonts w:ascii="Times New Roman" w:hAnsi="Times New Roman"/>
            <w:sz w:val="22"/>
            <w:szCs w:val="22"/>
          </w:rPr>
          <w:t xml:space="preserve">illumination discrimination </w:t>
        </w:r>
      </w:ins>
      <w:ins w:id="152" w:author="Brainard, David H" w:date="2021-05-08T10:58:00Z">
        <w:r w:rsidR="00432ED1">
          <w:rPr>
            <w:rFonts w:ascii="Times New Roman" w:hAnsi="Times New Roman"/>
            <w:sz w:val="22"/>
            <w:szCs w:val="22"/>
          </w:rPr>
          <w:t>thresholds</w:t>
        </w:r>
      </w:ins>
      <w:r w:rsidR="00F0263D">
        <w:rPr>
          <w:rFonts w:ascii="Times New Roman" w:hAnsi="Times New Roman"/>
          <w:sz w:val="22"/>
          <w:szCs w:val="22"/>
        </w:rPr>
        <w:t xml:space="preserve">, which probe </w:t>
      </w:r>
      <w:ins w:id="153" w:author="Brainard, David H" w:date="2021-05-08T10:58:00Z">
        <w:r w:rsidR="00432ED1">
          <w:rPr>
            <w:rFonts w:ascii="Times New Roman" w:hAnsi="Times New Roman"/>
            <w:sz w:val="22"/>
            <w:szCs w:val="22"/>
          </w:rPr>
          <w:t xml:space="preserve">the effect of </w:t>
        </w:r>
      </w:ins>
      <w:del w:id="154" w:author="Brainard, David H" w:date="2021-05-08T10:58:00Z">
        <w:r w:rsidR="00F0263D" w:rsidDel="00432ED1">
          <w:rPr>
            <w:rFonts w:ascii="Times New Roman" w:hAnsi="Times New Roman"/>
            <w:sz w:val="22"/>
            <w:szCs w:val="22"/>
          </w:rPr>
          <w:delText>threshold-level</w:delText>
        </w:r>
      </w:del>
      <w:ins w:id="155" w:author="Brainard, David H" w:date="2021-05-08T10:58:00Z">
        <w:r w:rsidR="00432ED1">
          <w:rPr>
            <w:rFonts w:ascii="Times New Roman" w:hAnsi="Times New Roman"/>
            <w:sz w:val="22"/>
            <w:szCs w:val="22"/>
          </w:rPr>
          <w:t>small</w:t>
        </w:r>
      </w:ins>
      <w:r w:rsidR="00F0263D">
        <w:rPr>
          <w:rFonts w:ascii="Times New Roman" w:hAnsi="Times New Roman"/>
          <w:sz w:val="22"/>
          <w:szCs w:val="22"/>
        </w:rPr>
        <w:t xml:space="preserve">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del w:id="156" w:author="JohannesBurge" w:date="2021-05-30T12:53:00Z">
        <w:r w:rsidR="005A3922" w:rsidDel="003C56F5">
          <w:rPr>
            <w:rFonts w:ascii="Times New Roman" w:hAnsi="Times New Roman"/>
            <w:sz w:val="22"/>
            <w:szCs w:val="22"/>
          </w:rPr>
          <w:delText xml:space="preserve">object </w:delText>
        </w:r>
        <w:r w:rsidR="00F0263D" w:rsidDel="003C56F5">
          <w:rPr>
            <w:rFonts w:ascii="Times New Roman" w:hAnsi="Times New Roman"/>
            <w:sz w:val="22"/>
            <w:szCs w:val="22"/>
          </w:rPr>
          <w:delText xml:space="preserve">appearance </w:delText>
        </w:r>
      </w:del>
      <w:ins w:id="157" w:author="JohannesBurge" w:date="2021-05-30T12:53:00Z">
        <w:r w:rsidR="003C56F5">
          <w:rPr>
            <w:rFonts w:ascii="Times New Roman" w:hAnsi="Times New Roman"/>
            <w:sz w:val="22"/>
            <w:szCs w:val="22"/>
          </w:rPr>
          <w:t xml:space="preserve">perceptual estimates </w:t>
        </w:r>
      </w:ins>
      <w:r w:rsidR="00F0263D">
        <w:rPr>
          <w:rFonts w:ascii="Times New Roman" w:hAnsi="Times New Roman"/>
          <w:sz w:val="22"/>
          <w:szCs w:val="22"/>
        </w:rPr>
        <w:t xml:space="preserve">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(but see Weiss, Witzel, &amp; Gegenfurtner, 2017)</w:t>
      </w:r>
      <w:r w:rsidR="00BC3349">
        <w:rPr>
          <w:rFonts w:ascii="Times New Roman" w:hAnsi="Times New Roman"/>
          <w:sz w:val="22"/>
          <w:szCs w:val="22"/>
        </w:rPr>
        <w:fldChar w:fldCharType="end"/>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5D274F46"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similar to studying how thresholds are affected by addition of spatially white or pink noise </w:t>
      </w:r>
      <w:commentRangeStart w:id="158"/>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(Legge, Kersten, &amp; Burgess, 1987; Pelli, 1990; Pelli &amp; Farell, 1999)</w:t>
      </w:r>
      <w:r w:rsidR="00BC3349">
        <w:rPr>
          <w:rFonts w:ascii="Times New Roman" w:hAnsi="Times New Roman"/>
          <w:sz w:val="22"/>
          <w:szCs w:val="22"/>
        </w:rPr>
        <w:fldChar w:fldCharType="end"/>
      </w:r>
      <w:commentRangeEnd w:id="158"/>
      <w:r w:rsidR="00644F27">
        <w:rPr>
          <w:rStyle w:val="CommentReference"/>
          <w:rFonts w:ascii="Times New Roman" w:hAnsi="Times New Roman" w:cs="Times New Roman"/>
          <w:color w:val="auto"/>
          <w14:textOutline w14:w="0" w14:cap="rnd" w14:cmpd="sng" w14:algn="ctr">
            <w14:noFill/>
            <w14:prstDash w14:val="solid"/>
            <w14:bevel/>
          </w14:textOutline>
        </w:rPr>
        <w:commentReference w:id="158"/>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w:t>
      </w:r>
      <w:del w:id="159" w:author="Brainard, David H" w:date="2021-05-08T09:47:00Z">
        <w:r w:rsidR="00301CA7" w:rsidDel="003D7BDE">
          <w:rPr>
            <w:rFonts w:ascii="Times New Roman" w:hAnsi="Times New Roman"/>
            <w:sz w:val="22"/>
            <w:szCs w:val="22"/>
          </w:rPr>
          <w:delText xml:space="preserve"> </w:delText>
        </w:r>
      </w:del>
      <w:r w:rsidR="00301CA7">
        <w:rPr>
          <w:rFonts w:ascii="Times New Roman" w:hAnsi="Times New Roman"/>
          <w:sz w:val="22"/>
          <w:szCs w:val="22"/>
        </w:rPr>
        <w:t>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w:t>
      </w:r>
      <w:del w:id="160" w:author="Brainard, David H" w:date="2021-05-08T13:54:00Z">
        <w:r w:rsidR="00824D6E" w:rsidDel="001F740C">
          <w:rPr>
            <w:rFonts w:ascii="Times New Roman" w:hAnsi="Times New Roman"/>
            <w:sz w:val="22"/>
            <w:szCs w:val="22"/>
          </w:rPr>
          <w:delText xml:space="preserve">graphically-rendered </w:delText>
        </w:r>
      </w:del>
      <w:r w:rsidR="00824D6E">
        <w:rPr>
          <w:rFonts w:ascii="Times New Roman" w:hAnsi="Times New Roman"/>
          <w:sz w:val="22"/>
          <w:szCs w:val="22"/>
        </w:rPr>
        <w:t>scenes</w:t>
      </w:r>
      <w:ins w:id="161" w:author="Brainard, David H" w:date="2021-05-08T13:55:00Z">
        <w:r w:rsidR="001F740C">
          <w:rPr>
            <w:rFonts w:ascii="Times New Roman" w:hAnsi="Times New Roman"/>
            <w:sz w:val="22"/>
            <w:szCs w:val="22"/>
          </w:rPr>
          <w:t xml:space="preserve"> rendered using computer graphics</w:t>
        </w:r>
      </w:ins>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 xml:space="preserve">ability to discriminate the </w:t>
      </w:r>
      <w:del w:id="162" w:author="Brainard, David H" w:date="2021-05-08T10:09:00Z">
        <w:r w:rsidR="00D949EF" w:rsidDel="00ED23E0">
          <w:rPr>
            <w:rFonts w:ascii="Times New Roman" w:hAnsi="Times New Roman"/>
            <w:sz w:val="22"/>
            <w:szCs w:val="22"/>
          </w:rPr>
          <w:delText xml:space="preserve">lightness </w:delText>
        </w:r>
      </w:del>
      <w:ins w:id="163" w:author="Brainard, David H" w:date="2021-05-08T10:09:00Z">
        <w:r w:rsidR="00ED23E0">
          <w:rPr>
            <w:rFonts w:ascii="Times New Roman" w:hAnsi="Times New Roman"/>
            <w:sz w:val="22"/>
            <w:szCs w:val="22"/>
          </w:rPr>
          <w:t xml:space="preserve">achromatic surface reflectance </w:t>
        </w:r>
      </w:ins>
      <w:r w:rsidR="00D949EF">
        <w:rPr>
          <w:rFonts w:ascii="Times New Roman" w:hAnsi="Times New Roman"/>
          <w:sz w:val="22"/>
          <w:szCs w:val="22"/>
        </w:rPr>
        <w:t>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discrimination thresholds</w:t>
      </w:r>
      <w:ins w:id="164" w:author="Brainard, David H" w:date="2021-05-08T10:09:00Z">
        <w:r w:rsidR="00ED23E0">
          <w:rPr>
            <w:rFonts w:ascii="Times New Roman" w:hAnsi="Times New Roman"/>
            <w:sz w:val="22"/>
            <w:szCs w:val="22"/>
          </w:rPr>
          <w:t>, which we refer to as lightness discrimination thre</w:t>
        </w:r>
      </w:ins>
      <w:ins w:id="165" w:author="Brainard, David H" w:date="2021-05-08T10:12:00Z">
        <w:r w:rsidR="00ED23E0">
          <w:rPr>
            <w:rFonts w:ascii="Times New Roman" w:hAnsi="Times New Roman"/>
            <w:sz w:val="22"/>
            <w:szCs w:val="22"/>
          </w:rPr>
          <w:t>sh</w:t>
        </w:r>
      </w:ins>
      <w:ins w:id="166" w:author="Brainard, David H" w:date="2021-05-08T10:09:00Z">
        <w:r w:rsidR="00ED23E0">
          <w:rPr>
            <w:rFonts w:ascii="Times New Roman" w:hAnsi="Times New Roman"/>
            <w:sz w:val="22"/>
            <w:szCs w:val="22"/>
          </w:rPr>
          <w:t>olds,</w:t>
        </w:r>
      </w:ins>
      <w:r w:rsidR="00D949EF">
        <w:rPr>
          <w:rFonts w:ascii="Times New Roman" w:hAnsi="Times New Roman"/>
          <w:sz w:val="22"/>
          <w:szCs w:val="22"/>
        </w:rPr>
        <w:t xml:space="preserve">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del w:id="167" w:author="Brainard, David H" w:date="2021-05-08T10:11:00Z">
        <w:r w:rsidR="00050389" w:rsidDel="00ED23E0">
          <w:rPr>
            <w:rFonts w:ascii="Times New Roman" w:hAnsi="Times New Roman"/>
            <w:sz w:val="22"/>
            <w:szCs w:val="22"/>
          </w:rPr>
          <w:delText xml:space="preserve">colors </w:delText>
        </w:r>
      </w:del>
      <w:ins w:id="168" w:author="Brainard, David H" w:date="2021-05-08T10:11:00Z">
        <w:r w:rsidR="00ED23E0">
          <w:rPr>
            <w:rFonts w:ascii="Times New Roman" w:hAnsi="Times New Roman"/>
            <w:sz w:val="22"/>
            <w:szCs w:val="22"/>
          </w:rPr>
          <w:t>reflec</w:t>
        </w:r>
      </w:ins>
      <w:ins w:id="169" w:author="Brainard, David H" w:date="2021-05-08T10:12:00Z">
        <w:r w:rsidR="00ED23E0">
          <w:rPr>
            <w:rFonts w:ascii="Times New Roman" w:hAnsi="Times New Roman"/>
            <w:sz w:val="22"/>
            <w:szCs w:val="22"/>
          </w:rPr>
          <w:t>t</w:t>
        </w:r>
      </w:ins>
      <w:ins w:id="170" w:author="Brainard, David H" w:date="2021-05-08T10:11:00Z">
        <w:r w:rsidR="00ED23E0">
          <w:rPr>
            <w:rFonts w:ascii="Times New Roman" w:hAnsi="Times New Roman"/>
            <w:sz w:val="22"/>
            <w:szCs w:val="22"/>
          </w:rPr>
          <w:t xml:space="preserve">ance spectra </w:t>
        </w:r>
      </w:ins>
      <w:r w:rsidR="00A57B06">
        <w:rPr>
          <w:rFonts w:ascii="Times New Roman" w:hAnsi="Times New Roman"/>
          <w:sz w:val="22"/>
          <w:szCs w:val="22"/>
        </w:rPr>
        <w:t>(</w:t>
      </w:r>
      <w:del w:id="171" w:author="Brainard, David H" w:date="2021-05-08T10:11:00Z">
        <w:r w:rsidR="00A57B06" w:rsidDel="00ED23E0">
          <w:rPr>
            <w:rFonts w:ascii="Times New Roman" w:hAnsi="Times New Roman"/>
            <w:sz w:val="22"/>
            <w:szCs w:val="22"/>
          </w:rPr>
          <w:delText>i.e. reflectance spectra</w:delText>
        </w:r>
      </w:del>
      <w:ins w:id="172" w:author="Brainard, David H" w:date="2021-05-08T10:11:00Z">
        <w:r w:rsidR="00ED23E0">
          <w:rPr>
            <w:rFonts w:ascii="Times New Roman" w:hAnsi="Times New Roman"/>
            <w:sz w:val="22"/>
            <w:szCs w:val="22"/>
          </w:rPr>
          <w:t>loosely, the colors</w:t>
        </w:r>
      </w:ins>
      <w:r w:rsidR="00A57B06">
        <w:rPr>
          <w:rFonts w:ascii="Times New Roman" w:hAnsi="Times New Roman"/>
          <w:sz w:val="22"/>
          <w:szCs w:val="22"/>
        </w:rPr>
        <w:t xml:space="preserve">) </w:t>
      </w:r>
      <w:r w:rsidR="00050389">
        <w:rPr>
          <w:rFonts w:ascii="Times New Roman" w:hAnsi="Times New Roman"/>
          <w:sz w:val="22"/>
          <w:szCs w:val="22"/>
        </w:rPr>
        <w:t xml:space="preserve">of </w:t>
      </w:r>
      <w:ins w:id="173" w:author="Brainard, David H" w:date="2021-05-08T10:12:00Z">
        <w:r w:rsidR="00ED23E0">
          <w:rPr>
            <w:rFonts w:ascii="Times New Roman" w:hAnsi="Times New Roman"/>
            <w:sz w:val="22"/>
            <w:szCs w:val="22"/>
          </w:rPr>
          <w:t xml:space="preserve">the </w:t>
        </w:r>
      </w:ins>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&lt;EndNote&gt;&lt;Cite&gt;&lt;Author&gt;Lotto&lt;/Author&gt;&lt;Year&gt;1999&lt;/Year&gt;&lt;RecNum&gt;31&lt;/RecNum&gt;&lt;DisplayText&gt;(Lotto &amp;amp; Purves, 1999; Brown &amp;amp; MacLeod, 1997)&lt;/DisplayText&gt;&lt;record&gt;&lt;rec-number&gt;31&lt;/rec-number&gt;&lt;foreign-keys&gt;&lt;key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(Lotto &amp; Purves, 1999; Brown &amp; MacLeod, 1997)</w:t>
      </w:r>
      <w:r w:rsidR="00BC3349">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del w:id="174" w:author="Brainard, David H" w:date="2021-05-08T09:47:00Z">
        <w:r w:rsidR="00355EC7" w:rsidDel="003D7BDE">
          <w:rPr>
            <w:rFonts w:ascii="Times New Roman" w:hAnsi="Times New Roman"/>
            <w:sz w:val="22"/>
            <w:szCs w:val="22"/>
          </w:rPr>
          <w:delText xml:space="preserve"> </w:delText>
        </w:r>
      </w:del>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ins w:id="175" w:author="Brainard, David H" w:date="2021-05-08T10:10:00Z">
        <w:r w:rsidR="00ED23E0">
          <w:rPr>
            <w:rFonts w:ascii="Times New Roman" w:hAnsi="Times New Roman"/>
            <w:sz w:val="22"/>
            <w:szCs w:val="22"/>
          </w:rPr>
          <w:t>More generally, we can think of this as a paradigm in which thresholds for discriminating a task-relevant stimulus variable</w:t>
        </w:r>
        <w:del w:id="176" w:author="JohannesBurge" w:date="2021-05-30T13:24:00Z">
          <w:r w:rsidR="00ED23E0" w:rsidDel="00024204">
            <w:rPr>
              <w:rFonts w:ascii="Times New Roman" w:hAnsi="Times New Roman"/>
              <w:sz w:val="22"/>
              <w:szCs w:val="22"/>
            </w:rPr>
            <w:delText xml:space="preserve">, </w:delText>
          </w:r>
        </w:del>
      </w:ins>
      <w:ins w:id="177" w:author="Brainard, David H" w:date="2021-05-08T10:11:00Z">
        <w:r w:rsidR="00ED23E0">
          <w:rPr>
            <w:rFonts w:ascii="Times New Roman" w:hAnsi="Times New Roman"/>
            <w:sz w:val="22"/>
            <w:szCs w:val="22"/>
          </w:rPr>
          <w:t xml:space="preserve">here </w:t>
        </w:r>
      </w:ins>
      <w:ins w:id="178" w:author="Brainard, David H" w:date="2021-05-08T10:10:00Z">
        <w:r w:rsidR="00ED23E0">
          <w:rPr>
            <w:rFonts w:ascii="Times New Roman" w:hAnsi="Times New Roman"/>
            <w:sz w:val="22"/>
            <w:szCs w:val="22"/>
          </w:rPr>
          <w:t>achromatic surface reflectance, are measured in the face of vari</w:t>
        </w:r>
      </w:ins>
      <w:ins w:id="179" w:author="Brainard, David H" w:date="2021-05-08T10:11:00Z">
        <w:r w:rsidR="00ED23E0">
          <w:rPr>
            <w:rFonts w:ascii="Times New Roman" w:hAnsi="Times New Roman"/>
            <w:sz w:val="22"/>
            <w:szCs w:val="22"/>
          </w:rPr>
          <w:t>ation of a task-irrelevant stimulus variable, here the reflectance of the background objects.</w:t>
        </w:r>
      </w:ins>
    </w:p>
    <w:p w14:paraId="72CA3E84" w14:textId="77777777" w:rsidR="00650716" w:rsidRDefault="00650716">
      <w:pPr>
        <w:pStyle w:val="Default"/>
        <w:spacing w:before="0"/>
        <w:rPr>
          <w:rFonts w:ascii="Times New Roman" w:hAnsi="Times New Roman"/>
          <w:sz w:val="22"/>
          <w:szCs w:val="22"/>
        </w:rPr>
      </w:pPr>
    </w:p>
    <w:p w14:paraId="76C096B7" w14:textId="6070E814"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w:t>
      </w:r>
      <w:del w:id="180" w:author="Brainard, David H" w:date="2021-05-08T10:18:00Z">
        <w:r w:rsidR="00D949EF" w:rsidDel="00170371">
          <w:rPr>
            <w:rFonts w:ascii="Times New Roman" w:hAnsi="Times New Roman"/>
            <w:sz w:val="22"/>
            <w:szCs w:val="22"/>
          </w:rPr>
          <w:delText xml:space="preserve">color </w:delText>
        </w:r>
      </w:del>
      <w:ins w:id="181" w:author="Brainard, David H" w:date="2021-05-08T10:18:00Z">
        <w:r w:rsidR="00170371">
          <w:rPr>
            <w:rFonts w:ascii="Times New Roman" w:hAnsi="Times New Roman"/>
            <w:sz w:val="22"/>
            <w:szCs w:val="22"/>
          </w:rPr>
          <w:t xml:space="preserve">surface reflectance </w:t>
        </w:r>
      </w:ins>
      <w:r w:rsidR="00D949EF">
        <w:rPr>
          <w:rFonts w:ascii="Times New Roman" w:hAnsi="Times New Roman"/>
          <w:sz w:val="22"/>
          <w:szCs w:val="22"/>
        </w:rPr>
        <w:t xml:space="preserve">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 xml:space="preserve">constant and then increase, with log squared threshold increasing linearly with log </w:t>
      </w:r>
      <w:del w:id="182" w:author="Brainard, David H" w:date="2021-05-08T10:19:00Z">
        <w:r w:rsidR="00D949EF" w:rsidDel="00170371">
          <w:rPr>
            <w:rFonts w:ascii="Times New Roman" w:hAnsi="Times New Roman"/>
            <w:sz w:val="22"/>
            <w:szCs w:val="22"/>
          </w:rPr>
          <w:delText xml:space="preserve">color </w:delText>
        </w:r>
      </w:del>
      <w:ins w:id="183" w:author="JohannesBurge" w:date="2021-05-30T12:54:00Z">
        <w:r w:rsidR="00A462ED">
          <w:rPr>
            <w:rFonts w:ascii="Times New Roman" w:hAnsi="Times New Roman"/>
            <w:sz w:val="22"/>
            <w:szCs w:val="22"/>
          </w:rPr>
          <w:t xml:space="preserve">background </w:t>
        </w:r>
        <w:r w:rsidR="002E7258">
          <w:rPr>
            <w:rFonts w:ascii="Times New Roman" w:hAnsi="Times New Roman"/>
            <w:sz w:val="22"/>
            <w:szCs w:val="22"/>
          </w:rPr>
          <w:t xml:space="preserve">surface </w:t>
        </w:r>
      </w:ins>
      <w:ins w:id="184" w:author="Brainard, David H" w:date="2021-05-08T10:19:00Z">
        <w:r w:rsidR="00170371">
          <w:rPr>
            <w:rFonts w:ascii="Times New Roman" w:hAnsi="Times New Roman"/>
            <w:sz w:val="22"/>
            <w:szCs w:val="22"/>
          </w:rPr>
          <w:t xml:space="preserve">reflectance </w:t>
        </w:r>
      </w:ins>
      <w:r w:rsidR="00D949EF">
        <w:rPr>
          <w:rFonts w:ascii="Times New Roman" w:hAnsi="Times New Roman"/>
          <w:sz w:val="22"/>
          <w:szCs w:val="22"/>
        </w:rPr>
        <w:t xml:space="preserve">variance. The minimum discrimination threshold and the </w:t>
      </w:r>
      <w:del w:id="185" w:author="Brainard, David H" w:date="2021-05-08T10:13:00Z">
        <w:r w:rsidR="00D949EF" w:rsidDel="00ED23E0">
          <w:rPr>
            <w:rFonts w:ascii="Times New Roman" w:hAnsi="Times New Roman"/>
            <w:sz w:val="22"/>
            <w:szCs w:val="22"/>
          </w:rPr>
          <w:delText xml:space="preserve">color </w:delText>
        </w:r>
      </w:del>
      <w:ins w:id="186" w:author="Brainard, David H" w:date="2021-05-08T10:13:00Z">
        <w:r w:rsidR="00ED23E0">
          <w:rPr>
            <w:rFonts w:ascii="Times New Roman" w:hAnsi="Times New Roman"/>
            <w:sz w:val="22"/>
            <w:szCs w:val="22"/>
          </w:rPr>
          <w:t xml:space="preserve">background </w:t>
        </w:r>
      </w:ins>
      <w:ins w:id="187" w:author="JohannesBurge" w:date="2021-05-30T12:54:00Z">
        <w:r w:rsidR="00457D9E">
          <w:rPr>
            <w:rFonts w:ascii="Times New Roman" w:hAnsi="Times New Roman"/>
            <w:sz w:val="22"/>
            <w:szCs w:val="22"/>
          </w:rPr>
          <w:t xml:space="preserve">surface </w:t>
        </w:r>
      </w:ins>
      <w:ins w:id="188" w:author="Brainard, David H" w:date="2021-05-08T10:13:00Z">
        <w:r w:rsidR="00ED23E0">
          <w:rPr>
            <w:rFonts w:ascii="Times New Roman" w:hAnsi="Times New Roman"/>
            <w:sz w:val="22"/>
            <w:szCs w:val="22"/>
          </w:rPr>
          <w:t xml:space="preserve">reflectance </w:t>
        </w:r>
      </w:ins>
      <w:r w:rsidR="00D949EF">
        <w:rPr>
          <w:rFonts w:ascii="Times New Roman" w:hAnsi="Times New Roman"/>
          <w:sz w:val="22"/>
          <w:szCs w:val="22"/>
        </w:rPr>
        <w:t>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189"/>
      <w:del w:id="190"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del>
      <w:commentRangeEnd w:id="189"/>
      <w:r w:rsidR="0009498F">
        <w:rPr>
          <w:rStyle w:val="CommentReference"/>
          <w:rFonts w:ascii="Times New Roman" w:hAnsi="Times New Roman" w:cs="Times New Roman"/>
          <w:color w:val="auto"/>
          <w14:textOutline w14:w="0" w14:cap="rnd" w14:cmpd="sng" w14:algn="ctr">
            <w14:noFill/>
            <w14:prstDash w14:val="solid"/>
            <w14:bevel/>
          </w14:textOutline>
        </w:rPr>
        <w:commentReference w:id="189"/>
      </w:r>
    </w:p>
    <w:p w14:paraId="23E9133C" w14:textId="77777777" w:rsidR="00F9135E" w:rsidRDefault="00F9135E">
      <w:pPr>
        <w:pStyle w:val="Default"/>
        <w:spacing w:before="0"/>
        <w:rPr>
          <w:rFonts w:ascii="Times New Roman" w:hAnsi="Times New Roman"/>
          <w:b/>
          <w:bCs/>
          <w:sz w:val="22"/>
          <w:szCs w:val="22"/>
        </w:rPr>
      </w:pPr>
    </w:p>
    <w:p w14:paraId="689F0110" w14:textId="7F34EC41" w:rsidR="00B979EA" w:rsidRDefault="00E75B9E" w:rsidP="00B979EA">
      <w:pPr>
        <w:pStyle w:val="Default"/>
        <w:spacing w:before="0"/>
        <w:rPr>
          <w:ins w:id="191" w:author="Brainard, David H" w:date="2021-05-08T10:25:00Z"/>
          <w:rFonts w:ascii="Times New Roman" w:hAnsi="Times New Roman"/>
          <w:b/>
          <w:bCs/>
          <w:sz w:val="22"/>
          <w:szCs w:val="22"/>
        </w:rPr>
      </w:pPr>
      <w:r>
        <w:rPr>
          <w:rFonts w:ascii="Times New Roman" w:hAnsi="Times New Roman"/>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6F467AC7" w14:textId="77777777" w:rsidR="00B55A3F" w:rsidRDefault="00B55A3F" w:rsidP="00247CF9">
      <w:pPr>
        <w:pStyle w:val="Default"/>
        <w:spacing w:before="0"/>
        <w:rPr>
          <w:ins w:id="192" w:author="Brainard, David H" w:date="2021-05-08T10:25:00Z"/>
          <w:rFonts w:ascii="Times New Roman" w:hAnsi="Times New Roman"/>
          <w:sz w:val="22"/>
          <w:szCs w:val="22"/>
        </w:rPr>
      </w:pPr>
    </w:p>
    <w:p w14:paraId="7F1B82FF" w14:textId="02CCD514"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lastRenderedPageBreak/>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ins w:id="193" w:author="Brainard, David H" w:date="2021-05-08T10:25:00Z">
        <w:r w:rsidR="00B55A3F">
          <w:rPr>
            <w:rFonts w:ascii="Times New Roman" w:hAnsi="Times New Roman"/>
            <w:sz w:val="22"/>
            <w:szCs w:val="22"/>
          </w:rPr>
          <w:t>s</w:t>
        </w:r>
      </w:ins>
      <w:ins w:id="194" w:author="Brainard, David H" w:date="2021-05-08T10:22:00Z">
        <w:r w:rsidR="00D971DB">
          <w:rPr>
            <w:rFonts w:ascii="Times New Roman" w:hAnsi="Times New Roman"/>
            <w:sz w:val="22"/>
            <w:szCs w:val="22"/>
          </w:rPr>
          <w:t xml:space="preserve"> thresholds for discriminating object achromatic reflectance</w:t>
        </w:r>
      </w:ins>
      <w:ins w:id="195" w:author="Brainard, David H" w:date="2021-05-08T14:07:00Z">
        <w:r w:rsidR="00DA2963">
          <w:rPr>
            <w:rFonts w:ascii="Times New Roman" w:hAnsi="Times New Roman"/>
            <w:sz w:val="22"/>
            <w:szCs w:val="22"/>
          </w:rPr>
          <w:t xml:space="preserve">, which we refer to as </w:t>
        </w:r>
      </w:ins>
      <w:del w:id="196" w:author="Brainard, David H" w:date="2021-05-08T14:07:00Z">
        <w:r w:rsidR="009B2D9C" w:rsidDel="00DA2963">
          <w:rPr>
            <w:rFonts w:ascii="Times New Roman" w:hAnsi="Times New Roman"/>
            <w:sz w:val="22"/>
            <w:szCs w:val="22"/>
          </w:rPr>
          <w:delText xml:space="preserve"> </w:delText>
        </w:r>
      </w:del>
      <w:r w:rsidR="009B2D9C">
        <w:rPr>
          <w:rFonts w:ascii="Times New Roman" w:hAnsi="Times New Roman"/>
          <w:sz w:val="22"/>
          <w:szCs w:val="22"/>
        </w:rPr>
        <w:t>lightness discrimination thresholds</w:t>
      </w:r>
      <w:ins w:id="197" w:author="Brainard, David H" w:date="2021-05-08T14:07:00Z">
        <w:r w:rsidR="00DA2963">
          <w:rPr>
            <w:rFonts w:ascii="Times New Roman" w:hAnsi="Times New Roman"/>
            <w:sz w:val="22"/>
            <w:szCs w:val="22"/>
          </w:rPr>
          <w:t>,</w:t>
        </w:r>
      </w:ins>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xml:space="preserve">, </w:t>
      </w:r>
      <w:ins w:id="198" w:author="JohannesBurge" w:date="2021-05-30T12:55:00Z">
        <w:r w:rsidR="00BD37DF">
          <w:rPr>
            <w:rFonts w:ascii="Times New Roman" w:hAnsi="Times New Roman"/>
            <w:sz w:val="22"/>
            <w:szCs w:val="22"/>
          </w:rPr>
          <w:t xml:space="preserve">sequentially </w:t>
        </w:r>
      </w:ins>
      <w:r w:rsidR="00D92D0C">
        <w:rPr>
          <w:rFonts w:ascii="Times New Roman" w:hAnsi="Times New Roman"/>
          <w:sz w:val="22"/>
          <w:szCs w:val="22"/>
        </w:rPr>
        <w:t xml:space="preserve">presented on a calibrated monitor for 250ms each, </w:t>
      </w:r>
      <w:del w:id="199" w:author="JohannesBurge" w:date="2021-05-30T12:55:00Z">
        <w:r w:rsidR="00D92D0C" w:rsidDel="00CD05AB">
          <w:rPr>
            <w:rFonts w:ascii="Times New Roman" w:hAnsi="Times New Roman"/>
            <w:sz w:val="22"/>
            <w:szCs w:val="22"/>
          </w:rPr>
          <w:delText xml:space="preserve">one after the other </w:delText>
        </w:r>
      </w:del>
      <w:r w:rsidR="00D92D0C">
        <w:rPr>
          <w:rFonts w:ascii="Times New Roman" w:hAnsi="Times New Roman"/>
          <w:sz w:val="22"/>
          <w:szCs w:val="22"/>
        </w:rPr>
        <w:t>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del w:id="200" w:author="JohannesBurge" w:date="2021-05-30T12:55:00Z">
        <w:r w:rsidR="00B761A8" w:rsidDel="004E5699">
          <w:rPr>
            <w:rFonts w:ascii="Times New Roman" w:hAnsi="Times New Roman"/>
            <w:sz w:val="22"/>
            <w:szCs w:val="22"/>
          </w:rPr>
          <w:delText>; e</w:delText>
        </w:r>
      </w:del>
      <w:ins w:id="201" w:author="JohannesBurge" w:date="2021-05-30T12:55:00Z">
        <w:r w:rsidR="004E5699">
          <w:rPr>
            <w:rFonts w:ascii="Times New Roman" w:hAnsi="Times New Roman"/>
            <w:sz w:val="22"/>
            <w:szCs w:val="22"/>
          </w:rPr>
          <w:t>. E</w:t>
        </w:r>
      </w:ins>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w:t>
      </w:r>
      <w:del w:id="202" w:author="JohannesBurge" w:date="2021-05-30T12:56:00Z">
        <w:r w:rsidR="009B2D9C" w:rsidDel="0053013C">
          <w:rPr>
            <w:rFonts w:ascii="Times New Roman" w:hAnsi="Times New Roman"/>
            <w:sz w:val="22"/>
            <w:szCs w:val="22"/>
          </w:rPr>
          <w:delText xml:space="preserve">observer’s </w:delText>
        </w:r>
      </w:del>
      <w:r w:rsidR="009B2D9C">
        <w:rPr>
          <w:rFonts w:ascii="Times New Roman" w:hAnsi="Times New Roman"/>
          <w:sz w:val="22"/>
          <w:szCs w:val="22"/>
        </w:rPr>
        <w:t xml:space="preserve">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(LRF; American Society for Testing and Materials, 2017)</w:t>
      </w:r>
      <w:r w:rsidR="00BC3349">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(here</w:t>
      </w:r>
      <w:ins w:id="203" w:author="JohannesBurge" w:date="2021-05-30T12:56:00Z">
        <w:r w:rsidR="003B4BA9">
          <w:rPr>
            <w:rFonts w:ascii="Times New Roman" w:hAnsi="Times New Roman"/>
            <w:sz w:val="22"/>
            <w:szCs w:val="22"/>
          </w:rPr>
          <w:t>, we used the</w:t>
        </w:r>
      </w:ins>
      <w:r w:rsidR="006C5922">
        <w:rPr>
          <w:rFonts w:ascii="Times New Roman" w:hAnsi="Times New Roman"/>
          <w:sz w:val="22"/>
          <w:szCs w:val="22"/>
        </w:rPr>
        <w:t xml:space="preserve"> CIE D65</w:t>
      </w:r>
      <w:ins w:id="204" w:author="JohannesBurge" w:date="2021-05-30T12:56:00Z">
        <w:r w:rsidR="00EC0F29">
          <w:rPr>
            <w:rFonts w:ascii="Times New Roman" w:hAnsi="Times New Roman"/>
            <w:sz w:val="22"/>
            <w:szCs w:val="22"/>
          </w:rPr>
          <w:t xml:space="preserve"> reference illuminant</w:t>
        </w:r>
      </w:ins>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ins w:id="205" w:author="Brainard, David H" w:date="2021-05-08T10:29:00Z">
        <w:r w:rsidR="001C78FE">
          <w:rPr>
            <w:rFonts w:ascii="Times New Roman" w:hAnsi="Times New Roman"/>
            <w:sz w:val="22"/>
            <w:szCs w:val="22"/>
          </w:rPr>
          <w:t xml:space="preserve"> Feedback was given on each trial based on which image contained the target</w:t>
        </w:r>
      </w:ins>
      <w:ins w:id="206" w:author="Brainard, David H" w:date="2021-05-08T10:30:00Z">
        <w:r w:rsidR="001C78FE">
          <w:rPr>
            <w:rFonts w:ascii="Times New Roman" w:hAnsi="Times New Roman"/>
            <w:sz w:val="22"/>
            <w:szCs w:val="22"/>
          </w:rPr>
          <w:t xml:space="preserve"> object with the higher LRF.</w:t>
        </w:r>
        <w:r w:rsidR="001F1290" w:rsidRPr="001F1290">
          <w:rPr>
            <w:rStyle w:val="FootnoteReference"/>
            <w:rFonts w:ascii="Times New Roman" w:hAnsi="Times New Roman"/>
            <w:sz w:val="22"/>
            <w:szCs w:val="22"/>
          </w:rPr>
          <w:t xml:space="preserve"> </w:t>
        </w:r>
        <w:r w:rsidR="001F1290">
          <w:rPr>
            <w:rStyle w:val="FootnoteReference"/>
            <w:rFonts w:ascii="Times New Roman" w:hAnsi="Times New Roman"/>
            <w:sz w:val="22"/>
            <w:szCs w:val="22"/>
          </w:rPr>
          <w:footnoteReference w:id="2"/>
        </w:r>
      </w:ins>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5F92CC5A"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the lighter target object</w:t>
      </w:r>
      <w:ins w:id="230" w:author="JohannesBurge" w:date="2021-05-30T12:57:00Z">
        <w:r w:rsidR="003D1F61">
          <w:rPr>
            <w:rFonts w:ascii="Times New Roman" w:hAnsi="Times New Roman"/>
            <w:sz w:val="22"/>
            <w:szCs w:val="22"/>
          </w:rPr>
          <w:t>, as a function of</w:t>
        </w:r>
      </w:ins>
      <w:r>
        <w:rPr>
          <w:rFonts w:ascii="Times New Roman" w:hAnsi="Times New Roman"/>
          <w:sz w:val="22"/>
          <w:szCs w:val="22"/>
        </w:rPr>
        <w:t xml:space="preserve"> </w:t>
      </w:r>
      <w:del w:id="231" w:author="JohannesBurge" w:date="2021-05-30T12:57:00Z">
        <w:r w:rsidDel="003D1F61">
          <w:rPr>
            <w:rFonts w:ascii="Times New Roman" w:hAnsi="Times New Roman"/>
            <w:sz w:val="22"/>
            <w:szCs w:val="22"/>
          </w:rPr>
          <w:delText xml:space="preserve">at </w:delText>
        </w:r>
      </w:del>
      <w:r>
        <w:rPr>
          <w:rFonts w:ascii="Times New Roman" w:hAnsi="Times New Roman"/>
          <w:sz w:val="22"/>
          <w:szCs w:val="22"/>
        </w:rPr>
        <w:t xml:space="preserve">11 </w:t>
      </w:r>
      <w:ins w:id="232" w:author="JohannesBurge" w:date="2021-05-30T12:57:00Z">
        <w:r w:rsidR="003D1F61">
          <w:rPr>
            <w:rFonts w:ascii="Times New Roman" w:hAnsi="Times New Roman"/>
            <w:sz w:val="22"/>
            <w:szCs w:val="22"/>
          </w:rPr>
          <w:t xml:space="preserve">comparison </w:t>
        </w:r>
      </w:ins>
      <w:r>
        <w:rPr>
          <w:rFonts w:ascii="Times New Roman" w:hAnsi="Times New Roman"/>
          <w:sz w:val="22"/>
          <w:szCs w:val="22"/>
        </w:rPr>
        <w:t xml:space="preserve">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ins w:id="233" w:author="JohannesBurge" w:date="2021-05-30T12:57:00Z">
        <w:r w:rsidR="00E377D4">
          <w:rPr>
            <w:rFonts w:ascii="Times New Roman" w:hAnsi="Times New Roman"/>
            <w:sz w:val="22"/>
            <w:szCs w:val="22"/>
          </w:rPr>
          <w:t xml:space="preserve"> (i.e. d-prime = 1.0 in a two</w:t>
        </w:r>
        <w:r w:rsidR="0070791A">
          <w:rPr>
            <w:rFonts w:ascii="Times New Roman" w:hAnsi="Times New Roman"/>
            <w:sz w:val="22"/>
            <w:szCs w:val="22"/>
          </w:rPr>
          <w:t>-</w:t>
        </w:r>
        <w:r w:rsidR="00E377D4">
          <w:rPr>
            <w:rFonts w:ascii="Times New Roman" w:hAnsi="Times New Roman"/>
            <w:sz w:val="22"/>
            <w:szCs w:val="22"/>
          </w:rPr>
          <w:t>interval task)</w:t>
        </w:r>
      </w:ins>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Del="00865064" w:rsidRDefault="00554DFF" w:rsidP="000E3DCD">
      <w:pPr>
        <w:pStyle w:val="Default"/>
        <w:spacing w:before="0"/>
        <w:rPr>
          <w:del w:id="234" w:author="JohannesBurge" w:date="2021-05-30T12:57:00Z"/>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197BF669"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w:t>
      </w:r>
      <w:del w:id="235" w:author="JohannesBurge" w:date="2021-05-30T12:57:00Z">
        <w:r w:rsidDel="00D75105">
          <w:rPr>
            <w:rFonts w:ascii="Times New Roman" w:hAnsi="Times New Roman"/>
            <w:sz w:val="22"/>
            <w:szCs w:val="22"/>
          </w:rPr>
          <w:delText xml:space="preserve">based on </w:delText>
        </w:r>
      </w:del>
      <w:ins w:id="236" w:author="JohannesBurge" w:date="2021-05-30T12:57:00Z">
        <w:r w:rsidR="00D75105">
          <w:rPr>
            <w:rFonts w:ascii="Times New Roman" w:hAnsi="Times New Roman"/>
            <w:sz w:val="22"/>
            <w:szCs w:val="22"/>
          </w:rPr>
          <w:t xml:space="preserve">built form </w:t>
        </w:r>
      </w:ins>
      <w:r>
        <w:rPr>
          <w:rFonts w:ascii="Times New Roman" w:hAnsi="Times New Roman"/>
          <w:sz w:val="22"/>
          <w:szCs w:val="22"/>
        </w:rPr>
        <w:t xml:space="preserve">natural surface reflectance databases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(see Methods: Reflectance and Illumination Spectra Singh, Cottaris, Heasly, Brainard, &amp; Burge, 2018)</w:t>
      </w:r>
      <w:r w:rsidR="00BC3349">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BC3349">
        <w:rPr>
          <w:rFonts w:ascii="Times New Roman" w:hAnsi="Times New Roman"/>
          <w:color w:val="000000" w:themeColor="text1"/>
          <w:sz w:val="22"/>
          <w:szCs w:val="22"/>
        </w:rPr>
        <w:fldChar w:fldCharType="begin"/>
      </w:r>
      <w:r w:rsidR="00BC3349">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color w:val="000000" w:themeColor="text1"/>
          <w:sz w:val="22"/>
          <w:szCs w:val="22"/>
        </w:rPr>
        <w:fldChar w:fldCharType="separate"/>
      </w:r>
      <w:r w:rsidR="00BC3349">
        <w:rPr>
          <w:rFonts w:ascii="Times New Roman" w:hAnsi="Times New Roman"/>
          <w:noProof/>
          <w:color w:val="000000" w:themeColor="text1"/>
          <w:sz w:val="22"/>
          <w:szCs w:val="22"/>
        </w:rPr>
        <w:t>(Kelly, Gibson, &amp; Nickerson, 1943; Vrhel, Gershon, &amp; Iwan, 1994)</w:t>
      </w:r>
      <w:r w:rsidR="00BC3349">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 xml:space="preserve">s associated with the largest six eigenvalues of the dataset. These eigenvalues captured more than 90% of the variance in the database. The distribution of projection weights was approximated as a multivariate-normal distribution. Reflectance spectra of background objects were </w:t>
      </w:r>
      <w:ins w:id="237" w:author="JohannesBurge" w:date="2021-05-30T12:58:00Z">
        <w:r w:rsidR="00A11F82">
          <w:rPr>
            <w:rFonts w:ascii="Times New Roman" w:hAnsi="Times New Roman"/>
            <w:sz w:val="22"/>
            <w:szCs w:val="22"/>
          </w:rPr>
          <w:t>constructed by first sampling from the multivariate distribution of projection weights and then pe</w:t>
        </w:r>
      </w:ins>
      <w:ins w:id="238" w:author="Brainard, David H" w:date="2021-05-30T13:54:00Z">
        <w:r w:rsidR="00D43B27">
          <w:rPr>
            <w:rFonts w:ascii="Times New Roman" w:hAnsi="Times New Roman"/>
            <w:sz w:val="22"/>
            <w:szCs w:val="22"/>
          </w:rPr>
          <w:t>r</w:t>
        </w:r>
      </w:ins>
      <w:ins w:id="239" w:author="JohannesBurge" w:date="2021-05-30T12:58:00Z">
        <w:r w:rsidR="00A11F82">
          <w:rPr>
            <w:rFonts w:ascii="Times New Roman" w:hAnsi="Times New Roman"/>
            <w:sz w:val="22"/>
            <w:szCs w:val="22"/>
          </w:rPr>
          <w:t xml:space="preserve">forming a weighted sum of the corresponding eigenvectors. </w:t>
        </w:r>
      </w:ins>
      <w:del w:id="240" w:author="JohannesBurge" w:date="2021-05-30T12:58:00Z">
        <w:r w:rsidDel="00A11F82">
          <w:rPr>
            <w:rFonts w:ascii="Times New Roman" w:hAnsi="Times New Roman"/>
            <w:sz w:val="22"/>
            <w:szCs w:val="22"/>
          </w:rPr>
          <w:delText>sampled from the multivariate-normal distribution and using the weights to construct spectra as the corresponding linear combination of the eigenvectors.</w:delText>
        </w:r>
        <w:r w:rsidR="0071405B" w:rsidDel="00A11F82">
          <w:rPr>
            <w:rFonts w:ascii="Times New Roman" w:hAnsi="Times New Roman"/>
            <w:sz w:val="22"/>
            <w:szCs w:val="22"/>
          </w:rPr>
          <w:delText xml:space="preserve"> </w:delText>
        </w:r>
      </w:del>
      <w:r w:rsidR="0071405B">
        <w:rPr>
          <w:rFonts w:ascii="Times New Roman" w:hAnsi="Times New Roman"/>
          <w:sz w:val="22"/>
          <w:szCs w:val="22"/>
        </w:rPr>
        <w:t xml:space="preserve">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35CC935A"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w:t>
      </w:r>
      <w:del w:id="241" w:author="JohannesBurge" w:date="2021-05-30T12:58:00Z">
        <w:r w:rsidDel="00D64AF2">
          <w:rPr>
            <w:rFonts w:ascii="Times New Roman" w:hAnsi="Times New Roman"/>
            <w:sz w:val="22"/>
            <w:szCs w:val="22"/>
          </w:rPr>
          <w:delText xml:space="preserve">can </w:delText>
        </w:r>
      </w:del>
      <w:r>
        <w:rPr>
          <w:rFonts w:ascii="Times New Roman" w:hAnsi="Times New Roman"/>
          <w:sz w:val="22"/>
          <w:szCs w:val="22"/>
        </w:rPr>
        <w:t>examine</w:t>
      </w:r>
      <w:ins w:id="242" w:author="JohannesBurge" w:date="2021-05-30T12:58:00Z">
        <w:r w:rsidR="00D64AF2">
          <w:rPr>
            <w:rFonts w:ascii="Times New Roman" w:hAnsi="Times New Roman"/>
            <w:sz w:val="22"/>
            <w:szCs w:val="22"/>
          </w:rPr>
          <w:t>d</w:t>
        </w:r>
      </w:ins>
      <w:r>
        <w:rPr>
          <w:rFonts w:ascii="Times New Roman" w:hAnsi="Times New Roman"/>
          <w:sz w:val="22"/>
          <w:szCs w:val="22"/>
        </w:rPr>
        <w:t xml:space="preserv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39F8AF10"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w:t>
      </w:r>
      <w:ins w:id="243" w:author="JohannesBurge" w:date="2021-05-30T12:59:00Z">
        <w:r w:rsidR="007779BF">
          <w:rPr>
            <w:sz w:val="22"/>
            <w:szCs w:val="22"/>
          </w:rPr>
          <w:t xml:space="preserve">is plotted against </w:t>
        </w:r>
      </w:ins>
      <w:del w:id="244" w:author="JohannesBurge" w:date="2021-05-30T12:59:00Z">
        <w:r w:rsidRPr="000E3DCD" w:rsidDel="007779BF">
          <w:rPr>
            <w:sz w:val="22"/>
            <w:szCs w:val="22"/>
          </w:rPr>
          <w:delText xml:space="preserve">vs </w:delText>
        </w:r>
      </w:del>
      <w:r w:rsidRPr="000E3DCD">
        <w:rPr>
          <w:sz w:val="22"/>
          <w:szCs w:val="22"/>
        </w:rPr>
        <w:t>the log of the covariance scalar</w:t>
      </w:r>
      <w:del w:id="245" w:author="JohannesBurge" w:date="2021-05-30T12:59:00Z">
        <w:r w:rsidRPr="000E3DCD" w:rsidDel="00253883">
          <w:rPr>
            <w:sz w:val="22"/>
            <w:szCs w:val="22"/>
          </w:rPr>
          <w:delText xml:space="preserve"> of the </w:delText>
        </w:r>
        <w:r w:rsidR="00554DFF" w:rsidRPr="000E3DCD" w:rsidDel="00253883">
          <w:rPr>
            <w:sz w:val="22"/>
            <w:szCs w:val="22"/>
          </w:rPr>
          <w:delText>distribution</w:delText>
        </w:r>
      </w:del>
      <w:r w:rsidR="00554DFF" w:rsidRPr="000E3DCD">
        <w:rPr>
          <w:sz w:val="22"/>
          <w:szCs w:val="22"/>
        </w:rPr>
        <w:t>. For low values of the covariance scalar, threshold</w:t>
      </w:r>
      <w:ins w:id="246" w:author="JohannesBurge" w:date="2021-05-30T12:59:00Z">
        <w:r w:rsidR="00BF492E">
          <w:rPr>
            <w:sz w:val="22"/>
            <w:szCs w:val="22"/>
          </w:rPr>
          <w:t>s</w:t>
        </w:r>
      </w:ins>
      <w:r w:rsidR="00554DFF" w:rsidRPr="000E3DCD">
        <w:rPr>
          <w:sz w:val="22"/>
          <w:szCs w:val="22"/>
        </w:rPr>
        <w:t xml:space="preserve"> is nearly constant</w:t>
      </w:r>
      <w:r w:rsidR="0004085B" w:rsidRPr="000E3DCD">
        <w:rPr>
          <w:sz w:val="22"/>
          <w:szCs w:val="22"/>
        </w:rPr>
        <w:t xml:space="preserve">. As the </w:t>
      </w:r>
      <w:r w:rsidR="0004085B" w:rsidRPr="000E3DCD">
        <w:rPr>
          <w:sz w:val="22"/>
          <w:szCs w:val="22"/>
        </w:rPr>
        <w:lastRenderedPageBreak/>
        <w:t>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581AB341"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(Pelli &amp; Farell, 1999)</w:t>
      </w:r>
      <w:r w:rsidR="00BC3349">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531CB8CB"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ins w:id="247" w:author="JohannesBurge" w:date="2021-05-30T12:59:00Z">
        <w:r w:rsidR="00B5665D">
          <w:rPr>
            <w:rFonts w:ascii="Times New Roman" w:hAnsi="Times New Roman"/>
            <w:sz w:val="22"/>
            <w:szCs w:val="22"/>
          </w:rPr>
          <w:t xml:space="preserve">background </w:t>
        </w:r>
        <w:r w:rsidR="008E6BA8">
          <w:rPr>
            <w:rFonts w:ascii="Times New Roman" w:hAnsi="Times New Roman"/>
            <w:sz w:val="22"/>
            <w:szCs w:val="22"/>
          </w:rPr>
          <w:t xml:space="preserve">object surface </w:t>
        </w:r>
      </w:ins>
      <w:r>
        <w:rPr>
          <w:rFonts w:ascii="Times New Roman" w:hAnsi="Times New Roman"/>
          <w:sz w:val="22"/>
          <w:szCs w:val="22"/>
        </w:rPr>
        <w:t xml:space="preserve">variability </w:t>
      </w:r>
      <w:del w:id="248" w:author="JohannesBurge" w:date="2021-05-30T12:59:00Z">
        <w:r w:rsidDel="008E6BA8">
          <w:rPr>
            <w:rFonts w:ascii="Times New Roman" w:hAnsi="Times New Roman"/>
            <w:sz w:val="22"/>
            <w:szCs w:val="22"/>
          </w:rPr>
          <w:delText>in background objects</w:delText>
        </w:r>
        <w:r w:rsidR="00591C00" w:rsidDel="008E6BA8">
          <w:rPr>
            <w:rFonts w:ascii="Times New Roman" w:hAnsi="Times New Roman"/>
            <w:sz w:val="22"/>
            <w:szCs w:val="22"/>
          </w:rPr>
          <w:delText xml:space="preserve"> </w:delText>
        </w:r>
      </w:del>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w:t>
      </w:r>
      <w:del w:id="249" w:author="JohannesBurge" w:date="2021-05-30T13:00:00Z">
        <w:r w:rsidR="00802B44" w:rsidDel="008F4EAE">
          <w:rPr>
            <w:rFonts w:ascii="Times New Roman" w:hAnsi="Times New Roman"/>
            <w:sz w:val="22"/>
            <w:szCs w:val="22"/>
          </w:rPr>
          <w:delText xml:space="preserve">the </w:delText>
        </w:r>
      </w:del>
      <w:r w:rsidR="00802B44">
        <w:rPr>
          <w:rFonts w:ascii="Times New Roman" w:hAnsi="Times New Roman"/>
          <w:sz w:val="22"/>
          <w:szCs w:val="22"/>
        </w:rPr>
        <w:t xml:space="preserve">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and</w:t>
      </w:r>
      <w:del w:id="250" w:author="JohannesBurge" w:date="2021-05-30T13:00:00Z">
        <w:r w:rsidR="008579FF" w:rsidDel="008F4EAE">
          <w:rPr>
            <w:rFonts w:ascii="Times New Roman" w:hAnsi="Times New Roman"/>
            <w:sz w:val="22"/>
            <w:szCs w:val="22"/>
          </w:rPr>
          <w:delText xml:space="preserve"> </w:delText>
        </w:r>
        <w:r w:rsidR="00802B44" w:rsidDel="008F4EAE">
          <w:rPr>
            <w:rFonts w:ascii="Times New Roman" w:hAnsi="Times New Roman"/>
            <w:sz w:val="22"/>
            <w:szCs w:val="22"/>
          </w:rPr>
          <w:delText xml:space="preserve">the </w:delText>
        </w:r>
        <w:r w:rsidR="00710114" w:rsidDel="008F4EAE">
          <w:rPr>
            <w:rFonts w:ascii="Times New Roman" w:hAnsi="Times New Roman"/>
            <w:sz w:val="22"/>
            <w:szCs w:val="22"/>
          </w:rPr>
          <w:delText xml:space="preserve">impact </w:delText>
        </w:r>
        <w:r w:rsidR="00802B44" w:rsidDel="008F4EAE">
          <w:rPr>
            <w:rFonts w:ascii="Times New Roman" w:hAnsi="Times New Roman"/>
            <w:sz w:val="22"/>
            <w:szCs w:val="22"/>
          </w:rPr>
          <w:delText>of</w:delText>
        </w:r>
      </w:del>
      <w:r w:rsidR="00802B44">
        <w:rPr>
          <w:rFonts w:ascii="Times New Roman" w:hAnsi="Times New Roman"/>
          <w:sz w:val="22"/>
          <w:szCs w:val="22"/>
        </w:rPr>
        <w:t xml:space="preserve">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del w:id="251" w:author="JohannesBurge" w:date="2021-05-30T13:00:00Z">
        <w:r w:rsidR="00667C43" w:rsidDel="00845BA7">
          <w:rPr>
            <w:rFonts w:ascii="Times New Roman" w:hAnsi="Times New Roman"/>
            <w:sz w:val="22"/>
            <w:szCs w:val="22"/>
          </w:rPr>
          <w:delText xml:space="preserve">the impact of </w:delText>
        </w:r>
      </w:del>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02C4D9FE" w:rsidR="00CC0064" w:rsidRDefault="00554DFF" w:rsidP="00095375">
      <w:pPr>
        <w:pStyle w:val="Default"/>
        <w:spacing w:before="0"/>
      </w:pPr>
      <w:r>
        <w:rPr>
          <w:rFonts w:ascii="Times New Roman" w:hAnsi="Times New Roman"/>
          <w:sz w:val="22"/>
          <w:szCs w:val="22"/>
        </w:rPr>
        <w:t xml:space="preserve">Figure 5 shows </w:t>
      </w:r>
      <w:del w:id="252" w:author="JohannesBurge" w:date="2021-05-30T13:00:00Z">
        <w:r w:rsidDel="00C43E25">
          <w:rPr>
            <w:rFonts w:ascii="Times New Roman" w:hAnsi="Times New Roman"/>
            <w:sz w:val="22"/>
            <w:szCs w:val="22"/>
          </w:rPr>
          <w:delText xml:space="preserve">the </w:delText>
        </w:r>
      </w:del>
      <w:r>
        <w:rPr>
          <w:rFonts w:ascii="Times New Roman" w:hAnsi="Times New Roman"/>
          <w:sz w:val="22"/>
          <w:szCs w:val="22"/>
        </w:rPr>
        <w:t xml:space="preserve">threshold variation for </w:t>
      </w:r>
      <w:del w:id="253" w:author="JohannesBurge" w:date="2021-05-30T13:00:00Z">
        <w:r w:rsidDel="00C43E25">
          <w:rPr>
            <w:rFonts w:ascii="Times New Roman" w:hAnsi="Times New Roman"/>
            <w:sz w:val="22"/>
            <w:szCs w:val="22"/>
          </w:rPr>
          <w:delText xml:space="preserve">the </w:delText>
        </w:r>
      </w:del>
      <w:ins w:id="254" w:author="JohannesBurge" w:date="2021-05-30T13:00:00Z">
        <w:r w:rsidR="00C43E25">
          <w:rPr>
            <w:rFonts w:ascii="Times New Roman" w:hAnsi="Times New Roman"/>
            <w:sz w:val="22"/>
            <w:szCs w:val="22"/>
          </w:rPr>
          <w:t xml:space="preserve">each </w:t>
        </w:r>
      </w:ins>
      <w:r>
        <w:rPr>
          <w:rFonts w:ascii="Times New Roman" w:hAnsi="Times New Roman"/>
          <w:sz w:val="22"/>
          <w:szCs w:val="22"/>
        </w:rPr>
        <w:t xml:space="preserve">individual </w:t>
      </w:r>
      <w:r w:rsidR="00A94812">
        <w:rPr>
          <w:rStyle w:val="None"/>
          <w:rFonts w:ascii="Times New Roman" w:hAnsi="Times New Roman"/>
          <w:sz w:val="22"/>
          <w:szCs w:val="22"/>
        </w:rPr>
        <w:t>observer</w:t>
      </w:r>
      <w:del w:id="255" w:author="JohannesBurge" w:date="2021-05-30T13:00:00Z">
        <w:r w:rsidDel="00C43E25">
          <w:rPr>
            <w:rFonts w:ascii="Times New Roman" w:hAnsi="Times New Roman"/>
            <w:sz w:val="22"/>
            <w:szCs w:val="22"/>
          </w:rPr>
          <w:delText>s</w:delText>
        </w:r>
      </w:del>
      <w:r>
        <w:rPr>
          <w:rFonts w:ascii="Times New Roman" w:hAnsi="Times New Roman"/>
          <w:sz w:val="22"/>
          <w:szCs w:val="22"/>
        </w:rPr>
        <w:t xml:space="preserve">. </w:t>
      </w:r>
      <w:ins w:id="256" w:author="JohannesBurge" w:date="2021-05-30T13:00:00Z">
        <w:r w:rsidR="00F43AAE">
          <w:rPr>
            <w:rFonts w:ascii="Times New Roman" w:hAnsi="Times New Roman"/>
            <w:sz w:val="22"/>
            <w:szCs w:val="22"/>
          </w:rPr>
          <w:t xml:space="preserve">The pattern of thresholds for </w:t>
        </w:r>
      </w:ins>
      <w:del w:id="257" w:author="JohannesBurge" w:date="2021-05-30T13:00:00Z">
        <w:r w:rsidR="00802B44" w:rsidDel="00F43AAE">
          <w:rPr>
            <w:rFonts w:ascii="Times New Roman" w:hAnsi="Times New Roman"/>
            <w:sz w:val="22"/>
            <w:szCs w:val="22"/>
          </w:rPr>
          <w:delText>Each</w:delText>
        </w:r>
        <w:r w:rsidR="007F6680" w:rsidDel="00F43AAE">
          <w:rPr>
            <w:rFonts w:ascii="Times New Roman" w:hAnsi="Times New Roman"/>
            <w:sz w:val="22"/>
            <w:szCs w:val="22"/>
          </w:rPr>
          <w:delText xml:space="preserve"> </w:delText>
        </w:r>
      </w:del>
      <w:ins w:id="258" w:author="JohannesBurge" w:date="2021-05-30T13:00:00Z">
        <w:r w:rsidR="00F43AAE">
          <w:rPr>
            <w:rFonts w:ascii="Times New Roman" w:hAnsi="Times New Roman"/>
            <w:sz w:val="22"/>
            <w:szCs w:val="22"/>
          </w:rPr>
          <w:t xml:space="preserve">each </w:t>
        </w:r>
      </w:ins>
      <w:r w:rsidR="007F6680">
        <w:rPr>
          <w:rFonts w:ascii="Times New Roman" w:hAnsi="Times New Roman"/>
          <w:sz w:val="22"/>
          <w:szCs w:val="22"/>
        </w:rPr>
        <w:t>individual</w:t>
      </w:r>
      <w:r w:rsidR="00802B44">
        <w:rPr>
          <w:rFonts w:ascii="Times New Roman" w:hAnsi="Times New Roman"/>
          <w:sz w:val="22"/>
          <w:szCs w:val="22"/>
        </w:rPr>
        <w:t xml:space="preserve"> observer </w:t>
      </w:r>
      <w:del w:id="259" w:author="JohannesBurge" w:date="2021-05-30T13:01:00Z">
        <w:r w:rsidR="00802B44" w:rsidDel="00984EE0">
          <w:rPr>
            <w:rFonts w:ascii="Times New Roman" w:hAnsi="Times New Roman"/>
            <w:sz w:val="22"/>
            <w:szCs w:val="22"/>
          </w:rPr>
          <w:delText xml:space="preserve">shows the </w:delText>
        </w:r>
      </w:del>
      <w:ins w:id="260" w:author="JohannesBurge" w:date="2021-05-30T13:01:00Z">
        <w:r w:rsidR="00984EE0">
          <w:rPr>
            <w:rFonts w:ascii="Times New Roman" w:hAnsi="Times New Roman"/>
            <w:sz w:val="22"/>
            <w:szCs w:val="22"/>
          </w:rPr>
          <w:t xml:space="preserve">follow the </w:t>
        </w:r>
      </w:ins>
      <w:r w:rsidR="00802B44">
        <w:rPr>
          <w:rFonts w:ascii="Times New Roman" w:hAnsi="Times New Roman"/>
          <w:sz w:val="22"/>
          <w:szCs w:val="22"/>
        </w:rPr>
        <w:t xml:space="preserve">same basic pattern as the mean </w:t>
      </w:r>
      <w:ins w:id="261" w:author="JohannesBurge" w:date="2021-05-30T13:01:00Z">
        <w:r w:rsidR="00076C82">
          <w:rPr>
            <w:rFonts w:ascii="Times New Roman" w:hAnsi="Times New Roman"/>
            <w:sz w:val="22"/>
            <w:szCs w:val="22"/>
          </w:rPr>
          <w:t xml:space="preserve">thresholds </w:t>
        </w:r>
      </w:ins>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Del="00591D97" w:rsidRDefault="00B979EA" w:rsidP="00E014A6">
      <w:pPr>
        <w:pStyle w:val="Default"/>
        <w:spacing w:before="0"/>
        <w:rPr>
          <w:del w:id="262" w:author="JohannesBurge" w:date="2021-05-30T13:01:00Z"/>
          <w:rFonts w:ascii="Times New Roman" w:hAnsi="Times New Roman"/>
          <w:sz w:val="22"/>
          <w:szCs w:val="22"/>
        </w:rPr>
      </w:pPr>
    </w:p>
    <w:p w14:paraId="435D3204" w14:textId="3E9EC989"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w:t>
      </w:r>
      <w:del w:id="263" w:author="JohannesBurge" w:date="2021-05-30T13:01:00Z">
        <w:r w:rsidR="004B49FC" w:rsidDel="001C3F6F">
          <w:rPr>
            <w:rFonts w:ascii="Times New Roman" w:hAnsi="Times New Roman"/>
            <w:sz w:val="22"/>
            <w:szCs w:val="22"/>
          </w:rPr>
          <w:delText xml:space="preserve">the </w:delText>
        </w:r>
      </w:del>
      <w:r w:rsidR="004B49FC">
        <w:rPr>
          <w:rFonts w:ascii="Times New Roman" w:hAnsi="Times New Roman"/>
          <w:sz w:val="22"/>
          <w:szCs w:val="22"/>
        </w:rPr>
        <w:t xml:space="preserve">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del w:id="264" w:author="JohannesBurge" w:date="2021-05-30T13:01:00Z">
        <w:r w:rsidDel="001C3F6F">
          <w:rPr>
            <w:rFonts w:ascii="Times New Roman" w:hAnsi="Times New Roman"/>
            <w:sz w:val="22"/>
            <w:szCs w:val="22"/>
          </w:rPr>
          <w:delText xml:space="preserve">See </w:delText>
        </w:r>
      </w:del>
      <w:ins w:id="265" w:author="JohannesBurge" w:date="2021-05-30T13:01:00Z">
        <w:r w:rsidR="001C3F6F">
          <w:rPr>
            <w:rFonts w:ascii="Times New Roman" w:hAnsi="Times New Roman"/>
            <w:sz w:val="22"/>
            <w:szCs w:val="22"/>
          </w:rPr>
          <w:t xml:space="preserve">see </w:t>
        </w:r>
      </w:ins>
      <w:r>
        <w:rPr>
          <w:rFonts w:ascii="Times New Roman" w:hAnsi="Times New Roman"/>
          <w:sz w:val="22"/>
          <w:szCs w:val="22"/>
        </w:rPr>
        <w:t xml:space="preserve">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del w:id="266" w:author="JohannesBurge" w:date="2021-05-30T13:01:00Z">
        <w:r w:rsidDel="005C1AAD">
          <w:rPr>
            <w:rFonts w:ascii="Times New Roman" w:hAnsi="Times New Roman"/>
            <w:sz w:val="22"/>
            <w:szCs w:val="22"/>
          </w:rPr>
          <w:delText xml:space="preserve">In </w:delText>
        </w:r>
        <w:r w:rsidR="002643F9" w:rsidDel="005C1AAD">
          <w:rPr>
            <w:rFonts w:ascii="Times New Roman" w:hAnsi="Times New Roman"/>
            <w:sz w:val="22"/>
            <w:szCs w:val="22"/>
          </w:rPr>
          <w:delText xml:space="preserve">such </w:delText>
        </w:r>
        <w:r w:rsidDel="005C1AAD">
          <w:rPr>
            <w:rFonts w:ascii="Times New Roman" w:hAnsi="Times New Roman"/>
            <w:sz w:val="22"/>
            <w:szCs w:val="22"/>
          </w:rPr>
          <w:delText>model</w:delText>
        </w:r>
        <w:r w:rsidR="001650F4" w:rsidDel="005C1AAD">
          <w:rPr>
            <w:rFonts w:ascii="Times New Roman" w:hAnsi="Times New Roman"/>
            <w:sz w:val="22"/>
            <w:szCs w:val="22"/>
          </w:rPr>
          <w:delText>s</w:delText>
        </w:r>
        <w:r w:rsidDel="005C1AAD">
          <w:rPr>
            <w:rFonts w:ascii="Times New Roman" w:hAnsi="Times New Roman"/>
            <w:sz w:val="22"/>
            <w:szCs w:val="22"/>
          </w:rPr>
          <w:delText>,</w:delText>
        </w:r>
      </w:del>
      <w:ins w:id="267" w:author="JohannesBurge" w:date="2021-05-30T13:01:00Z">
        <w:r w:rsidR="005C1AAD">
          <w:rPr>
            <w:rFonts w:ascii="Times New Roman" w:hAnsi="Times New Roman"/>
            <w:sz w:val="22"/>
            <w:szCs w:val="22"/>
          </w:rPr>
          <w:t>Our framework posits that</w:t>
        </w:r>
      </w:ins>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del w:id="268" w:author="JohannesBurge" w:date="2021-05-30T13:01:00Z">
        <w:r w:rsidR="008E51A7" w:rsidDel="00CB0145">
          <w:rPr>
            <w:rFonts w:ascii="Times New Roman" w:hAnsi="Times New Roman"/>
            <w:sz w:val="22"/>
            <w:szCs w:val="22"/>
          </w:rPr>
          <w:delText xml:space="preserve">the </w:delText>
        </w:r>
        <w:r w:rsidR="001650F4" w:rsidDel="00CB0145">
          <w:rPr>
            <w:rFonts w:ascii="Times New Roman" w:hAnsi="Times New Roman"/>
            <w:sz w:val="22"/>
            <w:szCs w:val="22"/>
          </w:rPr>
          <w:delText xml:space="preserve">response </w:delText>
        </w:r>
      </w:del>
      <w:r w:rsidR="001650F4">
        <w:rPr>
          <w:rFonts w:ascii="Times New Roman" w:hAnsi="Times New Roman"/>
          <w:sz w:val="22"/>
          <w:szCs w:val="22"/>
        </w:rPr>
        <w:t>variability internal to the visual system (</w:t>
      </w:r>
      <w:ins w:id="269" w:author="JohannesBurge" w:date="2021-05-30T13:01:00Z">
        <w:r w:rsidR="000C11AB">
          <w:rPr>
            <w:rFonts w:ascii="Times New Roman" w:hAnsi="Times New Roman"/>
            <w:sz w:val="22"/>
            <w:szCs w:val="22"/>
          </w:rPr>
          <w:t xml:space="preserve">i.e. </w:t>
        </w:r>
      </w:ins>
      <w:r w:rsidR="001650F4">
        <w:rPr>
          <w:rFonts w:ascii="Times New Roman" w:hAnsi="Times New Roman"/>
          <w:sz w:val="22"/>
          <w:szCs w:val="22"/>
        </w:rPr>
        <w:t xml:space="preserve">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w:t>
      </w:r>
      <w:del w:id="270" w:author="JohannesBurge" w:date="2021-05-30T13:02:00Z">
        <w:r w:rsidR="001650F4" w:rsidDel="00A4463B">
          <w:rPr>
            <w:rFonts w:ascii="Times New Roman" w:hAnsi="Times New Roman"/>
            <w:sz w:val="22"/>
            <w:szCs w:val="22"/>
          </w:rPr>
          <w:delText xml:space="preserve">our </w:delText>
        </w:r>
      </w:del>
      <w:r w:rsidR="001650F4">
        <w:rPr>
          <w:rFonts w:ascii="Times New Roman" w:hAnsi="Times New Roman"/>
          <w:sz w:val="22"/>
          <w:szCs w:val="22"/>
        </w:rPr>
        <w:t xml:space="preserve">experimentally induced stimulus variability </w:t>
      </w:r>
      <w:ins w:id="271" w:author="JohannesBurge" w:date="2021-05-30T13:02:00Z">
        <w:r w:rsidR="00A4463B">
          <w:rPr>
            <w:rFonts w:ascii="Times New Roman" w:hAnsi="Times New Roman"/>
            <w:sz w:val="22"/>
            <w:szCs w:val="22"/>
          </w:rPr>
          <w:t xml:space="preserve">(i.e. background surface-reflectance stability) </w:t>
        </w:r>
      </w:ins>
      <w:del w:id="272" w:author="JohannesBurge" w:date="2021-05-30T13:02:00Z">
        <w:r w:rsidR="001650F4" w:rsidDel="00282A7C">
          <w:rPr>
            <w:rFonts w:ascii="Times New Roman" w:hAnsi="Times New Roman"/>
            <w:sz w:val="22"/>
            <w:szCs w:val="22"/>
          </w:rPr>
          <w:delText xml:space="preserve">of the background surfaces </w:delText>
        </w:r>
      </w:del>
      <w:r w:rsidR="001650F4">
        <w:rPr>
          <w:rFonts w:ascii="Times New Roman" w:hAnsi="Times New Roman"/>
          <w:sz w:val="22"/>
          <w:szCs w:val="22"/>
        </w:rPr>
        <w:t xml:space="preserve">on the visual system’s representation of lightness (external noise). The </w:t>
      </w:r>
      <w:r w:rsidR="006B3ACF">
        <w:rPr>
          <w:rFonts w:ascii="Times New Roman" w:hAnsi="Times New Roman"/>
          <w:sz w:val="22"/>
          <w:szCs w:val="22"/>
        </w:rPr>
        <w:t xml:space="preserve">models aid in </w:t>
      </w:r>
      <w:commentRangeStart w:id="273"/>
      <w:del w:id="274" w:author="JohannesBurge" w:date="2021-05-30T13:02:00Z">
        <w:r w:rsidR="006B3ACF" w:rsidDel="00F26259">
          <w:rPr>
            <w:rFonts w:ascii="Times New Roman" w:hAnsi="Times New Roman"/>
            <w:sz w:val="22"/>
            <w:szCs w:val="22"/>
          </w:rPr>
          <w:delText xml:space="preserve">estimating </w:delText>
        </w:r>
        <w:r w:rsidR="001650F4" w:rsidDel="00F26259">
          <w:rPr>
            <w:rFonts w:ascii="Times New Roman" w:hAnsi="Times New Roman"/>
            <w:sz w:val="22"/>
            <w:szCs w:val="22"/>
          </w:rPr>
          <w:delText>the effect</w:delText>
        </w:r>
        <w:r w:rsidR="00B67EC4" w:rsidDel="00F26259">
          <w:rPr>
            <w:rFonts w:ascii="Times New Roman" w:hAnsi="Times New Roman"/>
            <w:sz w:val="22"/>
            <w:szCs w:val="22"/>
          </w:rPr>
          <w:delText>s</w:delText>
        </w:r>
        <w:r w:rsidR="001650F4" w:rsidDel="00F26259">
          <w:rPr>
            <w:rFonts w:ascii="Times New Roman" w:hAnsi="Times New Roman"/>
            <w:sz w:val="22"/>
            <w:szCs w:val="22"/>
          </w:rPr>
          <w:delText xml:space="preserve"> of these two </w:delText>
        </w:r>
        <w:r w:rsidR="006A1273" w:rsidDel="00F26259">
          <w:rPr>
            <w:rFonts w:ascii="Times New Roman" w:hAnsi="Times New Roman"/>
            <w:sz w:val="22"/>
            <w:szCs w:val="22"/>
          </w:rPr>
          <w:delText>factors and</w:delText>
        </w:r>
        <w:r w:rsidR="001650F4" w:rsidDel="00F26259">
          <w:rPr>
            <w:rFonts w:ascii="Times New Roman" w:hAnsi="Times New Roman"/>
            <w:sz w:val="22"/>
            <w:szCs w:val="22"/>
          </w:rPr>
          <w:delText xml:space="preserve"> </w:delText>
        </w:r>
      </w:del>
      <w:commentRangeEnd w:id="273"/>
      <w:r w:rsidR="0009498F">
        <w:rPr>
          <w:rStyle w:val="CommentReference"/>
          <w:rFonts w:ascii="Times New Roman" w:hAnsi="Times New Roman" w:cs="Times New Roman"/>
          <w:color w:val="auto"/>
          <w14:textOutline w14:w="0" w14:cap="rnd" w14:cmpd="sng" w14:algn="ctr">
            <w14:noFill/>
            <w14:prstDash w14:val="solid"/>
            <w14:bevel/>
          </w14:textOutline>
        </w:rPr>
        <w:commentReference w:id="273"/>
      </w:r>
      <w:r w:rsidR="001650F4">
        <w:rPr>
          <w:rFonts w:ascii="Times New Roman" w:hAnsi="Times New Roman"/>
          <w:sz w:val="22"/>
          <w:szCs w:val="22"/>
        </w:rPr>
        <w:t>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xml:space="preserve">), and the covariance scalar </w:t>
      </w:r>
      <w:commentRangeStart w:id="275"/>
      <w:r w:rsidR="00E014A6">
        <w:rPr>
          <w:rFonts w:ascii="Times New Roman" w:hAnsi="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xml:space="preserve">) </w:t>
      </w:r>
      <w:commentRangeEnd w:id="275"/>
      <w:r w:rsidR="008611B0">
        <w:rPr>
          <w:rStyle w:val="CommentReference"/>
          <w:rFonts w:ascii="Times New Roman" w:hAnsi="Times New Roman" w:cs="Times New Roman"/>
          <w:color w:val="auto"/>
          <w14:textOutline w14:w="0" w14:cap="rnd" w14:cmpd="sng" w14:algn="ctr">
            <w14:noFill/>
            <w14:prstDash w14:val="solid"/>
            <w14:bevel/>
          </w14:textOutline>
        </w:rPr>
        <w:commentReference w:id="275"/>
      </w:r>
      <w:r w:rsidR="00E014A6">
        <w:rPr>
          <w:rFonts w:ascii="Times New Roman" w:hAnsi="Times New Roman"/>
          <w:sz w:val="22"/>
          <w:szCs w:val="22"/>
        </w:rPr>
        <w:t>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commentRangeStart w:id="276"/>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commentRangeEnd w:id="276"/>
      <w:r w:rsidR="003F515E">
        <w:rPr>
          <w:rStyle w:val="CommentReference"/>
        </w:rPr>
        <w:commentReference w:id="276"/>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76F9E5BE"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r>
        <w:rPr>
          <w:rFonts w:ascii="Times New Roman" w:hAnsi="Times New Roman"/>
          <w:sz w:val="22"/>
          <w:szCs w:val="22"/>
        </w:rPr>
        <w:t xml:space="preserve">. </w:t>
      </w:r>
      <w:del w:id="277" w:author="JohannesBurge" w:date="2021-05-30T13:03:00Z">
        <w:r w:rsidR="003474F4" w:rsidDel="0069699F">
          <w:rPr>
            <w:rFonts w:ascii="Times New Roman" w:hAnsi="Times New Roman"/>
            <w:sz w:val="22"/>
            <w:szCs w:val="22"/>
          </w:rPr>
          <w:delText>Intuitively, p</w:delText>
        </w:r>
      </w:del>
      <w:ins w:id="278" w:author="JohannesBurge" w:date="2021-05-30T13:03:00Z">
        <w:r w:rsidR="0069699F">
          <w:rPr>
            <w:rFonts w:ascii="Times New Roman" w:hAnsi="Times New Roman"/>
            <w:sz w:val="22"/>
            <w:szCs w:val="22"/>
          </w:rPr>
          <w:t>P</w:t>
        </w:r>
      </w:ins>
      <w:r w:rsidR="003474F4">
        <w:rPr>
          <w:rFonts w:ascii="Times New Roman" w:hAnsi="Times New Roman"/>
          <w:sz w:val="22"/>
          <w:szCs w:val="22"/>
        </w:rPr>
        <w:t>erformance with no external variation (</w:t>
      </w:r>
      <w:commentRangeStart w:id="279"/>
      <w:r w:rsidR="003474F4">
        <w:rPr>
          <w:rFonts w:ascii="Times New Roman" w:hAnsi="Times New Roman"/>
          <w:sz w:val="22"/>
          <w:szCs w:val="22"/>
        </w:rPr>
        <w:t xml:space="preserve">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commentRangeEnd w:id="279"/>
      <w:r w:rsidR="00A94986">
        <w:rPr>
          <w:rStyle w:val="CommentReference"/>
          <w:rFonts w:ascii="Times New Roman" w:hAnsi="Times New Roman" w:cs="Times New Roman"/>
          <w:color w:val="auto"/>
          <w14:textOutline w14:w="0" w14:cap="rnd" w14:cmpd="sng" w14:algn="ctr">
            <w14:noFill/>
            <w14:prstDash w14:val="solid"/>
            <w14:bevel/>
          </w14:textOutline>
        </w:rPr>
        <w:commentReference w:id="279"/>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w:t>
      </w:r>
      <w:del w:id="280" w:author="JohannesBurge" w:date="2021-05-30T13:04:00Z">
        <w:r w:rsidR="007C20A8" w:rsidDel="00C55A88">
          <w:rPr>
            <w:rFonts w:ascii="Times New Roman" w:hAnsi="Times New Roman"/>
            <w:sz w:val="22"/>
            <w:szCs w:val="22"/>
          </w:rPr>
          <w:delText xml:space="preserve">double </w:delText>
        </w:r>
      </w:del>
      <w:ins w:id="281" w:author="JohannesBurge" w:date="2021-05-30T13:04:00Z">
        <w:r w:rsidR="00C55A88">
          <w:rPr>
            <w:rFonts w:ascii="Times New Roman" w:hAnsi="Times New Roman"/>
            <w:sz w:val="22"/>
            <w:szCs w:val="22"/>
          </w:rPr>
          <w:t>twice the threshold</w:t>
        </w:r>
      </w:ins>
      <w:del w:id="282" w:author="JohannesBurge" w:date="2021-05-30T13:04:00Z">
        <w:r w:rsidR="007C20A8" w:rsidDel="00C55A88">
          <w:rPr>
            <w:rFonts w:ascii="Times New Roman" w:hAnsi="Times New Roman"/>
            <w:sz w:val="22"/>
            <w:szCs w:val="22"/>
          </w:rPr>
          <w:delText xml:space="preserve">that </w:delText>
        </w:r>
        <w:r w:rsidR="004D321F" w:rsidDel="00C55A88">
          <w:rPr>
            <w:rFonts w:ascii="Times New Roman" w:hAnsi="Times New Roman"/>
            <w:sz w:val="22"/>
            <w:szCs w:val="22"/>
          </w:rPr>
          <w:delText>of threshold</w:delText>
        </w:r>
      </w:del>
      <w:r w:rsidR="004D321F">
        <w:rPr>
          <w:rFonts w:ascii="Times New Roman" w:hAnsi="Times New Roman"/>
          <w:sz w:val="22"/>
          <w:szCs w:val="22"/>
        </w:rPr>
        <w:t xml:space="preserve">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del w:id="283" w:author="JohannesBurge" w:date="2021-05-30T13:04:00Z">
        <w:r w:rsidR="00A70D71" w:rsidDel="00347149">
          <w:rPr>
            <w:rFonts w:ascii="Times New Roman" w:hAnsi="Times New Roman"/>
            <w:sz w:val="22"/>
            <w:szCs w:val="22"/>
          </w:rPr>
          <w:delText>level</w:delText>
        </w:r>
        <w:r w:rsidR="0041078F" w:rsidDel="00347149">
          <w:rPr>
            <w:rFonts w:ascii="Times New Roman" w:hAnsi="Times New Roman"/>
            <w:sz w:val="22"/>
            <w:szCs w:val="22"/>
          </w:rPr>
          <w:delText xml:space="preserve"> </w:delText>
        </w:r>
        <w:r w:rsidR="003474F4" w:rsidDel="00347149">
          <w:rPr>
            <w:rFonts w:ascii="Times New Roman" w:hAnsi="Times New Roman"/>
            <w:sz w:val="22"/>
            <w:szCs w:val="22"/>
          </w:rPr>
          <w:delText xml:space="preserve">of the </w:delText>
        </w:r>
      </w:del>
      <w:ins w:id="284" w:author="JohannesBurge" w:date="2021-05-30T13:04:00Z">
        <w:r w:rsidR="00347149">
          <w:rPr>
            <w:rFonts w:ascii="Times New Roman" w:hAnsi="Times New Roman"/>
            <w:sz w:val="22"/>
            <w:szCs w:val="22"/>
          </w:rPr>
          <w:t xml:space="preserve">amount of </w:t>
        </w:r>
      </w:ins>
      <w:r w:rsidR="003474F4">
        <w:rPr>
          <w:rFonts w:ascii="Times New Roman" w:hAnsi="Times New Roman"/>
          <w:sz w:val="22"/>
          <w:szCs w:val="22"/>
        </w:rPr>
        <w:t xml:space="preserve">external noise </w:t>
      </w:r>
      <w:r w:rsidR="00A70D71">
        <w:rPr>
          <w:rFonts w:ascii="Times New Roman" w:hAnsi="Times New Roman"/>
          <w:sz w:val="22"/>
          <w:szCs w:val="22"/>
        </w:rPr>
        <w:t xml:space="preserve">matches the </w:t>
      </w:r>
      <w:del w:id="285" w:author="JohannesBurge" w:date="2021-05-30T13:04:00Z">
        <w:r w:rsidR="00A70D71" w:rsidDel="00347149">
          <w:rPr>
            <w:rFonts w:ascii="Times New Roman" w:hAnsi="Times New Roman"/>
            <w:sz w:val="22"/>
            <w:szCs w:val="22"/>
          </w:rPr>
          <w:delText xml:space="preserve">level </w:delText>
        </w:r>
      </w:del>
      <w:ins w:id="286" w:author="JohannesBurge" w:date="2021-05-30T13:04:00Z">
        <w:r w:rsidR="00347149">
          <w:rPr>
            <w:rFonts w:ascii="Times New Roman" w:hAnsi="Times New Roman"/>
            <w:sz w:val="22"/>
            <w:szCs w:val="22"/>
          </w:rPr>
          <w:t xml:space="preserve">amount </w:t>
        </w:r>
      </w:ins>
      <w:r w:rsidR="00A70D71">
        <w:rPr>
          <w:rFonts w:ascii="Times New Roman" w:hAnsi="Times New Roman"/>
          <w:sz w:val="22"/>
          <w:szCs w:val="22"/>
        </w:rPr>
        <w:t>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245CE0E2"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xml:space="preserve">; </w:t>
      </w:r>
      <w:commentRangeStart w:id="287"/>
      <w:r w:rsidR="0043230F">
        <w:rPr>
          <w:rStyle w:val="None"/>
          <w:rFonts w:ascii="Times New Roman" w:hAnsi="Times New Roman"/>
          <w:sz w:val="22"/>
          <w:szCs w:val="22"/>
        </w:rPr>
        <w:t>LINRF</w:t>
      </w:r>
      <w:commentRangeEnd w:id="287"/>
      <w:r w:rsidR="007449EC">
        <w:rPr>
          <w:rStyle w:val="CommentReference"/>
          <w:rFonts w:ascii="Times New Roman" w:hAnsi="Times New Roman" w:cs="Times New Roman"/>
          <w:color w:val="auto"/>
          <w14:textOutline w14:w="0" w14:cap="rnd" w14:cmpd="sng" w14:algn="ctr">
            <w14:noFill/>
            <w14:prstDash w14:val="solid"/>
            <w14:bevel/>
          </w14:textOutline>
        </w:rPr>
        <w:commentReference w:id="287"/>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w:t>
      </w:r>
      <w:commentRangeStart w:id="288"/>
      <w:del w:id="289" w:author="JohannesBurge" w:date="2021-05-30T13:04:00Z">
        <w:r w:rsidR="007C190F" w:rsidDel="00983B35">
          <w:rPr>
            <w:rFonts w:ascii="Times New Roman" w:hAnsi="Times New Roman"/>
            <w:sz w:val="22"/>
            <w:szCs w:val="22"/>
          </w:rPr>
          <w:delText xml:space="preserve">LRV </w:delText>
        </w:r>
      </w:del>
      <w:ins w:id="290" w:author="JohannesBurge" w:date="2021-05-30T13:04:00Z">
        <w:r w:rsidR="00983B35">
          <w:rPr>
            <w:rFonts w:ascii="Times New Roman" w:hAnsi="Times New Roman"/>
            <w:sz w:val="22"/>
            <w:szCs w:val="22"/>
          </w:rPr>
          <w:t>LRF</w:t>
        </w:r>
        <w:commentRangeEnd w:id="288"/>
        <w:r w:rsidR="00983B35">
          <w:rPr>
            <w:rStyle w:val="CommentReference"/>
            <w:rFonts w:ascii="Times New Roman" w:hAnsi="Times New Roman" w:cs="Times New Roman"/>
            <w:color w:val="auto"/>
            <w14:textOutline w14:w="0" w14:cap="rnd" w14:cmpd="sng" w14:algn="ctr">
              <w14:noFill/>
              <w14:prstDash w14:val="solid"/>
              <w14:bevel/>
            </w14:textOutline>
          </w:rPr>
          <w:commentReference w:id="288"/>
        </w:r>
        <w:r w:rsidR="00983B35">
          <w:rPr>
            <w:rFonts w:ascii="Times New Roman" w:hAnsi="Times New Roman"/>
            <w:sz w:val="22"/>
            <w:szCs w:val="22"/>
          </w:rPr>
          <w:t xml:space="preserve"> </w:t>
        </w:r>
      </w:ins>
      <w:r w:rsidR="007C190F">
        <w:rPr>
          <w:rFonts w:ascii="Times New Roman" w:hAnsi="Times New Roman"/>
          <w:sz w:val="22"/>
          <w:szCs w:val="22"/>
        </w:rPr>
        <w:t xml:space="preserve">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commentRangeStart w:id="291"/>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ations as well as account for the truncation of surface reflectances to the range 0 to 1 in our model of natural surface reflectances</w:t>
      </w:r>
      <w:r w:rsidR="00F80A99">
        <w:rPr>
          <w:rFonts w:ascii="Times New Roman" w:hAnsi="Times New Roman"/>
          <w:sz w:val="22"/>
          <w:szCs w:val="22"/>
        </w:rPr>
        <w:t>.</w:t>
      </w:r>
      <w:commentRangeEnd w:id="291"/>
      <w:r w:rsidR="00867F72">
        <w:rPr>
          <w:rStyle w:val="CommentReference"/>
          <w:rFonts w:ascii="Times New Roman" w:hAnsi="Times New Roman" w:cs="Times New Roman"/>
          <w:color w:val="auto"/>
          <w14:textOutline w14:w="0" w14:cap="rnd" w14:cmpd="sng" w14:algn="ctr">
            <w14:noFill/>
            <w14:prstDash w14:val="solid"/>
            <w14:bevel/>
          </w14:textOutline>
        </w:rPr>
        <w:commentReference w:id="291"/>
      </w:r>
    </w:p>
    <w:p w14:paraId="6AFD664F" w14:textId="3B846EDF" w:rsidR="003474F4" w:rsidRDefault="003474F4" w:rsidP="00CC0064">
      <w:pPr>
        <w:pStyle w:val="Default"/>
        <w:spacing w:before="0"/>
        <w:rPr>
          <w:rFonts w:ascii="Times New Roman" w:hAnsi="Times New Roman"/>
          <w:sz w:val="22"/>
          <w:szCs w:val="22"/>
        </w:rPr>
      </w:pPr>
    </w:p>
    <w:p w14:paraId="629E2B30" w14:textId="27A02BAC"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commentRangeStart w:id="292"/>
      <w:r w:rsidR="007F1B18">
        <w:rPr>
          <w:rFonts w:ascii="Times New Roman" w:hAnsi="Times New Roman"/>
          <w:sz w:val="22"/>
          <w:szCs w:val="22"/>
        </w:rPr>
        <w:t>LINRF</w:t>
      </w:r>
      <w:r w:rsidR="001A287A">
        <w:rPr>
          <w:rFonts w:ascii="Times New Roman" w:hAnsi="Times New Roman"/>
          <w:sz w:val="22"/>
          <w:szCs w:val="22"/>
        </w:rPr>
        <w:t xml:space="preserve"> </w:t>
      </w:r>
      <w:commentRangeEnd w:id="292"/>
      <w:r w:rsidR="00EC3E58">
        <w:rPr>
          <w:rStyle w:val="CommentReference"/>
          <w:rFonts w:ascii="Times New Roman" w:hAnsi="Times New Roman" w:cs="Times New Roman"/>
          <w:color w:val="auto"/>
          <w14:textOutline w14:w="0" w14:cap="rnd" w14:cmpd="sng" w14:algn="ctr">
            <w14:noFill/>
            <w14:prstDash w14:val="solid"/>
            <w14:bevel/>
          </w14:textOutline>
        </w:rPr>
        <w:commentReference w:id="292"/>
      </w:r>
      <w:r w:rsidR="001A287A">
        <w:rPr>
          <w:rFonts w:ascii="Times New Roman" w:hAnsi="Times New Roman"/>
          <w:sz w:val="22"/>
          <w:szCs w:val="22"/>
        </w:rPr>
        <w:t>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model capture the broad features of the data</w:t>
      </w:r>
      <w:ins w:id="293" w:author="JohannesBurge" w:date="2021-05-30T13:05:00Z">
        <w:r w:rsidR="00670BAD">
          <w:rPr>
            <w:rFonts w:ascii="Times New Roman" w:hAnsi="Times New Roman"/>
            <w:sz w:val="22"/>
            <w:szCs w:val="22"/>
          </w:rPr>
          <w:t xml:space="preserve">. </w:t>
        </w:r>
      </w:ins>
      <w:del w:id="294" w:author="JohannesBurge" w:date="2021-05-30T13:05:00Z">
        <w:r w:rsidDel="00670BAD">
          <w:rPr>
            <w:rFonts w:ascii="Times New Roman" w:hAnsi="Times New Roman"/>
            <w:sz w:val="22"/>
            <w:szCs w:val="22"/>
          </w:rPr>
          <w:delText>, although t</w:delText>
        </w:r>
      </w:del>
      <w:ins w:id="295" w:author="JohannesBurge" w:date="2021-05-30T13:05:00Z">
        <w:r w:rsidR="00670BAD">
          <w:rPr>
            <w:rFonts w:ascii="Times New Roman" w:hAnsi="Times New Roman"/>
            <w:sz w:val="22"/>
            <w:szCs w:val="22"/>
          </w:rPr>
          <w:t>T</w:t>
        </w:r>
      </w:ins>
      <w:r>
        <w:rPr>
          <w:rFonts w:ascii="Times New Roman" w:hAnsi="Times New Roman"/>
          <w:sz w:val="22"/>
          <w:szCs w:val="22"/>
        </w:rPr>
        <w:t xml:space="preserve">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ins w:id="296" w:author="JohannesBurge" w:date="2021-05-30T13:05:00Z">
        <w:r w:rsidR="009C0EDB">
          <w:rPr>
            <w:rFonts w:ascii="Times New Roman" w:hAnsi="Times New Roman"/>
            <w:sz w:val="22"/>
            <w:szCs w:val="22"/>
          </w:rPr>
          <w:t xml:space="preserve">enables us to </w:t>
        </w:r>
      </w:ins>
      <w:r>
        <w:rPr>
          <w:rFonts w:ascii="Times New Roman" w:hAnsi="Times New Roman"/>
          <w:sz w:val="22"/>
          <w:szCs w:val="22"/>
        </w:rPr>
        <w:t>account</w:t>
      </w:r>
      <w:del w:id="297" w:author="JohannesBurge" w:date="2021-05-30T13:05:00Z">
        <w:r w:rsidR="001A287A" w:rsidDel="009C0EDB">
          <w:rPr>
            <w:rFonts w:ascii="Times New Roman" w:hAnsi="Times New Roman"/>
            <w:sz w:val="22"/>
            <w:szCs w:val="22"/>
          </w:rPr>
          <w:delText>s</w:delText>
        </w:r>
      </w:del>
      <w:r w:rsidR="001A287A">
        <w:rPr>
          <w:rFonts w:ascii="Times New Roman" w:hAnsi="Times New Roman"/>
          <w:sz w:val="22"/>
          <w:szCs w:val="22"/>
        </w:rPr>
        <w:t xml:space="preserve">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0F6965CA"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 xml:space="preserve">noise for </w:t>
      </w:r>
      <w:del w:id="298" w:author="JohannesBurge" w:date="2021-05-30T13:05:00Z">
        <w:r w:rsidR="00012289" w:rsidDel="00C55D99">
          <w:rPr>
            <w:rFonts w:ascii="Times New Roman" w:hAnsi="Times New Roman"/>
            <w:sz w:val="22"/>
            <w:szCs w:val="22"/>
          </w:rPr>
          <w:delText xml:space="preserve">our </w:delText>
        </w:r>
        <w:r w:rsidR="00012289" w:rsidDel="001323B9">
          <w:rPr>
            <w:rFonts w:ascii="Times New Roman" w:hAnsi="Times New Roman"/>
            <w:sz w:val="22"/>
            <w:szCs w:val="22"/>
          </w:rPr>
          <w:delText>task, in the stim</w:delText>
        </w:r>
        <w:r w:rsidR="00A021C0" w:rsidDel="001323B9">
          <w:rPr>
            <w:rFonts w:ascii="Times New Roman" w:hAnsi="Times New Roman"/>
            <w:sz w:val="22"/>
            <w:szCs w:val="22"/>
          </w:rPr>
          <w:delText xml:space="preserve"> </w:delText>
        </w:r>
        <w:r w:rsidR="008323E6" w:rsidDel="001323B9">
          <w:rPr>
            <w:rFonts w:ascii="Times New Roman" w:hAnsi="Times New Roman"/>
            <w:sz w:val="22"/>
            <w:szCs w:val="22"/>
          </w:rPr>
          <w:delText xml:space="preserve">of </w:delText>
        </w:r>
      </w:del>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w:t>
      </w:r>
      <w:del w:id="299" w:author="JohannesBurge" w:date="2021-05-30T13:06:00Z">
        <w:r w:rsidR="00012289" w:rsidDel="005A145F">
          <w:rPr>
            <w:rFonts w:ascii="Times New Roman" w:hAnsi="Times New Roman"/>
            <w:sz w:val="22"/>
            <w:szCs w:val="22"/>
          </w:rPr>
          <w:delText xml:space="preserve">provides </w:delText>
        </w:r>
      </w:del>
      <w:ins w:id="300" w:author="JohannesBurge" w:date="2021-05-30T13:06:00Z">
        <w:r w:rsidR="005A145F">
          <w:rPr>
            <w:rFonts w:ascii="Times New Roman" w:hAnsi="Times New Roman"/>
            <w:sz w:val="22"/>
            <w:szCs w:val="22"/>
          </w:rPr>
          <w:t xml:space="preserve">plots </w:t>
        </w:r>
      </w:ins>
      <w:r w:rsidR="00012289">
        <w:rPr>
          <w:rFonts w:ascii="Times New Roman" w:hAnsi="Times New Roman"/>
          <w:sz w:val="22"/>
          <w:szCs w:val="22"/>
        </w:rPr>
        <w:t>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6C85E3FA"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w:t>
      </w:r>
      <w:commentRangeStart w:id="301"/>
      <w:r w:rsidR="00A94B1E">
        <w:rPr>
          <w:rFonts w:ascii="Times New Roman" w:hAnsi="Times New Roman"/>
          <w:sz w:val="22"/>
          <w:szCs w:val="22"/>
        </w:rPr>
        <w:t>;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commentRangeEnd w:id="301"/>
      <w:r w:rsidR="00727FFB">
        <w:rPr>
          <w:rStyle w:val="CommentReference"/>
          <w:rFonts w:ascii="Times New Roman" w:hAnsi="Times New Roman" w:cs="Times New Roman"/>
          <w:color w:val="auto"/>
          <w14:textOutline w14:w="0" w14:cap="rnd" w14:cmpd="sng" w14:algn="ctr">
            <w14:noFill/>
            <w14:prstDash w14:val="solid"/>
            <w14:bevel/>
          </w14:textOutline>
        </w:rPr>
        <w:commentReference w:id="301"/>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(Banks, Geisler, &amp; Bennett, 1987; Cottaris, Jiang, Ding, Wandell, &amp; Brainard, 2019)</w:t>
      </w:r>
      <w:r w:rsidR="00BC3349">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05514DBA"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scalar, while this rise is captured accurately by the LINRF model, presumably because the latter </w:t>
      </w:r>
      <w:ins w:id="302" w:author="JohannesBurge" w:date="2021-05-30T13:06:00Z">
        <w:r w:rsidR="00C90E59">
          <w:rPr>
            <w:rFonts w:ascii="Times New Roman" w:hAnsi="Times New Roman"/>
            <w:sz w:val="22"/>
            <w:szCs w:val="22"/>
          </w:rPr>
          <w:t>incorporates the constraint that the surface reflectance v</w:t>
        </w:r>
        <w:commentRangeStart w:id="303"/>
        <w:r w:rsidR="00C90E59">
          <w:rPr>
            <w:rFonts w:ascii="Times New Roman" w:hAnsi="Times New Roman"/>
            <w:sz w:val="22"/>
            <w:szCs w:val="22"/>
          </w:rPr>
          <w:t>alues at each wavelength are physically realizable (i.e. surface reflectances lie between 0 and 1)</w:t>
        </w:r>
      </w:ins>
      <w:del w:id="304" w:author="JohannesBurge" w:date="2021-05-30T13:06:00Z">
        <w:r w:rsidR="00833769" w:rsidDel="00C90E59">
          <w:rPr>
            <w:rFonts w:ascii="Times New Roman" w:hAnsi="Times New Roman"/>
            <w:sz w:val="22"/>
            <w:szCs w:val="22"/>
          </w:rPr>
          <w:delText>takes into account the truncation implemented in the Gaussian</w:delText>
        </w:r>
        <w:r w:rsidDel="00C90E59">
          <w:rPr>
            <w:rFonts w:ascii="Times New Roman" w:hAnsi="Times New Roman"/>
            <w:sz w:val="22"/>
            <w:szCs w:val="22"/>
          </w:rPr>
          <w:delText xml:space="preserve"> </w:delText>
        </w:r>
        <w:r w:rsidR="00833769" w:rsidDel="00C90E59">
          <w:rPr>
            <w:rFonts w:ascii="Times New Roman" w:hAnsi="Times New Roman"/>
            <w:sz w:val="22"/>
            <w:szCs w:val="22"/>
          </w:rPr>
          <w:delText>model of natural surface reflectance variation</w:delText>
        </w:r>
      </w:del>
      <w:r w:rsidR="00833769">
        <w:rPr>
          <w:rFonts w:ascii="Times New Roman" w:hAnsi="Times New Roman"/>
          <w:sz w:val="22"/>
          <w:szCs w:val="22"/>
        </w:rPr>
        <w:t>.</w:t>
      </w:r>
      <w:commentRangeEnd w:id="303"/>
      <w:r w:rsidR="008F17E1">
        <w:rPr>
          <w:rStyle w:val="CommentReference"/>
          <w:rFonts w:ascii="Times New Roman" w:hAnsi="Times New Roman" w:cs="Times New Roman"/>
          <w:color w:val="auto"/>
          <w14:textOutline w14:w="0" w14:cap="rnd" w14:cmpd="sng" w14:algn="ctr">
            <w14:noFill/>
            <w14:prstDash w14:val="solid"/>
            <w14:bevel/>
          </w14:textOutline>
        </w:rPr>
        <w:commentReference w:id="303"/>
      </w:r>
      <w:r w:rsidR="00833769">
        <w:rPr>
          <w:rFonts w:ascii="Times New Roman" w:hAnsi="Times New Roman"/>
          <w:sz w:val="22"/>
          <w:szCs w:val="22"/>
        </w:rPr>
        <w:t xml:space="preserve">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w:t>
      </w:r>
      <w:commentRangeStart w:id="305"/>
      <w:commentRangeEnd w:id="305"/>
      <w:ins w:id="306" w:author="JohannesBurge" w:date="2021-05-30T13:08:00Z">
        <w:r w:rsidR="003F71D1">
          <w:rPr>
            <w:rStyle w:val="CommentReference"/>
            <w:rFonts w:ascii="Times New Roman" w:hAnsi="Times New Roman" w:cs="Times New Roman"/>
            <w:color w:val="auto"/>
            <w14:textOutline w14:w="0" w14:cap="rnd" w14:cmpd="sng" w14:algn="ctr">
              <w14:noFill/>
              <w14:prstDash w14:val="solid"/>
              <w14:bevel/>
            </w14:textOutline>
          </w:rPr>
          <w:commentReference w:id="305"/>
        </w:r>
        <w:r w:rsidR="003F71D1">
          <w:rPr>
            <w:rFonts w:ascii="Times New Roman" w:hAnsi="Times New Roman"/>
            <w:sz w:val="22"/>
            <w:szCs w:val="22"/>
          </w:rPr>
          <w:t>that the variance of human representations of lightness</w:t>
        </w:r>
        <w:r w:rsidR="006448A6">
          <w:rPr>
            <w:rFonts w:ascii="Times New Roman" w:hAnsi="Times New Roman"/>
            <w:sz w:val="22"/>
            <w:szCs w:val="22"/>
          </w:rPr>
          <w:t>,</w:t>
        </w:r>
        <w:r w:rsidR="003F71D1">
          <w:rPr>
            <w:rFonts w:ascii="Times New Roman" w:hAnsi="Times New Roman"/>
            <w:sz w:val="22"/>
            <w:szCs w:val="22"/>
          </w:rPr>
          <w:t xml:space="preserve"> given substantial variation in background surface reflectance, </w:t>
        </w:r>
        <w:r w:rsidR="00BB7FCF">
          <w:rPr>
            <w:rFonts w:ascii="Times New Roman" w:hAnsi="Times New Roman"/>
            <w:sz w:val="22"/>
            <w:szCs w:val="22"/>
          </w:rPr>
          <w:t>are</w:t>
        </w:r>
        <w:r w:rsidR="003F71D1">
          <w:rPr>
            <w:rFonts w:ascii="Times New Roman" w:hAnsi="Times New Roman"/>
            <w:sz w:val="22"/>
            <w:szCs w:val="22"/>
          </w:rPr>
          <w:t xml:space="preserve"> within a factor of two of the limits imposed by the intrinsic precision of that representation. </w:t>
        </w:r>
      </w:ins>
      <w:del w:id="307" w:author="JohannesBurge" w:date="2021-05-30T13:08:00Z">
        <w:r w:rsidR="00833769" w:rsidDel="003F71D1">
          <w:rPr>
            <w:rFonts w:ascii="Times New Roman" w:hAnsi="Times New Roman"/>
            <w:sz w:val="22"/>
            <w:szCs w:val="22"/>
          </w:rPr>
          <w:delText xml:space="preserve">that </w:delText>
        </w:r>
        <w:r w:rsidR="00F949EA" w:rsidDel="003F71D1">
          <w:rPr>
            <w:rFonts w:ascii="Times New Roman" w:hAnsi="Times New Roman"/>
            <w:sz w:val="22"/>
            <w:szCs w:val="22"/>
          </w:rPr>
          <w:delText xml:space="preserve">as measured by our paradigm, </w:delText>
        </w:r>
        <w:r w:rsidR="00833769" w:rsidDel="003F71D1">
          <w:rPr>
            <w:rFonts w:ascii="Times New Roman" w:hAnsi="Times New Roman"/>
            <w:sz w:val="22"/>
            <w:szCs w:val="22"/>
          </w:rPr>
          <w:delText xml:space="preserve">the visual systems stabilization of </w:delText>
        </w:r>
        <w:r w:rsidR="00F949EA" w:rsidDel="003F71D1">
          <w:rPr>
            <w:rFonts w:ascii="Times New Roman" w:hAnsi="Times New Roman"/>
            <w:sz w:val="22"/>
            <w:szCs w:val="22"/>
          </w:rPr>
          <w:delText xml:space="preserve">its lightness variation against variation in background surface reflectance </w:delText>
        </w:r>
        <w:r w:rsidR="000566F6" w:rsidDel="003F71D1">
          <w:rPr>
            <w:rFonts w:ascii="Times New Roman" w:hAnsi="Times New Roman"/>
            <w:sz w:val="22"/>
            <w:szCs w:val="22"/>
          </w:rPr>
          <w:delText xml:space="preserve">is </w:delText>
        </w:r>
        <w:r w:rsidR="00F949EA" w:rsidDel="003F71D1">
          <w:rPr>
            <w:rFonts w:ascii="Times New Roman" w:hAnsi="Times New Roman"/>
            <w:sz w:val="22"/>
            <w:szCs w:val="22"/>
          </w:rPr>
          <w:delText xml:space="preserve">within a factor of two of the limits imposed by the intrinsic precision of that representation. </w:delText>
        </w:r>
      </w:del>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9B0A84D" w:rsidR="00151AF7" w:rsidRDefault="00E6746C" w:rsidP="005C0EFF">
      <w:pPr>
        <w:pStyle w:val="Default"/>
        <w:spacing w:before="0"/>
        <w:rPr>
          <w:ins w:id="308" w:author="Brainard, David H" w:date="2021-05-08T13:49:00Z"/>
          <w:rFonts w:ascii="Times New Roman" w:hAnsi="Times New Roman"/>
          <w:b/>
          <w:bCs/>
          <w:sz w:val="22"/>
          <w:szCs w:val="22"/>
        </w:rPr>
      </w:pPr>
      <w:r>
        <w:rPr>
          <w:rFonts w:ascii="Times New Roman" w:hAnsi="Times New Roman"/>
          <w:b/>
          <w:bCs/>
          <w:sz w:val="22"/>
          <w:szCs w:val="22"/>
        </w:rPr>
        <w:t>DISCUSSION</w:t>
      </w:r>
    </w:p>
    <w:p w14:paraId="093596D3" w14:textId="77777777" w:rsidR="004B3F7A" w:rsidRDefault="004B3F7A" w:rsidP="005C0EFF">
      <w:pPr>
        <w:pStyle w:val="Default"/>
        <w:spacing w:before="0"/>
        <w:rPr>
          <w:rFonts w:ascii="Times New Roman" w:hAnsi="Times New Roman"/>
          <w:b/>
          <w:bCs/>
          <w:sz w:val="22"/>
          <w:szCs w:val="22"/>
        </w:rPr>
      </w:pPr>
    </w:p>
    <w:p w14:paraId="596C9304" w14:textId="7B79C973"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w:t>
      </w:r>
      <w:del w:id="309" w:author="JohannesBurge" w:date="2021-05-30T13:08:00Z">
        <w:r w:rsidR="00943998" w:rsidDel="00B61443">
          <w:rPr>
            <w:sz w:val="22"/>
            <w:szCs w:val="22"/>
          </w:rPr>
          <w:delText xml:space="preserve">objective </w:delText>
        </w:r>
      </w:del>
      <w:r w:rsidR="00943998">
        <w:rPr>
          <w:sz w:val="22"/>
          <w:szCs w:val="22"/>
        </w:rPr>
        <w:t xml:space="preserve">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del w:id="310" w:author="Brainard, David H" w:date="2021-05-08T13:54:00Z">
        <w:r w:rsidR="00A102B8" w:rsidDel="001F740C">
          <w:rPr>
            <w:sz w:val="22"/>
            <w:szCs w:val="22"/>
          </w:rPr>
          <w:delText>graphically rendered</w:delText>
        </w:r>
        <w:r w:rsidR="00F81BDF" w:rsidDel="001F740C">
          <w:rPr>
            <w:sz w:val="22"/>
            <w:szCs w:val="22"/>
          </w:rPr>
          <w:delText xml:space="preserve"> </w:delText>
        </w:r>
      </w:del>
      <w:r w:rsidR="00F81BDF">
        <w:rPr>
          <w:sz w:val="22"/>
          <w:szCs w:val="22"/>
        </w:rPr>
        <w:t>naturalistic</w:t>
      </w:r>
      <w:r w:rsidR="00F81BDF" w:rsidRPr="000E3DCD">
        <w:rPr>
          <w:sz w:val="22"/>
          <w:szCs w:val="22"/>
        </w:rPr>
        <w:t xml:space="preserve"> </w:t>
      </w:r>
      <w:r w:rsidR="007A60B8" w:rsidRPr="000E3DCD">
        <w:rPr>
          <w:sz w:val="22"/>
          <w:szCs w:val="22"/>
        </w:rPr>
        <w:t>scene</w:t>
      </w:r>
      <w:r w:rsidR="003F4354">
        <w:rPr>
          <w:sz w:val="22"/>
          <w:szCs w:val="22"/>
        </w:rPr>
        <w:t>s</w:t>
      </w:r>
      <w:ins w:id="311" w:author="Brainard, David H" w:date="2021-05-08T13:54:00Z">
        <w:r w:rsidR="001F740C">
          <w:rPr>
            <w:sz w:val="22"/>
            <w:szCs w:val="22"/>
          </w:rPr>
          <w:t xml:space="preserve"> rendered using computer graphics</w:t>
        </w:r>
      </w:ins>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w:t>
      </w:r>
      <w:del w:id="312" w:author="Brainard, David H" w:date="2021-05-08T10:19:00Z">
        <w:r w:rsidR="008E1078" w:rsidRPr="000E3DCD" w:rsidDel="00170371">
          <w:rPr>
            <w:sz w:val="22"/>
            <w:szCs w:val="22"/>
          </w:rPr>
          <w:delText xml:space="preserve">color </w:delText>
        </w:r>
      </w:del>
      <w:ins w:id="313" w:author="JohannesBurge" w:date="2021-05-30T13:09:00Z">
        <w:r w:rsidR="00B61443">
          <w:rPr>
            <w:sz w:val="22"/>
            <w:szCs w:val="22"/>
          </w:rPr>
          <w:t xml:space="preserve">surface </w:t>
        </w:r>
      </w:ins>
      <w:ins w:id="314" w:author="Brainard, David H" w:date="2021-05-08T10:19:00Z">
        <w:r w:rsidR="00170371">
          <w:rPr>
            <w:sz w:val="22"/>
            <w:szCs w:val="22"/>
          </w:rPr>
          <w:t>reflectance</w:t>
        </w:r>
        <w:r w:rsidR="00170371" w:rsidRPr="000E3DCD">
          <w:rPr>
            <w:sz w:val="22"/>
            <w:szCs w:val="22"/>
          </w:rPr>
          <w:t xml:space="preserve"> </w:t>
        </w:r>
      </w:ins>
      <w:r w:rsidR="008E1078" w:rsidRPr="000E3DCD">
        <w:rPr>
          <w:sz w:val="22"/>
          <w:szCs w:val="22"/>
        </w:rPr>
        <w:t xml:space="preserve">of </w:t>
      </w:r>
      <w:ins w:id="315" w:author="Brainard, David H" w:date="2021-05-08T10:19:00Z">
        <w:del w:id="316" w:author="JohannesBurge" w:date="2021-05-30T13:09:00Z">
          <w:r w:rsidR="00170371" w:rsidDel="00B61443">
            <w:rPr>
              <w:sz w:val="22"/>
              <w:szCs w:val="22"/>
            </w:rPr>
            <w:delText xml:space="preserve">the </w:delText>
          </w:r>
        </w:del>
      </w:ins>
      <w:r w:rsidR="008E1078" w:rsidRPr="000E3DCD">
        <w:rPr>
          <w:sz w:val="22"/>
          <w:szCs w:val="22"/>
        </w:rPr>
        <w:t xml:space="preserve">background objects is small, </w:t>
      </w:r>
      <w:del w:id="317" w:author="JohannesBurge" w:date="2021-05-30T13:09:00Z">
        <w:r w:rsidR="008E1078" w:rsidRPr="000E3DCD" w:rsidDel="006610BB">
          <w:rPr>
            <w:sz w:val="22"/>
            <w:szCs w:val="22"/>
          </w:rPr>
          <w:delText xml:space="preserve">the </w:delText>
        </w:r>
      </w:del>
      <w:r w:rsidR="008E1078" w:rsidRPr="000E3DCD">
        <w:rPr>
          <w:sz w:val="22"/>
          <w:szCs w:val="22"/>
        </w:rPr>
        <w:t xml:space="preserve">discrimination thresholds are nearly constant. In this regime, performance </w:t>
      </w:r>
      <w:del w:id="318" w:author="JohannesBurge" w:date="2021-05-30T13:09:00Z">
        <w:r w:rsidR="008E1078" w:rsidRPr="000E3DCD" w:rsidDel="006610BB">
          <w:rPr>
            <w:sz w:val="22"/>
            <w:szCs w:val="22"/>
          </w:rPr>
          <w:delText xml:space="preserve">depends </w:delText>
        </w:r>
      </w:del>
      <w:ins w:id="319" w:author="JohannesBurge" w:date="2021-05-30T13:09:00Z">
        <w:r w:rsidR="006610BB">
          <w:rPr>
            <w:sz w:val="22"/>
            <w:szCs w:val="22"/>
          </w:rPr>
          <w:t xml:space="preserve">is limited </w:t>
        </w:r>
      </w:ins>
      <w:r w:rsidR="008E1078" w:rsidRPr="000E3DCD">
        <w:rPr>
          <w:sz w:val="22"/>
          <w:szCs w:val="22"/>
        </w:rPr>
        <w:t xml:space="preserve">primarily </w:t>
      </w:r>
      <w:del w:id="320" w:author="JohannesBurge" w:date="2021-05-30T13:09:00Z">
        <w:r w:rsidR="008E1078" w:rsidRPr="000E3DCD" w:rsidDel="00E85295">
          <w:rPr>
            <w:sz w:val="22"/>
            <w:szCs w:val="22"/>
          </w:rPr>
          <w:delText xml:space="preserve">on </w:delText>
        </w:r>
      </w:del>
      <w:ins w:id="321" w:author="JohannesBurge" w:date="2021-05-30T13:09:00Z">
        <w:r w:rsidR="00E85295">
          <w:rPr>
            <w:sz w:val="22"/>
            <w:szCs w:val="22"/>
          </w:rPr>
          <w:t xml:space="preserve">by </w:t>
        </w:r>
      </w:ins>
      <w:del w:id="322" w:author="JohannesBurge" w:date="2021-05-30T13:10:00Z">
        <w:r w:rsidR="008E1078" w:rsidRPr="000E3DCD" w:rsidDel="00725A83">
          <w:rPr>
            <w:sz w:val="22"/>
            <w:szCs w:val="22"/>
          </w:rPr>
          <w:delText xml:space="preserve">the </w:delText>
        </w:r>
      </w:del>
      <w:r w:rsidR="008E1078" w:rsidRPr="000E3DCD">
        <w:rPr>
          <w:sz w:val="22"/>
          <w:szCs w:val="22"/>
        </w:rPr>
        <w:t>internal noise</w:t>
      </w:r>
      <w:del w:id="323" w:author="JohannesBurge" w:date="2021-05-30T13:10:00Z">
        <w:r w:rsidR="008E1078" w:rsidRPr="000E3DCD" w:rsidDel="00AE63C3">
          <w:rPr>
            <w:sz w:val="22"/>
            <w:szCs w:val="22"/>
          </w:rPr>
          <w:delText xml:space="preserve"> of the observer</w:delText>
        </w:r>
      </w:del>
      <w:r w:rsidR="008E1078" w:rsidRPr="000E3DCD">
        <w:rPr>
          <w:sz w:val="22"/>
          <w:szCs w:val="22"/>
        </w:rPr>
        <w:t xml:space="preserve">. As the amount of background </w:t>
      </w:r>
      <w:del w:id="324" w:author="Brainard, David H" w:date="2021-05-08T10:19:00Z">
        <w:r w:rsidR="008E1078" w:rsidRPr="000E3DCD" w:rsidDel="00170371">
          <w:rPr>
            <w:sz w:val="22"/>
            <w:szCs w:val="22"/>
          </w:rPr>
          <w:delText xml:space="preserve">color </w:delText>
        </w:r>
      </w:del>
      <w:ins w:id="325" w:author="Brainard, David H" w:date="2021-05-08T10:19:00Z">
        <w:r w:rsidR="00170371">
          <w:rPr>
            <w:sz w:val="22"/>
            <w:szCs w:val="22"/>
          </w:rPr>
          <w:t>reflectance</w:t>
        </w:r>
        <w:r w:rsidR="00170371" w:rsidRPr="000E3DCD">
          <w:rPr>
            <w:sz w:val="22"/>
            <w:szCs w:val="22"/>
          </w:rPr>
          <w:t xml:space="preserve"> </w:t>
        </w:r>
      </w:ins>
      <w:r w:rsidR="008E1078" w:rsidRPr="000E3DCD">
        <w:rPr>
          <w:sz w:val="22"/>
          <w:szCs w:val="22"/>
        </w:rPr>
        <w:t>variation increases, the effect of external variation</w:t>
      </w:r>
      <w:del w:id="326" w:author="JohannesBurge" w:date="2021-05-30T13:10:00Z">
        <w:r w:rsidR="008E1078" w:rsidRPr="000E3DCD" w:rsidDel="00BB5A11">
          <w:rPr>
            <w:sz w:val="22"/>
            <w:szCs w:val="22"/>
          </w:rPr>
          <w:delText xml:space="preserve"> in the stimuli on observers’ representation of object lightness</w:delText>
        </w:r>
      </w:del>
      <w:r w:rsidR="008E1078" w:rsidRPr="000E3DCD">
        <w:rPr>
          <w:sz w:val="22"/>
          <w:szCs w:val="22"/>
        </w:rPr>
        <w:t xml:space="preserve">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commentRangeStart w:id="327"/>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similar to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(Legge, Kersten, &amp; Burgess, 1987; Pelli, 1990; Pelli &amp; Farell, 1999)</w:t>
      </w:r>
      <w:r w:rsidR="00BC3349">
        <w:rPr>
          <w:sz w:val="22"/>
          <w:szCs w:val="22"/>
        </w:rPr>
        <w:fldChar w:fldCharType="end"/>
      </w:r>
      <w:r w:rsidR="00BD6B48" w:rsidRPr="000E3DCD">
        <w:rPr>
          <w:sz w:val="22"/>
          <w:szCs w:val="22"/>
        </w:rPr>
        <w:t>.</w:t>
      </w:r>
      <w:commentRangeEnd w:id="327"/>
      <w:r w:rsidR="006F1859">
        <w:rPr>
          <w:rStyle w:val="CommentReference"/>
        </w:rPr>
        <w:commentReference w:id="327"/>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w:t>
      </w:r>
      <w:del w:id="328" w:author="Brainard, David H" w:date="2021-05-08T13:56:00Z">
        <w:r w:rsidR="00E0112B" w:rsidRPr="00824D6E" w:rsidDel="001F740C">
          <w:rPr>
            <w:sz w:val="22"/>
            <w:szCs w:val="22"/>
          </w:rPr>
          <w:delText xml:space="preserve">images </w:delText>
        </w:r>
      </w:del>
      <w:ins w:id="329" w:author="Brainard, David H" w:date="2021-05-08T13:56:00Z">
        <w:r w:rsidR="001F740C">
          <w:rPr>
            <w:sz w:val="22"/>
            <w:szCs w:val="22"/>
          </w:rPr>
          <w:t>scenes</w:t>
        </w:r>
        <w:r w:rsidR="001F740C" w:rsidRPr="00824D6E">
          <w:rPr>
            <w:sz w:val="22"/>
            <w:szCs w:val="22"/>
          </w:rPr>
          <w:t xml:space="preserve"> </w:t>
        </w:r>
      </w:ins>
      <w:r w:rsidR="00E0112B" w:rsidRPr="00824D6E">
        <w:rPr>
          <w:sz w:val="22"/>
          <w:szCs w:val="22"/>
        </w:rPr>
        <w:t xml:space="preserve">is within a factor of two of the intrinsic precision of the lightness </w:t>
      </w:r>
      <w:r w:rsidR="00E0112B" w:rsidRPr="00824D6E">
        <w:rPr>
          <w:sz w:val="22"/>
          <w:szCs w:val="22"/>
        </w:rPr>
        <w:lastRenderedPageBreak/>
        <w:t xml:space="preserve">representation. </w:t>
      </w:r>
      <w:r w:rsidR="004A28F2" w:rsidRPr="00824D6E">
        <w:rPr>
          <w:sz w:val="22"/>
          <w:szCs w:val="22"/>
        </w:rPr>
        <w:t>More generally, our work provides a method to quantify</w:t>
      </w:r>
      <w:r w:rsidR="004A28F2" w:rsidRPr="000E3DCD">
        <w:rPr>
          <w:sz w:val="22"/>
          <w:szCs w:val="22"/>
        </w:rPr>
        <w:t xml:space="preserve"> the effect of variation</w:t>
      </w:r>
      <w:del w:id="330" w:author="JohannesBurge" w:date="2021-05-30T13:11:00Z">
        <w:r w:rsidR="004A28F2" w:rsidRPr="000E3DCD" w:rsidDel="00D76012">
          <w:rPr>
            <w:sz w:val="22"/>
            <w:szCs w:val="22"/>
          </w:rPr>
          <w:delText>s</w:delText>
        </w:r>
      </w:del>
      <w:r w:rsidR="004A28F2" w:rsidRPr="000E3DCD">
        <w:rPr>
          <w:sz w:val="22"/>
          <w:szCs w:val="22"/>
        </w:rPr>
        <w:t xml:space="preserve"> in task-irrelevant properties on the perception of task-relevant property</w:t>
      </w:r>
      <w:r w:rsidR="004A28F2" w:rsidRPr="004A28F2">
        <w:rPr>
          <w:sz w:val="22"/>
          <w:szCs w:val="22"/>
        </w:rPr>
        <w:t xml:space="preserve">. </w:t>
      </w:r>
      <w:del w:id="331" w:author="JohannesBurge" w:date="2021-05-30T13:11:00Z">
        <w:r w:rsidR="00E0112B" w:rsidRPr="004A28F2" w:rsidDel="006F0A24">
          <w:rPr>
            <w:sz w:val="22"/>
            <w:szCs w:val="22"/>
          </w:rPr>
          <w:delText>Below we discuss some aspects of our approach and findings.</w:delText>
        </w:r>
      </w:del>
    </w:p>
    <w:p w14:paraId="18BFD12A" w14:textId="7B7535A1" w:rsidR="00DE7F41" w:rsidRDefault="00DE7F41" w:rsidP="000E3DCD">
      <w:pPr>
        <w:rPr>
          <w:sz w:val="22"/>
          <w:szCs w:val="22"/>
        </w:rPr>
      </w:pPr>
    </w:p>
    <w:p w14:paraId="5A9755A0" w14:textId="28D3713C"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w:t>
      </w:r>
      <w:del w:id="332" w:author="JohannesBurge" w:date="2021-05-30T13:11:00Z">
        <w:r w:rsidR="00FE371A" w:rsidDel="003A57B9">
          <w:rPr>
            <w:sz w:val="22"/>
            <w:szCs w:val="22"/>
          </w:rPr>
          <w:delText xml:space="preserve">thus </w:delText>
        </w:r>
      </w:del>
      <w:r w:rsidR="00FE371A">
        <w:rPr>
          <w:sz w:val="22"/>
          <w:szCs w:val="22"/>
        </w:rPr>
        <w:t>focus</w:t>
      </w:r>
      <w:ins w:id="333" w:author="JohannesBurge" w:date="2021-05-30T13:11:00Z">
        <w:r w:rsidR="00454ABB">
          <w:rPr>
            <w:sz w:val="22"/>
            <w:szCs w:val="22"/>
          </w:rPr>
          <w:t>ed</w:t>
        </w:r>
      </w:ins>
      <w:r w:rsidR="00FE371A">
        <w:rPr>
          <w:sz w:val="22"/>
          <w:szCs w:val="22"/>
        </w:rPr>
        <w:t xml:space="preserve"> on effects of </w:t>
      </w:r>
      <w:del w:id="334" w:author="JohannesBurge" w:date="2021-05-30T13:11:00Z">
        <w:r w:rsidR="00FE371A" w:rsidDel="00775B80">
          <w:rPr>
            <w:sz w:val="22"/>
            <w:szCs w:val="22"/>
          </w:rPr>
          <w:delText xml:space="preserve">the </w:delText>
        </w:r>
      </w:del>
      <w:r w:rsidR="00FE371A">
        <w:rPr>
          <w:sz w:val="22"/>
          <w:szCs w:val="22"/>
        </w:rPr>
        <w:t>background</w:t>
      </w:r>
      <w:ins w:id="335" w:author="JohannesBurge" w:date="2021-05-30T13:11:00Z">
        <w:r w:rsidR="00775B80">
          <w:rPr>
            <w:sz w:val="22"/>
            <w:szCs w:val="22"/>
          </w:rPr>
          <w:t xml:space="preserve"> variation</w:t>
        </w:r>
      </w:ins>
      <w:r w:rsidR="00FE371A">
        <w:rPr>
          <w:sz w:val="22"/>
          <w:szCs w:val="22"/>
        </w:rPr>
        <w:t xml:space="preserve">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w:t>
      </w:r>
      <w:del w:id="336" w:author="JohannesBurge" w:date="2021-05-30T13:12:00Z">
        <w:r w:rsidR="00761DF0" w:rsidDel="00BE7179">
          <w:rPr>
            <w:sz w:val="22"/>
            <w:szCs w:val="22"/>
          </w:rPr>
          <w:delText>, and e</w:delText>
        </w:r>
      </w:del>
      <w:ins w:id="337" w:author="JohannesBurge" w:date="2021-05-30T13:12:00Z">
        <w:r w:rsidR="00BE7179">
          <w:rPr>
            <w:sz w:val="22"/>
            <w:szCs w:val="22"/>
          </w:rPr>
          <w:t>. E</w:t>
        </w:r>
      </w:ins>
      <w:r w:rsidR="00761DF0">
        <w:rPr>
          <w:sz w:val="22"/>
          <w:szCs w:val="22"/>
        </w:rPr>
        <w:t xml:space="preserve">xtending the work to larger patches is </w:t>
      </w:r>
      <w:del w:id="338" w:author="JohannesBurge" w:date="2021-05-30T13:12:00Z">
        <w:r w:rsidR="00761DF0" w:rsidDel="00612795">
          <w:rPr>
            <w:sz w:val="22"/>
            <w:szCs w:val="22"/>
          </w:rPr>
          <w:delText xml:space="preserve">natural </w:delText>
        </w:r>
      </w:del>
      <w:ins w:id="339" w:author="JohannesBurge" w:date="2021-05-30T13:12:00Z">
        <w:r w:rsidR="00612795">
          <w:rPr>
            <w:sz w:val="22"/>
            <w:szCs w:val="22"/>
          </w:rPr>
          <w:t>an obvious next step</w:t>
        </w:r>
      </w:ins>
      <w:del w:id="340" w:author="JohannesBurge" w:date="2021-05-30T13:12:00Z">
        <w:r w:rsidR="00761DF0" w:rsidDel="00612795">
          <w:rPr>
            <w:sz w:val="22"/>
            <w:szCs w:val="22"/>
          </w:rPr>
          <w:delText>direction</w:delText>
        </w:r>
      </w:del>
      <w:r w:rsidR="00761DF0">
        <w:rPr>
          <w:sz w:val="22"/>
          <w:szCs w:val="22"/>
        </w:rPr>
        <w:t>.</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objects in the rendered scene</w:t>
      </w:r>
      <w:ins w:id="341" w:author="Brainard, David H" w:date="2021-05-08T13:56:00Z">
        <w:r w:rsidR="001F740C">
          <w:rPr>
            <w:sz w:val="22"/>
            <w:szCs w:val="22"/>
          </w:rPr>
          <w:t>s</w:t>
        </w:r>
      </w:ins>
      <w:r w:rsidR="00251AB2">
        <w:rPr>
          <w:sz w:val="22"/>
          <w:szCs w:val="22"/>
        </w:rPr>
        <w:t xml:space="preserv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 </w:instrTex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(Henning, Hertz, &amp; Hinton, 1981; Rovamo, Franssila, &amp; Nasanen, 1992; Losada &amp; Mullen, 1995; Nachmias, 1999; Rovamo, Raninen, &amp; Donner, 1999)</w:t>
      </w:r>
      <w:r w:rsidR="00BC3349">
        <w:rPr>
          <w:sz w:val="22"/>
          <w:szCs w:val="22"/>
        </w:rPr>
        <w:fldChar w:fldCharType="end"/>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chromatically-defined </w:t>
      </w:r>
      <w:ins w:id="342" w:author="Brainard, David H" w:date="2021-05-08T13:57:00Z">
        <w:r w:rsidR="001F740C">
          <w:rPr>
            <w:sz w:val="22"/>
            <w:szCs w:val="22"/>
          </w:rPr>
          <w:t xml:space="preserve">contrast </w:t>
        </w:r>
      </w:ins>
      <w:r w:rsidR="007D7D88">
        <w:rPr>
          <w:sz w:val="22"/>
          <w:szCs w:val="22"/>
        </w:rPr>
        <w:t xml:space="preserve">targets </w: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(Gegenfurtner &amp; Kiper, 1992; Sankeralli &amp; Mullen, 1997; Giulianini &amp; Eskew, 1998; Monaci, Menegaz, Süsstrunk, &amp; Knoblauch, 2004)</w:t>
      </w:r>
      <w:r w:rsidR="00BC3349">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09C3DC57" w:rsidR="00E530A3" w:rsidRPr="006005A9" w:rsidRDefault="00E530A3" w:rsidP="005C0EFF">
      <w:pPr>
        <w:pStyle w:val="Default"/>
        <w:spacing w:before="0"/>
        <w:rPr>
          <w:rFonts w:ascii="Times New Roman" w:hAnsi="Times New Roman"/>
          <w:sz w:val="22"/>
          <w:szCs w:val="22"/>
        </w:rPr>
      </w:pPr>
      <w:commentRangeStart w:id="343"/>
      <w:r w:rsidRPr="00E530A3">
        <w:rPr>
          <w:rFonts w:ascii="Times New Roman" w:hAnsi="Times New Roman"/>
          <w:i/>
          <w:iCs/>
          <w:sz w:val="22"/>
          <w:szCs w:val="22"/>
        </w:rPr>
        <w:t xml:space="preserve">Link between thresholds and </w:t>
      </w:r>
      <w:del w:id="344" w:author="JohannesBurge" w:date="2021-05-30T13:12:00Z">
        <w:r w:rsidRPr="00E530A3" w:rsidDel="005231BE">
          <w:rPr>
            <w:rFonts w:ascii="Times New Roman" w:hAnsi="Times New Roman"/>
            <w:i/>
            <w:iCs/>
            <w:sz w:val="22"/>
            <w:szCs w:val="22"/>
          </w:rPr>
          <w:delText>appearance</w:delText>
        </w:r>
        <w:commentRangeEnd w:id="343"/>
        <w:r w:rsidR="008027BC" w:rsidDel="005231BE">
          <w:rPr>
            <w:rStyle w:val="CommentReference"/>
            <w:rFonts w:ascii="Times New Roman" w:hAnsi="Times New Roman" w:cs="Times New Roman"/>
            <w:color w:val="auto"/>
            <w14:textOutline w14:w="0" w14:cap="rnd" w14:cmpd="sng" w14:algn="ctr">
              <w14:noFill/>
              <w14:prstDash w14:val="solid"/>
              <w14:bevel/>
            </w14:textOutline>
          </w:rPr>
          <w:commentReference w:id="343"/>
        </w:r>
      </w:del>
      <w:ins w:id="345" w:author="JohannesBurge" w:date="2021-05-30T13:12:00Z">
        <w:r w:rsidR="005231BE">
          <w:rPr>
            <w:rFonts w:ascii="Times New Roman" w:hAnsi="Times New Roman"/>
            <w:i/>
            <w:iCs/>
            <w:sz w:val="22"/>
            <w:szCs w:val="22"/>
          </w:rPr>
          <w:t>estimates</w:t>
        </w:r>
      </w:ins>
      <w:r w:rsidRPr="00E530A3">
        <w:rPr>
          <w:rFonts w:ascii="Times New Roman" w:hAnsi="Times New Roman"/>
          <w:i/>
          <w:iCs/>
          <w:sz w:val="22"/>
          <w:szCs w:val="22"/>
        </w:rPr>
        <w:t xml:space="preserve">. </w:t>
      </w:r>
      <w:r w:rsidR="006005A9">
        <w:rPr>
          <w:rFonts w:ascii="Times New Roman" w:hAnsi="Times New Roman"/>
          <w:sz w:val="22"/>
          <w:szCs w:val="22"/>
        </w:rPr>
        <w:t>The technique developed here probes the constancy of a perceptual representation of a task-relevant variable (</w:t>
      </w:r>
      <w:del w:id="346" w:author="JohannesBurge" w:date="2021-05-30T13:12:00Z">
        <w:r w:rsidR="006005A9" w:rsidDel="0021747A">
          <w:rPr>
            <w:rFonts w:ascii="Times New Roman" w:hAnsi="Times New Roman"/>
            <w:sz w:val="22"/>
            <w:szCs w:val="22"/>
          </w:rPr>
          <w:delText xml:space="preserve">here </w:delText>
        </w:r>
      </w:del>
      <w:ins w:id="347" w:author="JohannesBurge" w:date="2021-05-30T13:12:00Z">
        <w:r w:rsidR="0021747A">
          <w:rPr>
            <w:rFonts w:ascii="Times New Roman" w:hAnsi="Times New Roman"/>
            <w:sz w:val="22"/>
            <w:szCs w:val="22"/>
          </w:rPr>
          <w:t>e.g.</w:t>
        </w:r>
        <w:r w:rsidR="0065600E">
          <w:rPr>
            <w:rFonts w:ascii="Times New Roman" w:hAnsi="Times New Roman"/>
            <w:sz w:val="22"/>
            <w:szCs w:val="22"/>
          </w:rPr>
          <w:t>,</w:t>
        </w:r>
        <w:r w:rsidR="0021747A">
          <w:rPr>
            <w:rFonts w:ascii="Times New Roman" w:hAnsi="Times New Roman"/>
            <w:sz w:val="22"/>
            <w:szCs w:val="22"/>
          </w:rPr>
          <w:t xml:space="preserve"> </w:t>
        </w:r>
      </w:ins>
      <w:r w:rsidR="006005A9">
        <w:rPr>
          <w:rFonts w:ascii="Times New Roman" w:hAnsi="Times New Roman"/>
          <w:sz w:val="22"/>
          <w:szCs w:val="22"/>
        </w:rPr>
        <w:t xml:space="preserve">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variable (</w:t>
      </w:r>
      <w:del w:id="348" w:author="JohannesBurge" w:date="2021-05-30T13:12:00Z">
        <w:r w:rsidR="006005A9" w:rsidDel="00CA145F">
          <w:rPr>
            <w:rFonts w:ascii="Times New Roman" w:hAnsi="Times New Roman"/>
            <w:sz w:val="22"/>
            <w:szCs w:val="22"/>
          </w:rPr>
          <w:delText xml:space="preserve">here </w:delText>
        </w:r>
      </w:del>
      <w:ins w:id="349" w:author="JohannesBurge" w:date="2021-05-30T13:12:00Z">
        <w:r w:rsidR="00CA145F">
          <w:rPr>
            <w:rFonts w:ascii="Times New Roman" w:hAnsi="Times New Roman"/>
            <w:sz w:val="22"/>
            <w:szCs w:val="22"/>
          </w:rPr>
          <w:t xml:space="preserve">e.g., </w:t>
        </w:r>
      </w:ins>
      <w:del w:id="350" w:author="JohannesBurge" w:date="2021-05-30T13:12:00Z">
        <w:r w:rsidR="006005A9" w:rsidDel="00CA145F">
          <w:rPr>
            <w:rFonts w:ascii="Times New Roman" w:hAnsi="Times New Roman"/>
            <w:sz w:val="22"/>
            <w:szCs w:val="22"/>
          </w:rPr>
          <w:delText xml:space="preserve">the </w:delText>
        </w:r>
      </w:del>
      <w:del w:id="351" w:author="JohannesBurge" w:date="2021-05-30T13:13:00Z">
        <w:r w:rsidR="006005A9" w:rsidDel="00CA145F">
          <w:rPr>
            <w:rFonts w:ascii="Times New Roman" w:hAnsi="Times New Roman"/>
            <w:sz w:val="22"/>
            <w:szCs w:val="22"/>
          </w:rPr>
          <w:delText>reflectance of the background surfaces</w:delText>
        </w:r>
      </w:del>
      <w:ins w:id="352" w:author="JohannesBurge" w:date="2021-05-30T13:13:00Z">
        <w:r w:rsidR="00CA145F">
          <w:rPr>
            <w:rFonts w:ascii="Times New Roman" w:hAnsi="Times New Roman"/>
            <w:sz w:val="22"/>
            <w:szCs w:val="22"/>
          </w:rPr>
          <w:t>background surface reflectance</w:t>
        </w:r>
      </w:ins>
      <w:r w:rsidR="006005A9">
        <w:rPr>
          <w:rFonts w:ascii="Times New Roman" w:hAnsi="Times New Roman"/>
          <w:sz w:val="22"/>
          <w:szCs w:val="22"/>
        </w:rPr>
        <w:t>) elevate</w:t>
      </w:r>
      <w:ins w:id="353" w:author="Brainard, David H" w:date="2021-05-08T13:58:00Z">
        <w:r w:rsidR="001F740C">
          <w:rPr>
            <w:rFonts w:ascii="Times New Roman" w:hAnsi="Times New Roman"/>
            <w:sz w:val="22"/>
            <w:szCs w:val="22"/>
          </w:rPr>
          <w:t xml:space="preserve">s </w:t>
        </w:r>
      </w:ins>
      <w:del w:id="354" w:author="Brainard, David H" w:date="2021-05-08T13:58:00Z">
        <w:r w:rsidR="006005A9" w:rsidDel="001F740C">
          <w:rPr>
            <w:rFonts w:ascii="Times New Roman" w:hAnsi="Times New Roman"/>
            <w:sz w:val="22"/>
            <w:szCs w:val="22"/>
          </w:rPr>
          <w:delText xml:space="preserve"> </w:delText>
        </w:r>
      </w:del>
      <w:r w:rsidR="006005A9">
        <w:rPr>
          <w:rFonts w:ascii="Times New Roman" w:hAnsi="Times New Roman"/>
          <w:sz w:val="22"/>
          <w:szCs w:val="22"/>
        </w:rPr>
        <w:t xml:space="preserve">thresholds for detecting changes in the task-relevant variable. As with other threshold-based methods for approaching the stability of </w:t>
      </w:r>
      <w:del w:id="355" w:author="JohannesBurge" w:date="2021-05-30T13:13:00Z">
        <w:r w:rsidR="006005A9" w:rsidDel="00DA04F7">
          <w:rPr>
            <w:rFonts w:ascii="Times New Roman" w:hAnsi="Times New Roman"/>
            <w:sz w:val="22"/>
            <w:szCs w:val="22"/>
          </w:rPr>
          <w:delText xml:space="preserve">object appearance </w:delText>
        </w:r>
      </w:del>
      <w:ins w:id="356" w:author="JohannesBurge" w:date="2021-05-30T13:13:00Z">
        <w:r w:rsidR="00DA04F7">
          <w:rPr>
            <w:rFonts w:ascii="Times New Roman" w:hAnsi="Times New Roman"/>
            <w:sz w:val="22"/>
            <w:szCs w:val="22"/>
          </w:rPr>
          <w:t>perceptual estimates</w:t>
        </w:r>
        <w:r w:rsidR="00E24A44">
          <w:rPr>
            <w:rFonts w:ascii="Times New Roman" w:hAnsi="Times New Roman"/>
            <w:sz w:val="22"/>
            <w:szCs w:val="22"/>
          </w:rPr>
          <w:t xml:space="preserve"> </w:t>
        </w:r>
      </w:ins>
      <w:r w:rsidR="006005A9">
        <w:rPr>
          <w:rFonts w:ascii="Times New Roman" w:hAnsi="Times New Roman"/>
          <w:sz w:val="22"/>
          <w:szCs w:val="22"/>
        </w:rPr>
        <w:t xml:space="preserve">(see Introduction), it is not known the extent to which the results </w:t>
      </w:r>
      <w:del w:id="357" w:author="JohannesBurge" w:date="2021-05-30T13:13:00Z">
        <w:r w:rsidR="006005A9" w:rsidDel="009439D2">
          <w:rPr>
            <w:rFonts w:ascii="Times New Roman" w:hAnsi="Times New Roman"/>
            <w:sz w:val="22"/>
            <w:szCs w:val="22"/>
          </w:rPr>
          <w:delText xml:space="preserve">of our technique </w:delText>
        </w:r>
      </w:del>
      <w:r w:rsidR="006005A9">
        <w:rPr>
          <w:rFonts w:ascii="Times New Roman" w:hAnsi="Times New Roman"/>
          <w:sz w:val="22"/>
          <w:szCs w:val="22"/>
        </w:rPr>
        <w:t xml:space="preserve">may be used to predict </w:t>
      </w:r>
      <w:r w:rsidR="00EC6BA0">
        <w:rPr>
          <w:rFonts w:ascii="Times New Roman" w:hAnsi="Times New Roman"/>
          <w:sz w:val="22"/>
          <w:szCs w:val="22"/>
        </w:rPr>
        <w:t xml:space="preserve">the </w:t>
      </w:r>
      <w:del w:id="358" w:author="Brainard, David H" w:date="2021-05-08T13:58:00Z">
        <w:r w:rsidR="00EC6BA0" w:rsidDel="001F740C">
          <w:rPr>
            <w:rFonts w:ascii="Times New Roman" w:hAnsi="Times New Roman"/>
            <w:sz w:val="22"/>
            <w:szCs w:val="22"/>
          </w:rPr>
          <w:delText xml:space="preserve">task-relevant </w:delText>
        </w:r>
      </w:del>
      <w:r w:rsidR="00EC6BA0">
        <w:rPr>
          <w:rFonts w:ascii="Times New Roman" w:hAnsi="Times New Roman"/>
          <w:sz w:val="22"/>
          <w:szCs w:val="22"/>
        </w:rPr>
        <w:t xml:space="preserve">stability of </w:t>
      </w:r>
      <w:del w:id="359" w:author="JohannesBurge" w:date="2021-05-30T13:14:00Z">
        <w:r w:rsidR="00EC6BA0" w:rsidDel="009439D2">
          <w:rPr>
            <w:rFonts w:ascii="Times New Roman" w:hAnsi="Times New Roman"/>
            <w:sz w:val="22"/>
            <w:szCs w:val="22"/>
          </w:rPr>
          <w:delText>object appearance</w:delText>
        </w:r>
      </w:del>
      <w:ins w:id="360" w:author="JohannesBurge" w:date="2021-05-30T13:14:00Z">
        <w:r w:rsidR="009439D2">
          <w:rPr>
            <w:rFonts w:ascii="Times New Roman" w:hAnsi="Times New Roman"/>
            <w:sz w:val="22"/>
            <w:szCs w:val="22"/>
          </w:rPr>
          <w:t>perceptual estimates</w:t>
        </w:r>
        <w:r w:rsidR="00611E47">
          <w:rPr>
            <w:rFonts w:ascii="Times New Roman" w:hAnsi="Times New Roman"/>
            <w:sz w:val="22"/>
            <w:szCs w:val="22"/>
          </w:rPr>
          <w:t xml:space="preserve"> </w:t>
        </w:r>
      </w:ins>
      <w:del w:id="361" w:author="JohannesBurge" w:date="2021-05-30T13:14:00Z">
        <w:r w:rsidR="00EC6BA0" w:rsidDel="00611E47">
          <w:rPr>
            <w:rFonts w:ascii="Times New Roman" w:hAnsi="Times New Roman"/>
            <w:sz w:val="22"/>
            <w:szCs w:val="22"/>
          </w:rPr>
          <w:delText xml:space="preserve">, as judged using subjective </w:delText>
        </w:r>
      </w:del>
      <w:ins w:id="362" w:author="Brainard, David H" w:date="2021-05-08T10:33:00Z">
        <w:del w:id="363" w:author="JohannesBurge" w:date="2021-05-30T13:14:00Z">
          <w:r w:rsidR="00C21A4B" w:rsidDel="00611E47">
            <w:rPr>
              <w:rFonts w:ascii="Times New Roman" w:hAnsi="Times New Roman"/>
              <w:sz w:val="22"/>
              <w:szCs w:val="22"/>
            </w:rPr>
            <w:delText>other</w:delText>
          </w:r>
        </w:del>
      </w:ins>
      <w:ins w:id="364" w:author="Brainard, David H" w:date="2021-05-08T10:32:00Z">
        <w:del w:id="365" w:author="JohannesBurge" w:date="2021-05-30T13:14:00Z">
          <w:r w:rsidR="00C21A4B" w:rsidDel="00611E47">
            <w:rPr>
              <w:rFonts w:ascii="Times New Roman" w:hAnsi="Times New Roman"/>
              <w:sz w:val="22"/>
              <w:szCs w:val="22"/>
            </w:rPr>
            <w:delText xml:space="preserve"> </w:delText>
          </w:r>
        </w:del>
      </w:ins>
      <w:del w:id="366" w:author="JohannesBurge" w:date="2021-05-30T13:14:00Z">
        <w:r w:rsidR="00EC6BA0" w:rsidDel="00611E47">
          <w:rPr>
            <w:rFonts w:ascii="Times New Roman" w:hAnsi="Times New Roman"/>
            <w:sz w:val="22"/>
            <w:szCs w:val="22"/>
          </w:rPr>
          <w:delText>methods,</w:delText>
        </w:r>
      </w:del>
      <w:r w:rsidR="00EC6BA0">
        <w:rPr>
          <w:rFonts w:ascii="Times New Roman" w:hAnsi="Times New Roman"/>
          <w:sz w:val="22"/>
          <w:szCs w:val="22"/>
        </w:rPr>
        <w:t xml:space="preserve"> across changes in </w:t>
      </w:r>
      <w:del w:id="367" w:author="Brainard, David H" w:date="2021-05-08T13:58:00Z">
        <w:r w:rsidR="00EC6BA0" w:rsidDel="001F740C">
          <w:rPr>
            <w:rFonts w:ascii="Times New Roman" w:hAnsi="Times New Roman"/>
            <w:sz w:val="22"/>
            <w:szCs w:val="22"/>
          </w:rPr>
          <w:delText>a task-irrelevant</w:delText>
        </w:r>
      </w:del>
      <w:ins w:id="368" w:author="Brainard, David H" w:date="2021-05-08T13:58:00Z">
        <w:r w:rsidR="001F740C">
          <w:rPr>
            <w:rFonts w:ascii="Times New Roman" w:hAnsi="Times New Roman"/>
            <w:sz w:val="22"/>
            <w:szCs w:val="22"/>
          </w:rPr>
          <w:t>other</w:t>
        </w:r>
      </w:ins>
      <w:r w:rsidR="00EC6BA0">
        <w:rPr>
          <w:rFonts w:ascii="Times New Roman" w:hAnsi="Times New Roman"/>
          <w:sz w:val="22"/>
          <w:szCs w:val="22"/>
        </w:rPr>
        <w:t xml:space="preserve"> scene variable</w:t>
      </w:r>
      <w:ins w:id="369" w:author="Brainard, David H" w:date="2021-05-08T13:58:00Z">
        <w:r w:rsidR="001F740C">
          <w:rPr>
            <w:rFonts w:ascii="Times New Roman" w:hAnsi="Times New Roman"/>
            <w:sz w:val="22"/>
            <w:szCs w:val="22"/>
          </w:rPr>
          <w:t>s</w:t>
        </w:r>
      </w:ins>
      <w:r w:rsidR="00EC6BA0">
        <w:rPr>
          <w:rFonts w:ascii="Times New Roman" w:hAnsi="Times New Roman"/>
          <w:sz w:val="22"/>
          <w:szCs w:val="22"/>
        </w:rPr>
        <w:t xml:space="preserv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3BDC370B" w:rsidR="00EC6BA0" w:rsidRDefault="00EC6BA0">
      <w:pPr>
        <w:rPr>
          <w:sz w:val="22"/>
          <w:szCs w:val="22"/>
        </w:rPr>
        <w:pPrChange w:id="370" w:author="Brainard, David H" w:date="2021-05-08T13:44:00Z">
          <w:pPr>
            <w:pStyle w:val="Default"/>
            <w:spacing w:before="0"/>
          </w:pPr>
        </w:pPrChange>
      </w:pPr>
      <w:r w:rsidRPr="00EC6BA0">
        <w:rPr>
          <w:i/>
          <w:iCs/>
          <w:sz w:val="22"/>
          <w:szCs w:val="22"/>
        </w:rPr>
        <w:t>Applications to understanding neural mechanisms</w:t>
      </w:r>
      <w:r>
        <w:rPr>
          <w:sz w:val="22"/>
          <w:szCs w:val="22"/>
        </w:rPr>
        <w:t>.</w:t>
      </w:r>
      <w:r w:rsidR="00666C9F">
        <w:rPr>
          <w:sz w:val="22"/>
          <w:szCs w:val="22"/>
        </w:rPr>
        <w:t xml:space="preserve"> A longstanding goal of vision science is to connect psychophysical performance to its underlying </w:t>
      </w:r>
      <w:r w:rsidR="00DF0903">
        <w:rPr>
          <w:sz w:val="22"/>
          <w:szCs w:val="22"/>
        </w:rPr>
        <w:t xml:space="preserve">neural </w:t>
      </w:r>
      <w:r w:rsidR="00666C9F">
        <w:rPr>
          <w:sz w:val="22"/>
          <w:szCs w:val="22"/>
        </w:rPr>
        <w:t>mechanisms.</w:t>
      </w:r>
      <w:r w:rsidR="005A5A25">
        <w:rPr>
          <w:sz w:val="22"/>
          <w:szCs w:val="22"/>
        </w:rPr>
        <w:t xml:space="preserve"> </w:t>
      </w:r>
      <w:ins w:id="371" w:author="Brainard, David H" w:date="2021-05-08T13:43:00Z">
        <w:r w:rsidR="00477BCD">
          <w:rPr>
            <w:sz w:val="22"/>
            <w:szCs w:val="22"/>
          </w:rPr>
          <w:t xml:space="preserve">For probing mechanisms that mediate perceptual constancies, our paradigm has the attractive feature that there is a well-defined correct answer on each trial, so that for studies with animal subjects it is possible to provide performance-contingent reward. In addition, there are well-worked out methods for predicting psychophysical discrimination performance from recordings of the responses of neural populations </w:t>
        </w:r>
      </w:ins>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 </w:instrTex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EN.CITE.DATA </w:instrText>
      </w:r>
      <w:r w:rsidR="004B3F7A">
        <w:rPr>
          <w:sz w:val="22"/>
          <w:szCs w:val="22"/>
        </w:rPr>
      </w:r>
      <w:r w:rsidR="004B3F7A">
        <w:rPr>
          <w:sz w:val="22"/>
          <w:szCs w:val="22"/>
        </w:rPr>
        <w:fldChar w:fldCharType="end"/>
      </w:r>
      <w:r w:rsidR="004B3F7A">
        <w:rPr>
          <w:sz w:val="22"/>
          <w:szCs w:val="22"/>
        </w:rPr>
      </w:r>
      <w:r w:rsidR="004B3F7A">
        <w:rPr>
          <w:sz w:val="22"/>
          <w:szCs w:val="22"/>
        </w:rPr>
        <w:fldChar w:fldCharType="separate"/>
      </w:r>
      <w:r w:rsidR="004B3F7A">
        <w:rPr>
          <w:noProof/>
          <w:sz w:val="22"/>
          <w:szCs w:val="22"/>
        </w:rPr>
        <w:t>(Shadlen, Britten, Newsome, &amp; Movshon, 1996; Parker &amp; Newsome, 1998; Cohen &amp; Newsome, 2009; Nienborg, Cohen, &amp; Cumming, 2012; Ruff, Ni, &amp; Cohen, 2018)</w:t>
      </w:r>
      <w:r w:rsidR="004B3F7A">
        <w:rPr>
          <w:sz w:val="22"/>
          <w:szCs w:val="22"/>
        </w:rPr>
        <w:fldChar w:fldCharType="end"/>
      </w:r>
      <w:ins w:id="372" w:author="Brainard, David H" w:date="2021-05-08T13:43:00Z">
        <w:r w:rsidR="00477BCD">
          <w:rPr>
            <w:sz w:val="22"/>
            <w:szCs w:val="22"/>
          </w:rPr>
          <w:t xml:space="preserve">, and the theoretical links between such analysis and performance should continue to hold when task-irrelevant </w:t>
        </w:r>
      </w:ins>
      <w:ins w:id="373" w:author="Brainard, David H" w:date="2021-05-08T13:48:00Z">
        <w:r w:rsidR="00477BCD">
          <w:rPr>
            <w:sz w:val="22"/>
            <w:szCs w:val="22"/>
          </w:rPr>
          <w:t xml:space="preserve">stimulus </w:t>
        </w:r>
      </w:ins>
      <w:ins w:id="374" w:author="Brainard, David H" w:date="2021-05-08T13:43:00Z">
        <w:r w:rsidR="00477BCD">
          <w:rPr>
            <w:sz w:val="22"/>
            <w:szCs w:val="22"/>
          </w:rPr>
          <w:t>variation is added to the paradigm.</w:t>
        </w:r>
      </w:ins>
      <w:ins w:id="375" w:author="Brainard, David H" w:date="2021-05-08T13:44:00Z">
        <w:r w:rsidR="00477BCD">
          <w:rPr>
            <w:sz w:val="22"/>
            <w:szCs w:val="22"/>
          </w:rPr>
          <w:t xml:space="preserve"> </w:t>
        </w:r>
      </w:ins>
      <w:del w:id="376" w:author="Brainard, David H" w:date="2021-05-08T13:44:00Z">
        <w:r w:rsidR="005A5A25" w:rsidDel="00477BCD">
          <w:rPr>
            <w:sz w:val="22"/>
            <w:szCs w:val="22"/>
          </w:rPr>
          <w:delText xml:space="preserve">For probing mechanisms that mediate perceptual constancies, our paradigm has the attractive </w:delText>
        </w:r>
        <w:r w:rsidR="00A102BA" w:rsidDel="00477BCD">
          <w:rPr>
            <w:sz w:val="22"/>
            <w:szCs w:val="22"/>
          </w:rPr>
          <w:delText xml:space="preserve">property </w:delText>
        </w:r>
        <w:r w:rsidR="005A5A25" w:rsidDel="00477BCD">
          <w:rPr>
            <w:sz w:val="22"/>
            <w:szCs w:val="22"/>
          </w:rPr>
          <w:delText xml:space="preserve">that there is a well-defined correct answer on each trial, so that </w:delText>
        </w:r>
        <w:r w:rsidR="001551AA" w:rsidDel="00477BCD">
          <w:rPr>
            <w:sz w:val="22"/>
            <w:szCs w:val="22"/>
          </w:rPr>
          <w:delText xml:space="preserve">performance-contingent rewards can be provided to </w:delText>
        </w:r>
      </w:del>
      <w:del w:id="377" w:author="Brainard, David H" w:date="2021-05-08T10:33:00Z">
        <w:r w:rsidR="005A5A25" w:rsidDel="00BE09F9">
          <w:rPr>
            <w:sz w:val="22"/>
            <w:szCs w:val="22"/>
          </w:rPr>
          <w:delText xml:space="preserve">animal </w:delText>
        </w:r>
      </w:del>
      <w:del w:id="378" w:author="Brainard, David H" w:date="2021-05-08T13:44:00Z">
        <w:r w:rsidR="005A5A25" w:rsidDel="00477BCD">
          <w:rPr>
            <w:sz w:val="22"/>
            <w:szCs w:val="22"/>
          </w:rPr>
          <w:delText>subjects</w:delText>
        </w:r>
        <w:r w:rsidR="00A241E1" w:rsidDel="00477BCD">
          <w:rPr>
            <w:sz w:val="22"/>
            <w:szCs w:val="22"/>
          </w:rPr>
          <w:delText xml:space="preserve">. </w:delText>
        </w:r>
        <w:r w:rsidR="00390530" w:rsidDel="00477BCD">
          <w:rPr>
            <w:sz w:val="22"/>
            <w:szCs w:val="22"/>
          </w:rPr>
          <w:delText>T</w:delText>
        </w:r>
        <w:r w:rsidR="00A241E1" w:rsidDel="00477BCD">
          <w:rPr>
            <w:sz w:val="22"/>
            <w:szCs w:val="22"/>
          </w:rPr>
          <w:delText xml:space="preserve">here are </w:delText>
        </w:r>
        <w:r w:rsidR="004A5CD9" w:rsidDel="00477BCD">
          <w:rPr>
            <w:sz w:val="22"/>
            <w:szCs w:val="22"/>
          </w:rPr>
          <w:delText>analytical</w:delText>
        </w:r>
        <w:r w:rsidR="001E7F77" w:rsidDel="00477BCD">
          <w:rPr>
            <w:sz w:val="22"/>
            <w:szCs w:val="22"/>
          </w:rPr>
          <w:delText xml:space="preserve"> methods</w:delText>
        </w:r>
        <w:r w:rsidR="007E335B" w:rsidDel="00477BCD">
          <w:rPr>
            <w:sz w:val="22"/>
            <w:szCs w:val="22"/>
          </w:rPr>
          <w:delText xml:space="preserve"> </w:delText>
        </w:r>
        <w:r w:rsidR="00A241E1" w:rsidDel="00477BCD">
          <w:rPr>
            <w:sz w:val="22"/>
            <w:szCs w:val="22"/>
          </w:rPr>
          <w:delText xml:space="preserve">for </w:delText>
        </w:r>
        <w:r w:rsidR="00B66183" w:rsidDel="00477BCD">
          <w:rPr>
            <w:sz w:val="22"/>
            <w:szCs w:val="22"/>
          </w:rPr>
          <w:delText xml:space="preserve">linking </w:delText>
        </w:r>
        <w:r w:rsidR="00A241E1" w:rsidDel="00477BCD">
          <w:rPr>
            <w:sz w:val="22"/>
            <w:szCs w:val="22"/>
          </w:rPr>
          <w:delText xml:space="preserve">psychophysical discrimination performance </w:delText>
        </w:r>
        <w:r w:rsidR="000D192F" w:rsidDel="00477BCD">
          <w:rPr>
            <w:sz w:val="22"/>
            <w:szCs w:val="22"/>
          </w:rPr>
          <w:delText xml:space="preserve">to </w:delText>
        </w:r>
        <w:r w:rsidR="00A241E1" w:rsidDel="00477BCD">
          <w:rPr>
            <w:sz w:val="22"/>
            <w:szCs w:val="22"/>
          </w:rPr>
          <w:delText>the response</w:delText>
        </w:r>
        <w:r w:rsidR="00F3374F" w:rsidDel="00477BCD">
          <w:rPr>
            <w:sz w:val="22"/>
            <w:szCs w:val="22"/>
          </w:rPr>
          <w:delText xml:space="preserve"> propertie</w:delText>
        </w:r>
        <w:r w:rsidR="00A241E1" w:rsidDel="00477BCD">
          <w:rPr>
            <w:sz w:val="22"/>
            <w:szCs w:val="22"/>
          </w:rPr>
          <w:delText>s of neural populations</w:delText>
        </w:r>
        <w:r w:rsidR="00390530" w:rsidDel="00477BCD">
          <w:rPr>
            <w:sz w:val="22"/>
            <w:szCs w:val="22"/>
          </w:rPr>
          <w:delText xml:space="preserve"> that can be applied to studies like those performed here</w:delText>
        </w:r>
        <w:r w:rsidR="00A241E1" w:rsidDel="00477BCD">
          <w:rPr>
            <w:sz w:val="22"/>
            <w:szCs w:val="22"/>
          </w:rPr>
          <w:delText xml:space="preserve"> </w:delText>
        </w:r>
        <w:r w:rsidR="00BC3349" w:rsidDel="00477BCD">
          <w:rPr>
            <w:sz w:val="22"/>
            <w:szCs w:val="22"/>
          </w:rPr>
          <w:fldChar w:fldCharType="begin">
            <w:fldData xml:space="preserve">PEVuZE5vdGU+PENpdGU+PEF1dGhvcj5TYWx6bWFuPC9BdXRob3I+PFllYXI+MTk5NDwvWWVhcj48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</w:fldData>
          </w:fldChar>
        </w:r>
        <w:r w:rsidR="00BC3349" w:rsidDel="00477BCD">
          <w:rPr>
            <w:sz w:val="22"/>
            <w:szCs w:val="22"/>
          </w:rPr>
          <w:delInstrText xml:space="preserve"> ADDIN EN.CITE </w:delInstrText>
        </w:r>
        <w:r w:rsidR="00BC3349" w:rsidDel="00477BCD">
          <w:rPr>
            <w:sz w:val="22"/>
            <w:szCs w:val="22"/>
          </w:rPr>
          <w:fldChar w:fldCharType="begin">
            <w:fldData xml:space="preserve">PEVuZE5vdGU+PENpdGU+PEF1dGhvcj5TYWx6bWFuPC9BdXRob3I+PFllYXI+MTk5NDwvWWVhcj48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</w:fldData>
          </w:fldChar>
        </w:r>
        <w:r w:rsidR="00BC3349" w:rsidDel="00477BCD">
          <w:rPr>
            <w:sz w:val="22"/>
            <w:szCs w:val="22"/>
          </w:rPr>
          <w:delInstrText xml:space="preserve"> ADDIN EN.CITE.DATA </w:delInstrText>
        </w:r>
        <w:r w:rsidR="00BC3349" w:rsidDel="00477BCD">
          <w:rPr>
            <w:sz w:val="22"/>
            <w:szCs w:val="22"/>
          </w:rPr>
        </w:r>
        <w:r w:rsidR="00BC3349" w:rsidDel="00477BCD">
          <w:rPr>
            <w:sz w:val="22"/>
            <w:szCs w:val="22"/>
          </w:rPr>
          <w:fldChar w:fldCharType="end"/>
        </w:r>
        <w:r w:rsidR="00BC3349" w:rsidDel="00477BCD">
          <w:rPr>
            <w:sz w:val="22"/>
            <w:szCs w:val="22"/>
          </w:rPr>
        </w:r>
        <w:r w:rsidR="00BC3349" w:rsidDel="00477BCD">
          <w:rPr>
            <w:sz w:val="22"/>
            <w:szCs w:val="22"/>
          </w:rPr>
          <w:fldChar w:fldCharType="separate"/>
        </w:r>
        <w:r w:rsidR="00BC3349" w:rsidDel="00477BCD">
          <w:rPr>
            <w:noProof/>
            <w:sz w:val="22"/>
            <w:szCs w:val="22"/>
          </w:rPr>
          <w:delText>(Salzman &amp; Newsome, 1994; Shadlen, Britten, Newsome, &amp; Movshon, 1996; Cohen &amp; Maunsell, 2011; Ruff &amp; Cohen, 2019)</w:delText>
        </w:r>
        <w:r w:rsidR="00BC3349" w:rsidDel="00477BCD">
          <w:rPr>
            <w:sz w:val="22"/>
            <w:szCs w:val="22"/>
          </w:rPr>
          <w:fldChar w:fldCharType="end"/>
        </w:r>
        <w:r w:rsidR="00DB1A37" w:rsidDel="00477BCD">
          <w:rPr>
            <w:sz w:val="22"/>
            <w:szCs w:val="22"/>
          </w:rPr>
          <w:delText>.</w:delText>
        </w:r>
      </w:del>
      <w:ins w:id="379" w:author="JohannesBurge" w:date="2021-04-26T11:18:00Z">
        <w:del w:id="380" w:author="Brainard, David H" w:date="2021-05-08T13:44:00Z">
          <w:r w:rsidR="00857492" w:rsidDel="00477BCD">
            <w:rPr>
              <w:sz w:val="22"/>
              <w:szCs w:val="22"/>
            </w:rPr>
            <w:delText xml:space="preserve"> </w:delText>
          </w:r>
        </w:del>
      </w:ins>
      <w:r w:rsidR="006646F8">
        <w:rPr>
          <w:sz w:val="22"/>
          <w:szCs w:val="22"/>
        </w:rPr>
        <w:t>Complementing these measurements with n</w:t>
      </w:r>
      <w:r w:rsidR="005702D7">
        <w:rPr>
          <w:sz w:val="22"/>
          <w:szCs w:val="22"/>
        </w:rPr>
        <w:t xml:space="preserve">ormative </w:t>
      </w:r>
      <w:r w:rsidR="00A70E9A">
        <w:rPr>
          <w:sz w:val="22"/>
          <w:szCs w:val="22"/>
        </w:rPr>
        <w:t>analyses</w:t>
      </w:r>
      <w:r w:rsidR="008D4BC3">
        <w:rPr>
          <w:sz w:val="22"/>
          <w:szCs w:val="22"/>
        </w:rPr>
        <w:t xml:space="preserve"> </w:t>
      </w:r>
      <w:r w:rsidR="006A22C9">
        <w:rPr>
          <w:sz w:val="22"/>
          <w:szCs w:val="22"/>
        </w:rPr>
        <w:t xml:space="preserve">that </w:t>
      </w:r>
      <w:r w:rsidR="00B81293">
        <w:rPr>
          <w:sz w:val="22"/>
          <w:szCs w:val="22"/>
        </w:rPr>
        <w:t>leverag</w:t>
      </w:r>
      <w:r w:rsidR="006A22C9">
        <w:rPr>
          <w:sz w:val="22"/>
          <w:szCs w:val="22"/>
        </w:rPr>
        <w:t xml:space="preserve">e </w:t>
      </w:r>
      <w:r w:rsidR="00E6079C">
        <w:rPr>
          <w:sz w:val="22"/>
          <w:szCs w:val="22"/>
        </w:rPr>
        <w:t xml:space="preserve">receptive fields that encode the </w:t>
      </w:r>
      <w:r w:rsidR="00482926">
        <w:rPr>
          <w:sz w:val="22"/>
          <w:szCs w:val="22"/>
        </w:rPr>
        <w:t>optimal stimulus features for specific tasks</w:t>
      </w:r>
      <w:r w:rsidR="00E6079C">
        <w:rPr>
          <w:sz w:val="22"/>
          <w:szCs w:val="22"/>
        </w:rPr>
        <w:t xml:space="preserve"> and </w:t>
      </w:r>
      <w:r w:rsidR="001551AA">
        <w:rPr>
          <w:sz w:val="22"/>
          <w:szCs w:val="22"/>
        </w:rPr>
        <w:t>that</w:t>
      </w:r>
      <w:r w:rsidR="00E6079C">
        <w:rPr>
          <w:sz w:val="22"/>
          <w:szCs w:val="22"/>
        </w:rPr>
        <w:t xml:space="preserve"> optimally decode the</w:t>
      </w:r>
      <w:r w:rsidR="001551AA">
        <w:rPr>
          <w:sz w:val="22"/>
          <w:szCs w:val="22"/>
        </w:rPr>
        <w:t xml:space="preserve"> responses of the</w:t>
      </w:r>
      <w:r w:rsidR="00A70E9A">
        <w:rPr>
          <w:sz w:val="22"/>
          <w:szCs w:val="22"/>
        </w:rPr>
        <w:t>se</w:t>
      </w:r>
      <w:r w:rsidR="001551AA">
        <w:rPr>
          <w:sz w:val="22"/>
          <w:szCs w:val="22"/>
        </w:rPr>
        <w:t xml:space="preserve"> receptive fields</w:t>
      </w:r>
      <w:r w:rsidR="00857492">
        <w:rPr>
          <w:sz w:val="22"/>
          <w:szCs w:val="22"/>
        </w:rPr>
        <w:t xml:space="preserve"> </w:t>
      </w:r>
      <w:r w:rsidR="00A70E9A">
        <w:rPr>
          <w:sz w:val="22"/>
          <w:szCs w:val="22"/>
        </w:rPr>
        <w:t xml:space="preserve">into estimates (or forced-choice responses) </w:t>
      </w:r>
      <w:r w:rsidR="005702D7">
        <w:rPr>
          <w:sz w:val="22"/>
          <w:szCs w:val="22"/>
        </w:rPr>
        <w:t xml:space="preserve">will help </w:t>
      </w:r>
      <w:r w:rsidR="00A70E9A">
        <w:rPr>
          <w:sz w:val="22"/>
          <w:szCs w:val="22"/>
        </w:rPr>
        <w:t xml:space="preserve">enrich our </w:t>
      </w:r>
      <w:r w:rsidR="00835F5B">
        <w:rPr>
          <w:sz w:val="22"/>
          <w:szCs w:val="22"/>
        </w:rPr>
        <w:t xml:space="preserve">understanding of the links </w:t>
      </w:r>
      <w:r w:rsidR="00DF4034">
        <w:rPr>
          <w:sz w:val="22"/>
          <w:szCs w:val="22"/>
        </w:rPr>
        <w:t xml:space="preserve">between sensory-perceptual processing, neural computation, and psychophysical performance </w: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(Geisler, Najemnik, &amp; Ing, 2009; Burge &amp; Jaini, 2017; Jaini &amp; Burge, 2017; Burge, 2020)</w:t>
      </w:r>
      <w:r w:rsidR="00BC3349">
        <w:rPr>
          <w:sz w:val="22"/>
          <w:szCs w:val="22"/>
        </w:rPr>
        <w:fldChar w:fldCharType="end"/>
      </w:r>
      <w:r w:rsidR="00857492">
        <w:rPr>
          <w:sz w:val="22"/>
          <w:szCs w:val="22"/>
        </w:rPr>
        <w:t>.</w:t>
      </w:r>
      <w:r w:rsidR="00D22CB1">
        <w:rPr>
          <w:sz w:val="22"/>
          <w:szCs w:val="22"/>
        </w:rPr>
        <w:t xml:space="preserve"> </w:t>
      </w:r>
      <w:r w:rsidR="001939F2">
        <w:rPr>
          <w:sz w:val="22"/>
          <w:szCs w:val="22"/>
        </w:rPr>
        <w:t>There have already been some successes of this approach in the domains of blur, binocular disparity, and speed estimation</w:t>
      </w:r>
      <w:r w:rsidR="000F5152">
        <w:rPr>
          <w:sz w:val="22"/>
          <w:szCs w:val="22"/>
        </w:rPr>
        <w:t xml:space="preserve"> in naturalistic images</w:t>
      </w:r>
      <w:r w:rsidR="001939F2">
        <w:rPr>
          <w:sz w:val="22"/>
          <w:szCs w:val="22"/>
        </w:rPr>
        <w:t xml:space="preserve"> </w: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 </w:instrTex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(Burge &amp; Geisler, 2011; Burge &amp; Geisler, 2014; Burge &amp; Geisler, 2015; Chin &amp; Burge, 2020)</w:t>
      </w:r>
      <w:r w:rsidR="00BC3349">
        <w:rPr>
          <w:sz w:val="22"/>
          <w:szCs w:val="22"/>
        </w:rPr>
        <w:fldChar w:fldCharType="end"/>
      </w:r>
      <w:r w:rsidR="001939F2">
        <w:rPr>
          <w:sz w:val="22"/>
          <w:szCs w:val="22"/>
        </w:rPr>
        <w:t xml:space="preserve">. </w:t>
      </w:r>
      <w:r w:rsidR="00B057B2">
        <w:rPr>
          <w:sz w:val="22"/>
          <w:szCs w:val="22"/>
        </w:rPr>
        <w:t>W</w:t>
      </w:r>
      <w:r w:rsidR="00A241E1">
        <w:rPr>
          <w:sz w:val="22"/>
          <w:szCs w:val="22"/>
        </w:rPr>
        <w:t xml:space="preserve">e are excited about the potential of our paradigm </w:t>
      </w:r>
      <w:del w:id="381" w:author="JohannesBurge" w:date="2021-05-30T13:14:00Z">
        <w:r w:rsidR="00A241E1" w:rsidDel="00B218D8">
          <w:rPr>
            <w:sz w:val="22"/>
            <w:szCs w:val="22"/>
          </w:rPr>
          <w:delText xml:space="preserve">to be adopted </w:delText>
        </w:r>
      </w:del>
      <w:r w:rsidR="00A241E1">
        <w:rPr>
          <w:sz w:val="22"/>
          <w:szCs w:val="22"/>
        </w:rPr>
        <w:t xml:space="preserve">to provide rigorous </w:t>
      </w:r>
      <w:r w:rsidR="00864576">
        <w:rPr>
          <w:sz w:val="22"/>
          <w:szCs w:val="22"/>
        </w:rPr>
        <w:t xml:space="preserve">quantitative insights </w:t>
      </w:r>
      <w:r w:rsidR="000D0DC3">
        <w:rPr>
          <w:sz w:val="22"/>
          <w:szCs w:val="22"/>
        </w:rPr>
        <w:t xml:space="preserve">about the sensory-perceptual processing and </w:t>
      </w:r>
      <w:r w:rsidR="00864576">
        <w:rPr>
          <w:sz w:val="22"/>
          <w:szCs w:val="22"/>
        </w:rPr>
        <w:t xml:space="preserve">the neural </w:t>
      </w:r>
      <w:r w:rsidR="000D0DC3">
        <w:rPr>
          <w:sz w:val="22"/>
          <w:szCs w:val="22"/>
        </w:rPr>
        <w:t xml:space="preserve">computations </w:t>
      </w:r>
      <w:r w:rsidR="00864576">
        <w:rPr>
          <w:sz w:val="22"/>
          <w:szCs w:val="22"/>
        </w:rPr>
        <w:t xml:space="preserve">underlying </w:t>
      </w:r>
      <w:r w:rsidR="00032A5C">
        <w:rPr>
          <w:sz w:val="22"/>
          <w:szCs w:val="22"/>
        </w:rPr>
        <w:t xml:space="preserve">color </w:t>
      </w:r>
      <w:r w:rsidR="00864576">
        <w:rPr>
          <w:sz w:val="22"/>
          <w:szCs w:val="22"/>
        </w:rPr>
        <w:t>constancy</w:t>
      </w:r>
      <w:r w:rsidR="00A419F7">
        <w:rPr>
          <w:sz w:val="22"/>
          <w:szCs w:val="22"/>
        </w:rPr>
        <w:t xml:space="preserve"> in particular, and perceptual constancy more generally</w:t>
      </w:r>
      <w:r w:rsidR="00864576">
        <w:rPr>
          <w:sz w:val="22"/>
          <w:szCs w:val="22"/>
        </w:rPr>
        <w:t>.</w:t>
      </w:r>
      <w:ins w:id="382" w:author="Brainard, David H" w:date="2021-05-08T13:59:00Z">
        <w:r w:rsidR="001F740C">
          <w:rPr>
            <w:sz w:val="22"/>
            <w:szCs w:val="22"/>
          </w:rPr>
          <w:t xml:space="preserve"> Our previous computational work on </w:t>
        </w:r>
      </w:ins>
      <w:ins w:id="383" w:author="Brainard, David H" w:date="2021-05-08T14:00:00Z">
        <w:r w:rsidR="001F740C">
          <w:rPr>
            <w:sz w:val="22"/>
            <w:szCs w:val="22"/>
          </w:rPr>
          <w:t xml:space="preserve">lightness constancy is relevant in this context </w:t>
        </w:r>
      </w:ins>
      <w:r w:rsidR="004A64D2">
        <w:rPr>
          <w:sz w:val="22"/>
          <w:szCs w:val="22"/>
        </w:rPr>
        <w:fldChar w:fldCharType="begin"/>
      </w:r>
      <w:r w:rsidR="004A64D2">
        <w:rPr>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4A64D2">
        <w:rPr>
          <w:sz w:val="22"/>
          <w:szCs w:val="22"/>
        </w:rPr>
        <w:fldChar w:fldCharType="separate"/>
      </w:r>
      <w:r w:rsidR="004A64D2">
        <w:rPr>
          <w:noProof/>
          <w:sz w:val="22"/>
          <w:szCs w:val="22"/>
        </w:rPr>
        <w:t>(Singh, Cottaris, Heasly, Brainard, &amp; Burge, 2018)</w:t>
      </w:r>
      <w:r w:rsidR="004A64D2">
        <w:rPr>
          <w:sz w:val="22"/>
          <w:szCs w:val="22"/>
        </w:rPr>
        <w:fldChar w:fldCharType="end"/>
      </w:r>
      <w:ins w:id="384" w:author="Brainard, David H" w:date="2021-05-08T14:01:00Z">
        <w:r w:rsidR="00A94587">
          <w:rPr>
            <w:sz w:val="22"/>
            <w:szCs w:val="22"/>
          </w:rPr>
          <w:t>.</w:t>
        </w:r>
      </w:ins>
    </w:p>
    <w:p w14:paraId="34262082" w14:textId="77777777" w:rsidR="00EC6BA0" w:rsidRDefault="00EC6BA0" w:rsidP="005C0EFF">
      <w:pPr>
        <w:pStyle w:val="Default"/>
        <w:spacing w:before="0"/>
        <w:rPr>
          <w:rFonts w:ascii="Times New Roman" w:hAnsi="Times New Roman"/>
          <w:sz w:val="22"/>
          <w:szCs w:val="22"/>
        </w:rPr>
      </w:pPr>
    </w:p>
    <w:p w14:paraId="18D7F5E9" w14:textId="0965935B"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We used a statistical model of naturally-</w:t>
      </w:r>
      <w:r w:rsidR="00736FDF">
        <w:rPr>
          <w:rFonts w:ascii="Times New Roman" w:hAnsi="Times New Roman"/>
          <w:sz w:val="22"/>
          <w:szCs w:val="22"/>
        </w:rPr>
        <w:t>occurring</w:t>
      </w:r>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w:t>
      </w:r>
      <w:r w:rsidR="003518E5">
        <w:rPr>
          <w:rFonts w:ascii="Times New Roman" w:hAnsi="Times New Roman"/>
          <w:sz w:val="22"/>
          <w:szCs w:val="22"/>
        </w:rPr>
        <w:lastRenderedPageBreak/>
        <w:t xml:space="preserve">functions. This model was developed in our earlier work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 see also Brainard &amp; Freeman, 1997; Zhang &amp; Brainard, 2004)</w:t>
      </w:r>
      <w:r w:rsidR="00BC3349">
        <w:rPr>
          <w:rFonts w:ascii="Times New Roman" w:hAnsi="Times New Roman"/>
          <w:sz w:val="22"/>
          <w:szCs w:val="22"/>
        </w:rPr>
        <w:fldChar w:fldCharType="end"/>
      </w:r>
      <w:r w:rsidR="00F64952">
        <w:rPr>
          <w:rFonts w:ascii="Times New Roman" w:hAnsi="Times New Roman"/>
          <w:sz w:val="22"/>
          <w:szCs w:val="22"/>
        </w:rPr>
        <w:t xml:space="preserve">. </w:t>
      </w:r>
      <w:del w:id="385" w:author="Brainard, David H" w:date="2021-05-08T14:01:00Z">
        <w:r w:rsidR="00F64952" w:rsidDel="004A64D2">
          <w:rPr>
            <w:rFonts w:ascii="Times New Roman" w:hAnsi="Times New Roman"/>
            <w:sz w:val="22"/>
            <w:szCs w:val="22"/>
          </w:rPr>
          <w:delText xml:space="preserve">This </w:delText>
        </w:r>
      </w:del>
      <w:ins w:id="386" w:author="Brainard, David H" w:date="2021-05-08T14:01:00Z">
        <w:r w:rsidR="004A64D2">
          <w:rPr>
            <w:rFonts w:ascii="Times New Roman" w:hAnsi="Times New Roman"/>
            <w:sz w:val="22"/>
            <w:szCs w:val="22"/>
          </w:rPr>
          <w:t xml:space="preserve">The </w:t>
        </w:r>
      </w:ins>
      <w:r w:rsidR="00F64952">
        <w:rPr>
          <w:rFonts w:ascii="Times New Roman" w:hAnsi="Times New Roman"/>
          <w:sz w:val="22"/>
          <w:szCs w:val="22"/>
        </w:rPr>
        <w:t xml:space="preserve">model is based on measurements of surface reflectance functions of the Munsell papers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(Kelly, Gibson, &amp; Nickerson, 1943)</w:t>
      </w:r>
      <w:r w:rsidR="00BC3349">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w:t>
      </w:r>
      <w:ins w:id="387" w:author="Brainard, David H" w:date="2021-05-08T14:01:00Z">
        <w:r w:rsidR="004A64D2">
          <w:rPr>
            <w:rFonts w:ascii="Times New Roman" w:hAnsi="Times New Roman"/>
            <w:sz w:val="22"/>
            <w:szCs w:val="22"/>
          </w:rPr>
          <w:t xml:space="preserve">natural </w:t>
        </w:r>
      </w:ins>
      <w:r w:rsidR="00F64952">
        <w:rPr>
          <w:rFonts w:ascii="Times New Roman" w:hAnsi="Times New Roman"/>
          <w:sz w:val="22"/>
          <w:szCs w:val="22"/>
        </w:rPr>
        <w:t xml:space="preserve">surfaces characterized by Vrhel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(1994)</w:t>
      </w:r>
      <w:r w:rsidR="00BC3349">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w:t>
      </w:r>
      <w:ins w:id="388" w:author="JohannesBurge" w:date="2021-05-30T13:15:00Z">
        <w:r w:rsidR="00644702">
          <w:rPr>
            <w:rFonts w:ascii="Times New Roman" w:hAnsi="Times New Roman"/>
            <w:sz w:val="22"/>
            <w:szCs w:val="22"/>
          </w:rPr>
          <w:t>how the distribution of natural surface reflectances is modeled</w:t>
        </w:r>
      </w:ins>
      <w:del w:id="389" w:author="JohannesBurge" w:date="2021-05-30T13:15:00Z">
        <w:r w:rsidR="00787B43" w:rsidDel="00644702">
          <w:rPr>
            <w:rFonts w:ascii="Times New Roman" w:hAnsi="Times New Roman"/>
            <w:sz w:val="22"/>
            <w:szCs w:val="22"/>
          </w:rPr>
          <w:delText>our choice of surface reflectance model</w:delText>
        </w:r>
      </w:del>
      <w:r w:rsidR="00787B43">
        <w:rPr>
          <w:rFonts w:ascii="Times New Roman" w:hAnsi="Times New Roman"/>
          <w:sz w:val="22"/>
          <w:szCs w:val="22"/>
        </w:rPr>
        <w:t xml:space="preserve">. If the model </w:t>
      </w:r>
      <w:ins w:id="390" w:author="JohannesBurge" w:date="2021-05-30T13:15:00Z">
        <w:r w:rsidR="00705D2A">
          <w:rPr>
            <w:rFonts w:ascii="Times New Roman" w:hAnsi="Times New Roman"/>
            <w:sz w:val="22"/>
            <w:szCs w:val="22"/>
          </w:rPr>
          <w:t xml:space="preserve">of surface reflectance </w:t>
        </w:r>
      </w:ins>
      <w:r w:rsidR="00787B43">
        <w:rPr>
          <w:rFonts w:ascii="Times New Roman" w:hAnsi="Times New Roman"/>
          <w:sz w:val="22"/>
          <w:szCs w:val="22"/>
        </w:rPr>
        <w:t xml:space="preserve">overestimates the variation in natural surfaces, the effect of external noise </w:t>
      </w:r>
      <w:del w:id="391" w:author="JohannesBurge" w:date="2021-05-30T13:16:00Z">
        <w:r w:rsidR="00787B43" w:rsidDel="00D01759">
          <w:rPr>
            <w:rFonts w:ascii="Times New Roman" w:hAnsi="Times New Roman"/>
            <w:sz w:val="22"/>
            <w:szCs w:val="22"/>
          </w:rPr>
          <w:delText xml:space="preserve">for such variation </w:delText>
        </w:r>
      </w:del>
      <w:ins w:id="392" w:author="JohannesBurge" w:date="2021-05-30T13:17:00Z">
        <w:r w:rsidR="00D94F19">
          <w:rPr>
            <w:rFonts w:ascii="Times New Roman" w:hAnsi="Times New Roman"/>
            <w:sz w:val="22"/>
            <w:szCs w:val="22"/>
          </w:rPr>
          <w:t xml:space="preserve">in natural scenes </w:t>
        </w:r>
      </w:ins>
      <w:ins w:id="393" w:author="JohannesBurge" w:date="2021-05-30T13:16:00Z">
        <w:r w:rsidR="00D01759">
          <w:rPr>
            <w:rFonts w:ascii="Times New Roman" w:hAnsi="Times New Roman"/>
            <w:sz w:val="22"/>
            <w:szCs w:val="22"/>
          </w:rPr>
          <w:t xml:space="preserve">will be less than </w:t>
        </w:r>
      </w:ins>
      <w:del w:id="394" w:author="JohannesBurge" w:date="2021-05-30T13:16:00Z">
        <w:r w:rsidR="00787B43" w:rsidDel="00D01759">
          <w:rPr>
            <w:rFonts w:ascii="Times New Roman" w:hAnsi="Times New Roman"/>
            <w:sz w:val="22"/>
            <w:szCs w:val="22"/>
          </w:rPr>
          <w:delText xml:space="preserve">is less than </w:delText>
        </w:r>
      </w:del>
      <w:r w:rsidR="00787B43">
        <w:rPr>
          <w:rFonts w:ascii="Times New Roman" w:hAnsi="Times New Roman"/>
          <w:sz w:val="22"/>
          <w:szCs w:val="22"/>
        </w:rPr>
        <w:t>we estimated. Conversely, if the model</w:t>
      </w:r>
      <w:ins w:id="395" w:author="JohannesBurge" w:date="2021-05-30T13:17:00Z">
        <w:r w:rsidR="005729C1">
          <w:rPr>
            <w:rFonts w:ascii="Times New Roman" w:hAnsi="Times New Roman"/>
            <w:sz w:val="22"/>
            <w:szCs w:val="22"/>
          </w:rPr>
          <w:t xml:space="preserve"> of surface reflectance</w:t>
        </w:r>
      </w:ins>
      <w:r w:rsidR="00787B43">
        <w:rPr>
          <w:rFonts w:ascii="Times New Roman" w:hAnsi="Times New Roman"/>
          <w:sz w:val="22"/>
          <w:szCs w:val="22"/>
        </w:rPr>
        <w:t xml:space="preserve"> underestimates the variation in natural surfaces</w:t>
      </w:r>
      <w:ins w:id="396" w:author="JohannesBurge" w:date="2021-05-30T13:17:00Z">
        <w:r w:rsidR="009D2339">
          <w:rPr>
            <w:rFonts w:ascii="Times New Roman" w:hAnsi="Times New Roman"/>
            <w:sz w:val="22"/>
            <w:szCs w:val="22"/>
          </w:rPr>
          <w:t>, the effect of external noise in natural scenes will be greater than we estimated</w:t>
        </w:r>
        <w:r w:rsidR="008A1F06">
          <w:rPr>
            <w:rFonts w:ascii="Times New Roman" w:hAnsi="Times New Roman"/>
            <w:sz w:val="22"/>
            <w:szCs w:val="22"/>
          </w:rPr>
          <w:t xml:space="preserve"> </w:t>
        </w:r>
      </w:ins>
      <w:del w:id="397" w:author="JohannesBurge" w:date="2021-05-30T13:17:00Z">
        <w:r w:rsidR="00787B43" w:rsidDel="008A1F06">
          <w:rPr>
            <w:rFonts w:ascii="Times New Roman" w:hAnsi="Times New Roman"/>
            <w:sz w:val="22"/>
            <w:szCs w:val="22"/>
          </w:rPr>
          <w:delText xml:space="preserve">. We discuss elsewhere other approaches to modeling naturally occurring surface variations, and present limitations on </w:delText>
        </w:r>
      </w:del>
      <w:ins w:id="398" w:author="Brainard, David H" w:date="2021-05-08T14:02:00Z">
        <w:del w:id="399" w:author="JohannesBurge" w:date="2021-05-30T13:17:00Z">
          <w:r w:rsidR="004A64D2" w:rsidDel="008A1F06">
            <w:rPr>
              <w:rFonts w:ascii="Times New Roman" w:hAnsi="Times New Roman"/>
              <w:sz w:val="22"/>
              <w:szCs w:val="22"/>
            </w:rPr>
            <w:delText xml:space="preserve">of </w:delText>
          </w:r>
        </w:del>
      </w:ins>
      <w:del w:id="400" w:author="JohannesBurge" w:date="2021-05-30T13:17:00Z">
        <w:r w:rsidR="00787B43" w:rsidDel="008A1F06">
          <w:rPr>
            <w:rFonts w:ascii="Times New Roman" w:hAnsi="Times New Roman"/>
            <w:sz w:val="22"/>
            <w:szCs w:val="22"/>
          </w:rPr>
          <w:delText>those methods</w:delText>
        </w:r>
      </w:del>
      <w:ins w:id="401" w:author="Brainard, David H" w:date="2021-05-08T14:02:00Z">
        <w:del w:id="402" w:author="JohannesBurge" w:date="2021-05-30T13:17:00Z">
          <w:r w:rsidR="004A64D2" w:rsidDel="008A1F06">
            <w:rPr>
              <w:rFonts w:ascii="Times New Roman" w:hAnsi="Times New Roman"/>
              <w:sz w:val="22"/>
              <w:szCs w:val="22"/>
            </w:rPr>
            <w:delText>presently-available approaches</w:delText>
          </w:r>
        </w:del>
      </w:ins>
      <w:del w:id="403" w:author="JohannesBurge" w:date="2021-05-30T13:17:00Z">
        <w:r w:rsidR="00787B43" w:rsidDel="008A1F06">
          <w:rPr>
            <w:rFonts w:ascii="Times New Roman" w:hAnsi="Times New Roman"/>
            <w:sz w:val="22"/>
            <w:szCs w:val="22"/>
          </w:rPr>
          <w:delText xml:space="preserve"> </w:delText>
        </w:r>
      </w:del>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w:t>
      </w:r>
      <w:r w:rsidR="00BC3349">
        <w:rPr>
          <w:rFonts w:ascii="Times New Roman" w:hAnsi="Times New Roman"/>
          <w:sz w:val="22"/>
          <w:szCs w:val="22"/>
        </w:rPr>
        <w:fldChar w:fldCharType="end"/>
      </w:r>
      <w:r w:rsidR="00356387">
        <w:rPr>
          <w:rFonts w:ascii="Times New Roman" w:hAnsi="Times New Roman"/>
          <w:sz w:val="22"/>
          <w:szCs w:val="22"/>
        </w:rPr>
        <w:t xml:space="preserve">. Future refinement of surface reflectance models could be used in conjunction with the </w:t>
      </w:r>
      <w:ins w:id="404" w:author="Brainard, David H" w:date="2021-05-08T14:02:00Z">
        <w:r w:rsidR="004A64D2">
          <w:rPr>
            <w:rFonts w:ascii="Times New Roman" w:hAnsi="Times New Roman"/>
            <w:sz w:val="22"/>
            <w:szCs w:val="22"/>
          </w:rPr>
          <w:t xml:space="preserve">parameters </w:t>
        </w:r>
      </w:ins>
      <w:r w:rsidR="00356387">
        <w:rPr>
          <w:rFonts w:ascii="Times New Roman" w:hAnsi="Times New Roman"/>
          <w:sz w:val="22"/>
          <w:szCs w:val="22"/>
        </w:rPr>
        <w:t xml:space="preserve">linear receptive field model </w:t>
      </w:r>
      <w:del w:id="405" w:author="JohannesBurge" w:date="2021-05-30T13:18:00Z">
        <w:r w:rsidR="00356387" w:rsidDel="00FA4500">
          <w:rPr>
            <w:rFonts w:ascii="Times New Roman" w:hAnsi="Times New Roman"/>
            <w:sz w:val="22"/>
            <w:szCs w:val="22"/>
          </w:rPr>
          <w:delText>we report here</w:delText>
        </w:r>
      </w:del>
      <w:ins w:id="406" w:author="JohannesBurge" w:date="2021-05-30T13:18:00Z">
        <w:r w:rsidR="00FA4500">
          <w:rPr>
            <w:rFonts w:ascii="Times New Roman" w:hAnsi="Times New Roman"/>
            <w:sz w:val="22"/>
            <w:szCs w:val="22"/>
          </w:rPr>
          <w:t>developed here</w:t>
        </w:r>
      </w:ins>
      <w:r w:rsidR="00356387">
        <w:rPr>
          <w:rFonts w:ascii="Times New Roman" w:hAnsi="Times New Roman"/>
          <w:sz w:val="22"/>
          <w:szCs w:val="22"/>
        </w:rPr>
        <w:t>,</w:t>
      </w:r>
      <w:ins w:id="407" w:author="Brainard, David H" w:date="2021-05-08T14:02:00Z">
        <w:r w:rsidR="004A64D2">
          <w:rPr>
            <w:rFonts w:ascii="Times New Roman" w:hAnsi="Times New Roman"/>
            <w:sz w:val="22"/>
            <w:szCs w:val="22"/>
          </w:rPr>
          <w:t xml:space="preserve"> without need for new data collection,</w:t>
        </w:r>
      </w:ins>
      <w:r w:rsidR="00356387">
        <w:rPr>
          <w:rFonts w:ascii="Times New Roman" w:hAnsi="Times New Roman"/>
          <w:sz w:val="22"/>
          <w:szCs w:val="22"/>
        </w:rPr>
        <w:t xml:space="preserv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w:t>
      </w:r>
      <w:r w:rsidRPr="00CF63FF">
        <w:rPr>
          <w:rFonts w:ascii="Times New Roman" w:hAnsi="Times New Roman"/>
          <w:sz w:val="22"/>
          <w:szCs w:val="22"/>
        </w:rPr>
        <w:lastRenderedPageBreak/>
        <w:t>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it-IT"/>
        </w:rPr>
        <w:t>Apparatus</w:t>
      </w:r>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stimuli were presented on a calibrated LCD color monitor (27-in. NEC MultiSync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and mgl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 xml:space="preserve">chin cup and forehead rest (Headspot, UHCOTech,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402AF923"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monitor was calibrated using a spectroradiometer (PhotoResearch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BC3349">
        <w:rPr>
          <w:rFonts w:ascii="Times New Roman" w:hAnsi="Times New Roman" w:cs="Times New Roman"/>
          <w:sz w:val="22"/>
          <w:szCs w:val="22"/>
        </w:rPr>
        <w:fldChar w:fldCharType="begin"/>
      </w:r>
      <w:r w:rsidR="00BC3349">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BC3349">
        <w:rPr>
          <w:rFonts w:ascii="Times New Roman" w:hAnsi="Times New Roman" w:cs="Times New Roman"/>
          <w:sz w:val="22"/>
          <w:szCs w:val="22"/>
        </w:rPr>
        <w:fldChar w:fldCharType="separate"/>
      </w:r>
      <w:r w:rsidR="00BC3349">
        <w:rPr>
          <w:rFonts w:ascii="Times New Roman" w:hAnsi="Times New Roman" w:cs="Times New Roman"/>
          <w:noProof/>
          <w:sz w:val="22"/>
          <w:szCs w:val="22"/>
        </w:rPr>
        <w:t>(Brainard, Pelli, &amp; Robson, 2002)</w:t>
      </w:r>
      <w:r w:rsidR="00BC3349">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1F7C0EDF"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(Ishihara, 1977)</w:t>
      </w:r>
      <w:r w:rsidR="00BC3349">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lastRenderedPageBreak/>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5A614423"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w:t>
      </w:r>
      <w:ins w:id="408" w:author="Brainard, David H" w:date="2021-05-08T10:23:00Z">
        <w:r w:rsidR="00D971DB">
          <w:rPr>
            <w:rStyle w:val="None"/>
            <w:rFonts w:ascii="Times New Roman" w:hAnsi="Times New Roman"/>
            <w:sz w:val="22"/>
            <w:szCs w:val="22"/>
            <w:shd w:val="clear" w:color="auto" w:fill="FFFFFF"/>
          </w:rPr>
          <w:t xml:space="preserve"> A</w:t>
        </w:r>
      </w:ins>
      <w:del w:id="409" w:author="Brainard, David H" w:date="2021-05-08T10:23:00Z">
        <w:r w:rsidDel="00D971DB">
          <w:rPr>
            <w:rStyle w:val="None"/>
            <w:rFonts w:ascii="Times New Roman" w:hAnsi="Times New Roman"/>
            <w:sz w:val="22"/>
            <w:szCs w:val="22"/>
            <w:shd w:val="clear" w:color="auto" w:fill="FFFFFF"/>
          </w:rPr>
          <w:delText xml:space="preserve"> An a</w:delText>
        </w:r>
      </w:del>
      <w:r>
        <w:rPr>
          <w:rStyle w:val="None"/>
          <w:rFonts w:ascii="Times New Roman" w:hAnsi="Times New Roman"/>
          <w:sz w:val="22"/>
          <w:szCs w:val="22"/>
          <w:shd w:val="clear" w:color="auto" w:fill="FFFFFF"/>
        </w:rPr>
        <w:t>udio feedback was provided after every trial</w:t>
      </w:r>
      <w:ins w:id="410" w:author="Brainard, David H" w:date="2021-05-08T10:23:00Z">
        <w:r w:rsidR="00D971DB">
          <w:rPr>
            <w:rStyle w:val="None"/>
            <w:rFonts w:ascii="Times New Roman" w:hAnsi="Times New Roman"/>
            <w:sz w:val="22"/>
            <w:szCs w:val="22"/>
            <w:shd w:val="clear" w:color="auto" w:fill="FFFFFF"/>
          </w:rPr>
          <w:t>, with the correct re</w:t>
        </w:r>
      </w:ins>
      <w:ins w:id="411" w:author="Brainard, David H" w:date="2021-05-08T10:24:00Z">
        <w:r w:rsidR="00D971DB">
          <w:rPr>
            <w:rStyle w:val="None"/>
            <w:rFonts w:ascii="Times New Roman" w:hAnsi="Times New Roman"/>
            <w:sz w:val="22"/>
            <w:szCs w:val="22"/>
            <w:shd w:val="clear" w:color="auto" w:fill="FFFFFF"/>
          </w:rPr>
          <w:t xml:space="preserve">sponse determined by which object had the higher </w:t>
        </w:r>
        <w:r w:rsidR="000146D1">
          <w:rPr>
            <w:rStyle w:val="None"/>
            <w:rFonts w:ascii="Times New Roman" w:hAnsi="Times New Roman"/>
            <w:sz w:val="22"/>
            <w:szCs w:val="22"/>
            <w:shd w:val="clear" w:color="auto" w:fill="FFFFFF"/>
          </w:rPr>
          <w:t>LRF</w:t>
        </w:r>
        <w:r w:rsidR="00D971DB">
          <w:rPr>
            <w:rStyle w:val="None"/>
            <w:rFonts w:ascii="Times New Roman" w:hAnsi="Times New Roman"/>
            <w:sz w:val="22"/>
            <w:szCs w:val="22"/>
            <w:shd w:val="clear" w:color="auto" w:fill="FFFFFF"/>
          </w:rPr>
          <w:t>.</w:t>
        </w:r>
      </w:ins>
      <w:del w:id="412" w:author="Brainard, David H" w:date="2021-05-08T10:23:00Z">
        <w:r w:rsidDel="00D971DB">
          <w:rPr>
            <w:rStyle w:val="None"/>
            <w:rFonts w:ascii="Times New Roman" w:hAnsi="Times New Roman"/>
            <w:sz w:val="22"/>
            <w:szCs w:val="22"/>
            <w:shd w:val="clear" w:color="auto" w:fill="FFFFFF"/>
          </w:rPr>
          <w:delText>.</w:delText>
        </w:r>
      </w:del>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Recruitment and Exclusion</w:t>
      </w:r>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lastRenderedPageBreak/>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C9BDD4C"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github.com/BrainardLab/VirtualWorldColorConstancy</w:t>
        </w:r>
      </w:hyperlink>
      <w:r>
        <w:rPr>
          <w:rStyle w:val="None"/>
          <w:sz w:val="22"/>
          <w:szCs w:val="22"/>
        </w:rPr>
        <w:t xml:space="preserve">). VWCC is written using MATLAB. It harnesses the Mitsuba renderer to render simulated images from scene descriptions, and also takes advantage of our RenderToolbox package </w:t>
      </w:r>
      <w:r w:rsidR="00BC3349">
        <w:rPr>
          <w:rStyle w:val="None"/>
          <w:sz w:val="22"/>
          <w:szCs w:val="22"/>
        </w:rPr>
        <w:fldChar w:fldCharType="begin"/>
      </w:r>
      <w:r w:rsidR="00BC3349">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BC3349">
        <w:rPr>
          <w:rStyle w:val="None"/>
          <w:sz w:val="22"/>
          <w:szCs w:val="22"/>
        </w:rPr>
        <w:fldChar w:fldCharType="separate"/>
      </w:r>
      <w:r w:rsidR="00BC3349">
        <w:rPr>
          <w:rStyle w:val="None"/>
          <w:noProof/>
          <w:sz w:val="22"/>
          <w:szCs w:val="22"/>
        </w:rPr>
        <w:t>(rendertoolbox.org; Heasly, Cottaris, Lichtman, Xiao, &amp; Brainard, 2014)</w:t>
      </w:r>
      <w:r w:rsidR="00BC3349">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RenderToolbox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BC3349">
        <w:rPr>
          <w:rStyle w:val="Hyperlink0"/>
          <w:color w:val="000000"/>
          <w:sz w:val="22"/>
          <w:szCs w:val="22"/>
          <w:u w:val="none"/>
        </w:rPr>
        <w:fldChar w:fldCharType="begin"/>
      </w:r>
      <w:r w:rsidR="00BC3349">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BC3349">
        <w:rPr>
          <w:rStyle w:val="Hyperlink0"/>
          <w:color w:val="000000"/>
          <w:sz w:val="22"/>
          <w:szCs w:val="22"/>
          <w:u w:val="none"/>
        </w:rPr>
        <w:fldChar w:fldCharType="separate"/>
      </w:r>
      <w:r w:rsidR="00BC3349">
        <w:rPr>
          <w:rStyle w:val="Hyperlink0"/>
          <w:noProof/>
          <w:color w:val="000000"/>
          <w:sz w:val="22"/>
          <w:szCs w:val="22"/>
          <w:u w:val="none"/>
        </w:rPr>
        <w:t>(mitsuba-renderer.org; Jakob, 2010)</w:t>
      </w:r>
      <w:r w:rsidR="00BC3349">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73B176E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r>
        <w:rPr>
          <w:rStyle w:val="None"/>
          <w:rFonts w:ascii="Times New Roman" w:hAnsi="Times New Roman"/>
          <w:sz w:val="22"/>
          <w:szCs w:val="22"/>
          <w:lang w:val="de-DE"/>
        </w:rPr>
        <w:t xml:space="preserve">Stockman-Sharpe </w:t>
      </w:r>
      <w:r>
        <w:rPr>
          <w:rStyle w:val="None"/>
          <w:rFonts w:ascii="Times New Roman" w:hAnsi="Times New Roman"/>
          <w:sz w:val="22"/>
          <w:szCs w:val="22"/>
        </w:rPr>
        <w:t xml:space="preserve">2° cone fundamentals (T_cones_ss2 in the Psychophysics Toolbox). Then the monitor calibration data and standard methods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1989)</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061C331D"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(Singh, Cottaris, Heasly, Brainard, &amp; Burge, 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w:t>
      </w:r>
      <w:del w:id="413" w:author="Brainard, David H" w:date="2021-05-08T10:19:00Z">
        <w:r w:rsidR="00B85322" w:rsidDel="00170371">
          <w:rPr>
            <w:rStyle w:val="None"/>
            <w:rFonts w:ascii="Times New Roman" w:hAnsi="Times New Roman"/>
            <w:sz w:val="22"/>
            <w:szCs w:val="22"/>
          </w:rPr>
          <w:delText xml:space="preserve">color </w:delText>
        </w:r>
      </w:del>
      <w:ins w:id="414" w:author="JohannesBurge" w:date="2021-05-30T13:19:00Z">
        <w:r w:rsidR="00310D30">
          <w:rPr>
            <w:rStyle w:val="None"/>
            <w:rFonts w:ascii="Times New Roman" w:hAnsi="Times New Roman"/>
            <w:sz w:val="22"/>
            <w:szCs w:val="22"/>
          </w:rPr>
          <w:t xml:space="preserve">surface </w:t>
        </w:r>
      </w:ins>
      <w:ins w:id="415" w:author="Brainard, David H" w:date="2021-05-08T10:19:00Z">
        <w:r w:rsidR="00170371">
          <w:rPr>
            <w:rStyle w:val="None"/>
            <w:rFonts w:ascii="Times New Roman" w:hAnsi="Times New Roman"/>
            <w:sz w:val="22"/>
            <w:szCs w:val="22"/>
          </w:rPr>
          <w:t xml:space="preserve">reflectance </w:t>
        </w:r>
      </w:ins>
      <w:r w:rsidR="00B85322">
        <w:rPr>
          <w:rStyle w:val="None"/>
          <w:rFonts w:ascii="Times New Roman" w:hAnsi="Times New Roman"/>
          <w:sz w:val="22"/>
          <w:szCs w:val="22"/>
        </w:rPr>
        <w:t xml:space="preserve">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w:t>
      </w:r>
      <w:r>
        <w:rPr>
          <w:rStyle w:val="None"/>
          <w:rFonts w:ascii="Times New Roman" w:hAnsi="Times New Roman"/>
          <w:sz w:val="22"/>
          <w:szCs w:val="22"/>
        </w:rPr>
        <w:lastRenderedPageBreak/>
        <w:t xml:space="preserve">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2EE9C7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(Prins &amp; Kingdom, 2018)</w:t>
      </w:r>
      <w:r w:rsidR="00BC3349">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099A775D"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BC3349">
        <w:rPr>
          <w:rStyle w:val="None"/>
          <w:rFonts w:ascii="Times New Roman" w:eastAsia="Times New Roman" w:hAnsi="Times New Roman" w:cs="Times New Roman"/>
          <w:sz w:val="22"/>
          <w:szCs w:val="22"/>
        </w:rPr>
        <w:fldChar w:fldCharType="begin"/>
      </w:r>
      <w:r w:rsidR="00BC3349">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BC3349">
        <w:rPr>
          <w:rStyle w:val="None"/>
          <w:rFonts w:ascii="Times New Roman" w:eastAsia="Times New Roman" w:hAnsi="Times New Roman" w:cs="Times New Roman"/>
          <w:sz w:val="22"/>
          <w:szCs w:val="22"/>
        </w:rPr>
        <w:fldChar w:fldCharType="separate"/>
      </w:r>
      <w:r w:rsidR="00BC3349">
        <w:rPr>
          <w:rStyle w:val="None"/>
          <w:rFonts w:ascii="Times New Roman" w:eastAsia="Times New Roman" w:hAnsi="Times New Roman" w:cs="Times New Roman"/>
          <w:noProof/>
          <w:sz w:val="22"/>
          <w:szCs w:val="22"/>
        </w:rPr>
        <w:t>(Green, 1996)</w:t>
      </w:r>
      <w:r w:rsidR="00BC3349">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lastRenderedPageBreak/>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3"/>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w:t>
      </w:r>
      <w:r>
        <w:rPr>
          <w:rStyle w:val="None"/>
          <w:rFonts w:ascii="Times New Roman" w:hAnsi="Times New Roman"/>
          <w:sz w:val="22"/>
          <w:szCs w:val="22"/>
        </w:rPr>
        <w:lastRenderedPageBreak/>
        <w:t xml:space="preserve">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lastRenderedPageBreak/>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r w:rsidRPr="00A86910">
        <w:rPr>
          <w:rFonts w:ascii="Times New Roman" w:hAnsi="Times New Roman"/>
          <w:i/>
          <w:iCs/>
          <w:sz w:val="22"/>
          <w:szCs w:val="22"/>
        </w:rPr>
        <w:t>fmincon</w:t>
      </w:r>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A85F04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ISETBio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Jiang, Ding, Wandell, &amp;amp; Brainard,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(ISETBio; isetbio.org; Cottaris, Jiang, Ding, Wandell, &amp; Brainard, 2019)</w:t>
      </w:r>
      <w:r w:rsidR="00BC3349">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(Marimont &amp; Wandell, 1994)</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2015)</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(CIE, 2007)</w:t>
      </w:r>
      <w:r w:rsidR="00BC3349">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r w:rsidR="006C5F7D">
        <w:rPr>
          <w:rStyle w:val="None"/>
          <w:rFonts w:ascii="Times New Roman" w:hAnsi="Times New Roman"/>
          <w:sz w:val="22"/>
          <w:szCs w:val="22"/>
        </w:rPr>
        <w:t xml:space="preserve">ISETBio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(Rodieck, 1998)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demosaiced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three cone classes similar to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7D049213" w14:textId="30F29C5A"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LINRF 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0985A9E5" w14:textId="7D454C87" w:rsidR="00F9135E" w:rsidRDefault="004B3F7A">
      <w:pPr>
        <w:rPr>
          <w:ins w:id="416" w:author="Brainard, David H" w:date="2021-05-08T13:50:00Z"/>
          <w:rStyle w:val="None"/>
          <w:b/>
          <w:bCs/>
          <w:sz w:val="22"/>
          <w:szCs w:val="22"/>
        </w:rPr>
      </w:pPr>
      <w:ins w:id="417" w:author="Brainard, David H" w:date="2021-05-08T13:50:00Z">
        <w:r>
          <w:rPr>
            <w:rStyle w:val="None"/>
            <w:b/>
            <w:bCs/>
            <w:sz w:val="22"/>
            <w:szCs w:val="22"/>
          </w:rPr>
          <w:t>FIGURE LEGENDS</w:t>
        </w:r>
      </w:ins>
    </w:p>
    <w:p w14:paraId="6695D73E" w14:textId="77777777" w:rsidR="004B3F7A" w:rsidRDefault="004B3F7A">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(N-1)</w:t>
      </w:r>
      <w:r w:rsidRPr="00CC4509">
        <w:rPr>
          <w:rFonts w:ascii="Times New Roman" w:hAnsi="Times New Roman"/>
          <w:sz w:val="22"/>
          <w:szCs w:val="22"/>
          <w:vertAlign w:val="superscript"/>
        </w:rPr>
        <w:t>th</w:t>
      </w:r>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125C9354"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w:t>
      </w:r>
      <w:del w:id="418" w:author="Brainard, David H" w:date="2021-05-08T10:19:00Z">
        <w:r w:rsidRPr="009579D6" w:rsidDel="00170371">
          <w:rPr>
            <w:rFonts w:ascii="Times New Roman" w:hAnsi="Times New Roman" w:cs="Times New Roman"/>
            <w:b/>
            <w:bCs/>
            <w:sz w:val="22"/>
            <w:szCs w:val="22"/>
          </w:rPr>
          <w:delText>color</w:delText>
        </w:r>
      </w:del>
      <w:ins w:id="419" w:author="JohannesBurge" w:date="2021-05-30T13:19:00Z">
        <w:r w:rsidR="004207AF">
          <w:rPr>
            <w:rFonts w:ascii="Times New Roman" w:hAnsi="Times New Roman" w:cs="Times New Roman"/>
            <w:b/>
            <w:bCs/>
            <w:sz w:val="22"/>
            <w:szCs w:val="22"/>
          </w:rPr>
          <w:t xml:space="preserve">surface </w:t>
        </w:r>
      </w:ins>
      <w:ins w:id="420" w:author="Brainard, David H" w:date="2021-05-08T10:19:00Z">
        <w:r w:rsidR="00170371">
          <w:rPr>
            <w:rFonts w:ascii="Times New Roman" w:hAnsi="Times New Roman" w:cs="Times New Roman"/>
            <w:b/>
            <w:bCs/>
            <w:sz w:val="22"/>
            <w:szCs w:val="22"/>
          </w:rPr>
          <w:t>reflectance</w:t>
        </w:r>
      </w:ins>
      <w:r w:rsidRPr="009579D6">
        <w:rPr>
          <w:rFonts w:ascii="Times New Roman" w:hAnsi="Times New Roman" w:cs="Times New Roman"/>
          <w:b/>
          <w:bCs/>
          <w:sz w:val="22"/>
          <w:szCs w:val="22"/>
        </w:rPr>
        <w:t xml:space="preserve">: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7777777"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The parameters of the SDT model and the LINRF models were obtained separately for each observer.</w:t>
      </w:r>
    </w:p>
    <w:p w14:paraId="154B630C" w14:textId="77777777"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model (LINRF) model. While the internal noise estimates are consistent over the two models, the external noise estimated by the LINRF model is higher compared to the SDT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2BE55304"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w:t>
      </w:r>
      <w:del w:id="421" w:author="Brainard, David H" w:date="2021-05-08T13:50:00Z">
        <w:r w:rsidDel="00EE4F66">
          <w:rPr>
            <w:rFonts w:ascii="Times New Roman" w:hAnsi="Times New Roman"/>
            <w:b/>
            <w:bCs/>
            <w:sz w:val="22"/>
            <w:szCs w:val="22"/>
          </w:rPr>
          <w:delText xml:space="preserve">human </w:delText>
        </w:r>
      </w:del>
      <w:r>
        <w:rPr>
          <w:rFonts w:ascii="Times New Roman" w:hAnsi="Times New Roman"/>
          <w:b/>
          <w:bCs/>
          <w:sz w:val="22"/>
          <w:szCs w:val="22"/>
          <w:lang w:val="fr-FR"/>
        </w:rPr>
        <w:t xml:space="preserve">object </w:t>
      </w:r>
      <w:r w:rsidR="001842DD">
        <w:rPr>
          <w:rFonts w:ascii="Times New Roman" w:hAnsi="Times New Roman"/>
          <w:b/>
          <w:bCs/>
          <w:sz w:val="22"/>
          <w:szCs w:val="22"/>
          <w:lang w:val="fr-FR"/>
        </w:rPr>
        <w:t>lightness</w:t>
      </w:r>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w:t>
      </w:r>
      <w:del w:id="422" w:author="Brainard, David H" w:date="2021-05-08T13:50:00Z">
        <w:r w:rsidDel="00EE4F66">
          <w:rPr>
            <w:rFonts w:ascii="Times New Roman" w:hAnsi="Times New Roman"/>
            <w:b/>
            <w:bCs/>
            <w:sz w:val="22"/>
            <w:szCs w:val="22"/>
          </w:rPr>
          <w:delText xml:space="preserve">object </w:delText>
        </w:r>
      </w:del>
      <w:r>
        <w:rPr>
          <w:rFonts w:ascii="Times New Roman" w:hAnsi="Times New Roman"/>
          <w:b/>
          <w:bCs/>
          <w:sz w:val="22"/>
          <w:szCs w:val="22"/>
        </w:rPr>
        <w:t>background</w:t>
      </w:r>
      <w:ins w:id="423" w:author="Brainard, David H" w:date="2021-05-08T13:50:00Z">
        <w:r w:rsidR="00EE4F66">
          <w:rPr>
            <w:rFonts w:ascii="Times New Roman" w:hAnsi="Times New Roman"/>
            <w:b/>
            <w:bCs/>
            <w:sz w:val="22"/>
            <w:szCs w:val="22"/>
          </w:rPr>
          <w:t xml:space="preserve"> object </w:t>
        </w:r>
      </w:ins>
      <w:ins w:id="424" w:author="Brainard, David H" w:date="2021-05-30T13:53:00Z">
        <w:r w:rsidR="00537009">
          <w:rPr>
            <w:rFonts w:ascii="Times New Roman" w:hAnsi="Times New Roman"/>
            <w:b/>
            <w:bCs/>
            <w:sz w:val="22"/>
            <w:szCs w:val="22"/>
          </w:rPr>
          <w:t xml:space="preserve">surface </w:t>
        </w:r>
      </w:ins>
      <w:ins w:id="425" w:author="Brainard, David H" w:date="2021-05-08T13:50:00Z">
        <w:r w:rsidR="00EE4F66">
          <w:rPr>
            <w:rFonts w:ascii="Times New Roman" w:hAnsi="Times New Roman"/>
            <w:b/>
            <w:bCs/>
            <w:sz w:val="22"/>
            <w:szCs w:val="22"/>
          </w:rPr>
          <w:t>reflectance</w:t>
        </w:r>
      </w:ins>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lastRenderedPageBreak/>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w:t>
      </w:r>
      <w:r w:rsidRPr="00A16544">
        <w:rPr>
          <w:rFonts w:ascii="Times New Roman" w:hAnsi="Times New Roman" w:cs="Times New Roman"/>
          <w:sz w:val="22"/>
          <w:szCs w:val="22"/>
        </w:rPr>
        <w:lastRenderedPageBreak/>
        <w:t xml:space="preserve">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6646BCE1"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w:t>
      </w:r>
      <w:del w:id="426" w:author="Brainard, David H" w:date="2021-05-08T10:20:00Z">
        <w:r w:rsidRPr="006D7ABE" w:rsidDel="00170371">
          <w:rPr>
            <w:color w:val="000000"/>
            <w:sz w:val="22"/>
            <w:szCs w:val="22"/>
          </w:rPr>
          <w:delText xml:space="preserve">color </w:delText>
        </w:r>
      </w:del>
      <w:ins w:id="427" w:author="JohannesBurge" w:date="2021-05-30T13:19:00Z">
        <w:r w:rsidR="00891325">
          <w:rPr>
            <w:color w:val="000000"/>
            <w:sz w:val="22"/>
            <w:szCs w:val="22"/>
          </w:rPr>
          <w:t xml:space="preserve">surface </w:t>
        </w:r>
      </w:ins>
      <w:ins w:id="428" w:author="Brainard, David H" w:date="2021-05-08T10:20:00Z">
        <w:r w:rsidR="00170371">
          <w:rPr>
            <w:color w:val="000000"/>
            <w:sz w:val="22"/>
            <w:szCs w:val="22"/>
          </w:rPr>
          <w:t>reflectance</w:t>
        </w:r>
        <w:r w:rsidR="00170371" w:rsidRPr="006D7ABE">
          <w:rPr>
            <w:color w:val="000000"/>
            <w:sz w:val="22"/>
            <w:szCs w:val="22"/>
          </w:rPr>
          <w:t xml:space="preserve"> </w:t>
        </w:r>
      </w:ins>
      <w:r w:rsidRPr="006D7ABE">
        <w:rPr>
          <w:color w:val="000000"/>
          <w:sz w:val="22"/>
          <w:szCs w:val="22"/>
        </w:rPr>
        <w:t>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2F67EDFA" w14:textId="20428FE6" w:rsidR="00151AF7" w:rsidRDefault="00151AF7" w:rsidP="00E846BC">
      <w:pPr>
        <w:pStyle w:val="EndNoteBibliography"/>
        <w:ind w:left="720" w:hanging="720"/>
        <w:rPr>
          <w:b/>
          <w:bCs/>
        </w:rPr>
      </w:pPr>
    </w:p>
    <w:p w14:paraId="6383349C" w14:textId="77777777" w:rsidR="004A64D2" w:rsidRPr="004A64D2" w:rsidRDefault="00BC3349" w:rsidP="004A64D2">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4A64D2" w:rsidRPr="004A64D2">
        <w:rPr>
          <w:noProof/>
        </w:rPr>
        <w:t xml:space="preserve">Adelson, E. H. (2000). Lightness perception and lightness illusions. In M. Gazzaniga (Ed.), </w:t>
      </w:r>
      <w:r w:rsidR="004A64D2" w:rsidRPr="004A64D2">
        <w:rPr>
          <w:i/>
          <w:noProof/>
        </w:rPr>
        <w:t>The New Cognitive Neurosciences, 2nd edition</w:t>
      </w:r>
      <w:r w:rsidR="004A64D2" w:rsidRPr="004A64D2">
        <w:rPr>
          <w:noProof/>
        </w:rPr>
        <w:t xml:space="preserve"> (pp. 339-351). Cambridge, MA: MIT Press.</w:t>
      </w:r>
    </w:p>
    <w:p w14:paraId="3990CB46" w14:textId="77777777" w:rsidR="004A64D2" w:rsidRPr="004A64D2" w:rsidRDefault="004A64D2" w:rsidP="004A64D2">
      <w:pPr>
        <w:pStyle w:val="EndNoteBibliography"/>
        <w:ind w:left="720" w:hanging="720"/>
        <w:rPr>
          <w:noProof/>
        </w:rPr>
      </w:pPr>
      <w:r w:rsidRPr="004A64D2">
        <w:rPr>
          <w:noProof/>
        </w:rPr>
        <w:t xml:space="preserve">Alvaro, L., Linhares, J. M. M., Moreira, H., Lillo, J., &amp; Nascimento, S. M. C. (2017). Robust colour constancy in red-green dichromats. </w:t>
      </w:r>
      <w:r w:rsidRPr="004A64D2">
        <w:rPr>
          <w:i/>
          <w:noProof/>
        </w:rPr>
        <w:t>PLoS ONE, 12(6)</w:t>
      </w:r>
      <w:r w:rsidRPr="004A64D2">
        <w:rPr>
          <w:noProof/>
        </w:rPr>
        <w:t>, e0180310.</w:t>
      </w:r>
    </w:p>
    <w:p w14:paraId="013461A9" w14:textId="77777777" w:rsidR="004A64D2" w:rsidRPr="004A64D2" w:rsidRDefault="004A64D2" w:rsidP="004A64D2">
      <w:pPr>
        <w:pStyle w:val="EndNoteBibliography"/>
        <w:ind w:left="720" w:hanging="720"/>
        <w:rPr>
          <w:noProof/>
        </w:rPr>
      </w:pPr>
      <w:r w:rsidRPr="004A64D2">
        <w:rPr>
          <w:noProof/>
        </w:rPr>
        <w:t xml:space="preserve">American Society for Testing and Materials. (2017). Standard test method for luminous reflectance factor of acoustical materials by use of integrating-sphere reflectometers. </w:t>
      </w:r>
      <w:r w:rsidRPr="004A64D2">
        <w:rPr>
          <w:i/>
          <w:noProof/>
        </w:rPr>
        <w:t>Renovations of Center for Historic Preservation, 98(A)</w:t>
      </w:r>
      <w:r w:rsidRPr="004A64D2">
        <w:rPr>
          <w:noProof/>
        </w:rPr>
        <w:t>, E1477.</w:t>
      </w:r>
    </w:p>
    <w:p w14:paraId="4B6F9CBC" w14:textId="77777777" w:rsidR="004A64D2" w:rsidRPr="004A64D2" w:rsidRDefault="004A64D2" w:rsidP="004A64D2">
      <w:pPr>
        <w:pStyle w:val="EndNoteBibliography"/>
        <w:ind w:left="720" w:hanging="720"/>
        <w:rPr>
          <w:i/>
          <w:noProof/>
        </w:rPr>
      </w:pPr>
      <w:r w:rsidRPr="004A64D2">
        <w:rPr>
          <w:noProof/>
        </w:rPr>
        <w:t xml:space="preserve">Aston, S., Radonjić, A., Brainard, D. H., &amp; Hurlbert, A. C. (2019). Illumination discrimination for chromatically biased illuminations: implications for colour constancy. </w:t>
      </w:r>
      <w:r w:rsidRPr="004A64D2">
        <w:rPr>
          <w:i/>
          <w:noProof/>
        </w:rPr>
        <w:t>Journal of Vision, 19(30:15)</w:t>
      </w:r>
    </w:p>
    <w:p w14:paraId="155CF25F" w14:textId="77777777" w:rsidR="004A64D2" w:rsidRPr="004A64D2" w:rsidRDefault="004A64D2" w:rsidP="004A64D2">
      <w:pPr>
        <w:pStyle w:val="EndNoteBibliography"/>
        <w:ind w:left="720" w:hanging="720"/>
        <w:rPr>
          <w:noProof/>
        </w:rPr>
      </w:pPr>
      <w:r w:rsidRPr="004A64D2">
        <w:rPr>
          <w:noProof/>
        </w:rPr>
        <w:t xml:space="preserve">Banks, M. S., Geisler, W. S., &amp; Bennett, P. J. (1987). The physical limits of grating visibility. </w:t>
      </w:r>
      <w:r w:rsidRPr="004A64D2">
        <w:rPr>
          <w:i/>
          <w:noProof/>
        </w:rPr>
        <w:t>Vision Research, 27(11)</w:t>
      </w:r>
      <w:r w:rsidRPr="004A64D2">
        <w:rPr>
          <w:noProof/>
        </w:rPr>
        <w:t>, 1915-1924.</w:t>
      </w:r>
    </w:p>
    <w:p w14:paraId="5C01FB26" w14:textId="77777777" w:rsidR="004A64D2" w:rsidRPr="004A64D2" w:rsidRDefault="004A64D2" w:rsidP="004A64D2">
      <w:pPr>
        <w:pStyle w:val="EndNoteBibliography"/>
        <w:ind w:left="720" w:hanging="720"/>
        <w:rPr>
          <w:noProof/>
        </w:rPr>
      </w:pPr>
      <w:r w:rsidRPr="004A64D2">
        <w:rPr>
          <w:noProof/>
        </w:rPr>
        <w:t xml:space="preserve">Brainard, D. H. (1989). Calibration of a computer controlled color monitor. </w:t>
      </w:r>
      <w:r w:rsidRPr="004A64D2">
        <w:rPr>
          <w:i/>
          <w:noProof/>
        </w:rPr>
        <w:t>Color Research &amp; Application, 14(1)</w:t>
      </w:r>
      <w:r w:rsidRPr="004A64D2">
        <w:rPr>
          <w:noProof/>
        </w:rPr>
        <w:t>, 23-34.</w:t>
      </w:r>
    </w:p>
    <w:p w14:paraId="2C52673E" w14:textId="77777777" w:rsidR="004A64D2" w:rsidRPr="004A64D2" w:rsidRDefault="004A64D2" w:rsidP="004A64D2">
      <w:pPr>
        <w:pStyle w:val="EndNoteBibliography"/>
        <w:ind w:left="720" w:hanging="720"/>
        <w:rPr>
          <w:noProof/>
        </w:rPr>
      </w:pPr>
      <w:r w:rsidRPr="004A64D2">
        <w:rPr>
          <w:noProof/>
        </w:rPr>
        <w:t xml:space="preserve">Brainard, D. H. (2015). Color and the cone mosaic. </w:t>
      </w:r>
      <w:r w:rsidRPr="004A64D2">
        <w:rPr>
          <w:i/>
          <w:noProof/>
        </w:rPr>
        <w:t>Annual Review of Vision Science, 1</w:t>
      </w:r>
      <w:r w:rsidRPr="004A64D2">
        <w:rPr>
          <w:noProof/>
        </w:rPr>
        <w:t>, 519-546.</w:t>
      </w:r>
    </w:p>
    <w:p w14:paraId="33CEFBE7" w14:textId="77777777" w:rsidR="004A64D2" w:rsidRPr="004A64D2" w:rsidRDefault="004A64D2" w:rsidP="004A64D2">
      <w:pPr>
        <w:pStyle w:val="EndNoteBibliography"/>
        <w:ind w:left="720" w:hanging="720"/>
        <w:rPr>
          <w:noProof/>
        </w:rPr>
      </w:pPr>
      <w:r w:rsidRPr="004A64D2">
        <w:rPr>
          <w:noProof/>
        </w:rPr>
        <w:t xml:space="preserve">Brainard, D. H., &amp; Freeman, W. T. (1997). Bayesian color constancy. </w:t>
      </w:r>
      <w:r w:rsidRPr="004A64D2">
        <w:rPr>
          <w:i/>
          <w:noProof/>
        </w:rPr>
        <w:t>Journal of the Optical Society of America A, 14(7)</w:t>
      </w:r>
      <w:r w:rsidRPr="004A64D2">
        <w:rPr>
          <w:noProof/>
        </w:rPr>
        <w:t>, 1393-1411.</w:t>
      </w:r>
    </w:p>
    <w:p w14:paraId="2EBC96F9" w14:textId="77777777" w:rsidR="004A64D2" w:rsidRPr="004A64D2" w:rsidRDefault="004A64D2" w:rsidP="004A64D2">
      <w:pPr>
        <w:pStyle w:val="EndNoteBibliography"/>
        <w:ind w:left="720" w:hanging="720"/>
        <w:rPr>
          <w:i/>
          <w:noProof/>
        </w:rPr>
      </w:pPr>
      <w:r w:rsidRPr="004A64D2">
        <w:rPr>
          <w:noProof/>
        </w:rPr>
        <w:t xml:space="preserve">Brainard, D. H., &amp; Maloney, L. T. (2011). Surface color perception and equivalent illumination models. </w:t>
      </w:r>
      <w:r w:rsidRPr="004A64D2">
        <w:rPr>
          <w:i/>
          <w:noProof/>
        </w:rPr>
        <w:t>Journal of Vision, 11(5)</w:t>
      </w:r>
    </w:p>
    <w:p w14:paraId="0BEDE066" w14:textId="77777777" w:rsidR="004A64D2" w:rsidRPr="004A64D2" w:rsidRDefault="004A64D2" w:rsidP="004A64D2">
      <w:pPr>
        <w:pStyle w:val="EndNoteBibliography"/>
        <w:ind w:left="720" w:hanging="720"/>
        <w:rPr>
          <w:noProof/>
        </w:rPr>
      </w:pPr>
      <w:r w:rsidRPr="004A64D2">
        <w:rPr>
          <w:noProof/>
        </w:rPr>
        <w:lastRenderedPageBreak/>
        <w:t xml:space="preserve">Brainard, D. H., Pelli, D. G., &amp; Robson, T. (2002). Display characterization. In J. P. Hornak (Ed.), </w:t>
      </w:r>
      <w:r w:rsidRPr="004A64D2">
        <w:rPr>
          <w:i/>
          <w:noProof/>
        </w:rPr>
        <w:t>Encylopedia of Imaging Science and Technology</w:t>
      </w:r>
      <w:r w:rsidRPr="004A64D2">
        <w:rPr>
          <w:noProof/>
        </w:rPr>
        <w:t xml:space="preserve"> (pp. 172-188). New York: Wiley.</w:t>
      </w:r>
    </w:p>
    <w:p w14:paraId="38069D02" w14:textId="77777777" w:rsidR="004A64D2" w:rsidRPr="004A64D2" w:rsidRDefault="004A64D2" w:rsidP="004A64D2">
      <w:pPr>
        <w:pStyle w:val="EndNoteBibliography"/>
        <w:ind w:left="720" w:hanging="720"/>
        <w:rPr>
          <w:noProof/>
        </w:rPr>
      </w:pPr>
      <w:r w:rsidRPr="004A64D2">
        <w:rPr>
          <w:noProof/>
        </w:rPr>
        <w:t xml:space="preserve">Brainard, D. H., &amp; Radonjić, A. (2014). Color constancy. </w:t>
      </w:r>
      <w:r w:rsidRPr="004A64D2">
        <w:rPr>
          <w:i/>
          <w:noProof/>
        </w:rPr>
        <w:t>The New Visual Neurosciences, 1</w:t>
      </w:r>
      <w:r w:rsidRPr="004A64D2">
        <w:rPr>
          <w:noProof/>
        </w:rPr>
        <w:t>, 545–556.</w:t>
      </w:r>
    </w:p>
    <w:p w14:paraId="7F8E07A1" w14:textId="77777777" w:rsidR="004A64D2" w:rsidRPr="004A64D2" w:rsidRDefault="004A64D2" w:rsidP="004A64D2">
      <w:pPr>
        <w:pStyle w:val="EndNoteBibliography"/>
        <w:ind w:left="720" w:hanging="720"/>
        <w:rPr>
          <w:i/>
          <w:noProof/>
        </w:rPr>
      </w:pPr>
      <w:r w:rsidRPr="004A64D2">
        <w:rPr>
          <w:noProof/>
        </w:rPr>
        <w:t xml:space="preserve">Brascamp, J. W., &amp; Shevell, S. K. (2021). The certainty of ambiguity in visual neural representations. </w:t>
      </w:r>
      <w:r w:rsidRPr="004A64D2">
        <w:rPr>
          <w:i/>
          <w:noProof/>
        </w:rPr>
        <w:t>Annual Review of Vision Science, in press</w:t>
      </w:r>
    </w:p>
    <w:p w14:paraId="35549426" w14:textId="77777777" w:rsidR="004A64D2" w:rsidRPr="004A64D2" w:rsidRDefault="004A64D2" w:rsidP="004A64D2">
      <w:pPr>
        <w:pStyle w:val="EndNoteBibliography"/>
        <w:ind w:left="720" w:hanging="720"/>
        <w:rPr>
          <w:noProof/>
        </w:rPr>
      </w:pPr>
      <w:r w:rsidRPr="004A64D2">
        <w:rPr>
          <w:noProof/>
        </w:rPr>
        <w:t xml:space="preserve">Brindley, G. S. (1960). </w:t>
      </w:r>
      <w:r w:rsidRPr="004A64D2">
        <w:rPr>
          <w:i/>
          <w:noProof/>
        </w:rPr>
        <w:t>Physiology of the Retina and the Visual Pathway</w:t>
      </w:r>
      <w:r w:rsidRPr="004A64D2">
        <w:rPr>
          <w:noProof/>
        </w:rPr>
        <w:t>. London: Arnold.</w:t>
      </w:r>
    </w:p>
    <w:p w14:paraId="6D80E680" w14:textId="77777777" w:rsidR="004A64D2" w:rsidRPr="004A64D2" w:rsidRDefault="004A64D2" w:rsidP="004A64D2">
      <w:pPr>
        <w:pStyle w:val="EndNoteBibliography"/>
        <w:ind w:left="720" w:hanging="720"/>
        <w:rPr>
          <w:noProof/>
        </w:rPr>
      </w:pPr>
      <w:r w:rsidRPr="004A64D2">
        <w:rPr>
          <w:noProof/>
        </w:rPr>
        <w:t xml:space="preserve">Brown, R. O., &amp; MacLeod, D. I. A. (1997). Color appearance depends on the variance of surround colors. </w:t>
      </w:r>
      <w:r w:rsidRPr="004A64D2">
        <w:rPr>
          <w:i/>
          <w:noProof/>
        </w:rPr>
        <w:t>Current Biology, 7</w:t>
      </w:r>
      <w:r w:rsidRPr="004A64D2">
        <w:rPr>
          <w:noProof/>
        </w:rPr>
        <w:t>, 844-849.</w:t>
      </w:r>
    </w:p>
    <w:p w14:paraId="6F7165E5" w14:textId="77777777" w:rsidR="004A64D2" w:rsidRPr="004A64D2" w:rsidRDefault="004A64D2" w:rsidP="004A64D2">
      <w:pPr>
        <w:pStyle w:val="EndNoteBibliography"/>
        <w:ind w:left="720" w:hanging="720"/>
        <w:rPr>
          <w:noProof/>
        </w:rPr>
      </w:pPr>
      <w:r w:rsidRPr="004A64D2">
        <w:rPr>
          <w:noProof/>
        </w:rPr>
        <w:t xml:space="preserve">Burge, J. (2020). Image-computable ideal observers for tasks with natural stimuli. </w:t>
      </w:r>
      <w:r w:rsidRPr="004A64D2">
        <w:rPr>
          <w:i/>
          <w:noProof/>
        </w:rPr>
        <w:t>Annual Review of Neuroscience, 6</w:t>
      </w:r>
      <w:r w:rsidRPr="004A64D2">
        <w:rPr>
          <w:noProof/>
        </w:rPr>
        <w:t>, 491-517.</w:t>
      </w:r>
    </w:p>
    <w:p w14:paraId="5FF2205B" w14:textId="77777777" w:rsidR="004A64D2" w:rsidRPr="004A64D2" w:rsidRDefault="004A64D2" w:rsidP="004A64D2">
      <w:pPr>
        <w:pStyle w:val="EndNoteBibliography"/>
        <w:ind w:left="720" w:hanging="720"/>
        <w:rPr>
          <w:noProof/>
        </w:rPr>
      </w:pPr>
      <w:r w:rsidRPr="004A64D2">
        <w:rPr>
          <w:noProof/>
        </w:rPr>
        <w:t xml:space="preserve">Burge, J., &amp; Geisler, W. S. (2011). Optimal defocus estimation in individual natural images. </w:t>
      </w:r>
      <w:r w:rsidRPr="004A64D2">
        <w:rPr>
          <w:i/>
          <w:noProof/>
        </w:rPr>
        <w:t>Proceedings of the National Academy of Sciences, 108(40)</w:t>
      </w:r>
      <w:r w:rsidRPr="004A64D2">
        <w:rPr>
          <w:noProof/>
        </w:rPr>
        <w:t>, 16849-16854.</w:t>
      </w:r>
    </w:p>
    <w:p w14:paraId="5D8EE012" w14:textId="77777777" w:rsidR="004A64D2" w:rsidRPr="004A64D2" w:rsidRDefault="004A64D2" w:rsidP="004A64D2">
      <w:pPr>
        <w:pStyle w:val="EndNoteBibliography"/>
        <w:ind w:left="720" w:hanging="720"/>
        <w:rPr>
          <w:i/>
          <w:noProof/>
        </w:rPr>
      </w:pPr>
      <w:r w:rsidRPr="004A64D2">
        <w:rPr>
          <w:noProof/>
        </w:rPr>
        <w:t xml:space="preserve">Burge, J., &amp; Geisler, W. S. (2014). Optimal disparity estimation in natural stereo images. </w:t>
      </w:r>
      <w:r w:rsidRPr="004A64D2">
        <w:rPr>
          <w:i/>
          <w:noProof/>
        </w:rPr>
        <w:t>Journal of Vision, 14(2)</w:t>
      </w:r>
    </w:p>
    <w:p w14:paraId="0FD63522" w14:textId="77777777" w:rsidR="004A64D2" w:rsidRPr="004A64D2" w:rsidRDefault="004A64D2" w:rsidP="004A64D2">
      <w:pPr>
        <w:pStyle w:val="EndNoteBibliography"/>
        <w:ind w:left="720" w:hanging="720"/>
        <w:rPr>
          <w:noProof/>
        </w:rPr>
      </w:pPr>
      <w:r w:rsidRPr="004A64D2">
        <w:rPr>
          <w:noProof/>
        </w:rPr>
        <w:t xml:space="preserve">Burge, J., &amp; Geisler, W. S. (2015). Optimal speed estimation in natural image movies predicts human performance. </w:t>
      </w:r>
      <w:r w:rsidRPr="004A64D2">
        <w:rPr>
          <w:i/>
          <w:noProof/>
        </w:rPr>
        <w:t>Nature Communications, 6</w:t>
      </w:r>
      <w:r w:rsidRPr="004A64D2">
        <w:rPr>
          <w:noProof/>
        </w:rPr>
        <w:t>, 7900.</w:t>
      </w:r>
    </w:p>
    <w:p w14:paraId="4D1825AB" w14:textId="77777777" w:rsidR="004A64D2" w:rsidRPr="004A64D2" w:rsidRDefault="004A64D2" w:rsidP="004A64D2">
      <w:pPr>
        <w:pStyle w:val="EndNoteBibliography"/>
        <w:ind w:left="720" w:hanging="720"/>
        <w:rPr>
          <w:noProof/>
        </w:rPr>
      </w:pPr>
      <w:r w:rsidRPr="004A64D2">
        <w:rPr>
          <w:noProof/>
        </w:rPr>
        <w:t xml:space="preserve">Burge, J., &amp; Jaini, P. (2017). Accuracy maximization analysis for sensory-perceptual tasks: computational improvements, filter robustness, and coding advantages for scaled additive noise. </w:t>
      </w:r>
      <w:r w:rsidRPr="004A64D2">
        <w:rPr>
          <w:i/>
          <w:noProof/>
        </w:rPr>
        <w:t>PLoS Computational Biology, 13(2)</w:t>
      </w:r>
      <w:r w:rsidRPr="004A64D2">
        <w:rPr>
          <w:noProof/>
        </w:rPr>
        <w:t>, e1005281.</w:t>
      </w:r>
    </w:p>
    <w:p w14:paraId="25284860" w14:textId="77777777" w:rsidR="004A64D2" w:rsidRPr="004A64D2" w:rsidRDefault="004A64D2" w:rsidP="004A64D2">
      <w:pPr>
        <w:pStyle w:val="EndNoteBibliography"/>
        <w:ind w:left="720" w:hanging="720"/>
        <w:rPr>
          <w:noProof/>
        </w:rPr>
      </w:pPr>
      <w:r w:rsidRPr="004A64D2">
        <w:rPr>
          <w:noProof/>
        </w:rPr>
        <w:t xml:space="preserve">Chin, B. M., &amp; Burge, J. (2020). Predicting the partition of behavioral variability in speed perception with naturalistic stimuli. </w:t>
      </w:r>
      <w:r w:rsidRPr="004A64D2">
        <w:rPr>
          <w:i/>
          <w:noProof/>
        </w:rPr>
        <w:t>Journal of Neuroscience, 40(4)</w:t>
      </w:r>
      <w:r w:rsidRPr="004A64D2">
        <w:rPr>
          <w:noProof/>
        </w:rPr>
        <w:t>, 864-879.</w:t>
      </w:r>
    </w:p>
    <w:p w14:paraId="0C2E7943" w14:textId="77777777" w:rsidR="004A64D2" w:rsidRPr="004A64D2" w:rsidRDefault="004A64D2" w:rsidP="004A64D2">
      <w:pPr>
        <w:pStyle w:val="EndNoteBibliography"/>
        <w:ind w:left="720" w:hanging="720"/>
        <w:rPr>
          <w:noProof/>
        </w:rPr>
      </w:pPr>
      <w:r w:rsidRPr="004A64D2">
        <w:rPr>
          <w:noProof/>
        </w:rPr>
        <w:t xml:space="preserve">CIE. (2007). </w:t>
      </w:r>
      <w:r w:rsidRPr="004A64D2">
        <w:rPr>
          <w:i/>
          <w:noProof/>
        </w:rPr>
        <w:t>Fundamental chromaticity diagram with physiological axes – Parts 1 and 2. Technical Report 170-1</w:t>
      </w:r>
      <w:r w:rsidRPr="004A64D2">
        <w:rPr>
          <w:noProof/>
        </w:rPr>
        <w:t>. Vienna: Central Bureau of the Commission Internationale de l' Éclairage.</w:t>
      </w:r>
    </w:p>
    <w:p w14:paraId="323C9F6F" w14:textId="77777777" w:rsidR="004A64D2" w:rsidRPr="004A64D2" w:rsidRDefault="004A64D2" w:rsidP="004A64D2">
      <w:pPr>
        <w:pStyle w:val="EndNoteBibliography"/>
        <w:ind w:left="720" w:hanging="720"/>
        <w:rPr>
          <w:noProof/>
        </w:rPr>
      </w:pPr>
      <w:r w:rsidRPr="004A64D2">
        <w:rPr>
          <w:noProof/>
        </w:rPr>
        <w:t xml:space="preserve">Cohen, M. R., &amp; Newsome, W. T. (2009). Estimates of the contribution of single neurons to perception depend on timescale and noise correlation. </w:t>
      </w:r>
      <w:r w:rsidRPr="004A64D2">
        <w:rPr>
          <w:i/>
          <w:noProof/>
        </w:rPr>
        <w:t>J Neurosci, 29(20)</w:t>
      </w:r>
      <w:r w:rsidRPr="004A64D2">
        <w:rPr>
          <w:noProof/>
        </w:rPr>
        <w:t>, 6635-6648.</w:t>
      </w:r>
    </w:p>
    <w:p w14:paraId="20E2E10A" w14:textId="77777777" w:rsidR="004A64D2" w:rsidRPr="004A64D2" w:rsidRDefault="004A64D2" w:rsidP="004A64D2">
      <w:pPr>
        <w:pStyle w:val="EndNoteBibliography"/>
        <w:ind w:left="720" w:hanging="720"/>
        <w:rPr>
          <w:noProof/>
        </w:rPr>
      </w:pPr>
      <w:r w:rsidRPr="004A64D2">
        <w:rPr>
          <w:noProof/>
        </w:rPr>
        <w:t xml:space="preserve">Cottaris, N. P., Jiang, H., Ding, X., Wandell, B. A., &amp; Brainard, D. H. (2019). A computational-observer model of spatial contrast sensitivity: Effects of wave-front-based optics, cone-mosaic structure, and inference engine. </w:t>
      </w:r>
      <w:r w:rsidRPr="004A64D2">
        <w:rPr>
          <w:i/>
          <w:noProof/>
        </w:rPr>
        <w:t>Journal of Vision, 19(4)</w:t>
      </w:r>
      <w:r w:rsidRPr="004A64D2">
        <w:rPr>
          <w:noProof/>
        </w:rPr>
        <w:t>, 8.</w:t>
      </w:r>
    </w:p>
    <w:p w14:paraId="3EEDF29B" w14:textId="77777777" w:rsidR="004A64D2" w:rsidRPr="004A64D2" w:rsidRDefault="004A64D2" w:rsidP="004A64D2">
      <w:pPr>
        <w:pStyle w:val="EndNoteBibliography"/>
        <w:ind w:left="720" w:hanging="720"/>
        <w:rPr>
          <w:noProof/>
        </w:rPr>
      </w:pPr>
      <w:r w:rsidRPr="004A64D2">
        <w:rPr>
          <w:noProof/>
        </w:rPr>
        <w:t xml:space="preserve">Fechner, G. T. (1966). </w:t>
      </w:r>
      <w:r w:rsidRPr="004A64D2">
        <w:rPr>
          <w:i/>
          <w:noProof/>
        </w:rPr>
        <w:t>Elements of Psychophysics</w:t>
      </w:r>
      <w:r w:rsidRPr="004A64D2">
        <w:rPr>
          <w:noProof/>
        </w:rPr>
        <w:t>. New York: Holt, Rinehart and Winston.</w:t>
      </w:r>
    </w:p>
    <w:p w14:paraId="76D35041" w14:textId="77777777" w:rsidR="004A64D2" w:rsidRPr="004A64D2" w:rsidRDefault="004A64D2" w:rsidP="004A64D2">
      <w:pPr>
        <w:pStyle w:val="EndNoteBibliography"/>
        <w:ind w:left="720" w:hanging="720"/>
        <w:rPr>
          <w:noProof/>
        </w:rPr>
      </w:pPr>
      <w:r w:rsidRPr="004A64D2">
        <w:rPr>
          <w:noProof/>
        </w:rPr>
        <w:t xml:space="preserve">Foster, D. H. (2011). Color constancy. </w:t>
      </w:r>
      <w:r w:rsidRPr="004A64D2">
        <w:rPr>
          <w:i/>
          <w:noProof/>
        </w:rPr>
        <w:t>Vision Research, 51(7)</w:t>
      </w:r>
      <w:r w:rsidRPr="004A64D2">
        <w:rPr>
          <w:noProof/>
        </w:rPr>
        <w:t>, 674-700.</w:t>
      </w:r>
    </w:p>
    <w:p w14:paraId="7D2922AC" w14:textId="77777777" w:rsidR="004A64D2" w:rsidRPr="004A64D2" w:rsidRDefault="004A64D2" w:rsidP="004A64D2">
      <w:pPr>
        <w:pStyle w:val="EndNoteBibliography"/>
        <w:ind w:left="720" w:hanging="720"/>
        <w:rPr>
          <w:noProof/>
        </w:rPr>
      </w:pPr>
      <w:r w:rsidRPr="004A64D2">
        <w:rPr>
          <w:noProof/>
        </w:rPr>
        <w:t xml:space="preserve">Gegenfurtner, K., &amp; Kiper, D. C. (1992). Contrast detection in luminance and chromatic noise. </w:t>
      </w:r>
      <w:r w:rsidRPr="004A64D2">
        <w:rPr>
          <w:i/>
          <w:noProof/>
        </w:rPr>
        <w:t>Journal of the Optical Society of America A, 9(11)</w:t>
      </w:r>
      <w:r w:rsidRPr="004A64D2">
        <w:rPr>
          <w:noProof/>
        </w:rPr>
        <w:t>, 1880-1888.</w:t>
      </w:r>
    </w:p>
    <w:p w14:paraId="3A771827" w14:textId="77777777" w:rsidR="004A64D2" w:rsidRPr="004A64D2" w:rsidRDefault="004A64D2" w:rsidP="004A64D2">
      <w:pPr>
        <w:pStyle w:val="EndNoteBibliography"/>
        <w:ind w:left="720" w:hanging="720"/>
        <w:rPr>
          <w:noProof/>
        </w:rPr>
      </w:pPr>
      <w:r w:rsidRPr="004A64D2">
        <w:rPr>
          <w:noProof/>
        </w:rPr>
        <w:t xml:space="preserve">Geisler, W. S., Najemnik, J., &amp; Ing, A. D. (2009). Optimal stimulus encoders for natural tasks. </w:t>
      </w:r>
      <w:r w:rsidRPr="004A64D2">
        <w:rPr>
          <w:i/>
          <w:noProof/>
        </w:rPr>
        <w:t>Journal of Vision, 9(13)</w:t>
      </w:r>
      <w:r w:rsidRPr="004A64D2">
        <w:rPr>
          <w:noProof/>
        </w:rPr>
        <w:t>, 17 11-16.</w:t>
      </w:r>
    </w:p>
    <w:p w14:paraId="7ADC0E23" w14:textId="77777777" w:rsidR="004A64D2" w:rsidRPr="004A64D2" w:rsidRDefault="004A64D2" w:rsidP="004A64D2">
      <w:pPr>
        <w:pStyle w:val="EndNoteBibliography"/>
        <w:ind w:left="720" w:hanging="720"/>
        <w:rPr>
          <w:noProof/>
        </w:rPr>
      </w:pPr>
      <w:r w:rsidRPr="004A64D2">
        <w:rPr>
          <w:noProof/>
        </w:rPr>
        <w:t xml:space="preserve">Gilchrist, A. L. (2006). </w:t>
      </w:r>
      <w:r w:rsidRPr="004A64D2">
        <w:rPr>
          <w:i/>
          <w:noProof/>
        </w:rPr>
        <w:t>Seeing Black and White</w:t>
      </w:r>
      <w:r w:rsidRPr="004A64D2">
        <w:rPr>
          <w:noProof/>
        </w:rPr>
        <w:t>. Oxford: Oxford University Press.</w:t>
      </w:r>
    </w:p>
    <w:p w14:paraId="01B7B470" w14:textId="77777777" w:rsidR="004A64D2" w:rsidRPr="004A64D2" w:rsidRDefault="004A64D2" w:rsidP="004A64D2">
      <w:pPr>
        <w:pStyle w:val="EndNoteBibliography"/>
        <w:ind w:left="720" w:hanging="720"/>
        <w:rPr>
          <w:noProof/>
        </w:rPr>
      </w:pPr>
      <w:r w:rsidRPr="004A64D2">
        <w:rPr>
          <w:noProof/>
        </w:rPr>
        <w:t xml:space="preserve">Giulianini, F., &amp; Eskew, R. T., Jr. (1998). Chromatic masking in the (DL/L, DM/M) plane of cone-contrast space reveals only two detection mechanisms. </w:t>
      </w:r>
      <w:r w:rsidRPr="004A64D2">
        <w:rPr>
          <w:i/>
          <w:noProof/>
        </w:rPr>
        <w:t>Vision Research, 38</w:t>
      </w:r>
      <w:r w:rsidRPr="004A64D2">
        <w:rPr>
          <w:noProof/>
        </w:rPr>
        <w:t>, 3913-3926.</w:t>
      </w:r>
    </w:p>
    <w:p w14:paraId="6CB7D695" w14:textId="77777777" w:rsidR="004A64D2" w:rsidRPr="004A64D2" w:rsidRDefault="004A64D2" w:rsidP="004A64D2">
      <w:pPr>
        <w:pStyle w:val="EndNoteBibliography"/>
        <w:ind w:left="720" w:hanging="720"/>
        <w:rPr>
          <w:noProof/>
        </w:rPr>
      </w:pPr>
      <w:r w:rsidRPr="004A64D2">
        <w:rPr>
          <w:noProof/>
        </w:rPr>
        <w:t xml:space="preserve">Green, D. M., &amp; Swets, J. A. (1996). </w:t>
      </w:r>
      <w:r w:rsidRPr="004A64D2">
        <w:rPr>
          <w:i/>
          <w:noProof/>
        </w:rPr>
        <w:t>Signal Detection Theory and Psychophysics</w:t>
      </w:r>
      <w:r w:rsidRPr="004A64D2">
        <w:rPr>
          <w:noProof/>
        </w:rPr>
        <w:t xml:space="preserve"> (Vol. 1). New York: Wiley.</w:t>
      </w:r>
    </w:p>
    <w:p w14:paraId="678FFF34" w14:textId="77777777" w:rsidR="004A64D2" w:rsidRPr="004A64D2" w:rsidRDefault="004A64D2" w:rsidP="004A64D2">
      <w:pPr>
        <w:pStyle w:val="EndNoteBibliography"/>
        <w:ind w:left="720" w:hanging="720"/>
        <w:rPr>
          <w:i/>
          <w:noProof/>
        </w:rPr>
      </w:pPr>
      <w:r w:rsidRPr="004A64D2">
        <w:rPr>
          <w:noProof/>
        </w:rPr>
        <w:t xml:space="preserve">Heasly, B. S., Cottaris, N. P., Lichtman, D. P., Xiao, B., &amp; Brainard, D. H. (2014). RenderToolbox3: MATLAB tools that facilitate physically based stimulus rendering for vision research. </w:t>
      </w:r>
      <w:r w:rsidRPr="004A64D2">
        <w:rPr>
          <w:i/>
          <w:noProof/>
        </w:rPr>
        <w:t>Journal of Vision, 14(2)</w:t>
      </w:r>
    </w:p>
    <w:p w14:paraId="64E2051E" w14:textId="77777777" w:rsidR="004A64D2" w:rsidRPr="004A64D2" w:rsidRDefault="004A64D2" w:rsidP="004A64D2">
      <w:pPr>
        <w:pStyle w:val="EndNoteBibliography"/>
        <w:ind w:left="720" w:hanging="720"/>
        <w:rPr>
          <w:noProof/>
        </w:rPr>
      </w:pPr>
      <w:r w:rsidRPr="004A64D2">
        <w:rPr>
          <w:noProof/>
        </w:rPr>
        <w:t xml:space="preserve">Helmholtz, H. (1896). </w:t>
      </w:r>
      <w:r w:rsidRPr="004A64D2">
        <w:rPr>
          <w:i/>
          <w:noProof/>
        </w:rPr>
        <w:t>Physiological Optics</w:t>
      </w:r>
      <w:r w:rsidRPr="004A64D2">
        <w:rPr>
          <w:noProof/>
        </w:rPr>
        <w:t>. New York: Dover Publications, Inc.</w:t>
      </w:r>
    </w:p>
    <w:p w14:paraId="6028EB7F" w14:textId="77777777" w:rsidR="004A64D2" w:rsidRPr="004A64D2" w:rsidRDefault="004A64D2" w:rsidP="004A64D2">
      <w:pPr>
        <w:pStyle w:val="EndNoteBibliography"/>
        <w:ind w:left="720" w:hanging="720"/>
        <w:rPr>
          <w:noProof/>
        </w:rPr>
      </w:pPr>
      <w:r w:rsidRPr="004A64D2">
        <w:rPr>
          <w:noProof/>
        </w:rPr>
        <w:lastRenderedPageBreak/>
        <w:t xml:space="preserve">Henning, G. B., Hertz, B. G., &amp; Hinton, J. L. (1981). Effects of different hypothetical detection mechanisms on the shape of spatial-frequency filters inferred from masking experiments: I. Noise masks. </w:t>
      </w:r>
      <w:r w:rsidRPr="004A64D2">
        <w:rPr>
          <w:i/>
          <w:noProof/>
        </w:rPr>
        <w:t>Journal of the Optical Society of America, 71(5)</w:t>
      </w:r>
      <w:r w:rsidRPr="004A64D2">
        <w:rPr>
          <w:noProof/>
        </w:rPr>
        <w:t>, 574-581.</w:t>
      </w:r>
    </w:p>
    <w:p w14:paraId="63A4C736" w14:textId="77777777" w:rsidR="004A64D2" w:rsidRPr="004A64D2" w:rsidRDefault="004A64D2" w:rsidP="004A64D2">
      <w:pPr>
        <w:pStyle w:val="EndNoteBibliography"/>
        <w:ind w:left="720" w:hanging="720"/>
        <w:rPr>
          <w:noProof/>
        </w:rPr>
      </w:pPr>
      <w:r w:rsidRPr="004A64D2">
        <w:rPr>
          <w:noProof/>
        </w:rPr>
        <w:t xml:space="preserve">Hillis, J. M., &amp; Brainard, D. H. (2005). Do common mechanisms of adaptation mediate color discrimination and appearance? Uniform backgrounds. </w:t>
      </w:r>
      <w:r w:rsidRPr="004A64D2">
        <w:rPr>
          <w:i/>
          <w:noProof/>
        </w:rPr>
        <w:t>Journal of the Optical Society of America A, 22(10)</w:t>
      </w:r>
      <w:r w:rsidRPr="004A64D2">
        <w:rPr>
          <w:noProof/>
        </w:rPr>
        <w:t>, 2090-2106.</w:t>
      </w:r>
    </w:p>
    <w:p w14:paraId="6D297F60" w14:textId="77777777" w:rsidR="004A64D2" w:rsidRPr="004A64D2" w:rsidRDefault="004A64D2" w:rsidP="004A64D2">
      <w:pPr>
        <w:pStyle w:val="EndNoteBibliography"/>
        <w:ind w:left="720" w:hanging="720"/>
        <w:rPr>
          <w:noProof/>
        </w:rPr>
      </w:pPr>
      <w:r w:rsidRPr="004A64D2">
        <w:rPr>
          <w:noProof/>
        </w:rPr>
        <w:t xml:space="preserve">Hillis, J. M., &amp; Brainard, D. H. (2007a). Distinct mechanisms mediate visual detection and identification. </w:t>
      </w:r>
      <w:r w:rsidRPr="004A64D2">
        <w:rPr>
          <w:i/>
          <w:noProof/>
        </w:rPr>
        <w:t>Current Biology, 17(19)</w:t>
      </w:r>
      <w:r w:rsidRPr="004A64D2">
        <w:rPr>
          <w:noProof/>
        </w:rPr>
        <w:t>, 1714-1719.</w:t>
      </w:r>
    </w:p>
    <w:p w14:paraId="52E2FFDC" w14:textId="77777777" w:rsidR="004A64D2" w:rsidRPr="004A64D2" w:rsidRDefault="004A64D2" w:rsidP="004A64D2">
      <w:pPr>
        <w:pStyle w:val="EndNoteBibliography"/>
        <w:ind w:left="720" w:hanging="720"/>
        <w:rPr>
          <w:noProof/>
        </w:rPr>
      </w:pPr>
      <w:r w:rsidRPr="004A64D2">
        <w:rPr>
          <w:noProof/>
        </w:rPr>
        <w:t xml:space="preserve">Hillis, J. M., &amp; Brainard, D. H. (2007b). Do common mechanisms of adaptation mediate color discrimination and appearance? Contrast adaptation. </w:t>
      </w:r>
      <w:r w:rsidRPr="004A64D2">
        <w:rPr>
          <w:i/>
          <w:noProof/>
        </w:rPr>
        <w:t>Journal of the Optical Society of America A, 24(8)</w:t>
      </w:r>
      <w:r w:rsidRPr="004A64D2">
        <w:rPr>
          <w:noProof/>
        </w:rPr>
        <w:t>, 2122-2133.</w:t>
      </w:r>
    </w:p>
    <w:p w14:paraId="62800A81" w14:textId="77777777" w:rsidR="004A64D2" w:rsidRPr="004A64D2" w:rsidRDefault="004A64D2" w:rsidP="004A64D2">
      <w:pPr>
        <w:pStyle w:val="EndNoteBibliography"/>
        <w:ind w:left="720" w:hanging="720"/>
        <w:rPr>
          <w:noProof/>
        </w:rPr>
      </w:pPr>
      <w:r w:rsidRPr="004A64D2">
        <w:rPr>
          <w:noProof/>
        </w:rPr>
        <w:t xml:space="preserve">Hurlbert, A. (2019). Challenges to color constancy in a contemporary light. </w:t>
      </w:r>
      <w:r w:rsidRPr="004A64D2">
        <w:rPr>
          <w:i/>
          <w:noProof/>
        </w:rPr>
        <w:t>Current Opinion in Behavioral Sciences, 30</w:t>
      </w:r>
      <w:r w:rsidRPr="004A64D2">
        <w:rPr>
          <w:noProof/>
        </w:rPr>
        <w:t>:186, 186-193.</w:t>
      </w:r>
    </w:p>
    <w:p w14:paraId="1405F37E" w14:textId="77777777" w:rsidR="004A64D2" w:rsidRPr="004A64D2" w:rsidRDefault="004A64D2" w:rsidP="004A64D2">
      <w:pPr>
        <w:pStyle w:val="EndNoteBibliography"/>
        <w:ind w:left="720" w:hanging="720"/>
        <w:rPr>
          <w:i/>
          <w:noProof/>
        </w:rPr>
      </w:pPr>
      <w:r w:rsidRPr="004A64D2">
        <w:rPr>
          <w:noProof/>
        </w:rPr>
        <w:t xml:space="preserve">Ishihara, S. (1977). Tests for colour-blindness. </w:t>
      </w:r>
      <w:r w:rsidRPr="004A64D2">
        <w:rPr>
          <w:i/>
          <w:noProof/>
        </w:rPr>
        <w:t>Tokyo: Kanehara Shuppen Company, Ltd.</w:t>
      </w:r>
    </w:p>
    <w:p w14:paraId="39078C90" w14:textId="77777777" w:rsidR="004A64D2" w:rsidRPr="004A64D2" w:rsidRDefault="004A64D2" w:rsidP="004A64D2">
      <w:pPr>
        <w:pStyle w:val="EndNoteBibliography"/>
        <w:ind w:left="720" w:hanging="720"/>
        <w:rPr>
          <w:noProof/>
        </w:rPr>
      </w:pPr>
      <w:r w:rsidRPr="004A64D2">
        <w:rPr>
          <w:noProof/>
        </w:rPr>
        <w:t xml:space="preserve">Jaini, P., &amp; Burge, J. (2017). Linking normative models of natural tasks to descriptive models of neural response. </w:t>
      </w:r>
      <w:r w:rsidRPr="004A64D2">
        <w:rPr>
          <w:i/>
          <w:noProof/>
        </w:rPr>
        <w:t>Journal of Vision, 17(12)</w:t>
      </w:r>
      <w:r w:rsidRPr="004A64D2">
        <w:rPr>
          <w:noProof/>
        </w:rPr>
        <w:t>, 16.</w:t>
      </w:r>
    </w:p>
    <w:p w14:paraId="61D25916" w14:textId="77777777" w:rsidR="004A64D2" w:rsidRPr="004A64D2" w:rsidRDefault="004A64D2" w:rsidP="004A64D2">
      <w:pPr>
        <w:pStyle w:val="EndNoteBibliography"/>
        <w:ind w:left="720" w:hanging="720"/>
        <w:rPr>
          <w:noProof/>
        </w:rPr>
      </w:pPr>
      <w:r w:rsidRPr="004A64D2">
        <w:rPr>
          <w:noProof/>
        </w:rPr>
        <w:t xml:space="preserve">Jakob, W. (2010). Mitsuba Renderer. </w:t>
      </w:r>
    </w:p>
    <w:p w14:paraId="504EEFEF" w14:textId="77777777" w:rsidR="004A64D2" w:rsidRPr="004A64D2" w:rsidRDefault="004A64D2" w:rsidP="004A64D2">
      <w:pPr>
        <w:pStyle w:val="EndNoteBibliography"/>
        <w:ind w:left="720" w:hanging="720"/>
        <w:rPr>
          <w:noProof/>
        </w:rPr>
      </w:pPr>
      <w:r w:rsidRPr="004A64D2">
        <w:rPr>
          <w:noProof/>
        </w:rPr>
        <w:t xml:space="preserve">Kelly, K. L., Gibson, K. S., &amp; Nickerson, D. (1943). Tristimulus specification of the Munsell book of color from spectrophoto-metric measurements. </w:t>
      </w:r>
      <w:r w:rsidRPr="004A64D2">
        <w:rPr>
          <w:i/>
          <w:noProof/>
        </w:rPr>
        <w:t>Journal of the Optical Society of America, 33(7)</w:t>
      </w:r>
      <w:r w:rsidRPr="004A64D2">
        <w:rPr>
          <w:noProof/>
        </w:rPr>
        <w:t>, 355-376.</w:t>
      </w:r>
    </w:p>
    <w:p w14:paraId="5926A3D1" w14:textId="77777777" w:rsidR="004A64D2" w:rsidRPr="004A64D2" w:rsidRDefault="004A64D2" w:rsidP="004A64D2">
      <w:pPr>
        <w:pStyle w:val="EndNoteBibliography"/>
        <w:ind w:left="720" w:hanging="720"/>
        <w:rPr>
          <w:noProof/>
        </w:rPr>
      </w:pPr>
      <w:r w:rsidRPr="004A64D2">
        <w:rPr>
          <w:noProof/>
        </w:rPr>
        <w:t xml:space="preserve">Kingdom, F. A. (2011). Lightness, brightness and transparency: a quarter century of new ideas, captivating demonstrations and unrelenting controversy. </w:t>
      </w:r>
      <w:r w:rsidRPr="004A64D2">
        <w:rPr>
          <w:i/>
          <w:noProof/>
        </w:rPr>
        <w:t>Vision Research, 51(7)</w:t>
      </w:r>
      <w:r w:rsidRPr="004A64D2">
        <w:rPr>
          <w:noProof/>
        </w:rPr>
        <w:t>, 652-673.</w:t>
      </w:r>
    </w:p>
    <w:p w14:paraId="1E139978" w14:textId="77777777" w:rsidR="004A64D2" w:rsidRPr="004A64D2" w:rsidRDefault="004A64D2" w:rsidP="004A64D2">
      <w:pPr>
        <w:pStyle w:val="EndNoteBibliography"/>
        <w:ind w:left="720" w:hanging="720"/>
        <w:rPr>
          <w:noProof/>
        </w:rPr>
      </w:pPr>
      <w:r w:rsidRPr="004A64D2">
        <w:rPr>
          <w:noProof/>
        </w:rPr>
        <w:t xml:space="preserve">Knill, D. C., &amp; Richards, W. (1996). </w:t>
      </w:r>
      <w:r w:rsidRPr="004A64D2">
        <w:rPr>
          <w:i/>
          <w:noProof/>
        </w:rPr>
        <w:t>Perception as Bayesian Inference</w:t>
      </w:r>
      <w:r w:rsidRPr="004A64D2">
        <w:rPr>
          <w:noProof/>
        </w:rPr>
        <w:t>. Cambridge: Cambridge University Press.</w:t>
      </w:r>
    </w:p>
    <w:p w14:paraId="42C5F2D6" w14:textId="77777777" w:rsidR="004A64D2" w:rsidRPr="004A64D2" w:rsidRDefault="004A64D2" w:rsidP="004A64D2">
      <w:pPr>
        <w:pStyle w:val="EndNoteBibliography"/>
        <w:ind w:left="720" w:hanging="720"/>
        <w:rPr>
          <w:noProof/>
        </w:rPr>
      </w:pPr>
      <w:r w:rsidRPr="004A64D2">
        <w:rPr>
          <w:noProof/>
        </w:rPr>
        <w:t xml:space="preserve">Legge, G. E., Kersten, D., &amp; Burgess, A. E. (1987). Contrast discrimination in noise. </w:t>
      </w:r>
      <w:r w:rsidRPr="004A64D2">
        <w:rPr>
          <w:i/>
          <w:noProof/>
        </w:rPr>
        <w:t>Journal of the Optical Society of America A, 4(2)</w:t>
      </w:r>
      <w:r w:rsidRPr="004A64D2">
        <w:rPr>
          <w:noProof/>
        </w:rPr>
        <w:t>, 391-404.</w:t>
      </w:r>
    </w:p>
    <w:p w14:paraId="5C6BAAEC" w14:textId="77777777" w:rsidR="004A64D2" w:rsidRPr="004A64D2" w:rsidRDefault="004A64D2" w:rsidP="004A64D2">
      <w:pPr>
        <w:pStyle w:val="EndNoteBibliography"/>
        <w:ind w:left="720" w:hanging="720"/>
        <w:rPr>
          <w:noProof/>
        </w:rPr>
      </w:pPr>
      <w:r w:rsidRPr="004A64D2">
        <w:rPr>
          <w:noProof/>
        </w:rPr>
        <w:t xml:space="preserve">Losada, M. A., &amp; Mullen, K. T. (1995). Color and luminance spatial tuning estimated by noise masking in the absence of off-frequency looking. </w:t>
      </w:r>
      <w:r w:rsidRPr="004A64D2">
        <w:rPr>
          <w:i/>
          <w:noProof/>
        </w:rPr>
        <w:t>Journal of the Optical Society of America A, 12(2)</w:t>
      </w:r>
      <w:r w:rsidRPr="004A64D2">
        <w:rPr>
          <w:noProof/>
        </w:rPr>
        <w:t>, 250-260.</w:t>
      </w:r>
    </w:p>
    <w:p w14:paraId="1FFECA91" w14:textId="77777777" w:rsidR="004A64D2" w:rsidRPr="004A64D2" w:rsidRDefault="004A64D2" w:rsidP="004A64D2">
      <w:pPr>
        <w:pStyle w:val="EndNoteBibliography"/>
        <w:ind w:left="720" w:hanging="720"/>
        <w:rPr>
          <w:noProof/>
        </w:rPr>
      </w:pPr>
      <w:r w:rsidRPr="004A64D2">
        <w:rPr>
          <w:noProof/>
        </w:rPr>
        <w:t xml:space="preserve">Lotto, R. B., &amp; Purves, D. (1999). The effects of color on brightness. </w:t>
      </w:r>
      <w:r w:rsidRPr="004A64D2">
        <w:rPr>
          <w:i/>
          <w:noProof/>
        </w:rPr>
        <w:t>Nature Neuroscience, 2(11)</w:t>
      </w:r>
      <w:r w:rsidRPr="004A64D2">
        <w:rPr>
          <w:noProof/>
        </w:rPr>
        <w:t>, 1010-1014.</w:t>
      </w:r>
    </w:p>
    <w:p w14:paraId="07C8C3C9" w14:textId="77777777" w:rsidR="004A64D2" w:rsidRPr="004A64D2" w:rsidRDefault="004A64D2" w:rsidP="004A64D2">
      <w:pPr>
        <w:pStyle w:val="EndNoteBibliography"/>
        <w:ind w:left="720" w:hanging="720"/>
        <w:rPr>
          <w:noProof/>
        </w:rPr>
      </w:pPr>
      <w:r w:rsidRPr="004A64D2">
        <w:rPr>
          <w:noProof/>
        </w:rPr>
        <w:t xml:space="preserve">Marimont, D. H., &amp; Wandell, B. A. (1994). Matching color images: the effects of axial chromatic aberration. </w:t>
      </w:r>
      <w:r w:rsidRPr="004A64D2">
        <w:rPr>
          <w:i/>
          <w:noProof/>
        </w:rPr>
        <w:t>Journal of the Optical Society of America A, 11(12)</w:t>
      </w:r>
      <w:r w:rsidRPr="004A64D2">
        <w:rPr>
          <w:noProof/>
        </w:rPr>
        <w:t>, 3113-3122.</w:t>
      </w:r>
    </w:p>
    <w:p w14:paraId="7BFA97C6" w14:textId="77777777" w:rsidR="004A64D2" w:rsidRPr="004A64D2" w:rsidRDefault="004A64D2" w:rsidP="004A64D2">
      <w:pPr>
        <w:pStyle w:val="EndNoteBibliography"/>
        <w:ind w:left="720" w:hanging="720"/>
        <w:rPr>
          <w:noProof/>
        </w:rPr>
      </w:pPr>
      <w:r w:rsidRPr="004A64D2">
        <w:rPr>
          <w:noProof/>
        </w:rPr>
        <w:t xml:space="preserve">Monaci, G., Menegaz, G., Süsstrunk, S., &amp; Knoblauch, K. (2004). Chromatic contrast detection in spatial chromatic noise. </w:t>
      </w:r>
      <w:r w:rsidRPr="004A64D2">
        <w:rPr>
          <w:i/>
          <w:noProof/>
        </w:rPr>
        <w:t>Visual Neuroscience, 21</w:t>
      </w:r>
      <w:r w:rsidRPr="004A64D2">
        <w:rPr>
          <w:noProof/>
        </w:rPr>
        <w:t>, 291-294.</w:t>
      </w:r>
    </w:p>
    <w:p w14:paraId="5210CC9E" w14:textId="77777777" w:rsidR="004A64D2" w:rsidRPr="004A64D2" w:rsidRDefault="004A64D2" w:rsidP="004A64D2">
      <w:pPr>
        <w:pStyle w:val="EndNoteBibliography"/>
        <w:ind w:left="720" w:hanging="720"/>
        <w:rPr>
          <w:i/>
          <w:noProof/>
        </w:rPr>
      </w:pPr>
      <w:r w:rsidRPr="004A64D2">
        <w:rPr>
          <w:noProof/>
        </w:rPr>
        <w:t xml:space="preserve">Murray, R. F. (2021). Lightness perception in complex scenes. </w:t>
      </w:r>
      <w:r w:rsidRPr="004A64D2">
        <w:rPr>
          <w:i/>
          <w:noProof/>
        </w:rPr>
        <w:t>Annual Review of Vision Science, in press</w:t>
      </w:r>
    </w:p>
    <w:p w14:paraId="5D64FE70" w14:textId="77777777" w:rsidR="004A64D2" w:rsidRPr="004A64D2" w:rsidRDefault="004A64D2" w:rsidP="004A64D2">
      <w:pPr>
        <w:pStyle w:val="EndNoteBibliography"/>
        <w:ind w:left="720" w:hanging="720"/>
        <w:rPr>
          <w:noProof/>
        </w:rPr>
      </w:pPr>
      <w:r w:rsidRPr="004A64D2">
        <w:rPr>
          <w:noProof/>
        </w:rPr>
        <w:t xml:space="preserve">Nachmias, J. (1999). How is a grating detected on a narrowband noise masker? </w:t>
      </w:r>
      <w:r w:rsidRPr="004A64D2">
        <w:rPr>
          <w:i/>
          <w:noProof/>
        </w:rPr>
        <w:t>Vision Research, 39(6)</w:t>
      </w:r>
      <w:r w:rsidRPr="004A64D2">
        <w:rPr>
          <w:noProof/>
        </w:rPr>
        <w:t>, 1133-1142.</w:t>
      </w:r>
    </w:p>
    <w:p w14:paraId="44EFA49B" w14:textId="77777777" w:rsidR="004A64D2" w:rsidRPr="004A64D2" w:rsidRDefault="004A64D2" w:rsidP="004A64D2">
      <w:pPr>
        <w:pStyle w:val="EndNoteBibliography"/>
        <w:ind w:left="720" w:hanging="720"/>
        <w:rPr>
          <w:noProof/>
        </w:rPr>
      </w:pPr>
      <w:r w:rsidRPr="004A64D2">
        <w:rPr>
          <w:noProof/>
        </w:rPr>
        <w:t xml:space="preserve">Nachmias, J., &amp; Sansbury, R. V. (1974). Grating contrast: discrimination may be better than detection. </w:t>
      </w:r>
      <w:r w:rsidRPr="004A64D2">
        <w:rPr>
          <w:i/>
          <w:noProof/>
        </w:rPr>
        <w:t>Vision Research, 14(10)</w:t>
      </w:r>
      <w:r w:rsidRPr="004A64D2">
        <w:rPr>
          <w:noProof/>
        </w:rPr>
        <w:t>, 1039–1042.</w:t>
      </w:r>
    </w:p>
    <w:p w14:paraId="530A6B2E" w14:textId="77777777" w:rsidR="004A64D2" w:rsidRPr="004A64D2" w:rsidRDefault="004A64D2" w:rsidP="004A64D2">
      <w:pPr>
        <w:pStyle w:val="EndNoteBibliography"/>
        <w:ind w:left="720" w:hanging="720"/>
        <w:rPr>
          <w:noProof/>
        </w:rPr>
      </w:pPr>
      <w:r w:rsidRPr="004A64D2">
        <w:rPr>
          <w:noProof/>
        </w:rPr>
        <w:t xml:space="preserve">Nienborg, H., Cohen, M. R., &amp; Cumming, B. G. (2012). Decision-related activity in sensory neurons: correlations among neurons and with behavior. </w:t>
      </w:r>
      <w:r w:rsidRPr="004A64D2">
        <w:rPr>
          <w:i/>
          <w:noProof/>
        </w:rPr>
        <w:t>Annu Rev Neurosci, 35</w:t>
      </w:r>
      <w:r w:rsidRPr="004A64D2">
        <w:rPr>
          <w:noProof/>
        </w:rPr>
        <w:t>, 463-483.</w:t>
      </w:r>
    </w:p>
    <w:p w14:paraId="17BAA6E4" w14:textId="77777777" w:rsidR="004A64D2" w:rsidRPr="004A64D2" w:rsidRDefault="004A64D2" w:rsidP="004A64D2">
      <w:pPr>
        <w:pStyle w:val="EndNoteBibliography"/>
        <w:ind w:left="720" w:hanging="720"/>
        <w:rPr>
          <w:noProof/>
        </w:rPr>
      </w:pPr>
      <w:r w:rsidRPr="004A64D2">
        <w:rPr>
          <w:noProof/>
        </w:rPr>
        <w:lastRenderedPageBreak/>
        <w:t xml:space="preserve">Parker, A. J., &amp; Newsome, W. T. (1998). Sense and the single neuron: probing the physiology of perception. </w:t>
      </w:r>
      <w:r w:rsidRPr="004A64D2">
        <w:rPr>
          <w:i/>
          <w:noProof/>
        </w:rPr>
        <w:t>Annual Review of Neuroscience, 21(1)</w:t>
      </w:r>
      <w:r w:rsidRPr="004A64D2">
        <w:rPr>
          <w:noProof/>
        </w:rPr>
        <w:t>, 227-277.</w:t>
      </w:r>
    </w:p>
    <w:p w14:paraId="0B0F2786" w14:textId="77777777" w:rsidR="004A64D2" w:rsidRPr="004A64D2" w:rsidRDefault="004A64D2" w:rsidP="004A64D2">
      <w:pPr>
        <w:pStyle w:val="EndNoteBibliography"/>
        <w:ind w:left="720" w:hanging="720"/>
        <w:rPr>
          <w:noProof/>
        </w:rPr>
      </w:pPr>
      <w:r w:rsidRPr="004A64D2">
        <w:rPr>
          <w:noProof/>
        </w:rPr>
        <w:t xml:space="preserve">Pearce, B., Crichton, S., Mackiewicz, M., Finlayson, G. D., &amp; Hurlbert, A. (2014). Chromatic illumination discrimination ability reveals that human colour constancy is optimised for blue daylight illuminations. </w:t>
      </w:r>
      <w:r w:rsidRPr="004A64D2">
        <w:rPr>
          <w:i/>
          <w:noProof/>
        </w:rPr>
        <w:t>PLoS ONE 9(2:e87989)</w:t>
      </w:r>
      <w:r w:rsidRPr="004A64D2">
        <w:rPr>
          <w:noProof/>
        </w:rPr>
        <w:t>, e87989.</w:t>
      </w:r>
    </w:p>
    <w:p w14:paraId="53C982B6" w14:textId="77777777" w:rsidR="004A64D2" w:rsidRPr="004A64D2" w:rsidRDefault="004A64D2" w:rsidP="004A64D2">
      <w:pPr>
        <w:pStyle w:val="EndNoteBibliography"/>
        <w:ind w:left="720" w:hanging="720"/>
        <w:rPr>
          <w:noProof/>
        </w:rPr>
      </w:pPr>
      <w:r w:rsidRPr="004A64D2">
        <w:rPr>
          <w:noProof/>
        </w:rPr>
        <w:t xml:space="preserve">Pelli, D. G. (1990). The quantum efficiency of vision. In C. Blakemore (Ed.), </w:t>
      </w:r>
      <w:r w:rsidRPr="004A64D2">
        <w:rPr>
          <w:i/>
          <w:noProof/>
        </w:rPr>
        <w:t>Vision: Coding and Efficiency</w:t>
      </w:r>
      <w:r w:rsidRPr="004A64D2">
        <w:rPr>
          <w:noProof/>
        </w:rPr>
        <w:t xml:space="preserve"> (pp. 3-24).</w:t>
      </w:r>
    </w:p>
    <w:p w14:paraId="79F75904" w14:textId="77777777" w:rsidR="004A64D2" w:rsidRPr="004A64D2" w:rsidRDefault="004A64D2" w:rsidP="004A64D2">
      <w:pPr>
        <w:pStyle w:val="EndNoteBibliography"/>
        <w:ind w:left="720" w:hanging="720"/>
        <w:rPr>
          <w:noProof/>
        </w:rPr>
      </w:pPr>
      <w:r w:rsidRPr="004A64D2">
        <w:rPr>
          <w:noProof/>
        </w:rPr>
        <w:t xml:space="preserve">Pelli, D. G., &amp; Farell, B. (1999). Why use noise? </w:t>
      </w:r>
      <w:r w:rsidRPr="004A64D2">
        <w:rPr>
          <w:i/>
          <w:noProof/>
        </w:rPr>
        <w:t>Journal of the Optical Society of America A, 16(3)</w:t>
      </w:r>
      <w:r w:rsidRPr="004A64D2">
        <w:rPr>
          <w:noProof/>
        </w:rPr>
        <w:t>, 647-653.</w:t>
      </w:r>
    </w:p>
    <w:p w14:paraId="16454FA8" w14:textId="77777777" w:rsidR="004A64D2" w:rsidRPr="004A64D2" w:rsidRDefault="004A64D2" w:rsidP="004A64D2">
      <w:pPr>
        <w:pStyle w:val="EndNoteBibliography"/>
        <w:ind w:left="720" w:hanging="720"/>
        <w:rPr>
          <w:noProof/>
        </w:rPr>
      </w:pPr>
      <w:r w:rsidRPr="004A64D2">
        <w:rPr>
          <w:noProof/>
        </w:rPr>
        <w:t xml:space="preserve">Prins, N., &amp; Kingdom, F. A. A. (2018). Applying the model-comparison approach to test specific tesearch hypotheses in psychophysical research using the Palamedes toolbox. </w:t>
      </w:r>
      <w:r w:rsidRPr="004A64D2">
        <w:rPr>
          <w:i/>
          <w:noProof/>
        </w:rPr>
        <w:t>Frontiers in Psychology, 9</w:t>
      </w:r>
      <w:r w:rsidRPr="004A64D2">
        <w:rPr>
          <w:noProof/>
        </w:rPr>
        <w:t>, 1250.</w:t>
      </w:r>
    </w:p>
    <w:p w14:paraId="3CA3D7EB" w14:textId="77777777" w:rsidR="004A64D2" w:rsidRPr="004A64D2" w:rsidRDefault="004A64D2" w:rsidP="004A64D2">
      <w:pPr>
        <w:pStyle w:val="EndNoteBibliography"/>
        <w:ind w:left="720" w:hanging="720"/>
        <w:rPr>
          <w:noProof/>
        </w:rPr>
      </w:pPr>
      <w:r w:rsidRPr="004A64D2">
        <w:rPr>
          <w:noProof/>
        </w:rPr>
        <w:t xml:space="preserve">Radonjic, A., &amp; Brainard, D. H. (2016). The nature of instructional effects in color constancy. </w:t>
      </w:r>
      <w:r w:rsidRPr="004A64D2">
        <w:rPr>
          <w:i/>
          <w:noProof/>
        </w:rPr>
        <w:t>J Exp Psychol Hum Percept Perform, 42(6)</w:t>
      </w:r>
      <w:r w:rsidRPr="004A64D2">
        <w:rPr>
          <w:noProof/>
        </w:rPr>
        <w:t>, 847-865.</w:t>
      </w:r>
    </w:p>
    <w:p w14:paraId="0E8DBC25" w14:textId="77777777" w:rsidR="004A64D2" w:rsidRPr="004A64D2" w:rsidRDefault="004A64D2" w:rsidP="004A64D2">
      <w:pPr>
        <w:pStyle w:val="EndNoteBibliography"/>
        <w:ind w:left="720" w:hanging="720"/>
        <w:rPr>
          <w:i/>
          <w:noProof/>
        </w:rPr>
      </w:pPr>
      <w:r w:rsidRPr="004A64D2">
        <w:rPr>
          <w:noProof/>
        </w:rPr>
        <w:t xml:space="preserve">Radonjić, A., Ding, X., Krieger, A., Aston, S., Hurlbert, A. C., &amp; Brainard, D. H. (2018). Illumination discrimination in the absence of a fixed surface-reflectance layout. </w:t>
      </w:r>
      <w:r w:rsidRPr="004A64D2">
        <w:rPr>
          <w:i/>
          <w:noProof/>
        </w:rPr>
        <w:t>Journal of Vision, 18(5:11)</w:t>
      </w:r>
    </w:p>
    <w:p w14:paraId="79951C80" w14:textId="77777777" w:rsidR="004A64D2" w:rsidRPr="004A64D2" w:rsidRDefault="004A64D2" w:rsidP="004A64D2">
      <w:pPr>
        <w:pStyle w:val="EndNoteBibliography"/>
        <w:ind w:left="720" w:hanging="720"/>
        <w:rPr>
          <w:noProof/>
        </w:rPr>
      </w:pPr>
      <w:r w:rsidRPr="004A64D2">
        <w:rPr>
          <w:noProof/>
        </w:rPr>
        <w:t xml:space="preserve">Radonjić, A., Pearce, B., Aston, S., Krieger, A., Dubin, H., Cottaris, N. P., Brainard, D. H., &amp; Hurlbert, A. C. (2016). Illumination discrimination in real and simulated scenes. </w:t>
      </w:r>
      <w:r w:rsidRPr="004A64D2">
        <w:rPr>
          <w:i/>
          <w:noProof/>
        </w:rPr>
        <w:t>Journal of Vision, 16(11:2)</w:t>
      </w:r>
      <w:r w:rsidRPr="004A64D2">
        <w:rPr>
          <w:noProof/>
        </w:rPr>
        <w:t>, 1-18.</w:t>
      </w:r>
    </w:p>
    <w:p w14:paraId="3328FC80" w14:textId="77777777" w:rsidR="004A64D2" w:rsidRPr="004A64D2" w:rsidRDefault="004A64D2" w:rsidP="004A64D2">
      <w:pPr>
        <w:pStyle w:val="EndNoteBibliography"/>
        <w:ind w:left="720" w:hanging="720"/>
        <w:rPr>
          <w:noProof/>
        </w:rPr>
      </w:pPr>
      <w:r w:rsidRPr="004A64D2">
        <w:rPr>
          <w:noProof/>
        </w:rPr>
        <w:t xml:space="preserve">Rodieck, R. W. (1998). </w:t>
      </w:r>
      <w:r w:rsidRPr="004A64D2">
        <w:rPr>
          <w:i/>
          <w:noProof/>
        </w:rPr>
        <w:t>The First Steps in Seeing</w:t>
      </w:r>
      <w:r w:rsidRPr="004A64D2">
        <w:rPr>
          <w:noProof/>
        </w:rPr>
        <w:t>. Sunderland, Mass.: Sinauer.</w:t>
      </w:r>
    </w:p>
    <w:p w14:paraId="28715BEB" w14:textId="77777777" w:rsidR="004A64D2" w:rsidRPr="004A64D2" w:rsidRDefault="004A64D2" w:rsidP="004A64D2">
      <w:pPr>
        <w:pStyle w:val="EndNoteBibliography"/>
        <w:ind w:left="720" w:hanging="720"/>
        <w:rPr>
          <w:noProof/>
        </w:rPr>
      </w:pPr>
      <w:r w:rsidRPr="004A64D2">
        <w:rPr>
          <w:noProof/>
        </w:rPr>
        <w:t xml:space="preserve">Rovamo, J., Franssila, R., &amp; Nasanen, R. (1992). Contrast sensitivity as a function of spatial frequency, viewing distance and eccentricity with and without spatial noise. </w:t>
      </w:r>
      <w:r w:rsidRPr="004A64D2">
        <w:rPr>
          <w:i/>
          <w:noProof/>
        </w:rPr>
        <w:t>Vision Research, 32(4)</w:t>
      </w:r>
      <w:r w:rsidRPr="004A64D2">
        <w:rPr>
          <w:noProof/>
        </w:rPr>
        <w:t>, 631-637.</w:t>
      </w:r>
    </w:p>
    <w:p w14:paraId="718D4A51" w14:textId="77777777" w:rsidR="004A64D2" w:rsidRPr="004A64D2" w:rsidRDefault="004A64D2" w:rsidP="004A64D2">
      <w:pPr>
        <w:pStyle w:val="EndNoteBibliography"/>
        <w:ind w:left="720" w:hanging="720"/>
        <w:rPr>
          <w:noProof/>
        </w:rPr>
      </w:pPr>
      <w:r w:rsidRPr="004A64D2">
        <w:rPr>
          <w:noProof/>
        </w:rPr>
        <w:t xml:space="preserve">Rovamo, J., Raninen, A., &amp; Donner, K. (1999). The effects of temporal noise and retinal luminance on foveal flicker sensitivity. </w:t>
      </w:r>
      <w:r w:rsidRPr="004A64D2">
        <w:rPr>
          <w:i/>
          <w:noProof/>
        </w:rPr>
        <w:t>Vision Research, 39</w:t>
      </w:r>
      <w:r w:rsidRPr="004A64D2">
        <w:rPr>
          <w:noProof/>
        </w:rPr>
        <w:t>, 533-539.</w:t>
      </w:r>
    </w:p>
    <w:p w14:paraId="7BEB0B4D" w14:textId="77777777" w:rsidR="004A64D2" w:rsidRPr="004A64D2" w:rsidRDefault="004A64D2" w:rsidP="004A64D2">
      <w:pPr>
        <w:pStyle w:val="EndNoteBibliography"/>
        <w:ind w:left="720" w:hanging="720"/>
        <w:rPr>
          <w:noProof/>
        </w:rPr>
      </w:pPr>
      <w:r w:rsidRPr="004A64D2">
        <w:rPr>
          <w:noProof/>
        </w:rPr>
        <w:t xml:space="preserve">Ruff, D. A., Ni, A. M., &amp; Cohen, M. R. (2018). Cognition as a window into neuronal population space. </w:t>
      </w:r>
      <w:r w:rsidRPr="004A64D2">
        <w:rPr>
          <w:i/>
          <w:noProof/>
        </w:rPr>
        <w:t>Annual Review of Neuroscience, 41</w:t>
      </w:r>
      <w:r w:rsidRPr="004A64D2">
        <w:rPr>
          <w:noProof/>
        </w:rPr>
        <w:t>, 77-97.</w:t>
      </w:r>
    </w:p>
    <w:p w14:paraId="6B7ABBD3" w14:textId="77777777" w:rsidR="004A64D2" w:rsidRPr="004A64D2" w:rsidRDefault="004A64D2" w:rsidP="004A64D2">
      <w:pPr>
        <w:pStyle w:val="EndNoteBibliography"/>
        <w:ind w:left="720" w:hanging="720"/>
        <w:rPr>
          <w:noProof/>
        </w:rPr>
      </w:pPr>
      <w:r w:rsidRPr="004A64D2">
        <w:rPr>
          <w:noProof/>
        </w:rPr>
        <w:t xml:space="preserve">Sankeralli, M. J., &amp; Mullen, K. T. (1997). Postreceptoral chromatic detection mechanisms revealed by noise masking in three-dimensional cone contrast space. </w:t>
      </w:r>
      <w:r w:rsidRPr="004A64D2">
        <w:rPr>
          <w:i/>
          <w:noProof/>
        </w:rPr>
        <w:t>Journal of the Optical Society of America A, 14(10)</w:t>
      </w:r>
      <w:r w:rsidRPr="004A64D2">
        <w:rPr>
          <w:noProof/>
        </w:rPr>
        <w:t>, 2633-2646.</w:t>
      </w:r>
    </w:p>
    <w:p w14:paraId="1E73BA09" w14:textId="77777777" w:rsidR="004A64D2" w:rsidRPr="004A64D2" w:rsidRDefault="004A64D2" w:rsidP="004A64D2">
      <w:pPr>
        <w:pStyle w:val="EndNoteBibliography"/>
        <w:ind w:left="720" w:hanging="720"/>
        <w:rPr>
          <w:noProof/>
        </w:rPr>
      </w:pPr>
      <w:r w:rsidRPr="004A64D2">
        <w:rPr>
          <w:noProof/>
        </w:rPr>
        <w:t xml:space="preserve">Shadlen, M. N., Britten, K. H., Newsome, W. T., &amp; Movshon, J. A. (1996). A computational analysis of the relationship between neuronal and behavioral responses to visual motion. </w:t>
      </w:r>
      <w:r w:rsidRPr="004A64D2">
        <w:rPr>
          <w:i/>
          <w:noProof/>
        </w:rPr>
        <w:t>Journal of Neuroscience, 16</w:t>
      </w:r>
      <w:r w:rsidRPr="004A64D2">
        <w:rPr>
          <w:noProof/>
        </w:rPr>
        <w:t>, 1486-1510.</w:t>
      </w:r>
    </w:p>
    <w:p w14:paraId="412D88C4" w14:textId="77777777" w:rsidR="004A64D2" w:rsidRPr="004A64D2" w:rsidRDefault="004A64D2" w:rsidP="004A64D2">
      <w:pPr>
        <w:pStyle w:val="EndNoteBibliography"/>
        <w:ind w:left="720" w:hanging="720"/>
        <w:rPr>
          <w:noProof/>
        </w:rPr>
      </w:pPr>
      <w:r w:rsidRPr="004A64D2">
        <w:rPr>
          <w:noProof/>
        </w:rPr>
        <w:t xml:space="preserve">Singh, V., Cottaris, N. P., Heasly, B. S., Brainard, D. H., &amp; Burge, J. (2018). Computational luminance constancy from naturalistic images. </w:t>
      </w:r>
      <w:r w:rsidRPr="004A64D2">
        <w:rPr>
          <w:i/>
          <w:noProof/>
        </w:rPr>
        <w:t>Journal of Vision, 18(13)</w:t>
      </w:r>
      <w:r w:rsidRPr="004A64D2">
        <w:rPr>
          <w:noProof/>
        </w:rPr>
        <w:t>, 19.</w:t>
      </w:r>
    </w:p>
    <w:p w14:paraId="7F20E10F" w14:textId="77777777" w:rsidR="004A64D2" w:rsidRPr="004A64D2" w:rsidRDefault="004A64D2" w:rsidP="004A64D2">
      <w:pPr>
        <w:pStyle w:val="EndNoteBibliography"/>
        <w:ind w:left="720" w:hanging="720"/>
        <w:rPr>
          <w:noProof/>
        </w:rPr>
      </w:pPr>
      <w:r w:rsidRPr="004A64D2">
        <w:rPr>
          <w:noProof/>
        </w:rPr>
        <w:t xml:space="preserve">Smithson, H. E. (2005). Sensory, computational, and cognitive components of human color constancy. </w:t>
      </w:r>
      <w:r w:rsidRPr="004A64D2">
        <w:rPr>
          <w:i/>
          <w:noProof/>
        </w:rPr>
        <w:t>Philosophical Transactions of the Royal Society of London. Series B, 360(1458)</w:t>
      </w:r>
      <w:r w:rsidRPr="004A64D2">
        <w:rPr>
          <w:noProof/>
        </w:rPr>
        <w:t>, 1329-1346.</w:t>
      </w:r>
    </w:p>
    <w:p w14:paraId="2A5614A3" w14:textId="77777777" w:rsidR="004A64D2" w:rsidRPr="004A64D2" w:rsidRDefault="004A64D2" w:rsidP="004A64D2">
      <w:pPr>
        <w:pStyle w:val="EndNoteBibliography"/>
        <w:ind w:left="720" w:hanging="720"/>
        <w:rPr>
          <w:noProof/>
        </w:rPr>
      </w:pPr>
      <w:r w:rsidRPr="004A64D2">
        <w:rPr>
          <w:noProof/>
        </w:rPr>
        <w:t xml:space="preserve">Teller, D. Y. (1984). Linking propositions. </w:t>
      </w:r>
      <w:r w:rsidRPr="004A64D2">
        <w:rPr>
          <w:i/>
          <w:noProof/>
        </w:rPr>
        <w:t>Vision Research, 24(10)</w:t>
      </w:r>
      <w:r w:rsidRPr="004A64D2">
        <w:rPr>
          <w:noProof/>
        </w:rPr>
        <w:t>, 1233-1246.</w:t>
      </w:r>
    </w:p>
    <w:p w14:paraId="3B62B742" w14:textId="77777777" w:rsidR="004A64D2" w:rsidRPr="004A64D2" w:rsidRDefault="004A64D2" w:rsidP="004A64D2">
      <w:pPr>
        <w:pStyle w:val="EndNoteBibliography"/>
        <w:ind w:left="720" w:hanging="720"/>
        <w:rPr>
          <w:noProof/>
        </w:rPr>
      </w:pPr>
      <w:r w:rsidRPr="004A64D2">
        <w:rPr>
          <w:noProof/>
        </w:rPr>
        <w:t xml:space="preserve">Vrhel, M. J., Gershon, R., &amp; Iwan, L. S. (1994). Measurement and analysis of object reflectance spectra. </w:t>
      </w:r>
      <w:r w:rsidRPr="004A64D2">
        <w:rPr>
          <w:i/>
          <w:noProof/>
        </w:rPr>
        <w:t>Color Research &amp; Application, 19(1)</w:t>
      </w:r>
      <w:r w:rsidRPr="004A64D2">
        <w:rPr>
          <w:noProof/>
        </w:rPr>
        <w:t>, 4-9.</w:t>
      </w:r>
    </w:p>
    <w:p w14:paraId="5D363A4E" w14:textId="77777777" w:rsidR="004A64D2" w:rsidRPr="004A64D2" w:rsidRDefault="004A64D2" w:rsidP="004A64D2">
      <w:pPr>
        <w:pStyle w:val="EndNoteBibliography"/>
        <w:ind w:left="720" w:hanging="720"/>
        <w:rPr>
          <w:noProof/>
        </w:rPr>
      </w:pPr>
      <w:r w:rsidRPr="004A64D2">
        <w:rPr>
          <w:noProof/>
        </w:rPr>
        <w:t xml:space="preserve">Weiss, D., Witzel, C., &amp; Gegenfurtner, K. (2017). Determinants of colour constancy and the blue bias. </w:t>
      </w:r>
      <w:r w:rsidRPr="004A64D2">
        <w:rPr>
          <w:i/>
          <w:noProof/>
        </w:rPr>
        <w:t>i-Perception, 8(6)</w:t>
      </w:r>
      <w:r w:rsidRPr="004A64D2">
        <w:rPr>
          <w:noProof/>
        </w:rPr>
        <w:t>, 204166951773963.</w:t>
      </w:r>
    </w:p>
    <w:p w14:paraId="3BF43204" w14:textId="77777777" w:rsidR="004A64D2" w:rsidRPr="004A64D2" w:rsidRDefault="004A64D2" w:rsidP="004A64D2">
      <w:pPr>
        <w:pStyle w:val="EndNoteBibliography"/>
        <w:ind w:left="720" w:hanging="720"/>
        <w:rPr>
          <w:noProof/>
        </w:rPr>
      </w:pPr>
      <w:r w:rsidRPr="004A64D2">
        <w:rPr>
          <w:noProof/>
        </w:rPr>
        <w:t xml:space="preserve">Witzel, C., &amp; Gegenfurtner, K. R. (2018). Color perception: objects, constancy, and categories. </w:t>
      </w:r>
      <w:r w:rsidRPr="004A64D2">
        <w:rPr>
          <w:i/>
          <w:noProof/>
        </w:rPr>
        <w:t>Annual Review of Vision Science, 4</w:t>
      </w:r>
      <w:r w:rsidRPr="004A64D2">
        <w:rPr>
          <w:noProof/>
        </w:rPr>
        <w:t>, 475-499.</w:t>
      </w:r>
    </w:p>
    <w:p w14:paraId="193BE634" w14:textId="77777777" w:rsidR="004A64D2" w:rsidRPr="004A64D2" w:rsidRDefault="004A64D2" w:rsidP="004A64D2">
      <w:pPr>
        <w:pStyle w:val="EndNoteBibliography"/>
        <w:ind w:left="720" w:hanging="720"/>
        <w:rPr>
          <w:noProof/>
        </w:rPr>
      </w:pPr>
      <w:r w:rsidRPr="004A64D2">
        <w:rPr>
          <w:noProof/>
        </w:rPr>
        <w:lastRenderedPageBreak/>
        <w:t xml:space="preserve">Zhang, X., &amp; Brainard, D. H. (2004). </w:t>
      </w:r>
      <w:r w:rsidRPr="004A64D2">
        <w:rPr>
          <w:i/>
          <w:noProof/>
        </w:rPr>
        <w:t>Bayesian color correction method for non-colorimetric digital image sensors.</w:t>
      </w:r>
      <w:r w:rsidRPr="004A64D2">
        <w:rPr>
          <w:noProof/>
        </w:rPr>
        <w:t xml:space="preserve"> Paper presented at Color and Imaging Conference, 308-314.</w:t>
      </w:r>
    </w:p>
    <w:p w14:paraId="34974106" w14:textId="222FA78F" w:rsidR="00682420" w:rsidRPr="000E3DCD" w:rsidRDefault="00BC3349" w:rsidP="00E846BC">
      <w:pPr>
        <w:pStyle w:val="EndNoteBibliography"/>
        <w:ind w:left="720" w:hanging="720"/>
        <w:rPr>
          <w:b/>
          <w:bCs/>
        </w:rPr>
      </w:pPr>
      <w:r>
        <w:rPr>
          <w:b/>
          <w:bCs/>
        </w:rPr>
        <w:fldChar w:fldCharType="end"/>
      </w:r>
    </w:p>
    <w:sectPr w:rsidR="00682420"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6" w:author="JohannesBurge" w:date="2021-05-30T12:40:00Z" w:initials="JDB">
    <w:p w14:paraId="0A8FCA86" w14:textId="4646D957" w:rsidR="00B44087" w:rsidRDefault="00B44087">
      <w:pPr>
        <w:pStyle w:val="CommentText"/>
      </w:pPr>
      <w:r>
        <w:rPr>
          <w:rStyle w:val="CommentReference"/>
        </w:rPr>
        <w:annotationRef/>
      </w:r>
      <w:r>
        <w:t xml:space="preserve">If lightness is </w:t>
      </w:r>
    </w:p>
  </w:comment>
  <w:comment w:id="49" w:author="JohannesBurge" w:date="2021-05-30T13:20:00Z" w:initials="JDB">
    <w:p w14:paraId="4A372329" w14:textId="77777777" w:rsidR="00365559" w:rsidRDefault="00365559" w:rsidP="00365559">
      <w:pPr>
        <w:pStyle w:val="CommentText"/>
      </w:pPr>
      <w:r>
        <w:rPr>
          <w:rStyle w:val="CommentReference"/>
        </w:rPr>
        <w:annotationRef/>
      </w:r>
      <w:r>
        <w:rPr>
          <w:rStyle w:val="CommentReference"/>
        </w:rPr>
        <w:annotationRef/>
      </w:r>
      <w:r>
        <w:t xml:space="preserve">Lots of work on color doesn’t have a ‘scene’ or involve ‘objects’ (.e.g little colored squares, etc.) </w:t>
      </w:r>
    </w:p>
    <w:p w14:paraId="39F0B4DD" w14:textId="404CC7DE" w:rsidR="00365559" w:rsidRDefault="00365559">
      <w:pPr>
        <w:pStyle w:val="CommentText"/>
      </w:pPr>
    </w:p>
  </w:comment>
  <w:comment w:id="91" w:author="JohannesBurge" w:date="2021-05-30T13:21:00Z" w:initials="JDB">
    <w:p w14:paraId="5E63D26B" w14:textId="77777777" w:rsidR="006F785F" w:rsidRDefault="006F785F" w:rsidP="006F785F">
      <w:pPr>
        <w:pStyle w:val="CommentText"/>
      </w:pPr>
      <w:r>
        <w:rPr>
          <w:rStyle w:val="CommentReference"/>
        </w:rPr>
        <w:annotationRef/>
      </w:r>
      <w:r>
        <w:rPr>
          <w:rStyle w:val="CommentReference"/>
        </w:rPr>
        <w:annotationRef/>
      </w:r>
      <w:r>
        <w:t>Neighboring? Many studies don’t have depth relationships.</w:t>
      </w:r>
    </w:p>
    <w:p w14:paraId="2054DE3D" w14:textId="368C32B5" w:rsidR="006F785F" w:rsidRDefault="006F785F">
      <w:pPr>
        <w:pStyle w:val="CommentText"/>
      </w:pPr>
    </w:p>
  </w:comment>
  <w:comment w:id="143" w:author="JohannesBurge" w:date="2021-05-30T13:23:00Z" w:initials="JDB">
    <w:p w14:paraId="044113C2" w14:textId="7805B073" w:rsidR="008A013C" w:rsidRDefault="008A013C">
      <w:pPr>
        <w:pStyle w:val="CommentText"/>
      </w:pPr>
      <w:r>
        <w:rPr>
          <w:rStyle w:val="CommentReference"/>
        </w:rPr>
        <w:annotationRef/>
      </w:r>
      <w:r>
        <w:t>Put citations at end? Hard to read… here and t hroughout</w:t>
      </w:r>
    </w:p>
  </w:comment>
  <w:comment w:id="158" w:author="JohannesBurge" w:date="2021-05-30T13:23:00Z" w:initials="JDB">
    <w:p w14:paraId="5FFD1B36" w14:textId="3369EA7A" w:rsidR="00644F27" w:rsidRDefault="00644F27">
      <w:pPr>
        <w:pStyle w:val="CommentText"/>
      </w:pPr>
      <w:r>
        <w:rPr>
          <w:rStyle w:val="CommentReference"/>
        </w:rPr>
        <w:annotationRef/>
      </w:r>
      <w:r>
        <w:t>Put citations at end of sentence? Hard to read… here and throughout</w:t>
      </w:r>
    </w:p>
  </w:comment>
  <w:comment w:id="189" w:author="JohannesBurge" w:date="2021-05-30T13:25:00Z" w:initials="JDB">
    <w:p w14:paraId="592443AC" w14:textId="77777777" w:rsidR="0009498F" w:rsidRDefault="0009498F" w:rsidP="0009498F">
      <w:pPr>
        <w:pStyle w:val="CommentText"/>
      </w:pPr>
      <w:r>
        <w:rPr>
          <w:rStyle w:val="CommentReference"/>
        </w:rPr>
        <w:annotationRef/>
      </w:r>
      <w:r>
        <w:rPr>
          <w:rStyle w:val="CommentReference"/>
        </w:rPr>
        <w:annotationRef/>
      </w:r>
      <w:r>
        <w:t>I think the data allows us to do this independent of the model</w:t>
      </w:r>
    </w:p>
    <w:p w14:paraId="775A57E6" w14:textId="5F450256" w:rsidR="0009498F" w:rsidRDefault="0009498F">
      <w:pPr>
        <w:pStyle w:val="CommentText"/>
      </w:pPr>
    </w:p>
  </w:comment>
  <w:comment w:id="273" w:author="JohannesBurge" w:date="2021-05-30T13:25:00Z" w:initials="JDB">
    <w:p w14:paraId="516049B3" w14:textId="0344660C" w:rsidR="0009498F" w:rsidRDefault="0009498F">
      <w:pPr>
        <w:pStyle w:val="CommentText"/>
      </w:pPr>
      <w:r>
        <w:rPr>
          <w:rStyle w:val="CommentReference"/>
        </w:rPr>
        <w:annotationRef/>
      </w:r>
      <w:r>
        <w:t>Seems redundant</w:t>
      </w:r>
    </w:p>
  </w:comment>
  <w:comment w:id="275" w:author="JohannesBurge" w:date="2021-05-30T13:02:00Z" w:initials="JDB">
    <w:p w14:paraId="378C656B" w14:textId="140F5338" w:rsidR="008611B0" w:rsidRDefault="008611B0">
      <w:pPr>
        <w:pStyle w:val="CommentText"/>
      </w:pPr>
      <w:r>
        <w:rPr>
          <w:rStyle w:val="CommentReference"/>
        </w:rPr>
        <w:annotationRef/>
      </w:r>
      <w:r w:rsidR="007C7B56">
        <w:t>Change the symbol for covariance scalar from</w:t>
      </w:r>
      <w:r>
        <w:t xml:space="preserve"> sigma^2 </w:t>
      </w:r>
      <w:r w:rsidR="007C7B56">
        <w:t xml:space="preserve">to </w:t>
      </w:r>
      <w:r>
        <w:t>‘c’?</w:t>
      </w:r>
    </w:p>
  </w:comment>
  <w:comment w:id="276" w:author="JohannesBurge" w:date="2021-05-30T13:03:00Z" w:initials="JDB">
    <w:p w14:paraId="14807480" w14:textId="77777777" w:rsidR="003F515E" w:rsidRDefault="003F515E" w:rsidP="003F515E">
      <w:pPr>
        <w:pStyle w:val="CommentText"/>
      </w:pPr>
      <w:r>
        <w:rPr>
          <w:rStyle w:val="CommentReference"/>
        </w:rPr>
        <w:annotationRef/>
      </w:r>
      <w:r>
        <w:rPr>
          <w:rStyle w:val="CommentReference"/>
        </w:rPr>
        <w:annotationRef/>
      </w:r>
      <w:r>
        <w:t>Change the symbol for covariance scalar from sigma^2 to ‘c’?</w:t>
      </w:r>
    </w:p>
    <w:p w14:paraId="53CBE859" w14:textId="1F020B13" w:rsidR="003F515E" w:rsidRDefault="003F515E">
      <w:pPr>
        <w:pStyle w:val="CommentText"/>
      </w:pPr>
    </w:p>
  </w:comment>
  <w:comment w:id="279" w:author="JohannesBurge" w:date="2021-05-30T13:03:00Z" w:initials="JDB">
    <w:p w14:paraId="710C2D7B" w14:textId="77777777" w:rsidR="00A94986" w:rsidRDefault="00A94986" w:rsidP="00A94986">
      <w:pPr>
        <w:pStyle w:val="CommentText"/>
      </w:pPr>
      <w:r>
        <w:rPr>
          <w:rStyle w:val="CommentReference"/>
        </w:rPr>
        <w:annotationRef/>
      </w:r>
      <w:r>
        <w:rPr>
          <w:rStyle w:val="CommentReference"/>
        </w:rPr>
        <w:annotationRef/>
      </w:r>
      <w:r>
        <w:t>c = 0.0?</w:t>
      </w:r>
    </w:p>
    <w:p w14:paraId="4D32157F" w14:textId="7B39CC74" w:rsidR="00A94986" w:rsidRDefault="00A94986">
      <w:pPr>
        <w:pStyle w:val="CommentText"/>
      </w:pPr>
    </w:p>
  </w:comment>
  <w:comment w:id="287" w:author="JohannesBurge" w:date="2021-05-30T13:04:00Z" w:initials="JDB">
    <w:p w14:paraId="6FA52613" w14:textId="77777777" w:rsidR="007449EC" w:rsidRDefault="007449EC" w:rsidP="007449EC">
      <w:pPr>
        <w:pStyle w:val="CommentText"/>
      </w:pPr>
      <w:r>
        <w:rPr>
          <w:rStyle w:val="CommentReference"/>
        </w:rPr>
        <w:annotationRef/>
      </w:r>
      <w:r>
        <w:rPr>
          <w:rStyle w:val="CommentReference"/>
        </w:rPr>
        <w:annotationRef/>
      </w:r>
      <w:r>
        <w:t xml:space="preserve">I would prefer to avoid the acronym and just write out the words… </w:t>
      </w:r>
    </w:p>
    <w:p w14:paraId="2555C785" w14:textId="2DB28DDB" w:rsidR="007449EC" w:rsidRDefault="007449EC">
      <w:pPr>
        <w:pStyle w:val="CommentText"/>
      </w:pPr>
    </w:p>
  </w:comment>
  <w:comment w:id="288" w:author="JohannesBurge" w:date="2021-05-30T13:04:00Z" w:initials="JDB">
    <w:p w14:paraId="1A2BF434" w14:textId="7BB86EC8" w:rsidR="00983B35" w:rsidRDefault="00983B35">
      <w:pPr>
        <w:pStyle w:val="CommentText"/>
      </w:pPr>
      <w:r>
        <w:rPr>
          <w:rStyle w:val="CommentReference"/>
        </w:rPr>
        <w:annotationRef/>
      </w:r>
      <w:r>
        <w:t>correct?</w:t>
      </w:r>
    </w:p>
  </w:comment>
  <w:comment w:id="291" w:author="JohannesBurge" w:date="2021-05-30T13:04:00Z" w:initials="JDB">
    <w:p w14:paraId="2AE793C9" w14:textId="77777777" w:rsidR="00867F72" w:rsidRDefault="00867F72" w:rsidP="00867F72">
      <w:pPr>
        <w:pStyle w:val="CommentText"/>
      </w:pPr>
      <w:r>
        <w:rPr>
          <w:rStyle w:val="CommentReference"/>
        </w:rPr>
        <w:annotationRef/>
      </w:r>
      <w:r>
        <w:rPr>
          <w:rStyle w:val="CommentReference"/>
        </w:rPr>
        <w:annotationRef/>
      </w:r>
      <w:r>
        <w:t>the bit about Poisson noise in the photoreceptors reads like it comes out of the blue here… Cut and reserve for the Methods section?</w:t>
      </w:r>
    </w:p>
    <w:p w14:paraId="1406B053" w14:textId="111D5DB0" w:rsidR="00867F72" w:rsidRDefault="00867F72">
      <w:pPr>
        <w:pStyle w:val="CommentText"/>
      </w:pPr>
    </w:p>
  </w:comment>
  <w:comment w:id="292" w:author="JohannesBurge" w:date="2021-05-30T13:05:00Z" w:initials="JDB">
    <w:p w14:paraId="3D4EB171" w14:textId="77777777" w:rsidR="00EC3E58" w:rsidRDefault="00EC3E58" w:rsidP="00EC3E58">
      <w:pPr>
        <w:pStyle w:val="CommentText"/>
      </w:pPr>
      <w:r>
        <w:rPr>
          <w:rStyle w:val="CommentReference"/>
        </w:rPr>
        <w:annotationRef/>
      </w:r>
      <w:r>
        <w:rPr>
          <w:rStyle w:val="CommentReference"/>
        </w:rPr>
        <w:annotationRef/>
      </w:r>
      <w:r>
        <w:t xml:space="preserve">I would prefer to avoid the acronym and just write out the words… </w:t>
      </w:r>
    </w:p>
    <w:p w14:paraId="0255AA9C" w14:textId="0EFA2029" w:rsidR="00EC3E58" w:rsidRDefault="00EC3E58">
      <w:pPr>
        <w:pStyle w:val="CommentText"/>
      </w:pPr>
    </w:p>
  </w:comment>
  <w:comment w:id="301" w:author="JohannesBurge" w:date="2021-05-30T13:06:00Z" w:initials="JDB">
    <w:p w14:paraId="181BC66A" w14:textId="77777777" w:rsidR="00727FFB" w:rsidRDefault="00727FFB" w:rsidP="00727FFB">
      <w:pPr>
        <w:pStyle w:val="CommentText"/>
      </w:pPr>
      <w:r>
        <w:rPr>
          <w:rStyle w:val="CommentReference"/>
        </w:rPr>
        <w:annotationRef/>
      </w:r>
      <w:r>
        <w:rPr>
          <w:rStyle w:val="CommentReference"/>
        </w:rPr>
        <w:annotationRef/>
      </w:r>
      <w:r>
        <w:t>Again, the remarks about Poisson noise seem to come a bit out of the blue</w:t>
      </w:r>
    </w:p>
    <w:p w14:paraId="44F2785D" w14:textId="7C979A89" w:rsidR="00727FFB" w:rsidRDefault="00727FFB">
      <w:pPr>
        <w:pStyle w:val="CommentText"/>
      </w:pPr>
    </w:p>
  </w:comment>
  <w:comment w:id="303" w:author="JohannesBurge" w:date="2021-05-30T13:07:00Z" w:initials="JDB">
    <w:p w14:paraId="490BD926" w14:textId="2C49B93E" w:rsidR="008F17E1" w:rsidRDefault="008F17E1">
      <w:pPr>
        <w:pStyle w:val="CommentText"/>
      </w:pPr>
      <w:r>
        <w:rPr>
          <w:rStyle w:val="CommentReference"/>
        </w:rPr>
        <w:annotationRef/>
      </w:r>
      <w:r>
        <w:t>Matching language to that a few paragraphs above (i.e. physically realizable)</w:t>
      </w:r>
    </w:p>
  </w:comment>
  <w:comment w:id="305" w:author="JohannesBurge" w:date="2021-05-30T11:16:00Z" w:initials="JDB">
    <w:p w14:paraId="46DC0590" w14:textId="77777777" w:rsidR="003F71D1" w:rsidRDefault="003F71D1" w:rsidP="003F71D1">
      <w:pPr>
        <w:pStyle w:val="CommentText"/>
      </w:pPr>
      <w:r>
        <w:rPr>
          <w:rStyle w:val="CommentReference"/>
        </w:rPr>
        <w:annotationRef/>
      </w:r>
      <w:r>
        <w:t>obvious</w:t>
      </w:r>
    </w:p>
  </w:comment>
  <w:comment w:id="327" w:author="JohannesBurge" w:date="2021-05-30T13:10:00Z" w:initials="JDB">
    <w:p w14:paraId="77CCC9C8" w14:textId="77777777" w:rsidR="006F1859" w:rsidRDefault="006F1859" w:rsidP="006F1859">
      <w:pPr>
        <w:pStyle w:val="CommentText"/>
      </w:pPr>
      <w:r>
        <w:rPr>
          <w:rStyle w:val="CommentReference"/>
        </w:rPr>
        <w:annotationRef/>
      </w:r>
      <w:r>
        <w:rPr>
          <w:rStyle w:val="CommentReference"/>
        </w:rPr>
        <w:annotationRef/>
      </w:r>
      <w:r>
        <w:t>Clunky sentence… no stamina for a rewrite right now</w:t>
      </w:r>
    </w:p>
    <w:p w14:paraId="2A08BCF1" w14:textId="0665FC70" w:rsidR="006F1859" w:rsidRDefault="006F1859">
      <w:pPr>
        <w:pStyle w:val="CommentText"/>
      </w:pPr>
    </w:p>
  </w:comment>
  <w:comment w:id="343" w:author="JohannesBurge" w:date="2021-05-30T13:11:00Z" w:initials="JDB">
    <w:p w14:paraId="795D4896" w14:textId="77777777" w:rsidR="008027BC" w:rsidRDefault="008027BC" w:rsidP="008027BC">
      <w:pPr>
        <w:pStyle w:val="CommentText"/>
      </w:pPr>
      <w:r>
        <w:rPr>
          <w:rStyle w:val="CommentReference"/>
        </w:rPr>
        <w:annotationRef/>
      </w:r>
      <w:r>
        <w:rPr>
          <w:rStyle w:val="CommentReference"/>
        </w:rPr>
        <w:annotationRef/>
      </w:r>
      <w:r>
        <w:rPr>
          <w:rStyle w:val="CommentReference"/>
        </w:rPr>
        <w:t>Language needs to be tightened in this paragraph. Content is fine, but it seems rather colloquial compared to rest of manuscript.</w:t>
      </w:r>
    </w:p>
    <w:p w14:paraId="3B6E8360" w14:textId="0AB68C85" w:rsidR="008027BC" w:rsidRDefault="008027B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8FCA86" w15:done="0"/>
  <w15:commentEx w15:paraId="39F0B4DD" w15:done="0"/>
  <w15:commentEx w15:paraId="2054DE3D" w15:done="0"/>
  <w15:commentEx w15:paraId="044113C2" w15:done="0"/>
  <w15:commentEx w15:paraId="5FFD1B36" w15:done="0"/>
  <w15:commentEx w15:paraId="775A57E6" w15:done="0"/>
  <w15:commentEx w15:paraId="516049B3" w15:done="0"/>
  <w15:commentEx w15:paraId="378C656B" w15:done="0"/>
  <w15:commentEx w15:paraId="53CBE859" w15:done="0"/>
  <w15:commentEx w15:paraId="4D32157F" w15:done="0"/>
  <w15:commentEx w15:paraId="2555C785" w15:done="0"/>
  <w15:commentEx w15:paraId="1A2BF434" w15:done="0"/>
  <w15:commentEx w15:paraId="1406B053" w15:done="0"/>
  <w15:commentEx w15:paraId="0255AA9C" w15:done="0"/>
  <w15:commentEx w15:paraId="44F2785D" w15:done="0"/>
  <w15:commentEx w15:paraId="490BD926" w15:done="0"/>
  <w15:commentEx w15:paraId="46DC0590" w15:done="0"/>
  <w15:commentEx w15:paraId="2A08BCF1" w15:done="0"/>
  <w15:commentEx w15:paraId="3B6E83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E064B" w16cex:dateUtc="2021-05-30T16:40:00Z"/>
  <w16cex:commentExtensible w16cex:durableId="245E0FAB" w16cex:dateUtc="2021-05-30T17:20:00Z"/>
  <w16cex:commentExtensible w16cex:durableId="245E0FCA" w16cex:dateUtc="2021-05-30T17:21:00Z"/>
  <w16cex:commentExtensible w16cex:durableId="245E1051" w16cex:dateUtc="2021-05-30T17:23:00Z"/>
  <w16cex:commentExtensible w16cex:durableId="245E1035" w16cex:dateUtc="2021-05-30T17:23:00Z"/>
  <w16cex:commentExtensible w16cex:durableId="245E10C8" w16cex:dateUtc="2021-05-30T17:25:00Z"/>
  <w16cex:commentExtensible w16cex:durableId="245E10E2" w16cex:dateUtc="2021-05-30T17:25:00Z"/>
  <w16cex:commentExtensible w16cex:durableId="245E0B6E" w16cex:dateUtc="2021-05-30T17:02:00Z"/>
  <w16cex:commentExtensible w16cex:durableId="245E0B92" w16cex:dateUtc="2021-05-30T17:03:00Z"/>
  <w16cex:commentExtensible w16cex:durableId="245E0BB8" w16cex:dateUtc="2021-05-30T17:03:00Z"/>
  <w16cex:commentExtensible w16cex:durableId="245E0BF9" w16cex:dateUtc="2021-05-30T17:04:00Z"/>
  <w16cex:commentExtensible w16cex:durableId="245E0BDA" w16cex:dateUtc="2021-05-30T17:04:00Z"/>
  <w16cex:commentExtensible w16cex:durableId="245E0BED" w16cex:dateUtc="2021-05-30T17:04:00Z"/>
  <w16cex:commentExtensible w16cex:durableId="245E0BFF" w16cex:dateUtc="2021-05-30T17:05:00Z"/>
  <w16cex:commentExtensible w16cex:durableId="245E0C51" w16cex:dateUtc="2021-05-30T17:06:00Z"/>
  <w16cex:commentExtensible w16cex:durableId="245E0C81" w16cex:dateUtc="2021-05-30T17:07:00Z"/>
  <w16cex:commentExtensible w16cex:durableId="245DF28F" w16cex:dateUtc="2021-05-30T15:16:00Z"/>
  <w16cex:commentExtensible w16cex:durableId="245E0D5B" w16cex:dateUtc="2021-05-30T17:10:00Z"/>
  <w16cex:commentExtensible w16cex:durableId="245E0D68" w16cex:dateUtc="2021-05-30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8FCA86" w16cid:durableId="245E064B"/>
  <w16cid:commentId w16cid:paraId="39F0B4DD" w16cid:durableId="245E0FAB"/>
  <w16cid:commentId w16cid:paraId="2054DE3D" w16cid:durableId="245E0FCA"/>
  <w16cid:commentId w16cid:paraId="044113C2" w16cid:durableId="245E1051"/>
  <w16cid:commentId w16cid:paraId="5FFD1B36" w16cid:durableId="245E1035"/>
  <w16cid:commentId w16cid:paraId="775A57E6" w16cid:durableId="245E10C8"/>
  <w16cid:commentId w16cid:paraId="516049B3" w16cid:durableId="245E10E2"/>
  <w16cid:commentId w16cid:paraId="378C656B" w16cid:durableId="245E0B6E"/>
  <w16cid:commentId w16cid:paraId="53CBE859" w16cid:durableId="245E0B92"/>
  <w16cid:commentId w16cid:paraId="4D32157F" w16cid:durableId="245E0BB8"/>
  <w16cid:commentId w16cid:paraId="2555C785" w16cid:durableId="245E0BF9"/>
  <w16cid:commentId w16cid:paraId="1A2BF434" w16cid:durableId="245E0BDA"/>
  <w16cid:commentId w16cid:paraId="1406B053" w16cid:durableId="245E0BED"/>
  <w16cid:commentId w16cid:paraId="0255AA9C" w16cid:durableId="245E0BFF"/>
  <w16cid:commentId w16cid:paraId="44F2785D" w16cid:durableId="245E0C51"/>
  <w16cid:commentId w16cid:paraId="490BD926" w16cid:durableId="245E0C81"/>
  <w16cid:commentId w16cid:paraId="46DC0590" w16cid:durableId="245DF28F"/>
  <w16cid:commentId w16cid:paraId="2A08BCF1" w16cid:durableId="245E0D5B"/>
  <w16cid:commentId w16cid:paraId="3B6E8360" w16cid:durableId="245E0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75286" w14:textId="77777777" w:rsidR="00D14949" w:rsidRDefault="00D14949">
      <w:r>
        <w:separator/>
      </w:r>
    </w:p>
  </w:endnote>
  <w:endnote w:type="continuationSeparator" w:id="0">
    <w:p w14:paraId="22ACECE2" w14:textId="77777777" w:rsidR="00D14949" w:rsidRDefault="00D14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10ADD" w14:textId="77777777" w:rsidR="00D14949" w:rsidRDefault="00D14949">
      <w:r>
        <w:separator/>
      </w:r>
    </w:p>
  </w:footnote>
  <w:footnote w:type="continuationSeparator" w:id="0">
    <w:p w14:paraId="67DA1825" w14:textId="77777777" w:rsidR="00D14949" w:rsidRDefault="00D14949">
      <w:r>
        <w:continuationSeparator/>
      </w:r>
    </w:p>
  </w:footnote>
  <w:footnote w:id="1">
    <w:p w14:paraId="311659B8" w14:textId="1E2E0983" w:rsidR="006D2617" w:rsidRDefault="006D2617">
      <w:pPr>
        <w:pStyle w:val="FootnoteText"/>
      </w:pPr>
      <w:ins w:id="54" w:author="Brainard, David H" w:date="2021-05-08T10:01:00Z">
        <w:r>
          <w:rPr>
            <w:rStyle w:val="FootnoteReference"/>
          </w:rPr>
          <w:footnoteRef/>
        </w:r>
        <w:r>
          <w:t xml:space="preserve"> This type of experiment may be instrumented using subjective instructions, which ask </w:t>
        </w:r>
      </w:ins>
      <w:ins w:id="55" w:author="Brainard, David H" w:date="2021-05-08T10:02:00Z">
        <w:r>
          <w:t xml:space="preserve">the </w:t>
        </w:r>
      </w:ins>
      <w:ins w:id="56" w:author="Brainard, David H" w:date="2021-05-08T10:34:00Z">
        <w:r w:rsidR="00BE09F9">
          <w:t>observer</w:t>
        </w:r>
      </w:ins>
      <w:ins w:id="57" w:author="Brainard, David H" w:date="2021-05-08T10:02:00Z">
        <w:r>
          <w:t xml:space="preserve"> to report how the object appears, or using objective instructions, which </w:t>
        </w:r>
      </w:ins>
      <w:ins w:id="58" w:author="Brainard, David H" w:date="2021-05-08T14:05:00Z">
        <w:r w:rsidR="001A55E7">
          <w:t xml:space="preserve">ask </w:t>
        </w:r>
      </w:ins>
      <w:ins w:id="59" w:author="Brainard, David H" w:date="2021-05-08T10:02:00Z">
        <w:r>
          <w:t>the subject to r</w:t>
        </w:r>
      </w:ins>
      <w:ins w:id="60" w:author="Brainard, David H" w:date="2021-05-08T10:03:00Z">
        <w:r>
          <w:t xml:space="preserve">eport their estimate of the object’s reflectance. Exactly what </w:t>
        </w:r>
      </w:ins>
      <w:ins w:id="61" w:author="Brainard, David H" w:date="2021-05-08T10:34:00Z">
        <w:r w:rsidR="00BE09F9">
          <w:t>observers</w:t>
        </w:r>
      </w:ins>
      <w:ins w:id="62" w:author="Brainard, David H" w:date="2021-05-08T10:03:00Z">
        <w:r>
          <w:t xml:space="preserve"> report under either of these instructional regimes</w:t>
        </w:r>
      </w:ins>
      <w:ins w:id="63" w:author="Brainard, David H" w:date="2021-05-08T14:05:00Z">
        <w:r w:rsidR="001A55E7">
          <w:t>, as well as t</w:t>
        </w:r>
      </w:ins>
      <w:ins w:id="64" w:author="Brainard, David H" w:date="2021-05-08T14:06:00Z">
        <w:r w:rsidR="001A55E7">
          <w:t>he nature of instructional effects,</w:t>
        </w:r>
      </w:ins>
      <w:ins w:id="65" w:author="Brainard, David H" w:date="2021-05-08T14:05:00Z">
        <w:r w:rsidR="001A55E7">
          <w:t xml:space="preserve"> </w:t>
        </w:r>
      </w:ins>
      <w:ins w:id="66" w:author="Brainard, David H" w:date="2021-05-08T10:03:00Z">
        <w:r>
          <w:t>is a</w:t>
        </w:r>
      </w:ins>
      <w:ins w:id="67" w:author="Brainard, David H" w:date="2021-05-08T10:07:00Z">
        <w:r w:rsidR="00ED23E0">
          <w:t>n impor</w:t>
        </w:r>
      </w:ins>
      <w:ins w:id="68" w:author="Brainard, David H" w:date="2021-05-08T10:08:00Z">
        <w:r w:rsidR="00ED23E0">
          <w:t>tant but</w:t>
        </w:r>
      </w:ins>
      <w:ins w:id="69" w:author="Brainard, David H" w:date="2021-05-08T10:03:00Z">
        <w:r>
          <w:t xml:space="preserve"> thorny issue t</w:t>
        </w:r>
      </w:ins>
      <w:ins w:id="70" w:author="Brainard, David H" w:date="2021-05-08T10:04:00Z">
        <w:r>
          <w:t xml:space="preserve">hat </w:t>
        </w:r>
      </w:ins>
      <w:ins w:id="71" w:author="Brainard, David H" w:date="2021-05-08T10:08:00Z">
        <w:r w:rsidR="00ED23E0">
          <w:t xml:space="preserve">we </w:t>
        </w:r>
      </w:ins>
      <w:ins w:id="72" w:author="Brainard, David H" w:date="2021-05-08T10:04:00Z">
        <w:r>
          <w:t xml:space="preserve">will not digress on </w:t>
        </w:r>
      </w:ins>
      <w:ins w:id="73" w:author="Brainard, David H" w:date="2021-05-08T10:08:00Z">
        <w:r w:rsidR="00ED23E0">
          <w:t xml:space="preserve">further </w:t>
        </w:r>
      </w:ins>
      <w:ins w:id="74" w:author="Brainard, David H" w:date="2021-05-08T10:04:00Z">
        <w:r>
          <w:t>in this paper</w:t>
        </w:r>
      </w:ins>
      <w:ins w:id="75" w:author="Brainard, David H" w:date="2021-05-08T14:06:00Z">
        <w:r w:rsidR="001A55E7">
          <w:t>. S</w:t>
        </w:r>
      </w:ins>
      <w:ins w:id="76" w:author="Brainard, David H" w:date="2021-05-08T10:04:00Z">
        <w:r>
          <w:t xml:space="preserve">ee </w:t>
        </w:r>
      </w:ins>
      <w:ins w:id="77" w:author="Brainard, David H" w:date="2021-05-08T10:05:00Z">
        <w:r>
          <w:t>Radonji</w:t>
        </w:r>
      </w:ins>
      <w:ins w:id="78" w:author="Brainard, David H" w:date="2021-05-08T10:07:00Z">
        <w:r w:rsidRPr="006D2617">
          <w:t>ć</w:t>
        </w:r>
        <w:r>
          <w:t xml:space="preserve"> </w:t>
        </w:r>
      </w:ins>
      <w:ins w:id="79" w:author="Brainard, David H" w:date="2021-05-08T10:05:00Z">
        <w:r>
          <w:t xml:space="preserve">and Brainard </w:t>
        </w:r>
      </w:ins>
      <w:r w:rsidR="004B3F7A">
        <w:fldChar w:fldCharType="begin"/>
      </w:r>
      <w:r w:rsidR="004B3F7A">
        <w:instrText xml:space="preserve"> ADDIN EN.CITE &lt;EndNote&gt;&lt;Cite ExcludeAuth="1"&gt;&lt;Author&gt;Radonjic&lt;/Author&gt;&lt;Year&gt;2016&lt;/Year&gt;&lt;RecNum&gt;73&lt;/RecNum&gt;&lt;IDText&gt;26727021&lt;/IDText&gt;&lt;DisplayText&gt;(2016)&lt;/DisplayText&gt;&lt;record&gt;&lt;rec-number&gt;73&lt;/rec-number&gt;&lt;foreign-keys&gt;&lt;key app="EN" db-id="zr5fzd222xvvdvewxvlv0eemp5f5rezev9p2" timestamp="1620482745"&gt;73&lt;/key&gt;&lt;/foreign-keys&gt;&lt;ref-type name="Journal Article"&gt;17&lt;/ref-type&gt;&lt;contributors&gt;&lt;authors&gt;&lt;author&gt;Radonjic, A.&lt;/author&gt;&lt;author&gt;Brainard, D. H.&lt;/author&gt;&lt;/authors&gt;&lt;/contributors&gt;&lt;auth-address&gt;Department of Psychology, University of Pennsylvania.&lt;/auth-address&gt;&lt;titles&gt;&lt;title&gt;The nature of instructional effects in color constancy&lt;/title&gt;&lt;secondary-title&gt;J Exp Psychol Hum Percept Perform&lt;/secondary-title&gt;&lt;/titles&gt;&lt;periodical&gt;&lt;full-title&gt;J Exp Psychol Hum Percept Perform&lt;/full-title&gt;&lt;/periodical&gt;&lt;pages&gt;847-65&lt;/pages&gt;&lt;volume&gt;42&lt;/volume&gt;&lt;number&gt;6&lt;/number&gt;&lt;edition&gt;2016/01/05&lt;/edition&gt;&lt;keywords&gt;&lt;keyword&gt;Adult&lt;/keyword&gt;&lt;keyword&gt;Color Perception/*physiology&lt;/keyword&gt;&lt;keyword&gt;Female&lt;/keyword&gt;&lt;keyword&gt;Humans&lt;/keyword&gt;&lt;keyword&gt;Male&lt;/keyword&gt;&lt;keyword&gt;Psychomotor Performance/*physiology&lt;/keyword&gt;&lt;keyword&gt;Young Adult&lt;/keyword&gt;&lt;/keywords&gt;&lt;dates&gt;&lt;year&gt;2016&lt;/year&gt;&lt;pub-dates&gt;&lt;date&gt;Jun&lt;/date&gt;&lt;/pub-dates&gt;&lt;/dates&gt;&lt;isbn&gt;1939-1277 (Electronic)&amp;#xD;0096-1523 (Linking)&lt;/isbn&gt;&lt;accession-num&gt;26727021&lt;/accession-num&gt;&lt;urls&gt;&lt;related-urls&gt;&lt;url&gt;https://www.ncbi.nlm.nih.gov/pubmed/26727021&lt;/url&gt;&lt;/related-urls&gt;&lt;/urls&gt;&lt;custom2&gt;PMC4873441&lt;/custom2&gt;&lt;electronic-resource-num&gt;10.1037/xhp0000184&lt;/electronic-resource-num&gt;&lt;/record&gt;&lt;/Cite&gt;&lt;/EndNote&gt;</w:instrText>
      </w:r>
      <w:r w:rsidR="004B3F7A">
        <w:fldChar w:fldCharType="separate"/>
      </w:r>
      <w:r w:rsidR="004B3F7A">
        <w:rPr>
          <w:noProof/>
        </w:rPr>
        <w:t>(2016)</w:t>
      </w:r>
      <w:r w:rsidR="004B3F7A">
        <w:fldChar w:fldCharType="end"/>
      </w:r>
      <w:ins w:id="80" w:author="Brainard, David H" w:date="2021-05-08T10:05:00Z">
        <w:r>
          <w:t xml:space="preserve"> for a recent treatment of th</w:t>
        </w:r>
      </w:ins>
      <w:ins w:id="81" w:author="Brainard, David H" w:date="2021-05-08T14:06:00Z">
        <w:r w:rsidR="001A55E7">
          <w:t>e</w:t>
        </w:r>
      </w:ins>
      <w:ins w:id="82" w:author="Brainard, David H" w:date="2021-05-08T10:05:00Z">
        <w:r>
          <w:t xml:space="preserve"> issue, as well as the references therein.</w:t>
        </w:r>
      </w:ins>
      <w:ins w:id="83" w:author="Brainard, David H" w:date="2021-05-08T10:02:00Z">
        <w:r>
          <w:t xml:space="preserve"> </w:t>
        </w:r>
      </w:ins>
    </w:p>
  </w:footnote>
  <w:footnote w:id="2">
    <w:p w14:paraId="412FF582" w14:textId="11983FEB" w:rsidR="001F1290" w:rsidRDefault="001F1290" w:rsidP="001F1290">
      <w:pPr>
        <w:pStyle w:val="FootnoteText"/>
        <w:rPr>
          <w:ins w:id="207" w:author="Brainard, David H" w:date="2021-05-08T10:30:00Z"/>
        </w:rPr>
      </w:pPr>
      <w:ins w:id="208" w:author="Brainard, David H" w:date="2021-05-08T10:30:00Z">
        <w:r>
          <w:rPr>
            <w:rStyle w:val="FootnoteReference"/>
          </w:rPr>
          <w:footnoteRef/>
        </w:r>
        <w:r>
          <w:t xml:space="preserve"> We adopt the lig</w:t>
        </w:r>
      </w:ins>
      <w:ins w:id="209" w:author="Brainard, David H" w:date="2021-05-08T10:31:00Z">
        <w:r>
          <w:t>htness discrimination threshold terminology</w:t>
        </w:r>
      </w:ins>
      <w:ins w:id="210" w:author="Brainard, David H" w:date="2021-05-08T10:30:00Z">
        <w:r>
          <w:t xml:space="preserve"> based on the </w:t>
        </w:r>
      </w:ins>
      <w:ins w:id="211" w:author="Brainard, David H" w:date="2021-05-08T11:02:00Z">
        <w:r w:rsidR="00636D78">
          <w:t>underling assumption that</w:t>
        </w:r>
      </w:ins>
      <w:ins w:id="212" w:author="Brainard, David H" w:date="2021-05-08T10:30:00Z">
        <w:r>
          <w:t xml:space="preserve"> </w:t>
        </w:r>
      </w:ins>
      <w:ins w:id="213" w:author="Brainard, David H" w:date="2021-05-08T11:02:00Z">
        <w:r w:rsidR="00636D78">
          <w:t>observers</w:t>
        </w:r>
      </w:ins>
      <w:ins w:id="214" w:author="Brainard, David H" w:date="2021-05-08T10:30:00Z">
        <w:r>
          <w:t xml:space="preserve"> perform the task using their </w:t>
        </w:r>
      </w:ins>
      <w:ins w:id="215" w:author="Brainard, David H" w:date="2021-05-08T11:03:00Z">
        <w:r w:rsidR="00636D78">
          <w:t xml:space="preserve">perceptual lightness </w:t>
        </w:r>
      </w:ins>
      <w:ins w:id="216" w:author="Brainard, David H" w:date="2021-05-08T10:30:00Z">
        <w:r>
          <w:t xml:space="preserve">representation, and </w:t>
        </w:r>
      </w:ins>
      <w:ins w:id="217" w:author="Brainard, David H" w:date="2021-05-08T11:03:00Z">
        <w:r w:rsidR="00636D78">
          <w:t xml:space="preserve">indeed </w:t>
        </w:r>
      </w:ins>
      <w:ins w:id="218" w:author="Brainard, David H" w:date="2021-05-08T10:30:00Z">
        <w:r>
          <w:t xml:space="preserve">our instructions to subjects </w:t>
        </w:r>
      </w:ins>
      <w:ins w:id="219" w:author="Brainard, David H" w:date="2021-05-08T10:31:00Z">
        <w:r>
          <w:t xml:space="preserve">used the lightness terminology to describe what should be judged. </w:t>
        </w:r>
      </w:ins>
      <w:ins w:id="220" w:author="Brainard, David H" w:date="2021-05-08T10:30:00Z">
        <w:r>
          <w:t>The actual stimulus variable being varied, however</w:t>
        </w:r>
      </w:ins>
      <w:ins w:id="221" w:author="Brainard, David H" w:date="2021-05-08T14:07:00Z">
        <w:r w:rsidR="002C205F">
          <w:t>,</w:t>
        </w:r>
      </w:ins>
      <w:ins w:id="222" w:author="Brainard, David H" w:date="2021-05-08T10:30:00Z">
        <w:r>
          <w:t xml:space="preserve"> was the simulated achromatic reflectance of the </w:t>
        </w:r>
      </w:ins>
      <w:ins w:id="223" w:author="Brainard, David H" w:date="2021-05-08T11:03:00Z">
        <w:r w:rsidR="00636D78">
          <w:t xml:space="preserve">target </w:t>
        </w:r>
      </w:ins>
      <w:ins w:id="224" w:author="Brainard, David H" w:date="2021-05-08T10:30:00Z">
        <w:r>
          <w:t xml:space="preserve">object being judged, and feedback was given based on the value of this </w:t>
        </w:r>
      </w:ins>
      <w:ins w:id="225" w:author="Brainard, David H" w:date="2021-05-08T11:03:00Z">
        <w:r w:rsidR="00636D78">
          <w:t>re</w:t>
        </w:r>
      </w:ins>
      <w:ins w:id="226" w:author="Brainard, David H" w:date="2021-05-08T11:04:00Z">
        <w:r w:rsidR="00636D78">
          <w:t>flectance</w:t>
        </w:r>
      </w:ins>
      <w:ins w:id="227" w:author="Brainard, David H" w:date="2021-05-08T10:30:00Z">
        <w:r>
          <w:t>. In this paper</w:t>
        </w:r>
      </w:ins>
      <w:ins w:id="228" w:author="Brainard, David H" w:date="2021-05-08T10:32:00Z">
        <w:r>
          <w:t>,</w:t>
        </w:r>
      </w:ins>
      <w:ins w:id="229" w:author="Brainard, David H" w:date="2021-05-08T10:30:00Z">
        <w:r>
          <w:t xml:space="preserve"> we do not explore the question as to whether the results would be affected if we had varied the instructions given to subjects (see footnote 1 above).</w:t>
        </w:r>
      </w:ins>
    </w:p>
  </w:footnote>
  <w:footnote w:id="3">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EE1AE50C">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7838890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26EDC5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A103E0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76044B2">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E6422E8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A82D0C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926902E">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3EA4D3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6D1"/>
    <w:rsid w:val="00014DED"/>
    <w:rsid w:val="00014FD5"/>
    <w:rsid w:val="00015289"/>
    <w:rsid w:val="00015722"/>
    <w:rsid w:val="0001612C"/>
    <w:rsid w:val="00016E20"/>
    <w:rsid w:val="0002136B"/>
    <w:rsid w:val="00021EA0"/>
    <w:rsid w:val="00023604"/>
    <w:rsid w:val="000237B6"/>
    <w:rsid w:val="0002392D"/>
    <w:rsid w:val="000241B5"/>
    <w:rsid w:val="00024204"/>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009"/>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C68"/>
    <w:rsid w:val="00066F32"/>
    <w:rsid w:val="00067798"/>
    <w:rsid w:val="000679D4"/>
    <w:rsid w:val="000703E2"/>
    <w:rsid w:val="000711E6"/>
    <w:rsid w:val="0007144A"/>
    <w:rsid w:val="00072048"/>
    <w:rsid w:val="00072635"/>
    <w:rsid w:val="00072F32"/>
    <w:rsid w:val="000762A3"/>
    <w:rsid w:val="00076C82"/>
    <w:rsid w:val="00076EBC"/>
    <w:rsid w:val="000774C0"/>
    <w:rsid w:val="000774E0"/>
    <w:rsid w:val="0007755E"/>
    <w:rsid w:val="00077AE7"/>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498F"/>
    <w:rsid w:val="00095100"/>
    <w:rsid w:val="00095375"/>
    <w:rsid w:val="00095DB1"/>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1AB"/>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26"/>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0F7D97"/>
    <w:rsid w:val="001004AC"/>
    <w:rsid w:val="0010126B"/>
    <w:rsid w:val="001014C4"/>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5DC"/>
    <w:rsid w:val="00121672"/>
    <w:rsid w:val="00121700"/>
    <w:rsid w:val="00122EE6"/>
    <w:rsid w:val="00122F62"/>
    <w:rsid w:val="00123325"/>
    <w:rsid w:val="00123BD7"/>
    <w:rsid w:val="00123EE8"/>
    <w:rsid w:val="00124593"/>
    <w:rsid w:val="00124A52"/>
    <w:rsid w:val="001250C7"/>
    <w:rsid w:val="001251A1"/>
    <w:rsid w:val="0012585E"/>
    <w:rsid w:val="00127AF3"/>
    <w:rsid w:val="00131D1C"/>
    <w:rsid w:val="00131E2A"/>
    <w:rsid w:val="001323B9"/>
    <w:rsid w:val="00133D68"/>
    <w:rsid w:val="00134775"/>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F16"/>
    <w:rsid w:val="0016741F"/>
    <w:rsid w:val="00167452"/>
    <w:rsid w:val="00167C54"/>
    <w:rsid w:val="00170371"/>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111"/>
    <w:rsid w:val="00185392"/>
    <w:rsid w:val="00185D27"/>
    <w:rsid w:val="0018601D"/>
    <w:rsid w:val="001865DA"/>
    <w:rsid w:val="00186D20"/>
    <w:rsid w:val="00186D2C"/>
    <w:rsid w:val="001871AF"/>
    <w:rsid w:val="00187E70"/>
    <w:rsid w:val="00190A7C"/>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2C9"/>
    <w:rsid w:val="001A3B36"/>
    <w:rsid w:val="001A4955"/>
    <w:rsid w:val="001A4CB1"/>
    <w:rsid w:val="001A55E7"/>
    <w:rsid w:val="001A62FD"/>
    <w:rsid w:val="001A6304"/>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3F6F"/>
    <w:rsid w:val="001C4155"/>
    <w:rsid w:val="001C4327"/>
    <w:rsid w:val="001C5FAC"/>
    <w:rsid w:val="001C68CB"/>
    <w:rsid w:val="001C6B4F"/>
    <w:rsid w:val="001C6C2C"/>
    <w:rsid w:val="001C6D21"/>
    <w:rsid w:val="001C7064"/>
    <w:rsid w:val="001C72F7"/>
    <w:rsid w:val="001C7431"/>
    <w:rsid w:val="001C744A"/>
    <w:rsid w:val="001C78FE"/>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1F50"/>
    <w:rsid w:val="001E473E"/>
    <w:rsid w:val="001E4CB3"/>
    <w:rsid w:val="001E50A3"/>
    <w:rsid w:val="001E5DBA"/>
    <w:rsid w:val="001E77B3"/>
    <w:rsid w:val="001E7A3E"/>
    <w:rsid w:val="001E7F31"/>
    <w:rsid w:val="001E7F77"/>
    <w:rsid w:val="001F1290"/>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40C"/>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47A"/>
    <w:rsid w:val="002175CD"/>
    <w:rsid w:val="0021789E"/>
    <w:rsid w:val="00217A99"/>
    <w:rsid w:val="002200B0"/>
    <w:rsid w:val="00221886"/>
    <w:rsid w:val="002222FF"/>
    <w:rsid w:val="00222EA0"/>
    <w:rsid w:val="00222F03"/>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83"/>
    <w:rsid w:val="002538BD"/>
    <w:rsid w:val="00253B46"/>
    <w:rsid w:val="002547CB"/>
    <w:rsid w:val="00254E6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20D"/>
    <w:rsid w:val="00275BAD"/>
    <w:rsid w:val="0027653B"/>
    <w:rsid w:val="00276923"/>
    <w:rsid w:val="00277852"/>
    <w:rsid w:val="00277BD1"/>
    <w:rsid w:val="00277BEB"/>
    <w:rsid w:val="0028019E"/>
    <w:rsid w:val="00280704"/>
    <w:rsid w:val="00280B85"/>
    <w:rsid w:val="002813B7"/>
    <w:rsid w:val="0028164E"/>
    <w:rsid w:val="00281B11"/>
    <w:rsid w:val="00281BA0"/>
    <w:rsid w:val="0028267B"/>
    <w:rsid w:val="00282A7C"/>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3D57"/>
    <w:rsid w:val="002B4670"/>
    <w:rsid w:val="002B4B8D"/>
    <w:rsid w:val="002B4F17"/>
    <w:rsid w:val="002B5B24"/>
    <w:rsid w:val="002B5BA0"/>
    <w:rsid w:val="002B67C5"/>
    <w:rsid w:val="002B6D57"/>
    <w:rsid w:val="002B6F30"/>
    <w:rsid w:val="002B7A21"/>
    <w:rsid w:val="002C077F"/>
    <w:rsid w:val="002C0EEF"/>
    <w:rsid w:val="002C1C90"/>
    <w:rsid w:val="002C2027"/>
    <w:rsid w:val="002C205F"/>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258"/>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4113"/>
    <w:rsid w:val="00304729"/>
    <w:rsid w:val="003057CC"/>
    <w:rsid w:val="00305A41"/>
    <w:rsid w:val="00306731"/>
    <w:rsid w:val="00306E38"/>
    <w:rsid w:val="003074CB"/>
    <w:rsid w:val="003078D2"/>
    <w:rsid w:val="00307A2E"/>
    <w:rsid w:val="003101D8"/>
    <w:rsid w:val="00310539"/>
    <w:rsid w:val="00310833"/>
    <w:rsid w:val="00310D30"/>
    <w:rsid w:val="00315A80"/>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149"/>
    <w:rsid w:val="003473AF"/>
    <w:rsid w:val="003474F4"/>
    <w:rsid w:val="003475CC"/>
    <w:rsid w:val="00347906"/>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5559"/>
    <w:rsid w:val="003663BE"/>
    <w:rsid w:val="00367514"/>
    <w:rsid w:val="003677CA"/>
    <w:rsid w:val="00367A6D"/>
    <w:rsid w:val="003705C9"/>
    <w:rsid w:val="00370793"/>
    <w:rsid w:val="003707CA"/>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19FC"/>
    <w:rsid w:val="00382C56"/>
    <w:rsid w:val="00382E73"/>
    <w:rsid w:val="00383F91"/>
    <w:rsid w:val="003844D4"/>
    <w:rsid w:val="003849A5"/>
    <w:rsid w:val="00384DD7"/>
    <w:rsid w:val="00384EDD"/>
    <w:rsid w:val="00386010"/>
    <w:rsid w:val="00386C50"/>
    <w:rsid w:val="00387421"/>
    <w:rsid w:val="00387FEA"/>
    <w:rsid w:val="00390530"/>
    <w:rsid w:val="00391D41"/>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7B9"/>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64C"/>
    <w:rsid w:val="003B4BA9"/>
    <w:rsid w:val="003B4EFE"/>
    <w:rsid w:val="003B5569"/>
    <w:rsid w:val="003B64FA"/>
    <w:rsid w:val="003B66A4"/>
    <w:rsid w:val="003B6EB5"/>
    <w:rsid w:val="003B79E6"/>
    <w:rsid w:val="003C11D1"/>
    <w:rsid w:val="003C1F7D"/>
    <w:rsid w:val="003C42DB"/>
    <w:rsid w:val="003C4446"/>
    <w:rsid w:val="003C4E69"/>
    <w:rsid w:val="003C56F5"/>
    <w:rsid w:val="003C5E00"/>
    <w:rsid w:val="003C680E"/>
    <w:rsid w:val="003C6F60"/>
    <w:rsid w:val="003C71F1"/>
    <w:rsid w:val="003C750C"/>
    <w:rsid w:val="003D1F5A"/>
    <w:rsid w:val="003D1F61"/>
    <w:rsid w:val="003D2B09"/>
    <w:rsid w:val="003D2C54"/>
    <w:rsid w:val="003D3F79"/>
    <w:rsid w:val="003D3FB9"/>
    <w:rsid w:val="003D4343"/>
    <w:rsid w:val="003D4A00"/>
    <w:rsid w:val="003D6298"/>
    <w:rsid w:val="003D67C5"/>
    <w:rsid w:val="003D699D"/>
    <w:rsid w:val="003D6B6F"/>
    <w:rsid w:val="003D6E3A"/>
    <w:rsid w:val="003D71AB"/>
    <w:rsid w:val="003D7BDE"/>
    <w:rsid w:val="003E05D2"/>
    <w:rsid w:val="003E17A4"/>
    <w:rsid w:val="003E190A"/>
    <w:rsid w:val="003E1D8C"/>
    <w:rsid w:val="003E1E3A"/>
    <w:rsid w:val="003E2389"/>
    <w:rsid w:val="003E28D9"/>
    <w:rsid w:val="003E49C3"/>
    <w:rsid w:val="003E5ECE"/>
    <w:rsid w:val="003E66D3"/>
    <w:rsid w:val="003E6D6B"/>
    <w:rsid w:val="003E7065"/>
    <w:rsid w:val="003F0261"/>
    <w:rsid w:val="003F0D83"/>
    <w:rsid w:val="003F213E"/>
    <w:rsid w:val="003F2417"/>
    <w:rsid w:val="003F25CB"/>
    <w:rsid w:val="003F2D86"/>
    <w:rsid w:val="003F3838"/>
    <w:rsid w:val="003F3C5B"/>
    <w:rsid w:val="003F4354"/>
    <w:rsid w:val="003F44BB"/>
    <w:rsid w:val="003F4765"/>
    <w:rsid w:val="003F4885"/>
    <w:rsid w:val="003F49DB"/>
    <w:rsid w:val="003F4FDA"/>
    <w:rsid w:val="003F515E"/>
    <w:rsid w:val="003F5C2B"/>
    <w:rsid w:val="003F6A0F"/>
    <w:rsid w:val="003F6C36"/>
    <w:rsid w:val="003F6C57"/>
    <w:rsid w:val="003F6EDB"/>
    <w:rsid w:val="003F6FCF"/>
    <w:rsid w:val="003F71D1"/>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7A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2ED1"/>
    <w:rsid w:val="0043357C"/>
    <w:rsid w:val="00433EFA"/>
    <w:rsid w:val="0043412C"/>
    <w:rsid w:val="004349AD"/>
    <w:rsid w:val="004358A6"/>
    <w:rsid w:val="00435E1B"/>
    <w:rsid w:val="004363E1"/>
    <w:rsid w:val="004367BC"/>
    <w:rsid w:val="00436883"/>
    <w:rsid w:val="004371AF"/>
    <w:rsid w:val="00437429"/>
    <w:rsid w:val="004400FC"/>
    <w:rsid w:val="00440A1A"/>
    <w:rsid w:val="00440F3A"/>
    <w:rsid w:val="00442E3D"/>
    <w:rsid w:val="00444209"/>
    <w:rsid w:val="0044548A"/>
    <w:rsid w:val="00445DB3"/>
    <w:rsid w:val="00446EBC"/>
    <w:rsid w:val="00447212"/>
    <w:rsid w:val="00447725"/>
    <w:rsid w:val="004478B7"/>
    <w:rsid w:val="00450724"/>
    <w:rsid w:val="00450FEE"/>
    <w:rsid w:val="00451DE0"/>
    <w:rsid w:val="00451F4E"/>
    <w:rsid w:val="004521A6"/>
    <w:rsid w:val="004525FA"/>
    <w:rsid w:val="00454007"/>
    <w:rsid w:val="00454551"/>
    <w:rsid w:val="00454ABB"/>
    <w:rsid w:val="00454C58"/>
    <w:rsid w:val="00455A5C"/>
    <w:rsid w:val="004562D7"/>
    <w:rsid w:val="0045657F"/>
    <w:rsid w:val="00456BC8"/>
    <w:rsid w:val="004573A5"/>
    <w:rsid w:val="0045754F"/>
    <w:rsid w:val="00457580"/>
    <w:rsid w:val="00457696"/>
    <w:rsid w:val="004576E6"/>
    <w:rsid w:val="00457D9E"/>
    <w:rsid w:val="00457F2F"/>
    <w:rsid w:val="00460A4C"/>
    <w:rsid w:val="00460C68"/>
    <w:rsid w:val="00462217"/>
    <w:rsid w:val="00462535"/>
    <w:rsid w:val="004639F3"/>
    <w:rsid w:val="00463DB6"/>
    <w:rsid w:val="00463F83"/>
    <w:rsid w:val="004644BD"/>
    <w:rsid w:val="0046494F"/>
    <w:rsid w:val="00464B28"/>
    <w:rsid w:val="004705BB"/>
    <w:rsid w:val="00470C92"/>
    <w:rsid w:val="004710B6"/>
    <w:rsid w:val="004717ED"/>
    <w:rsid w:val="004732AC"/>
    <w:rsid w:val="0047350E"/>
    <w:rsid w:val="00473DFD"/>
    <w:rsid w:val="00475DA6"/>
    <w:rsid w:val="00476835"/>
    <w:rsid w:val="00476ADD"/>
    <w:rsid w:val="00477BC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68A"/>
    <w:rsid w:val="004A3CAE"/>
    <w:rsid w:val="004A4358"/>
    <w:rsid w:val="004A4485"/>
    <w:rsid w:val="004A4B0C"/>
    <w:rsid w:val="004A4DD9"/>
    <w:rsid w:val="004A587F"/>
    <w:rsid w:val="004A5CD9"/>
    <w:rsid w:val="004A6039"/>
    <w:rsid w:val="004A64D2"/>
    <w:rsid w:val="004B0650"/>
    <w:rsid w:val="004B0766"/>
    <w:rsid w:val="004B096B"/>
    <w:rsid w:val="004B0E61"/>
    <w:rsid w:val="004B1361"/>
    <w:rsid w:val="004B142C"/>
    <w:rsid w:val="004B14BF"/>
    <w:rsid w:val="004B1988"/>
    <w:rsid w:val="004B304E"/>
    <w:rsid w:val="004B3F7A"/>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5699"/>
    <w:rsid w:val="004E7A0C"/>
    <w:rsid w:val="004E7BA0"/>
    <w:rsid w:val="004F1453"/>
    <w:rsid w:val="004F148E"/>
    <w:rsid w:val="004F257A"/>
    <w:rsid w:val="004F3751"/>
    <w:rsid w:val="004F5BA9"/>
    <w:rsid w:val="004F6C92"/>
    <w:rsid w:val="005007FE"/>
    <w:rsid w:val="005011F0"/>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1BE"/>
    <w:rsid w:val="00523745"/>
    <w:rsid w:val="00524783"/>
    <w:rsid w:val="00524A47"/>
    <w:rsid w:val="005252F8"/>
    <w:rsid w:val="00525F21"/>
    <w:rsid w:val="00526796"/>
    <w:rsid w:val="00526C12"/>
    <w:rsid w:val="0053013C"/>
    <w:rsid w:val="00530585"/>
    <w:rsid w:val="005306EC"/>
    <w:rsid w:val="00531745"/>
    <w:rsid w:val="005321FA"/>
    <w:rsid w:val="005339FA"/>
    <w:rsid w:val="00533BB4"/>
    <w:rsid w:val="0053431A"/>
    <w:rsid w:val="00534F06"/>
    <w:rsid w:val="0053510F"/>
    <w:rsid w:val="0053516C"/>
    <w:rsid w:val="00535D2B"/>
    <w:rsid w:val="00536324"/>
    <w:rsid w:val="00536E37"/>
    <w:rsid w:val="00537009"/>
    <w:rsid w:val="00537D7B"/>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986"/>
    <w:rsid w:val="00553E09"/>
    <w:rsid w:val="00554DFF"/>
    <w:rsid w:val="00554F58"/>
    <w:rsid w:val="005552ED"/>
    <w:rsid w:val="00555788"/>
    <w:rsid w:val="0055595D"/>
    <w:rsid w:val="00556836"/>
    <w:rsid w:val="00557847"/>
    <w:rsid w:val="00557EE6"/>
    <w:rsid w:val="00560232"/>
    <w:rsid w:val="005602AF"/>
    <w:rsid w:val="00560929"/>
    <w:rsid w:val="005619C6"/>
    <w:rsid w:val="00561A07"/>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9C1"/>
    <w:rsid w:val="00572B8C"/>
    <w:rsid w:val="00573088"/>
    <w:rsid w:val="005737D3"/>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97"/>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45F"/>
    <w:rsid w:val="005A1649"/>
    <w:rsid w:val="005A1C08"/>
    <w:rsid w:val="005A27F7"/>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AD"/>
    <w:rsid w:val="005C1AC7"/>
    <w:rsid w:val="005C2089"/>
    <w:rsid w:val="005C350F"/>
    <w:rsid w:val="005C5833"/>
    <w:rsid w:val="005C60FE"/>
    <w:rsid w:val="005C6B95"/>
    <w:rsid w:val="005C724F"/>
    <w:rsid w:val="005C7612"/>
    <w:rsid w:val="005C7F3D"/>
    <w:rsid w:val="005D0369"/>
    <w:rsid w:val="005D0665"/>
    <w:rsid w:val="005D0EE3"/>
    <w:rsid w:val="005D1195"/>
    <w:rsid w:val="005D1CAB"/>
    <w:rsid w:val="005D2E13"/>
    <w:rsid w:val="005D325B"/>
    <w:rsid w:val="005D35AB"/>
    <w:rsid w:val="005D376B"/>
    <w:rsid w:val="005D48FC"/>
    <w:rsid w:val="005D4C1E"/>
    <w:rsid w:val="005D4D31"/>
    <w:rsid w:val="005D5C64"/>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67BA"/>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105AB"/>
    <w:rsid w:val="00610B2B"/>
    <w:rsid w:val="00610EEA"/>
    <w:rsid w:val="00611404"/>
    <w:rsid w:val="00611687"/>
    <w:rsid w:val="006116DF"/>
    <w:rsid w:val="00611E47"/>
    <w:rsid w:val="006125FA"/>
    <w:rsid w:val="00612795"/>
    <w:rsid w:val="00612AD8"/>
    <w:rsid w:val="00612C39"/>
    <w:rsid w:val="006131F9"/>
    <w:rsid w:val="0061323C"/>
    <w:rsid w:val="006134B6"/>
    <w:rsid w:val="006137A0"/>
    <w:rsid w:val="00613AAA"/>
    <w:rsid w:val="00613B6E"/>
    <w:rsid w:val="0061486B"/>
    <w:rsid w:val="006156E9"/>
    <w:rsid w:val="00616A56"/>
    <w:rsid w:val="00617140"/>
    <w:rsid w:val="00617406"/>
    <w:rsid w:val="0061788D"/>
    <w:rsid w:val="00620B16"/>
    <w:rsid w:val="00621E8A"/>
    <w:rsid w:val="00622619"/>
    <w:rsid w:val="00622841"/>
    <w:rsid w:val="00622BAE"/>
    <w:rsid w:val="00623AEE"/>
    <w:rsid w:val="00624D80"/>
    <w:rsid w:val="00625E2F"/>
    <w:rsid w:val="00626CD1"/>
    <w:rsid w:val="006272DE"/>
    <w:rsid w:val="00627D06"/>
    <w:rsid w:val="00627E0E"/>
    <w:rsid w:val="0063180D"/>
    <w:rsid w:val="0063233C"/>
    <w:rsid w:val="00632837"/>
    <w:rsid w:val="00632A86"/>
    <w:rsid w:val="00633041"/>
    <w:rsid w:val="00633682"/>
    <w:rsid w:val="0063390C"/>
    <w:rsid w:val="00633A57"/>
    <w:rsid w:val="00633BB6"/>
    <w:rsid w:val="0063440F"/>
    <w:rsid w:val="0063469F"/>
    <w:rsid w:val="00635E39"/>
    <w:rsid w:val="00636076"/>
    <w:rsid w:val="00636A92"/>
    <w:rsid w:val="00636D78"/>
    <w:rsid w:val="00640356"/>
    <w:rsid w:val="006415FB"/>
    <w:rsid w:val="00641975"/>
    <w:rsid w:val="00641F28"/>
    <w:rsid w:val="00644702"/>
    <w:rsid w:val="006448A6"/>
    <w:rsid w:val="00644F27"/>
    <w:rsid w:val="006454DA"/>
    <w:rsid w:val="00646CD3"/>
    <w:rsid w:val="006505B4"/>
    <w:rsid w:val="00650716"/>
    <w:rsid w:val="00650F07"/>
    <w:rsid w:val="0065154F"/>
    <w:rsid w:val="00651D43"/>
    <w:rsid w:val="006524CD"/>
    <w:rsid w:val="00652779"/>
    <w:rsid w:val="006527EF"/>
    <w:rsid w:val="00653E9C"/>
    <w:rsid w:val="00654085"/>
    <w:rsid w:val="006542F9"/>
    <w:rsid w:val="006543DD"/>
    <w:rsid w:val="00655686"/>
    <w:rsid w:val="006557F2"/>
    <w:rsid w:val="00655B17"/>
    <w:rsid w:val="0065600E"/>
    <w:rsid w:val="00657413"/>
    <w:rsid w:val="006610BB"/>
    <w:rsid w:val="00661238"/>
    <w:rsid w:val="00661CB1"/>
    <w:rsid w:val="0066248E"/>
    <w:rsid w:val="00663BE3"/>
    <w:rsid w:val="006645FD"/>
    <w:rsid w:val="006646F8"/>
    <w:rsid w:val="0066477F"/>
    <w:rsid w:val="00664B03"/>
    <w:rsid w:val="00665B8E"/>
    <w:rsid w:val="00665CFC"/>
    <w:rsid w:val="00666053"/>
    <w:rsid w:val="00666C9F"/>
    <w:rsid w:val="00667636"/>
    <w:rsid w:val="00667A90"/>
    <w:rsid w:val="00667C43"/>
    <w:rsid w:val="0067015D"/>
    <w:rsid w:val="00670BA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420"/>
    <w:rsid w:val="006828C0"/>
    <w:rsid w:val="00683A9C"/>
    <w:rsid w:val="00684003"/>
    <w:rsid w:val="00685928"/>
    <w:rsid w:val="00686114"/>
    <w:rsid w:val="006862AF"/>
    <w:rsid w:val="006864B5"/>
    <w:rsid w:val="00690745"/>
    <w:rsid w:val="0069075A"/>
    <w:rsid w:val="00690EE9"/>
    <w:rsid w:val="00691B65"/>
    <w:rsid w:val="006926F3"/>
    <w:rsid w:val="0069341E"/>
    <w:rsid w:val="0069383F"/>
    <w:rsid w:val="00694263"/>
    <w:rsid w:val="00694698"/>
    <w:rsid w:val="006957D2"/>
    <w:rsid w:val="00695B4B"/>
    <w:rsid w:val="0069699F"/>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2BE"/>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617"/>
    <w:rsid w:val="006D2A0A"/>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A24"/>
    <w:rsid w:val="006F0F5C"/>
    <w:rsid w:val="006F1413"/>
    <w:rsid w:val="006F1859"/>
    <w:rsid w:val="006F2085"/>
    <w:rsid w:val="006F213F"/>
    <w:rsid w:val="006F339A"/>
    <w:rsid w:val="006F3544"/>
    <w:rsid w:val="006F41F1"/>
    <w:rsid w:val="006F4DB4"/>
    <w:rsid w:val="006F4F03"/>
    <w:rsid w:val="006F5C20"/>
    <w:rsid w:val="006F61C2"/>
    <w:rsid w:val="006F6294"/>
    <w:rsid w:val="006F6744"/>
    <w:rsid w:val="006F7692"/>
    <w:rsid w:val="006F785F"/>
    <w:rsid w:val="006F79E4"/>
    <w:rsid w:val="006F7BD1"/>
    <w:rsid w:val="007001F3"/>
    <w:rsid w:val="007007A5"/>
    <w:rsid w:val="00700FDE"/>
    <w:rsid w:val="00701762"/>
    <w:rsid w:val="007018F9"/>
    <w:rsid w:val="00701DB1"/>
    <w:rsid w:val="00702DB5"/>
    <w:rsid w:val="007031AC"/>
    <w:rsid w:val="00703CB5"/>
    <w:rsid w:val="00705222"/>
    <w:rsid w:val="007057D9"/>
    <w:rsid w:val="00705D2A"/>
    <w:rsid w:val="007063F3"/>
    <w:rsid w:val="007066D0"/>
    <w:rsid w:val="007072ED"/>
    <w:rsid w:val="0070791A"/>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988"/>
    <w:rsid w:val="00722C22"/>
    <w:rsid w:val="00723CC7"/>
    <w:rsid w:val="00725A83"/>
    <w:rsid w:val="0072601F"/>
    <w:rsid w:val="007272A1"/>
    <w:rsid w:val="0072788D"/>
    <w:rsid w:val="00727A29"/>
    <w:rsid w:val="00727FFB"/>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49EC"/>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51A"/>
    <w:rsid w:val="0077279C"/>
    <w:rsid w:val="00772AA2"/>
    <w:rsid w:val="00772B46"/>
    <w:rsid w:val="007732EF"/>
    <w:rsid w:val="00773622"/>
    <w:rsid w:val="00773C97"/>
    <w:rsid w:val="00774B1F"/>
    <w:rsid w:val="0077513F"/>
    <w:rsid w:val="00775B80"/>
    <w:rsid w:val="00775F7D"/>
    <w:rsid w:val="0077644E"/>
    <w:rsid w:val="0077663D"/>
    <w:rsid w:val="00776DAE"/>
    <w:rsid w:val="00777656"/>
    <w:rsid w:val="00777675"/>
    <w:rsid w:val="00777780"/>
    <w:rsid w:val="007777AC"/>
    <w:rsid w:val="00777891"/>
    <w:rsid w:val="007779BF"/>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DE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B56"/>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C24"/>
    <w:rsid w:val="00801755"/>
    <w:rsid w:val="008027BC"/>
    <w:rsid w:val="00802A61"/>
    <w:rsid w:val="00802B44"/>
    <w:rsid w:val="00803148"/>
    <w:rsid w:val="008034DE"/>
    <w:rsid w:val="00803AFD"/>
    <w:rsid w:val="00804CE4"/>
    <w:rsid w:val="0080541B"/>
    <w:rsid w:val="0081123D"/>
    <w:rsid w:val="00811879"/>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5BA7"/>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11B0"/>
    <w:rsid w:val="0086313F"/>
    <w:rsid w:val="00864576"/>
    <w:rsid w:val="008649E5"/>
    <w:rsid w:val="00865064"/>
    <w:rsid w:val="0086613C"/>
    <w:rsid w:val="00866146"/>
    <w:rsid w:val="00866835"/>
    <w:rsid w:val="00866D49"/>
    <w:rsid w:val="00867148"/>
    <w:rsid w:val="008675A6"/>
    <w:rsid w:val="008676B0"/>
    <w:rsid w:val="00867BF5"/>
    <w:rsid w:val="00867F72"/>
    <w:rsid w:val="00871151"/>
    <w:rsid w:val="00871938"/>
    <w:rsid w:val="00872E52"/>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35C"/>
    <w:rsid w:val="0088558D"/>
    <w:rsid w:val="00886C11"/>
    <w:rsid w:val="008878CE"/>
    <w:rsid w:val="0089057C"/>
    <w:rsid w:val="00891325"/>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97987"/>
    <w:rsid w:val="008A013C"/>
    <w:rsid w:val="008A0655"/>
    <w:rsid w:val="008A133B"/>
    <w:rsid w:val="008A1CDF"/>
    <w:rsid w:val="008A1F06"/>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246"/>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BA8"/>
    <w:rsid w:val="008E6F40"/>
    <w:rsid w:val="008E7058"/>
    <w:rsid w:val="008E7F75"/>
    <w:rsid w:val="008F17E1"/>
    <w:rsid w:val="008F1AC8"/>
    <w:rsid w:val="008F29B3"/>
    <w:rsid w:val="008F381B"/>
    <w:rsid w:val="008F3A3A"/>
    <w:rsid w:val="008F4713"/>
    <w:rsid w:val="008F4CDF"/>
    <w:rsid w:val="008F4EAE"/>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47"/>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9D2"/>
    <w:rsid w:val="00943CE8"/>
    <w:rsid w:val="00944099"/>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3B35"/>
    <w:rsid w:val="00984149"/>
    <w:rsid w:val="009846CC"/>
    <w:rsid w:val="00984BE7"/>
    <w:rsid w:val="00984EE0"/>
    <w:rsid w:val="0098666D"/>
    <w:rsid w:val="00987488"/>
    <w:rsid w:val="009879DC"/>
    <w:rsid w:val="00987BED"/>
    <w:rsid w:val="009904BE"/>
    <w:rsid w:val="0099050E"/>
    <w:rsid w:val="0099062F"/>
    <w:rsid w:val="00990853"/>
    <w:rsid w:val="009912A0"/>
    <w:rsid w:val="0099230B"/>
    <w:rsid w:val="009923C6"/>
    <w:rsid w:val="009926D1"/>
    <w:rsid w:val="00992E17"/>
    <w:rsid w:val="0099360E"/>
    <w:rsid w:val="00993918"/>
    <w:rsid w:val="00993AD2"/>
    <w:rsid w:val="00993E1A"/>
    <w:rsid w:val="00993F3B"/>
    <w:rsid w:val="0099469A"/>
    <w:rsid w:val="00994DC1"/>
    <w:rsid w:val="00994F21"/>
    <w:rsid w:val="009A09A9"/>
    <w:rsid w:val="009A0C21"/>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0EDB"/>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2339"/>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1F82"/>
    <w:rsid w:val="00A1200D"/>
    <w:rsid w:val="00A125C0"/>
    <w:rsid w:val="00A1263E"/>
    <w:rsid w:val="00A12D3B"/>
    <w:rsid w:val="00A13647"/>
    <w:rsid w:val="00A1601F"/>
    <w:rsid w:val="00A16420"/>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19EE"/>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463B"/>
    <w:rsid w:val="00A45E1E"/>
    <w:rsid w:val="00A462ED"/>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483"/>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44C8"/>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587"/>
    <w:rsid w:val="00A94812"/>
    <w:rsid w:val="00A9485F"/>
    <w:rsid w:val="00A94986"/>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674F"/>
    <w:rsid w:val="00AB7D56"/>
    <w:rsid w:val="00AC07A6"/>
    <w:rsid w:val="00AC1C7B"/>
    <w:rsid w:val="00AC2026"/>
    <w:rsid w:val="00AC259B"/>
    <w:rsid w:val="00AC2D5B"/>
    <w:rsid w:val="00AC2FEA"/>
    <w:rsid w:val="00AC3888"/>
    <w:rsid w:val="00AC3DD9"/>
    <w:rsid w:val="00AC46D2"/>
    <w:rsid w:val="00AC47CA"/>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499D"/>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3C3"/>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1496"/>
    <w:rsid w:val="00B218D8"/>
    <w:rsid w:val="00B21AE7"/>
    <w:rsid w:val="00B22D08"/>
    <w:rsid w:val="00B230A4"/>
    <w:rsid w:val="00B23412"/>
    <w:rsid w:val="00B246CA"/>
    <w:rsid w:val="00B26547"/>
    <w:rsid w:val="00B3047E"/>
    <w:rsid w:val="00B30CF4"/>
    <w:rsid w:val="00B30EBF"/>
    <w:rsid w:val="00B31C7F"/>
    <w:rsid w:val="00B32738"/>
    <w:rsid w:val="00B32E88"/>
    <w:rsid w:val="00B3319E"/>
    <w:rsid w:val="00B3320C"/>
    <w:rsid w:val="00B3365B"/>
    <w:rsid w:val="00B343A5"/>
    <w:rsid w:val="00B35112"/>
    <w:rsid w:val="00B35192"/>
    <w:rsid w:val="00B3532D"/>
    <w:rsid w:val="00B401E9"/>
    <w:rsid w:val="00B40A9C"/>
    <w:rsid w:val="00B4155C"/>
    <w:rsid w:val="00B4157C"/>
    <w:rsid w:val="00B4160C"/>
    <w:rsid w:val="00B41F0F"/>
    <w:rsid w:val="00B41F34"/>
    <w:rsid w:val="00B42048"/>
    <w:rsid w:val="00B42699"/>
    <w:rsid w:val="00B42DE7"/>
    <w:rsid w:val="00B44087"/>
    <w:rsid w:val="00B445F0"/>
    <w:rsid w:val="00B44CB5"/>
    <w:rsid w:val="00B45537"/>
    <w:rsid w:val="00B45E3A"/>
    <w:rsid w:val="00B45EF2"/>
    <w:rsid w:val="00B4612A"/>
    <w:rsid w:val="00B4777A"/>
    <w:rsid w:val="00B4777D"/>
    <w:rsid w:val="00B47AAD"/>
    <w:rsid w:val="00B50768"/>
    <w:rsid w:val="00B51EEF"/>
    <w:rsid w:val="00B5202B"/>
    <w:rsid w:val="00B5344E"/>
    <w:rsid w:val="00B53739"/>
    <w:rsid w:val="00B54F91"/>
    <w:rsid w:val="00B550EE"/>
    <w:rsid w:val="00B55A3F"/>
    <w:rsid w:val="00B564B4"/>
    <w:rsid w:val="00B5665D"/>
    <w:rsid w:val="00B57BCF"/>
    <w:rsid w:val="00B603CC"/>
    <w:rsid w:val="00B60483"/>
    <w:rsid w:val="00B6079B"/>
    <w:rsid w:val="00B60CC2"/>
    <w:rsid w:val="00B61016"/>
    <w:rsid w:val="00B61443"/>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5A11"/>
    <w:rsid w:val="00BB688A"/>
    <w:rsid w:val="00BB7632"/>
    <w:rsid w:val="00BB7FA0"/>
    <w:rsid w:val="00BB7FCF"/>
    <w:rsid w:val="00BC0238"/>
    <w:rsid w:val="00BC0769"/>
    <w:rsid w:val="00BC0852"/>
    <w:rsid w:val="00BC0AC8"/>
    <w:rsid w:val="00BC0EED"/>
    <w:rsid w:val="00BC12D6"/>
    <w:rsid w:val="00BC2674"/>
    <w:rsid w:val="00BC3349"/>
    <w:rsid w:val="00BC391B"/>
    <w:rsid w:val="00BC3F5A"/>
    <w:rsid w:val="00BC54F2"/>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37DF"/>
    <w:rsid w:val="00BD40A2"/>
    <w:rsid w:val="00BD56FC"/>
    <w:rsid w:val="00BD5C52"/>
    <w:rsid w:val="00BD5D0E"/>
    <w:rsid w:val="00BD6B48"/>
    <w:rsid w:val="00BD6FC6"/>
    <w:rsid w:val="00BD7C7A"/>
    <w:rsid w:val="00BE040F"/>
    <w:rsid w:val="00BE09F9"/>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179"/>
    <w:rsid w:val="00BE724D"/>
    <w:rsid w:val="00BE7350"/>
    <w:rsid w:val="00BE77AF"/>
    <w:rsid w:val="00BE7F0A"/>
    <w:rsid w:val="00BF0493"/>
    <w:rsid w:val="00BF1849"/>
    <w:rsid w:val="00BF1BD5"/>
    <w:rsid w:val="00BF3DB0"/>
    <w:rsid w:val="00BF3F69"/>
    <w:rsid w:val="00BF3F75"/>
    <w:rsid w:val="00BF492E"/>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E8A"/>
    <w:rsid w:val="00C10887"/>
    <w:rsid w:val="00C11417"/>
    <w:rsid w:val="00C123BE"/>
    <w:rsid w:val="00C132DB"/>
    <w:rsid w:val="00C138CE"/>
    <w:rsid w:val="00C13F17"/>
    <w:rsid w:val="00C15078"/>
    <w:rsid w:val="00C15441"/>
    <w:rsid w:val="00C16B01"/>
    <w:rsid w:val="00C17395"/>
    <w:rsid w:val="00C2137D"/>
    <w:rsid w:val="00C21A4B"/>
    <w:rsid w:val="00C21D1C"/>
    <w:rsid w:val="00C22807"/>
    <w:rsid w:val="00C23F49"/>
    <w:rsid w:val="00C2553F"/>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3E25"/>
    <w:rsid w:val="00C4445E"/>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A88"/>
    <w:rsid w:val="00C55D9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0E59"/>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45F"/>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145"/>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6F9"/>
    <w:rsid w:val="00CC08CB"/>
    <w:rsid w:val="00CC11B9"/>
    <w:rsid w:val="00CC12A9"/>
    <w:rsid w:val="00CC15AC"/>
    <w:rsid w:val="00CC185C"/>
    <w:rsid w:val="00CC258A"/>
    <w:rsid w:val="00CC2654"/>
    <w:rsid w:val="00CC3B27"/>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C7A82"/>
    <w:rsid w:val="00CD05AB"/>
    <w:rsid w:val="00CD1B3C"/>
    <w:rsid w:val="00CD2A36"/>
    <w:rsid w:val="00CD2C57"/>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408E"/>
    <w:rsid w:val="00CE4A2C"/>
    <w:rsid w:val="00CE75E2"/>
    <w:rsid w:val="00CF0950"/>
    <w:rsid w:val="00CF18BE"/>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759"/>
    <w:rsid w:val="00D01FE5"/>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949"/>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3B27"/>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AF2"/>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105"/>
    <w:rsid w:val="00D75C46"/>
    <w:rsid w:val="00D76012"/>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4F19"/>
    <w:rsid w:val="00D95699"/>
    <w:rsid w:val="00D956D3"/>
    <w:rsid w:val="00D9602E"/>
    <w:rsid w:val="00D971DB"/>
    <w:rsid w:val="00D9729C"/>
    <w:rsid w:val="00D97400"/>
    <w:rsid w:val="00D97656"/>
    <w:rsid w:val="00D97930"/>
    <w:rsid w:val="00DA0023"/>
    <w:rsid w:val="00DA02E9"/>
    <w:rsid w:val="00DA04F7"/>
    <w:rsid w:val="00DA05A0"/>
    <w:rsid w:val="00DA0FC3"/>
    <w:rsid w:val="00DA150E"/>
    <w:rsid w:val="00DA16B6"/>
    <w:rsid w:val="00DA27DA"/>
    <w:rsid w:val="00DA2963"/>
    <w:rsid w:val="00DA2C60"/>
    <w:rsid w:val="00DA3215"/>
    <w:rsid w:val="00DA322C"/>
    <w:rsid w:val="00DA4280"/>
    <w:rsid w:val="00DA42E2"/>
    <w:rsid w:val="00DA440A"/>
    <w:rsid w:val="00DA4B52"/>
    <w:rsid w:val="00DA4EF0"/>
    <w:rsid w:val="00DA51A3"/>
    <w:rsid w:val="00DA6C42"/>
    <w:rsid w:val="00DA6DAF"/>
    <w:rsid w:val="00DA72DE"/>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62A"/>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A44"/>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377D4"/>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4E21"/>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BDB"/>
    <w:rsid w:val="00E77D92"/>
    <w:rsid w:val="00E80135"/>
    <w:rsid w:val="00E80284"/>
    <w:rsid w:val="00E802E0"/>
    <w:rsid w:val="00E805B0"/>
    <w:rsid w:val="00E8082A"/>
    <w:rsid w:val="00E81F38"/>
    <w:rsid w:val="00E82B10"/>
    <w:rsid w:val="00E839E0"/>
    <w:rsid w:val="00E842D9"/>
    <w:rsid w:val="00E846BC"/>
    <w:rsid w:val="00E85054"/>
    <w:rsid w:val="00E85295"/>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2640"/>
    <w:rsid w:val="00EB4E5C"/>
    <w:rsid w:val="00EB526D"/>
    <w:rsid w:val="00EB5FEE"/>
    <w:rsid w:val="00EB60C4"/>
    <w:rsid w:val="00EB6D99"/>
    <w:rsid w:val="00EB7A8F"/>
    <w:rsid w:val="00EC05D0"/>
    <w:rsid w:val="00EC07AF"/>
    <w:rsid w:val="00EC0F29"/>
    <w:rsid w:val="00EC1823"/>
    <w:rsid w:val="00EC2F73"/>
    <w:rsid w:val="00EC3303"/>
    <w:rsid w:val="00EC3E58"/>
    <w:rsid w:val="00EC417F"/>
    <w:rsid w:val="00EC44E5"/>
    <w:rsid w:val="00EC474D"/>
    <w:rsid w:val="00EC5186"/>
    <w:rsid w:val="00EC55A9"/>
    <w:rsid w:val="00EC5B45"/>
    <w:rsid w:val="00EC6A85"/>
    <w:rsid w:val="00EC6BA0"/>
    <w:rsid w:val="00EC6D6B"/>
    <w:rsid w:val="00ED0E2E"/>
    <w:rsid w:val="00ED226B"/>
    <w:rsid w:val="00ED23E0"/>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4F66"/>
    <w:rsid w:val="00EE6798"/>
    <w:rsid w:val="00EE68A5"/>
    <w:rsid w:val="00EF00CB"/>
    <w:rsid w:val="00EF0294"/>
    <w:rsid w:val="00EF0449"/>
    <w:rsid w:val="00EF0723"/>
    <w:rsid w:val="00EF0B24"/>
    <w:rsid w:val="00EF0BC1"/>
    <w:rsid w:val="00EF0C47"/>
    <w:rsid w:val="00EF13F5"/>
    <w:rsid w:val="00EF1724"/>
    <w:rsid w:val="00EF173E"/>
    <w:rsid w:val="00EF1D94"/>
    <w:rsid w:val="00EF1EAE"/>
    <w:rsid w:val="00EF2452"/>
    <w:rsid w:val="00EF247F"/>
    <w:rsid w:val="00EF2C93"/>
    <w:rsid w:val="00EF2EFB"/>
    <w:rsid w:val="00EF444B"/>
    <w:rsid w:val="00EF5F57"/>
    <w:rsid w:val="00EF6186"/>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6259"/>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AAE"/>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500"/>
    <w:rsid w:val="00FA49E6"/>
    <w:rsid w:val="00FA4A0A"/>
    <w:rsid w:val="00FA4B53"/>
    <w:rsid w:val="00FA4CF5"/>
    <w:rsid w:val="00FA54D7"/>
    <w:rsid w:val="00FA55D6"/>
    <w:rsid w:val="00FA5E1A"/>
    <w:rsid w:val="00FA6497"/>
    <w:rsid w:val="00FA68AF"/>
    <w:rsid w:val="00FA78BB"/>
    <w:rsid w:val="00FA7BC0"/>
    <w:rsid w:val="00FA7BC7"/>
    <w:rsid w:val="00FA7D77"/>
    <w:rsid w:val="00FB350B"/>
    <w:rsid w:val="00FB3F33"/>
    <w:rsid w:val="00FB4252"/>
    <w:rsid w:val="00FB4A5A"/>
    <w:rsid w:val="00FB5486"/>
    <w:rsid w:val="00FB58AA"/>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51B"/>
    <w:rsid w:val="00FE285E"/>
    <w:rsid w:val="00FE2E58"/>
    <w:rsid w:val="00FE314B"/>
    <w:rsid w:val="00FE351D"/>
    <w:rsid w:val="00FE371A"/>
    <w:rsid w:val="00FE471C"/>
    <w:rsid w:val="00FE4E77"/>
    <w:rsid w:val="00FE59C4"/>
    <w:rsid w:val="00FE6235"/>
    <w:rsid w:val="00FE7791"/>
    <w:rsid w:val="00FE7CC3"/>
    <w:rsid w:val="00FE7EBE"/>
    <w:rsid w:val="00FF1AC7"/>
    <w:rsid w:val="00FF1BE5"/>
    <w:rsid w:val="00FF1F7C"/>
    <w:rsid w:val="00FF22B1"/>
    <w:rsid w:val="00FF2584"/>
    <w:rsid w:val="00FF2686"/>
    <w:rsid w:val="00FF2C2E"/>
    <w:rsid w:val="00FF3909"/>
    <w:rsid w:val="00FF395B"/>
    <w:rsid w:val="00FF513B"/>
    <w:rsid w:val="00FF612E"/>
    <w:rsid w:val="00FF66E4"/>
    <w:rsid w:val="00FF6B3D"/>
    <w:rsid w:val="00FF73E6"/>
    <w:rsid w:val="00FF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18923</Words>
  <Characters>107867</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4</cp:revision>
  <cp:lastPrinted>2021-05-05T14:32:00Z</cp:lastPrinted>
  <dcterms:created xsi:type="dcterms:W3CDTF">2021-05-30T17:27:00Z</dcterms:created>
  <dcterms:modified xsi:type="dcterms:W3CDTF">2021-05-30T17:54:00Z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